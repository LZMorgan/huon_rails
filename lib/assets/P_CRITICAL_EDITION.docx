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CDC25" w14:textId="03D1AECE" w:rsidR="00C4273A" w:rsidRDefault="009A689D" w:rsidP="001F3013">
      <w:pPr>
        <w:pStyle w:val="BodyText"/>
        <w:outlineLvl w:val="0"/>
        <w:rPr>
          <w:rFonts w:ascii="Times" w:hAnsi="Times"/>
          <w:highlight w:val="magenta"/>
          <w:lang w:val="en-US"/>
        </w:rPr>
      </w:pPr>
      <w:r>
        <w:rPr>
          <w:rFonts w:ascii="Times" w:hAnsi="Times"/>
          <w:i/>
          <w:lang w:val="en-US"/>
        </w:rPr>
        <w:t xml:space="preserve"> </w:t>
      </w:r>
      <w:r w:rsidR="00C4273A" w:rsidRPr="00F641B0">
        <w:rPr>
          <w:rFonts w:ascii="Times" w:hAnsi="Times"/>
          <w:i/>
          <w:lang w:val="en-US"/>
        </w:rPr>
        <w:t>Huon d'Auvergne</w:t>
      </w:r>
      <w:r w:rsidR="00C4273A" w:rsidRPr="00F641B0">
        <w:rPr>
          <w:rFonts w:ascii="Times" w:hAnsi="Times"/>
          <w:lang w:val="en-US"/>
        </w:rPr>
        <w:t>, Biblioteca del Seminario Vescovile, MS 32</w:t>
      </w:r>
    </w:p>
    <w:p w14:paraId="1E2BC4F1" w14:textId="09069BCA" w:rsidR="001F3013" w:rsidRPr="00582543" w:rsidRDefault="00582543" w:rsidP="001F3013">
      <w:pPr>
        <w:pStyle w:val="BodyText"/>
        <w:outlineLvl w:val="0"/>
        <w:rPr>
          <w:ins w:id="0" w:author="Original" w:date="2017-01-05T17:39:00Z"/>
          <w:rFonts w:ascii="Times" w:hAnsi="Times"/>
          <w:highlight w:val="yellow"/>
          <w:lang w:val="en-US"/>
        </w:rPr>
      </w:pPr>
      <w:r w:rsidRPr="00582543">
        <w:rPr>
          <w:rFonts w:ascii="Times" w:hAnsi="Times"/>
          <w:highlight w:val="yellow"/>
          <w:lang w:val="en-US"/>
        </w:rPr>
        <w:t>TO ADD TO TEI</w:t>
      </w:r>
    </w:p>
    <w:p w14:paraId="44E50B78" w14:textId="64DB2710" w:rsidR="00E27948" w:rsidRPr="00F641B0" w:rsidRDefault="00A94127" w:rsidP="009225F0">
      <w:pPr>
        <w:pStyle w:val="BodyText"/>
        <w:rPr>
          <w:rFonts w:ascii="Times" w:hAnsi="Times"/>
          <w:lang w:val="en-US"/>
        </w:rPr>
      </w:pPr>
      <w:r w:rsidRPr="00F641B0">
        <w:rPr>
          <w:rFonts w:ascii="Times" w:hAnsi="Times"/>
          <w:lang w:val="en-US"/>
        </w:rPr>
        <w:t>Read through</w:t>
      </w:r>
      <w:r w:rsidR="00E27948" w:rsidRPr="00F641B0">
        <w:rPr>
          <w:rFonts w:ascii="Times" w:hAnsi="Times"/>
          <w:lang w:val="en-US"/>
        </w:rPr>
        <w:t>:</w:t>
      </w:r>
    </w:p>
    <w:p w14:paraId="260B6BC0" w14:textId="5121D836" w:rsidR="00C4273A" w:rsidRDefault="00E27948" w:rsidP="009225F0">
      <w:pPr>
        <w:pStyle w:val="ListParagraph"/>
        <w:widowControl w:val="0"/>
        <w:numPr>
          <w:ilvl w:val="0"/>
          <w:numId w:val="19"/>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i vs. y</w:t>
      </w:r>
    </w:p>
    <w:p w14:paraId="7C77279F" w14:textId="23A0EE5F" w:rsidR="00DD1FF9" w:rsidRPr="00F641B0" w:rsidRDefault="00DD1FF9" w:rsidP="009225F0">
      <w:pPr>
        <w:pStyle w:val="ListParagraph"/>
        <w:widowControl w:val="0"/>
        <w:numPr>
          <w:ilvl w:val="0"/>
          <w:numId w:val="19"/>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Proof against B</w:t>
      </w:r>
    </w:p>
    <w:p w14:paraId="395F99ED" w14:textId="6FE571C0" w:rsidR="00DD1FF9" w:rsidRPr="00F641B0" w:rsidRDefault="00DD1FF9" w:rsidP="009225F0">
      <w:pPr>
        <w:pStyle w:val="ListParagraph"/>
        <w:widowControl w:val="0"/>
        <w:numPr>
          <w:ilvl w:val="0"/>
          <w:numId w:val="19"/>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Proof against T</w:t>
      </w:r>
    </w:p>
    <w:p w14:paraId="25A65CE3" w14:textId="77777777" w:rsidR="00B726ED" w:rsidRDefault="00B726ED" w:rsidP="009225F0">
      <w:pPr>
        <w:pStyle w:val="ListParagraph"/>
        <w:widowControl w:val="0"/>
        <w:numPr>
          <w:ilvl w:val="0"/>
          <w:numId w:val="19"/>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bCs/>
          <w:color w:val="000000" w:themeColor="text1"/>
          <w:lang w:val="en-US"/>
        </w:rPr>
        <w:t>count laisse</w:t>
      </w:r>
      <w:bookmarkStart w:id="1" w:name="_GoBack"/>
      <w:bookmarkEnd w:id="1"/>
      <w:r w:rsidR="00696772">
        <w:rPr>
          <w:rFonts w:ascii="Times" w:hAnsi="Times" w:cs="Times New Roman"/>
          <w:bCs/>
          <w:color w:val="000000" w:themeColor="text1"/>
          <w:lang w:val="en-US"/>
        </w:rPr>
        <w:t xml:space="preserve"> </w:t>
      </w:r>
    </w:p>
    <w:p w14:paraId="1F316A36" w14:textId="0427177C" w:rsidR="00C4273A" w:rsidRPr="00F641B0" w:rsidRDefault="00C4273A" w:rsidP="001729D0">
      <w:pPr>
        <w:pStyle w:val="BodyText"/>
        <w:outlineLvl w:val="0"/>
        <w:rPr>
          <w:rFonts w:ascii="Times" w:hAnsi="Times"/>
          <w:lang w:val="en-US"/>
        </w:rPr>
      </w:pPr>
      <w:r w:rsidRPr="00F641B0">
        <w:rPr>
          <w:rFonts w:ascii="Times" w:hAnsi="Times"/>
          <w:lang w:val="en-US"/>
        </w:rPr>
        <w:t>Laisse 1</w:t>
      </w:r>
      <w:r w:rsidR="00B55368" w:rsidRPr="00F641B0">
        <w:rPr>
          <w:rStyle w:val="FootnoteReference"/>
          <w:rFonts w:ascii="Times" w:hAnsi="Times"/>
          <w:lang w:val="en-US"/>
        </w:rPr>
        <w:footnoteReference w:id="2"/>
      </w:r>
    </w:p>
    <w:p w14:paraId="2BCB4F80" w14:textId="7A611EEE" w:rsidR="00460A1C" w:rsidRPr="00F641B0" w:rsidRDefault="00460A1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bCs/>
          <w:color w:val="000000" w:themeColor="text1"/>
          <w:lang w:val="en-US"/>
        </w:rPr>
        <w:t xml:space="preserve">(1R) </w:t>
      </w:r>
      <w:r w:rsidRPr="00F641B0">
        <w:rPr>
          <w:rFonts w:ascii="Times" w:hAnsi="Times" w:cs="Times New Roman"/>
          <w:color w:val="000000" w:themeColor="text1"/>
          <w:lang w:val="en-US"/>
        </w:rPr>
        <w:t>E perçò era Ugo d’Alvernia sevrie;</w:t>
      </w:r>
    </w:p>
    <w:p w14:paraId="0A4996AC" w14:textId="667B1E27" w:rsidR="00EF1705" w:rsidRPr="00F641B0" w:rsidRDefault="005D347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pluy de tre any stet</w:t>
      </w:r>
      <w:r w:rsidR="00EF1705" w:rsidRPr="00F641B0">
        <w:rPr>
          <w:rFonts w:ascii="Times" w:hAnsi="Times" w:cs="Times New Roman"/>
          <w:color w:val="000000" w:themeColor="text1"/>
          <w:lang w:val="en-US"/>
        </w:rPr>
        <w:t>e in la çitie</w:t>
      </w:r>
    </w:p>
    <w:p w14:paraId="7F786C1B" w14:textId="5BC5BE8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w:t>
      </w:r>
      <w:r w:rsidR="005E2D63" w:rsidRPr="00F641B0">
        <w:rPr>
          <w:rFonts w:ascii="Times" w:hAnsi="Times" w:cs="Times New Roman"/>
          <w:color w:val="000000" w:themeColor="text1"/>
          <w:lang w:val="en-US"/>
        </w:rPr>
        <w:t>’</w:t>
      </w:r>
      <w:r w:rsidRPr="00F641B0">
        <w:rPr>
          <w:rFonts w:ascii="Times" w:hAnsi="Times" w:cs="Times New Roman"/>
          <w:color w:val="000000" w:themeColor="text1"/>
          <w:lang w:val="en-US"/>
        </w:rPr>
        <w:t>el non fo a so tera tornie</w:t>
      </w:r>
      <w:r w:rsidR="00692713" w:rsidRPr="00F641B0">
        <w:rPr>
          <w:rFonts w:ascii="Times" w:hAnsi="Times" w:cs="Times New Roman"/>
          <w:color w:val="000000" w:themeColor="text1"/>
          <w:lang w:val="en-US"/>
        </w:rPr>
        <w:t>,</w:t>
      </w:r>
      <w:r w:rsidR="00EE260D">
        <w:rPr>
          <w:rStyle w:val="FootnoteReference"/>
          <w:rFonts w:ascii="Times" w:hAnsi="Times" w:cs="Times New Roman"/>
          <w:color w:val="000000" w:themeColor="text1"/>
          <w:lang w:val="en-US"/>
        </w:rPr>
        <w:footnoteReference w:id="3"/>
      </w:r>
    </w:p>
    <w:p w14:paraId="29CD2281" w14:textId="2F980F2E" w:rsidR="00EF1705" w:rsidRPr="00F641B0" w:rsidRDefault="005D347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Tanto aveva so amor a S</w:t>
      </w:r>
      <w:r w:rsidR="0093501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donie</w:t>
      </w:r>
      <w:r w:rsidR="00692713" w:rsidRPr="00F641B0">
        <w:rPr>
          <w:rFonts w:ascii="Times" w:hAnsi="Times" w:cs="Times New Roman"/>
          <w:color w:val="000000" w:themeColor="text1"/>
          <w:lang w:val="en-US"/>
        </w:rPr>
        <w:t>.</w:t>
      </w:r>
    </w:p>
    <w:p w14:paraId="3DB16723" w14:textId="593449F8" w:rsidR="00EF1705" w:rsidRPr="00F641B0" w:rsidRDefault="005D347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Se Sangu</w:t>
      </w:r>
      <w:r w:rsidR="00392171" w:rsidRPr="00F641B0">
        <w:rPr>
          <w:rFonts w:ascii="Times" w:hAnsi="Times" w:cs="Times New Roman"/>
          <w:color w:val="000000" w:themeColor="text1"/>
          <w:lang w:val="en-US"/>
        </w:rPr>
        <w:t>y</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chavalcav</w:t>
      </w:r>
      <w:r w:rsidR="00EF1705" w:rsidRPr="00F641B0">
        <w:rPr>
          <w:rFonts w:ascii="Times" w:hAnsi="Times" w:cs="Times New Roman"/>
          <w:color w:val="000000" w:themeColor="text1"/>
          <w:lang w:val="en-US"/>
        </w:rPr>
        <w:t>a i</w:t>
      </w:r>
      <w:r w:rsidR="00392171" w:rsidRPr="00F641B0">
        <w:rPr>
          <w:rFonts w:ascii="Times" w:hAnsi="Times" w:cs="Times New Roman"/>
          <w:i/>
          <w:color w:val="000000" w:themeColor="text1"/>
          <w:lang w:val="en-US"/>
        </w:rPr>
        <w:t>n</w:t>
      </w:r>
      <w:r w:rsidR="005B6EDE" w:rsidRPr="00F641B0">
        <w:rPr>
          <w:rFonts w:ascii="Times" w:hAnsi="Times" w:cs="Times New Roman"/>
          <w:color w:val="000000" w:themeColor="text1"/>
          <w:lang w:val="en-US"/>
        </w:rPr>
        <w:t xml:space="preserve"> alguna partie</w:t>
      </w:r>
      <w:r w:rsidR="00ED6B3B" w:rsidRPr="00F641B0">
        <w:rPr>
          <w:rFonts w:ascii="Times" w:hAnsi="Times" w:cs="Times New Roman"/>
          <w:color w:val="000000" w:themeColor="text1"/>
          <w:lang w:val="en-US"/>
        </w:rPr>
        <w:t>,</w:t>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p>
    <w:p w14:paraId="59CE6D00" w14:textId="5B26430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Lo cont</w:t>
      </w:r>
      <w:r w:rsidR="00ED6B3B" w:rsidRPr="00F641B0">
        <w:rPr>
          <w:rFonts w:ascii="Times" w:hAnsi="Times" w:cs="Times New Roman"/>
          <w:color w:val="000000" w:themeColor="text1"/>
          <w:lang w:val="en-US"/>
        </w:rPr>
        <w:t xml:space="preserve"> U</w:t>
      </w:r>
      <w:r w:rsidRPr="00F641B0">
        <w:rPr>
          <w:rFonts w:ascii="Times" w:hAnsi="Times" w:cs="Times New Roman"/>
          <w:color w:val="000000" w:themeColor="text1"/>
          <w:lang w:val="en-US"/>
        </w:rPr>
        <w:t>go era tutora a so costie</w:t>
      </w:r>
      <w:r w:rsidR="00ED6B3B" w:rsidRPr="00F641B0">
        <w:rPr>
          <w:rFonts w:ascii="Times" w:hAnsi="Times" w:cs="Times New Roman"/>
          <w:color w:val="000000" w:themeColor="text1"/>
          <w:lang w:val="en-US"/>
        </w:rPr>
        <w:t>,</w:t>
      </w:r>
    </w:p>
    <w:p w14:paraId="1935D60C" w14:textId="3265FAFB" w:rsidR="00950D23" w:rsidRPr="00F641B0" w:rsidRDefault="00950D2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w:t>
      </w:r>
      <w:r w:rsidRPr="00F641B0">
        <w:rPr>
          <w:rFonts w:ascii="Times" w:hAnsi="Times" w:cs="Times New Roman"/>
          <w:lang w:val="en-US"/>
        </w:rPr>
        <w:t>l bevere e al mançar cun lui era colcie</w:t>
      </w:r>
      <w:r w:rsidR="00ED6B3B" w:rsidRPr="00F641B0">
        <w:rPr>
          <w:rFonts w:ascii="Times" w:hAnsi="Times" w:cs="Times New Roman"/>
          <w:lang w:val="en-US"/>
        </w:rPr>
        <w:t>.</w:t>
      </w:r>
    </w:p>
    <w:p w14:paraId="5F38772F" w14:textId="7935E249" w:rsidR="00EF1705" w:rsidRPr="00F641B0" w:rsidRDefault="00950D2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May de</w:t>
      </w:r>
      <w:r w:rsidR="00A9412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fradeli</w:t>
      </w:r>
      <w:r w:rsidR="00B73E9F" w:rsidRPr="00F641B0">
        <w:rPr>
          <w:rFonts w:ascii="Times" w:hAnsi="Times" w:cs="Times New Roman"/>
          <w:color w:val="000000" w:themeColor="text1"/>
          <w:lang w:val="en-US"/>
        </w:rPr>
        <w:t xml:space="preserve"> non fo </w:t>
      </w:r>
      <w:r w:rsidR="00EB4EAE" w:rsidRPr="00F641B0">
        <w:rPr>
          <w:rFonts w:ascii="Times" w:hAnsi="Times" w:cs="Times New Roman"/>
          <w:color w:val="000000" w:themeColor="text1"/>
          <w:lang w:val="en-US"/>
        </w:rPr>
        <w:t>si</w:t>
      </w:r>
      <w:r w:rsidR="00EF1705" w:rsidRPr="00F641B0">
        <w:rPr>
          <w:rFonts w:ascii="Times" w:hAnsi="Times" w:cs="Times New Roman"/>
          <w:color w:val="000000" w:themeColor="text1"/>
          <w:lang w:val="en-US"/>
        </w:rPr>
        <w:t xml:space="preserve"> dolçe conpagnie</w:t>
      </w:r>
      <w:r w:rsidR="00A94127" w:rsidRPr="00F641B0">
        <w:rPr>
          <w:rFonts w:ascii="Times" w:hAnsi="Times" w:cs="Times New Roman"/>
          <w:color w:val="000000" w:themeColor="text1"/>
          <w:lang w:val="en-US"/>
        </w:rPr>
        <w:t>,</w:t>
      </w:r>
    </w:p>
    <w:p w14:paraId="14412C48" w14:textId="7BA04EF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Ni de mare ni de pare se l</w:t>
      </w:r>
      <w:r w:rsidR="00ED6B3B" w:rsidRPr="00F641B0">
        <w:rPr>
          <w:rFonts w:ascii="Times" w:hAnsi="Times" w:cs="Times New Roman"/>
          <w:color w:val="000000" w:themeColor="text1"/>
          <w:lang w:val="en-US"/>
        </w:rPr>
        <w:t>’</w:t>
      </w:r>
      <w:r w:rsidR="00950D23" w:rsidRPr="00F641B0">
        <w:rPr>
          <w:rFonts w:ascii="Times" w:hAnsi="Times" w:cs="Times New Roman"/>
          <w:color w:val="000000" w:themeColor="text1"/>
          <w:lang w:val="en-US"/>
        </w:rPr>
        <w:t>av</w:t>
      </w:r>
      <w:r w:rsidRPr="00F641B0">
        <w:rPr>
          <w:rFonts w:ascii="Times" w:hAnsi="Times" w:cs="Times New Roman"/>
          <w:color w:val="000000" w:themeColor="text1"/>
          <w:lang w:val="en-US"/>
        </w:rPr>
        <w:t>esse inçenerie</w:t>
      </w:r>
      <w:r w:rsidR="00ED6B3B" w:rsidRPr="00F641B0">
        <w:rPr>
          <w:rFonts w:ascii="Times" w:hAnsi="Times" w:cs="Times New Roman"/>
          <w:color w:val="000000" w:themeColor="text1"/>
          <w:lang w:val="en-US"/>
        </w:rPr>
        <w:t>;</w:t>
      </w:r>
    </w:p>
    <w:p w14:paraId="234C7058" w14:textId="2337027B" w:rsidR="00EF1705" w:rsidRPr="00F641B0" w:rsidRDefault="00950D2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Quelo che volev</w:t>
      </w:r>
      <w:r w:rsidR="00EF1705" w:rsidRPr="00F641B0">
        <w:rPr>
          <w:rFonts w:ascii="Times" w:hAnsi="Times" w:cs="Times New Roman"/>
          <w:color w:val="000000" w:themeColor="text1"/>
          <w:lang w:val="en-US"/>
        </w:rPr>
        <w:t>a l</w:t>
      </w:r>
      <w:r w:rsidR="00ED6B3B"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un</w:t>
      </w:r>
      <w:r w:rsidR="00B73E9F"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l</w:t>
      </w:r>
      <w:r w:rsidR="00ED6B3B"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altro no</w:t>
      </w:r>
      <w:r w:rsidR="00A94127"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l contradie</w:t>
      </w:r>
      <w:r w:rsidR="00ED6B3B" w:rsidRPr="00F641B0">
        <w:rPr>
          <w:rFonts w:ascii="Times" w:hAnsi="Times" w:cs="Times New Roman"/>
          <w:color w:val="000000" w:themeColor="text1"/>
          <w:lang w:val="en-US"/>
        </w:rPr>
        <w:t>,</w:t>
      </w:r>
    </w:p>
    <w:p w14:paraId="467E9D8F" w14:textId="794B4BCC" w:rsidR="00EF1705" w:rsidRPr="00F641B0" w:rsidRDefault="00950D2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Tuto el so v</w:t>
      </w:r>
      <w:r w:rsidR="00EF1705" w:rsidRPr="00F641B0">
        <w:rPr>
          <w:rFonts w:ascii="Times" w:hAnsi="Times" w:cs="Times New Roman"/>
          <w:color w:val="000000" w:themeColor="text1"/>
          <w:lang w:val="en-US"/>
        </w:rPr>
        <w:t>oler l</w:t>
      </w:r>
      <w:r w:rsidR="00ED6B3B"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un e l</w:t>
      </w:r>
      <w:r w:rsidR="00ED6B3B"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a</w:t>
      </w:r>
      <w:r w:rsidR="00B73E9F" w:rsidRPr="00F641B0">
        <w:rPr>
          <w:rFonts w:ascii="Times" w:hAnsi="Times" w:cs="Times New Roman"/>
          <w:color w:val="000000" w:themeColor="text1"/>
          <w:lang w:val="en-US"/>
        </w:rPr>
        <w:t>ltro à</w:t>
      </w:r>
      <w:r w:rsidR="00EF1705" w:rsidRPr="00F641B0">
        <w:rPr>
          <w:rFonts w:ascii="Times" w:hAnsi="Times" w:cs="Times New Roman"/>
          <w:color w:val="000000" w:themeColor="text1"/>
          <w:lang w:val="en-US"/>
        </w:rPr>
        <w:t xml:space="preserve"> incontrie</w:t>
      </w:r>
      <w:r w:rsidR="00ED6B3B" w:rsidRPr="00F641B0">
        <w:rPr>
          <w:rFonts w:ascii="Times" w:hAnsi="Times" w:cs="Times New Roman"/>
          <w:color w:val="000000" w:themeColor="text1"/>
          <w:lang w:val="en-US"/>
        </w:rPr>
        <w:t>.</w:t>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p>
    <w:p w14:paraId="026F5CA2" w14:textId="1C796C21" w:rsidR="00EF1705" w:rsidRPr="00F641B0" w:rsidRDefault="00950D2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Ma quela S</w:t>
      </w:r>
      <w:r w:rsidR="00ED6B3B" w:rsidRPr="00F641B0">
        <w:rPr>
          <w:rFonts w:ascii="Times" w:hAnsi="Times" w:cs="Times New Roman"/>
          <w:color w:val="000000" w:themeColor="text1"/>
          <w:lang w:val="en-US"/>
        </w:rPr>
        <w:t>ofia</w:t>
      </w:r>
      <w:r w:rsidR="001E19E3" w:rsidRPr="00F641B0">
        <w:rPr>
          <w:rFonts w:ascii="Times" w:hAnsi="Times" w:cs="Times New Roman"/>
          <w:color w:val="000000" w:themeColor="text1"/>
          <w:lang w:val="en-US"/>
        </w:rPr>
        <w:t>,</w:t>
      </w:r>
      <w:r w:rsidR="00ED6B3B" w:rsidRPr="00F641B0">
        <w:rPr>
          <w:rFonts w:ascii="Times" w:hAnsi="Times" w:cs="Times New Roman"/>
          <w:color w:val="000000" w:themeColor="text1"/>
          <w:lang w:val="en-US"/>
        </w:rPr>
        <w:t xml:space="preserve"> a chi </w:t>
      </w:r>
      <w:r w:rsidR="00390A6F" w:rsidRPr="00F641B0">
        <w:rPr>
          <w:rFonts w:ascii="Times" w:hAnsi="Times" w:cs="Times New Roman"/>
          <w:color w:val="000000" w:themeColor="text1"/>
          <w:lang w:val="en-US"/>
        </w:rPr>
        <w:t>Dio</w:t>
      </w:r>
      <w:r w:rsidR="00EF1705" w:rsidRPr="00F641B0">
        <w:rPr>
          <w:rFonts w:ascii="Times" w:hAnsi="Times" w:cs="Times New Roman"/>
          <w:color w:val="000000" w:themeColor="text1"/>
          <w:lang w:val="en-US"/>
        </w:rPr>
        <w:t xml:space="preserve"> maldie</w:t>
      </w:r>
      <w:r w:rsidR="001E19E3" w:rsidRPr="00F641B0">
        <w:rPr>
          <w:rFonts w:ascii="Times" w:hAnsi="Times" w:cs="Times New Roman"/>
          <w:color w:val="000000" w:themeColor="text1"/>
          <w:lang w:val="en-US"/>
        </w:rPr>
        <w:t>,</w:t>
      </w:r>
    </w:p>
    <w:p w14:paraId="054152A0" w14:textId="52F085D2" w:rsidR="00EF1705" w:rsidRPr="00F641B0" w:rsidRDefault="00950D2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So marido no può amar </w:t>
      </w:r>
      <w:r w:rsidR="00EF1705" w:rsidRPr="00F641B0">
        <w:rPr>
          <w:rFonts w:ascii="Times" w:hAnsi="Times" w:cs="Times New Roman"/>
          <w:color w:val="000000" w:themeColor="text1"/>
          <w:lang w:val="en-US"/>
        </w:rPr>
        <w:t>n</w:t>
      </w:r>
      <w:r w:rsidRPr="00F641B0">
        <w:rPr>
          <w:rFonts w:ascii="Times" w:hAnsi="Times" w:cs="Times New Roman"/>
          <w:color w:val="000000" w:themeColor="text1"/>
          <w:lang w:val="en-US"/>
        </w:rPr>
        <w:t>u</w:t>
      </w:r>
      <w:r w:rsidR="00EF1705" w:rsidRPr="00F641B0">
        <w:rPr>
          <w:rFonts w:ascii="Times" w:hAnsi="Times" w:cs="Times New Roman"/>
          <w:color w:val="000000" w:themeColor="text1"/>
          <w:lang w:val="en-US"/>
        </w:rPr>
        <w:t>le</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fie</w:t>
      </w:r>
      <w:r w:rsidR="00ED6B3B" w:rsidRPr="00F641B0">
        <w:rPr>
          <w:rFonts w:ascii="Times" w:hAnsi="Times" w:cs="Times New Roman"/>
          <w:color w:val="000000" w:themeColor="text1"/>
          <w:lang w:val="en-US"/>
        </w:rPr>
        <w:t>,</w:t>
      </w:r>
    </w:p>
    <w:p w14:paraId="360B7834" w14:textId="0FC8A477" w:rsidR="00EF1705" w:rsidRPr="00F641B0" w:rsidRDefault="004A201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Ché</w:t>
      </w:r>
      <w:r w:rsidR="00950D23" w:rsidRPr="00F641B0">
        <w:rPr>
          <w:rFonts w:ascii="Times" w:hAnsi="Times" w:cs="Times New Roman"/>
          <w:color w:val="000000" w:themeColor="text1"/>
          <w:lang w:val="en-US"/>
        </w:rPr>
        <w:t xml:space="preserve"> in lo conte Ugo avev</w:t>
      </w:r>
      <w:r w:rsidR="00EF1705" w:rsidRPr="00F641B0">
        <w:rPr>
          <w:rFonts w:ascii="Times" w:hAnsi="Times" w:cs="Times New Roman"/>
          <w:color w:val="000000" w:themeColor="text1"/>
          <w:lang w:val="en-US"/>
        </w:rPr>
        <w:t>a messo so pensie</w:t>
      </w:r>
      <w:r w:rsidR="00497DCF" w:rsidRPr="00F641B0">
        <w:rPr>
          <w:rFonts w:ascii="Times" w:hAnsi="Times" w:cs="Times New Roman"/>
          <w:color w:val="000000" w:themeColor="text1"/>
          <w:lang w:val="en-US"/>
        </w:rPr>
        <w:t>;</w:t>
      </w:r>
    </w:p>
    <w:p w14:paraId="710F3693" w14:textId="2EE06FEB" w:rsidR="00EF1705" w:rsidRPr="00F641B0" w:rsidRDefault="00262E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EB4EAE" w:rsidRPr="00F641B0">
        <w:rPr>
          <w:rFonts w:ascii="Times" w:hAnsi="Times" w:cs="Times New Roman"/>
          <w:color w:val="000000" w:themeColor="text1"/>
          <w:lang w:val="en-US"/>
        </w:rPr>
        <w:t>si</w:t>
      </w:r>
      <w:r w:rsidR="00950D23" w:rsidRPr="00F641B0">
        <w:rPr>
          <w:rFonts w:ascii="Times" w:hAnsi="Times" w:cs="Times New Roman"/>
          <w:color w:val="000000" w:themeColor="text1"/>
          <w:lang w:val="en-US"/>
        </w:rPr>
        <w:t xml:space="preserve"> penssa la malv</w:t>
      </w:r>
      <w:r w:rsidR="00EF1705" w:rsidRPr="00F641B0">
        <w:rPr>
          <w:rFonts w:ascii="Times" w:hAnsi="Times" w:cs="Times New Roman"/>
          <w:color w:val="000000" w:themeColor="text1"/>
          <w:lang w:val="en-US"/>
        </w:rPr>
        <w:t>axia meretrie</w:t>
      </w:r>
    </w:p>
    <w:p w14:paraId="6FAD9232" w14:textId="3B644459" w:rsidR="00EF1705" w:rsidRPr="00F641B0" w:rsidRDefault="006659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Chomo·</w:t>
      </w:r>
      <w:r w:rsidR="00950D23" w:rsidRPr="00F641B0">
        <w:rPr>
          <w:rFonts w:ascii="Times" w:hAnsi="Times" w:cs="Times New Roman"/>
          <w:color w:val="000000" w:themeColor="text1"/>
          <w:lang w:val="en-US"/>
        </w:rPr>
        <w:t>la porave a U</w:t>
      </w:r>
      <w:r w:rsidR="005B6EDE" w:rsidRPr="00F641B0">
        <w:rPr>
          <w:rFonts w:ascii="Times" w:hAnsi="Times" w:cs="Times New Roman"/>
          <w:color w:val="000000" w:themeColor="text1"/>
          <w:lang w:val="en-US"/>
        </w:rPr>
        <w:t>go parlie</w:t>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p>
    <w:p w14:paraId="27361783" w14:textId="4E90DBB0" w:rsidR="00EF1705" w:rsidRPr="00F641B0" w:rsidRDefault="00950D2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Mo la malv</w:t>
      </w:r>
      <w:r w:rsidR="00EF1705" w:rsidRPr="00F641B0">
        <w:rPr>
          <w:rFonts w:ascii="Times" w:hAnsi="Times" w:cs="Times New Roman"/>
          <w:color w:val="000000" w:themeColor="text1"/>
          <w:lang w:val="en-US"/>
        </w:rPr>
        <w:t xml:space="preserve">axia ben </w:t>
      </w:r>
      <w:r w:rsidR="00B73E9F"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trovada la v</w:t>
      </w:r>
      <w:r w:rsidR="00EF1705" w:rsidRPr="00F641B0">
        <w:rPr>
          <w:rFonts w:ascii="Times" w:hAnsi="Times" w:cs="Times New Roman"/>
          <w:color w:val="000000" w:themeColor="text1"/>
          <w:lang w:val="en-US"/>
        </w:rPr>
        <w:t>ie</w:t>
      </w:r>
    </w:p>
    <w:p w14:paraId="4BB6A954" w14:textId="5076D89F" w:rsidR="004A0DD6" w:rsidRPr="00F641B0" w:rsidRDefault="00EF1705" w:rsidP="00B73E9F">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(1V) </w:t>
      </w:r>
      <w:r w:rsidRPr="00F641B0">
        <w:rPr>
          <w:rFonts w:ascii="Times" w:hAnsi="Times" w:cs="Times New Roman"/>
          <w:color w:val="000000" w:themeColor="text1"/>
          <w:lang w:val="en-US"/>
        </w:rPr>
        <w:t>De lui aver in soa camera alla</w:t>
      </w:r>
      <w:r w:rsidR="00B73E9F" w:rsidRPr="00F641B0">
        <w:rPr>
          <w:rFonts w:ascii="Times" w:hAnsi="Times" w:cs="Times New Roman"/>
          <w:color w:val="000000" w:themeColor="text1"/>
          <w:lang w:val="en-US"/>
        </w:rPr>
        <w:t xml:space="preserve"> ç</w:t>
      </w:r>
      <w:r w:rsidRPr="00F641B0">
        <w:rPr>
          <w:rFonts w:ascii="Times" w:hAnsi="Times" w:cs="Times New Roman"/>
          <w:color w:val="000000" w:themeColor="text1"/>
          <w:lang w:val="en-US"/>
        </w:rPr>
        <w:t>ellie</w:t>
      </w:r>
      <w:r w:rsidR="00ED6B3B" w:rsidRPr="00F641B0">
        <w:rPr>
          <w:rFonts w:ascii="Times" w:hAnsi="Times" w:cs="Times New Roman"/>
          <w:color w:val="000000" w:themeColor="text1"/>
          <w:lang w:val="en-US"/>
        </w:rPr>
        <w:t>.</w:t>
      </w:r>
    </w:p>
    <w:p w14:paraId="23DEB544" w14:textId="295E02D2" w:rsidR="00460A1C" w:rsidRPr="00F641B0" w:rsidRDefault="00460A1C" w:rsidP="009225F0">
      <w:pPr>
        <w:pStyle w:val="BodyTextFirstIndent2"/>
        <w:rPr>
          <w:rFonts w:ascii="Times" w:hAnsi="Times"/>
          <w:lang w:val="en-US"/>
        </w:rPr>
      </w:pPr>
      <w:r w:rsidRPr="00F641B0">
        <w:rPr>
          <w:rFonts w:ascii="Times" w:hAnsi="Times"/>
          <w:lang w:val="en-US"/>
        </w:rPr>
        <w:t>Laisse 2</w:t>
      </w:r>
    </w:p>
    <w:p w14:paraId="378C825C" w14:textId="3882163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Or ascholt</w:t>
      </w:r>
      <w:r w:rsidR="00237BEC" w:rsidRPr="00F641B0">
        <w:rPr>
          <w:rFonts w:ascii="Times" w:hAnsi="Times" w:cs="Times New Roman"/>
          <w:color w:val="000000" w:themeColor="text1"/>
          <w:lang w:val="en-US"/>
        </w:rPr>
        <w:t>é</w:t>
      </w:r>
      <w:r w:rsidR="00B73E9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6659B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531FA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w:t>
      </w:r>
      <w:r w:rsidR="00203EC8" w:rsidRPr="00F641B0">
        <w:rPr>
          <w:rFonts w:ascii="Times" w:hAnsi="Times" w:cs="Times New Roman"/>
          <w:i/>
          <w:iCs/>
          <w:color w:val="000000" w:themeColor="text1"/>
          <w:lang w:val="en-US"/>
        </w:rPr>
        <w:t>er</w:t>
      </w:r>
      <w:r w:rsidR="00950D23" w:rsidRPr="00F641B0">
        <w:rPr>
          <w:rFonts w:ascii="Times" w:hAnsi="Times" w:cs="Times New Roman"/>
          <w:iCs/>
          <w:color w:val="000000" w:themeColor="text1"/>
          <w:lang w:val="en-US"/>
        </w:rPr>
        <w:t xml:space="preserv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onipotant</w:t>
      </w:r>
      <w:r w:rsidR="00531FAB" w:rsidRPr="00F641B0">
        <w:rPr>
          <w:rFonts w:ascii="Times" w:hAnsi="Times" w:cs="Times New Roman"/>
          <w:color w:val="000000" w:themeColor="text1"/>
          <w:lang w:val="en-US"/>
        </w:rPr>
        <w:t>,</w:t>
      </w:r>
    </w:p>
    <w:p w14:paraId="2471D373" w14:textId="6DC7C9DE" w:rsidR="00EF170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Si</w:t>
      </w:r>
      <w:r w:rsidR="00950D23" w:rsidRPr="00F641B0">
        <w:rPr>
          <w:rFonts w:ascii="Times" w:hAnsi="Times" w:cs="Times New Roman"/>
          <w:color w:val="000000" w:themeColor="text1"/>
          <w:lang w:val="en-US"/>
        </w:rPr>
        <w:t xml:space="preserve"> v</w:t>
      </w:r>
      <w:r w:rsidR="00A5657E" w:rsidRPr="00F641B0">
        <w:rPr>
          <w:rFonts w:ascii="Times" w:hAnsi="Times" w:cs="Times New Roman"/>
          <w:color w:val="000000" w:themeColor="text1"/>
          <w:lang w:val="en-US"/>
        </w:rPr>
        <w:t>e dirò un gran tradima</w:t>
      </w:r>
      <w:r w:rsidR="00EF1705" w:rsidRPr="00F641B0">
        <w:rPr>
          <w:rFonts w:ascii="Times" w:hAnsi="Times" w:cs="Times New Roman"/>
          <w:color w:val="000000" w:themeColor="text1"/>
          <w:lang w:val="en-US"/>
        </w:rPr>
        <w:t>nt</w:t>
      </w:r>
      <w:r w:rsidR="00497DCF" w:rsidRPr="00F641B0">
        <w:rPr>
          <w:rFonts w:ascii="Times" w:hAnsi="Times" w:cs="Times New Roman"/>
          <w:color w:val="000000" w:themeColor="text1"/>
          <w:lang w:val="en-US"/>
        </w:rPr>
        <w:t>,</w:t>
      </w:r>
    </w:p>
    <w:p w14:paraId="3DC995F4" w14:textId="719B9831" w:rsidR="00EF1705" w:rsidRPr="00F641B0" w:rsidRDefault="00237BE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fè</w:t>
      </w:r>
      <w:r w:rsidR="00497DCF" w:rsidRPr="00F641B0">
        <w:rPr>
          <w:rFonts w:ascii="Times" w:hAnsi="Times" w:cs="Times New Roman"/>
          <w:color w:val="000000" w:themeColor="text1"/>
          <w:lang w:val="en-US"/>
        </w:rPr>
        <w:t xml:space="preserve"> Sufia</w:t>
      </w:r>
      <w:r w:rsidR="00531FAB" w:rsidRPr="00F641B0">
        <w:rPr>
          <w:rFonts w:ascii="Times" w:hAnsi="Times" w:cs="Times New Roman"/>
          <w:color w:val="000000" w:themeColor="text1"/>
          <w:lang w:val="en-US"/>
        </w:rPr>
        <w:t>,</w:t>
      </w:r>
      <w:r w:rsidR="00497DCF" w:rsidRPr="00F641B0">
        <w:rPr>
          <w:rFonts w:ascii="Times" w:hAnsi="Times" w:cs="Times New Roman"/>
          <w:color w:val="000000" w:themeColor="text1"/>
          <w:lang w:val="en-US"/>
        </w:rPr>
        <w:t xml:space="preserve"> a chi </w:t>
      </w:r>
      <w:r w:rsidR="00390A6F" w:rsidRPr="00F641B0">
        <w:rPr>
          <w:rFonts w:ascii="Times" w:hAnsi="Times" w:cs="Times New Roman"/>
          <w:color w:val="000000" w:themeColor="text1"/>
          <w:lang w:val="en-US"/>
        </w:rPr>
        <w:t>Dio</w:t>
      </w:r>
      <w:r w:rsidR="005B6EDE" w:rsidRPr="00F641B0">
        <w:rPr>
          <w:rFonts w:ascii="Times" w:hAnsi="Times" w:cs="Times New Roman"/>
          <w:color w:val="000000" w:themeColor="text1"/>
          <w:lang w:val="en-US"/>
        </w:rPr>
        <w:t xml:space="preserve"> </w:t>
      </w:r>
      <w:r w:rsidR="00262E0E" w:rsidRPr="00F641B0">
        <w:rPr>
          <w:rFonts w:ascii="Times" w:hAnsi="Times" w:cs="Times New Roman"/>
          <w:color w:val="000000" w:themeColor="text1"/>
          <w:lang w:val="en-US"/>
        </w:rPr>
        <w:t>lo cuor</w:t>
      </w:r>
      <w:r w:rsidR="005B6EDE" w:rsidRPr="00F641B0">
        <w:rPr>
          <w:rFonts w:ascii="Times" w:hAnsi="Times" w:cs="Times New Roman"/>
          <w:color w:val="000000" w:themeColor="text1"/>
          <w:lang w:val="en-US"/>
        </w:rPr>
        <w:t xml:space="preserve"> crevant</w:t>
      </w:r>
      <w:r w:rsidR="006659BE" w:rsidRPr="00F641B0">
        <w:rPr>
          <w:rFonts w:ascii="Times" w:hAnsi="Times" w:cs="Times New Roman"/>
          <w:color w:val="000000" w:themeColor="text1"/>
          <w:lang w:val="en-US"/>
        </w:rPr>
        <w:t>;</w:t>
      </w:r>
      <w:r w:rsidR="00531FAB" w:rsidRPr="00F641B0">
        <w:rPr>
          <w:rStyle w:val="FootnoteReference"/>
          <w:rFonts w:ascii="Times" w:hAnsi="Times" w:cs="Times New Roman"/>
          <w:color w:val="000000" w:themeColor="text1"/>
          <w:lang w:val="en-US"/>
        </w:rPr>
        <w:footnoteReference w:id="4"/>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p>
    <w:p w14:paraId="798A8DCD" w14:textId="5E34B165" w:rsidR="00EF1705" w:rsidRPr="00F641B0" w:rsidRDefault="005B6E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Tal</w:t>
      </w:r>
      <w:r w:rsidR="00EF1705" w:rsidRPr="00F641B0">
        <w:rPr>
          <w:rFonts w:ascii="Times" w:hAnsi="Times" w:cs="Times New Roman"/>
          <w:color w:val="000000" w:themeColor="text1"/>
          <w:lang w:val="en-US"/>
        </w:rPr>
        <w:t xml:space="preserve"> cossa come</w:t>
      </w:r>
      <w:r w:rsidRPr="00F641B0">
        <w:rPr>
          <w:rFonts w:ascii="Times" w:hAnsi="Times" w:cs="Times New Roman"/>
          <w:iCs/>
          <w:color w:val="000000" w:themeColor="text1"/>
          <w:lang w:val="en-US"/>
        </w:rPr>
        <w:t>t</w:t>
      </w:r>
      <w:r w:rsidR="00EF1705" w:rsidRPr="00F641B0">
        <w:rPr>
          <w:rFonts w:ascii="Times" w:hAnsi="Times" w:cs="Times New Roman"/>
          <w:color w:val="000000" w:themeColor="text1"/>
          <w:lang w:val="en-US"/>
        </w:rPr>
        <w:t>e per le men</w:t>
      </w:r>
      <w:r w:rsidR="00571D40"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esiant</w:t>
      </w:r>
    </w:p>
    <w:p w14:paraId="536EDB58" w14:textId="66460E37" w:rsidR="00EF1705" w:rsidRPr="00F641B0" w:rsidRDefault="005B6E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Unde U</w:t>
      </w:r>
      <w:r w:rsidR="00EF1705" w:rsidRPr="00F641B0">
        <w:rPr>
          <w:rFonts w:ascii="Times" w:hAnsi="Times" w:cs="Times New Roman"/>
          <w:color w:val="000000" w:themeColor="text1"/>
          <w:lang w:val="en-US"/>
        </w:rPr>
        <w:t>go ne fo irado e dolant</w:t>
      </w:r>
      <w:r w:rsidR="00531FAB" w:rsidRPr="00F641B0">
        <w:rPr>
          <w:rFonts w:ascii="Times" w:hAnsi="Times" w:cs="Times New Roman"/>
          <w:color w:val="000000" w:themeColor="text1"/>
          <w:lang w:val="en-US"/>
        </w:rPr>
        <w:t>.</w:t>
      </w:r>
    </w:p>
    <w:p w14:paraId="5EE1B222" w14:textId="2686488F" w:rsidR="00EF1705" w:rsidRPr="00F641B0" w:rsidRDefault="005B6E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La dona vene a S</w:t>
      </w:r>
      <w:r w:rsidR="00EF170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531FAB" w:rsidRPr="00F641B0">
        <w:rPr>
          <w:rFonts w:ascii="Times" w:hAnsi="Times" w:cs="Times New Roman"/>
          <w:iCs/>
          <w:color w:val="000000" w:themeColor="text1"/>
          <w:lang w:val="en-US"/>
        </w:rPr>
        <w:t>,</w:t>
      </w:r>
      <w:r w:rsidR="00262E0E" w:rsidRPr="00F641B0">
        <w:rPr>
          <w:rFonts w:ascii="Times" w:hAnsi="Times" w:cs="Times New Roman"/>
          <w:color w:val="000000" w:themeColor="text1"/>
          <w:lang w:val="en-US"/>
        </w:rPr>
        <w:t xml:space="preserve"> non </w:t>
      </w:r>
      <w:r w:rsidR="00237BEC" w:rsidRPr="00F641B0">
        <w:rPr>
          <w:rFonts w:ascii="Times" w:hAnsi="Times" w:cs="Times New Roman"/>
          <w:color w:val="000000" w:themeColor="text1"/>
          <w:lang w:val="en-US"/>
        </w:rPr>
        <w:t>fè</w:t>
      </w:r>
      <w:r w:rsidR="00EF1705" w:rsidRPr="00F641B0">
        <w:rPr>
          <w:rFonts w:ascii="Times" w:hAnsi="Times" w:cs="Times New Roman"/>
          <w:color w:val="000000" w:themeColor="text1"/>
          <w:lang w:val="en-US"/>
        </w:rPr>
        <w:t xml:space="preserve"> demoramant</w:t>
      </w:r>
      <w:r w:rsidR="006659BE" w:rsidRPr="00F641B0">
        <w:rPr>
          <w:rFonts w:ascii="Times" w:hAnsi="Times" w:cs="Times New Roman"/>
          <w:color w:val="000000" w:themeColor="text1"/>
          <w:lang w:val="en-US"/>
        </w:rPr>
        <w:t>,</w:t>
      </w:r>
    </w:p>
    <w:p w14:paraId="137BA329" w14:textId="39DD0ADE" w:rsidR="00EF1705" w:rsidRPr="00F641B0" w:rsidRDefault="005B6E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Chon dolçe v</w:t>
      </w:r>
      <w:r w:rsidR="00697951" w:rsidRPr="00F641B0">
        <w:rPr>
          <w:rFonts w:ascii="Times" w:hAnsi="Times" w:cs="Times New Roman"/>
          <w:color w:val="000000" w:themeColor="text1"/>
          <w:lang w:val="en-US"/>
        </w:rPr>
        <w:t xml:space="preserve">ixo e </w:t>
      </w:r>
      <w:r w:rsidR="00EB4EAE" w:rsidRPr="00F641B0">
        <w:rPr>
          <w:rFonts w:ascii="Times" w:hAnsi="Times" w:cs="Times New Roman"/>
          <w:color w:val="000000" w:themeColor="text1"/>
          <w:lang w:val="en-US"/>
        </w:rPr>
        <w:t>si</w:t>
      </w:r>
      <w:r w:rsidR="00EF1705" w:rsidRPr="00F641B0">
        <w:rPr>
          <w:rFonts w:ascii="Times" w:hAnsi="Times" w:cs="Times New Roman"/>
          <w:color w:val="000000" w:themeColor="text1"/>
          <w:lang w:val="en-US"/>
        </w:rPr>
        <w:t xml:space="preserve"> li disse in riant</w:t>
      </w:r>
      <w:r w:rsidR="00531FAB" w:rsidRPr="00F641B0">
        <w:rPr>
          <w:rFonts w:ascii="Times" w:hAnsi="Times" w:cs="Times New Roman"/>
          <w:color w:val="000000" w:themeColor="text1"/>
          <w:lang w:val="en-US"/>
        </w:rPr>
        <w:t>,</w:t>
      </w:r>
    </w:p>
    <w:p w14:paraId="092F2973" w14:textId="089A59C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“Sieri</w:t>
      </w:r>
      <w:r w:rsidR="005B6EDE" w:rsidRPr="00F641B0">
        <w:rPr>
          <w:rFonts w:ascii="Times" w:hAnsi="Times" w:cs="Times New Roman"/>
          <w:color w:val="000000" w:themeColor="text1"/>
          <w:lang w:val="en-US"/>
        </w:rPr>
        <w:t>, de salv</w:t>
      </w:r>
      <w:r w:rsidR="00697951"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dessine </w:t>
      </w:r>
      <w:r w:rsidR="0058180E" w:rsidRPr="00F641B0">
        <w:rPr>
          <w:rFonts w:ascii="Times" w:hAnsi="Times" w:cs="Times New Roman"/>
          <w:color w:val="000000" w:themeColor="text1"/>
          <w:lang w:val="en-US"/>
        </w:rPr>
        <w:t>ò</w:t>
      </w:r>
      <w:r w:rsidR="006659BE" w:rsidRPr="00F641B0">
        <w:rPr>
          <w:rFonts w:ascii="Times" w:hAnsi="Times" w:cs="Times New Roman"/>
          <w:color w:val="000000" w:themeColor="text1"/>
          <w:lang w:val="en-US"/>
        </w:rPr>
        <w:t xml:space="preserve"> gran talant,</w:t>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p>
    <w:p w14:paraId="7155D42D" w14:textId="20028A50" w:rsidR="00EF1705" w:rsidRPr="00F641B0" w:rsidRDefault="00745C7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w:t>
      </w:r>
      <w:r w:rsidR="00203EC8" w:rsidRPr="00F641B0">
        <w:rPr>
          <w:rFonts w:ascii="Times" w:hAnsi="Times" w:cs="Times New Roman"/>
          <w:color w:val="000000" w:themeColor="text1"/>
          <w:lang w:val="en-US"/>
        </w:rPr>
        <w:t>io creço es</w:t>
      </w:r>
      <w:r w:rsidR="00203EC8" w:rsidRPr="00F641B0">
        <w:rPr>
          <w:rFonts w:ascii="Times" w:hAnsi="Times" w:cs="Times New Roman"/>
          <w:i/>
          <w:iCs/>
          <w:color w:val="000000" w:themeColor="text1"/>
          <w:lang w:val="en-US"/>
        </w:rPr>
        <w:t>er</w:t>
      </w:r>
      <w:r w:rsidR="005B6EDE" w:rsidRPr="00F641B0">
        <w:rPr>
          <w:rFonts w:ascii="Times" w:hAnsi="Times" w:cs="Times New Roman"/>
          <w:color w:val="000000" w:themeColor="text1"/>
          <w:lang w:val="en-US"/>
        </w:rPr>
        <w:t xml:space="preserve"> grav</w:t>
      </w:r>
      <w:r w:rsidR="00EF1705" w:rsidRPr="00F641B0">
        <w:rPr>
          <w:rFonts w:ascii="Times" w:hAnsi="Times" w:cs="Times New Roman"/>
          <w:color w:val="000000" w:themeColor="text1"/>
          <w:lang w:val="en-US"/>
        </w:rPr>
        <w:t>eda</w:t>
      </w:r>
      <w:r w:rsidR="00697951"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unde n</w:t>
      </w:r>
      <w:r w:rsidR="00180088">
        <w:rPr>
          <w:rFonts w:ascii="Times" w:hAnsi="Times" w:cs="Times New Roman"/>
          <w:color w:val="000000" w:themeColor="text1"/>
          <w:lang w:val="en-US"/>
        </w:rPr>
        <w:t>e·ss</w:t>
      </w:r>
      <w:r w:rsidR="00EF1705" w:rsidRPr="00F641B0">
        <w:rPr>
          <w:rFonts w:ascii="Times" w:hAnsi="Times" w:cs="Times New Roman"/>
          <w:color w:val="000000" w:themeColor="text1"/>
          <w:lang w:val="en-US"/>
        </w:rPr>
        <w:t>un i</w:t>
      </w:r>
      <w:r w:rsidR="00392171" w:rsidRPr="00F641B0">
        <w:rPr>
          <w:rFonts w:ascii="Times" w:hAnsi="Times" w:cs="Times New Roman"/>
          <w:i/>
          <w:color w:val="000000" w:themeColor="text1"/>
          <w:lang w:val="en-US"/>
        </w:rPr>
        <w:t>n</w:t>
      </w:r>
      <w:r w:rsidR="00697951" w:rsidRPr="00F641B0">
        <w:rPr>
          <w:rFonts w:ascii="Times" w:hAnsi="Times" w:cs="Times New Roman"/>
          <w:color w:val="000000" w:themeColor="text1"/>
          <w:lang w:val="en-US"/>
        </w:rPr>
        <w:t xml:space="preserve"> </w:t>
      </w:r>
      <w:r w:rsidR="005B6EDE" w:rsidRPr="00F641B0">
        <w:rPr>
          <w:rFonts w:ascii="Times" w:hAnsi="Times" w:cs="Times New Roman"/>
          <w:color w:val="000000" w:themeColor="text1"/>
          <w:lang w:val="en-US"/>
        </w:rPr>
        <w:t>spav</w:t>
      </w:r>
      <w:r w:rsidR="00EF1705" w:rsidRPr="00F641B0">
        <w:rPr>
          <w:rFonts w:ascii="Times" w:hAnsi="Times" w:cs="Times New Roman"/>
          <w:color w:val="000000" w:themeColor="text1"/>
          <w:lang w:val="en-US"/>
        </w:rPr>
        <w:t>ant</w:t>
      </w:r>
    </w:p>
    <w:p w14:paraId="04B9B36B" w14:textId="2009FD9E" w:rsidR="00EF1705" w:rsidRPr="00F641B0" w:rsidRDefault="005B6E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questa v</w:t>
      </w:r>
      <w:r w:rsidR="00EF1705" w:rsidRPr="00F641B0">
        <w:rPr>
          <w:rFonts w:ascii="Times" w:hAnsi="Times" w:cs="Times New Roman"/>
          <w:color w:val="000000" w:themeColor="text1"/>
          <w:lang w:val="en-US"/>
        </w:rPr>
        <w:t>olentade no me torne in tormant</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w:t>
      </w:r>
    </w:p>
    <w:p w14:paraId="6324C717" w14:textId="0D02042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Elo respoxe</w:t>
      </w:r>
      <w:r w:rsidR="00745C73" w:rsidRPr="00F641B0">
        <w:rPr>
          <w:rFonts w:ascii="Times" w:hAnsi="Times" w:cs="Times New Roman"/>
          <w:color w:val="000000" w:themeColor="text1"/>
          <w:lang w:val="en-US"/>
        </w:rPr>
        <w:t>,</w:t>
      </w:r>
      <w:r w:rsidR="005B6EDE" w:rsidRPr="00F641B0">
        <w:rPr>
          <w:rFonts w:ascii="Times" w:hAnsi="Times" w:cs="Times New Roman"/>
          <w:color w:val="000000" w:themeColor="text1"/>
          <w:lang w:val="en-US"/>
        </w:rPr>
        <w:t xml:space="preserve"> “M</w:t>
      </w:r>
      <w:r w:rsidRPr="00F641B0">
        <w:rPr>
          <w:rFonts w:ascii="Times" w:hAnsi="Times" w:cs="Times New Roman"/>
          <w:color w:val="000000" w:themeColor="text1"/>
          <w:lang w:val="en-US"/>
        </w:rPr>
        <w:t>adona</w:t>
      </w:r>
      <w:r w:rsidR="00EB3FDF" w:rsidRPr="00F641B0">
        <w:rPr>
          <w:rFonts w:ascii="Times" w:hAnsi="Times" w:cs="Times New Roman"/>
          <w:color w:val="000000" w:themeColor="text1"/>
          <w:lang w:val="en-US"/>
        </w:rPr>
        <w:t>, non ve temé</w:t>
      </w:r>
      <w:r w:rsidRPr="00F641B0">
        <w:rPr>
          <w:rFonts w:ascii="Times" w:hAnsi="Times" w:cs="Times New Roman"/>
          <w:color w:val="000000" w:themeColor="text1"/>
          <w:lang w:val="en-US"/>
        </w:rPr>
        <w:t xml:space="preserve"> de nient</w:t>
      </w:r>
      <w:r w:rsidR="00697951" w:rsidRPr="00F641B0">
        <w:rPr>
          <w:rFonts w:ascii="Times" w:hAnsi="Times" w:cs="Times New Roman"/>
          <w:color w:val="000000" w:themeColor="text1"/>
          <w:lang w:val="en-US"/>
        </w:rPr>
        <w:t>!</w:t>
      </w:r>
    </w:p>
    <w:p w14:paraId="14F6B88A" w14:textId="7771DBAE" w:rsidR="00EF1705" w:rsidRPr="00F641B0" w:rsidRDefault="005B6E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lastRenderedPageBreak/>
        <w:t>V</w:t>
      </w:r>
      <w:r w:rsidR="00EF1705" w:rsidRPr="00F641B0">
        <w:rPr>
          <w:rFonts w:ascii="Times" w:hAnsi="Times" w:cs="Times New Roman"/>
          <w:color w:val="000000" w:themeColor="text1"/>
          <w:lang w:val="en-US"/>
        </w:rPr>
        <w:t>uy n</w:t>
      </w:r>
      <w:r w:rsidR="00745C73" w:rsidRPr="00F641B0">
        <w:rPr>
          <w:rFonts w:ascii="Times" w:hAnsi="Times" w:cs="Times New Roman"/>
          <w:color w:val="000000" w:themeColor="text1"/>
          <w:lang w:val="en-US"/>
        </w:rPr>
        <w:t>’</w:t>
      </w:r>
      <w:r w:rsidR="00697951" w:rsidRPr="00F641B0">
        <w:rPr>
          <w:rFonts w:ascii="Times" w:hAnsi="Times" w:cs="Times New Roman"/>
          <w:color w:val="000000" w:themeColor="text1"/>
          <w:lang w:val="en-US"/>
        </w:rPr>
        <w:t>averì</w:t>
      </w:r>
      <w:r w:rsidRPr="00F641B0">
        <w:rPr>
          <w:rFonts w:ascii="Times" w:hAnsi="Times" w:cs="Times New Roman"/>
          <w:color w:val="000000" w:themeColor="text1"/>
          <w:lang w:val="en-US"/>
        </w:rPr>
        <w:t xml:space="preserve"> a tuto el vostro conv</w:t>
      </w:r>
      <w:r w:rsidR="00EF1705" w:rsidRPr="00F641B0">
        <w:rPr>
          <w:rFonts w:ascii="Times" w:hAnsi="Times" w:cs="Times New Roman"/>
          <w:color w:val="000000" w:themeColor="text1"/>
          <w:lang w:val="en-US"/>
        </w:rPr>
        <w:t>inant.”</w:t>
      </w:r>
    </w:p>
    <w:p w14:paraId="58125149" w14:textId="43EAF4F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Dixe l</w:t>
      </w:r>
      <w:r w:rsidR="00745C73" w:rsidRPr="00F641B0">
        <w:rPr>
          <w:rFonts w:ascii="Times" w:hAnsi="Times" w:cs="Times New Roman"/>
          <w:color w:val="000000" w:themeColor="text1"/>
          <w:lang w:val="en-US"/>
        </w:rPr>
        <w:t>a dona,</w:t>
      </w:r>
      <w:r w:rsidR="00262E0E" w:rsidRPr="00F641B0">
        <w:rPr>
          <w:rFonts w:ascii="Times" w:hAnsi="Times" w:cs="Times New Roman"/>
          <w:color w:val="000000" w:themeColor="text1"/>
          <w:lang w:val="en-US"/>
        </w:rPr>
        <w:t xml:space="preserve"> "Or no fé</w:t>
      </w:r>
      <w:r w:rsidR="00697951" w:rsidRPr="00F641B0">
        <w:rPr>
          <w:rFonts w:ascii="Times" w:hAnsi="Times" w:cs="Times New Roman"/>
          <w:color w:val="000000" w:themeColor="text1"/>
          <w:lang w:val="en-US"/>
        </w:rPr>
        <w:t xml:space="preserve"> arestamant;</w:t>
      </w:r>
      <w:r w:rsidR="005B6EDE" w:rsidRPr="00F641B0">
        <w:rPr>
          <w:rFonts w:ascii="Times" w:hAnsi="Times" w:cs="Times New Roman"/>
          <w:color w:val="000000" w:themeColor="text1"/>
          <w:lang w:val="en-US"/>
        </w:rPr>
        <w:t xml:space="preserve"> </w:t>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p>
    <w:p w14:paraId="51C53E7A" w14:textId="058DAAEF" w:rsidR="00EF1705" w:rsidRPr="00F641B0" w:rsidRDefault="005B6E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Io v</w:t>
      </w:r>
      <w:r w:rsidR="00EF1705" w:rsidRPr="00F641B0">
        <w:rPr>
          <w:rFonts w:ascii="Times" w:hAnsi="Times" w:cs="Times New Roman"/>
          <w:color w:val="000000" w:themeColor="text1"/>
          <w:lang w:val="en-US"/>
        </w:rPr>
        <w:t>e priego</w:t>
      </w:r>
      <w:r w:rsidRPr="00F641B0">
        <w:rPr>
          <w:rFonts w:ascii="Times" w:hAnsi="Times" w:cs="Times New Roman"/>
          <w:color w:val="000000" w:themeColor="text1"/>
          <w:lang w:val="en-US"/>
        </w:rPr>
        <w:t>,</w:t>
      </w:r>
      <w:r w:rsidR="00EB3FDF" w:rsidRPr="00F641B0">
        <w:rPr>
          <w:rFonts w:ascii="Times" w:hAnsi="Times" w:cs="Times New Roman"/>
          <w:color w:val="000000" w:themeColor="text1"/>
          <w:lang w:val="en-US"/>
        </w:rPr>
        <w:t xml:space="preserve"> andé</w:t>
      </w:r>
      <w:r w:rsidR="00EF1705" w:rsidRPr="00F641B0">
        <w:rPr>
          <w:rFonts w:ascii="Times" w:hAnsi="Times" w:cs="Times New Roman"/>
          <w:color w:val="000000" w:themeColor="text1"/>
          <w:lang w:val="en-US"/>
        </w:rPr>
        <w:t xml:space="preserve"> amantinant</w:t>
      </w:r>
      <w:r w:rsidR="00620AD9" w:rsidRPr="00F641B0">
        <w:rPr>
          <w:rFonts w:ascii="Times" w:hAnsi="Times" w:cs="Times New Roman"/>
          <w:color w:val="000000" w:themeColor="text1"/>
          <w:lang w:val="en-US"/>
        </w:rPr>
        <w:t>!</w:t>
      </w:r>
    </w:p>
    <w:p w14:paraId="16FAA9D0" w14:textId="29A9C27F" w:rsidR="00EF1705" w:rsidRPr="00F641B0" w:rsidRDefault="005B6E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Las</w:t>
      </w:r>
      <w:r w:rsidR="00EB3FDF"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star Ugo</w:t>
      </w:r>
      <w:r w:rsidR="00262E0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v</w:t>
      </w:r>
      <w:r w:rsidR="00EF1705" w:rsidRPr="00F641B0">
        <w:rPr>
          <w:rFonts w:ascii="Times" w:hAnsi="Times" w:cs="Times New Roman"/>
          <w:color w:val="000000" w:themeColor="text1"/>
          <w:lang w:val="en-US"/>
        </w:rPr>
        <w:t>ostro conpag</w:t>
      </w:r>
      <w:r w:rsidR="00FE75E2"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on</w:t>
      </w:r>
      <w:r w:rsidR="00262E0E"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atant</w:t>
      </w:r>
      <w:r w:rsidR="00620AD9" w:rsidRPr="00F641B0">
        <w:rPr>
          <w:rFonts w:ascii="Times" w:hAnsi="Times" w:cs="Times New Roman"/>
          <w:color w:val="000000" w:themeColor="text1"/>
          <w:lang w:val="en-US"/>
        </w:rPr>
        <w:t>,</w:t>
      </w:r>
    </w:p>
    <w:p w14:paraId="29513BB9" w14:textId="0E0F2E5A" w:rsidR="00EF1705" w:rsidRPr="00F641B0" w:rsidRDefault="00745C7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w:t>
      </w:r>
      <w:r w:rsidR="005B6EDE" w:rsidRPr="00F641B0">
        <w:rPr>
          <w:rFonts w:ascii="Times" w:hAnsi="Times" w:cs="Times New Roman"/>
          <w:color w:val="000000" w:themeColor="text1"/>
          <w:lang w:val="en-US"/>
        </w:rPr>
        <w:t>el</w:t>
      </w:r>
      <w:r w:rsidR="00944B9A" w:rsidRPr="00F641B0">
        <w:rPr>
          <w:rFonts w:ascii="Times" w:hAnsi="Times" w:cs="Times New Roman"/>
          <w:color w:val="000000" w:themeColor="text1"/>
          <w:lang w:val="en-US"/>
        </w:rPr>
        <w:t xml:space="preserve"> è</w:t>
      </w:r>
      <w:r w:rsidR="005B6EDE" w:rsidRPr="00F641B0">
        <w:rPr>
          <w:rFonts w:ascii="Times" w:hAnsi="Times" w:cs="Times New Roman"/>
          <w:color w:val="000000" w:themeColor="text1"/>
          <w:lang w:val="en-US"/>
        </w:rPr>
        <w:t xml:space="preserve"> un puocho agrev</w:t>
      </w:r>
      <w:r w:rsidR="00EF1705" w:rsidRPr="00F641B0">
        <w:rPr>
          <w:rFonts w:ascii="Times" w:hAnsi="Times" w:cs="Times New Roman"/>
          <w:color w:val="000000" w:themeColor="text1"/>
          <w:lang w:val="en-US"/>
        </w:rPr>
        <w:t>ado</w:t>
      </w:r>
      <w:r w:rsidR="00697951"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6659BE"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l</w:t>
      </w:r>
      <w:r w:rsidR="005B6EDE"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so çertanamant.”</w:t>
      </w:r>
    </w:p>
    <w:p w14:paraId="2C6CF3A9" w14:textId="7E1D244E" w:rsidR="00EF1705" w:rsidRPr="00F641B0" w:rsidRDefault="00620AD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Quando S</w:t>
      </w:r>
      <w:r w:rsidR="00EF1705" w:rsidRPr="00F641B0">
        <w:rPr>
          <w:rFonts w:ascii="Times" w:hAnsi="Times" w:cs="Times New Roman"/>
          <w:color w:val="000000" w:themeColor="text1"/>
          <w:lang w:val="en-US"/>
        </w:rPr>
        <w:t>anguy</w:t>
      </w:r>
      <w:r w:rsidRPr="00F641B0">
        <w:rPr>
          <w:rFonts w:ascii="Times" w:hAnsi="Times" w:cs="Times New Roman"/>
          <w:color w:val="000000" w:themeColor="text1"/>
          <w:lang w:val="en-US"/>
        </w:rPr>
        <w:t xml:space="preserve"> l’</w:t>
      </w:r>
      <w:r w:rsidR="00EF1705" w:rsidRPr="00F641B0">
        <w:rPr>
          <w:rFonts w:ascii="Times" w:hAnsi="Times" w:cs="Times New Roman"/>
          <w:color w:val="000000" w:themeColor="text1"/>
          <w:lang w:val="en-US"/>
        </w:rPr>
        <w:t>intende</w:t>
      </w:r>
      <w:r w:rsidR="00944B9A" w:rsidRPr="00F641B0">
        <w:rPr>
          <w:rFonts w:ascii="Times" w:hAnsi="Times" w:cs="Times New Roman"/>
          <w:color w:val="000000" w:themeColor="text1"/>
          <w:lang w:val="en-US"/>
        </w:rPr>
        <w:t>,</w:t>
      </w:r>
      <w:r w:rsidR="00697951"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EF1705" w:rsidRPr="00F641B0">
        <w:rPr>
          <w:rFonts w:ascii="Times" w:hAnsi="Times" w:cs="Times New Roman"/>
          <w:color w:val="000000" w:themeColor="text1"/>
          <w:lang w:val="en-US"/>
        </w:rPr>
        <w:t xml:space="preserve"> li va respondant</w:t>
      </w:r>
      <w:r w:rsidR="00697951" w:rsidRPr="00F641B0">
        <w:rPr>
          <w:rFonts w:ascii="Times" w:hAnsi="Times" w:cs="Times New Roman"/>
          <w:color w:val="000000" w:themeColor="text1"/>
          <w:lang w:val="en-US"/>
        </w:rPr>
        <w:t>,</w:t>
      </w:r>
    </w:p>
    <w:p w14:paraId="6ACC70DC" w14:textId="3F06CCC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“Dama,” diss</w:t>
      </w:r>
      <w:r w:rsidR="00942753" w:rsidRPr="00F641B0">
        <w:rPr>
          <w:rFonts w:ascii="Times" w:hAnsi="Times" w:cs="Times New Roman"/>
          <w:color w:val="000000" w:themeColor="text1"/>
          <w:lang w:val="en-US"/>
        </w:rPr>
        <w:t>’</w:t>
      </w:r>
      <w:r w:rsidRPr="00F641B0">
        <w:rPr>
          <w:rFonts w:ascii="Times" w:hAnsi="Times" w:cs="Times New Roman"/>
          <w:color w:val="000000" w:themeColor="text1"/>
          <w:lang w:val="en-US"/>
        </w:rPr>
        <w:t>elo</w:t>
      </w:r>
      <w:r w:rsidR="00620AD9" w:rsidRPr="00F641B0">
        <w:rPr>
          <w:rFonts w:ascii="Times" w:hAnsi="Times" w:cs="Times New Roman"/>
          <w:color w:val="000000" w:themeColor="text1"/>
          <w:lang w:val="en-US"/>
        </w:rPr>
        <w:t>,</w:t>
      </w:r>
      <w:r w:rsidR="006659BE" w:rsidRPr="00F641B0">
        <w:rPr>
          <w:rFonts w:ascii="Times" w:hAnsi="Times" w:cs="Times New Roman"/>
          <w:color w:val="000000" w:themeColor="text1"/>
          <w:lang w:val="en-US"/>
        </w:rPr>
        <w:t xml:space="preserve"> “de questo son io dolant,</w:t>
      </w:r>
      <w:r w:rsidRPr="00F641B0">
        <w:rPr>
          <w:rFonts w:ascii="Times" w:hAnsi="Times" w:cs="Times New Roman"/>
          <w:color w:val="000000" w:themeColor="text1"/>
          <w:lang w:val="en-US"/>
        </w:rPr>
        <w:tab/>
      </w:r>
    </w:p>
    <w:p w14:paraId="4012994A" w14:textId="02EAE5A8" w:rsidR="00EF1705" w:rsidRPr="00F641B0" w:rsidRDefault="00620AD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Ch’io l’</w:t>
      </w:r>
      <w:r w:rsidR="00944B9A" w:rsidRPr="00F641B0">
        <w:rPr>
          <w:rFonts w:ascii="Times" w:hAnsi="Times" w:cs="Times New Roman"/>
          <w:color w:val="000000" w:themeColor="text1"/>
          <w:lang w:val="en-US"/>
        </w:rPr>
        <w:t>amo pluy de nul homo viv</w:t>
      </w:r>
      <w:r w:rsidR="00EF1705" w:rsidRPr="00F641B0">
        <w:rPr>
          <w:rFonts w:ascii="Times" w:hAnsi="Times" w:cs="Times New Roman"/>
          <w:color w:val="000000" w:themeColor="text1"/>
          <w:lang w:val="en-US"/>
        </w:rPr>
        <w:t>ant</w:t>
      </w:r>
      <w:r w:rsidR="005B5197" w:rsidRPr="00F641B0">
        <w:rPr>
          <w:rFonts w:ascii="Times" w:hAnsi="Times" w:cs="Times New Roman"/>
          <w:color w:val="000000" w:themeColor="text1"/>
          <w:lang w:val="en-US"/>
        </w:rPr>
        <w:t>;</w:t>
      </w:r>
    </w:p>
    <w:p w14:paraId="248F7EFB" w14:textId="1912274D" w:rsidR="00EF1705" w:rsidRPr="00F641B0" w:rsidRDefault="00944B9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Mo io v</w:t>
      </w:r>
      <w:r w:rsidR="00620AD9" w:rsidRPr="00F641B0">
        <w:rPr>
          <w:rFonts w:ascii="Times" w:hAnsi="Times" w:cs="Times New Roman"/>
          <w:color w:val="000000" w:themeColor="text1"/>
          <w:lang w:val="en-US"/>
        </w:rPr>
        <w:t>e priego</w:t>
      </w:r>
      <w:r w:rsidR="005B5197" w:rsidRPr="00F641B0">
        <w:rPr>
          <w:rFonts w:ascii="Times" w:hAnsi="Times" w:cs="Times New Roman"/>
          <w:color w:val="000000" w:themeColor="text1"/>
          <w:lang w:val="en-US"/>
        </w:rPr>
        <w:t>,</w:t>
      </w:r>
      <w:r w:rsidR="00620AD9" w:rsidRPr="00F641B0">
        <w:rPr>
          <w:rFonts w:ascii="Times" w:hAnsi="Times" w:cs="Times New Roman"/>
          <w:color w:val="000000" w:themeColor="text1"/>
          <w:lang w:val="en-US"/>
        </w:rPr>
        <w:t xml:space="preserve"> per </w:t>
      </w:r>
      <w:r w:rsidR="00390A6F" w:rsidRPr="00F641B0">
        <w:rPr>
          <w:rFonts w:ascii="Times" w:hAnsi="Times" w:cs="Times New Roman"/>
          <w:color w:val="000000" w:themeColor="text1"/>
          <w:lang w:val="en-US"/>
        </w:rPr>
        <w:t>Dio</w:t>
      </w:r>
      <w:r w:rsidR="00EF1705" w:rsidRPr="00F641B0">
        <w:rPr>
          <w:rFonts w:ascii="Times" w:hAnsi="Times" w:cs="Times New Roman"/>
          <w:color w:val="000000" w:themeColor="text1"/>
          <w:lang w:val="en-US"/>
        </w:rPr>
        <w:t xml:space="preserve"> onipotant</w:t>
      </w:r>
      <w:r w:rsidR="00620AD9" w:rsidRPr="00F641B0">
        <w:rPr>
          <w:rFonts w:ascii="Times" w:hAnsi="Times" w:cs="Times New Roman"/>
          <w:color w:val="000000" w:themeColor="text1"/>
          <w:lang w:val="en-US"/>
        </w:rPr>
        <w:t>,</w:t>
      </w:r>
    </w:p>
    <w:p w14:paraId="30072785" w14:textId="55346721" w:rsidR="00EF1705" w:rsidRPr="00F641B0" w:rsidRDefault="00262E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vuy lo fé</w:t>
      </w:r>
      <w:r w:rsidR="00944B9A" w:rsidRPr="00F641B0">
        <w:rPr>
          <w:rFonts w:ascii="Times" w:hAnsi="Times" w:cs="Times New Roman"/>
          <w:color w:val="000000" w:themeColor="text1"/>
          <w:lang w:val="en-US"/>
        </w:rPr>
        <w:t xml:space="preserve"> s</w:t>
      </w:r>
      <w:r w:rsidR="00203EC8" w:rsidRPr="00F641B0">
        <w:rPr>
          <w:rFonts w:ascii="Times" w:hAnsi="Times" w:cs="Times New Roman"/>
          <w:i/>
          <w:iCs/>
          <w:color w:val="000000" w:themeColor="text1"/>
          <w:lang w:val="en-US"/>
        </w:rPr>
        <w:t>er</w:t>
      </w:r>
      <w:r w:rsidR="00944B9A" w:rsidRPr="00F641B0">
        <w:rPr>
          <w:rFonts w:ascii="Times" w:hAnsi="Times" w:cs="Times New Roman"/>
          <w:color w:val="000000" w:themeColor="text1"/>
          <w:lang w:val="en-US"/>
        </w:rPr>
        <w:t>v</w:t>
      </w:r>
      <w:r w:rsidR="00EF1705" w:rsidRPr="00F641B0">
        <w:rPr>
          <w:rFonts w:ascii="Times" w:hAnsi="Times" w:cs="Times New Roman"/>
          <w:color w:val="000000" w:themeColor="text1"/>
          <w:lang w:val="en-US"/>
        </w:rPr>
        <w:t>ir al so comandamant</w:t>
      </w:r>
      <w:r w:rsidR="00AE7543" w:rsidRPr="00F641B0">
        <w:rPr>
          <w:rFonts w:ascii="Times" w:hAnsi="Times" w:cs="Times New Roman"/>
          <w:color w:val="000000" w:themeColor="text1"/>
          <w:lang w:val="en-US"/>
        </w:rPr>
        <w:t>,</w:t>
      </w:r>
    </w:p>
    <w:p w14:paraId="1D83E5F8" w14:textId="5499ED31" w:rsidR="00EF1705" w:rsidRPr="00F641B0" w:rsidRDefault="005B519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quelo che dirà li mie</w:t>
      </w:r>
      <w:r w:rsidR="00EF1705" w:rsidRPr="00F641B0">
        <w:rPr>
          <w:rFonts w:ascii="Times" w:hAnsi="Times" w:cs="Times New Roman"/>
          <w:color w:val="000000" w:themeColor="text1"/>
          <w:lang w:val="en-US"/>
        </w:rPr>
        <w:t>dixi e comant</w:t>
      </w:r>
      <w:r w:rsidR="00944B9A" w:rsidRPr="00F641B0">
        <w:rPr>
          <w:rFonts w:ascii="Times" w:hAnsi="Times" w:cs="Times New Roman"/>
          <w:color w:val="000000" w:themeColor="text1"/>
          <w:lang w:val="en-US"/>
        </w:rPr>
        <w:t>,</w:t>
      </w:r>
    </w:p>
    <w:p w14:paraId="681A2DF6" w14:textId="6FDE241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Tu</w:t>
      </w:r>
      <w:r w:rsidR="0040050D" w:rsidRPr="00F641B0">
        <w:rPr>
          <w:rFonts w:ascii="Times" w:hAnsi="Times" w:cs="Times New Roman"/>
          <w:color w:val="000000" w:themeColor="text1"/>
          <w:lang w:val="en-US"/>
        </w:rPr>
        <w:t xml:space="preserve">to </w:t>
      </w:r>
      <w:r w:rsidR="0084084D">
        <w:rPr>
          <w:rFonts w:ascii="Times" w:hAnsi="Times" w:cs="Times New Roman"/>
          <w:color w:val="000000" w:themeColor="text1"/>
          <w:lang w:val="en-US"/>
        </w:rPr>
        <w:t>li·ss</w:t>
      </w:r>
      <w:r w:rsidR="005B6EDE" w:rsidRPr="00F641B0">
        <w:rPr>
          <w:rFonts w:ascii="Times" w:hAnsi="Times" w:cs="Times New Roman"/>
          <w:color w:val="000000" w:themeColor="text1"/>
          <w:lang w:val="en-US"/>
        </w:rPr>
        <w:t>ia fato amantinant</w:t>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p>
    <w:p w14:paraId="4F623286" w14:textId="3D54D97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Chomo faressi a</w:t>
      </w:r>
      <w:r w:rsidR="00944B9A" w:rsidRPr="00F641B0">
        <w:rPr>
          <w:rFonts w:ascii="Times" w:hAnsi="Times" w:cs="Times New Roman"/>
          <w:color w:val="000000" w:themeColor="text1"/>
          <w:lang w:val="en-US"/>
        </w:rPr>
        <w:t xml:space="preserve"> </w:t>
      </w:r>
      <w:r w:rsidR="00AE7543" w:rsidRPr="00F641B0">
        <w:rPr>
          <w:rFonts w:ascii="Times" w:hAnsi="Times" w:cs="Times New Roman"/>
          <w:color w:val="000000" w:themeColor="text1"/>
          <w:lang w:val="en-US"/>
        </w:rPr>
        <w:t>mi</w:t>
      </w:r>
      <w:r w:rsidRPr="00F641B0">
        <w:rPr>
          <w:rFonts w:ascii="Times" w:hAnsi="Times" w:cs="Times New Roman"/>
          <w:color w:val="000000" w:themeColor="text1"/>
          <w:lang w:val="en-US"/>
        </w:rPr>
        <w:t xml:space="preserve"> in</w:t>
      </w:r>
      <w:r w:rsidR="00944B9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prexant.”</w:t>
      </w:r>
    </w:p>
    <w:p w14:paraId="053917B3" w14:textId="1C17195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Disse la duchexa</w:t>
      </w:r>
      <w:r w:rsidR="004A201C" w:rsidRPr="00F641B0">
        <w:rPr>
          <w:rFonts w:ascii="Times" w:hAnsi="Times" w:cs="Times New Roman"/>
          <w:color w:val="000000" w:themeColor="text1"/>
          <w:lang w:val="en-US"/>
        </w:rPr>
        <w:t>,</w:t>
      </w:r>
      <w:r w:rsidR="004E33C8" w:rsidRPr="00F641B0">
        <w:rPr>
          <w:rFonts w:ascii="Times" w:hAnsi="Times" w:cs="Times New Roman"/>
          <w:color w:val="000000" w:themeColor="text1"/>
          <w:lang w:val="en-US"/>
        </w:rPr>
        <w:t xml:space="preserve"> “J</w:t>
      </w:r>
      <w:r w:rsidR="006659BE" w:rsidRPr="00F641B0">
        <w:rPr>
          <w:rFonts w:ascii="Times" w:hAnsi="Times" w:cs="Times New Roman"/>
          <w:color w:val="000000" w:themeColor="text1"/>
          <w:lang w:val="en-US"/>
        </w:rPr>
        <w:t xml:space="preserve">e·n </w:t>
      </w:r>
      <w:r w:rsidR="005B5197" w:rsidRPr="00F641B0">
        <w:rPr>
          <w:rFonts w:ascii="Times" w:hAnsi="Times" w:cs="Times New Roman"/>
          <w:color w:val="000000" w:themeColor="text1"/>
          <w:lang w:val="en-US"/>
        </w:rPr>
        <w:t>ay</w:t>
      </w:r>
      <w:r w:rsidRPr="00F641B0">
        <w:rPr>
          <w:rFonts w:ascii="Times" w:hAnsi="Times" w:cs="Times New Roman"/>
          <w:color w:val="000000" w:themeColor="text1"/>
          <w:lang w:val="en-US"/>
        </w:rPr>
        <w:t xml:space="preserve"> ben quel talant.”</w:t>
      </w:r>
    </w:p>
    <w:p w14:paraId="2CFE3F13" w14:textId="2047AF71" w:rsidR="00EF1705" w:rsidRPr="00F641B0" w:rsidRDefault="00944B9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Lo duc S</w:t>
      </w:r>
      <w:r w:rsidR="00EF1705" w:rsidRPr="00F641B0">
        <w:rPr>
          <w:rFonts w:ascii="Times" w:hAnsi="Times" w:cs="Times New Roman"/>
          <w:color w:val="000000" w:themeColor="text1"/>
          <w:lang w:val="en-US"/>
        </w:rPr>
        <w:t>anguy</w:t>
      </w:r>
      <w:r w:rsidRPr="00F641B0">
        <w:rPr>
          <w:rFonts w:ascii="Times" w:hAnsi="Times" w:cs="Times New Roman"/>
          <w:iCs/>
          <w:color w:val="000000" w:themeColor="text1"/>
          <w:lang w:val="en-US"/>
        </w:rPr>
        <w:t>(n)</w:t>
      </w:r>
      <w:r w:rsidR="00EF1705" w:rsidRPr="00F641B0">
        <w:rPr>
          <w:rFonts w:ascii="Times" w:hAnsi="Times" w:cs="Times New Roman"/>
          <w:color w:val="000000" w:themeColor="text1"/>
          <w:lang w:val="en-US"/>
        </w:rPr>
        <w:t xml:space="preserve"> non demora niant</w:t>
      </w:r>
      <w:r w:rsidR="00E27596" w:rsidRPr="00F641B0">
        <w:rPr>
          <w:rFonts w:ascii="Times" w:hAnsi="Times" w:cs="Times New Roman"/>
          <w:color w:val="000000" w:themeColor="text1"/>
          <w:lang w:val="en-US"/>
        </w:rPr>
        <w:t>:</w:t>
      </w:r>
    </w:p>
    <w:p w14:paraId="5F0B54F6" w14:textId="792237F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bCs/>
          <w:color w:val="000000" w:themeColor="text1"/>
          <w:lang w:val="en-US"/>
        </w:rPr>
        <w:t xml:space="preserve">(2R) </w:t>
      </w:r>
      <w:r w:rsidR="00944B9A" w:rsidRPr="00F641B0">
        <w:rPr>
          <w:rFonts w:ascii="Times" w:hAnsi="Times" w:cs="Times New Roman"/>
          <w:color w:val="000000" w:themeColor="text1"/>
          <w:lang w:val="en-US"/>
        </w:rPr>
        <w:t>Falco</w:t>
      </w:r>
      <w:r w:rsidR="00EF061C" w:rsidRPr="00F641B0">
        <w:rPr>
          <w:rFonts w:ascii="Times" w:hAnsi="Times" w:cs="Times New Roman"/>
          <w:color w:val="000000" w:themeColor="text1"/>
          <w:lang w:val="en-US"/>
        </w:rPr>
        <w:t>m</w:t>
      </w:r>
      <w:r w:rsidR="00944B9A" w:rsidRPr="00F641B0">
        <w:rPr>
          <w:rFonts w:ascii="Times" w:hAnsi="Times" w:cs="Times New Roman"/>
          <w:color w:val="000000" w:themeColor="text1"/>
          <w:lang w:val="en-US"/>
        </w:rPr>
        <w:t xml:space="preserve"> e</w:t>
      </w:r>
      <w:r w:rsidR="004924ED" w:rsidRPr="00F641B0">
        <w:rPr>
          <w:rFonts w:ascii="Times" w:hAnsi="Times" w:cs="Times New Roman"/>
          <w:color w:val="000000" w:themeColor="text1"/>
          <w:lang w:val="en-US"/>
        </w:rPr>
        <w:t xml:space="preserve"> </w:t>
      </w:r>
      <w:r w:rsidR="00944B9A" w:rsidRPr="00F641B0">
        <w:rPr>
          <w:rFonts w:ascii="Times" w:hAnsi="Times" w:cs="Times New Roman"/>
          <w:color w:val="000000" w:themeColor="text1"/>
          <w:lang w:val="en-US"/>
        </w:rPr>
        <w:t>spariv</w:t>
      </w:r>
      <w:r w:rsidR="004924ED" w:rsidRPr="00F641B0">
        <w:rPr>
          <w:rFonts w:ascii="Times" w:hAnsi="Times" w:cs="Times New Roman"/>
          <w:color w:val="000000" w:themeColor="text1"/>
          <w:lang w:val="en-US"/>
        </w:rPr>
        <w:t>ier e cirfalc sv</w:t>
      </w:r>
      <w:r w:rsidRPr="00F641B0">
        <w:rPr>
          <w:rFonts w:ascii="Times" w:hAnsi="Times" w:cs="Times New Roman"/>
          <w:color w:val="000000" w:themeColor="text1"/>
          <w:lang w:val="en-US"/>
        </w:rPr>
        <w:t>olant</w:t>
      </w:r>
    </w:p>
    <w:p w14:paraId="50C747F1" w14:textId="2CC0FD91" w:rsidR="00EF1705" w:rsidRPr="00F641B0" w:rsidRDefault="00AE754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À</w:t>
      </w:r>
      <w:r w:rsidR="00EF061C" w:rsidRPr="00F641B0">
        <w:rPr>
          <w:rFonts w:ascii="Times" w:hAnsi="Times" w:cs="Times New Roman"/>
          <w:color w:val="000000" w:themeColor="text1"/>
          <w:lang w:val="en-US"/>
        </w:rPr>
        <w:t xml:space="preserve"> </w:t>
      </w:r>
      <w:r w:rsidR="005B6EDE" w:rsidRPr="00F641B0">
        <w:rPr>
          <w:rFonts w:ascii="Times" w:hAnsi="Times" w:cs="Times New Roman"/>
          <w:color w:val="000000" w:themeColor="text1"/>
          <w:lang w:val="en-US"/>
        </w:rPr>
        <w:t>prexo sença demoramant</w:t>
      </w:r>
      <w:r w:rsidR="00EF061C" w:rsidRPr="00F641B0">
        <w:rPr>
          <w:rFonts w:ascii="Times" w:hAnsi="Times" w:cs="Times New Roman"/>
          <w:color w:val="000000" w:themeColor="text1"/>
          <w:lang w:val="en-US"/>
        </w:rPr>
        <w:t>,</w:t>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r w:rsidR="005B6EDE" w:rsidRPr="00F641B0">
        <w:rPr>
          <w:rFonts w:ascii="Times" w:hAnsi="Times" w:cs="Times New Roman"/>
          <w:color w:val="000000" w:themeColor="text1"/>
          <w:lang w:val="en-US"/>
        </w:rPr>
        <w:tab/>
      </w:r>
    </w:p>
    <w:p w14:paraId="081FDBF2" w14:textId="30CB2973" w:rsidR="00EF1705" w:rsidRPr="00F641B0" w:rsidRDefault="004924E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Brachi e lev</w:t>
      </w:r>
      <w:r w:rsidR="00EF1705" w:rsidRPr="00F641B0">
        <w:rPr>
          <w:rFonts w:ascii="Times" w:hAnsi="Times" w:cs="Times New Roman"/>
          <w:color w:val="000000" w:themeColor="text1"/>
          <w:lang w:val="en-US"/>
        </w:rPr>
        <w:t>riri</w:t>
      </w:r>
      <w:r w:rsidR="00572816" w:rsidRPr="00F641B0">
        <w:rPr>
          <w:rFonts w:ascii="Times" w:hAnsi="Times" w:cs="Times New Roman"/>
          <w:color w:val="000000" w:themeColor="text1"/>
          <w:lang w:val="en-US"/>
        </w:rPr>
        <w:t xml:space="preserve"> el men</w:t>
      </w:r>
      <w:r w:rsidR="006659BE" w:rsidRPr="00F641B0">
        <w:rPr>
          <w:rFonts w:ascii="Times" w:hAnsi="Times" w:cs="Times New Roman"/>
          <w:color w:val="000000" w:themeColor="text1"/>
          <w:lang w:val="en-US"/>
        </w:rPr>
        <w:t>à</w:t>
      </w:r>
      <w:r w:rsidR="00EF1705" w:rsidRPr="00F641B0">
        <w:rPr>
          <w:rFonts w:ascii="Times" w:hAnsi="Times" w:cs="Times New Roman"/>
          <w:color w:val="000000" w:themeColor="text1"/>
          <w:lang w:val="en-US"/>
        </w:rPr>
        <w:t xml:space="preserve"> plu</w:t>
      </w:r>
      <w:r w:rsidR="00A5657E" w:rsidRPr="00F641B0">
        <w:rPr>
          <w:rFonts w:ascii="Times" w:hAnsi="Times" w:cs="Times New Roman"/>
          <w:color w:val="000000" w:themeColor="text1"/>
          <w:lang w:val="en-US"/>
        </w:rPr>
        <w:t>i</w:t>
      </w:r>
      <w:r w:rsidR="00EF1705" w:rsidRPr="00F641B0">
        <w:rPr>
          <w:rFonts w:ascii="Times" w:hAnsi="Times" w:cs="Times New Roman"/>
          <w:color w:val="000000" w:themeColor="text1"/>
          <w:lang w:val="en-US"/>
        </w:rPr>
        <w:t xml:space="preserve"> de çant</w:t>
      </w:r>
      <w:r w:rsidR="006659BE" w:rsidRPr="00F641B0">
        <w:rPr>
          <w:rFonts w:ascii="Times" w:hAnsi="Times" w:cs="Times New Roman"/>
          <w:color w:val="000000" w:themeColor="text1"/>
          <w:lang w:val="en-US"/>
        </w:rPr>
        <w:t>;</w:t>
      </w:r>
    </w:p>
    <w:p w14:paraId="49457BE6" w14:textId="2F25E0BA" w:rsidR="00EF1705" w:rsidRPr="00F641B0" w:rsidRDefault="0057281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Mont</w:t>
      </w:r>
      <w:r w:rsidR="006659BE" w:rsidRPr="00F641B0">
        <w:rPr>
          <w:rFonts w:ascii="Times" w:hAnsi="Times" w:cs="Times New Roman"/>
          <w:color w:val="000000" w:themeColor="text1"/>
          <w:lang w:val="en-US"/>
        </w:rPr>
        <w:t>à</w:t>
      </w:r>
      <w:r w:rsidR="004924ED" w:rsidRPr="00F641B0">
        <w:rPr>
          <w:rFonts w:ascii="Times" w:hAnsi="Times" w:cs="Times New Roman"/>
          <w:color w:val="000000" w:themeColor="text1"/>
          <w:lang w:val="en-US"/>
        </w:rPr>
        <w:t xml:space="preserve"> a chav</w:t>
      </w:r>
      <w:r w:rsidR="00EF1705" w:rsidRPr="00F641B0">
        <w:rPr>
          <w:rFonts w:ascii="Times" w:hAnsi="Times" w:cs="Times New Roman"/>
          <w:color w:val="000000" w:themeColor="text1"/>
          <w:lang w:val="en-US"/>
        </w:rPr>
        <w:t>alo p</w:t>
      </w:r>
      <w:r w:rsidR="00203EC8" w:rsidRPr="00F641B0">
        <w:rPr>
          <w:rFonts w:ascii="Times" w:hAnsi="Times" w:cs="Times New Roman"/>
          <w:i/>
          <w:iCs/>
          <w:color w:val="000000" w:themeColor="text1"/>
          <w:lang w:val="en-US"/>
        </w:rPr>
        <w:t xml:space="preserve">er </w:t>
      </w:r>
      <w:r w:rsidR="00B608F1" w:rsidRPr="00F641B0">
        <w:rPr>
          <w:rFonts w:ascii="Times" w:hAnsi="Times" w:cs="Times New Roman"/>
          <w:color w:val="000000" w:themeColor="text1"/>
          <w:lang w:val="en-US"/>
        </w:rPr>
        <w:t>li strievi d’</w:t>
      </w:r>
      <w:r w:rsidR="00EF1705" w:rsidRPr="00F641B0">
        <w:rPr>
          <w:rFonts w:ascii="Times" w:hAnsi="Times" w:cs="Times New Roman"/>
          <w:color w:val="000000" w:themeColor="text1"/>
          <w:lang w:val="en-US"/>
        </w:rPr>
        <w:t>arçant</w:t>
      </w:r>
      <w:r w:rsidR="00EF061C" w:rsidRPr="00F641B0">
        <w:rPr>
          <w:rFonts w:ascii="Times" w:hAnsi="Times" w:cs="Times New Roman"/>
          <w:color w:val="000000" w:themeColor="text1"/>
          <w:lang w:val="en-US"/>
        </w:rPr>
        <w:t>,</w:t>
      </w:r>
    </w:p>
    <w:p w14:paraId="09AF0E1C" w14:textId="7D01E555"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Quaranta conpagni</w:t>
      </w:r>
      <w:r w:rsidR="00572816" w:rsidRPr="00F641B0">
        <w:rPr>
          <w:rFonts w:ascii="Times" w:hAnsi="Times" w:cs="Times New Roman"/>
          <w:color w:val="000000" w:themeColor="text1"/>
          <w:lang w:val="en-US"/>
        </w:rPr>
        <w:t xml:space="preserve"> el men</w:t>
      </w:r>
      <w:r w:rsidR="006659BE"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insemant</w:t>
      </w:r>
      <w:r w:rsidR="00B608F1" w:rsidRPr="00F641B0">
        <w:rPr>
          <w:rFonts w:ascii="Times" w:hAnsi="Times" w:cs="Times New Roman"/>
          <w:color w:val="000000" w:themeColor="text1"/>
          <w:lang w:val="en-US"/>
        </w:rPr>
        <w:t>.</w:t>
      </w:r>
    </w:p>
    <w:p w14:paraId="1BBCFCB3" w14:textId="7730D19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Amantinant a</w:t>
      </w:r>
      <w:r w:rsidR="005078E1">
        <w:rPr>
          <w:rFonts w:ascii="Times" w:hAnsi="Times" w:cs="Times New Roman"/>
          <w:color w:val="000000" w:themeColor="text1"/>
          <w:lang w:val="en-US"/>
        </w:rPr>
        <w:t xml:space="preserve">l </w:t>
      </w:r>
      <w:r w:rsidR="00ED68C2" w:rsidRPr="00F641B0">
        <w:rPr>
          <w:rFonts w:ascii="Times" w:hAnsi="Times" w:cs="Times New Roman"/>
          <w:color w:val="000000" w:themeColor="text1"/>
          <w:lang w:val="en-US"/>
        </w:rPr>
        <w:t>a</w:t>
      </w:r>
      <w:r w:rsidRPr="00F641B0">
        <w:rPr>
          <w:rFonts w:ascii="Times" w:hAnsi="Times" w:cs="Times New Roman"/>
          <w:color w:val="000000" w:themeColor="text1"/>
          <w:lang w:val="en-US"/>
        </w:rPr>
        <w:t>lba parissant</w:t>
      </w:r>
    </w:p>
    <w:p w14:paraId="3C371F2B" w14:textId="5E48F49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El ens</w:t>
      </w:r>
      <w:r w:rsidR="00ED68C2"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de</w:t>
      </w:r>
      <w:r w:rsidR="004924ED" w:rsidRPr="00F641B0">
        <w:rPr>
          <w:rFonts w:ascii="Times" w:hAnsi="Times" w:cs="Times New Roman"/>
          <w:color w:val="000000" w:themeColor="text1"/>
          <w:lang w:val="en-US"/>
        </w:rPr>
        <w:t xml:space="preserve"> Viena ben e soav</w:t>
      </w:r>
      <w:r w:rsidR="00F0746F" w:rsidRPr="00F641B0">
        <w:rPr>
          <w:rFonts w:ascii="Times" w:hAnsi="Times" w:cs="Times New Roman"/>
          <w:color w:val="000000" w:themeColor="text1"/>
          <w:lang w:val="en-US"/>
        </w:rPr>
        <w:t>emant</w:t>
      </w:r>
    </w:p>
    <w:p w14:paraId="29B37AAE" w14:textId="251287A2" w:rsidR="00EF1705" w:rsidRPr="00F641B0" w:rsidRDefault="006659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andè</w:t>
      </w:r>
      <w:r w:rsidR="004924ED" w:rsidRPr="00F641B0">
        <w:rPr>
          <w:rFonts w:ascii="Times" w:hAnsi="Times" w:cs="Times New Roman"/>
          <w:color w:val="000000" w:themeColor="text1"/>
          <w:lang w:val="en-US"/>
        </w:rPr>
        <w:t xml:space="preserve"> al bosco e alla selv</w:t>
      </w:r>
      <w:r w:rsidR="00EF1705" w:rsidRPr="00F641B0">
        <w:rPr>
          <w:rFonts w:ascii="Times" w:hAnsi="Times" w:cs="Times New Roman"/>
          <w:color w:val="000000" w:themeColor="text1"/>
          <w:lang w:val="en-US"/>
        </w:rPr>
        <w:t>a pendant</w:t>
      </w:r>
      <w:r w:rsidR="00ED68C2" w:rsidRPr="00F641B0">
        <w:rPr>
          <w:rFonts w:ascii="Times" w:hAnsi="Times" w:cs="Times New Roman"/>
          <w:color w:val="000000" w:themeColor="text1"/>
          <w:lang w:val="en-US"/>
        </w:rPr>
        <w:t>;</w:t>
      </w:r>
    </w:p>
    <w:p w14:paraId="657638AE" w14:textId="6FA562A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Cho</w:t>
      </w:r>
      <w:r w:rsidR="00392171" w:rsidRPr="00F641B0">
        <w:rPr>
          <w:rFonts w:ascii="Times" w:hAnsi="Times" w:cs="Times New Roman"/>
          <w:i/>
          <w:color w:val="000000" w:themeColor="text1"/>
          <w:lang w:val="en-US"/>
        </w:rPr>
        <w:t>n</w:t>
      </w:r>
      <w:r w:rsidR="00B608F1" w:rsidRPr="00F641B0">
        <w:rPr>
          <w:rFonts w:ascii="Times" w:hAnsi="Times" w:cs="Times New Roman"/>
          <w:color w:val="000000" w:themeColor="text1"/>
          <w:lang w:val="en-US"/>
        </w:rPr>
        <w:t xml:space="preserve"> oxely e con cani e</w:t>
      </w:r>
      <w:r w:rsidR="004924ED" w:rsidRPr="00F641B0">
        <w:rPr>
          <w:rFonts w:ascii="Times" w:hAnsi="Times" w:cs="Times New Roman"/>
          <w:color w:val="000000" w:themeColor="text1"/>
          <w:lang w:val="en-US"/>
        </w:rPr>
        <w:t>l</w:t>
      </w:r>
      <w:r w:rsidR="00572816" w:rsidRPr="00F641B0">
        <w:rPr>
          <w:rFonts w:ascii="Times" w:hAnsi="Times" w:cs="Times New Roman"/>
          <w:color w:val="000000" w:themeColor="text1"/>
          <w:lang w:val="en-US"/>
        </w:rPr>
        <w:t xml:space="preserve"> </w:t>
      </w:r>
      <w:r w:rsidR="004924ED" w:rsidRPr="00F641B0">
        <w:rPr>
          <w:rFonts w:ascii="Times" w:hAnsi="Times" w:cs="Times New Roman"/>
          <w:color w:val="000000" w:themeColor="text1"/>
          <w:lang w:val="en-US"/>
        </w:rPr>
        <w:t>i v</w:t>
      </w:r>
      <w:r w:rsidRPr="00F641B0">
        <w:rPr>
          <w:rFonts w:ascii="Times" w:hAnsi="Times" w:cs="Times New Roman"/>
          <w:color w:val="000000" w:themeColor="text1"/>
          <w:lang w:val="en-US"/>
        </w:rPr>
        <w:t>a çaçant</w:t>
      </w:r>
      <w:r w:rsidR="00B608F1" w:rsidRPr="00F641B0">
        <w:rPr>
          <w:rFonts w:ascii="Times" w:hAnsi="Times" w:cs="Times New Roman"/>
          <w:color w:val="000000" w:themeColor="text1"/>
          <w:lang w:val="en-US"/>
        </w:rPr>
        <w:t>.</w:t>
      </w:r>
    </w:p>
    <w:p w14:paraId="03695264" w14:textId="6A05D48E" w:rsidR="00EF1705" w:rsidRPr="00F641B0" w:rsidRDefault="00B608F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Su</w:t>
      </w:r>
      <w:r w:rsidR="00EF1705" w:rsidRPr="00F641B0">
        <w:rPr>
          <w:rFonts w:ascii="Times" w:hAnsi="Times" w:cs="Times New Roman"/>
          <w:color w:val="000000" w:themeColor="text1"/>
          <w:lang w:val="en-US"/>
        </w:rPr>
        <w:t>fia romaxe</w:t>
      </w:r>
      <w:r w:rsidR="004A201C"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w:t>
      </w:r>
      <w:r w:rsidR="004924ED" w:rsidRPr="00F641B0">
        <w:rPr>
          <w:rFonts w:ascii="Times" w:hAnsi="Times" w:cs="Times New Roman"/>
          <w:color w:val="000000" w:themeColor="text1"/>
          <w:lang w:val="en-US"/>
        </w:rPr>
        <w:t>avev</w:t>
      </w:r>
      <w:r w:rsidRPr="00F641B0">
        <w:rPr>
          <w:rFonts w:ascii="Times" w:hAnsi="Times" w:cs="Times New Roman"/>
          <w:color w:val="000000" w:themeColor="text1"/>
          <w:lang w:val="en-US"/>
        </w:rPr>
        <w:t>a mal</w:t>
      </w:r>
      <w:r w:rsidR="00EF1705" w:rsidRPr="00F641B0">
        <w:rPr>
          <w:rFonts w:ascii="Times" w:hAnsi="Times" w:cs="Times New Roman"/>
          <w:color w:val="000000" w:themeColor="text1"/>
          <w:lang w:val="en-US"/>
        </w:rPr>
        <w:t>talant</w:t>
      </w:r>
      <w:r w:rsidR="00ED68C2" w:rsidRPr="00F641B0">
        <w:rPr>
          <w:rFonts w:ascii="Times" w:hAnsi="Times" w:cs="Times New Roman"/>
          <w:color w:val="000000" w:themeColor="text1"/>
          <w:lang w:val="en-US"/>
        </w:rPr>
        <w:t>;</w:t>
      </w:r>
    </w:p>
    <w:p w14:paraId="7A8A7E5F" w14:textId="3A6A9C6F" w:rsidR="00EF1705" w:rsidRPr="00F641B0" w:rsidRDefault="00B608F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Quel </w:t>
      </w:r>
      <w:r w:rsidR="00390A6F" w:rsidRPr="00F641B0">
        <w:rPr>
          <w:rFonts w:ascii="Times" w:hAnsi="Times" w:cs="Times New Roman"/>
          <w:color w:val="000000" w:themeColor="text1"/>
          <w:lang w:val="en-US"/>
        </w:rPr>
        <w:t>Dio</w:t>
      </w:r>
      <w:r w:rsidR="004924ED" w:rsidRPr="00F641B0">
        <w:rPr>
          <w:rFonts w:ascii="Times" w:hAnsi="Times" w:cs="Times New Roman"/>
          <w:color w:val="000000" w:themeColor="text1"/>
          <w:lang w:val="en-US"/>
        </w:rPr>
        <w:t xml:space="preserve"> la confonda che A</w:t>
      </w:r>
      <w:r w:rsidR="00ED68C2" w:rsidRPr="00F641B0">
        <w:rPr>
          <w:rFonts w:ascii="Times" w:hAnsi="Times" w:cs="Times New Roman"/>
          <w:color w:val="000000" w:themeColor="text1"/>
          <w:lang w:val="en-US"/>
        </w:rPr>
        <w:t>damo andà</w:t>
      </w:r>
      <w:r w:rsidR="00EF1705" w:rsidRPr="00F641B0">
        <w:rPr>
          <w:rFonts w:ascii="Times" w:hAnsi="Times" w:cs="Times New Roman"/>
          <w:color w:val="000000" w:themeColor="text1"/>
          <w:lang w:val="en-US"/>
        </w:rPr>
        <w:t xml:space="preserve"> formant</w:t>
      </w:r>
      <w:r w:rsidRPr="00F641B0">
        <w:rPr>
          <w:rFonts w:ascii="Times" w:hAnsi="Times" w:cs="Times New Roman"/>
          <w:color w:val="000000" w:themeColor="text1"/>
          <w:lang w:val="en-US"/>
        </w:rPr>
        <w:t>!</w:t>
      </w:r>
      <w:r w:rsidR="00ED68C2" w:rsidRPr="00F641B0">
        <w:rPr>
          <w:rStyle w:val="FootnoteReference"/>
          <w:rFonts w:ascii="Times" w:hAnsi="Times" w:cs="Times New Roman"/>
          <w:color w:val="000000" w:themeColor="text1"/>
          <w:lang w:val="en-US"/>
        </w:rPr>
        <w:footnoteReference w:id="5"/>
      </w:r>
    </w:p>
    <w:p w14:paraId="2E1EFD9F" w14:textId="60157D75" w:rsidR="00EF1705" w:rsidRPr="00F641B0" w:rsidRDefault="005F36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Or oldiré</w:t>
      </w:r>
      <w:r w:rsidR="00AE710F" w:rsidRPr="00F641B0">
        <w:rPr>
          <w:rFonts w:ascii="Times" w:hAnsi="Times" w:cs="Times New Roman"/>
          <w:color w:val="000000" w:themeColor="text1"/>
          <w:lang w:val="en-US"/>
        </w:rPr>
        <w:t xml:space="preserve"> d</w:t>
      </w:r>
      <w:r w:rsidR="0084084D">
        <w:rPr>
          <w:rFonts w:ascii="Times" w:hAnsi="Times" w:cs="Times New Roman"/>
          <w:color w:val="000000" w:themeColor="text1"/>
          <w:lang w:val="en-US"/>
        </w:rPr>
        <w:t>e·</w:t>
      </w:r>
      <w:r w:rsidR="00400C37" w:rsidRPr="00F641B0">
        <w:rPr>
          <w:rFonts w:ascii="Times" w:hAnsi="Times" w:cs="Times New Roman"/>
          <w:color w:val="000000" w:themeColor="text1"/>
          <w:lang w:val="en-US"/>
        </w:rPr>
        <w:t>l</w:t>
      </w:r>
      <w:r w:rsidR="00EF1705" w:rsidRPr="00F641B0">
        <w:rPr>
          <w:rFonts w:ascii="Times" w:hAnsi="Times" w:cs="Times New Roman"/>
          <w:color w:val="000000" w:themeColor="text1"/>
          <w:lang w:val="en-US"/>
        </w:rPr>
        <w:t>lei</w:t>
      </w:r>
      <w:r w:rsidR="007808F8" w:rsidRPr="00F641B0">
        <w:rPr>
          <w:rFonts w:ascii="Times" w:hAnsi="Times" w:cs="Times New Roman"/>
          <w:color w:val="000000" w:themeColor="text1"/>
          <w:lang w:val="en-US"/>
        </w:rPr>
        <w:t xml:space="preserve"> lo gran tradimant</w:t>
      </w:r>
    </w:p>
    <w:p w14:paraId="75F48105" w14:textId="4B79E092" w:rsidR="00EF1705" w:rsidRPr="00F641B0" w:rsidRDefault="00B608F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w:t>
      </w:r>
      <w:r w:rsidR="00EF1705" w:rsidRPr="00F641B0">
        <w:rPr>
          <w:rFonts w:ascii="Times" w:hAnsi="Times" w:cs="Times New Roman"/>
          <w:color w:val="000000" w:themeColor="text1"/>
          <w:lang w:val="en-US"/>
        </w:rPr>
        <w:t>el</w:t>
      </w:r>
      <w:r w:rsidR="006659BE" w:rsidRPr="00F641B0">
        <w:rPr>
          <w:rFonts w:ascii="Times" w:hAnsi="Times" w:cs="Times New Roman"/>
          <w:color w:val="000000" w:themeColor="text1"/>
          <w:lang w:val="en-US"/>
        </w:rPr>
        <w:t>'</w:t>
      </w:r>
      <w:r w:rsidR="00ED68C2" w:rsidRPr="00F641B0">
        <w:rPr>
          <w:rFonts w:ascii="Times" w:hAnsi="Times" w:cs="Times New Roman"/>
          <w:color w:val="000000" w:themeColor="text1"/>
          <w:lang w:val="en-US"/>
        </w:rPr>
        <w:t>à</w:t>
      </w:r>
      <w:r w:rsidR="00EF1705" w:rsidRPr="00F641B0">
        <w:rPr>
          <w:rFonts w:ascii="Times" w:hAnsi="Times" w:cs="Times New Roman"/>
          <w:color w:val="000000" w:themeColor="text1"/>
          <w:lang w:val="en-US"/>
        </w:rPr>
        <w:t xml:space="preserve"> penssado p</w:t>
      </w:r>
      <w:r w:rsidR="00203EC8" w:rsidRPr="00F641B0">
        <w:rPr>
          <w:rFonts w:ascii="Times" w:hAnsi="Times" w:cs="Times New Roman"/>
          <w:i/>
          <w:iCs/>
          <w:color w:val="000000" w:themeColor="text1"/>
          <w:lang w:val="en-US"/>
        </w:rPr>
        <w:t>er</w:t>
      </w:r>
      <w:r w:rsidR="003A266F" w:rsidRPr="00F641B0">
        <w:rPr>
          <w:rFonts w:ascii="Times" w:hAnsi="Times" w:cs="Times New Roman"/>
          <w:color w:val="000000" w:themeColor="text1"/>
          <w:lang w:val="en-US"/>
        </w:rPr>
        <w:t xml:space="preserve"> so malt</w:t>
      </w:r>
      <w:r w:rsidR="00ED68C2" w:rsidRPr="00F641B0">
        <w:rPr>
          <w:rFonts w:ascii="Times" w:hAnsi="Times" w:cs="Times New Roman"/>
          <w:color w:val="000000" w:themeColor="text1"/>
          <w:lang w:val="en-US"/>
        </w:rPr>
        <w:t>alent.</w:t>
      </w:r>
    </w:p>
    <w:p w14:paraId="400688DD" w14:textId="7E95C4C5"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La so chameriera apela</w:t>
      </w:r>
      <w:r w:rsidR="00ED68C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ma belamant</w:t>
      </w:r>
      <w:r w:rsidR="00ED68C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55BD5D6D" w14:textId="47C60E50"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“Damixela,” dix</w:t>
      </w:r>
      <w:r w:rsidR="00ED68C2" w:rsidRPr="00F641B0">
        <w:rPr>
          <w:rFonts w:ascii="Times" w:hAnsi="Times" w:cs="Times New Roman"/>
          <w:color w:val="000000" w:themeColor="text1"/>
          <w:lang w:val="en-US"/>
        </w:rPr>
        <w:t>’</w:t>
      </w:r>
      <w:r w:rsidRPr="00F641B0">
        <w:rPr>
          <w:rFonts w:ascii="Times" w:hAnsi="Times" w:cs="Times New Roman"/>
          <w:color w:val="000000" w:themeColor="text1"/>
          <w:lang w:val="en-US"/>
        </w:rPr>
        <w:t>ela, “intend</w:t>
      </w:r>
      <w:r w:rsidR="00F12A6F" w:rsidRPr="00F641B0">
        <w:rPr>
          <w:rFonts w:ascii="Times" w:hAnsi="Times"/>
        </w:rPr>
        <w:t>ì</w:t>
      </w:r>
      <w:r w:rsidRPr="00F641B0">
        <w:rPr>
          <w:rFonts w:ascii="Times" w:hAnsi="Times" w:cs="Times New Roman"/>
          <w:color w:val="000000" w:themeColor="text1"/>
          <w:lang w:val="en-US"/>
        </w:rPr>
        <w:t xml:space="preserve"> el</w:t>
      </w:r>
      <w:r w:rsidR="00ED68C2" w:rsidRPr="00F641B0">
        <w:rPr>
          <w:rFonts w:ascii="Times" w:hAnsi="Times" w:cs="Times New Roman"/>
          <w:color w:val="000000" w:themeColor="text1"/>
          <w:lang w:val="en-US"/>
        </w:rPr>
        <w:t xml:space="preserve"> mio talent:</w:t>
      </w:r>
    </w:p>
    <w:p w14:paraId="5CB601F3" w14:textId="69C74384" w:rsidR="00EF1705" w:rsidRPr="00F641B0" w:rsidRDefault="00B608F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Se v</w:t>
      </w:r>
      <w:r w:rsidR="005F36D1" w:rsidRPr="00F641B0">
        <w:rPr>
          <w:rFonts w:ascii="Times" w:hAnsi="Times" w:cs="Times New Roman"/>
          <w:color w:val="000000" w:themeColor="text1"/>
          <w:lang w:val="en-US"/>
        </w:rPr>
        <w:t>uy faré</w:t>
      </w:r>
      <w:r w:rsidR="006659BE" w:rsidRPr="00F641B0">
        <w:rPr>
          <w:rFonts w:ascii="Times" w:hAnsi="Times" w:cs="Times New Roman"/>
          <w:color w:val="000000" w:themeColor="text1"/>
          <w:lang w:val="en-US"/>
        </w:rPr>
        <w:t xml:space="preserve"> al mio comant,</w:t>
      </w:r>
    </w:p>
    <w:p w14:paraId="4D75C1EF" w14:textId="7E278572" w:rsidR="00EF1705" w:rsidRPr="00F641B0" w:rsidRDefault="004924E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Io v</w:t>
      </w:r>
      <w:r w:rsidR="00EF1705"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donerò tanto oro e arçant</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399DD4ED" w14:textId="291F3BA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a</w:t>
      </w:r>
      <w:r w:rsidR="000E075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w:t>
      </w:r>
      <w:r w:rsidR="004924E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to vita </w:t>
      </w:r>
      <w:r w:rsidR="005F36D1" w:rsidRPr="00F641B0">
        <w:rPr>
          <w:rFonts w:ascii="Times" w:hAnsi="Times" w:cs="Times New Roman"/>
          <w:color w:val="000000" w:themeColor="text1"/>
          <w:lang w:val="en-US"/>
        </w:rPr>
        <w:t>seré</w:t>
      </w:r>
      <w:r w:rsidRPr="00F641B0">
        <w:rPr>
          <w:rFonts w:ascii="Times" w:hAnsi="Times" w:cs="Times New Roman"/>
          <w:color w:val="000000" w:themeColor="text1"/>
          <w:lang w:val="en-US"/>
        </w:rPr>
        <w:t xml:space="preserve"> rica e </w:t>
      </w:r>
      <w:r w:rsidR="00B1230F" w:rsidRPr="00F641B0">
        <w:rPr>
          <w:rFonts w:ascii="Times" w:hAnsi="Times" w:cs="Times New Roman"/>
          <w:color w:val="000000" w:themeColor="text1"/>
          <w:lang w:val="en-US"/>
        </w:rPr>
        <w:t>m(an)ant</w:t>
      </w:r>
      <w:r w:rsidRPr="00F641B0">
        <w:rPr>
          <w:rFonts w:ascii="Times" w:hAnsi="Times" w:cs="Times New Roman"/>
          <w:color w:val="000000" w:themeColor="text1"/>
          <w:lang w:val="en-US"/>
        </w:rPr>
        <w:t>.”</w:t>
      </w:r>
      <w:r w:rsidR="00B1230F" w:rsidRPr="00F641B0">
        <w:rPr>
          <w:rStyle w:val="FootnoteReference"/>
          <w:rFonts w:ascii="Times" w:hAnsi="Times" w:cs="Times New Roman"/>
          <w:color w:val="000000" w:themeColor="text1"/>
          <w:lang w:val="en-US"/>
        </w:rPr>
        <w:footnoteReference w:id="6"/>
      </w:r>
    </w:p>
    <w:p w14:paraId="76FE5F89" w14:textId="23956FC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Disse la chameriera</w:t>
      </w:r>
      <w:r w:rsidR="00B608F1" w:rsidRPr="00F641B0">
        <w:rPr>
          <w:rFonts w:ascii="Times" w:hAnsi="Times" w:cs="Times New Roman"/>
          <w:color w:val="000000" w:themeColor="text1"/>
          <w:lang w:val="en-US"/>
        </w:rPr>
        <w:t>,</w:t>
      </w:r>
      <w:r w:rsidR="004924ED" w:rsidRPr="00F641B0">
        <w:rPr>
          <w:rFonts w:ascii="Times" w:hAnsi="Times" w:cs="Times New Roman"/>
          <w:color w:val="000000" w:themeColor="text1"/>
          <w:lang w:val="en-US"/>
        </w:rPr>
        <w:t xml:space="preserve"> “M</w:t>
      </w:r>
      <w:r w:rsidRPr="00F641B0">
        <w:rPr>
          <w:rFonts w:ascii="Times" w:hAnsi="Times" w:cs="Times New Roman"/>
          <w:color w:val="000000" w:themeColor="text1"/>
          <w:lang w:val="en-US"/>
        </w:rPr>
        <w:t>adona</w:t>
      </w:r>
      <w:r w:rsidR="004924ED" w:rsidRPr="00F641B0">
        <w:rPr>
          <w:rFonts w:ascii="Times" w:hAnsi="Times" w:cs="Times New Roman"/>
          <w:color w:val="000000" w:themeColor="text1"/>
          <w:lang w:val="en-US"/>
        </w:rPr>
        <w:t>, io son al v</w:t>
      </w:r>
      <w:r w:rsidRPr="00F641B0">
        <w:rPr>
          <w:rFonts w:ascii="Times" w:hAnsi="Times" w:cs="Times New Roman"/>
          <w:color w:val="000000" w:themeColor="text1"/>
          <w:lang w:val="en-US"/>
        </w:rPr>
        <w:t>ostro comant</w:t>
      </w:r>
      <w:r w:rsidR="00B1230F" w:rsidRPr="00F641B0">
        <w:rPr>
          <w:rFonts w:ascii="Times" w:hAnsi="Times" w:cs="Times New Roman"/>
          <w:color w:val="000000" w:themeColor="text1"/>
          <w:lang w:val="en-US"/>
        </w:rPr>
        <w:t>,</w:t>
      </w:r>
    </w:p>
    <w:p w14:paraId="17A40A00" w14:textId="4D1340DC" w:rsidR="00EF1705" w:rsidRPr="00F641B0" w:rsidRDefault="004924E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Quel che v(u)</w:t>
      </w:r>
      <w:r w:rsidR="00562126" w:rsidRPr="00F641B0">
        <w:rPr>
          <w:rFonts w:ascii="Times" w:hAnsi="Times" w:cs="Times New Roman"/>
          <w:color w:val="000000" w:themeColor="text1"/>
          <w:lang w:val="en-US"/>
        </w:rPr>
        <w:t>i</w:t>
      </w:r>
      <w:r w:rsidRPr="00F641B0">
        <w:rPr>
          <w:rStyle w:val="FootnoteReference"/>
          <w:rFonts w:ascii="Times" w:hAnsi="Times" w:cs="Times New Roman"/>
          <w:color w:val="000000" w:themeColor="text1"/>
          <w:lang w:val="en-US"/>
        </w:rPr>
        <w:footnoteReference w:id="7"/>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coma</w:t>
      </w:r>
      <w:r w:rsidR="006A17AD" w:rsidRPr="00F641B0">
        <w:rPr>
          <w:rFonts w:ascii="Times" w:hAnsi="Times" w:cs="Times New Roman"/>
          <w:color w:val="000000" w:themeColor="text1"/>
          <w:lang w:val="en-US"/>
        </w:rPr>
        <w:t>(n)</w:t>
      </w:r>
      <w:r w:rsidR="005F36D1" w:rsidRPr="00F641B0">
        <w:rPr>
          <w:rFonts w:ascii="Times" w:hAnsi="Times" w:cs="Times New Roman"/>
          <w:color w:val="000000" w:themeColor="text1"/>
          <w:lang w:val="en-US"/>
        </w:rPr>
        <w:t>deré</w:t>
      </w:r>
      <w:r w:rsidR="006A17AD"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8"/>
      </w:r>
      <w:r w:rsidR="00EF1705" w:rsidRPr="00F641B0">
        <w:rPr>
          <w:rFonts w:ascii="Times" w:hAnsi="Times" w:cs="Times New Roman"/>
          <w:color w:val="000000" w:themeColor="text1"/>
          <w:lang w:val="en-US"/>
        </w:rPr>
        <w:t xml:space="preserve"> farò de</w:t>
      </w:r>
      <w:r w:rsidR="006A17AD"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prexant.”</w:t>
      </w:r>
    </w:p>
    <w:p w14:paraId="0B2065F7" w14:textId="1F23C4F2"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Dixe la duchexa</w:t>
      </w:r>
      <w:r w:rsidR="000E075D" w:rsidRPr="00F641B0">
        <w:rPr>
          <w:rFonts w:ascii="Times" w:hAnsi="Times" w:cs="Times New Roman"/>
          <w:color w:val="000000" w:themeColor="text1"/>
          <w:lang w:val="en-US"/>
        </w:rPr>
        <w:t>, “Or t</w:t>
      </w:r>
      <w:r w:rsidR="009225F0" w:rsidRPr="00F641B0">
        <w:rPr>
          <w:rFonts w:ascii="Times" w:hAnsi="Times" w:cs="Times New Roman"/>
          <w:color w:val="000000" w:themeColor="text1"/>
          <w:lang w:val="en-US"/>
        </w:rPr>
        <w:t>’</w:t>
      </w:r>
      <w:r w:rsidR="006A17AD" w:rsidRPr="00F641B0">
        <w:rPr>
          <w:rFonts w:ascii="Times" w:hAnsi="Times" w:cs="Times New Roman"/>
          <w:color w:val="000000" w:themeColor="text1"/>
          <w:lang w:val="en-US"/>
        </w:rPr>
        <w:t>en v</w:t>
      </w:r>
      <w:r w:rsidRPr="00F641B0">
        <w:rPr>
          <w:rFonts w:ascii="Times" w:hAnsi="Times" w:cs="Times New Roman"/>
          <w:color w:val="000000" w:themeColor="text1"/>
          <w:lang w:val="en-US"/>
        </w:rPr>
        <w:t>a sença arestamant</w:t>
      </w:r>
    </w:p>
    <w:p w14:paraId="74F45E8A" w14:textId="020204F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non parlar a nesuna</w:t>
      </w:r>
      <w:r w:rsidR="008757C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w:t>
      </w:r>
      <w:r w:rsidR="00203EC8" w:rsidRPr="00F641B0">
        <w:rPr>
          <w:rFonts w:ascii="Times" w:hAnsi="Times" w:cs="Times New Roman"/>
          <w:i/>
          <w:iCs/>
          <w:color w:val="000000" w:themeColor="text1"/>
          <w:lang w:val="en-US"/>
        </w:rPr>
        <w:t>er</w:t>
      </w:r>
      <w:r w:rsidR="004924ED" w:rsidRPr="00F641B0">
        <w:rPr>
          <w:rFonts w:ascii="Times" w:hAnsi="Times" w:cs="Times New Roman"/>
          <w:color w:val="000000" w:themeColor="text1"/>
          <w:lang w:val="en-US"/>
        </w:rPr>
        <w:t>sona</w:t>
      </w:r>
      <w:r w:rsidR="006A17AD" w:rsidRPr="00F641B0">
        <w:rPr>
          <w:rFonts w:ascii="Times" w:hAnsi="Times" w:cs="Times New Roman"/>
          <w:color w:val="000000" w:themeColor="text1"/>
          <w:lang w:val="en-US"/>
        </w:rPr>
        <w:t xml:space="preserve"> viv</w:t>
      </w:r>
      <w:r w:rsidR="00B1230F" w:rsidRPr="00F641B0">
        <w:rPr>
          <w:rFonts w:ascii="Times" w:hAnsi="Times" w:cs="Times New Roman"/>
          <w:color w:val="000000" w:themeColor="text1"/>
          <w:lang w:val="en-US"/>
        </w:rPr>
        <w:t>ant:</w:t>
      </w:r>
      <w:r w:rsidR="004924ED" w:rsidRPr="00F641B0">
        <w:rPr>
          <w:rFonts w:ascii="Times" w:hAnsi="Times" w:cs="Times New Roman"/>
          <w:color w:val="000000" w:themeColor="text1"/>
          <w:lang w:val="en-US"/>
        </w:rPr>
        <w:tab/>
      </w:r>
      <w:r w:rsidR="004924ED" w:rsidRPr="00F641B0">
        <w:rPr>
          <w:rFonts w:ascii="Times" w:hAnsi="Times" w:cs="Times New Roman"/>
          <w:color w:val="000000" w:themeColor="text1"/>
          <w:lang w:val="en-US"/>
        </w:rPr>
        <w:tab/>
      </w:r>
      <w:r w:rsidR="004924ED" w:rsidRPr="00F641B0">
        <w:rPr>
          <w:rFonts w:ascii="Times" w:hAnsi="Times" w:cs="Times New Roman"/>
          <w:color w:val="000000" w:themeColor="text1"/>
          <w:lang w:val="en-US"/>
        </w:rPr>
        <w:tab/>
      </w:r>
    </w:p>
    <w:p w14:paraId="5DDBBB9B" w14:textId="2E40B15D" w:rsidR="00EF170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Si</w:t>
      </w:r>
      <w:r w:rsidR="006A17AD" w:rsidRPr="00F641B0">
        <w:rPr>
          <w:rFonts w:ascii="Times" w:hAnsi="Times" w:cs="Times New Roman"/>
          <w:color w:val="000000" w:themeColor="text1"/>
          <w:lang w:val="en-US"/>
        </w:rPr>
        <w:t xml:space="preserve"> andirì a</w:t>
      </w:r>
      <w:r w:rsidR="000E075D" w:rsidRPr="00F641B0">
        <w:rPr>
          <w:rFonts w:ascii="Times" w:hAnsi="Times" w:cs="Times New Roman"/>
          <w:color w:val="000000" w:themeColor="text1"/>
          <w:lang w:val="en-US"/>
        </w:rPr>
        <w:t xml:space="preserve"> </w:t>
      </w:r>
      <w:r w:rsidR="006A17AD" w:rsidRPr="00F641B0">
        <w:rPr>
          <w:rFonts w:ascii="Times" w:hAnsi="Times" w:cs="Times New Roman"/>
          <w:color w:val="000000" w:themeColor="text1"/>
          <w:lang w:val="en-US"/>
        </w:rPr>
        <w:t>la camera de Ugo li v</w:t>
      </w:r>
      <w:r w:rsidR="00EF1705" w:rsidRPr="00F641B0">
        <w:rPr>
          <w:rFonts w:ascii="Times" w:hAnsi="Times" w:cs="Times New Roman"/>
          <w:color w:val="000000" w:themeColor="text1"/>
          <w:lang w:val="en-US"/>
        </w:rPr>
        <w:t>alant</w:t>
      </w:r>
    </w:p>
    <w:p w14:paraId="51B923AA" w14:textId="5F1F8BE5" w:rsidR="00EF1705" w:rsidRPr="00F641B0" w:rsidRDefault="006A17A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da mia parte lo saluderì</w:t>
      </w:r>
      <w:r w:rsidR="00EF1705" w:rsidRPr="00F641B0">
        <w:rPr>
          <w:rFonts w:ascii="Times" w:hAnsi="Times" w:cs="Times New Roman"/>
          <w:color w:val="000000" w:themeColor="text1"/>
          <w:lang w:val="en-US"/>
        </w:rPr>
        <w:t xml:space="preserve"> belamant</w:t>
      </w:r>
      <w:r w:rsidR="00870C70" w:rsidRPr="00F641B0">
        <w:rPr>
          <w:rFonts w:ascii="Times" w:hAnsi="Times" w:cs="Times New Roman"/>
          <w:color w:val="000000" w:themeColor="text1"/>
          <w:lang w:val="en-US"/>
        </w:rPr>
        <w:t>,</w:t>
      </w:r>
    </w:p>
    <w:p w14:paraId="469A2259" w14:textId="45CBD71E" w:rsidR="00EF1705" w:rsidRPr="00F641B0" w:rsidRDefault="00374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dì</w:t>
      </w:r>
      <w:r w:rsidR="00870C70" w:rsidRPr="00F641B0">
        <w:rPr>
          <w:rFonts w:ascii="Times" w:hAnsi="Times" w:cs="Times New Roman"/>
          <w:color w:val="000000" w:themeColor="text1"/>
          <w:lang w:val="en-US"/>
        </w:rPr>
        <w:t xml:space="preserve"> ch’</w:t>
      </w:r>
      <w:r w:rsidR="006A17AD" w:rsidRPr="00F641B0">
        <w:rPr>
          <w:rFonts w:ascii="Times" w:hAnsi="Times" w:cs="Times New Roman"/>
          <w:color w:val="000000" w:themeColor="text1"/>
          <w:lang w:val="en-US"/>
        </w:rPr>
        <w:t>el me v</w:t>
      </w:r>
      <w:r w:rsidR="00EF1705" w:rsidRPr="00F641B0">
        <w:rPr>
          <w:rFonts w:ascii="Times" w:hAnsi="Times" w:cs="Times New Roman"/>
          <w:color w:val="000000" w:themeColor="text1"/>
          <w:lang w:val="en-US"/>
        </w:rPr>
        <w:t>egna a parlar sença demoramant,</w:t>
      </w:r>
    </w:p>
    <w:p w14:paraId="22249842" w14:textId="12CB9AFA" w:rsidR="00EF1705" w:rsidRPr="00F641B0" w:rsidRDefault="00B1230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w:t>
      </w:r>
      <w:r w:rsidR="006A17AD" w:rsidRPr="00F641B0">
        <w:rPr>
          <w:rFonts w:ascii="Times" w:hAnsi="Times" w:cs="Times New Roman"/>
          <w:color w:val="000000" w:themeColor="text1"/>
          <w:lang w:val="en-US"/>
        </w:rPr>
        <w:t xml:space="preserve">io li </w:t>
      </w:r>
      <w:r w:rsidR="00024205">
        <w:rPr>
          <w:rFonts w:ascii="Times" w:hAnsi="Times" w:cs="Times New Roman"/>
          <w:color w:val="000000" w:themeColor="text1"/>
          <w:lang w:val="en-US"/>
        </w:rPr>
        <w:t>voio</w:t>
      </w:r>
      <w:r w:rsidR="00AE710F" w:rsidRPr="00F641B0">
        <w:rPr>
          <w:rStyle w:val="FootnoteReference"/>
          <w:rFonts w:ascii="Times" w:hAnsi="Times" w:cs="Times New Roman"/>
          <w:color w:val="000000" w:themeColor="text1"/>
          <w:lang w:val="en-US"/>
        </w:rPr>
        <w:footnoteReference w:id="9"/>
      </w:r>
      <w:r w:rsidR="008757CF"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contar e dir el mio talant</w:t>
      </w:r>
    </w:p>
    <w:p w14:paraId="710DB3C8" w14:textId="2D960655" w:rsidR="00EF1705" w:rsidRPr="00F641B0" w:rsidRDefault="00870C7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Chomo io l’</w:t>
      </w:r>
      <w:r w:rsidR="006A17AD" w:rsidRPr="00F641B0">
        <w:rPr>
          <w:rFonts w:ascii="Times" w:hAnsi="Times" w:cs="Times New Roman"/>
          <w:color w:val="000000" w:themeColor="text1"/>
          <w:lang w:val="en-US"/>
        </w:rPr>
        <w:t>amo plu</w:t>
      </w:r>
      <w:r w:rsidR="00A5657E" w:rsidRPr="00F641B0">
        <w:rPr>
          <w:rFonts w:ascii="Times" w:hAnsi="Times" w:cs="Times New Roman"/>
          <w:color w:val="000000" w:themeColor="text1"/>
          <w:lang w:val="en-US"/>
        </w:rPr>
        <w:t>i</w:t>
      </w:r>
      <w:r w:rsidR="006A17AD" w:rsidRPr="00F641B0">
        <w:rPr>
          <w:rFonts w:ascii="Times" w:hAnsi="Times" w:cs="Times New Roman"/>
          <w:color w:val="000000" w:themeColor="text1"/>
          <w:lang w:val="en-US"/>
        </w:rPr>
        <w:t xml:space="preserve"> che cossa viv</w:t>
      </w:r>
      <w:r w:rsidR="00EF1705" w:rsidRPr="00F641B0">
        <w:rPr>
          <w:rFonts w:ascii="Times" w:hAnsi="Times" w:cs="Times New Roman"/>
          <w:color w:val="000000" w:themeColor="text1"/>
          <w:lang w:val="en-US"/>
        </w:rPr>
        <w:t>ant.”</w:t>
      </w:r>
      <w:r w:rsidR="00EF1705" w:rsidRPr="00F641B0">
        <w:rPr>
          <w:rFonts w:ascii="Times" w:hAnsi="Times" w:cs="Times New Roman"/>
          <w:color w:val="000000" w:themeColor="text1"/>
          <w:lang w:val="en-US"/>
        </w:rPr>
        <w:tab/>
      </w:r>
      <w:r w:rsidR="00EF1705" w:rsidRPr="00F641B0">
        <w:rPr>
          <w:rFonts w:ascii="Times" w:hAnsi="Times" w:cs="Times New Roman"/>
          <w:color w:val="000000" w:themeColor="text1"/>
          <w:lang w:val="en-US"/>
        </w:rPr>
        <w:tab/>
      </w:r>
    </w:p>
    <w:p w14:paraId="458B8ED0" w14:textId="7F7610A6"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(2V) </w:t>
      </w:r>
      <w:r w:rsidR="00870C70" w:rsidRPr="00F641B0">
        <w:rPr>
          <w:rFonts w:ascii="Times" w:hAnsi="Times" w:cs="Times New Roman"/>
          <w:color w:val="000000" w:themeColor="text1"/>
          <w:lang w:val="en-US"/>
        </w:rPr>
        <w:t>Quando la demixela (l)’</w:t>
      </w:r>
      <w:r w:rsidRPr="00F641B0">
        <w:rPr>
          <w:rFonts w:ascii="Times" w:hAnsi="Times" w:cs="Times New Roman"/>
          <w:color w:val="000000" w:themeColor="text1"/>
          <w:lang w:val="en-US"/>
        </w:rPr>
        <w:t>intende</w:t>
      </w:r>
      <w:r w:rsidR="00360284" w:rsidRPr="00F641B0">
        <w:rPr>
          <w:rFonts w:ascii="Times" w:hAnsi="Times" w:cs="Times New Roman"/>
          <w:color w:val="000000" w:themeColor="text1"/>
          <w:lang w:val="en-US"/>
        </w:rPr>
        <w:t>,</w:t>
      </w:r>
      <w:r w:rsidR="006A17AD" w:rsidRPr="00F641B0">
        <w:rPr>
          <w:rStyle w:val="FootnoteReference"/>
          <w:rFonts w:ascii="Times" w:hAnsi="Times" w:cs="Times New Roman"/>
          <w:color w:val="000000" w:themeColor="text1"/>
          <w:lang w:val="en-US"/>
        </w:rPr>
        <w:footnoteReference w:id="10"/>
      </w:r>
      <w:r w:rsidR="006A17AD" w:rsidRPr="00F641B0">
        <w:rPr>
          <w:rFonts w:ascii="Times" w:hAnsi="Times" w:cs="Times New Roman"/>
          <w:color w:val="000000" w:themeColor="text1"/>
          <w:lang w:val="en-US"/>
        </w:rPr>
        <w:t xml:space="preserve"> se </w:t>
      </w:r>
      <w:r w:rsidR="00742CEB">
        <w:rPr>
          <w:rFonts w:ascii="Times" w:hAnsi="Times" w:cs="Times New Roman"/>
          <w:color w:val="000000" w:themeColor="text1"/>
          <w:lang w:val="en-US"/>
        </w:rPr>
        <w:t>meravei</w:t>
      </w:r>
      <w:r w:rsidR="005843EF" w:rsidRPr="00F641B0">
        <w:rPr>
          <w:rFonts w:ascii="Times" w:hAnsi="Times" w:cs="Times New Roman"/>
          <w:color w:val="000000" w:themeColor="text1"/>
          <w:lang w:val="en-US"/>
        </w:rPr>
        <w:t>a</w:t>
      </w:r>
      <w:r w:rsidR="0056212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fortema</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t</w:t>
      </w:r>
    </w:p>
    <w:p w14:paraId="15F28959" w14:textId="7C49268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De</w:t>
      </w:r>
      <w:r w:rsidR="006A17AD" w:rsidRPr="00F641B0">
        <w:rPr>
          <w:rFonts w:ascii="Times" w:hAnsi="Times" w:cs="Times New Roman"/>
          <w:color w:val="000000" w:themeColor="text1"/>
          <w:lang w:val="en-US"/>
        </w:rPr>
        <w:t xml:space="preserve"> </w:t>
      </w:r>
      <w:r w:rsidR="00870C70" w:rsidRPr="00F641B0">
        <w:rPr>
          <w:rFonts w:ascii="Times" w:hAnsi="Times" w:cs="Times New Roman"/>
          <w:color w:val="000000" w:themeColor="text1"/>
          <w:lang w:val="en-US"/>
        </w:rPr>
        <w:t>(ç)</w:t>
      </w:r>
      <w:r w:rsidR="000B4B34" w:rsidRPr="00F641B0">
        <w:rPr>
          <w:rFonts w:ascii="Times" w:hAnsi="Times" w:cs="Times New Roman"/>
          <w:color w:val="000000" w:themeColor="text1"/>
          <w:lang w:val="en-US"/>
        </w:rPr>
        <w:t>ò</w:t>
      </w:r>
      <w:r w:rsidR="00B71E9C" w:rsidRPr="00F641B0">
        <w:rPr>
          <w:rFonts w:ascii="Times" w:hAnsi="Times" w:cs="Times New Roman"/>
          <w:color w:val="000000" w:themeColor="text1"/>
          <w:lang w:val="en-US"/>
        </w:rPr>
        <w:t xml:space="preserve"> </w:t>
      </w:r>
      <w:r w:rsidR="006A17AD" w:rsidRPr="00F641B0">
        <w:rPr>
          <w:rFonts w:ascii="Times" w:hAnsi="Times" w:cs="Times New Roman"/>
          <w:color w:val="000000" w:themeColor="text1"/>
          <w:lang w:val="en-US"/>
        </w:rPr>
        <w:t>che la dona li v</w:t>
      </w:r>
      <w:r w:rsidRPr="00F641B0">
        <w:rPr>
          <w:rFonts w:ascii="Times" w:hAnsi="Times" w:cs="Times New Roman"/>
          <w:color w:val="000000" w:themeColor="text1"/>
          <w:lang w:val="en-US"/>
        </w:rPr>
        <w:t>a contant</w:t>
      </w:r>
      <w:r w:rsidR="00870C70" w:rsidRPr="00F641B0">
        <w:rPr>
          <w:rFonts w:ascii="Times" w:hAnsi="Times" w:cs="Times New Roman"/>
          <w:color w:val="000000" w:themeColor="text1"/>
          <w:lang w:val="en-US"/>
        </w:rPr>
        <w:t>.</w:t>
      </w:r>
    </w:p>
    <w:p w14:paraId="538142DA" w14:textId="40CD0783" w:rsidR="004A0DD6" w:rsidRPr="00F641B0" w:rsidRDefault="00B1230F" w:rsidP="003A266F">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EB4EAE" w:rsidRPr="00F641B0">
        <w:rPr>
          <w:rFonts w:ascii="Times" w:hAnsi="Times" w:cs="Times New Roman"/>
          <w:color w:val="000000" w:themeColor="text1"/>
          <w:lang w:val="en-US"/>
        </w:rPr>
        <w:t>si</w:t>
      </w:r>
      <w:r w:rsidR="00EF1705" w:rsidRPr="00F641B0">
        <w:rPr>
          <w:rFonts w:ascii="Times" w:hAnsi="Times" w:cs="Times New Roman"/>
          <w:color w:val="000000" w:themeColor="text1"/>
          <w:lang w:val="en-US"/>
        </w:rPr>
        <w:t xml:space="preserve"> respoxe</w:t>
      </w:r>
      <w:r w:rsidR="00BC3284">
        <w:rPr>
          <w:rFonts w:ascii="Times" w:hAnsi="Times" w:cs="Times New Roman"/>
          <w:color w:val="000000" w:themeColor="text1"/>
          <w:lang w:val="en-US"/>
        </w:rPr>
        <w:t>,</w:t>
      </w:r>
      <w:r w:rsidR="006A17AD" w:rsidRPr="00F641B0">
        <w:rPr>
          <w:rFonts w:ascii="Times" w:hAnsi="Times" w:cs="Times New Roman"/>
          <w:color w:val="000000" w:themeColor="text1"/>
          <w:lang w:val="en-US"/>
        </w:rPr>
        <w:t xml:space="preserve"> “M</w:t>
      </w:r>
      <w:r w:rsidR="00EF1705" w:rsidRPr="00F641B0">
        <w:rPr>
          <w:rFonts w:ascii="Times" w:hAnsi="Times" w:cs="Times New Roman"/>
          <w:color w:val="000000" w:themeColor="text1"/>
          <w:lang w:val="en-US"/>
        </w:rPr>
        <w:t>adona</w:t>
      </w:r>
      <w:r w:rsidR="006A17AD" w:rsidRPr="00F641B0">
        <w:rPr>
          <w:rFonts w:ascii="Times" w:hAnsi="Times" w:cs="Times New Roman"/>
          <w:color w:val="000000" w:themeColor="text1"/>
          <w:lang w:val="en-US"/>
        </w:rPr>
        <w:t>, farò al v</w:t>
      </w:r>
      <w:r w:rsidR="00EF1705" w:rsidRPr="00F641B0">
        <w:rPr>
          <w:rFonts w:ascii="Times" w:hAnsi="Times" w:cs="Times New Roman"/>
          <w:color w:val="000000" w:themeColor="text1"/>
          <w:lang w:val="en-US"/>
        </w:rPr>
        <w:t>ostro talant.”</w:t>
      </w:r>
      <w:r w:rsidR="00AE710F" w:rsidRPr="00F641B0">
        <w:rPr>
          <w:rFonts w:ascii="Times" w:hAnsi="Times" w:cs="Times New Roman"/>
          <w:color w:val="000000" w:themeColor="text1"/>
          <w:lang w:val="en-US"/>
        </w:rPr>
        <w:t xml:space="preserve"> </w:t>
      </w:r>
    </w:p>
    <w:p w14:paraId="137E2135" w14:textId="3FBB80A7" w:rsidR="00460A1C" w:rsidRPr="00F641B0" w:rsidRDefault="00460A1C" w:rsidP="009225F0">
      <w:pPr>
        <w:pStyle w:val="BodyTextFirstIndent2"/>
        <w:rPr>
          <w:rFonts w:ascii="Times" w:hAnsi="Times"/>
          <w:lang w:val="en-US"/>
        </w:rPr>
      </w:pPr>
      <w:r w:rsidRPr="00F641B0">
        <w:rPr>
          <w:rFonts w:ascii="Times" w:hAnsi="Times"/>
          <w:lang w:val="en-US"/>
        </w:rPr>
        <w:t>Laisse 3</w:t>
      </w:r>
    </w:p>
    <w:p w14:paraId="32E0DEDC" w14:textId="4271B663" w:rsidR="00EF1705" w:rsidRPr="00F641B0" w:rsidRDefault="00B71E9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La chameriera non v</w:t>
      </w:r>
      <w:r w:rsidR="00EF1705" w:rsidRPr="00F641B0">
        <w:rPr>
          <w:rFonts w:ascii="Times" w:hAnsi="Times" w:cs="Times New Roman"/>
          <w:color w:val="000000" w:themeColor="text1"/>
          <w:lang w:val="en-US"/>
        </w:rPr>
        <w:t>uol plu</w:t>
      </w:r>
      <w:r w:rsidR="00E713DD" w:rsidRPr="00F641B0">
        <w:rPr>
          <w:rFonts w:ascii="Times" w:hAnsi="Times" w:cs="Times New Roman"/>
          <w:color w:val="000000" w:themeColor="text1"/>
          <w:lang w:val="en-US"/>
        </w:rPr>
        <w:t>i</w:t>
      </w:r>
      <w:r w:rsidR="00EF1705" w:rsidRPr="00F641B0">
        <w:rPr>
          <w:rFonts w:ascii="Times" w:hAnsi="Times" w:cs="Times New Roman"/>
          <w:color w:val="000000" w:themeColor="text1"/>
          <w:lang w:val="en-US"/>
        </w:rPr>
        <w:t xml:space="preserve"> demorer</w:t>
      </w:r>
      <w:r w:rsidR="004A201C" w:rsidRPr="00F641B0">
        <w:rPr>
          <w:rFonts w:ascii="Times" w:hAnsi="Times" w:cs="Times New Roman"/>
          <w:color w:val="000000" w:themeColor="text1"/>
          <w:lang w:val="en-US"/>
        </w:rPr>
        <w:t>:</w:t>
      </w:r>
    </w:p>
    <w:p w14:paraId="77D27AE8" w14:textId="77F433DA" w:rsidR="00EF1705" w:rsidRPr="00F641B0" w:rsidRDefault="00B71E9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 alla camera de U</w:t>
      </w:r>
      <w:r w:rsidR="00EF1705" w:rsidRPr="00F641B0">
        <w:rPr>
          <w:rFonts w:ascii="Times" w:hAnsi="Times" w:cs="Times New Roman"/>
          <w:color w:val="000000" w:themeColor="text1"/>
          <w:lang w:val="en-US"/>
        </w:rPr>
        <w:t>go</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lo guerier</w:t>
      </w:r>
      <w:r w:rsidR="004A201C" w:rsidRPr="00F641B0">
        <w:rPr>
          <w:rFonts w:ascii="Times" w:hAnsi="Times" w:cs="Times New Roman"/>
          <w:color w:val="000000" w:themeColor="text1"/>
          <w:lang w:val="en-US"/>
        </w:rPr>
        <w:t>,</w:t>
      </w:r>
    </w:p>
    <w:p w14:paraId="60C20014" w14:textId="3D17C84E" w:rsidR="00EF170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B1230F" w:rsidRPr="00F641B0">
        <w:rPr>
          <w:rFonts w:ascii="Times" w:hAnsi="Times" w:cs="Times New Roman"/>
          <w:color w:val="000000" w:themeColor="text1"/>
          <w:lang w:val="en-US"/>
        </w:rPr>
        <w:t xml:space="preserve"> l’</w:t>
      </w:r>
      <w:r w:rsidR="004A201C" w:rsidRPr="00F641B0">
        <w:rPr>
          <w:rFonts w:ascii="Times" w:hAnsi="Times" w:cs="Times New Roman"/>
          <w:color w:val="000000" w:themeColor="text1"/>
          <w:lang w:val="en-US"/>
        </w:rPr>
        <w:t>inclinà</w:t>
      </w:r>
      <w:r w:rsidR="00B1230F" w:rsidRPr="00F641B0">
        <w:rPr>
          <w:rFonts w:ascii="Times" w:hAnsi="Times" w:cs="Times New Roman"/>
          <w:color w:val="000000" w:themeColor="text1"/>
          <w:lang w:val="en-US"/>
        </w:rPr>
        <w:t>, può</w:t>
      </w:r>
      <w:r w:rsidR="00360284" w:rsidRPr="00F641B0">
        <w:rPr>
          <w:rFonts w:ascii="Times" w:hAnsi="Times" w:cs="Times New Roman"/>
          <w:color w:val="000000" w:themeColor="text1"/>
          <w:lang w:val="en-US"/>
        </w:rPr>
        <w:t xml:space="preserve"> l’</w:t>
      </w:r>
      <w:r w:rsidR="00B71E9C" w:rsidRPr="00F641B0">
        <w:rPr>
          <w:rFonts w:ascii="Times" w:hAnsi="Times" w:cs="Times New Roman"/>
          <w:color w:val="000000" w:themeColor="text1"/>
          <w:lang w:val="en-US"/>
        </w:rPr>
        <w:t>av</w:t>
      </w:r>
      <w:r w:rsidR="00EF1705" w:rsidRPr="00F641B0">
        <w:rPr>
          <w:rFonts w:ascii="Times" w:hAnsi="Times" w:cs="Times New Roman"/>
          <w:color w:val="000000" w:themeColor="text1"/>
          <w:lang w:val="en-US"/>
        </w:rPr>
        <w:t>e saluder</w:t>
      </w:r>
    </w:p>
    <w:p w14:paraId="0D89EB64" w14:textId="61F00C2B" w:rsidR="00EF1705" w:rsidRPr="00F641B0" w:rsidRDefault="00B71E9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parte de Sufia al v</w:t>
      </w:r>
      <w:r w:rsidR="00EF1705" w:rsidRPr="00F641B0">
        <w:rPr>
          <w:rFonts w:ascii="Times" w:hAnsi="Times" w:cs="Times New Roman"/>
          <w:color w:val="000000" w:themeColor="text1"/>
          <w:lang w:val="en-US"/>
        </w:rPr>
        <w:t>is cler</w:t>
      </w:r>
      <w:r w:rsidR="00B1230F" w:rsidRPr="00F641B0">
        <w:rPr>
          <w:rFonts w:ascii="Times" w:hAnsi="Times" w:cs="Times New Roman"/>
          <w:color w:val="000000" w:themeColor="text1"/>
          <w:lang w:val="en-US"/>
        </w:rPr>
        <w:t>.</w:t>
      </w:r>
    </w:p>
    <w:p w14:paraId="7F1812EC" w14:textId="3126A520" w:rsidR="00EF1705" w:rsidRPr="00F641B0" w:rsidRDefault="0036028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Ugon la intende</w:t>
      </w:r>
      <w:r w:rsidR="00854952" w:rsidRPr="00F641B0">
        <w:rPr>
          <w:rFonts w:ascii="Times" w:hAnsi="Times" w:cs="Times New Roman"/>
          <w:color w:val="000000" w:themeColor="text1"/>
          <w:lang w:val="en-US"/>
        </w:rPr>
        <w:t>,</w:t>
      </w:r>
      <w:r w:rsidR="000B4B34"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Pr="00F641B0">
        <w:rPr>
          <w:rFonts w:ascii="Times" w:hAnsi="Times" w:cs="Times New Roman"/>
          <w:color w:val="000000" w:themeColor="text1"/>
          <w:lang w:val="en-US"/>
        </w:rPr>
        <w:t xml:space="preserve"> l’</w:t>
      </w:r>
      <w:r w:rsidR="00B71E9C" w:rsidRPr="00F641B0">
        <w:rPr>
          <w:rFonts w:ascii="Times" w:hAnsi="Times" w:cs="Times New Roman"/>
          <w:color w:val="000000" w:themeColor="text1"/>
          <w:lang w:val="en-US"/>
        </w:rPr>
        <w:t>av</w:t>
      </w:r>
      <w:r w:rsidR="00EF1705" w:rsidRPr="00F641B0">
        <w:rPr>
          <w:rFonts w:ascii="Times" w:hAnsi="Times" w:cs="Times New Roman"/>
          <w:color w:val="000000" w:themeColor="text1"/>
          <w:lang w:val="en-US"/>
        </w:rPr>
        <w:t>e rengracier</w:t>
      </w:r>
      <w:r w:rsidRPr="00F641B0">
        <w:rPr>
          <w:rFonts w:ascii="Times" w:hAnsi="Times" w:cs="Times New Roman"/>
          <w:color w:val="000000" w:themeColor="text1"/>
          <w:lang w:val="en-US"/>
        </w:rPr>
        <w:t>,</w:t>
      </w:r>
    </w:p>
    <w:p w14:paraId="599ADF65" w14:textId="51AB33C0" w:rsidR="00EF1705" w:rsidRPr="00F641B0" w:rsidRDefault="0036028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 puocho </w:t>
      </w:r>
      <w:r w:rsidR="008D74DF" w:rsidRPr="00F641B0">
        <w:rPr>
          <w:rFonts w:ascii="Times" w:hAnsi="Times" w:cs="Times New Roman"/>
          <w:color w:val="000000" w:themeColor="text1"/>
          <w:lang w:val="en-US"/>
        </w:rPr>
        <w:t>s</w:t>
      </w:r>
      <w:r w:rsidR="009225F0" w:rsidRPr="00F641B0">
        <w:rPr>
          <w:rFonts w:ascii="Times" w:hAnsi="Times" w:cs="Times New Roman"/>
          <w:color w:val="000000" w:themeColor="text1"/>
          <w:lang w:val="en-US"/>
        </w:rPr>
        <w:t>’</w:t>
      </w:r>
      <w:r w:rsidRPr="00F641B0">
        <w:rPr>
          <w:rFonts w:ascii="Times" w:hAnsi="Times" w:cs="Times New Roman"/>
          <w:color w:val="000000" w:themeColor="text1"/>
          <w:lang w:val="en-US"/>
        </w:rPr>
        <w:t>en</w:t>
      </w:r>
      <w:r w:rsidR="000B4B34" w:rsidRPr="00F641B0">
        <w:rPr>
          <w:rFonts w:ascii="Times" w:hAnsi="Times" w:cs="Times New Roman"/>
          <w:color w:val="000000" w:themeColor="text1"/>
          <w:lang w:val="en-US"/>
        </w:rPr>
        <w:t xml:space="preserve"> rixe de çò</w:t>
      </w:r>
      <w:r w:rsidRPr="00F641B0">
        <w:rPr>
          <w:rFonts w:ascii="Times" w:hAnsi="Times" w:cs="Times New Roman"/>
          <w:color w:val="000000" w:themeColor="text1"/>
          <w:lang w:val="en-US"/>
        </w:rPr>
        <w:t xml:space="preserve"> che l’</w:t>
      </w:r>
      <w:r w:rsidR="00854952" w:rsidRPr="00F641B0">
        <w:rPr>
          <w:rFonts w:ascii="Times" w:hAnsi="Times" w:cs="Times New Roman"/>
          <w:color w:val="000000" w:themeColor="text1"/>
          <w:lang w:val="en-US"/>
        </w:rPr>
        <w:t>oldì</w:t>
      </w:r>
      <w:r w:rsidR="00EF1705" w:rsidRPr="00F641B0">
        <w:rPr>
          <w:rFonts w:ascii="Times" w:hAnsi="Times" w:cs="Times New Roman"/>
          <w:color w:val="000000" w:themeColor="text1"/>
          <w:lang w:val="en-US"/>
        </w:rPr>
        <w:t xml:space="preserve"> parler</w:t>
      </w:r>
      <w:r w:rsidR="008D74DF" w:rsidRPr="00F641B0">
        <w:rPr>
          <w:rFonts w:ascii="Times" w:hAnsi="Times" w:cs="Times New Roman"/>
          <w:color w:val="000000" w:themeColor="text1"/>
          <w:lang w:val="en-US"/>
        </w:rPr>
        <w:t>.</w:t>
      </w:r>
    </w:p>
    <w:p w14:paraId="257902AE" w14:textId="06E623E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“Siere,” dixe la cameriera</w:t>
      </w:r>
      <w:r w:rsidR="00B71E9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“io som mesacier</w:t>
      </w:r>
    </w:p>
    <w:p w14:paraId="2E6890A6" w14:textId="493A03A9" w:rsidR="00EF1705" w:rsidRPr="00F641B0" w:rsidRDefault="0085495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w:t>
      </w:r>
      <w:r w:rsidR="00B71E9C" w:rsidRPr="00F641B0">
        <w:rPr>
          <w:rFonts w:ascii="Times" w:hAnsi="Times" w:cs="Times New Roman"/>
          <w:color w:val="000000" w:themeColor="text1"/>
          <w:lang w:val="en-US"/>
        </w:rPr>
        <w:t xml:space="preserve"> Su</w:t>
      </w:r>
      <w:r w:rsidR="00EF1705" w:rsidRPr="00F641B0">
        <w:rPr>
          <w:rFonts w:ascii="Times" w:hAnsi="Times" w:cs="Times New Roman"/>
          <w:color w:val="000000" w:themeColor="text1"/>
          <w:lang w:val="en-US"/>
        </w:rPr>
        <w:t>fia la duchexa</w:t>
      </w:r>
      <w:r w:rsidRPr="00F641B0">
        <w:rPr>
          <w:rFonts w:ascii="Times" w:hAnsi="Times" w:cs="Times New Roman"/>
          <w:color w:val="000000" w:themeColor="text1"/>
          <w:lang w:val="en-US"/>
        </w:rPr>
        <w:t>,</w:t>
      </w:r>
      <w:r w:rsidR="00E713DD" w:rsidRPr="00F641B0">
        <w:rPr>
          <w:rFonts w:ascii="Times" w:hAnsi="Times" w:cs="Times New Roman"/>
          <w:color w:val="000000" w:themeColor="text1"/>
          <w:lang w:val="en-US"/>
        </w:rPr>
        <w:t xml:space="preserve"> ché</w:t>
      </w:r>
      <w:r w:rsidR="00B71E9C" w:rsidRPr="00F641B0">
        <w:rPr>
          <w:rFonts w:ascii="Times" w:hAnsi="Times" w:cs="Times New Roman"/>
          <w:color w:val="000000" w:themeColor="text1"/>
          <w:lang w:val="en-US"/>
        </w:rPr>
        <w:t xml:space="preserve"> li v</w:t>
      </w:r>
      <w:r w:rsidR="007D1CC6" w:rsidRPr="00F641B0">
        <w:rPr>
          <w:rFonts w:ascii="Times" w:hAnsi="Times" w:cs="Times New Roman"/>
          <w:color w:val="000000" w:themeColor="text1"/>
          <w:lang w:val="en-US"/>
        </w:rPr>
        <w:t>igné</w:t>
      </w:r>
      <w:r w:rsidR="00EF1705" w:rsidRPr="00F641B0">
        <w:rPr>
          <w:rFonts w:ascii="Times" w:hAnsi="Times" w:cs="Times New Roman"/>
          <w:color w:val="000000" w:themeColor="text1"/>
          <w:lang w:val="en-US"/>
        </w:rPr>
        <w:t xml:space="preserve"> a parlier.”</w:t>
      </w:r>
    </w:p>
    <w:p w14:paraId="7C81F60F" w14:textId="73B3842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Respoxe lo dux</w:t>
      </w:r>
      <w:r w:rsidR="00360284" w:rsidRPr="00F641B0">
        <w:rPr>
          <w:rFonts w:ascii="Times" w:hAnsi="Times" w:cs="Times New Roman"/>
          <w:color w:val="000000" w:themeColor="text1"/>
          <w:lang w:val="en-US"/>
        </w:rPr>
        <w:t>,</w:t>
      </w:r>
      <w:r w:rsidR="00B71E9C" w:rsidRPr="00F641B0">
        <w:rPr>
          <w:rFonts w:ascii="Times" w:hAnsi="Times" w:cs="Times New Roman"/>
          <w:color w:val="000000" w:themeColor="text1"/>
          <w:lang w:val="en-US"/>
        </w:rPr>
        <w:t xml:space="preserve"> “Io ne v</w:t>
      </w:r>
      <w:r w:rsidR="00E713DD" w:rsidRPr="00F641B0">
        <w:rPr>
          <w:rFonts w:ascii="Times" w:hAnsi="Times" w:cs="Times New Roman"/>
          <w:color w:val="000000" w:themeColor="text1"/>
          <w:lang w:val="en-US"/>
        </w:rPr>
        <w:t>igniré</w:t>
      </w:r>
      <w:r w:rsidR="00AC6014"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olentier.”</w:t>
      </w:r>
    </w:p>
    <w:p w14:paraId="20C9A1C6" w14:textId="23ECB136" w:rsidR="00EF1705" w:rsidRPr="00F641B0" w:rsidRDefault="00AC6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pi</w:t>
      </w:r>
      <w:r w:rsidR="0083439F"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se lev</w:t>
      </w:r>
      <w:r w:rsidR="00EF1705" w:rsidRPr="00F641B0">
        <w:rPr>
          <w:rFonts w:ascii="Times" w:hAnsi="Times" w:cs="Times New Roman"/>
          <w:color w:val="000000" w:themeColor="text1"/>
          <w:lang w:val="en-US"/>
        </w:rPr>
        <w:t>a sença tardier</w:t>
      </w:r>
      <w:r w:rsidR="0083439F" w:rsidRPr="00F641B0">
        <w:rPr>
          <w:rFonts w:ascii="Times" w:hAnsi="Times" w:cs="Times New Roman"/>
          <w:color w:val="000000" w:themeColor="text1"/>
          <w:lang w:val="en-US"/>
        </w:rPr>
        <w:t>;</w:t>
      </w:r>
    </w:p>
    <w:p w14:paraId="724FFA60" w14:textId="48E21281" w:rsidR="00EF1705" w:rsidRPr="00F641B0" w:rsidRDefault="00AC6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Ese de la camera e v</w:t>
      </w:r>
      <w:r w:rsidR="00EF1705" w:rsidRPr="00F641B0">
        <w:rPr>
          <w:rFonts w:ascii="Times" w:hAnsi="Times" w:cs="Times New Roman"/>
          <w:color w:val="000000" w:themeColor="text1"/>
          <w:lang w:val="en-US"/>
        </w:rPr>
        <w:t>ene a</w:t>
      </w:r>
      <w:r w:rsidR="00E713DD"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lo soler.</w:t>
      </w:r>
    </w:p>
    <w:p w14:paraId="01451FBA" w14:textId="2F6465A0" w:rsidR="00EF1705" w:rsidRPr="00F641B0" w:rsidRDefault="00AC6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EF1705" w:rsidRPr="00F641B0">
        <w:rPr>
          <w:rFonts w:ascii="Times" w:hAnsi="Times" w:cs="Times New Roman"/>
          <w:color w:val="000000" w:themeColor="text1"/>
          <w:lang w:val="en-US"/>
        </w:rPr>
        <w:t xml:space="preserve">ene alla duchessa e </w:t>
      </w:r>
      <w:r w:rsidR="00180088">
        <w:rPr>
          <w:rFonts w:ascii="Times" w:hAnsi="Times" w:cs="Times New Roman"/>
          <w:color w:val="000000" w:themeColor="text1"/>
          <w:lang w:val="en-US"/>
        </w:rPr>
        <w:t>a·ss</w:t>
      </w:r>
      <w:r w:rsidR="00EF1705" w:rsidRPr="00F641B0">
        <w:rPr>
          <w:rFonts w:ascii="Times" w:hAnsi="Times" w:cs="Times New Roman"/>
          <w:color w:val="000000" w:themeColor="text1"/>
          <w:lang w:val="en-US"/>
        </w:rPr>
        <w:t>o camera honorer</w:t>
      </w:r>
      <w:r w:rsidR="0083439F" w:rsidRPr="00F641B0">
        <w:rPr>
          <w:rFonts w:ascii="Times" w:hAnsi="Times" w:cs="Times New Roman"/>
          <w:color w:val="000000" w:themeColor="text1"/>
          <w:lang w:val="en-US"/>
        </w:rPr>
        <w:t>,</w:t>
      </w:r>
    </w:p>
    <w:p w14:paraId="53DED6F2" w14:textId="7293ACBD" w:rsidR="00EF1705" w:rsidRPr="00F641B0" w:rsidRDefault="0085495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Dentro intrò, </w:t>
      </w:r>
      <w:r w:rsidR="0079117B">
        <w:rPr>
          <w:rFonts w:ascii="Times" w:hAnsi="Times" w:cs="Times New Roman"/>
          <w:color w:val="000000" w:themeColor="text1"/>
          <w:lang w:val="en-US"/>
        </w:rPr>
        <w:t>si·ll</w:t>
      </w:r>
      <w:r w:rsidR="0083439F" w:rsidRPr="00F641B0">
        <w:rPr>
          <w:rFonts w:ascii="Times" w:hAnsi="Times" w:cs="Times New Roman"/>
          <w:color w:val="000000" w:themeColor="text1"/>
          <w:lang w:val="en-US"/>
        </w:rPr>
        <w:t>’</w:t>
      </w:r>
      <w:r w:rsidR="00AC6014" w:rsidRPr="00F641B0">
        <w:rPr>
          <w:rFonts w:ascii="Times" w:hAnsi="Times" w:cs="Times New Roman"/>
          <w:color w:val="000000" w:themeColor="text1"/>
          <w:lang w:val="en-US"/>
        </w:rPr>
        <w:t>av</w:t>
      </w:r>
      <w:r w:rsidR="00EF1705" w:rsidRPr="00F641B0">
        <w:rPr>
          <w:rFonts w:ascii="Times" w:hAnsi="Times" w:cs="Times New Roman"/>
          <w:color w:val="000000" w:themeColor="text1"/>
          <w:lang w:val="en-US"/>
        </w:rPr>
        <w:t>e a saluder</w:t>
      </w:r>
      <w:r w:rsidR="00AC6014" w:rsidRPr="00F641B0">
        <w:rPr>
          <w:rFonts w:ascii="Times" w:hAnsi="Times" w:cs="Times New Roman"/>
          <w:color w:val="000000" w:themeColor="text1"/>
          <w:lang w:val="en-US"/>
        </w:rPr>
        <w:t>.</w:t>
      </w:r>
    </w:p>
    <w:p w14:paraId="26E8DA7B" w14:textId="0A386FA1" w:rsidR="00EF1705" w:rsidRPr="00F641B0" w:rsidRDefault="00AC6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la respoxe</w:t>
      </w:r>
      <w:r w:rsidR="0083439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w:t>
      </w:r>
      <w:r w:rsidR="00EF1705" w:rsidRPr="00F641B0">
        <w:rPr>
          <w:rFonts w:ascii="Times" w:hAnsi="Times" w:cs="Times New Roman"/>
          <w:color w:val="000000" w:themeColor="text1"/>
          <w:lang w:val="en-US"/>
        </w:rPr>
        <w:t>e</w:t>
      </w:r>
      <w:r w:rsidRPr="00F641B0">
        <w:rPr>
          <w:rFonts w:ascii="Times" w:hAnsi="Times" w:cs="Times New Roman"/>
          <w:color w:val="000000" w:themeColor="text1"/>
          <w:lang w:val="en-US"/>
        </w:rPr>
        <w:t>n vi</w:t>
      </w:r>
      <w:r w:rsidR="007D1CC6" w:rsidRPr="00F641B0">
        <w:rPr>
          <w:rFonts w:ascii="Times" w:hAnsi="Times" w:cs="Times New Roman"/>
          <w:color w:val="000000" w:themeColor="text1"/>
          <w:lang w:val="en-US"/>
        </w:rPr>
        <w:t>gné</w:t>
      </w:r>
      <w:r w:rsidRPr="00F641B0">
        <w:rPr>
          <w:rFonts w:ascii="Times" w:hAnsi="Times" w:cs="Times New Roman"/>
          <w:color w:val="000000" w:themeColor="text1"/>
          <w:lang w:val="en-US"/>
        </w:rPr>
        <w:t>, cav</w:t>
      </w:r>
      <w:r w:rsidR="00EF1705" w:rsidRPr="00F641B0">
        <w:rPr>
          <w:rFonts w:ascii="Times" w:hAnsi="Times" w:cs="Times New Roman"/>
          <w:color w:val="000000" w:themeColor="text1"/>
          <w:lang w:val="en-US"/>
        </w:rPr>
        <w:t>alier</w:t>
      </w:r>
      <w:r w:rsidR="000B302F" w:rsidRPr="00F641B0">
        <w:rPr>
          <w:rFonts w:ascii="Times" w:hAnsi="Times" w:cs="Times New Roman"/>
          <w:color w:val="000000" w:themeColor="text1"/>
          <w:lang w:val="en-US"/>
        </w:rPr>
        <w:t>!</w:t>
      </w:r>
    </w:p>
    <w:p w14:paraId="4E127A72" w14:textId="4AB71480" w:rsidR="00EF1705" w:rsidRPr="00F641B0" w:rsidRDefault="004872C2" w:rsidP="00AC6014">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 w:val="left" w:pos="828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Asente</w:t>
      </w:r>
      <w:r w:rsidR="00AC6014" w:rsidRPr="00F641B0">
        <w:rPr>
          <w:rFonts w:ascii="Times" w:hAnsi="Times" w:cs="Times New Roman"/>
          <w:color w:val="000000" w:themeColor="text1"/>
          <w:lang w:val="en-US"/>
        </w:rPr>
        <w:t>ve prexo de mi</w:t>
      </w:r>
      <w:r w:rsidR="00E713DD" w:rsidRPr="00F641B0">
        <w:rPr>
          <w:rFonts w:ascii="Times" w:hAnsi="Times" w:cs="Times New Roman"/>
          <w:color w:val="000000" w:themeColor="text1"/>
          <w:lang w:val="en-US"/>
        </w:rPr>
        <w:t xml:space="preserve"> </w:t>
      </w:r>
      <w:r w:rsidR="00AC6014" w:rsidRPr="00F641B0">
        <w:rPr>
          <w:rFonts w:ascii="Times" w:hAnsi="Times" w:cs="Times New Roman"/>
          <w:color w:val="000000" w:themeColor="text1"/>
          <w:lang w:val="en-US"/>
        </w:rPr>
        <w:t>su questo tav</w:t>
      </w:r>
      <w:r w:rsidR="00EF1705" w:rsidRPr="00F641B0">
        <w:rPr>
          <w:rFonts w:ascii="Times" w:hAnsi="Times" w:cs="Times New Roman"/>
          <w:color w:val="000000" w:themeColor="text1"/>
          <w:lang w:val="en-US"/>
        </w:rPr>
        <w:t>olier.”</w:t>
      </w:r>
    </w:p>
    <w:p w14:paraId="35F0587B" w14:textId="3DCFFA57" w:rsidR="00EF1705" w:rsidRPr="00F641B0" w:rsidRDefault="00AC6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U</w:t>
      </w:r>
      <w:r w:rsidR="00EF1705" w:rsidRPr="00F641B0">
        <w:rPr>
          <w:rFonts w:ascii="Times" w:hAnsi="Times" w:cs="Times New Roman"/>
          <w:color w:val="000000" w:themeColor="text1"/>
          <w:lang w:val="en-US"/>
        </w:rPr>
        <w:t>go</w:t>
      </w:r>
      <w:r w:rsidR="00CE40D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w:t>
      </w:r>
      <w:r w:rsidR="007808F8" w:rsidRPr="00F641B0">
        <w:rPr>
          <w:rFonts w:ascii="Times" w:hAnsi="Times" w:cs="Times New Roman"/>
          <w:color w:val="000000" w:themeColor="text1"/>
          <w:lang w:val="en-US"/>
        </w:rPr>
        <w:t xml:space="preserve">edé </w:t>
      </w:r>
      <w:r w:rsidR="006964EB" w:rsidRPr="00F641B0">
        <w:rPr>
          <w:rFonts w:ascii="Times" w:hAnsi="Times" w:cs="Times New Roman"/>
          <w:color w:val="000000" w:themeColor="text1"/>
          <w:lang w:val="en-US"/>
        </w:rPr>
        <w:t>mai</w:t>
      </w:r>
      <w:r w:rsidR="006964EB" w:rsidRPr="00F641B0">
        <w:rPr>
          <w:rStyle w:val="FootnoteReference"/>
          <w:rFonts w:ascii="Times" w:hAnsi="Times" w:cs="Times New Roman"/>
          <w:color w:val="000000" w:themeColor="text1"/>
          <w:lang w:val="en-US"/>
        </w:rPr>
        <w:footnoteReference w:id="11"/>
      </w:r>
      <w:r w:rsidR="006964EB" w:rsidRPr="00F641B0">
        <w:rPr>
          <w:rFonts w:ascii="Times" w:hAnsi="Times" w:cs="Times New Roman"/>
          <w:color w:val="000000" w:themeColor="text1"/>
          <w:lang w:val="en-US"/>
        </w:rPr>
        <w:t xml:space="preserve"> v</w:t>
      </w:r>
      <w:r w:rsidR="00EF1705" w:rsidRPr="00F641B0">
        <w:rPr>
          <w:rFonts w:ascii="Times" w:hAnsi="Times" w:cs="Times New Roman"/>
          <w:color w:val="000000" w:themeColor="text1"/>
          <w:lang w:val="en-US"/>
        </w:rPr>
        <w:t>olentier</w:t>
      </w:r>
      <w:r w:rsidR="000B302F" w:rsidRPr="00F641B0">
        <w:rPr>
          <w:rFonts w:ascii="Times" w:hAnsi="Times" w:cs="Times New Roman"/>
          <w:color w:val="000000" w:themeColor="text1"/>
          <w:lang w:val="en-US"/>
        </w:rPr>
        <w:t>;</w:t>
      </w:r>
    </w:p>
    <w:p w14:paraId="607F4431" w14:textId="300D9ABF" w:rsidR="00EF1705" w:rsidRPr="00F641B0" w:rsidRDefault="009A533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E713D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6964EB" w:rsidRPr="00F641B0">
        <w:rPr>
          <w:rFonts w:ascii="Times" w:hAnsi="Times" w:cs="Times New Roman"/>
          <w:color w:val="000000" w:themeColor="text1"/>
          <w:lang w:val="en-US"/>
        </w:rPr>
        <w:t xml:space="preserve"> mio conpagno S</w:t>
      </w:r>
      <w:r w:rsidR="00EF1705" w:rsidRPr="00F641B0">
        <w:rPr>
          <w:rFonts w:ascii="Times" w:hAnsi="Times" w:cs="Times New Roman"/>
          <w:color w:val="000000" w:themeColor="text1"/>
          <w:lang w:val="en-US"/>
        </w:rPr>
        <w:t>a</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guy</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dirturer</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w:t>
      </w:r>
      <w:r w:rsidRPr="00F641B0">
        <w:rPr>
          <w:rStyle w:val="FootnoteReference"/>
          <w:rFonts w:ascii="Times" w:hAnsi="Times" w:cs="Times New Roman"/>
          <w:iCs/>
          <w:color w:val="000000" w:themeColor="text1"/>
          <w:lang w:val="en-US"/>
        </w:rPr>
        <w:t xml:space="preserve"> </w:t>
      </w:r>
    </w:p>
    <w:p w14:paraId="0D680005" w14:textId="7C860394"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disse</w:t>
      </w:r>
      <w:r w:rsidR="004872C2" w:rsidRPr="00F641B0">
        <w:rPr>
          <w:rFonts w:ascii="Times" w:hAnsi="Times" w:cs="Times New Roman"/>
          <w:color w:val="000000" w:themeColor="text1"/>
          <w:lang w:val="en-US"/>
        </w:rPr>
        <w:t>,</w:t>
      </w:r>
      <w:r w:rsidR="00763969" w:rsidRPr="00F641B0">
        <w:rPr>
          <w:rFonts w:ascii="Times" w:hAnsi="Times" w:cs="Times New Roman"/>
          <w:color w:val="000000" w:themeColor="text1"/>
          <w:lang w:val="en-US"/>
        </w:rPr>
        <w:t xml:space="preserve"> “El è</w:t>
      </w:r>
      <w:r w:rsidRPr="00F641B0">
        <w:rPr>
          <w:rFonts w:ascii="Times" w:hAnsi="Times" w:cs="Times New Roman"/>
          <w:color w:val="000000" w:themeColor="text1"/>
          <w:lang w:val="en-US"/>
        </w:rPr>
        <w:t xml:space="preserve"> andado a chaçer</w:t>
      </w:r>
    </w:p>
    <w:p w14:paraId="69D568BA" w14:textId="14F65AB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E713D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foresta</w:t>
      </w:r>
      <w:r w:rsidR="009A5337" w:rsidRPr="00F641B0">
        <w:rPr>
          <w:rFonts w:ascii="Times" w:hAnsi="Times" w:cs="Times New Roman"/>
          <w:color w:val="000000" w:themeColor="text1"/>
          <w:lang w:val="en-US"/>
        </w:rPr>
        <w:t>, che non pos’</w:t>
      </w:r>
      <w:r w:rsidRPr="00F641B0">
        <w:rPr>
          <w:rFonts w:ascii="Times" w:hAnsi="Times" w:cs="Times New Roman"/>
          <w:color w:val="000000" w:themeColor="text1"/>
          <w:lang w:val="en-US"/>
        </w:rPr>
        <w:t>el</w:t>
      </w:r>
      <w:r w:rsidR="006D204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may</w:t>
      </w:r>
      <w:r w:rsidR="006D204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torner</w:t>
      </w:r>
      <w:r w:rsidR="000B4B34" w:rsidRPr="00F641B0">
        <w:rPr>
          <w:rFonts w:ascii="Times" w:hAnsi="Times" w:cs="Times New Roman"/>
          <w:color w:val="000000" w:themeColor="text1"/>
          <w:lang w:val="en-US"/>
        </w:rPr>
        <w:t>!</w:t>
      </w:r>
    </w:p>
    <w:p w14:paraId="3B1F8827" w14:textId="363F783C"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w:t>
      </w:r>
      <w:r w:rsidR="00FC69C4" w:rsidRPr="00F641B0">
        <w:rPr>
          <w:rFonts w:ascii="Times" w:hAnsi="Times" w:cs="Times New Roman"/>
          <w:color w:val="000000" w:themeColor="text1"/>
          <w:lang w:val="en-US"/>
        </w:rPr>
        <w:t>may no l’</w:t>
      </w:r>
      <w:r w:rsidR="000B4B34" w:rsidRPr="00F641B0">
        <w:rPr>
          <w:rFonts w:ascii="Times" w:hAnsi="Times" w:cs="Times New Roman"/>
          <w:color w:val="000000" w:themeColor="text1"/>
          <w:lang w:val="en-US"/>
        </w:rPr>
        <w:t>amy</w:t>
      </w:r>
      <w:r w:rsidRPr="00F641B0">
        <w:rPr>
          <w:rFonts w:ascii="Times" w:hAnsi="Times" w:cs="Times New Roman"/>
          <w:color w:val="000000" w:themeColor="text1"/>
          <w:lang w:val="en-US"/>
        </w:rPr>
        <w:t xml:space="preserve">e </w:t>
      </w:r>
      <w:r w:rsidR="00FC69C4" w:rsidRPr="00F641B0">
        <w:rPr>
          <w:rFonts w:ascii="Times" w:hAnsi="Times" w:cs="Times New Roman"/>
          <w:color w:val="000000" w:themeColor="text1"/>
          <w:lang w:val="en-US"/>
        </w:rPr>
        <w:t>valissant d’</w:t>
      </w:r>
      <w:r w:rsidR="000B4B34" w:rsidRPr="00F641B0">
        <w:rPr>
          <w:rFonts w:ascii="Times" w:hAnsi="Times" w:cs="Times New Roman"/>
          <w:color w:val="000000" w:themeColor="text1"/>
          <w:lang w:val="en-US"/>
        </w:rPr>
        <w:t>un dinier.</w:t>
      </w:r>
    </w:p>
    <w:p w14:paraId="43B71F2D" w14:textId="371831E9" w:rsidR="00EF1705" w:rsidRPr="00F641B0" w:rsidRDefault="000B302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m</w:t>
      </w:r>
      <w:r w:rsidR="004872C2" w:rsidRPr="00F641B0">
        <w:rPr>
          <w:rFonts w:ascii="Times" w:hAnsi="Times" w:cs="Times New Roman"/>
          <w:color w:val="000000" w:themeColor="text1"/>
          <w:lang w:val="en-US"/>
        </w:rPr>
        <w:t>’</w:t>
      </w:r>
      <w:r w:rsidRPr="00F641B0">
        <w:rPr>
          <w:rFonts w:ascii="Times" w:hAnsi="Times" w:cs="Times New Roman"/>
          <w:color w:val="000000" w:themeColor="text1"/>
          <w:lang w:val="en-US"/>
        </w:rPr>
        <w:t>a</w:t>
      </w:r>
      <w:r w:rsidR="00E713DD"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004872C2"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che tuto </w:t>
      </w:r>
      <w:r w:rsidR="004872C2"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j</w:t>
      </w:r>
      <w:r w:rsidR="00BB267E" w:rsidRPr="00F641B0">
        <w:rPr>
          <w:rFonts w:ascii="Times" w:hAnsi="Times" w:cs="Times New Roman"/>
          <w:color w:val="000000" w:themeColor="text1"/>
          <w:lang w:val="en-US"/>
        </w:rPr>
        <w:t>u</w:t>
      </w:r>
      <w:r w:rsidR="00EF1705" w:rsidRPr="00F641B0">
        <w:rPr>
          <w:rFonts w:ascii="Times" w:hAnsi="Times" w:cs="Times New Roman"/>
          <w:color w:val="000000" w:themeColor="text1"/>
          <w:lang w:val="en-US"/>
        </w:rPr>
        <w:t>stixier</w:t>
      </w:r>
      <w:r w:rsidRPr="00F641B0">
        <w:rPr>
          <w:rFonts w:ascii="Times" w:hAnsi="Times" w:cs="Times New Roman"/>
          <w:color w:val="000000" w:themeColor="text1"/>
          <w:lang w:val="en-US"/>
        </w:rPr>
        <w:t>,</w:t>
      </w:r>
    </w:p>
    <w:p w14:paraId="6333E779" w14:textId="27F8FC2C"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lo farò a malla morte finier</w:t>
      </w:r>
      <w:r w:rsidR="000B302F" w:rsidRPr="00F641B0">
        <w:rPr>
          <w:rFonts w:ascii="Times" w:hAnsi="Times" w:cs="Times New Roman"/>
          <w:color w:val="000000" w:themeColor="text1"/>
          <w:lang w:val="en-US"/>
        </w:rPr>
        <w:t>:</w:t>
      </w:r>
    </w:p>
    <w:p w14:paraId="5943FCE6" w14:textId="681A6AC2" w:rsidR="00EF1705" w:rsidRPr="00F641B0" w:rsidRDefault="00BB267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Erbe farò arcoier</w:t>
      </w:r>
      <w:r w:rsidR="009A5337" w:rsidRPr="00F641B0">
        <w:rPr>
          <w:rFonts w:ascii="Times" w:hAnsi="Times" w:cs="Times New Roman"/>
          <w:color w:val="000000" w:themeColor="text1"/>
          <w:lang w:val="en-US"/>
        </w:rPr>
        <w:t>,</w:t>
      </w:r>
      <w:r w:rsidR="000B4B34"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o farò erber</w:t>
      </w:r>
      <w:r w:rsidR="000B302F" w:rsidRPr="00F641B0">
        <w:rPr>
          <w:rFonts w:ascii="Times" w:hAnsi="Times" w:cs="Times New Roman"/>
          <w:color w:val="000000" w:themeColor="text1"/>
          <w:lang w:val="en-US"/>
        </w:rPr>
        <w:t>,</w:t>
      </w:r>
    </w:p>
    <w:p w14:paraId="5577FD19" w14:textId="1D14C17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de pessimo tossego lo farò atoxeger</w:t>
      </w:r>
      <w:r w:rsidR="000B302F" w:rsidRPr="00F641B0">
        <w:rPr>
          <w:rFonts w:ascii="Times" w:hAnsi="Times" w:cs="Times New Roman"/>
          <w:color w:val="000000" w:themeColor="text1"/>
          <w:lang w:val="en-US"/>
        </w:rPr>
        <w:t>.</w:t>
      </w:r>
    </w:p>
    <w:p w14:paraId="77358943" w14:textId="3DDD7D25" w:rsidR="00EF1705" w:rsidRPr="00F641B0" w:rsidRDefault="000B302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(3R) Tuto l’</w:t>
      </w:r>
      <w:r w:rsidR="00EF1705" w:rsidRPr="00F641B0">
        <w:rPr>
          <w:rFonts w:ascii="Times" w:hAnsi="Times" w:cs="Times New Roman"/>
          <w:color w:val="000000" w:themeColor="text1"/>
          <w:lang w:val="en-US"/>
        </w:rPr>
        <w:t>or del mondo no</w:t>
      </w:r>
      <w:r w:rsidR="00E713DD" w:rsidRPr="00F641B0">
        <w:rPr>
          <w:rFonts w:ascii="Times" w:hAnsi="Times" w:cs="Times New Roman"/>
          <w:color w:val="000000" w:themeColor="text1"/>
          <w:lang w:val="en-US"/>
        </w:rPr>
        <w:t>·</w:t>
      </w:r>
      <w:r w:rsidR="00884FF9" w:rsidRPr="00F641B0">
        <w:rPr>
          <w:rFonts w:ascii="Times" w:hAnsi="Times" w:cs="Times New Roman"/>
          <w:color w:val="000000" w:themeColor="text1"/>
          <w:lang w:val="en-US"/>
        </w:rPr>
        <w:t>l porà</w:t>
      </w:r>
      <w:r w:rsidR="00EF1705" w:rsidRPr="00F641B0">
        <w:rPr>
          <w:rFonts w:ascii="Times" w:hAnsi="Times" w:cs="Times New Roman"/>
          <w:color w:val="000000" w:themeColor="text1"/>
          <w:lang w:val="en-US"/>
        </w:rPr>
        <w:t xml:space="preserve"> tanser</w:t>
      </w:r>
    </w:p>
    <w:p w14:paraId="5BDFBFBB" w14:textId="1C9CBD80"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00203EC8" w:rsidRPr="00F641B0">
        <w:rPr>
          <w:rFonts w:ascii="Times" w:hAnsi="Times" w:cs="Times New Roman"/>
          <w:i/>
          <w:iCs/>
          <w:color w:val="000000" w:themeColor="text1"/>
          <w:lang w:val="en-US"/>
        </w:rPr>
        <w:t>er</w:t>
      </w:r>
      <w:r w:rsidR="00BB267E"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ostro amor no</w:t>
      </w:r>
      <w:r w:rsidR="00E713DD" w:rsidRPr="00F641B0">
        <w:rPr>
          <w:rFonts w:ascii="Times" w:hAnsi="Times" w:cs="Times New Roman"/>
          <w:color w:val="000000" w:themeColor="text1"/>
          <w:lang w:val="en-US"/>
        </w:rPr>
        <w:t>·</w:t>
      </w:r>
      <w:r w:rsidRPr="00F641B0">
        <w:rPr>
          <w:rFonts w:ascii="Times" w:hAnsi="Times" w:cs="Times New Roman"/>
          <w:color w:val="000000" w:themeColor="text1"/>
          <w:lang w:val="en-US"/>
        </w:rPr>
        <w:t>l faça fini</w:t>
      </w:r>
      <w:r w:rsidR="000D0C61" w:rsidRPr="00F641B0">
        <w:rPr>
          <w:rFonts w:ascii="Times" w:hAnsi="Times" w:cs="Times New Roman"/>
          <w:color w:val="000000" w:themeColor="text1"/>
          <w:lang w:val="en-US"/>
        </w:rPr>
        <w:t>(e)</w:t>
      </w:r>
      <w:r w:rsidRPr="00F641B0">
        <w:rPr>
          <w:rFonts w:ascii="Times" w:hAnsi="Times" w:cs="Times New Roman"/>
          <w:color w:val="000000" w:themeColor="text1"/>
          <w:lang w:val="en-US"/>
        </w:rPr>
        <w:t>r</w:t>
      </w:r>
      <w:r w:rsidR="00884FF9" w:rsidRPr="00F641B0">
        <w:rPr>
          <w:rFonts w:ascii="Times" w:hAnsi="Times" w:cs="Times New Roman"/>
          <w:color w:val="000000" w:themeColor="text1"/>
          <w:lang w:val="en-US"/>
        </w:rPr>
        <w:t>.</w:t>
      </w:r>
    </w:p>
    <w:p w14:paraId="31CB5475" w14:textId="441E8F52" w:rsidR="00EF1705" w:rsidRPr="00F641B0" w:rsidRDefault="00EF1705"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Tanto </w:t>
      </w:r>
      <w:r w:rsidR="00BB267E" w:rsidRPr="00F641B0">
        <w:rPr>
          <w:rFonts w:ascii="Times" w:hAnsi="Times" w:cs="Times New Roman"/>
          <w:color w:val="000000" w:themeColor="text1"/>
          <w:lang w:val="en-US"/>
        </w:rPr>
        <w:t>v</w:t>
      </w:r>
      <w:r w:rsidRPr="00F641B0">
        <w:rPr>
          <w:rFonts w:ascii="Times" w:hAnsi="Times" w:cs="Times New Roman"/>
          <w:color w:val="000000" w:themeColor="text1"/>
          <w:lang w:val="en-US"/>
        </w:rPr>
        <w:t>e amo</w:t>
      </w:r>
      <w:r w:rsidR="000D0C6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w:t>
      </w:r>
      <w:r w:rsidR="00E713DD" w:rsidRPr="00F641B0">
        <w:rPr>
          <w:rFonts w:ascii="Times" w:hAnsi="Times" w:cs="Times New Roman"/>
          <w:color w:val="000000" w:themeColor="text1"/>
          <w:lang w:val="en-US"/>
        </w:rPr>
        <w:t>·</w:t>
      </w:r>
      <w:r w:rsidRPr="00F641B0">
        <w:rPr>
          <w:rFonts w:ascii="Times" w:hAnsi="Times" w:cs="Times New Roman"/>
          <w:color w:val="000000" w:themeColor="text1"/>
          <w:lang w:val="en-US"/>
        </w:rPr>
        <w:t>l poria conter</w:t>
      </w:r>
      <w:r w:rsidR="00884FF9" w:rsidRPr="00F641B0">
        <w:rPr>
          <w:rFonts w:ascii="Times" w:hAnsi="Times" w:cs="Times New Roman"/>
          <w:color w:val="000000" w:themeColor="text1"/>
          <w:lang w:val="en-US"/>
        </w:rPr>
        <w:t>,</w:t>
      </w:r>
    </w:p>
    <w:p w14:paraId="6073D914" w14:textId="0213812F" w:rsidR="00EF1705" w:rsidRPr="00F641B0" w:rsidRDefault="00884FF9"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vuy ò</w:t>
      </w:r>
      <w:r w:rsidR="00BB267E" w:rsidRPr="00F641B0">
        <w:rPr>
          <w:rFonts w:ascii="Times" w:hAnsi="Times" w:cs="Times New Roman"/>
          <w:color w:val="000000" w:themeColor="text1"/>
          <w:lang w:val="en-US"/>
        </w:rPr>
        <w:t xml:space="preserve"> m</w:t>
      </w:r>
      <w:r w:rsidRPr="00F641B0">
        <w:rPr>
          <w:rFonts w:ascii="Times" w:hAnsi="Times" w:cs="Times New Roman"/>
          <w:color w:val="000000" w:themeColor="text1"/>
          <w:lang w:val="en-US"/>
        </w:rPr>
        <w:t>(e)</w:t>
      </w:r>
      <w:r w:rsidR="00BB267E" w:rsidRPr="00F641B0">
        <w:rPr>
          <w:rFonts w:ascii="Times" w:hAnsi="Times" w:cs="Times New Roman"/>
          <w:color w:val="000000" w:themeColor="text1"/>
          <w:lang w:val="en-US"/>
        </w:rPr>
        <w:t>sso</w:t>
      </w:r>
      <w:r w:rsidR="00BB267E" w:rsidRPr="00F641B0">
        <w:rPr>
          <w:rStyle w:val="FootnoteReference"/>
          <w:rFonts w:ascii="Times" w:hAnsi="Times" w:cs="Times New Roman"/>
          <w:color w:val="000000" w:themeColor="text1"/>
          <w:lang w:val="en-US"/>
        </w:rPr>
        <w:footnoteReference w:id="12"/>
      </w:r>
      <w:r w:rsidR="00BB267E"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el mio cuor e penssier.”</w:t>
      </w:r>
    </w:p>
    <w:p w14:paraId="575BC688" w14:textId="09405E3A" w:rsidR="00EF1705" w:rsidRPr="00F641B0" w:rsidRDefault="00884FF9"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 l’</w:t>
      </w:r>
      <w:r w:rsidR="001A1171" w:rsidRPr="00F641B0">
        <w:rPr>
          <w:rFonts w:ascii="Times" w:hAnsi="Times" w:cs="Times New Roman"/>
          <w:color w:val="000000" w:themeColor="text1"/>
          <w:lang w:val="en-US"/>
        </w:rPr>
        <w:t>intende</w:t>
      </w:r>
      <w:r w:rsidR="004A201C" w:rsidRPr="00F641B0">
        <w:rPr>
          <w:rFonts w:ascii="Times" w:hAnsi="Times" w:cs="Times New Roman"/>
          <w:color w:val="000000" w:themeColor="text1"/>
          <w:lang w:val="en-US"/>
        </w:rPr>
        <w:t>,</w:t>
      </w:r>
      <w:r w:rsidR="001A1171"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EF1705" w:rsidRPr="00F641B0">
        <w:rPr>
          <w:rFonts w:ascii="Times" w:hAnsi="Times" w:cs="Times New Roman"/>
          <w:color w:val="000000" w:themeColor="text1"/>
          <w:lang w:val="en-US"/>
        </w:rPr>
        <w:t>i respoxe arer</w:t>
      </w:r>
      <w:r w:rsidRPr="00F641B0">
        <w:rPr>
          <w:rFonts w:ascii="Times" w:hAnsi="Times" w:cs="Times New Roman"/>
          <w:color w:val="000000" w:themeColor="text1"/>
          <w:lang w:val="en-US"/>
        </w:rPr>
        <w:t>,</w:t>
      </w:r>
    </w:p>
    <w:p w14:paraId="76DC2951" w14:textId="69E369B3" w:rsidR="00EF1705" w:rsidRPr="00F641B0" w:rsidRDefault="00884FF9"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“Dama,” diss’elo, “questo è</w:t>
      </w:r>
      <w:r w:rsidR="00EF1705" w:rsidRPr="00F641B0">
        <w:rPr>
          <w:rFonts w:ascii="Times" w:hAnsi="Times" w:cs="Times New Roman"/>
          <w:color w:val="000000" w:themeColor="text1"/>
          <w:lang w:val="en-US"/>
        </w:rPr>
        <w:t xml:space="preserve"> da blaxemer</w:t>
      </w:r>
    </w:p>
    <w:p w14:paraId="772A076D" w14:textId="4988438B" w:rsidR="00EF1705" w:rsidRPr="00F641B0" w:rsidRDefault="00EF1705"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dux tal fal pensser</w:t>
      </w:r>
      <w:r w:rsidR="00884FF9" w:rsidRPr="00F641B0">
        <w:rPr>
          <w:rFonts w:ascii="Times" w:hAnsi="Times" w:cs="Times New Roman"/>
          <w:color w:val="000000" w:themeColor="text1"/>
          <w:lang w:val="en-US"/>
        </w:rPr>
        <w:t>.</w:t>
      </w:r>
    </w:p>
    <w:p w14:paraId="226BDC4E" w14:textId="158E324B" w:rsidR="00EF1705" w:rsidRPr="00F641B0" w:rsidRDefault="00884FF9"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l’</w:t>
      </w:r>
      <w:r w:rsidR="00EF1705" w:rsidRPr="00F641B0">
        <w:rPr>
          <w:rFonts w:ascii="Times" w:hAnsi="Times" w:cs="Times New Roman"/>
          <w:color w:val="000000" w:themeColor="text1"/>
          <w:lang w:val="en-US"/>
        </w:rPr>
        <w:t>amo pluy cha pare n</w:t>
      </w:r>
      <w:r w:rsidR="000D0C61" w:rsidRPr="00F641B0">
        <w:rPr>
          <w:rFonts w:ascii="Times" w:hAnsi="Times" w:cs="Times New Roman"/>
          <w:color w:val="000000" w:themeColor="text1"/>
          <w:lang w:val="en-US"/>
        </w:rPr>
        <w:t>i</w:t>
      </w:r>
      <w:r w:rsidR="00EF1705" w:rsidRPr="00F641B0">
        <w:rPr>
          <w:rFonts w:ascii="Times" w:hAnsi="Times" w:cs="Times New Roman"/>
          <w:color w:val="000000" w:themeColor="text1"/>
          <w:lang w:val="en-US"/>
        </w:rPr>
        <w:t xml:space="preserve"> muier</w:t>
      </w:r>
      <w:r w:rsidRPr="00F641B0">
        <w:rPr>
          <w:rFonts w:ascii="Times" w:hAnsi="Times" w:cs="Times New Roman"/>
          <w:color w:val="000000" w:themeColor="text1"/>
          <w:lang w:val="en-US"/>
        </w:rPr>
        <w:t>,</w:t>
      </w:r>
    </w:p>
    <w:p w14:paraId="1EEF71FB" w14:textId="37600D7D" w:rsidR="00EF1705" w:rsidRPr="00F641B0" w:rsidRDefault="00EF1705"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Mio conpagno </w:t>
      </w:r>
      <w:r w:rsidR="00884FF9"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promesso e çurer</w:t>
      </w:r>
      <w:r w:rsidR="000D0C61" w:rsidRPr="00F641B0">
        <w:rPr>
          <w:rFonts w:ascii="Times" w:hAnsi="Times" w:cs="Times New Roman"/>
          <w:color w:val="000000" w:themeColor="text1"/>
          <w:lang w:val="en-US"/>
        </w:rPr>
        <w:t>:</w:t>
      </w:r>
    </w:p>
    <w:p w14:paraId="62F47543" w14:textId="74F79183" w:rsidR="00EF1705" w:rsidRPr="00F641B0" w:rsidRDefault="00EF1705"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non li fa</w:t>
      </w:r>
      <w:r w:rsidR="00BB267E" w:rsidRPr="00F641B0">
        <w:rPr>
          <w:rFonts w:ascii="Times" w:hAnsi="Times" w:cs="Times New Roman"/>
          <w:color w:val="000000" w:themeColor="text1"/>
          <w:lang w:val="en-US"/>
        </w:rPr>
        <w:t>lirav</w:t>
      </w:r>
      <w:r w:rsidRPr="00F641B0">
        <w:rPr>
          <w:rFonts w:ascii="Times" w:hAnsi="Times" w:cs="Times New Roman"/>
          <w:color w:val="000000" w:themeColor="text1"/>
          <w:lang w:val="en-US"/>
        </w:rPr>
        <w:t>e p</w:t>
      </w:r>
      <w:r w:rsidR="00203EC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testa colper.”</w:t>
      </w:r>
    </w:p>
    <w:p w14:paraId="57436554" w14:textId="6C7A87DB" w:rsidR="00EF1705" w:rsidRPr="00F641B0" w:rsidRDefault="00884FF9"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la dona, “I</w:t>
      </w:r>
      <w:r w:rsidR="00903A66" w:rsidRPr="00F641B0">
        <w:rPr>
          <w:rFonts w:ascii="Times" w:hAnsi="Times" w:cs="Times New Roman"/>
          <w:color w:val="000000" w:themeColor="text1"/>
          <w:lang w:val="en-US"/>
        </w:rPr>
        <w:t>ntendì</w:t>
      </w:r>
      <w:r w:rsidR="00C83BF9" w:rsidRPr="00F641B0">
        <w:rPr>
          <w:rFonts w:ascii="Times" w:hAnsi="Times" w:cs="Times New Roman"/>
          <w:color w:val="000000" w:themeColor="text1"/>
          <w:lang w:val="en-US"/>
        </w:rPr>
        <w:t>,</w:t>
      </w:r>
      <w:r w:rsidR="00BB267E" w:rsidRPr="00F641B0">
        <w:rPr>
          <w:rFonts w:ascii="Times" w:hAnsi="Times" w:cs="Times New Roman"/>
          <w:color w:val="000000" w:themeColor="text1"/>
          <w:lang w:val="en-US"/>
        </w:rPr>
        <w:t xml:space="preserve"> chav</w:t>
      </w:r>
      <w:r w:rsidR="00EF1705" w:rsidRPr="00F641B0">
        <w:rPr>
          <w:rFonts w:ascii="Times" w:hAnsi="Times" w:cs="Times New Roman"/>
          <w:color w:val="000000" w:themeColor="text1"/>
          <w:lang w:val="en-US"/>
        </w:rPr>
        <w:t>alier</w:t>
      </w:r>
      <w:r w:rsidRPr="00F641B0">
        <w:rPr>
          <w:rFonts w:ascii="Times" w:hAnsi="Times" w:cs="Times New Roman"/>
          <w:color w:val="000000" w:themeColor="text1"/>
          <w:lang w:val="en-US"/>
        </w:rPr>
        <w:t>!</w:t>
      </w:r>
    </w:p>
    <w:p w14:paraId="4F932720" w14:textId="7808B3E6" w:rsidR="00EF1705" w:rsidRPr="00F641B0" w:rsidRDefault="00BB267E"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EF1705" w:rsidRPr="00F641B0">
        <w:rPr>
          <w:rFonts w:ascii="Times" w:hAnsi="Times" w:cs="Times New Roman"/>
          <w:color w:val="000000" w:themeColor="text1"/>
          <w:lang w:val="en-US"/>
        </w:rPr>
        <w:t>ui me deverissi ben amer</w:t>
      </w:r>
      <w:r w:rsidR="000D0C61" w:rsidRPr="00F641B0">
        <w:rPr>
          <w:rFonts w:ascii="Times" w:hAnsi="Times" w:cs="Times New Roman"/>
          <w:color w:val="000000" w:themeColor="text1"/>
          <w:lang w:val="en-US"/>
        </w:rPr>
        <w:t>:</w:t>
      </w:r>
    </w:p>
    <w:p w14:paraId="5B50C7C5" w14:textId="22637A36" w:rsidR="00EF1705" w:rsidRPr="00F641B0" w:rsidRDefault="000D0C61"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Gura</w:t>
      </w:r>
      <w:r w:rsidR="00884FF9" w:rsidRPr="00F641B0">
        <w:rPr>
          <w:rFonts w:ascii="Times" w:hAnsi="Times" w:cs="Times New Roman"/>
          <w:color w:val="000000" w:themeColor="text1"/>
          <w:lang w:val="en-US"/>
        </w:rPr>
        <w:t>d</w:t>
      </w:r>
      <w:r w:rsidR="007D1CC6" w:rsidRPr="00F641B0">
        <w:rPr>
          <w:rFonts w:ascii="Times" w:hAnsi="Times" w:cs="Times New Roman"/>
          <w:color w:val="000000" w:themeColor="text1"/>
          <w:lang w:val="en-US"/>
        </w:rPr>
        <w:t>é</w:t>
      </w:r>
      <w:r w:rsidR="00884FF9" w:rsidRPr="00F641B0">
        <w:rPr>
          <w:rStyle w:val="FootnoteReference"/>
          <w:rFonts w:ascii="Times" w:hAnsi="Times" w:cs="Times New Roman"/>
          <w:color w:val="000000" w:themeColor="text1"/>
          <w:lang w:val="en-US"/>
        </w:rPr>
        <w:footnoteReference w:id="13"/>
      </w:r>
      <w:r w:rsidR="00EF1705" w:rsidRPr="00F641B0">
        <w:rPr>
          <w:rFonts w:ascii="Times" w:hAnsi="Times" w:cs="Times New Roman"/>
          <w:color w:val="000000" w:themeColor="text1"/>
          <w:lang w:val="en-US"/>
        </w:rPr>
        <w:t xml:space="preserve"> mia carne con</w:t>
      </w:r>
      <w:r w:rsidR="00E713DD" w:rsidRPr="00F641B0">
        <w:rPr>
          <w:rFonts w:ascii="Times" w:hAnsi="Times" w:cs="Times New Roman"/>
          <w:color w:val="000000" w:themeColor="text1"/>
          <w:lang w:val="en-US"/>
        </w:rPr>
        <w:t>·</w:t>
      </w:r>
      <w:r w:rsidR="00BB267E" w:rsidRPr="00F641B0">
        <w:rPr>
          <w:rFonts w:ascii="Times" w:hAnsi="Times" w:cs="Times New Roman"/>
          <w:color w:val="000000" w:themeColor="text1"/>
          <w:lang w:val="en-US"/>
        </w:rPr>
        <w:t>l</w:t>
      </w:r>
      <w:r w:rsidR="00C83BF9" w:rsidRPr="00F641B0">
        <w:rPr>
          <w:rFonts w:ascii="Times" w:hAnsi="Times" w:cs="Times New Roman"/>
          <w:color w:val="000000" w:themeColor="text1"/>
          <w:lang w:val="en-US"/>
        </w:rPr>
        <w:t xml:space="preserve"> è</w:t>
      </w:r>
      <w:r w:rsidR="00BB267E" w:rsidRPr="00F641B0">
        <w:rPr>
          <w:rFonts w:ascii="Times" w:hAnsi="Times" w:cs="Times New Roman"/>
          <w:color w:val="000000" w:themeColor="text1"/>
          <w:lang w:val="en-US"/>
        </w:rPr>
        <w:t xml:space="preserve"> blanca e cler</w:t>
      </w:r>
      <w:r w:rsidR="00884FF9" w:rsidRPr="00F641B0">
        <w:rPr>
          <w:rFonts w:ascii="Times" w:hAnsi="Times" w:cs="Times New Roman"/>
          <w:color w:val="000000" w:themeColor="text1"/>
          <w:lang w:val="en-US"/>
        </w:rPr>
        <w:t>,</w:t>
      </w:r>
    </w:p>
    <w:p w14:paraId="450CC5E7" w14:textId="24424CB6" w:rsidR="00EF1705" w:rsidRPr="00F641B0" w:rsidRDefault="00EF1705"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w:t>
      </w:r>
      <w:r w:rsidR="00BB267E" w:rsidRPr="00F641B0">
        <w:rPr>
          <w:rFonts w:ascii="Times" w:hAnsi="Times" w:cs="Times New Roman"/>
          <w:color w:val="000000" w:themeColor="text1"/>
          <w:lang w:val="en-US"/>
        </w:rPr>
        <w:t>esto</w:t>
      </w:r>
      <w:r w:rsidR="00E713DD" w:rsidRPr="00F641B0">
        <w:rPr>
          <w:rFonts w:ascii="Times" w:hAnsi="Times" w:cs="Times New Roman"/>
          <w:color w:val="000000" w:themeColor="text1"/>
          <w:lang w:val="en-US"/>
        </w:rPr>
        <w:t xml:space="preserve"> doi</w:t>
      </w:r>
      <w:r w:rsidR="00BB267E" w:rsidRPr="00F641B0">
        <w:rPr>
          <w:rFonts w:ascii="Times" w:hAnsi="Times" w:cs="Times New Roman"/>
          <w:color w:val="000000" w:themeColor="text1"/>
          <w:lang w:val="en-US"/>
        </w:rPr>
        <w:t xml:space="preserve"> mamele como rose de v</w:t>
      </w:r>
      <w:r w:rsidRPr="00F641B0">
        <w:rPr>
          <w:rFonts w:ascii="Times" w:hAnsi="Times" w:cs="Times New Roman"/>
          <w:color w:val="000000" w:themeColor="text1"/>
          <w:lang w:val="en-US"/>
        </w:rPr>
        <w:t>erçier</w:t>
      </w:r>
      <w:r w:rsidR="00884FF9" w:rsidRPr="00F641B0">
        <w:rPr>
          <w:rFonts w:ascii="Times" w:hAnsi="Times" w:cs="Times New Roman"/>
          <w:color w:val="000000" w:themeColor="text1"/>
          <w:lang w:val="en-US"/>
        </w:rPr>
        <w:t>!</w:t>
      </w:r>
    </w:p>
    <w:p w14:paraId="161119FE" w14:textId="490C7466" w:rsidR="00EF1705" w:rsidRPr="00F641B0" w:rsidRDefault="007D1CC6"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Guardé</w:t>
      </w:r>
      <w:r w:rsidR="00BB267E" w:rsidRPr="00F641B0">
        <w:rPr>
          <w:rFonts w:ascii="Times" w:hAnsi="Times" w:cs="Times New Roman"/>
          <w:color w:val="000000" w:themeColor="text1"/>
          <w:lang w:val="en-US"/>
        </w:rPr>
        <w:t xml:space="preserve"> mia faça como è</w:t>
      </w:r>
      <w:r w:rsidR="00EF1705" w:rsidRPr="00F641B0">
        <w:rPr>
          <w:rFonts w:ascii="Times" w:hAnsi="Times" w:cs="Times New Roman"/>
          <w:color w:val="000000" w:themeColor="text1"/>
          <w:lang w:val="en-US"/>
        </w:rPr>
        <w:t xml:space="preserve"> bela e </w:t>
      </w:r>
      <w:r w:rsidR="001A56BA" w:rsidRPr="00F641B0">
        <w:rPr>
          <w:rFonts w:ascii="Times" w:hAnsi="Times" w:cs="Times New Roman"/>
          <w:color w:val="000000" w:themeColor="text1"/>
          <w:lang w:val="en-US"/>
        </w:rPr>
        <w:t>colori</w:t>
      </w:r>
      <w:r w:rsidR="00884FF9" w:rsidRPr="00F641B0">
        <w:rPr>
          <w:rFonts w:ascii="Times" w:hAnsi="Times" w:cs="Times New Roman"/>
          <w:color w:val="000000" w:themeColor="text1"/>
          <w:lang w:val="en-US"/>
        </w:rPr>
        <w:t>er,</w:t>
      </w:r>
    </w:p>
    <w:p w14:paraId="291EEE68" w14:textId="16C75130" w:rsidR="00EF1705" w:rsidRPr="00F641B0" w:rsidRDefault="00BB267E"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Mie ochi v</w:t>
      </w:r>
      <w:r w:rsidR="00EF1705" w:rsidRPr="00F641B0">
        <w:rPr>
          <w:rFonts w:ascii="Times" w:hAnsi="Times" w:cs="Times New Roman"/>
          <w:color w:val="000000" w:themeColor="text1"/>
          <w:lang w:val="en-US"/>
        </w:rPr>
        <w:t>airi e la bocha p</w:t>
      </w:r>
      <w:r w:rsidR="00203EC8" w:rsidRPr="00F641B0">
        <w:rPr>
          <w:rFonts w:ascii="Times" w:hAnsi="Times" w:cs="Times New Roman"/>
          <w:i/>
          <w:iCs/>
          <w:color w:val="000000" w:themeColor="text1"/>
          <w:lang w:val="en-US"/>
        </w:rPr>
        <w:t>er</w:t>
      </w:r>
      <w:r w:rsidR="00EF1705" w:rsidRPr="00F641B0">
        <w:rPr>
          <w:rFonts w:ascii="Times" w:hAnsi="Times" w:cs="Times New Roman"/>
          <w:color w:val="000000" w:themeColor="text1"/>
          <w:lang w:val="en-US"/>
        </w:rPr>
        <w:t xml:space="preserve"> baxer</w:t>
      </w:r>
      <w:r w:rsidR="00884FF9" w:rsidRPr="00F641B0">
        <w:rPr>
          <w:rFonts w:ascii="Times" w:hAnsi="Times" w:cs="Times New Roman"/>
          <w:color w:val="000000" w:themeColor="text1"/>
          <w:lang w:val="en-US"/>
        </w:rPr>
        <w:t>!</w:t>
      </w:r>
    </w:p>
    <w:p w14:paraId="22ACCA0C" w14:textId="545AE280" w:rsidR="00EF1705" w:rsidRPr="00F641B0" w:rsidRDefault="00EF1705"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Prend</w:t>
      </w:r>
      <w:r w:rsidR="00903A66" w:rsidRPr="00F641B0">
        <w:rPr>
          <w:rFonts w:ascii="Times" w:hAnsi="Times" w:cs="Times New Roman"/>
          <w:color w:val="000000" w:themeColor="text1"/>
          <w:lang w:val="en-US"/>
        </w:rPr>
        <w:t>ì</w:t>
      </w:r>
      <w:r w:rsidR="00057F04" w:rsidRPr="00F641B0">
        <w:rPr>
          <w:rFonts w:ascii="Times" w:hAnsi="Times" w:cs="Times New Roman"/>
          <w:color w:val="000000" w:themeColor="text1"/>
          <w:lang w:val="en-US"/>
        </w:rPr>
        <w:t xml:space="preserve"> de mi amor e amister,</w:t>
      </w:r>
    </w:p>
    <w:p w14:paraId="1C8401F4" w14:textId="5C9FDDCC" w:rsidR="00EF1705" w:rsidRPr="00F641B0" w:rsidRDefault="00884FF9" w:rsidP="009B59A1">
      <w:pPr>
        <w:pStyle w:val="ListParagraph"/>
        <w:widowControl w:val="0"/>
        <w:numPr>
          <w:ilvl w:val="0"/>
          <w:numId w:val="13"/>
        </w:numPr>
        <w:tabs>
          <w:tab w:val="left" w:pos="45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BB267E" w:rsidRPr="00F641B0">
        <w:rPr>
          <w:rFonts w:ascii="Times" w:hAnsi="Times" w:cs="Times New Roman"/>
          <w:color w:val="000000" w:themeColor="text1"/>
          <w:lang w:val="en-US"/>
        </w:rPr>
        <w:t>amor v</w:t>
      </w:r>
      <w:r w:rsidRPr="00F641B0">
        <w:rPr>
          <w:rFonts w:ascii="Times" w:hAnsi="Times" w:cs="Times New Roman"/>
          <w:color w:val="000000" w:themeColor="text1"/>
          <w:lang w:val="en-US"/>
        </w:rPr>
        <w:t>ostro me fa tuta tremer!</w:t>
      </w:r>
      <w:r w:rsidR="00D34E65">
        <w:rPr>
          <w:rStyle w:val="FootnoteReference"/>
          <w:rFonts w:ascii="Times" w:hAnsi="Times" w:cs="Times New Roman"/>
          <w:color w:val="000000" w:themeColor="text1"/>
          <w:lang w:val="en-US"/>
        </w:rPr>
        <w:footnoteReference w:id="14"/>
      </w:r>
    </w:p>
    <w:p w14:paraId="6A84F5D5" w14:textId="09665040"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(3V) E quando son in leto al mio posier</w:t>
      </w:r>
      <w:r w:rsidR="00E713DD" w:rsidRPr="00F641B0">
        <w:rPr>
          <w:rFonts w:ascii="Times" w:hAnsi="Times" w:cs="Times New Roman"/>
          <w:color w:val="000000" w:themeColor="text1"/>
          <w:lang w:val="en-US"/>
        </w:rPr>
        <w:t>,</w:t>
      </w:r>
    </w:p>
    <w:p w14:paraId="09D7CE04" w14:textId="0870454D" w:rsidR="00EF1705" w:rsidRPr="00F641B0" w:rsidRDefault="00BB267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 chalor me v</w:t>
      </w:r>
      <w:r w:rsidR="00EF1705" w:rsidRPr="00F641B0">
        <w:rPr>
          <w:rFonts w:ascii="Times" w:hAnsi="Times" w:cs="Times New Roman"/>
          <w:color w:val="000000" w:themeColor="text1"/>
          <w:lang w:val="en-US"/>
        </w:rPr>
        <w:t>ie</w:t>
      </w:r>
      <w:r w:rsidR="001A56BA" w:rsidRPr="00F641B0">
        <w:rPr>
          <w:rFonts w:ascii="Times" w:hAnsi="Times" w:cs="Times New Roman"/>
          <w:color w:val="000000" w:themeColor="text1"/>
          <w:lang w:val="en-US"/>
        </w:rPr>
        <w:t>m</w:t>
      </w:r>
      <w:r w:rsidR="008757CF" w:rsidRPr="00F641B0">
        <w:rPr>
          <w:rFonts w:ascii="Times" w:hAnsi="Times" w:cs="Times New Roman"/>
          <w:color w:val="000000" w:themeColor="text1"/>
          <w:lang w:val="en-US"/>
        </w:rPr>
        <w:t xml:space="preserve"> </w:t>
      </w:r>
      <w:r w:rsidR="0084084D">
        <w:rPr>
          <w:rFonts w:ascii="Times" w:hAnsi="Times" w:cs="Times New Roman"/>
          <w:color w:val="000000" w:themeColor="text1"/>
          <w:lang w:val="en-US"/>
        </w:rPr>
        <w:t>e·ssi</w:t>
      </w:r>
      <w:r w:rsidR="00EF1705" w:rsidRPr="00F641B0">
        <w:rPr>
          <w:rFonts w:ascii="Times" w:hAnsi="Times" w:cs="Times New Roman"/>
          <w:color w:val="000000" w:themeColor="text1"/>
          <w:lang w:val="en-US"/>
        </w:rPr>
        <w:t xml:space="preserve"> me convien refreder</w:t>
      </w:r>
      <w:r w:rsidR="006639E5" w:rsidRPr="00F641B0">
        <w:rPr>
          <w:rFonts w:ascii="Times" w:hAnsi="Times" w:cs="Times New Roman"/>
          <w:color w:val="000000" w:themeColor="text1"/>
          <w:lang w:val="en-US"/>
        </w:rPr>
        <w:t>;</w:t>
      </w:r>
    </w:p>
    <w:p w14:paraId="37071691" w14:textId="73214CC1" w:rsidR="00EF1705" w:rsidRPr="00F641B0" w:rsidRDefault="00BB267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w:t>
      </w:r>
      <w:r w:rsidR="001A56BA" w:rsidRPr="00F641B0">
        <w:rPr>
          <w:rFonts w:ascii="Times" w:hAnsi="Times" w:cs="Times New Roman"/>
          <w:color w:val="000000" w:themeColor="text1"/>
          <w:lang w:val="en-US"/>
        </w:rPr>
        <w:t>n</w:t>
      </w:r>
      <w:r w:rsidRPr="00F641B0">
        <w:rPr>
          <w:rFonts w:ascii="Times" w:hAnsi="Times" w:cs="Times New Roman"/>
          <w:color w:val="000000" w:themeColor="text1"/>
          <w:lang w:val="en-US"/>
        </w:rPr>
        <w:t>d</w:t>
      </w:r>
      <w:r w:rsidR="002A12CB" w:rsidRPr="00F641B0">
        <w:rPr>
          <w:rFonts w:ascii="Times" w:hAnsi="Times" w:cs="Times New Roman"/>
          <w:color w:val="000000" w:themeColor="text1"/>
          <w:lang w:val="en-US"/>
        </w:rPr>
        <w:t>ì</w:t>
      </w:r>
      <w:r w:rsidR="00EF1705" w:rsidRPr="00F641B0">
        <w:rPr>
          <w:rFonts w:ascii="Times" w:hAnsi="Times" w:cs="Times New Roman"/>
          <w:color w:val="000000" w:themeColor="text1"/>
          <w:lang w:val="en-US"/>
        </w:rPr>
        <w:t xml:space="preserve"> de mi amor sença demorer</w:t>
      </w:r>
      <w:r w:rsidR="00884FF9" w:rsidRPr="00F641B0">
        <w:rPr>
          <w:rFonts w:ascii="Times" w:hAnsi="Times" w:cs="Times New Roman"/>
          <w:color w:val="000000" w:themeColor="text1"/>
          <w:lang w:val="en-US"/>
        </w:rPr>
        <w:t>!</w:t>
      </w:r>
    </w:p>
    <w:p w14:paraId="25F98B79" w14:textId="11B2162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w:t>
      </w:r>
      <w:r w:rsidR="00E713DD" w:rsidRPr="00F641B0">
        <w:rPr>
          <w:rFonts w:ascii="Times" w:hAnsi="Times" w:cs="Times New Roman"/>
          <w:color w:val="000000" w:themeColor="text1"/>
          <w:lang w:val="en-US"/>
        </w:rPr>
        <w:t>o</w:t>
      </w:r>
      <w:r w:rsidR="007D1B46" w:rsidRPr="00F641B0">
        <w:rPr>
          <w:rFonts w:ascii="Times" w:hAnsi="Times" w:cs="Times New Roman"/>
          <w:color w:val="000000" w:themeColor="text1"/>
          <w:lang w:val="en-US"/>
        </w:rPr>
        <w:t xml:space="preserve"> de do</w:t>
      </w:r>
      <w:r w:rsidR="005C4F4B" w:rsidRPr="00F641B0">
        <w:rPr>
          <w:rFonts w:ascii="Times" w:hAnsi="Times" w:cs="Times New Roman"/>
          <w:color w:val="000000" w:themeColor="text1"/>
          <w:lang w:val="en-US"/>
        </w:rPr>
        <w:t>y</w:t>
      </w:r>
      <w:r w:rsidR="007D1B46" w:rsidRPr="00F641B0">
        <w:rPr>
          <w:rFonts w:ascii="Times" w:hAnsi="Times" w:cs="Times New Roman"/>
          <w:color w:val="000000" w:themeColor="text1"/>
          <w:lang w:val="en-US"/>
        </w:rPr>
        <w:t xml:space="preserve"> cosse ve porì</w:t>
      </w:r>
      <w:r w:rsidR="00BB267E" w:rsidRPr="00F641B0">
        <w:rPr>
          <w:rFonts w:ascii="Times" w:hAnsi="Times" w:cs="Times New Roman"/>
          <w:color w:val="000000" w:themeColor="text1"/>
          <w:lang w:val="en-US"/>
        </w:rPr>
        <w:t xml:space="preserve"> av</w:t>
      </w:r>
      <w:r w:rsidRPr="00F641B0">
        <w:rPr>
          <w:rFonts w:ascii="Times" w:hAnsi="Times" w:cs="Times New Roman"/>
          <w:color w:val="000000" w:themeColor="text1"/>
          <w:lang w:val="en-US"/>
        </w:rPr>
        <w:t>anter</w:t>
      </w:r>
    </w:p>
    <w:p w14:paraId="71686FC7" w14:textId="440A03F5"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884FF9" w:rsidRPr="00F641B0">
        <w:rPr>
          <w:rFonts w:ascii="Times" w:hAnsi="Times" w:cs="Times New Roman"/>
          <w:color w:val="000000" w:themeColor="text1"/>
          <w:lang w:val="en-US"/>
        </w:rPr>
        <w:t>’</w:t>
      </w:r>
      <w:r w:rsidR="00BB267E" w:rsidRPr="00F641B0">
        <w:rPr>
          <w:rFonts w:ascii="Times" w:hAnsi="Times" w:cs="Times New Roman"/>
          <w:color w:val="000000" w:themeColor="text1"/>
          <w:lang w:val="en-US"/>
        </w:rPr>
        <w:t>ave</w:t>
      </w:r>
      <w:r w:rsidR="007D1B46" w:rsidRPr="00F641B0">
        <w:rPr>
          <w:rFonts w:ascii="Times" w:hAnsi="Times" w:cs="Times New Roman"/>
          <w:color w:val="000000" w:themeColor="text1"/>
          <w:lang w:val="en-US"/>
        </w:rPr>
        <w:t>rì</w:t>
      </w:r>
      <w:r w:rsidRPr="00F641B0">
        <w:rPr>
          <w:rFonts w:ascii="Times" w:hAnsi="Times" w:cs="Times New Roman"/>
          <w:color w:val="000000" w:themeColor="text1"/>
          <w:lang w:val="en-US"/>
        </w:rPr>
        <w:t xml:space="preserve"> riche tere e b</w:t>
      </w:r>
      <w:r w:rsidR="00742CEB">
        <w:rPr>
          <w:rFonts w:ascii="Times" w:hAnsi="Times" w:cs="Times New Roman"/>
          <w:color w:val="000000" w:themeColor="text1"/>
          <w:lang w:val="en-US"/>
        </w:rPr>
        <w:t>ela mui</w:t>
      </w:r>
      <w:r w:rsidRPr="00F641B0">
        <w:rPr>
          <w:rFonts w:ascii="Times" w:hAnsi="Times" w:cs="Times New Roman"/>
          <w:color w:val="000000" w:themeColor="text1"/>
          <w:lang w:val="en-US"/>
        </w:rPr>
        <w:t>er.”</w:t>
      </w:r>
    </w:p>
    <w:p w14:paraId="4E9528CB" w14:textId="66FAFE85"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Ugon responde</w:t>
      </w:r>
      <w:r w:rsidR="00884FF9" w:rsidRPr="00F641B0">
        <w:rPr>
          <w:rFonts w:ascii="Times" w:hAnsi="Times" w:cs="Times New Roman"/>
          <w:color w:val="000000" w:themeColor="text1"/>
          <w:lang w:val="en-US"/>
        </w:rPr>
        <w:t>,</w:t>
      </w:r>
      <w:r w:rsidR="00BB267E" w:rsidRPr="00F641B0">
        <w:rPr>
          <w:rFonts w:ascii="Times" w:hAnsi="Times" w:cs="Times New Roman"/>
          <w:color w:val="000000" w:themeColor="text1"/>
          <w:lang w:val="en-US"/>
        </w:rPr>
        <w:t xml:space="preserve"> “N</w:t>
      </w:r>
      <w:r w:rsidR="003766A5" w:rsidRPr="00F641B0">
        <w:rPr>
          <w:rFonts w:ascii="Times" w:hAnsi="Times" w:cs="Times New Roman"/>
          <w:color w:val="000000" w:themeColor="text1"/>
          <w:lang w:val="en-US"/>
        </w:rPr>
        <w:t xml:space="preserve">on plaça a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le per</w:t>
      </w:r>
    </w:p>
    <w:p w14:paraId="4B4AC531" w14:textId="64799CF3" w:rsidR="00EF1705" w:rsidRPr="00F641B0" w:rsidRDefault="003766A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BB267E"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l mio conpagno</w:t>
      </w:r>
      <w:r w:rsidR="00392171" w:rsidRPr="00F641B0">
        <w:rPr>
          <w:rFonts w:ascii="Times" w:hAnsi="Times" w:cs="Times New Roman"/>
          <w:i/>
          <w:color w:val="000000" w:themeColor="text1"/>
          <w:lang w:val="en-US"/>
        </w:rPr>
        <w:t>n</w:t>
      </w:r>
      <w:r w:rsidR="00BB267E" w:rsidRPr="00F641B0">
        <w:rPr>
          <w:rFonts w:ascii="Times" w:hAnsi="Times" w:cs="Times New Roman"/>
          <w:color w:val="000000" w:themeColor="text1"/>
          <w:lang w:val="en-US"/>
        </w:rPr>
        <w:t xml:space="preserve"> io </w:t>
      </w:r>
      <w:r w:rsidR="00742CEB">
        <w:rPr>
          <w:rFonts w:ascii="Times" w:hAnsi="Times" w:cs="Times New Roman"/>
          <w:color w:val="000000" w:themeColor="text1"/>
          <w:lang w:val="en-US"/>
        </w:rPr>
        <w:t>voi</w:t>
      </w:r>
      <w:r w:rsidR="00BB267E" w:rsidRPr="00F641B0">
        <w:rPr>
          <w:rFonts w:ascii="Times" w:hAnsi="Times" w:cs="Times New Roman"/>
          <w:color w:val="000000" w:themeColor="text1"/>
          <w:lang w:val="en-US"/>
        </w:rPr>
        <w:t>a v</w:t>
      </w:r>
      <w:r w:rsidR="00EF1705" w:rsidRPr="00F641B0">
        <w:rPr>
          <w:rFonts w:ascii="Times" w:hAnsi="Times" w:cs="Times New Roman"/>
          <w:color w:val="000000" w:themeColor="text1"/>
          <w:lang w:val="en-US"/>
        </w:rPr>
        <w:t>ergoncier</w:t>
      </w:r>
      <w:r w:rsidRPr="00F641B0">
        <w:rPr>
          <w:rFonts w:ascii="Times" w:hAnsi="Times" w:cs="Times New Roman"/>
          <w:color w:val="000000" w:themeColor="text1"/>
          <w:lang w:val="en-US"/>
        </w:rPr>
        <w:t>;</w:t>
      </w:r>
    </w:p>
    <w:p w14:paraId="0E7BD3A7" w14:textId="4063BAE9" w:rsidR="00EF1705" w:rsidRPr="00F641B0" w:rsidRDefault="005C4F4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Inancy me la</w:t>
      </w:r>
      <w:r w:rsidR="003766A5" w:rsidRPr="00F641B0">
        <w:rPr>
          <w:rFonts w:ascii="Times" w:hAnsi="Times" w:cs="Times New Roman"/>
          <w:color w:val="000000" w:themeColor="text1"/>
          <w:lang w:val="en-US"/>
        </w:rPr>
        <w:t>serav’</w:t>
      </w:r>
      <w:r w:rsidR="00975A41" w:rsidRPr="00F641B0">
        <w:rPr>
          <w:rFonts w:ascii="Times" w:hAnsi="Times" w:cs="Times New Roman"/>
          <w:color w:val="000000" w:themeColor="text1"/>
          <w:lang w:val="en-US"/>
        </w:rPr>
        <w:t>io a un cav</w:t>
      </w:r>
      <w:r w:rsidR="00EF1705" w:rsidRPr="00F641B0">
        <w:rPr>
          <w:rFonts w:ascii="Times" w:hAnsi="Times" w:cs="Times New Roman"/>
          <w:color w:val="000000" w:themeColor="text1"/>
          <w:lang w:val="en-US"/>
        </w:rPr>
        <w:t>alo trainier.”</w:t>
      </w:r>
    </w:p>
    <w:p w14:paraId="7EFD0B17" w14:textId="0C49725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la duchessa</w:t>
      </w:r>
      <w:r w:rsidR="003766A5" w:rsidRPr="00F641B0">
        <w:rPr>
          <w:rFonts w:ascii="Times" w:hAnsi="Times" w:cs="Times New Roman"/>
          <w:color w:val="000000" w:themeColor="text1"/>
          <w:lang w:val="en-US"/>
        </w:rPr>
        <w:t>,</w:t>
      </w:r>
      <w:r w:rsidR="00975A41" w:rsidRPr="00F641B0">
        <w:rPr>
          <w:rFonts w:ascii="Times" w:hAnsi="Times" w:cs="Times New Roman"/>
          <w:color w:val="000000" w:themeColor="text1"/>
          <w:lang w:val="en-US"/>
        </w:rPr>
        <w:t xml:space="preserve"> “El ve conv</w:t>
      </w:r>
      <w:r w:rsidRPr="00F641B0">
        <w:rPr>
          <w:rFonts w:ascii="Times" w:hAnsi="Times" w:cs="Times New Roman"/>
          <w:color w:val="000000" w:themeColor="text1"/>
          <w:lang w:val="en-US"/>
        </w:rPr>
        <w:t>ien altro in pensier</w:t>
      </w:r>
      <w:r w:rsidR="003766A5" w:rsidRPr="00F641B0">
        <w:rPr>
          <w:rFonts w:ascii="Times" w:hAnsi="Times" w:cs="Times New Roman"/>
          <w:color w:val="000000" w:themeColor="text1"/>
          <w:lang w:val="en-US"/>
        </w:rPr>
        <w:t>:</w:t>
      </w:r>
    </w:p>
    <w:p w14:paraId="487F58D2" w14:textId="526EB8F8" w:rsidR="00EF1705" w:rsidRPr="00F641B0" w:rsidRDefault="005C4F4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 </w:t>
      </w:r>
      <w:r w:rsidR="001E3491" w:rsidRPr="00F641B0">
        <w:rPr>
          <w:rFonts w:ascii="Times" w:hAnsi="Times" w:cs="Times New Roman"/>
          <w:color w:val="000000" w:themeColor="text1"/>
          <w:lang w:val="en-US"/>
        </w:rPr>
        <w:t>de morte prender o de v</w:t>
      </w:r>
      <w:r w:rsidR="00EF1705" w:rsidRPr="00F641B0">
        <w:rPr>
          <w:rFonts w:ascii="Times" w:hAnsi="Times" w:cs="Times New Roman"/>
          <w:color w:val="000000" w:themeColor="text1"/>
          <w:lang w:val="en-US"/>
        </w:rPr>
        <w:t>oler finer</w:t>
      </w:r>
    </w:p>
    <w:p w14:paraId="587F46D4" w14:textId="16CBAB2B"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mio v</w:t>
      </w:r>
      <w:r w:rsidR="00E713DD" w:rsidRPr="00F641B0">
        <w:rPr>
          <w:rFonts w:ascii="Times" w:hAnsi="Times" w:cs="Times New Roman"/>
          <w:color w:val="000000" w:themeColor="text1"/>
          <w:lang w:val="en-US"/>
        </w:rPr>
        <w:t>oler che tanto à</w:t>
      </w:r>
      <w:r w:rsidR="00EF1705" w:rsidRPr="00F641B0">
        <w:rPr>
          <w:rFonts w:ascii="Times" w:hAnsi="Times" w:cs="Times New Roman"/>
          <w:color w:val="000000" w:themeColor="text1"/>
          <w:lang w:val="en-US"/>
        </w:rPr>
        <w:t xml:space="preserve"> dissirer</w:t>
      </w:r>
      <w:r w:rsidR="003766A5" w:rsidRPr="00F641B0">
        <w:rPr>
          <w:rFonts w:ascii="Times" w:hAnsi="Times" w:cs="Times New Roman"/>
          <w:color w:val="000000" w:themeColor="text1"/>
          <w:lang w:val="en-US"/>
        </w:rPr>
        <w:t>.</w:t>
      </w:r>
    </w:p>
    <w:p w14:paraId="25CD2B5A" w14:textId="6A4BBC8D"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Chossa como no</w:t>
      </w:r>
      <w:r w:rsidR="005C4F4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ve </w:t>
      </w:r>
      <w:r w:rsidR="00024205">
        <w:rPr>
          <w:rFonts w:ascii="Times" w:hAnsi="Times" w:cs="Times New Roman"/>
          <w:color w:val="000000" w:themeColor="text1"/>
          <w:lang w:val="en-US"/>
        </w:rPr>
        <w:t>voio</w:t>
      </w:r>
      <w:r w:rsidR="00EF1705" w:rsidRPr="00F641B0">
        <w:rPr>
          <w:rFonts w:ascii="Times" w:hAnsi="Times" w:cs="Times New Roman"/>
          <w:color w:val="000000" w:themeColor="text1"/>
          <w:lang w:val="en-US"/>
        </w:rPr>
        <w:t xml:space="preserve"> afider</w:t>
      </w:r>
    </w:p>
    <w:p w14:paraId="4B04EA98" w14:textId="76C726B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 qu</w:t>
      </w:r>
      <w:r w:rsidR="00CA755C" w:rsidRPr="00F641B0">
        <w:rPr>
          <w:rFonts w:ascii="Times" w:hAnsi="Times" w:cs="Times New Roman"/>
          <w:color w:val="000000" w:themeColor="text1"/>
          <w:lang w:val="en-US"/>
        </w:rPr>
        <w:t>ì</w:t>
      </w:r>
      <w:r w:rsidR="001E3491" w:rsidRPr="00F641B0">
        <w:rPr>
          <w:rFonts w:ascii="Times" w:hAnsi="Times" w:cs="Times New Roman"/>
          <w:color w:val="000000" w:themeColor="text1"/>
          <w:lang w:val="en-US"/>
        </w:rPr>
        <w:t xml:space="preserve"> a R</w:t>
      </w:r>
      <w:r w:rsidRPr="00F641B0">
        <w:rPr>
          <w:rFonts w:ascii="Times" w:hAnsi="Times" w:cs="Times New Roman"/>
          <w:color w:val="000000" w:themeColor="text1"/>
          <w:lang w:val="en-US"/>
        </w:rPr>
        <w:t>oma s</w:t>
      </w:r>
      <w:r w:rsidR="001E3491" w:rsidRPr="00F641B0">
        <w:rPr>
          <w:rFonts w:ascii="Times" w:hAnsi="Times" w:cs="Times New Roman"/>
          <w:color w:val="000000" w:themeColor="text1"/>
          <w:lang w:val="en-US"/>
        </w:rPr>
        <w:t>e</w:t>
      </w:r>
      <w:r w:rsidR="00E713DD" w:rsidRPr="00F641B0">
        <w:rPr>
          <w:rFonts w:ascii="Times" w:hAnsi="Times" w:cs="Times New Roman"/>
          <w:color w:val="000000" w:themeColor="text1"/>
          <w:lang w:val="en-US"/>
        </w:rPr>
        <w:t xml:space="preserve">·n </w:t>
      </w:r>
      <w:r w:rsidR="001E3491" w:rsidRPr="00F641B0">
        <w:rPr>
          <w:rFonts w:ascii="Times" w:hAnsi="Times" w:cs="Times New Roman"/>
          <w:color w:val="000000" w:themeColor="text1"/>
          <w:lang w:val="en-US"/>
        </w:rPr>
        <w:t>averà</w:t>
      </w:r>
      <w:r w:rsidRPr="00F641B0">
        <w:rPr>
          <w:rFonts w:ascii="Times" w:hAnsi="Times" w:cs="Times New Roman"/>
          <w:color w:val="000000" w:themeColor="text1"/>
          <w:lang w:val="en-US"/>
        </w:rPr>
        <w:t xml:space="preserve"> parler</w:t>
      </w:r>
      <w:r w:rsidR="003766A5" w:rsidRPr="00F641B0">
        <w:rPr>
          <w:rFonts w:ascii="Times" w:hAnsi="Times" w:cs="Times New Roman"/>
          <w:color w:val="000000" w:themeColor="text1"/>
          <w:lang w:val="en-US"/>
        </w:rPr>
        <w:t>.</w:t>
      </w:r>
    </w:p>
    <w:p w14:paraId="16A8AD53" w14:textId="664AD377"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w:t>
      </w:r>
      <w:r w:rsidR="003766A5" w:rsidRPr="00F641B0">
        <w:rPr>
          <w:rFonts w:ascii="Times" w:hAnsi="Times" w:cs="Times New Roman"/>
          <w:color w:val="000000" w:themeColor="text1"/>
          <w:lang w:val="en-US"/>
        </w:rPr>
        <w:t>anti mio pare v</w:t>
      </w:r>
      <w:r w:rsidR="00EF1705" w:rsidRPr="00F641B0">
        <w:rPr>
          <w:rFonts w:ascii="Times" w:hAnsi="Times" w:cs="Times New Roman"/>
          <w:color w:val="000000" w:themeColor="text1"/>
          <w:lang w:val="en-US"/>
        </w:rPr>
        <w:t>e farò mander</w:t>
      </w:r>
      <w:r w:rsidR="003766A5" w:rsidRPr="00F641B0">
        <w:rPr>
          <w:rFonts w:ascii="Times" w:hAnsi="Times" w:cs="Times New Roman"/>
          <w:color w:val="000000" w:themeColor="text1"/>
          <w:lang w:val="en-US"/>
        </w:rPr>
        <w:t>,</w:t>
      </w:r>
    </w:p>
    <w:p w14:paraId="600E1667" w14:textId="0808618C" w:rsidR="00EF1705" w:rsidRPr="00F641B0" w:rsidRDefault="006C1BF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001E3491" w:rsidRPr="00F641B0">
        <w:rPr>
          <w:rFonts w:ascii="Times" w:hAnsi="Times" w:cs="Times New Roman"/>
          <w:color w:val="000000" w:themeColor="text1"/>
          <w:lang w:val="en-US"/>
        </w:rPr>
        <w:t>i farò</w:t>
      </w:r>
      <w:r w:rsidR="00EF1705" w:rsidRPr="00F641B0">
        <w:rPr>
          <w:rFonts w:ascii="Times" w:hAnsi="Times" w:cs="Times New Roman"/>
          <w:color w:val="000000" w:themeColor="text1"/>
          <w:lang w:val="en-US"/>
        </w:rPr>
        <w:t xml:space="preserve"> del tuto acreanter</w:t>
      </w:r>
    </w:p>
    <w:p w14:paraId="177E51AD" w14:textId="14AEAEB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00203EC8" w:rsidRPr="00F641B0">
        <w:rPr>
          <w:rFonts w:ascii="Times" w:hAnsi="Times" w:cs="Times New Roman"/>
          <w:i/>
          <w:iCs/>
          <w:color w:val="000000" w:themeColor="text1"/>
          <w:lang w:val="en-US"/>
        </w:rPr>
        <w:t>er</w:t>
      </w:r>
      <w:r w:rsidR="001E3491" w:rsidRPr="00F641B0">
        <w:rPr>
          <w:rFonts w:ascii="Times" w:hAnsi="Times" w:cs="Times New Roman"/>
          <w:color w:val="000000" w:themeColor="text1"/>
          <w:lang w:val="en-US"/>
        </w:rPr>
        <w:t xml:space="preserve"> força me v</w:t>
      </w:r>
      <w:r w:rsidRPr="00F641B0">
        <w:rPr>
          <w:rFonts w:ascii="Times" w:hAnsi="Times" w:cs="Times New Roman"/>
          <w:color w:val="000000" w:themeColor="text1"/>
          <w:lang w:val="en-US"/>
        </w:rPr>
        <w:t>olsse a</w:t>
      </w:r>
      <w:r w:rsidR="005C4F4B" w:rsidRPr="00F641B0">
        <w:rPr>
          <w:rFonts w:ascii="Times" w:hAnsi="Times" w:cs="Times New Roman"/>
          <w:color w:val="000000" w:themeColor="text1"/>
          <w:lang w:val="en-US"/>
        </w:rPr>
        <w:t>forç</w:t>
      </w:r>
      <w:r w:rsidR="003766A5" w:rsidRPr="00F641B0">
        <w:rPr>
          <w:rFonts w:ascii="Times" w:hAnsi="Times" w:cs="Times New Roman"/>
          <w:color w:val="000000" w:themeColor="text1"/>
          <w:lang w:val="en-US"/>
        </w:rPr>
        <w:t>er</w:t>
      </w:r>
    </w:p>
    <w:p w14:paraId="64100EAC" w14:textId="00D376F5"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713DD" w:rsidRPr="00F641B0">
        <w:rPr>
          <w:rFonts w:ascii="Times" w:hAnsi="Times" w:cs="Times New Roman"/>
          <w:color w:val="000000" w:themeColor="text1"/>
          <w:lang w:val="en-US"/>
        </w:rPr>
        <w:t>·</w:t>
      </w:r>
      <w:r w:rsidRPr="00F641B0">
        <w:rPr>
          <w:rFonts w:ascii="Times" w:hAnsi="Times" w:cs="Times New Roman"/>
          <w:color w:val="000000" w:themeColor="text1"/>
          <w:lang w:val="en-US"/>
        </w:rPr>
        <w:t>l dux S</w:t>
      </w:r>
      <w:r w:rsidR="00EF1705" w:rsidRPr="00F641B0">
        <w:rPr>
          <w:rFonts w:ascii="Times" w:hAnsi="Times" w:cs="Times New Roman"/>
          <w:color w:val="000000" w:themeColor="text1"/>
          <w:lang w:val="en-US"/>
        </w:rPr>
        <w:t>angu</w:t>
      </w:r>
      <w:r w:rsidRPr="00F641B0">
        <w:rPr>
          <w:rFonts w:ascii="Times" w:hAnsi="Times" w:cs="Times New Roman"/>
          <w:color w:val="000000" w:themeColor="text1"/>
          <w:lang w:val="en-US"/>
        </w:rPr>
        <w:t>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honir e v</w:t>
      </w:r>
      <w:r w:rsidR="005C4F4B" w:rsidRPr="00F641B0">
        <w:rPr>
          <w:rFonts w:ascii="Times" w:hAnsi="Times" w:cs="Times New Roman"/>
          <w:color w:val="000000" w:themeColor="text1"/>
          <w:lang w:val="en-US"/>
        </w:rPr>
        <w:t>ergonç</w:t>
      </w:r>
      <w:r w:rsidR="00EF1705" w:rsidRPr="00F641B0">
        <w:rPr>
          <w:rFonts w:ascii="Times" w:hAnsi="Times" w:cs="Times New Roman"/>
          <w:color w:val="000000" w:themeColor="text1"/>
          <w:lang w:val="en-US"/>
        </w:rPr>
        <w:t>er</w:t>
      </w:r>
      <w:r w:rsidR="003766A5" w:rsidRPr="00F641B0">
        <w:rPr>
          <w:rFonts w:ascii="Times" w:hAnsi="Times" w:cs="Times New Roman"/>
          <w:color w:val="000000" w:themeColor="text1"/>
          <w:lang w:val="en-US"/>
        </w:rPr>
        <w:t>.</w:t>
      </w:r>
    </w:p>
    <w:p w14:paraId="570FB87F" w14:textId="395CACF1" w:rsidR="00EF1705" w:rsidRPr="00F641B0" w:rsidRDefault="003766A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Vuy sav</w:t>
      </w:r>
      <w:r w:rsidR="006C1BFC"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ben</w:t>
      </w:r>
      <w:r w:rsidR="004A201C" w:rsidRPr="00F641B0">
        <w:rPr>
          <w:rFonts w:ascii="Times" w:hAnsi="Times" w:cs="Times New Roman"/>
          <w:color w:val="000000" w:themeColor="text1"/>
          <w:lang w:val="en-US"/>
        </w:rPr>
        <w:t xml:space="preserve"> che Charlo </w:t>
      </w:r>
      <w:r w:rsidR="000503D4">
        <w:rPr>
          <w:rFonts w:ascii="Times" w:hAnsi="Times" w:cs="Times New Roman"/>
          <w:color w:val="000000" w:themeColor="text1"/>
          <w:lang w:val="en-US"/>
        </w:rPr>
        <w:t>l’</w:t>
      </w:r>
      <w:r w:rsidR="006C319F" w:rsidRPr="00F641B0">
        <w:rPr>
          <w:rFonts w:ascii="Times" w:hAnsi="Times" w:cs="Times New Roman"/>
          <w:color w:val="000000" w:themeColor="text1"/>
          <w:lang w:val="en-US"/>
        </w:rPr>
        <w:t>è</w:t>
      </w:r>
      <w:r w:rsidR="00FE21FE" w:rsidRPr="00F641B0">
        <w:rPr>
          <w:rFonts w:ascii="Times" w:hAnsi="Times" w:cs="Times New Roman"/>
          <w:color w:val="000000" w:themeColor="text1"/>
          <w:lang w:val="en-US"/>
        </w:rPr>
        <w:t xml:space="preserve"> in</w:t>
      </w:r>
      <w:r w:rsidR="00EF1705" w:rsidRPr="00F641B0">
        <w:rPr>
          <w:rFonts w:ascii="Times" w:hAnsi="Times" w:cs="Times New Roman"/>
          <w:color w:val="000000" w:themeColor="text1"/>
          <w:lang w:val="en-US"/>
        </w:rPr>
        <w:t>perier</w:t>
      </w:r>
      <w:r w:rsidRPr="00F641B0">
        <w:rPr>
          <w:rFonts w:ascii="Times" w:hAnsi="Times" w:cs="Times New Roman"/>
          <w:color w:val="000000" w:themeColor="text1"/>
          <w:lang w:val="en-US"/>
        </w:rPr>
        <w:t>,</w:t>
      </w:r>
      <w:r w:rsidR="004A201C" w:rsidRPr="00F641B0">
        <w:rPr>
          <w:rStyle w:val="FootnoteReference"/>
          <w:rFonts w:ascii="Times" w:hAnsi="Times" w:cs="Times New Roman"/>
          <w:color w:val="000000" w:themeColor="text1"/>
          <w:lang w:val="en-US"/>
        </w:rPr>
        <w:footnoteReference w:id="15"/>
      </w:r>
    </w:p>
    <w:p w14:paraId="1125BC14" w14:textId="22476D97"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713DD" w:rsidRPr="00F641B0">
        <w:rPr>
          <w:rFonts w:ascii="Times" w:hAnsi="Times" w:cs="Times New Roman"/>
          <w:color w:val="000000" w:themeColor="text1"/>
          <w:lang w:val="en-US"/>
        </w:rPr>
        <w:t>·</w:t>
      </w:r>
      <w:r w:rsidRPr="00F641B0">
        <w:rPr>
          <w:rFonts w:ascii="Times" w:hAnsi="Times" w:cs="Times New Roman"/>
          <w:color w:val="000000" w:themeColor="text1"/>
          <w:lang w:val="en-US"/>
        </w:rPr>
        <w:t>l ve farà</w:t>
      </w:r>
      <w:r w:rsidR="00EF1705" w:rsidRPr="00F641B0">
        <w:rPr>
          <w:rFonts w:ascii="Times" w:hAnsi="Times" w:cs="Times New Roman"/>
          <w:color w:val="000000" w:themeColor="text1"/>
          <w:lang w:val="en-US"/>
        </w:rPr>
        <w:t xml:space="preserve"> del tuto deserter</w:t>
      </w:r>
      <w:r w:rsidR="003766A5" w:rsidRPr="00F641B0">
        <w:rPr>
          <w:rFonts w:ascii="Times" w:hAnsi="Times" w:cs="Times New Roman"/>
          <w:color w:val="000000" w:themeColor="text1"/>
          <w:lang w:val="en-US"/>
        </w:rPr>
        <w:t>;</w:t>
      </w:r>
    </w:p>
    <w:p w14:paraId="6FACF9DE" w14:textId="2943EF48"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no ve laserà castel ni do</w:t>
      </w:r>
      <w:r w:rsidR="00EF1705" w:rsidRPr="00F641B0">
        <w:rPr>
          <w:rFonts w:ascii="Times" w:hAnsi="Times" w:cs="Times New Roman"/>
          <w:color w:val="000000" w:themeColor="text1"/>
          <w:lang w:val="en-US"/>
        </w:rPr>
        <w:t>cler</w:t>
      </w:r>
      <w:r w:rsidR="00E713DD" w:rsidRPr="00F641B0">
        <w:rPr>
          <w:rFonts w:ascii="Times" w:hAnsi="Times" w:cs="Times New Roman"/>
          <w:color w:val="000000" w:themeColor="text1"/>
          <w:lang w:val="en-US"/>
        </w:rPr>
        <w:t>,</w:t>
      </w:r>
      <w:r w:rsidR="009225F0" w:rsidRPr="00F641B0">
        <w:rPr>
          <w:rStyle w:val="FootnoteReference"/>
          <w:rFonts w:ascii="Times" w:hAnsi="Times" w:cs="Times New Roman"/>
          <w:color w:val="000000" w:themeColor="text1"/>
          <w:lang w:val="en-US"/>
        </w:rPr>
        <w:footnoteReference w:id="16"/>
      </w:r>
    </w:p>
    <w:p w14:paraId="59FAB91A" w14:textId="7516D1CD"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vostre tere farà av</w:t>
      </w:r>
      <w:r w:rsidR="00EF1705" w:rsidRPr="00F641B0">
        <w:rPr>
          <w:rFonts w:ascii="Times" w:hAnsi="Times" w:cs="Times New Roman"/>
          <w:color w:val="000000" w:themeColor="text1"/>
          <w:lang w:val="en-US"/>
        </w:rPr>
        <w:t>al çiter</w:t>
      </w:r>
      <w:r w:rsidR="00E713DD" w:rsidRPr="00F641B0">
        <w:rPr>
          <w:rFonts w:ascii="Times" w:hAnsi="Times" w:cs="Times New Roman"/>
          <w:color w:val="000000" w:themeColor="text1"/>
          <w:lang w:val="en-US"/>
        </w:rPr>
        <w:t>,</w:t>
      </w:r>
    </w:p>
    <w:p w14:paraId="029BF33D" w14:textId="44162446"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tuta v</w:t>
      </w:r>
      <w:r w:rsidR="00EF1705" w:rsidRPr="00F641B0">
        <w:rPr>
          <w:rFonts w:ascii="Times" w:hAnsi="Times" w:cs="Times New Roman"/>
          <w:color w:val="000000" w:themeColor="text1"/>
          <w:lang w:val="en-US"/>
        </w:rPr>
        <w:t>ostra cente cunfunder e mater</w:t>
      </w:r>
      <w:r w:rsidR="003766A5" w:rsidRPr="00F641B0">
        <w:rPr>
          <w:rFonts w:ascii="Times" w:hAnsi="Times" w:cs="Times New Roman"/>
          <w:color w:val="000000" w:themeColor="text1"/>
          <w:lang w:val="en-US"/>
        </w:rPr>
        <w:t>.</w:t>
      </w:r>
    </w:p>
    <w:p w14:paraId="33CF2801" w14:textId="28A621FC"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ello sav</w:t>
      </w:r>
      <w:r w:rsidR="00EF1705" w:rsidRPr="00F641B0">
        <w:rPr>
          <w:rFonts w:ascii="Times" w:hAnsi="Times" w:cs="Times New Roman"/>
          <w:color w:val="000000" w:themeColor="text1"/>
          <w:lang w:val="en-US"/>
        </w:rPr>
        <w:t>erà lo mortal ingonbrer</w:t>
      </w:r>
      <w:r w:rsidR="00F70D3C" w:rsidRPr="00F641B0">
        <w:rPr>
          <w:rFonts w:ascii="Times" w:hAnsi="Times" w:cs="Times New Roman"/>
          <w:color w:val="000000" w:themeColor="text1"/>
          <w:lang w:val="en-US"/>
        </w:rPr>
        <w:t>,</w:t>
      </w:r>
    </w:p>
    <w:p w14:paraId="2D3E74BA" w14:textId="48945589" w:rsidR="00EF1705" w:rsidRPr="00F641B0" w:rsidRDefault="001E34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w:t>
      </w:r>
      <w:r w:rsidR="00E713DD" w:rsidRPr="00F641B0">
        <w:rPr>
          <w:rFonts w:ascii="Times" w:hAnsi="Times" w:cs="Times New Roman"/>
          <w:color w:val="000000" w:themeColor="text1"/>
          <w:lang w:val="en-US"/>
        </w:rPr>
        <w:t>à</w:t>
      </w:r>
      <w:r w:rsidR="00F70D3C"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p</w:t>
      </w:r>
      <w:r w:rsidR="00203EC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aver</w:t>
      </w:r>
      <w:r w:rsidR="00F70D3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ve porà tans</w:t>
      </w:r>
      <w:r w:rsidR="00EF1705" w:rsidRPr="00F641B0">
        <w:rPr>
          <w:rFonts w:ascii="Times" w:hAnsi="Times" w:cs="Times New Roman"/>
          <w:color w:val="000000" w:themeColor="text1"/>
          <w:lang w:val="en-US"/>
        </w:rPr>
        <w:t>er</w:t>
      </w:r>
    </w:p>
    <w:p w14:paraId="5010BD31" w14:textId="2D5086BC"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ta</w:t>
      </w:r>
      <w:r w:rsidR="003766A5" w:rsidRPr="00F641B0">
        <w:rPr>
          <w:rFonts w:ascii="Times" w:hAnsi="Times" w:cs="Times New Roman"/>
          <w:color w:val="000000" w:themeColor="text1"/>
          <w:lang w:val="en-US"/>
        </w:rPr>
        <w:t>nto n’</w:t>
      </w:r>
      <w:r w:rsidR="001E3491" w:rsidRPr="00F641B0">
        <w:rPr>
          <w:rFonts w:ascii="Times" w:hAnsi="Times" w:cs="Times New Roman"/>
          <w:color w:val="000000" w:themeColor="text1"/>
          <w:lang w:val="en-US"/>
        </w:rPr>
        <w:t>av</w:t>
      </w:r>
      <w:r w:rsidRPr="00F641B0">
        <w:rPr>
          <w:rFonts w:ascii="Times" w:hAnsi="Times" w:cs="Times New Roman"/>
          <w:color w:val="000000" w:themeColor="text1"/>
          <w:lang w:val="en-US"/>
        </w:rPr>
        <w:t>issi che non se podesse conter</w:t>
      </w:r>
      <w:r w:rsidR="00F70D3C" w:rsidRPr="00F641B0">
        <w:rPr>
          <w:rFonts w:ascii="Times" w:hAnsi="Times" w:cs="Times New Roman"/>
          <w:color w:val="000000" w:themeColor="text1"/>
          <w:lang w:val="en-US"/>
        </w:rPr>
        <w:t>;</w:t>
      </w:r>
    </w:p>
    <w:p w14:paraId="05669E05" w14:textId="5E8ADFFB" w:rsidR="00EF1705" w:rsidRPr="00F641B0" w:rsidRDefault="003766A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w:t>
      </w:r>
      <w:r w:rsidR="00F70D3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w:t>
      </w:r>
      <w:r w:rsidR="005B522A" w:rsidRPr="00F641B0">
        <w:rPr>
          <w:rFonts w:ascii="Times" w:hAnsi="Times" w:cs="Times New Roman"/>
          <w:color w:val="000000" w:themeColor="text1"/>
          <w:lang w:val="en-US"/>
        </w:rPr>
        <w:t>el ve plasse</w:t>
      </w:r>
      <w:r w:rsidR="00F70D3C" w:rsidRPr="00F641B0">
        <w:rPr>
          <w:rFonts w:ascii="Times" w:hAnsi="Times" w:cs="Times New Roman"/>
          <w:color w:val="000000" w:themeColor="text1"/>
          <w:lang w:val="en-US"/>
        </w:rPr>
        <w:t>,</w:t>
      </w:r>
      <w:r w:rsidR="005B522A" w:rsidRPr="00F641B0">
        <w:rPr>
          <w:rFonts w:ascii="Times" w:hAnsi="Times" w:cs="Times New Roman"/>
          <w:color w:val="000000" w:themeColor="text1"/>
          <w:lang w:val="en-US"/>
        </w:rPr>
        <w:t xml:space="preserve"> io vel </w:t>
      </w:r>
      <w:r w:rsidR="00024205">
        <w:rPr>
          <w:rFonts w:ascii="Times" w:hAnsi="Times" w:cs="Times New Roman"/>
          <w:color w:val="000000" w:themeColor="text1"/>
          <w:lang w:val="en-US"/>
        </w:rPr>
        <w:t>voio</w:t>
      </w:r>
      <w:r w:rsidR="006C1BFC" w:rsidRPr="00F641B0">
        <w:rPr>
          <w:rFonts w:ascii="Times" w:hAnsi="Times" w:cs="Times New Roman"/>
          <w:color w:val="000000" w:themeColor="text1"/>
          <w:lang w:val="en-US"/>
        </w:rPr>
        <w:t xml:space="preserve"> cons(e)</w:t>
      </w:r>
      <w:r w:rsidR="00742CEB">
        <w:rPr>
          <w:rFonts w:ascii="Times" w:hAnsi="Times" w:cs="Times New Roman"/>
          <w:color w:val="000000" w:themeColor="text1"/>
          <w:lang w:val="en-US"/>
        </w:rPr>
        <w:t>i</w:t>
      </w:r>
      <w:r w:rsidR="00EF1705" w:rsidRPr="00F641B0">
        <w:rPr>
          <w:rFonts w:ascii="Times" w:hAnsi="Times" w:cs="Times New Roman"/>
          <w:color w:val="000000" w:themeColor="text1"/>
          <w:lang w:val="en-US"/>
        </w:rPr>
        <w:t>er</w:t>
      </w:r>
      <w:r w:rsidR="005B522A" w:rsidRPr="00F641B0">
        <w:rPr>
          <w:rStyle w:val="FootnoteReference"/>
          <w:rFonts w:ascii="Times" w:hAnsi="Times" w:cs="Times New Roman"/>
          <w:color w:val="000000" w:themeColor="text1"/>
          <w:lang w:val="en-US"/>
        </w:rPr>
        <w:footnoteReference w:id="17"/>
      </w:r>
    </w:p>
    <w:p w14:paraId="7F17B2F9" w14:textId="3BFAF88D" w:rsidR="00EF1705" w:rsidRPr="00F641B0" w:rsidRDefault="005B522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mio v</w:t>
      </w:r>
      <w:r w:rsidR="006C1BFC" w:rsidRPr="00F641B0">
        <w:rPr>
          <w:rFonts w:ascii="Times" w:hAnsi="Times" w:cs="Times New Roman"/>
          <w:color w:val="000000" w:themeColor="text1"/>
          <w:lang w:val="en-US"/>
        </w:rPr>
        <w:t>oler non d</w:t>
      </w:r>
      <w:r w:rsidR="006C1BFC" w:rsidRPr="003B1CE9">
        <w:rPr>
          <w:rFonts w:ascii="Times" w:hAnsi="Times"/>
          <w:color w:val="000000" w:themeColor="text1"/>
          <w:highlight w:val="green"/>
          <w:lang w:val="en-US"/>
        </w:rPr>
        <w:t>ibi</w:t>
      </w:r>
      <w:r w:rsidR="007D1CC6" w:rsidRPr="00F641B0">
        <w:rPr>
          <w:rFonts w:ascii="Times" w:hAnsi="Times" w:cs="Times New Roman"/>
          <w:color w:val="000000" w:themeColor="text1"/>
          <w:lang w:val="en-US"/>
        </w:rPr>
        <w:t>é</w:t>
      </w:r>
      <w:r w:rsidR="00EF1705" w:rsidRPr="00F641B0">
        <w:rPr>
          <w:rFonts w:ascii="Times" w:hAnsi="Times" w:cs="Times New Roman"/>
          <w:color w:val="000000" w:themeColor="text1"/>
          <w:lang w:val="en-US"/>
        </w:rPr>
        <w:t xml:space="preserve"> stratorner.”</w:t>
      </w:r>
    </w:p>
    <w:p w14:paraId="4B39EE98" w14:textId="39C0B0C5" w:rsidR="00EF1705" w:rsidRPr="00F641B0" w:rsidRDefault="0035596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(4R) Quando Ugo l’</w:t>
      </w:r>
      <w:r w:rsidR="00EF1705" w:rsidRPr="00F641B0">
        <w:rPr>
          <w:rFonts w:ascii="Times" w:hAnsi="Times" w:cs="Times New Roman"/>
          <w:color w:val="000000" w:themeColor="text1"/>
          <w:lang w:val="en-US"/>
        </w:rPr>
        <w:t>intende</w:t>
      </w:r>
      <w:r w:rsidR="00541DED"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no </w:t>
      </w:r>
      <w:r w:rsidR="002416C5" w:rsidRPr="000503D4">
        <w:rPr>
          <w:rFonts w:ascii="Times" w:hAnsi="Times" w:cs="Times New Roman"/>
          <w:color w:val="000000" w:themeColor="text1"/>
          <w:lang w:val="en-US"/>
        </w:rPr>
        <w:t>à</w:t>
      </w:r>
      <w:r w:rsidR="000503D4" w:rsidRPr="000503D4">
        <w:rPr>
          <w:rFonts w:ascii="Times" w:hAnsi="Times" w:cs="Times New Roman"/>
          <w:color w:val="000000" w:themeColor="text1"/>
          <w:lang w:val="en-US"/>
        </w:rPr>
        <w:t xml:space="preserve"> </w:t>
      </w:r>
      <w:r w:rsidR="002416C5" w:rsidRPr="000503D4">
        <w:rPr>
          <w:rFonts w:ascii="Times" w:hAnsi="Times" w:cs="Times New Roman"/>
          <w:color w:val="000000" w:themeColor="text1"/>
          <w:lang w:val="en-US"/>
        </w:rPr>
        <w:t>i</w:t>
      </w:r>
      <w:r w:rsidR="005B522A"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que coroçer</w:t>
      </w:r>
      <w:r w:rsidR="00541DED" w:rsidRPr="00F641B0">
        <w:rPr>
          <w:rFonts w:ascii="Times" w:hAnsi="Times" w:cs="Times New Roman"/>
          <w:color w:val="000000" w:themeColor="text1"/>
          <w:lang w:val="en-US"/>
        </w:rPr>
        <w:t>,</w:t>
      </w:r>
    </w:p>
    <w:p w14:paraId="2BD4E12D" w14:textId="52164287" w:rsidR="004A0DD6" w:rsidRPr="00F641B0" w:rsidRDefault="0079117B" w:rsidP="00541DED">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541DED" w:rsidRPr="00F641B0">
        <w:rPr>
          <w:rFonts w:ascii="Times" w:hAnsi="Times" w:cs="Times New Roman"/>
          <w:color w:val="000000" w:themeColor="text1"/>
          <w:lang w:val="en-US"/>
        </w:rPr>
        <w:t>i dirà al</w:t>
      </w:r>
      <w:r w:rsidR="00EF1705" w:rsidRPr="00F641B0">
        <w:rPr>
          <w:rFonts w:ascii="Times" w:hAnsi="Times" w:cs="Times New Roman"/>
          <w:color w:val="000000" w:themeColor="text1"/>
          <w:lang w:val="en-US"/>
        </w:rPr>
        <w:t>quanto de so penssier</w:t>
      </w:r>
      <w:r w:rsidR="000D27B7" w:rsidRPr="00F641B0">
        <w:rPr>
          <w:rFonts w:ascii="Times" w:hAnsi="Times" w:cs="Times New Roman"/>
          <w:color w:val="000000" w:themeColor="text1"/>
          <w:lang w:val="en-US"/>
        </w:rPr>
        <w:t>.</w:t>
      </w:r>
    </w:p>
    <w:p w14:paraId="79AB07E5" w14:textId="79B58C53" w:rsidR="00460A1C" w:rsidRPr="00F641B0" w:rsidRDefault="00460A1C" w:rsidP="009225F0">
      <w:pPr>
        <w:pStyle w:val="BodyTextFirstIndent2"/>
        <w:rPr>
          <w:rFonts w:ascii="Times" w:hAnsi="Times"/>
          <w:lang w:val="en-US"/>
        </w:rPr>
      </w:pPr>
      <w:r w:rsidRPr="00F641B0">
        <w:rPr>
          <w:rFonts w:ascii="Times" w:hAnsi="Times"/>
          <w:lang w:val="en-US"/>
        </w:rPr>
        <w:t>Laisse 4</w:t>
      </w:r>
    </w:p>
    <w:p w14:paraId="3B951FAB" w14:textId="3D856A2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“Dama</w:t>
      </w:r>
      <w:r w:rsidR="0035596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355963" w:rsidRPr="00F641B0">
        <w:rPr>
          <w:rFonts w:ascii="Times" w:hAnsi="Times" w:cs="Times New Roman"/>
          <w:color w:val="000000" w:themeColor="text1"/>
          <w:lang w:val="en-US"/>
        </w:rPr>
        <w:t>disse U</w:t>
      </w:r>
      <w:r w:rsidRPr="00F641B0">
        <w:rPr>
          <w:rFonts w:ascii="Times" w:hAnsi="Times" w:cs="Times New Roman"/>
          <w:color w:val="000000" w:themeColor="text1"/>
          <w:lang w:val="en-US"/>
        </w:rPr>
        <w:t>go</w:t>
      </w:r>
      <w:r w:rsidR="0035596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355963" w:rsidRPr="00F641B0">
        <w:rPr>
          <w:rFonts w:ascii="Times" w:hAnsi="Times" w:cs="Times New Roman"/>
          <w:color w:val="000000" w:themeColor="text1"/>
          <w:lang w:val="en-US"/>
        </w:rPr>
        <w:t>“</w:t>
      </w:r>
      <w:r w:rsidRPr="00F641B0">
        <w:rPr>
          <w:rFonts w:ascii="Times" w:hAnsi="Times" w:cs="Times New Roman"/>
          <w:color w:val="000000" w:themeColor="text1"/>
          <w:lang w:val="en-US"/>
        </w:rPr>
        <w:t>p</w:t>
      </w:r>
      <w:r w:rsidR="00203EC8" w:rsidRPr="00F641B0">
        <w:rPr>
          <w:rFonts w:ascii="Times" w:hAnsi="Times" w:cs="Times New Roman"/>
          <w:i/>
          <w:iCs/>
          <w:color w:val="000000" w:themeColor="text1"/>
          <w:lang w:val="en-US"/>
        </w:rPr>
        <w:t>er</w:t>
      </w:r>
      <w:r w:rsidR="00355963"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or te repent</w:t>
      </w:r>
      <w:r w:rsidR="00355963" w:rsidRPr="00F641B0">
        <w:rPr>
          <w:rFonts w:ascii="Times" w:hAnsi="Times" w:cs="Times New Roman"/>
          <w:color w:val="000000" w:themeColor="text1"/>
          <w:lang w:val="en-US"/>
        </w:rPr>
        <w:t>!</w:t>
      </w:r>
    </w:p>
    <w:p w14:paraId="62ECBA43" w14:textId="4C6F06D7" w:rsidR="00EF1705" w:rsidRPr="00F641B0" w:rsidRDefault="0035596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Torna a </w:t>
      </w:r>
      <w:r w:rsidR="00390A6F" w:rsidRPr="00F641B0">
        <w:rPr>
          <w:rFonts w:ascii="Times" w:hAnsi="Times" w:cs="Times New Roman"/>
          <w:color w:val="000000" w:themeColor="text1"/>
          <w:lang w:val="en-US"/>
        </w:rPr>
        <w:t>Dio</w:t>
      </w:r>
      <w:r w:rsidR="00C17E9B">
        <w:rPr>
          <w:rFonts w:ascii="Times" w:hAnsi="Times" w:cs="Times New Roman"/>
          <w:color w:val="000000" w:themeColor="text1"/>
          <w:lang w:val="en-US"/>
        </w:rPr>
        <w:t xml:space="preserve"> lo P</w:t>
      </w:r>
      <w:r w:rsidR="00EF1705" w:rsidRPr="00F641B0">
        <w:rPr>
          <w:rFonts w:ascii="Times" w:hAnsi="Times" w:cs="Times New Roman"/>
          <w:color w:val="000000" w:themeColor="text1"/>
          <w:lang w:val="en-US"/>
        </w:rPr>
        <w:t>a</w:t>
      </w:r>
      <w:r w:rsidR="00FE21FE" w:rsidRPr="00F641B0">
        <w:rPr>
          <w:rFonts w:ascii="Times" w:hAnsi="Times" w:cs="Times New Roman"/>
          <w:color w:val="000000" w:themeColor="text1"/>
          <w:lang w:val="en-US"/>
        </w:rPr>
        <w:t>re</w:t>
      </w:r>
      <w:r w:rsidR="00562126" w:rsidRPr="00F641B0">
        <w:rPr>
          <w:rFonts w:ascii="Times" w:hAnsi="Times" w:cs="Times New Roman"/>
          <w:color w:val="000000" w:themeColor="text1"/>
          <w:lang w:val="en-US"/>
        </w:rPr>
        <w:t xml:space="preserve"> o</w:t>
      </w:r>
      <w:r w:rsidR="00EF1705" w:rsidRPr="00F641B0">
        <w:rPr>
          <w:rFonts w:ascii="Times" w:hAnsi="Times" w:cs="Times New Roman"/>
          <w:color w:val="000000" w:themeColor="text1"/>
          <w:lang w:val="en-US"/>
        </w:rPr>
        <w:t>nipotent</w:t>
      </w:r>
    </w:p>
    <w:p w14:paraId="2EB27FB2" w14:textId="3D330164" w:rsidR="00EF1705" w:rsidRPr="00F641B0" w:rsidRDefault="0035596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6611CC" w:rsidRPr="00F641B0">
        <w:rPr>
          <w:rFonts w:ascii="Times" w:hAnsi="Times" w:cs="Times New Roman"/>
          <w:color w:val="000000" w:themeColor="text1"/>
          <w:lang w:val="en-US"/>
        </w:rPr>
        <w:t>el ve guardi da questo mal</w:t>
      </w:r>
      <w:r w:rsidR="00EF1705" w:rsidRPr="00F641B0">
        <w:rPr>
          <w:rFonts w:ascii="Times" w:hAnsi="Times" w:cs="Times New Roman"/>
          <w:color w:val="000000" w:themeColor="text1"/>
          <w:lang w:val="en-US"/>
        </w:rPr>
        <w:t>talent</w:t>
      </w:r>
      <w:r w:rsidRPr="00F641B0">
        <w:rPr>
          <w:rFonts w:ascii="Times" w:hAnsi="Times" w:cs="Times New Roman"/>
          <w:color w:val="000000" w:themeColor="text1"/>
          <w:lang w:val="en-US"/>
        </w:rPr>
        <w:t>;</w:t>
      </w:r>
    </w:p>
    <w:p w14:paraId="10D9A3F6" w14:textId="68C9338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6611CC" w:rsidRPr="00F641B0">
        <w:rPr>
          <w:rFonts w:ascii="Times" w:hAnsi="Times" w:cs="Times New Roman"/>
          <w:color w:val="000000" w:themeColor="text1"/>
          <w:lang w:val="en-US"/>
        </w:rPr>
        <w:t>o falso diavollo si</w:t>
      </w:r>
      <w:r w:rsidR="004A201C" w:rsidRPr="00F641B0">
        <w:rPr>
          <w:rFonts w:ascii="Times" w:hAnsi="Times" w:cs="Times New Roman"/>
          <w:color w:val="000000" w:themeColor="text1"/>
          <w:lang w:val="en-US"/>
        </w:rPr>
        <w:t>'</w:t>
      </w:r>
      <w:r w:rsidR="006611CC"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e tien mallamant</w:t>
      </w:r>
    </w:p>
    <w:p w14:paraId="0873D51C" w14:textId="40217A1D" w:rsidR="00EF1705" w:rsidRPr="00F641B0" w:rsidRDefault="006611C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ve v</w:t>
      </w:r>
      <w:r w:rsidR="00EF1705" w:rsidRPr="00F641B0">
        <w:rPr>
          <w:rFonts w:ascii="Times" w:hAnsi="Times" w:cs="Times New Roman"/>
          <w:color w:val="000000" w:themeColor="text1"/>
          <w:lang w:val="en-US"/>
        </w:rPr>
        <w:t>uol condur al fuogo ardent.”</w:t>
      </w:r>
    </w:p>
    <w:p w14:paraId="5EC34440" w14:textId="6FE43954"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Quella responde</w:t>
      </w:r>
      <w:r w:rsidR="008D19D7" w:rsidRPr="00F641B0">
        <w:rPr>
          <w:rFonts w:ascii="Times" w:hAnsi="Times" w:cs="Times New Roman"/>
          <w:color w:val="000000" w:themeColor="text1"/>
          <w:lang w:val="en-US"/>
        </w:rPr>
        <w:t>,</w:t>
      </w:r>
      <w:r w:rsidR="006611CC"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uy si bem</w:t>
      </w:r>
      <w:r w:rsidR="00CB2782" w:rsidRPr="00F641B0">
        <w:rPr>
          <w:rFonts w:ascii="Times" w:hAnsi="Times" w:cs="Times New Roman"/>
          <w:color w:val="000000" w:themeColor="text1"/>
          <w:lang w:val="en-US"/>
        </w:rPr>
        <w:t xml:space="preserve"> pentem</w:t>
      </w:r>
      <w:r w:rsidRPr="00F641B0">
        <w:rPr>
          <w:rFonts w:ascii="Times" w:hAnsi="Times" w:cs="Times New Roman"/>
          <w:color w:val="000000" w:themeColor="text1"/>
          <w:lang w:val="en-US"/>
        </w:rPr>
        <w:t xml:space="preserve">t </w:t>
      </w:r>
    </w:p>
    <w:p w14:paraId="041E241E" w14:textId="75626815"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03EC8" w:rsidRPr="00F641B0">
        <w:rPr>
          <w:rFonts w:ascii="Times" w:hAnsi="Times" w:cs="Times New Roman"/>
          <w:i/>
          <w:iCs/>
          <w:color w:val="000000" w:themeColor="text1"/>
          <w:lang w:val="en-US"/>
        </w:rPr>
        <w:t>er</w:t>
      </w:r>
      <w:r w:rsidR="009F395C" w:rsidRPr="00F641B0">
        <w:rPr>
          <w:rFonts w:ascii="Times" w:hAnsi="Times" w:cs="Times New Roman"/>
          <w:color w:val="000000" w:themeColor="text1"/>
          <w:lang w:val="en-US"/>
        </w:rPr>
        <w:t xml:space="preserve"> predicar i</w:t>
      </w:r>
      <w:r w:rsidR="00040756">
        <w:rPr>
          <w:rFonts w:ascii="Times" w:hAnsi="Times" w:cs="Times New Roman"/>
          <w:color w:val="000000" w:themeColor="text1"/>
          <w:lang w:val="en-US"/>
        </w:rPr>
        <w:t>n·</w:t>
      </w:r>
      <w:r w:rsidR="004B04AD" w:rsidRPr="00F641B0">
        <w:rPr>
          <w:rFonts w:ascii="Times" w:hAnsi="Times" w:cs="Times New Roman"/>
          <w:color w:val="000000" w:themeColor="text1"/>
          <w:lang w:val="en-US"/>
        </w:rPr>
        <w:t>l</w:t>
      </w:r>
      <w:r w:rsidR="009F395C" w:rsidRPr="00F641B0">
        <w:rPr>
          <w:rFonts w:ascii="Times" w:hAnsi="Times" w:cs="Times New Roman"/>
          <w:color w:val="000000" w:themeColor="text1"/>
          <w:lang w:val="en-US"/>
        </w:rPr>
        <w:t>la cativ</w:t>
      </w:r>
      <w:r w:rsidRPr="00F641B0">
        <w:rPr>
          <w:rFonts w:ascii="Times" w:hAnsi="Times" w:cs="Times New Roman"/>
          <w:color w:val="000000" w:themeColor="text1"/>
          <w:lang w:val="en-US"/>
        </w:rPr>
        <w:t>a çant</w:t>
      </w:r>
      <w:r w:rsidR="00CB2782" w:rsidRPr="00F641B0">
        <w:rPr>
          <w:rFonts w:ascii="Times" w:hAnsi="Times" w:cs="Times New Roman"/>
          <w:color w:val="000000" w:themeColor="text1"/>
          <w:lang w:val="en-US"/>
        </w:rPr>
        <w:t>;</w:t>
      </w:r>
    </w:p>
    <w:p w14:paraId="135C56B6" w14:textId="522BADB4" w:rsidR="00EF1705" w:rsidRPr="00F641B0" w:rsidRDefault="0013271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mi non val lo valor d’</w:t>
      </w:r>
      <w:r w:rsidR="00EF1705" w:rsidRPr="00F641B0">
        <w:rPr>
          <w:rFonts w:ascii="Times" w:hAnsi="Times" w:cs="Times New Roman"/>
          <w:color w:val="000000" w:themeColor="text1"/>
          <w:lang w:val="en-US"/>
        </w:rPr>
        <w:t>un bessant</w:t>
      </w:r>
      <w:r w:rsidR="00541DED" w:rsidRPr="00F641B0">
        <w:rPr>
          <w:rFonts w:ascii="Times" w:hAnsi="Times" w:cs="Times New Roman"/>
          <w:color w:val="000000" w:themeColor="text1"/>
          <w:lang w:val="en-US"/>
        </w:rPr>
        <w:t>,</w:t>
      </w:r>
    </w:p>
    <w:p w14:paraId="5877465A" w14:textId="70B3C242" w:rsidR="00EF1705" w:rsidRPr="00F641B0" w:rsidRDefault="009F395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vostro sermonar non darav</w:t>
      </w:r>
      <w:r w:rsidR="00EF1705" w:rsidRPr="00F641B0">
        <w:rPr>
          <w:rFonts w:ascii="Times" w:hAnsi="Times" w:cs="Times New Roman"/>
          <w:color w:val="000000" w:themeColor="text1"/>
          <w:lang w:val="en-US"/>
        </w:rPr>
        <w:t>e niant</w:t>
      </w:r>
      <w:r w:rsidR="0073248F" w:rsidRPr="00F641B0">
        <w:rPr>
          <w:rFonts w:ascii="Times" w:hAnsi="Times" w:cs="Times New Roman"/>
          <w:color w:val="000000" w:themeColor="text1"/>
          <w:lang w:val="en-US"/>
        </w:rPr>
        <w:t>!</w:t>
      </w:r>
    </w:p>
    <w:p w14:paraId="72D2DA69" w14:textId="13EE8CBD" w:rsidR="00EF1705" w:rsidRPr="00F641B0" w:rsidRDefault="009F395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io serò v</w:t>
      </w:r>
      <w:r w:rsidR="00EF1705" w:rsidRPr="00F641B0">
        <w:rPr>
          <w:rFonts w:ascii="Times" w:hAnsi="Times" w:cs="Times New Roman"/>
          <w:color w:val="000000" w:themeColor="text1"/>
          <w:lang w:val="en-US"/>
        </w:rPr>
        <w:t>echia</w:t>
      </w:r>
      <w:r w:rsidR="008D19D7" w:rsidRPr="00F641B0">
        <w:rPr>
          <w:rFonts w:ascii="Times" w:hAnsi="Times" w:cs="Times New Roman"/>
          <w:color w:val="000000" w:themeColor="text1"/>
          <w:lang w:val="en-US"/>
        </w:rPr>
        <w:t>,</w:t>
      </w:r>
      <w:r w:rsidR="006C1BFC" w:rsidRPr="00F641B0">
        <w:rPr>
          <w:rFonts w:ascii="Times" w:hAnsi="Times" w:cs="Times New Roman"/>
          <w:color w:val="000000" w:themeColor="text1"/>
          <w:lang w:val="en-US"/>
        </w:rPr>
        <w:t xml:space="preserve"> si</w:t>
      </w:r>
      <w:r w:rsidR="00EF1705" w:rsidRPr="00F641B0">
        <w:rPr>
          <w:rFonts w:ascii="Times" w:hAnsi="Times" w:cs="Times New Roman"/>
          <w:color w:val="000000" w:themeColor="text1"/>
          <w:lang w:val="en-US"/>
        </w:rPr>
        <w:t xml:space="preserve"> farò penetant</w:t>
      </w:r>
      <w:r w:rsidR="00132717" w:rsidRPr="00F641B0">
        <w:rPr>
          <w:rFonts w:ascii="Times" w:hAnsi="Times" w:cs="Times New Roman"/>
          <w:color w:val="000000" w:themeColor="text1"/>
          <w:lang w:val="en-US"/>
        </w:rPr>
        <w:t>,</w:t>
      </w:r>
    </w:p>
    <w:p w14:paraId="1E11E7AE" w14:textId="37706045" w:rsidR="00EF1705" w:rsidRPr="00F641B0" w:rsidRDefault="009F395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v</w:t>
      </w:r>
      <w:r w:rsidR="00EF1705" w:rsidRPr="00F641B0">
        <w:rPr>
          <w:rFonts w:ascii="Times" w:hAnsi="Times" w:cs="Times New Roman"/>
          <w:color w:val="000000" w:themeColor="text1"/>
          <w:lang w:val="en-US"/>
        </w:rPr>
        <w:t xml:space="preserve">ostro despeto io farò mio </w:t>
      </w:r>
      <w:r w:rsidR="007C469C" w:rsidRPr="00F641B0">
        <w:rPr>
          <w:rFonts w:ascii="Times" w:hAnsi="Times" w:cs="Times New Roman"/>
          <w:color w:val="000000" w:themeColor="text1"/>
          <w:lang w:val="en-US"/>
        </w:rPr>
        <w:t>tala</w:t>
      </w:r>
      <w:r w:rsidR="00132717" w:rsidRPr="00F641B0">
        <w:rPr>
          <w:rFonts w:ascii="Times" w:hAnsi="Times" w:cs="Times New Roman"/>
          <w:color w:val="000000" w:themeColor="text1"/>
          <w:lang w:val="en-US"/>
        </w:rPr>
        <w:t>nt.</w:t>
      </w:r>
    </w:p>
    <w:p w14:paraId="2FF1C9AA" w14:textId="7CD6FA20" w:rsidR="00EF1705" w:rsidRPr="00F641B0" w:rsidRDefault="00541DE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Eo cr</w:t>
      </w:r>
      <w:r w:rsidRPr="003B1CE9">
        <w:rPr>
          <w:rFonts w:ascii="Times" w:hAnsi="Times"/>
          <w:color w:val="000000" w:themeColor="text1"/>
          <w:highlight w:val="green"/>
          <w:lang w:val="en-US"/>
        </w:rPr>
        <w:t>idir</w:t>
      </w:r>
      <w:r w:rsidRPr="00F641B0">
        <w:rPr>
          <w:rFonts w:ascii="Times" w:hAnsi="Times" w:cs="Times New Roman"/>
          <w:color w:val="000000" w:themeColor="text1"/>
          <w:lang w:val="en-US"/>
        </w:rPr>
        <w:t xml:space="preserve">ò dunca </w:t>
      </w:r>
      <w:r w:rsidR="00EB4EAE" w:rsidRPr="00F641B0">
        <w:rPr>
          <w:rFonts w:ascii="Times" w:hAnsi="Times" w:cs="Times New Roman"/>
          <w:color w:val="000000" w:themeColor="text1"/>
          <w:lang w:val="en-US"/>
        </w:rPr>
        <w:t>si</w:t>
      </w:r>
      <w:r w:rsidR="00EF1705" w:rsidRPr="00F641B0">
        <w:rPr>
          <w:rFonts w:ascii="Times" w:hAnsi="Times" w:cs="Times New Roman"/>
          <w:color w:val="000000" w:themeColor="text1"/>
          <w:lang w:val="en-US"/>
        </w:rPr>
        <w:t xml:space="preserve"> altament</w:t>
      </w:r>
    </w:p>
    <w:p w14:paraId="69D25539" w14:textId="30E5F074" w:rsidR="00EF1705" w:rsidRPr="00F641B0" w:rsidRDefault="009F395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tuti i borcessi della vila</w:t>
      </w:r>
      <w:r w:rsidR="00EF1705" w:rsidRPr="00F641B0">
        <w:rPr>
          <w:rFonts w:ascii="Times" w:hAnsi="Times" w:cs="Times New Roman"/>
          <w:color w:val="000000" w:themeColor="text1"/>
          <w:lang w:val="en-US"/>
        </w:rPr>
        <w:t>mant</w:t>
      </w:r>
      <w:r w:rsidRPr="00F641B0">
        <w:rPr>
          <w:rStyle w:val="FootnoteReference"/>
          <w:rFonts w:ascii="Times" w:hAnsi="Times" w:cs="Times New Roman"/>
          <w:color w:val="000000" w:themeColor="text1"/>
          <w:lang w:val="en-US"/>
        </w:rPr>
        <w:footnoteReference w:id="18"/>
      </w:r>
    </w:p>
    <w:p w14:paraId="451C5D13" w14:textId="099C8422" w:rsidR="00EF1705" w:rsidRPr="00F641B0" w:rsidRDefault="006C1BF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9F395C" w:rsidRPr="00F641B0">
        <w:rPr>
          <w:rFonts w:ascii="Times" w:hAnsi="Times" w:cs="Times New Roman"/>
          <w:color w:val="000000" w:themeColor="text1"/>
          <w:lang w:val="en-US"/>
        </w:rPr>
        <w:t xml:space="preserve"> saverà tuto questo conv</w:t>
      </w:r>
      <w:r w:rsidR="00EF1705" w:rsidRPr="00F641B0">
        <w:rPr>
          <w:rFonts w:ascii="Times" w:hAnsi="Times" w:cs="Times New Roman"/>
          <w:color w:val="000000" w:themeColor="text1"/>
          <w:lang w:val="en-US"/>
        </w:rPr>
        <w:t>ent</w:t>
      </w:r>
      <w:r w:rsidR="005B248F" w:rsidRPr="00F641B0">
        <w:rPr>
          <w:rFonts w:ascii="Times" w:hAnsi="Times" w:cs="Times New Roman"/>
          <w:color w:val="000000" w:themeColor="text1"/>
          <w:lang w:val="en-US"/>
        </w:rPr>
        <w:t>.</w:t>
      </w:r>
    </w:p>
    <w:p w14:paraId="6C2B74EC" w14:textId="4902D498" w:rsidR="00EF1705" w:rsidRPr="00F641B0" w:rsidRDefault="009F395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el mio </w:t>
      </w:r>
      <w:r w:rsidR="008D19D7"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v</w:t>
      </w:r>
      <w:r w:rsidR="00EF1705" w:rsidRPr="00F641B0">
        <w:rPr>
          <w:rFonts w:ascii="Times" w:hAnsi="Times" w:cs="Times New Roman"/>
          <w:color w:val="000000" w:themeColor="text1"/>
          <w:lang w:val="en-US"/>
        </w:rPr>
        <w:t>irà dal so caçamant</w:t>
      </w:r>
    </w:p>
    <w:p w14:paraId="5A316576" w14:textId="16616A83" w:rsidR="00EF1705" w:rsidRPr="00F641B0" w:rsidRDefault="009F395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lang w:val="en-US"/>
        </w:rPr>
      </w:pPr>
      <w:r w:rsidRPr="00F641B0">
        <w:rPr>
          <w:rFonts w:ascii="Times" w:hAnsi="Times" w:cs="Times New Roman"/>
          <w:lang w:val="en-US"/>
        </w:rPr>
        <w:t>E queli li dirà tuto el conv</w:t>
      </w:r>
      <w:r w:rsidR="00EF1705" w:rsidRPr="00F641B0">
        <w:rPr>
          <w:rFonts w:ascii="Times" w:hAnsi="Times" w:cs="Times New Roman"/>
          <w:lang w:val="en-US"/>
        </w:rPr>
        <w:t>inant</w:t>
      </w:r>
    </w:p>
    <w:p w14:paraId="340E5714" w14:textId="6EDE5D5E" w:rsidR="00EF1705" w:rsidRPr="00F641B0" w:rsidRDefault="005B248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lang w:val="en-US"/>
        </w:rPr>
      </w:pPr>
      <w:r w:rsidRPr="00F641B0">
        <w:rPr>
          <w:rFonts w:ascii="Times" w:hAnsi="Times" w:cs="Times New Roman"/>
          <w:lang w:val="en-US"/>
        </w:rPr>
        <w:t>–</w:t>
      </w:r>
      <w:r w:rsidR="009F395C" w:rsidRPr="00F641B0">
        <w:rPr>
          <w:rFonts w:ascii="Times" w:hAnsi="Times" w:cs="Times New Roman"/>
          <w:lang w:val="en-US"/>
        </w:rPr>
        <w:t>Che vui lo v</w:t>
      </w:r>
      <w:r w:rsidR="009F395C" w:rsidRPr="003B1CE9">
        <w:rPr>
          <w:rFonts w:ascii="Times" w:hAnsi="Times"/>
          <w:highlight w:val="green"/>
          <w:lang w:val="en-US"/>
        </w:rPr>
        <w:t>olis</w:t>
      </w:r>
      <w:r w:rsidR="009F395C" w:rsidRPr="00F641B0">
        <w:rPr>
          <w:rFonts w:ascii="Times" w:hAnsi="Times" w:cs="Times New Roman"/>
          <w:lang w:val="en-US"/>
        </w:rPr>
        <w:t>ti vergognar v</w:t>
      </w:r>
      <w:r w:rsidR="00EF1705" w:rsidRPr="00F641B0">
        <w:rPr>
          <w:rFonts w:ascii="Times" w:hAnsi="Times" w:cs="Times New Roman"/>
          <w:lang w:val="en-US"/>
        </w:rPr>
        <w:t>illanamant</w:t>
      </w:r>
      <w:r w:rsidRPr="00F641B0">
        <w:rPr>
          <w:rFonts w:ascii="Times" w:hAnsi="Times" w:cs="Times New Roman"/>
          <w:lang w:val="en-US"/>
        </w:rPr>
        <w:t>–</w:t>
      </w:r>
    </w:p>
    <w:p w14:paraId="252F73BB" w14:textId="46295A09" w:rsidR="00EF1705" w:rsidRPr="00F641B0" w:rsidRDefault="009F395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lang w:val="en-US"/>
        </w:rPr>
      </w:pPr>
      <w:r w:rsidRPr="00F641B0">
        <w:rPr>
          <w:rFonts w:ascii="Times" w:hAnsi="Times" w:cs="Times New Roman"/>
          <w:lang w:val="en-US"/>
        </w:rPr>
        <w:t>E pu</w:t>
      </w:r>
      <w:r w:rsidR="008D19D7" w:rsidRPr="00F641B0">
        <w:rPr>
          <w:rFonts w:ascii="Times" w:hAnsi="Times" w:cs="Times New Roman"/>
          <w:lang w:val="en-US"/>
        </w:rPr>
        <w:t>o</w:t>
      </w:r>
      <w:r w:rsidRPr="00F641B0">
        <w:rPr>
          <w:rFonts w:ascii="Times" w:hAnsi="Times" w:cs="Times New Roman"/>
          <w:lang w:val="en-US"/>
        </w:rPr>
        <w:t xml:space="preserve"> saverà tuto sto conv</w:t>
      </w:r>
      <w:r w:rsidR="00EF1705" w:rsidRPr="00F641B0">
        <w:rPr>
          <w:rFonts w:ascii="Times" w:hAnsi="Times" w:cs="Times New Roman"/>
          <w:lang w:val="en-US"/>
        </w:rPr>
        <w:t>inant</w:t>
      </w:r>
      <w:r w:rsidR="005B248F" w:rsidRPr="00F641B0">
        <w:rPr>
          <w:rFonts w:ascii="Times" w:hAnsi="Times" w:cs="Times New Roman"/>
          <w:lang w:val="en-US"/>
        </w:rPr>
        <w:t>,</w:t>
      </w:r>
    </w:p>
    <w:p w14:paraId="2877A221" w14:textId="69A32BE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Vuy ser</w:t>
      </w:r>
      <w:r w:rsidR="007D1CC6"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morto e conduto a</w:t>
      </w:r>
      <w:r w:rsidR="005B24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troment</w:t>
      </w:r>
      <w:r w:rsidR="00490B7C" w:rsidRPr="00F641B0">
        <w:rPr>
          <w:rFonts w:ascii="Times" w:hAnsi="Times" w:cs="Times New Roman"/>
          <w:color w:val="000000" w:themeColor="text1"/>
          <w:lang w:val="en-US"/>
        </w:rPr>
        <w:t>;</w:t>
      </w:r>
      <w:r w:rsidR="009F395C" w:rsidRPr="00F641B0">
        <w:rPr>
          <w:rStyle w:val="FootnoteReference"/>
          <w:rFonts w:ascii="Times" w:hAnsi="Times" w:cs="Times New Roman"/>
          <w:color w:val="000000" w:themeColor="text1"/>
          <w:lang w:val="en-US"/>
        </w:rPr>
        <w:footnoteReference w:id="19"/>
      </w:r>
    </w:p>
    <w:p w14:paraId="1093939F" w14:textId="036CED4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Questa cossa non p</w:t>
      </w:r>
      <w:r w:rsidR="009151C4" w:rsidRPr="00F641B0">
        <w:rPr>
          <w:rFonts w:ascii="Times" w:hAnsi="Times" w:cs="Times New Roman"/>
          <w:color w:val="000000" w:themeColor="text1"/>
          <w:lang w:val="en-US"/>
        </w:rPr>
        <w:t>ò</w:t>
      </w:r>
      <w:r w:rsidRPr="00F641B0">
        <w:rPr>
          <w:rFonts w:ascii="Times" w:hAnsi="Times" w:cs="Times New Roman"/>
          <w:color w:val="000000" w:themeColor="text1"/>
          <w:lang w:val="en-US"/>
        </w:rPr>
        <w:t xml:space="preserve"> andar altramant</w:t>
      </w:r>
      <w:r w:rsidR="00490B7C" w:rsidRPr="00F641B0">
        <w:rPr>
          <w:rFonts w:ascii="Times" w:hAnsi="Times" w:cs="Times New Roman"/>
          <w:color w:val="000000" w:themeColor="text1"/>
          <w:lang w:val="en-US"/>
        </w:rPr>
        <w:t>.</w:t>
      </w:r>
      <w:r w:rsidR="00CD1BD5" w:rsidRPr="00F641B0">
        <w:rPr>
          <w:rFonts w:ascii="Times" w:hAnsi="Times" w:cs="Times New Roman"/>
          <w:color w:val="000000" w:themeColor="text1"/>
          <w:lang w:val="en-US"/>
        </w:rPr>
        <w:t>”</w:t>
      </w:r>
    </w:p>
    <w:p w14:paraId="0893071E" w14:textId="18EB3274"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d</w:t>
      </w:r>
      <w:r w:rsidR="009F395C" w:rsidRPr="00F641B0">
        <w:rPr>
          <w:rFonts w:ascii="Times" w:hAnsi="Times" w:cs="Times New Roman"/>
          <w:color w:val="000000" w:themeColor="text1"/>
          <w:lang w:val="en-US"/>
        </w:rPr>
        <w:t>ux la intende</w:t>
      </w:r>
      <w:r w:rsidR="008D19D7" w:rsidRPr="00F641B0">
        <w:rPr>
          <w:rFonts w:ascii="Times" w:hAnsi="Times" w:cs="Times New Roman"/>
          <w:color w:val="000000" w:themeColor="text1"/>
          <w:lang w:val="en-US"/>
        </w:rPr>
        <w:t>,</w:t>
      </w:r>
      <w:r w:rsidR="009F395C" w:rsidRPr="00F641B0">
        <w:rPr>
          <w:rFonts w:ascii="Times" w:hAnsi="Times" w:cs="Times New Roman"/>
          <w:color w:val="000000" w:themeColor="text1"/>
          <w:lang w:val="en-US"/>
        </w:rPr>
        <w:t xml:space="preserve"> si fo in gran spav</w:t>
      </w:r>
      <w:r w:rsidRPr="00F641B0">
        <w:rPr>
          <w:rFonts w:ascii="Times" w:hAnsi="Times" w:cs="Times New Roman"/>
          <w:color w:val="000000" w:themeColor="text1"/>
          <w:lang w:val="en-US"/>
        </w:rPr>
        <w:t>ent</w:t>
      </w:r>
      <w:r w:rsidR="008D19D7" w:rsidRPr="00F641B0">
        <w:rPr>
          <w:rFonts w:ascii="Times" w:hAnsi="Times" w:cs="Times New Roman"/>
          <w:color w:val="000000" w:themeColor="text1"/>
          <w:lang w:val="en-US"/>
        </w:rPr>
        <w:t>;</w:t>
      </w:r>
    </w:p>
    <w:p w14:paraId="0B84C0E6" w14:textId="1C404F49" w:rsidR="00EF1705" w:rsidRPr="00F641B0" w:rsidRDefault="004A201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9F395C" w:rsidRPr="00F641B0">
        <w:rPr>
          <w:rFonts w:ascii="Times" w:hAnsi="Times" w:cs="Times New Roman"/>
          <w:color w:val="000000" w:themeColor="text1"/>
          <w:lang w:val="en-US"/>
        </w:rPr>
        <w:t xml:space="preserve">el se </w:t>
      </w:r>
      <w:r w:rsidRPr="00F641B0">
        <w:rPr>
          <w:rFonts w:ascii="Times" w:hAnsi="Times" w:cs="Times New Roman"/>
          <w:color w:val="000000" w:themeColor="text1"/>
          <w:lang w:val="en-US"/>
        </w:rPr>
        <w:t>smarì</w:t>
      </w:r>
      <w:r w:rsidR="00CB3546" w:rsidRPr="00F641B0">
        <w:rPr>
          <w:rFonts w:ascii="Times" w:hAnsi="Times" w:cs="Times New Roman"/>
          <w:color w:val="000000" w:themeColor="text1"/>
          <w:lang w:val="en-US"/>
        </w:rPr>
        <w:t>, no ve and</w:t>
      </w:r>
      <w:r w:rsidR="007D1CC6" w:rsidRPr="00F641B0">
        <w:rPr>
          <w:rFonts w:ascii="Times" w:hAnsi="Times" w:cs="Times New Roman"/>
          <w:color w:val="000000" w:themeColor="text1"/>
          <w:lang w:val="en-US"/>
        </w:rPr>
        <w:t>é</w:t>
      </w:r>
      <w:r w:rsidR="009F395C" w:rsidRPr="00F641B0">
        <w:rPr>
          <w:rFonts w:ascii="Times" w:hAnsi="Times" w:cs="Times New Roman"/>
          <w:color w:val="000000" w:themeColor="text1"/>
          <w:lang w:val="en-US"/>
        </w:rPr>
        <w:t xml:space="preserve"> </w:t>
      </w:r>
      <w:r w:rsidR="00742CEB">
        <w:rPr>
          <w:rFonts w:ascii="Times" w:hAnsi="Times" w:cs="Times New Roman"/>
          <w:color w:val="000000" w:themeColor="text1"/>
          <w:lang w:val="en-US"/>
        </w:rPr>
        <w:t>merevei</w:t>
      </w:r>
      <w:r w:rsidR="005843EF" w:rsidRPr="00F641B0">
        <w:rPr>
          <w:rFonts w:ascii="Times" w:hAnsi="Times" w:cs="Times New Roman"/>
          <w:color w:val="000000" w:themeColor="text1"/>
          <w:lang w:val="en-US"/>
        </w:rPr>
        <w:t>ant</w:t>
      </w:r>
      <w:r w:rsidR="00CD1BD5" w:rsidRPr="00F641B0">
        <w:rPr>
          <w:rFonts w:ascii="Times" w:hAnsi="Times" w:cs="Times New Roman"/>
          <w:color w:val="000000" w:themeColor="text1"/>
          <w:lang w:val="en-US"/>
        </w:rPr>
        <w:t>!</w:t>
      </w:r>
    </w:p>
    <w:p w14:paraId="7EE8F777" w14:textId="03AF1C7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03EC8" w:rsidRPr="00F641B0">
        <w:rPr>
          <w:rFonts w:ascii="Times" w:hAnsi="Times" w:cs="Times New Roman"/>
          <w:i/>
          <w:iCs/>
          <w:color w:val="000000" w:themeColor="text1"/>
          <w:lang w:val="en-US"/>
        </w:rPr>
        <w:t>er</w:t>
      </w:r>
      <w:r w:rsidR="009F395C" w:rsidRPr="00F641B0">
        <w:rPr>
          <w:rFonts w:ascii="Times" w:hAnsi="Times" w:cs="Times New Roman"/>
          <w:color w:val="000000" w:themeColor="text1"/>
          <w:lang w:val="en-US"/>
        </w:rPr>
        <w:t>ch</w:t>
      </w:r>
      <w:r w:rsidR="00CD1BD5" w:rsidRPr="00F641B0">
        <w:rPr>
          <w:rFonts w:ascii="Times" w:hAnsi="Times" w:cs="Times New Roman"/>
          <w:color w:val="000000" w:themeColor="text1"/>
          <w:lang w:val="en-US"/>
        </w:rPr>
        <w:t>’e</w:t>
      </w:r>
      <w:r w:rsidR="009F395C" w:rsidRPr="00F641B0">
        <w:rPr>
          <w:rFonts w:ascii="Times" w:hAnsi="Times" w:cs="Times New Roman"/>
          <w:color w:val="000000" w:themeColor="text1"/>
          <w:lang w:val="en-US"/>
        </w:rPr>
        <w:t>lo amav</w:t>
      </w:r>
      <w:r w:rsidR="00884AA6" w:rsidRPr="00F641B0">
        <w:rPr>
          <w:rFonts w:ascii="Times" w:hAnsi="Times" w:cs="Times New Roman"/>
          <w:color w:val="000000" w:themeColor="text1"/>
          <w:lang w:val="en-US"/>
        </w:rPr>
        <w:t>a S</w:t>
      </w:r>
      <w:r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884AA6" w:rsidRPr="00F641B0">
        <w:rPr>
          <w:rFonts w:ascii="Times" w:hAnsi="Times" w:cs="Times New Roman"/>
          <w:color w:val="000000" w:themeColor="text1"/>
          <w:lang w:val="en-US"/>
        </w:rPr>
        <w:t xml:space="preserve"> sov</w:t>
      </w:r>
      <w:r w:rsidRPr="00F641B0">
        <w:rPr>
          <w:rFonts w:ascii="Times" w:hAnsi="Times" w:cs="Times New Roman"/>
          <w:color w:val="000000" w:themeColor="text1"/>
          <w:lang w:val="en-US"/>
        </w:rPr>
        <w:t>ra tuta la cent</w:t>
      </w:r>
      <w:r w:rsidR="008D19D7" w:rsidRPr="00F641B0">
        <w:rPr>
          <w:rFonts w:ascii="Times" w:hAnsi="Times" w:cs="Times New Roman"/>
          <w:color w:val="000000" w:themeColor="text1"/>
          <w:lang w:val="en-US"/>
        </w:rPr>
        <w:t>:</w:t>
      </w:r>
    </w:p>
    <w:p w14:paraId="13D80696" w14:textId="32B3E008" w:rsidR="00EF1705" w:rsidRPr="00F641B0" w:rsidRDefault="006C319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 xml:space="preserve">lo de cuor </w:t>
      </w:r>
      <w:r w:rsidR="00BC6A06" w:rsidRPr="00F641B0">
        <w:rPr>
          <w:rFonts w:ascii="Times" w:hAnsi="Times" w:cs="Times New Roman"/>
          <w:color w:val="000000" w:themeColor="text1"/>
          <w:lang w:val="en-US"/>
        </w:rPr>
        <w:t xml:space="preserve">(e) </w:t>
      </w:r>
      <w:r w:rsidR="00EF1705" w:rsidRPr="00F641B0">
        <w:rPr>
          <w:rFonts w:ascii="Times" w:hAnsi="Times" w:cs="Times New Roman"/>
          <w:color w:val="000000" w:themeColor="text1"/>
          <w:lang w:val="en-US"/>
        </w:rPr>
        <w:t>luii lialmant</w:t>
      </w:r>
      <w:r w:rsidR="008D19D7" w:rsidRPr="00F641B0">
        <w:rPr>
          <w:rFonts w:ascii="Times" w:hAnsi="Times" w:cs="Times New Roman"/>
          <w:color w:val="000000" w:themeColor="text1"/>
          <w:lang w:val="en-US"/>
        </w:rPr>
        <w:t>.</w:t>
      </w:r>
    </w:p>
    <w:p w14:paraId="318C490E" w14:textId="39A64ED9" w:rsidR="00EF1705" w:rsidRPr="00F641B0" w:rsidRDefault="00CB354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disse tal cossa ch’</w:t>
      </w:r>
      <w:r w:rsidR="00EF1705" w:rsidRPr="00F641B0">
        <w:rPr>
          <w:rFonts w:ascii="Times" w:hAnsi="Times" w:cs="Times New Roman"/>
          <w:color w:val="000000" w:themeColor="text1"/>
          <w:lang w:val="en-US"/>
        </w:rPr>
        <w:t>el</w:t>
      </w:r>
      <w:r w:rsidR="00884AA6" w:rsidRPr="00F641B0">
        <w:rPr>
          <w:rFonts w:ascii="Times" w:hAnsi="Times" w:cs="Times New Roman"/>
          <w:color w:val="000000" w:themeColor="text1"/>
          <w:lang w:val="en-US"/>
        </w:rPr>
        <w:t xml:space="preserve"> non </w:t>
      </w:r>
      <w:r w:rsidRPr="00F641B0">
        <w:rPr>
          <w:rFonts w:ascii="Times" w:hAnsi="Times" w:cs="Times New Roman"/>
          <w:color w:val="000000" w:themeColor="text1"/>
          <w:lang w:val="en-US"/>
        </w:rPr>
        <w:t>è</w:t>
      </w:r>
      <w:r w:rsidR="00884AA6" w:rsidRPr="00F641B0">
        <w:rPr>
          <w:rFonts w:ascii="Times" w:hAnsi="Times" w:cs="Times New Roman"/>
          <w:color w:val="000000" w:themeColor="text1"/>
          <w:lang w:val="en-US"/>
        </w:rPr>
        <w:t xml:space="preserve"> hom viv</w:t>
      </w:r>
      <w:r w:rsidR="00EF1705" w:rsidRPr="00F641B0">
        <w:rPr>
          <w:rFonts w:ascii="Times" w:hAnsi="Times" w:cs="Times New Roman"/>
          <w:color w:val="000000" w:themeColor="text1"/>
          <w:lang w:val="en-US"/>
        </w:rPr>
        <w:t>ant</w:t>
      </w:r>
    </w:p>
    <w:p w14:paraId="01E44CB0" w14:textId="758AE776" w:rsidR="005D0FC4" w:rsidRPr="00F641B0" w:rsidRDefault="00CB354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(4V) A chi non canbiasse </w:t>
      </w:r>
      <w:r w:rsidR="00EF1705" w:rsidRPr="00F641B0">
        <w:rPr>
          <w:rFonts w:ascii="Times" w:hAnsi="Times" w:cs="Times New Roman"/>
          <w:color w:val="000000" w:themeColor="text1"/>
          <w:lang w:val="en-US"/>
        </w:rPr>
        <w:t>lo color e lo talent</w:t>
      </w:r>
      <w:r w:rsidR="008D19D7" w:rsidRPr="00F641B0">
        <w:rPr>
          <w:rFonts w:ascii="Times" w:hAnsi="Times" w:cs="Times New Roman"/>
          <w:color w:val="000000" w:themeColor="text1"/>
          <w:lang w:val="en-US"/>
        </w:rPr>
        <w:t>.</w:t>
      </w:r>
    </w:p>
    <w:p w14:paraId="6CC6ED66" w14:textId="4D9E610F" w:rsidR="00460A1C" w:rsidRPr="00F641B0" w:rsidRDefault="00460A1C" w:rsidP="009225F0">
      <w:pPr>
        <w:pStyle w:val="BodyTextFirstIndent2"/>
        <w:rPr>
          <w:rFonts w:ascii="Times" w:hAnsi="Times"/>
          <w:lang w:val="en-US"/>
        </w:rPr>
      </w:pPr>
      <w:r w:rsidRPr="00F641B0">
        <w:rPr>
          <w:rFonts w:ascii="Times" w:hAnsi="Times"/>
          <w:lang w:val="en-US"/>
        </w:rPr>
        <w:t>Laisse 5</w:t>
      </w:r>
    </w:p>
    <w:p w14:paraId="6A10F450" w14:textId="567ABBD4" w:rsidR="00EF1705" w:rsidRPr="00F641B0" w:rsidRDefault="00CD1B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“Dama,” disse l’</w:t>
      </w:r>
      <w:r w:rsidR="00884AA6" w:rsidRPr="00F641B0">
        <w:rPr>
          <w:rFonts w:ascii="Times" w:hAnsi="Times" w:cs="Times New Roman"/>
          <w:color w:val="000000" w:themeColor="text1"/>
          <w:lang w:val="en-US"/>
        </w:rPr>
        <w:t>Av</w:t>
      </w:r>
      <w:r w:rsidR="00B41B38" w:rsidRPr="00F641B0">
        <w:rPr>
          <w:rFonts w:ascii="Times" w:hAnsi="Times" w:cs="Times New Roman"/>
          <w:color w:val="000000" w:themeColor="text1"/>
          <w:lang w:val="en-US"/>
        </w:rPr>
        <w:t xml:space="preserve">ernal un </w:t>
      </w:r>
      <w:r w:rsidR="00EB4EAE" w:rsidRPr="00F641B0">
        <w:rPr>
          <w:rFonts w:ascii="Times" w:hAnsi="Times" w:cs="Times New Roman"/>
          <w:color w:val="000000" w:themeColor="text1"/>
          <w:lang w:val="en-US"/>
        </w:rPr>
        <w:t>si</w:t>
      </w:r>
      <w:r w:rsidR="00EF1705" w:rsidRPr="00F641B0">
        <w:rPr>
          <w:rFonts w:ascii="Times" w:hAnsi="Times" w:cs="Times New Roman"/>
          <w:color w:val="000000" w:themeColor="text1"/>
          <w:lang w:val="en-US"/>
        </w:rPr>
        <w:t xml:space="preserve"> tropo angossosa,</w:t>
      </w:r>
    </w:p>
    <w:p w14:paraId="27798073" w14:textId="790A058C" w:rsidR="00EF1705" w:rsidRPr="00F641B0" w:rsidRDefault="00884AA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 av</w:t>
      </w:r>
      <w:r w:rsidR="007D1CC6"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lo costume de la salvaça </w:t>
      </w:r>
      <w:r w:rsidR="00B41B38" w:rsidRPr="00F641B0">
        <w:rPr>
          <w:rFonts w:ascii="Times" w:hAnsi="Times" w:cs="Times New Roman"/>
          <w:color w:val="000000" w:themeColor="text1"/>
          <w:lang w:val="en-US"/>
        </w:rPr>
        <w:t>lov</w:t>
      </w:r>
      <w:r w:rsidR="00EF1705" w:rsidRPr="00F641B0">
        <w:rPr>
          <w:rFonts w:ascii="Times" w:hAnsi="Times" w:cs="Times New Roman"/>
          <w:color w:val="000000" w:themeColor="text1"/>
          <w:lang w:val="en-US"/>
        </w:rPr>
        <w:t>a</w:t>
      </w:r>
      <w:r w:rsidR="004A201C" w:rsidRPr="00F641B0">
        <w:rPr>
          <w:rFonts w:ascii="Times" w:hAnsi="Times" w:cs="Times New Roman"/>
          <w:color w:val="000000" w:themeColor="text1"/>
          <w:lang w:val="en-US"/>
        </w:rPr>
        <w:t>:</w:t>
      </w:r>
    </w:p>
    <w:p w14:paraId="7B417804" w14:textId="035894A1" w:rsidR="00EF1705" w:rsidRPr="00F641B0" w:rsidRDefault="00884AA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vien el mes</w:t>
      </w:r>
      <w:r w:rsidR="00211CA4" w:rsidRPr="00F641B0">
        <w:rPr>
          <w:rFonts w:ascii="Times" w:hAnsi="Times" w:cs="Times New Roman"/>
          <w:color w:val="000000" w:themeColor="text1"/>
          <w:lang w:val="en-US"/>
        </w:rPr>
        <w:t>se de maço ch’ela ss’</w:t>
      </w:r>
      <w:r w:rsidR="007C469C" w:rsidRPr="00F641B0">
        <w:rPr>
          <w:rFonts w:ascii="Times" w:hAnsi="Times" w:cs="Times New Roman"/>
          <w:color w:val="000000" w:themeColor="text1"/>
          <w:lang w:val="en-US"/>
        </w:rPr>
        <w:t>en</w:t>
      </w:r>
      <w:r w:rsidR="00BC6A06" w:rsidRPr="00F641B0">
        <w:rPr>
          <w:rFonts w:ascii="Times" w:hAnsi="Times" w:cs="Times New Roman"/>
          <w:color w:val="000000" w:themeColor="text1"/>
          <w:lang w:val="en-US"/>
        </w:rPr>
        <w:t>amora,</w:t>
      </w:r>
    </w:p>
    <w:p w14:paraId="19A63328" w14:textId="1EE6E3B7" w:rsidR="00EF1705" w:rsidRPr="00F641B0" w:rsidRDefault="008D19D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Ben </w:t>
      </w:r>
      <w:r w:rsidR="00DB5E55">
        <w:rPr>
          <w:rFonts w:ascii="Times" w:hAnsi="Times" w:cs="Times New Roman"/>
          <w:color w:val="000000" w:themeColor="text1"/>
          <w:lang w:val="en-US"/>
        </w:rPr>
        <w:t>.</w:t>
      </w:r>
      <w:r w:rsidRPr="00F641B0">
        <w:rPr>
          <w:rFonts w:ascii="Times" w:hAnsi="Times" w:cs="Times New Roman"/>
          <w:color w:val="000000" w:themeColor="text1"/>
          <w:lang w:val="en-US"/>
        </w:rPr>
        <w:t>XX</w:t>
      </w:r>
      <w:r w:rsidR="00DB5E55">
        <w:rPr>
          <w:rFonts w:ascii="Times" w:hAnsi="Times" w:cs="Times New Roman"/>
          <w:color w:val="000000" w:themeColor="text1"/>
          <w:lang w:val="en-US"/>
        </w:rPr>
        <w:t>.</w:t>
      </w:r>
      <w:r w:rsidRPr="00F641B0">
        <w:rPr>
          <w:rFonts w:ascii="Times" w:hAnsi="Times" w:cs="Times New Roman"/>
          <w:color w:val="000000" w:themeColor="text1"/>
          <w:lang w:val="en-US"/>
        </w:rPr>
        <w:t xml:space="preserve"> e </w:t>
      </w:r>
      <w:r w:rsidR="00DB5E55">
        <w:rPr>
          <w:rFonts w:ascii="Times" w:hAnsi="Times" w:cs="Times New Roman"/>
          <w:color w:val="000000" w:themeColor="text1"/>
          <w:lang w:val="en-US"/>
        </w:rPr>
        <w:t>.</w:t>
      </w:r>
      <w:r w:rsidR="004B04AD" w:rsidRPr="00F641B0">
        <w:rPr>
          <w:rFonts w:ascii="Times" w:hAnsi="Times" w:cs="Times New Roman"/>
          <w:color w:val="000000" w:themeColor="text1"/>
          <w:lang w:val="en-US"/>
        </w:rPr>
        <w:t>XXX</w:t>
      </w:r>
      <w:r w:rsidR="00DB5E55">
        <w:rPr>
          <w:rFonts w:ascii="Times" w:hAnsi="Times" w:cs="Times New Roman"/>
          <w:color w:val="000000" w:themeColor="text1"/>
          <w:lang w:val="en-US"/>
        </w:rPr>
        <w:t>.</w:t>
      </w:r>
      <w:r w:rsidR="00884AA6" w:rsidRPr="00F641B0">
        <w:rPr>
          <w:rFonts w:ascii="Times" w:hAnsi="Times" w:cs="Times New Roman"/>
          <w:color w:val="000000" w:themeColor="text1"/>
          <w:lang w:val="en-US"/>
        </w:rPr>
        <w:t xml:space="preserve"> li v</w:t>
      </w:r>
      <w:r w:rsidR="007C469C" w:rsidRPr="00F641B0">
        <w:rPr>
          <w:rFonts w:ascii="Times" w:hAnsi="Times" w:cs="Times New Roman"/>
          <w:color w:val="000000" w:themeColor="text1"/>
          <w:lang w:val="en-US"/>
        </w:rPr>
        <w:t>a drié</w:t>
      </w:r>
      <w:r w:rsidR="00EF1705" w:rsidRPr="00F641B0">
        <w:rPr>
          <w:rFonts w:ascii="Times" w:hAnsi="Times" w:cs="Times New Roman"/>
          <w:color w:val="000000" w:themeColor="text1"/>
          <w:lang w:val="en-US"/>
        </w:rPr>
        <w:t xml:space="preserve"> alla coa</w:t>
      </w:r>
      <w:r w:rsidRPr="00F641B0">
        <w:rPr>
          <w:rFonts w:ascii="Times" w:hAnsi="Times" w:cs="Times New Roman"/>
          <w:color w:val="000000" w:themeColor="text1"/>
          <w:lang w:val="en-US"/>
        </w:rPr>
        <w:t>.</w:t>
      </w:r>
      <w:r w:rsidR="009225F0" w:rsidRPr="00F641B0">
        <w:rPr>
          <w:rStyle w:val="FootnoteReference"/>
          <w:rFonts w:ascii="Times" w:hAnsi="Times" w:cs="Times New Roman"/>
          <w:color w:val="000000" w:themeColor="text1"/>
          <w:lang w:val="en-US"/>
        </w:rPr>
        <w:footnoteReference w:id="20"/>
      </w:r>
    </w:p>
    <w:p w14:paraId="18054932" w14:textId="15D52FA1" w:rsidR="00EF1705" w:rsidRPr="00F641B0" w:rsidRDefault="00B41B3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l</w:t>
      </w:r>
      <w:r w:rsidR="00EF1705" w:rsidRPr="00F641B0">
        <w:rPr>
          <w:rFonts w:ascii="Times" w:hAnsi="Times" w:cs="Times New Roman"/>
          <w:color w:val="000000" w:themeColor="text1"/>
          <w:lang w:val="en-US"/>
        </w:rPr>
        <w:t>o</w:t>
      </w:r>
      <w:r w:rsidR="007E1564">
        <w:rPr>
          <w:rFonts w:ascii="Times" w:hAnsi="Times" w:cs="Times New Roman"/>
          <w:color w:val="000000" w:themeColor="text1"/>
          <w:lang w:val="en-US"/>
        </w:rPr>
        <w:t xml:space="preserve"> dì </w:t>
      </w:r>
      <w:r w:rsidR="00EF1705" w:rsidRPr="00F641B0">
        <w:rPr>
          <w:rFonts w:ascii="Times" w:hAnsi="Times" w:cs="Times New Roman"/>
          <w:color w:val="000000" w:themeColor="text1"/>
          <w:lang w:val="en-US"/>
        </w:rPr>
        <w:t>p</w:t>
      </w:r>
      <w:r w:rsidR="00203EC8" w:rsidRPr="00F641B0">
        <w:rPr>
          <w:rFonts w:ascii="Times" w:hAnsi="Times" w:cs="Times New Roman"/>
          <w:i/>
          <w:iCs/>
          <w:color w:val="000000" w:themeColor="text1"/>
          <w:lang w:val="en-US"/>
        </w:rPr>
        <w:t>er</w:t>
      </w:r>
      <w:r w:rsidR="00EF1705" w:rsidRPr="00F641B0">
        <w:rPr>
          <w:rFonts w:ascii="Times" w:hAnsi="Times" w:cs="Times New Roman"/>
          <w:color w:val="000000" w:themeColor="text1"/>
          <w:lang w:val="en-US"/>
        </w:rPr>
        <w:t xml:space="preserve"> lo boscaço e per la stobla</w:t>
      </w:r>
      <w:r w:rsidR="008D19D7" w:rsidRPr="00F641B0">
        <w:rPr>
          <w:rFonts w:ascii="Times" w:hAnsi="Times" w:cs="Times New Roman"/>
          <w:color w:val="000000" w:themeColor="text1"/>
          <w:lang w:val="en-US"/>
        </w:rPr>
        <w:t>,</w:t>
      </w:r>
    </w:p>
    <w:p w14:paraId="1DD5B777" w14:textId="63E42CC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w:t>
      </w:r>
      <w:r w:rsidR="00A170D0" w:rsidRPr="00F641B0">
        <w:rPr>
          <w:rFonts w:ascii="Times" w:hAnsi="Times" w:cs="Times New Roman"/>
          <w:color w:val="000000" w:themeColor="text1"/>
          <w:lang w:val="en-US"/>
        </w:rPr>
        <w:t xml:space="preserve">è </w:t>
      </w:r>
      <w:r w:rsidRPr="00F641B0">
        <w:rPr>
          <w:rFonts w:ascii="Times" w:hAnsi="Times" w:cs="Times New Roman"/>
          <w:color w:val="000000" w:themeColor="text1"/>
          <w:lang w:val="en-US"/>
        </w:rPr>
        <w:t>sera</w:t>
      </w:r>
      <w:r w:rsidR="00A170D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ch</w:t>
      </w:r>
      <w:r w:rsidR="00211CA4" w:rsidRPr="00F641B0">
        <w:rPr>
          <w:rFonts w:ascii="Times" w:hAnsi="Times" w:cs="Times New Roman"/>
          <w:color w:val="000000" w:themeColor="text1"/>
          <w:lang w:val="en-US"/>
        </w:rPr>
        <w:t>’</w:t>
      </w:r>
      <w:r w:rsidRPr="00F641B0">
        <w:rPr>
          <w:rFonts w:ascii="Times" w:hAnsi="Times" w:cs="Times New Roman"/>
          <w:color w:val="000000" w:themeColor="text1"/>
          <w:lang w:val="en-US"/>
        </w:rPr>
        <w:t>el sol s</w:t>
      </w:r>
      <w:r w:rsidR="00211CA4" w:rsidRPr="00F641B0">
        <w:rPr>
          <w:rFonts w:ascii="Times" w:hAnsi="Times" w:cs="Times New Roman"/>
          <w:color w:val="000000" w:themeColor="text1"/>
          <w:lang w:val="en-US"/>
        </w:rPr>
        <w:t>’</w:t>
      </w:r>
      <w:r w:rsidRPr="00F641B0">
        <w:rPr>
          <w:rFonts w:ascii="Times" w:hAnsi="Times" w:cs="Times New Roman"/>
          <w:color w:val="000000" w:themeColor="text1"/>
          <w:lang w:val="en-US"/>
        </w:rPr>
        <w:t>acolega</w:t>
      </w:r>
      <w:r w:rsidR="008D19D7" w:rsidRPr="00F641B0">
        <w:rPr>
          <w:rFonts w:ascii="Times" w:hAnsi="Times" w:cs="Times New Roman"/>
          <w:color w:val="000000" w:themeColor="text1"/>
          <w:lang w:val="en-US"/>
        </w:rPr>
        <w:t>,</w:t>
      </w:r>
      <w:r w:rsidR="008C771C" w:rsidRPr="00F641B0">
        <w:rPr>
          <w:rStyle w:val="FootnoteReference"/>
          <w:rFonts w:ascii="Times" w:hAnsi="Times" w:cs="Times New Roman"/>
          <w:color w:val="000000" w:themeColor="text1"/>
          <w:lang w:val="en-US"/>
        </w:rPr>
        <w:footnoteReference w:id="21"/>
      </w:r>
    </w:p>
    <w:p w14:paraId="2AEC21D4" w14:textId="4397A038" w:rsidR="00EF1705" w:rsidRPr="00F641B0" w:rsidRDefault="00A170D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pluy</w:t>
      </w:r>
      <w:r w:rsidR="00884AA6" w:rsidRPr="00F641B0">
        <w:rPr>
          <w:rFonts w:ascii="Times" w:hAnsi="Times" w:cs="Times New Roman"/>
          <w:color w:val="000000" w:themeColor="text1"/>
          <w:lang w:val="en-US"/>
        </w:rPr>
        <w:t xml:space="preserve"> cativ</w:t>
      </w:r>
      <w:r w:rsidR="00EF1705" w:rsidRPr="00F641B0">
        <w:rPr>
          <w:rFonts w:ascii="Times" w:hAnsi="Times" w:cs="Times New Roman"/>
          <w:color w:val="000000" w:themeColor="text1"/>
          <w:lang w:val="en-US"/>
        </w:rPr>
        <w:t>o toca con sso coda</w:t>
      </w:r>
      <w:r w:rsidR="00BC6A06" w:rsidRPr="00F641B0">
        <w:rPr>
          <w:rFonts w:ascii="Times" w:hAnsi="Times" w:cs="Times New Roman"/>
          <w:color w:val="000000" w:themeColor="text1"/>
          <w:lang w:val="en-US"/>
        </w:rPr>
        <w:t>,</w:t>
      </w:r>
    </w:p>
    <w:p w14:paraId="3FDA9470" w14:textId="3838506F" w:rsidR="00EF170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8D19D7"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l mena da parte</w:t>
      </w:r>
      <w:r w:rsidR="001A4D48"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lo·sso</w:t>
      </w:r>
      <w:r w:rsidR="008D19D7" w:rsidRPr="00F641B0">
        <w:rPr>
          <w:rFonts w:ascii="Times" w:hAnsi="Times" w:cs="Times New Roman"/>
          <w:color w:val="000000" w:themeColor="text1"/>
          <w:lang w:val="en-US"/>
        </w:rPr>
        <w:t xml:space="preserve"> amor li dò</w:t>
      </w:r>
      <w:r w:rsidR="00EF1705" w:rsidRPr="00F641B0">
        <w:rPr>
          <w:rFonts w:ascii="Times" w:hAnsi="Times" w:cs="Times New Roman"/>
          <w:color w:val="000000" w:themeColor="text1"/>
          <w:lang w:val="en-US"/>
        </w:rPr>
        <w:t>na</w:t>
      </w:r>
      <w:r w:rsidR="00A170D0" w:rsidRPr="00F641B0">
        <w:rPr>
          <w:rFonts w:ascii="Times" w:hAnsi="Times" w:cs="Times New Roman"/>
          <w:color w:val="000000" w:themeColor="text1"/>
          <w:lang w:val="en-US"/>
        </w:rPr>
        <w:t>.</w:t>
      </w:r>
    </w:p>
    <w:p w14:paraId="3F7D5F09" w14:textId="548652D5" w:rsidR="00EF170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8D19D7" w:rsidRPr="00F641B0">
        <w:rPr>
          <w:rFonts w:ascii="Times" w:hAnsi="Times" w:cs="Times New Roman"/>
          <w:color w:val="000000" w:themeColor="text1"/>
          <w:lang w:val="en-US"/>
        </w:rPr>
        <w:t xml:space="preserve"> volì</w:t>
      </w:r>
      <w:r w:rsidR="00286660" w:rsidRPr="00F641B0">
        <w:rPr>
          <w:rFonts w:ascii="Times" w:hAnsi="Times" w:cs="Times New Roman"/>
          <w:color w:val="000000" w:themeColor="text1"/>
          <w:lang w:val="en-US"/>
        </w:rPr>
        <w:t xml:space="preserve"> vui far </w:t>
      </w:r>
      <w:r w:rsidR="00DC464E" w:rsidRPr="00F641B0">
        <w:rPr>
          <w:rFonts w:ascii="Times" w:hAnsi="Times" w:cs="Times New Roman"/>
          <w:color w:val="000000" w:themeColor="text1"/>
          <w:lang w:val="en-US"/>
        </w:rPr>
        <w:t>d</w:t>
      </w:r>
      <w:r w:rsidR="00180088">
        <w:rPr>
          <w:rFonts w:ascii="Times" w:hAnsi="Times" w:cs="Times New Roman"/>
          <w:color w:val="000000" w:themeColor="text1"/>
          <w:lang w:val="en-US"/>
        </w:rPr>
        <w:t>e·</w:t>
      </w:r>
      <w:r w:rsidR="00660C6C">
        <w:rPr>
          <w:rFonts w:ascii="Times" w:hAnsi="Times" w:cs="Times New Roman"/>
          <w:color w:val="000000" w:themeColor="text1"/>
          <w:lang w:val="en-US"/>
        </w:rPr>
        <w:t>sS</w:t>
      </w:r>
      <w:r w:rsidR="00EF170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884AA6" w:rsidRPr="00F641B0">
        <w:rPr>
          <w:rFonts w:ascii="Times" w:hAnsi="Times" w:cs="Times New Roman"/>
          <w:color w:val="000000" w:themeColor="text1"/>
          <w:lang w:val="en-US"/>
        </w:rPr>
        <w:t xml:space="preserve"> de B</w:t>
      </w:r>
      <w:r w:rsidR="00EF1705" w:rsidRPr="00F641B0">
        <w:rPr>
          <w:rFonts w:ascii="Times" w:hAnsi="Times" w:cs="Times New Roman"/>
          <w:color w:val="000000" w:themeColor="text1"/>
          <w:lang w:val="en-US"/>
        </w:rPr>
        <w:t>orgogna</w:t>
      </w:r>
    </w:p>
    <w:p w14:paraId="47B3A7A6" w14:textId="093CAD06" w:rsidR="00EF1705" w:rsidRPr="00F641B0" w:rsidRDefault="00884AA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w:t>
      </w:r>
      <w:r w:rsidR="00EF1705" w:rsidRPr="00F641B0">
        <w:rPr>
          <w:rFonts w:ascii="Times" w:hAnsi="Times" w:cs="Times New Roman"/>
          <w:color w:val="000000" w:themeColor="text1"/>
          <w:lang w:val="en-US"/>
        </w:rPr>
        <w:t xml:space="preserve"> mior lignaço </w:t>
      </w:r>
      <w:r w:rsidRPr="00F641B0">
        <w:rPr>
          <w:rFonts w:ascii="Times" w:hAnsi="Times" w:cs="Times New Roman"/>
          <w:color w:val="000000" w:themeColor="text1"/>
          <w:lang w:val="en-US"/>
        </w:rPr>
        <w:t>ch</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a </w:t>
      </w:r>
      <w:r w:rsidR="00EF1705" w:rsidRPr="00F641B0">
        <w:rPr>
          <w:rFonts w:ascii="Times" w:hAnsi="Times" w:cs="Times New Roman"/>
          <w:color w:val="000000" w:themeColor="text1"/>
          <w:lang w:val="en-US"/>
        </w:rPr>
        <w:t>de q</w:t>
      </w:r>
      <w:r w:rsidR="002D3FDE" w:rsidRPr="00F641B0">
        <w:rPr>
          <w:rFonts w:ascii="Times" w:hAnsi="Times" w:cs="Times New Roman"/>
          <w:i/>
          <w:color w:val="000000" w:themeColor="text1"/>
          <w:lang w:val="en-US"/>
        </w:rPr>
        <w:t>u</w:t>
      </w:r>
      <w:r w:rsidR="008D19D7" w:rsidRPr="00F641B0">
        <w:rPr>
          <w:rFonts w:ascii="Times" w:hAnsi="Times" w:cs="Times New Roman"/>
          <w:i/>
          <w:color w:val="000000" w:themeColor="text1"/>
          <w:lang w:val="en-US"/>
        </w:rPr>
        <w:t>i</w:t>
      </w:r>
      <w:r w:rsidRPr="00F641B0">
        <w:rPr>
          <w:rFonts w:ascii="Times" w:hAnsi="Times" w:cs="Times New Roman"/>
          <w:color w:val="000000" w:themeColor="text1"/>
          <w:lang w:val="en-US"/>
        </w:rPr>
        <w:t xml:space="preserve"> a R</w:t>
      </w:r>
      <w:r w:rsidR="00EF1705" w:rsidRPr="00F641B0">
        <w:rPr>
          <w:rFonts w:ascii="Times" w:hAnsi="Times" w:cs="Times New Roman"/>
          <w:color w:val="000000" w:themeColor="text1"/>
          <w:lang w:val="en-US"/>
        </w:rPr>
        <w:t>oma.”</w:t>
      </w:r>
    </w:p>
    <w:p w14:paraId="52335ACE" w14:textId="21AE2573" w:rsidR="00EF1705" w:rsidRPr="00F641B0" w:rsidRDefault="001A4D4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dona l’</w:t>
      </w:r>
      <w:r w:rsidR="00EF1705" w:rsidRPr="00F641B0">
        <w:rPr>
          <w:rFonts w:ascii="Times" w:hAnsi="Times" w:cs="Times New Roman"/>
          <w:color w:val="000000" w:themeColor="text1"/>
          <w:lang w:val="en-US"/>
        </w:rPr>
        <w:t>intende</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aman</w:t>
      </w:r>
      <w:r w:rsidRPr="00F641B0">
        <w:rPr>
          <w:rFonts w:ascii="Times" w:hAnsi="Times" w:cs="Times New Roman"/>
          <w:color w:val="000000" w:themeColor="text1"/>
          <w:lang w:val="en-US"/>
        </w:rPr>
        <w:t>tinente s’</w:t>
      </w:r>
      <w:r w:rsidR="00EF1705" w:rsidRPr="00F641B0">
        <w:rPr>
          <w:rFonts w:ascii="Times" w:hAnsi="Times" w:cs="Times New Roman"/>
          <w:color w:val="000000" w:themeColor="text1"/>
          <w:lang w:val="en-US"/>
        </w:rPr>
        <w:t>inbrocha</w:t>
      </w:r>
    </w:p>
    <w:p w14:paraId="172F5FF7" w14:textId="77D647EE" w:rsidR="00EF1705" w:rsidRPr="00F641B0" w:rsidRDefault="00884AA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volsse prender U</w:t>
      </w:r>
      <w:r w:rsidR="00EF1705" w:rsidRPr="00F641B0">
        <w:rPr>
          <w:rFonts w:ascii="Times" w:hAnsi="Times" w:cs="Times New Roman"/>
          <w:color w:val="000000" w:themeColor="text1"/>
          <w:lang w:val="en-US"/>
        </w:rPr>
        <w:t>gon a soa capa</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redonda</w:t>
      </w:r>
      <w:r w:rsidR="001A4D48" w:rsidRPr="00F641B0">
        <w:rPr>
          <w:rFonts w:ascii="Times" w:hAnsi="Times" w:cs="Times New Roman"/>
          <w:color w:val="000000" w:themeColor="text1"/>
          <w:lang w:val="en-US"/>
        </w:rPr>
        <w:t>,</w:t>
      </w:r>
    </w:p>
    <w:p w14:paraId="2416043F" w14:textId="4D9ECED9" w:rsidR="00460A1C" w:rsidRPr="00F641B0" w:rsidRDefault="002D3FDE" w:rsidP="00460A1C">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 ello inssì de </w:t>
      </w:r>
      <w:r w:rsidR="00EF1705" w:rsidRPr="00F641B0">
        <w:rPr>
          <w:rFonts w:ascii="Times" w:hAnsi="Times" w:cs="Times New Roman"/>
          <w:color w:val="000000" w:themeColor="text1"/>
          <w:lang w:val="en-US"/>
        </w:rPr>
        <w:t>la camera</w:t>
      </w:r>
      <w:r w:rsidRPr="00F641B0">
        <w:rPr>
          <w:rFonts w:ascii="Times" w:hAnsi="Times" w:cs="Times New Roman"/>
          <w:color w:val="000000" w:themeColor="text1"/>
          <w:lang w:val="en-US"/>
        </w:rPr>
        <w:t>, non demor</w:t>
      </w:r>
      <w:r w:rsidR="008D19D7" w:rsidRPr="00F641B0">
        <w:rPr>
          <w:rFonts w:ascii="Times" w:hAnsi="Times" w:cs="Times New Roman"/>
          <w:color w:val="000000" w:themeColor="text1"/>
          <w:lang w:val="en-US"/>
        </w:rPr>
        <w:t>à</w:t>
      </w:r>
      <w:r w:rsidR="00EF1705" w:rsidRPr="00F641B0">
        <w:rPr>
          <w:rFonts w:ascii="Times" w:hAnsi="Times" w:cs="Times New Roman"/>
          <w:color w:val="000000" w:themeColor="text1"/>
          <w:lang w:val="en-US"/>
        </w:rPr>
        <w:t xml:space="preserve"> uncha</w:t>
      </w:r>
      <w:r w:rsidR="001A4D48" w:rsidRPr="00F641B0">
        <w:rPr>
          <w:rFonts w:ascii="Times" w:hAnsi="Times" w:cs="Times New Roman"/>
          <w:color w:val="000000" w:themeColor="text1"/>
          <w:lang w:val="en-US"/>
        </w:rPr>
        <w:t>.</w:t>
      </w:r>
    </w:p>
    <w:p w14:paraId="3C52D312" w14:textId="7BADA4F2" w:rsidR="00460A1C" w:rsidRPr="00F641B0" w:rsidRDefault="00460A1C" w:rsidP="009225F0">
      <w:pPr>
        <w:pStyle w:val="BodyTextFirstIndent2"/>
        <w:rPr>
          <w:rFonts w:ascii="Times" w:hAnsi="Times"/>
          <w:lang w:val="en-US"/>
        </w:rPr>
      </w:pPr>
      <w:r w:rsidRPr="00F641B0">
        <w:rPr>
          <w:rFonts w:ascii="Times" w:hAnsi="Times"/>
          <w:lang w:val="en-US"/>
        </w:rPr>
        <w:t>Laisse 6</w:t>
      </w:r>
    </w:p>
    <w:p w14:paraId="523DB32B" w14:textId="5A14EA9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Ugon salta fuora della camera</w:t>
      </w:r>
      <w:r w:rsidR="001A4D4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demora mie</w:t>
      </w:r>
      <w:r w:rsidR="008D19D7" w:rsidRPr="00F641B0">
        <w:rPr>
          <w:rFonts w:ascii="Times" w:hAnsi="Times" w:cs="Times New Roman"/>
          <w:color w:val="000000" w:themeColor="text1"/>
          <w:lang w:val="en-US"/>
        </w:rPr>
        <w:t>,</w:t>
      </w:r>
    </w:p>
    <w:p w14:paraId="240F638C" w14:textId="7E12CDA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lassa la duchessa fortemente smarie</w:t>
      </w:r>
      <w:r w:rsidR="001A4D48" w:rsidRPr="00F641B0">
        <w:rPr>
          <w:rFonts w:ascii="Times" w:hAnsi="Times" w:cs="Times New Roman"/>
          <w:color w:val="000000" w:themeColor="text1"/>
          <w:lang w:val="en-US"/>
        </w:rPr>
        <w:t>.</w:t>
      </w:r>
    </w:p>
    <w:p w14:paraId="7D6AAD0D" w14:textId="3707F094"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soa camera torna a dormir e a cocie</w:t>
      </w:r>
      <w:r w:rsidR="00765B00" w:rsidRPr="00F641B0">
        <w:rPr>
          <w:rFonts w:ascii="Times" w:hAnsi="Times" w:cs="Times New Roman"/>
          <w:color w:val="000000" w:themeColor="text1"/>
          <w:lang w:val="en-US"/>
        </w:rPr>
        <w:t>.</w:t>
      </w:r>
    </w:p>
    <w:p w14:paraId="007DB899" w14:textId="6764C93B" w:rsidR="00EF1705" w:rsidRPr="00F641B0" w:rsidRDefault="001A4D4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Or lo guarde </w:t>
      </w:r>
      <w:r w:rsidR="00390A6F" w:rsidRPr="00F641B0">
        <w:rPr>
          <w:rFonts w:ascii="Times" w:hAnsi="Times" w:cs="Times New Roman"/>
          <w:color w:val="000000" w:themeColor="text1"/>
          <w:lang w:val="en-US"/>
        </w:rPr>
        <w:t>Dio</w:t>
      </w:r>
      <w:r w:rsidR="00EF1705" w:rsidRPr="00F641B0">
        <w:rPr>
          <w:rFonts w:ascii="Times" w:hAnsi="Times" w:cs="Times New Roman"/>
          <w:color w:val="000000" w:themeColor="text1"/>
          <w:lang w:val="en-US"/>
        </w:rPr>
        <w:t xml:space="preserve"> lo</w:t>
      </w:r>
      <w:r w:rsidR="001561D6" w:rsidRPr="00F641B0">
        <w:rPr>
          <w:rFonts w:ascii="Times" w:hAnsi="Times" w:cs="Times New Roman"/>
          <w:color w:val="000000" w:themeColor="text1"/>
          <w:lang w:val="en-US"/>
        </w:rPr>
        <w:t xml:space="preserve"> fiol s</w:t>
      </w:r>
      <w:r w:rsidR="00884AA6" w:rsidRPr="00F641B0">
        <w:rPr>
          <w:rFonts w:ascii="Times" w:hAnsi="Times" w:cs="Times New Roman"/>
          <w:color w:val="000000" w:themeColor="text1"/>
          <w:lang w:val="en-US"/>
        </w:rPr>
        <w:t>ante M</w:t>
      </w:r>
      <w:r w:rsidR="00EF1705" w:rsidRPr="00F641B0">
        <w:rPr>
          <w:rFonts w:ascii="Times" w:hAnsi="Times" w:cs="Times New Roman"/>
          <w:color w:val="000000" w:themeColor="text1"/>
          <w:lang w:val="en-US"/>
        </w:rPr>
        <w:t>arie</w:t>
      </w:r>
      <w:r w:rsidR="00765B00" w:rsidRPr="00F641B0">
        <w:rPr>
          <w:rFonts w:ascii="Times" w:hAnsi="Times" w:cs="Times New Roman"/>
          <w:color w:val="000000" w:themeColor="text1"/>
          <w:lang w:val="en-US"/>
        </w:rPr>
        <w:t>!</w:t>
      </w:r>
    </w:p>
    <w:p w14:paraId="721F7635" w14:textId="38DA560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 so leto s</w:t>
      </w:r>
      <w:r w:rsidR="001A4D48" w:rsidRPr="00F641B0">
        <w:rPr>
          <w:rFonts w:ascii="Times" w:hAnsi="Times" w:cs="Times New Roman"/>
          <w:color w:val="000000" w:themeColor="text1"/>
          <w:lang w:val="en-US"/>
        </w:rPr>
        <w:t>’</w:t>
      </w:r>
      <w:r w:rsidRPr="00F641B0">
        <w:rPr>
          <w:rFonts w:ascii="Times" w:hAnsi="Times" w:cs="Times New Roman"/>
          <w:color w:val="000000" w:themeColor="text1"/>
          <w:lang w:val="en-US"/>
        </w:rPr>
        <w:t>acolega</w:t>
      </w:r>
      <w:r w:rsidR="001E017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 fo adormencie</w:t>
      </w:r>
      <w:r w:rsidR="00765B00" w:rsidRPr="00F641B0">
        <w:rPr>
          <w:rFonts w:ascii="Times" w:hAnsi="Times" w:cs="Times New Roman"/>
          <w:color w:val="000000" w:themeColor="text1"/>
          <w:lang w:val="en-US"/>
        </w:rPr>
        <w:t>;</w:t>
      </w:r>
    </w:p>
    <w:p w14:paraId="3C06CB0A" w14:textId="1337245D" w:rsidR="00EF1705" w:rsidRPr="00F641B0" w:rsidRDefault="00765B0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quela malla femena, </w:t>
      </w:r>
      <w:r w:rsidR="008C771C" w:rsidRPr="00F641B0">
        <w:rPr>
          <w:rFonts w:ascii="Times" w:hAnsi="Times" w:cs="Times New Roman"/>
          <w:color w:val="000000" w:themeColor="text1"/>
          <w:lang w:val="en-US"/>
        </w:rPr>
        <w:t xml:space="preserve">a chi </w:t>
      </w:r>
      <w:r w:rsidR="00390A6F" w:rsidRPr="00F641B0">
        <w:rPr>
          <w:rFonts w:ascii="Times" w:hAnsi="Times" w:cs="Times New Roman"/>
          <w:color w:val="000000" w:themeColor="text1"/>
          <w:lang w:val="en-US"/>
        </w:rPr>
        <w:t>Dio</w:t>
      </w:r>
      <w:r w:rsidR="00EF1705" w:rsidRPr="00F641B0">
        <w:rPr>
          <w:rFonts w:ascii="Times" w:hAnsi="Times" w:cs="Times New Roman"/>
          <w:color w:val="000000" w:themeColor="text1"/>
          <w:lang w:val="en-US"/>
        </w:rPr>
        <w:t xml:space="preserve"> maldie</w:t>
      </w:r>
      <w:r w:rsidRPr="00F641B0">
        <w:rPr>
          <w:rFonts w:ascii="Times" w:hAnsi="Times" w:cs="Times New Roman"/>
          <w:color w:val="000000" w:themeColor="text1"/>
          <w:lang w:val="en-US"/>
        </w:rPr>
        <w:t>,</w:t>
      </w:r>
    </w:p>
    <w:p w14:paraId="6BA80058" w14:textId="4F556060" w:rsidR="00EF1705" w:rsidRPr="00F641B0" w:rsidRDefault="00765B0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Soa cameriera apela c’à</w:t>
      </w:r>
      <w:r w:rsidR="00884AA6" w:rsidRPr="00F641B0">
        <w:rPr>
          <w:rFonts w:ascii="Times" w:hAnsi="Times" w:cs="Times New Roman"/>
          <w:color w:val="000000" w:themeColor="text1"/>
          <w:lang w:val="en-US"/>
        </w:rPr>
        <w:t xml:space="preserve"> nome M</w:t>
      </w:r>
      <w:r w:rsidR="00EF1705" w:rsidRPr="00F641B0">
        <w:rPr>
          <w:rFonts w:ascii="Times" w:hAnsi="Times" w:cs="Times New Roman"/>
          <w:color w:val="000000" w:themeColor="text1"/>
          <w:lang w:val="en-US"/>
        </w:rPr>
        <w:t>arie</w:t>
      </w:r>
      <w:r w:rsidR="008C771C" w:rsidRPr="00F641B0">
        <w:rPr>
          <w:rFonts w:ascii="Times" w:hAnsi="Times" w:cs="Times New Roman"/>
          <w:color w:val="000000" w:themeColor="text1"/>
          <w:lang w:val="en-US"/>
        </w:rPr>
        <w:t>,</w:t>
      </w:r>
    </w:p>
    <w:p w14:paraId="27221546" w14:textId="2FB310FA" w:rsidR="00EF1705" w:rsidRPr="00F641B0" w:rsidRDefault="00884AA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quella v</w:t>
      </w:r>
      <w:r w:rsidR="001E0175" w:rsidRPr="00F641B0">
        <w:rPr>
          <w:rFonts w:ascii="Times" w:hAnsi="Times" w:cs="Times New Roman"/>
          <w:color w:val="000000" w:themeColor="text1"/>
          <w:lang w:val="en-US"/>
        </w:rPr>
        <w:t>ene</w:t>
      </w:r>
      <w:r w:rsidR="008C771C" w:rsidRPr="00F641B0">
        <w:rPr>
          <w:rFonts w:ascii="Times" w:hAnsi="Times" w:cs="Times New Roman"/>
          <w:color w:val="000000" w:themeColor="text1"/>
          <w:lang w:val="en-US"/>
        </w:rPr>
        <w:t>,</w:t>
      </w:r>
      <w:r w:rsidR="008D19D7" w:rsidRPr="00F641B0">
        <w:rPr>
          <w:rFonts w:ascii="Times" w:hAnsi="Times" w:cs="Times New Roman"/>
          <w:color w:val="000000" w:themeColor="text1"/>
          <w:lang w:val="en-US"/>
        </w:rPr>
        <w:t xml:space="preserve"> non </w:t>
      </w:r>
      <w:r w:rsidR="00582543">
        <w:rPr>
          <w:rFonts w:ascii="Times" w:hAnsi="Times" w:cs="Times New Roman"/>
          <w:color w:val="000000" w:themeColor="text1"/>
          <w:highlight w:val="cyan"/>
          <w:lang w:val="en-US"/>
        </w:rPr>
        <w:t>tra</w:t>
      </w:r>
      <w:r w:rsidR="008D19D7" w:rsidRPr="00CA74AF">
        <w:rPr>
          <w:rFonts w:ascii="Times" w:hAnsi="Times" w:cs="Times New Roman"/>
          <w:color w:val="000000" w:themeColor="text1"/>
          <w:highlight w:val="cyan"/>
          <w:lang w:val="en-US"/>
        </w:rPr>
        <w:t>dà</w:t>
      </w:r>
      <w:r w:rsidR="00011FFB">
        <w:rPr>
          <w:rStyle w:val="FootnoteReference"/>
          <w:rFonts w:ascii="Times" w:hAnsi="Times" w:cs="Times New Roman"/>
          <w:color w:val="000000" w:themeColor="text1"/>
          <w:highlight w:val="cyan"/>
          <w:lang w:val="en-US"/>
        </w:rPr>
        <w:footnoteReference w:id="22"/>
      </w:r>
      <w:r w:rsidR="00765B00"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ç</w:t>
      </w:r>
      <w:r w:rsidR="008D19D7" w:rsidRPr="00F641B0">
        <w:rPr>
          <w:rFonts w:ascii="Times" w:hAnsi="Times" w:cs="Times New Roman"/>
          <w:color w:val="000000" w:themeColor="text1"/>
          <w:lang w:val="en-US"/>
        </w:rPr>
        <w:t>à</w:t>
      </w:r>
      <w:r w:rsidR="00765B00"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mie</w:t>
      </w:r>
      <w:r w:rsidR="008C771C" w:rsidRPr="00F641B0">
        <w:rPr>
          <w:rFonts w:ascii="Times" w:hAnsi="Times" w:cs="Times New Roman"/>
          <w:color w:val="000000" w:themeColor="text1"/>
          <w:lang w:val="en-US"/>
        </w:rPr>
        <w:t>,</w:t>
      </w:r>
    </w:p>
    <w:p w14:paraId="6196E815" w14:textId="72B1094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 duchessa disse</w:t>
      </w:r>
      <w:r w:rsidR="008C771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A97242" w:rsidRPr="00F641B0">
        <w:rPr>
          <w:rFonts w:ascii="Times" w:hAnsi="Times" w:cs="Times New Roman"/>
          <w:color w:val="000000" w:themeColor="text1"/>
          <w:lang w:val="en-US"/>
        </w:rPr>
        <w:t>"(M)</w:t>
      </w:r>
      <w:r w:rsidR="001E0175" w:rsidRPr="00F641B0">
        <w:rPr>
          <w:rFonts w:ascii="Times" w:hAnsi="Times" w:cs="Times New Roman"/>
          <w:color w:val="000000" w:themeColor="text1"/>
          <w:lang w:val="en-US"/>
        </w:rPr>
        <w:t>o</w:t>
      </w:r>
      <w:r w:rsidR="00A97242" w:rsidRPr="00F641B0">
        <w:rPr>
          <w:rStyle w:val="FootnoteReference"/>
          <w:rFonts w:ascii="Times" w:hAnsi="Times" w:cs="Times New Roman"/>
          <w:color w:val="000000" w:themeColor="text1"/>
          <w:lang w:val="en-US"/>
        </w:rPr>
        <w:footnoteReference w:id="23"/>
      </w:r>
      <w:r w:rsidR="00A97242" w:rsidRPr="00F641B0">
        <w:rPr>
          <w:rFonts w:ascii="Times" w:hAnsi="Times" w:cs="Times New Roman"/>
          <w:color w:val="000000" w:themeColor="text1"/>
          <w:lang w:val="en-US"/>
        </w:rPr>
        <w:t xml:space="preserve"> </w:t>
      </w:r>
      <w:r w:rsidR="001E0175" w:rsidRPr="00F641B0">
        <w:rPr>
          <w:rFonts w:ascii="Times" w:hAnsi="Times" w:cs="Times New Roman"/>
          <w:color w:val="000000" w:themeColor="text1"/>
          <w:lang w:val="en-US"/>
        </w:rPr>
        <w:t>guarda</w:t>
      </w:r>
      <w:r w:rsidR="00F013DE" w:rsidRPr="00F641B0">
        <w:rPr>
          <w:rFonts w:ascii="Times" w:hAnsi="Times" w:cs="Times New Roman"/>
          <w:color w:val="000000" w:themeColor="text1"/>
          <w:lang w:val="en-US"/>
        </w:rPr>
        <w:t>, non dì</w:t>
      </w:r>
      <w:r w:rsidR="001E0175" w:rsidRPr="00F641B0">
        <w:rPr>
          <w:rFonts w:ascii="Times" w:hAnsi="Times" w:cs="Times New Roman"/>
          <w:color w:val="000000" w:themeColor="text1"/>
          <w:lang w:val="en-US"/>
        </w:rPr>
        <w:t xml:space="preserve"> tu mie</w:t>
      </w:r>
    </w:p>
    <w:p w14:paraId="75525CAB" w14:textId="183D6592"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Alt</w:t>
      </w:r>
      <w:r w:rsidR="008C771C" w:rsidRPr="00F641B0">
        <w:rPr>
          <w:rFonts w:ascii="Times" w:hAnsi="Times" w:cs="Times New Roman"/>
          <w:color w:val="000000" w:themeColor="text1"/>
          <w:lang w:val="en-US"/>
        </w:rPr>
        <w:t>ro ch’e</w:t>
      </w:r>
      <w:r w:rsidR="001E0175" w:rsidRPr="00F641B0">
        <w:rPr>
          <w:rFonts w:ascii="Times" w:hAnsi="Times" w:cs="Times New Roman"/>
          <w:color w:val="000000" w:themeColor="text1"/>
          <w:lang w:val="en-US"/>
        </w:rPr>
        <w:t>l mio v</w:t>
      </w:r>
      <w:r w:rsidRPr="00F641B0">
        <w:rPr>
          <w:rFonts w:ascii="Times" w:hAnsi="Times" w:cs="Times New Roman"/>
          <w:color w:val="000000" w:themeColor="text1"/>
          <w:lang w:val="en-US"/>
        </w:rPr>
        <w:t>oler si</w:t>
      </w:r>
      <w:r w:rsidR="001E017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ne comando e prie</w:t>
      </w:r>
      <w:r w:rsidR="00F013DE" w:rsidRPr="00F641B0">
        <w:rPr>
          <w:rFonts w:ascii="Times" w:hAnsi="Times" w:cs="Times New Roman"/>
          <w:color w:val="000000" w:themeColor="text1"/>
          <w:lang w:val="en-US"/>
        </w:rPr>
        <w:t>!</w:t>
      </w:r>
    </w:p>
    <w:p w14:paraId="73BA13AA" w14:textId="35C455C1"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 vuy aver dito altro ni parlie</w:t>
      </w:r>
      <w:r w:rsidR="00F013DE" w:rsidRPr="00F641B0">
        <w:rPr>
          <w:rFonts w:ascii="Times" w:hAnsi="Times" w:cs="Times New Roman"/>
          <w:color w:val="000000" w:themeColor="text1"/>
          <w:lang w:val="en-US"/>
        </w:rPr>
        <w:t>,</w:t>
      </w:r>
    </w:p>
    <w:p w14:paraId="4491513A" w14:textId="78BB0AA4"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ve farò ardere e la polvere al v</w:t>
      </w:r>
      <w:r w:rsidR="00EF1705" w:rsidRPr="00F641B0">
        <w:rPr>
          <w:rFonts w:ascii="Times" w:hAnsi="Times" w:cs="Times New Roman"/>
          <w:color w:val="000000" w:themeColor="text1"/>
          <w:lang w:val="en-US"/>
        </w:rPr>
        <w:t>ento çitie</w:t>
      </w:r>
      <w:r w:rsidRPr="00F641B0">
        <w:rPr>
          <w:rFonts w:ascii="Times" w:hAnsi="Times" w:cs="Times New Roman"/>
          <w:color w:val="000000" w:themeColor="text1"/>
          <w:lang w:val="en-US"/>
        </w:rPr>
        <w:t>."</w:t>
      </w:r>
    </w:p>
    <w:p w14:paraId="5623163F" w14:textId="601B78B0"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Non farò</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diss</w:t>
      </w:r>
      <w:r w:rsidR="00F013DE"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ela</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p</w:t>
      </w:r>
      <w:r w:rsidR="00203EC8" w:rsidRPr="00F641B0">
        <w:rPr>
          <w:rFonts w:ascii="Times" w:hAnsi="Times" w:cs="Times New Roman"/>
          <w:i/>
          <w:iCs/>
          <w:color w:val="000000" w:themeColor="text1"/>
          <w:lang w:val="en-US"/>
        </w:rPr>
        <w:t>er</w:t>
      </w:r>
      <w:r w:rsidR="00F013DE" w:rsidRPr="00F641B0">
        <w:rPr>
          <w:rFonts w:ascii="Times" w:hAnsi="Times" w:cs="Times New Roman"/>
          <w:color w:val="000000" w:themeColor="text1"/>
          <w:lang w:val="en-US"/>
        </w:rPr>
        <w:t xml:space="preserve"> la f</w:t>
      </w:r>
      <w:r w:rsidR="00A96EF5" w:rsidRPr="00F641B0">
        <w:rPr>
          <w:rFonts w:ascii="Times" w:hAnsi="Times" w:cs="Times New Roman"/>
          <w:color w:val="000000" w:themeColor="text1"/>
          <w:lang w:val="en-US"/>
        </w:rPr>
        <w:t>é che v</w:t>
      </w:r>
      <w:r w:rsidR="00EF1705" w:rsidRPr="00F641B0">
        <w:rPr>
          <w:rFonts w:ascii="Times" w:hAnsi="Times" w:cs="Times New Roman"/>
          <w:color w:val="000000" w:themeColor="text1"/>
          <w:lang w:val="en-US"/>
        </w:rPr>
        <w:t>os die</w:t>
      </w:r>
      <w:r w:rsidRPr="00F641B0">
        <w:rPr>
          <w:rFonts w:ascii="Times" w:hAnsi="Times" w:cs="Times New Roman"/>
          <w:color w:val="000000" w:themeColor="text1"/>
          <w:lang w:val="en-US"/>
        </w:rPr>
        <w:t>."</w:t>
      </w:r>
    </w:p>
    <w:p w14:paraId="1B1955EA" w14:textId="3FAC4586"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(5R) </w:t>
      </w:r>
      <w:r w:rsidR="00EF1705" w:rsidRPr="00F641B0">
        <w:rPr>
          <w:rFonts w:ascii="Times" w:hAnsi="Times" w:cs="Times New Roman"/>
          <w:color w:val="000000" w:themeColor="text1"/>
          <w:lang w:val="en-US"/>
        </w:rPr>
        <w:t>Disse la duchessa</w:t>
      </w:r>
      <w:r w:rsidR="00F013DE" w:rsidRPr="00F641B0">
        <w:rPr>
          <w:rFonts w:ascii="Times" w:hAnsi="Times" w:cs="Times New Roman"/>
          <w:color w:val="000000" w:themeColor="text1"/>
          <w:lang w:val="en-US"/>
        </w:rPr>
        <w:t>,</w:t>
      </w:r>
      <w:r w:rsidR="001E0175" w:rsidRPr="00F641B0">
        <w:rPr>
          <w:rFonts w:ascii="Times" w:hAnsi="Times" w:cs="Times New Roman"/>
          <w:color w:val="000000" w:themeColor="text1"/>
          <w:lang w:val="en-US"/>
        </w:rPr>
        <w:t xml:space="preserve"> “V</w:t>
      </w:r>
      <w:r w:rsidR="00F013DE" w:rsidRPr="00F641B0">
        <w:rPr>
          <w:rFonts w:ascii="Times" w:hAnsi="Times" w:cs="Times New Roman"/>
          <w:color w:val="000000" w:themeColor="text1"/>
          <w:lang w:val="en-US"/>
        </w:rPr>
        <w:t>uy farì</w:t>
      </w:r>
      <w:r w:rsidR="00EF1705" w:rsidRPr="00F641B0">
        <w:rPr>
          <w:rFonts w:ascii="Times" w:hAnsi="Times" w:cs="Times New Roman"/>
          <w:color w:val="000000" w:themeColor="text1"/>
          <w:lang w:val="en-US"/>
        </w:rPr>
        <w:t xml:space="preserve"> cortexie</w:t>
      </w:r>
      <w:r w:rsidR="00856084" w:rsidRPr="00F641B0">
        <w:rPr>
          <w:rFonts w:ascii="Times" w:hAnsi="Times" w:cs="Times New Roman"/>
          <w:color w:val="000000" w:themeColor="text1"/>
          <w:lang w:val="en-US"/>
        </w:rPr>
        <w:t>;</w:t>
      </w:r>
    </w:p>
    <w:p w14:paraId="3601C27B" w14:textId="11AC2534"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w:t>
      </w:r>
      <w:r w:rsidR="003472C0" w:rsidRPr="00F641B0">
        <w:rPr>
          <w:rFonts w:ascii="Times" w:hAnsi="Times" w:cs="Times New Roman"/>
          <w:color w:val="000000" w:themeColor="text1"/>
          <w:lang w:val="en-US"/>
        </w:rPr>
        <w:t>ò</w:t>
      </w:r>
      <w:r w:rsidRPr="00F641B0">
        <w:rPr>
          <w:rFonts w:ascii="Times" w:hAnsi="Times" w:cs="Times New Roman"/>
          <w:color w:val="000000" w:themeColor="text1"/>
          <w:lang w:val="en-US"/>
        </w:rPr>
        <w:t xml:space="preserve"> quela tov</w:t>
      </w:r>
      <w:r w:rsidR="00742CEB">
        <w:rPr>
          <w:rFonts w:ascii="Times" w:hAnsi="Times" w:cs="Times New Roman"/>
          <w:color w:val="000000" w:themeColor="text1"/>
          <w:lang w:val="en-US"/>
        </w:rPr>
        <w:t>ai</w:t>
      </w:r>
      <w:r w:rsidR="00EF1705" w:rsidRPr="00F641B0">
        <w:rPr>
          <w:rFonts w:ascii="Times" w:hAnsi="Times" w:cs="Times New Roman"/>
          <w:color w:val="000000" w:themeColor="text1"/>
          <w:lang w:val="en-US"/>
        </w:rPr>
        <w:t>a</w:t>
      </w:r>
      <w:r w:rsidR="00856084"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all col</w:t>
      </w:r>
      <w:r w:rsidR="00856084"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te</w:t>
      </w:r>
      <w:r w:rsidR="00856084"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la pendie</w:t>
      </w:r>
      <w:r w:rsidR="00856084" w:rsidRPr="00F641B0">
        <w:rPr>
          <w:rFonts w:ascii="Times" w:hAnsi="Times" w:cs="Times New Roman"/>
          <w:color w:val="000000" w:themeColor="text1"/>
          <w:lang w:val="en-US"/>
        </w:rPr>
        <w:t>,</w:t>
      </w:r>
    </w:p>
    <w:p w14:paraId="7C8EC5AB" w14:textId="00199D5F" w:rsidR="00EF1705" w:rsidRPr="00F641B0" w:rsidRDefault="00F013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lo braço destro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w:t>
      </w:r>
      <w:r w:rsidR="001E0175" w:rsidRPr="00F641B0">
        <w:rPr>
          <w:rFonts w:ascii="Times" w:hAnsi="Times" w:cs="Times New Roman"/>
          <w:color w:val="000000" w:themeColor="text1"/>
          <w:lang w:val="en-US"/>
        </w:rPr>
        <w:t>av</w:t>
      </w:r>
      <w:r w:rsidR="00856084" w:rsidRPr="00F641B0">
        <w:rPr>
          <w:rFonts w:ascii="Times" w:hAnsi="Times" w:cs="Times New Roman"/>
          <w:color w:val="000000" w:themeColor="text1"/>
          <w:lang w:val="en-US"/>
        </w:rPr>
        <w:t>erì</w:t>
      </w:r>
      <w:r w:rsidR="00EF1705" w:rsidRPr="00F641B0">
        <w:rPr>
          <w:rFonts w:ascii="Times" w:hAnsi="Times" w:cs="Times New Roman"/>
          <w:color w:val="000000" w:themeColor="text1"/>
          <w:lang w:val="en-US"/>
        </w:rPr>
        <w:t xml:space="preserve"> ligie</w:t>
      </w:r>
    </w:p>
    <w:p w14:paraId="0C421AEC" w14:textId="5D422B5D" w:rsidR="00EF1705" w:rsidRPr="00F641B0" w:rsidRDefault="001941B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para</w:t>
      </w:r>
      <w:r w:rsidR="00F013DE" w:rsidRPr="00F641B0">
        <w:rPr>
          <w:rFonts w:ascii="Times" w:hAnsi="Times" w:cs="Times New Roman"/>
          <w:color w:val="000000" w:themeColor="text1"/>
          <w:lang w:val="en-US"/>
        </w:rPr>
        <w:t xml:space="preserve"> ch’</w:t>
      </w:r>
      <w:r w:rsidR="00E3780D" w:rsidRPr="00F641B0">
        <w:rPr>
          <w:rFonts w:ascii="Times" w:hAnsi="Times" w:cs="Times New Roman"/>
          <w:color w:val="000000" w:themeColor="text1"/>
          <w:lang w:val="en-US"/>
        </w:rPr>
        <w:t>el sia roto e sc</w:t>
      </w:r>
      <w:r w:rsidR="00EF1705" w:rsidRPr="00F641B0">
        <w:rPr>
          <w:rFonts w:ascii="Times" w:hAnsi="Times" w:cs="Times New Roman"/>
          <w:color w:val="000000" w:themeColor="text1"/>
          <w:lang w:val="en-US"/>
        </w:rPr>
        <w:t>rafie</w:t>
      </w:r>
      <w:r w:rsidR="00856084" w:rsidRPr="00F641B0">
        <w:rPr>
          <w:rFonts w:ascii="Times" w:hAnsi="Times" w:cs="Times New Roman"/>
          <w:color w:val="000000" w:themeColor="text1"/>
          <w:lang w:val="en-US"/>
        </w:rPr>
        <w:t>;</w:t>
      </w:r>
    </w:p>
    <w:p w14:paraId="5F0F957E" w14:textId="55B97765"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io m’aver</w:t>
      </w:r>
      <w:r w:rsidR="00EB0803" w:rsidRPr="00F641B0">
        <w:rPr>
          <w:rFonts w:ascii="Times" w:hAnsi="Times" w:cs="Times New Roman"/>
          <w:color w:val="000000" w:themeColor="text1"/>
          <w:lang w:val="en-US"/>
        </w:rPr>
        <w:t>ò</w:t>
      </w:r>
      <w:r w:rsidR="00794852">
        <w:rPr>
          <w:rFonts w:ascii="Times" w:hAnsi="Times" w:cs="Times New Roman"/>
          <w:color w:val="000000" w:themeColor="text1"/>
        </w:rPr>
        <w:t>·t</w:t>
      </w:r>
      <w:r w:rsidRPr="00F641B0">
        <w:rPr>
          <w:rFonts w:ascii="Times" w:hAnsi="Times" w:cs="Times New Roman"/>
          <w:color w:val="000000" w:themeColor="text1"/>
          <w:lang w:val="en-US"/>
        </w:rPr>
        <w:t>tuto lo v</w:t>
      </w:r>
      <w:r w:rsidR="00EF1705" w:rsidRPr="00F641B0">
        <w:rPr>
          <w:rFonts w:ascii="Times" w:hAnsi="Times" w:cs="Times New Roman"/>
          <w:color w:val="000000" w:themeColor="text1"/>
          <w:lang w:val="en-US"/>
        </w:rPr>
        <w:t xml:space="preserve">isso scraffie </w:t>
      </w:r>
    </w:p>
    <w:p w14:paraId="73E6E0BB" w14:textId="296CC28A" w:rsidR="00EF1705" w:rsidRPr="00F641B0" w:rsidRDefault="0085608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EB4EAE" w:rsidRPr="00F641B0">
        <w:rPr>
          <w:rFonts w:ascii="Times" w:hAnsi="Times" w:cs="Times New Roman"/>
          <w:color w:val="000000" w:themeColor="text1"/>
          <w:lang w:val="en-US"/>
        </w:rPr>
        <w:t>si</w:t>
      </w:r>
      <w:r w:rsidR="001E0175" w:rsidRPr="00F641B0">
        <w:rPr>
          <w:rFonts w:ascii="Times" w:hAnsi="Times" w:cs="Times New Roman"/>
          <w:color w:val="000000" w:themeColor="text1"/>
          <w:lang w:val="en-US"/>
        </w:rPr>
        <w:t xml:space="preserve"> m’averò tuta descav</w:t>
      </w:r>
      <w:r w:rsidRPr="00F641B0">
        <w:rPr>
          <w:rFonts w:ascii="Times" w:hAnsi="Times" w:cs="Times New Roman"/>
          <w:color w:val="000000" w:themeColor="text1"/>
          <w:lang w:val="en-US"/>
        </w:rPr>
        <w:t>ier.</w:t>
      </w:r>
    </w:p>
    <w:p w14:paraId="7B485D97" w14:textId="4C6FE6C6"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EF170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tornerà da caçie</w:t>
      </w:r>
    </w:p>
    <w:p w14:paraId="223B6D35" w14:textId="35373C6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Dal bosco cun suo cunpagnie</w:t>
      </w:r>
      <w:r w:rsidR="00856084" w:rsidRPr="00F641B0">
        <w:rPr>
          <w:rFonts w:ascii="Times" w:hAnsi="Times" w:cs="Times New Roman"/>
          <w:color w:val="000000" w:themeColor="text1"/>
          <w:lang w:val="en-US"/>
        </w:rPr>
        <w:t>,</w:t>
      </w:r>
    </w:p>
    <w:p w14:paraId="5CD94DC3" w14:textId="2374FCD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Nui li anderemo sença demorie</w:t>
      </w:r>
    </w:p>
    <w:p w14:paraId="178924EF" w14:textId="6223669C"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Incontra luy criando a v</w:t>
      </w:r>
      <w:r w:rsidR="00EF1705" w:rsidRPr="00F641B0">
        <w:rPr>
          <w:rFonts w:ascii="Times" w:hAnsi="Times" w:cs="Times New Roman"/>
          <w:color w:val="000000" w:themeColor="text1"/>
          <w:lang w:val="en-US"/>
        </w:rPr>
        <w:t>oxe altie</w:t>
      </w:r>
      <w:r w:rsidR="004501EC" w:rsidRPr="00F641B0">
        <w:rPr>
          <w:rFonts w:ascii="Times" w:hAnsi="Times" w:cs="Times New Roman"/>
          <w:color w:val="000000" w:themeColor="text1"/>
          <w:lang w:val="en-US"/>
        </w:rPr>
        <w:t>;</w:t>
      </w:r>
    </w:p>
    <w:p w14:paraId="035A984E" w14:textId="2428999F"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Fin dal cav</w:t>
      </w:r>
      <w:r w:rsidR="00EF1705"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del bosco averò començie</w:t>
      </w:r>
      <w:r w:rsidR="00856084" w:rsidRPr="00F641B0">
        <w:rPr>
          <w:rFonts w:ascii="Times" w:hAnsi="Times" w:cs="Times New Roman"/>
          <w:color w:val="000000" w:themeColor="text1"/>
          <w:lang w:val="en-US"/>
        </w:rPr>
        <w:t>.</w:t>
      </w:r>
    </w:p>
    <w:p w14:paraId="459193A5" w14:textId="218645A8"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me domanderà</w:t>
      </w:r>
      <w:r w:rsidR="004501EC" w:rsidRPr="00F641B0">
        <w:rPr>
          <w:rFonts w:ascii="Times" w:hAnsi="Times" w:cs="Times New Roman"/>
          <w:color w:val="000000" w:themeColor="text1"/>
          <w:lang w:val="en-US"/>
        </w:rPr>
        <w:t>, “C</w:t>
      </w:r>
      <w:r w:rsidRPr="00F641B0">
        <w:rPr>
          <w:rFonts w:ascii="Times" w:hAnsi="Times" w:cs="Times New Roman"/>
          <w:color w:val="000000" w:themeColor="text1"/>
          <w:lang w:val="en-US"/>
        </w:rPr>
        <w:t>he av</w:t>
      </w:r>
      <w:r w:rsidR="00F24D0B" w:rsidRPr="00F641B0">
        <w:rPr>
          <w:rFonts w:ascii="Times" w:hAnsi="Times" w:cs="Times New Roman"/>
          <w:color w:val="000000" w:themeColor="text1"/>
          <w:lang w:val="en-US"/>
        </w:rPr>
        <w:t>é</w:t>
      </w:r>
      <w:r w:rsidR="00EF1705" w:rsidRPr="00F641B0">
        <w:rPr>
          <w:rFonts w:ascii="Times" w:hAnsi="Times" w:cs="Times New Roman"/>
          <w:color w:val="000000" w:themeColor="text1"/>
          <w:lang w:val="en-US"/>
        </w:rPr>
        <w:t xml:space="preserve"> che plancie</w:t>
      </w:r>
      <w:r w:rsidR="004501EC" w:rsidRPr="00F641B0">
        <w:rPr>
          <w:rFonts w:ascii="Times" w:hAnsi="Times" w:cs="Times New Roman"/>
          <w:color w:val="000000" w:themeColor="text1"/>
          <w:lang w:val="en-US"/>
        </w:rPr>
        <w:t>?”</w:t>
      </w:r>
    </w:p>
    <w:p w14:paraId="7CD9FA54" w14:textId="2573F4F1" w:rsidR="00EF1705" w:rsidRPr="00F641B0" w:rsidRDefault="001E017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io parlerò in primier che U</w:t>
      </w:r>
      <w:r w:rsidR="00EF1705" w:rsidRPr="00F641B0">
        <w:rPr>
          <w:rFonts w:ascii="Times" w:hAnsi="Times" w:cs="Times New Roman"/>
          <w:color w:val="000000" w:themeColor="text1"/>
          <w:lang w:val="en-US"/>
        </w:rPr>
        <w:t>gon le</w:t>
      </w:r>
      <w:r w:rsidRPr="00F641B0">
        <w:rPr>
          <w:rFonts w:ascii="Times" w:hAnsi="Times" w:cs="Times New Roman"/>
          <w:color w:val="000000" w:themeColor="text1"/>
          <w:lang w:val="en-US"/>
        </w:rPr>
        <w:t xml:space="preserve"> </w:t>
      </w:r>
      <w:r w:rsidR="0099252E" w:rsidRPr="00F641B0">
        <w:rPr>
          <w:rFonts w:ascii="Times" w:hAnsi="Times" w:cs="Times New Roman"/>
          <w:color w:val="000000" w:themeColor="text1"/>
          <w:lang w:val="en-US"/>
        </w:rPr>
        <w:t>triçie</w:t>
      </w:r>
      <w:r w:rsidR="004501EC" w:rsidRPr="00F641B0">
        <w:rPr>
          <w:rFonts w:ascii="Times" w:hAnsi="Times" w:cs="Times New Roman"/>
          <w:color w:val="000000" w:themeColor="text1"/>
          <w:lang w:val="en-US"/>
        </w:rPr>
        <w:t>,</w:t>
      </w:r>
    </w:p>
    <w:p w14:paraId="51655D1A" w14:textId="7BF50E12" w:rsidR="00EF1705" w:rsidRPr="00F641B0" w:rsidRDefault="0099252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sforçar me v</w:t>
      </w:r>
      <w:r w:rsidR="00856084" w:rsidRPr="00F641B0">
        <w:rPr>
          <w:rFonts w:ascii="Times" w:hAnsi="Times" w:cs="Times New Roman"/>
          <w:color w:val="000000" w:themeColor="text1"/>
          <w:lang w:val="en-US"/>
        </w:rPr>
        <w:t>olsse in mia camera pav</w:t>
      </w:r>
      <w:r w:rsidR="00EF1705" w:rsidRPr="00F641B0">
        <w:rPr>
          <w:rFonts w:ascii="Times" w:hAnsi="Times" w:cs="Times New Roman"/>
          <w:color w:val="000000" w:themeColor="text1"/>
          <w:lang w:val="en-US"/>
        </w:rPr>
        <w:t>ie</w:t>
      </w:r>
      <w:r w:rsidR="00856084" w:rsidRPr="00F641B0">
        <w:rPr>
          <w:rFonts w:ascii="Times" w:hAnsi="Times" w:cs="Times New Roman"/>
          <w:color w:val="000000" w:themeColor="text1"/>
          <w:lang w:val="en-US"/>
        </w:rPr>
        <w:t>,</w:t>
      </w:r>
    </w:p>
    <w:p w14:paraId="38B1A090" w14:textId="5142BCAC" w:rsidR="00EF1705" w:rsidRPr="00F641B0" w:rsidRDefault="0099252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Vergognar ve voleva</w:t>
      </w:r>
      <w:r w:rsidR="004501EC" w:rsidRPr="00F641B0">
        <w:rPr>
          <w:rFonts w:ascii="Times" w:hAnsi="Times" w:cs="Times New Roman"/>
          <w:color w:val="000000" w:themeColor="text1"/>
          <w:lang w:val="en-US"/>
        </w:rPr>
        <w:t>, ma io non lasay</w:t>
      </w:r>
      <w:r w:rsidR="00EF1705" w:rsidRPr="00F641B0">
        <w:rPr>
          <w:rFonts w:ascii="Times" w:hAnsi="Times" w:cs="Times New Roman"/>
          <w:color w:val="000000" w:themeColor="text1"/>
          <w:lang w:val="en-US"/>
        </w:rPr>
        <w:t xml:space="preserve"> mie</w:t>
      </w:r>
      <w:r w:rsidR="00856084" w:rsidRPr="00F641B0">
        <w:rPr>
          <w:rFonts w:ascii="Times" w:hAnsi="Times" w:cs="Times New Roman"/>
          <w:color w:val="000000" w:themeColor="text1"/>
          <w:lang w:val="en-US"/>
        </w:rPr>
        <w:t>;</w:t>
      </w:r>
    </w:p>
    <w:p w14:paraId="1169804B" w14:textId="293239F0" w:rsidR="00EF1705" w:rsidRPr="00F641B0" w:rsidRDefault="0085608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 vui credì</w:t>
      </w:r>
      <w:r w:rsidR="00CC377B" w:rsidRPr="00F641B0">
        <w:rPr>
          <w:rFonts w:ascii="Times" w:hAnsi="Times" w:cs="Times New Roman"/>
          <w:color w:val="000000" w:themeColor="text1"/>
          <w:lang w:val="en-US"/>
        </w:rPr>
        <w:t xml:space="preserve"> ch’</w:t>
      </w:r>
      <w:r w:rsidR="0099252E" w:rsidRPr="00F641B0">
        <w:rPr>
          <w:rFonts w:ascii="Times" w:hAnsi="Times" w:cs="Times New Roman"/>
          <w:color w:val="000000" w:themeColor="text1"/>
          <w:lang w:val="en-US"/>
        </w:rPr>
        <w:t>io v</w:t>
      </w:r>
      <w:r w:rsidR="00EF1705" w:rsidRPr="00F641B0">
        <w:rPr>
          <w:rFonts w:ascii="Times" w:hAnsi="Times" w:cs="Times New Roman"/>
          <w:color w:val="000000" w:themeColor="text1"/>
          <w:lang w:val="en-US"/>
        </w:rPr>
        <w:t>e diga boxie</w:t>
      </w:r>
    </w:p>
    <w:p w14:paraId="176B77C5" w14:textId="289FA40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pod</w:t>
      </w:r>
      <w:r w:rsidR="00F04D06" w:rsidRPr="00F641B0">
        <w:rPr>
          <w:rFonts w:ascii="Times" w:hAnsi="Times" w:cs="Times New Roman"/>
          <w:color w:val="000000" w:themeColor="text1"/>
          <w:lang w:val="en-US"/>
        </w:rPr>
        <w:t>é</w:t>
      </w:r>
      <w:r w:rsidR="008D19D7" w:rsidRPr="00F641B0">
        <w:rPr>
          <w:rFonts w:ascii="Times" w:hAnsi="Times" w:cs="Times New Roman"/>
          <w:color w:val="000000" w:themeColor="text1"/>
          <w:lang w:val="en-US"/>
        </w:rPr>
        <w:t xml:space="preserve"> veder çiò</w:t>
      </w:r>
      <w:r w:rsidR="00856084" w:rsidRPr="00F641B0">
        <w:rPr>
          <w:rFonts w:ascii="Times" w:hAnsi="Times" w:cs="Times New Roman"/>
          <w:color w:val="000000" w:themeColor="text1"/>
          <w:lang w:val="en-US"/>
        </w:rPr>
        <w:t xml:space="preserve"> che à</w:t>
      </w:r>
      <w:r w:rsidR="0099252E" w:rsidRPr="00F641B0">
        <w:rPr>
          <w:rFonts w:ascii="Times" w:hAnsi="Times" w:cs="Times New Roman"/>
          <w:color w:val="000000" w:themeColor="text1"/>
          <w:lang w:val="en-US"/>
        </w:rPr>
        <w:t xml:space="preserve"> M</w:t>
      </w:r>
      <w:r w:rsidRPr="00F641B0">
        <w:rPr>
          <w:rFonts w:ascii="Times" w:hAnsi="Times" w:cs="Times New Roman"/>
          <w:color w:val="000000" w:themeColor="text1"/>
          <w:lang w:val="en-US"/>
        </w:rPr>
        <w:t>arie</w:t>
      </w:r>
      <w:r w:rsidR="00856084" w:rsidRPr="00F641B0">
        <w:rPr>
          <w:rFonts w:ascii="Times" w:hAnsi="Times" w:cs="Times New Roman"/>
          <w:color w:val="000000" w:themeColor="text1"/>
          <w:lang w:val="en-US"/>
        </w:rPr>
        <w:t>:</w:t>
      </w:r>
    </w:p>
    <w:p w14:paraId="10DE6EBA" w14:textId="264AB05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03EC8" w:rsidRPr="00F641B0">
        <w:rPr>
          <w:rFonts w:ascii="Times" w:hAnsi="Times" w:cs="Times New Roman"/>
          <w:i/>
          <w:iCs/>
          <w:color w:val="000000" w:themeColor="text1"/>
          <w:lang w:val="en-US"/>
        </w:rPr>
        <w:t>er</w:t>
      </w:r>
      <w:r w:rsidR="008D19D7" w:rsidRPr="00F641B0">
        <w:rPr>
          <w:rFonts w:ascii="Times" w:hAnsi="Times" w:cs="Times New Roman"/>
          <w:color w:val="000000" w:themeColor="text1"/>
          <w:lang w:val="en-US"/>
        </w:rPr>
        <w:t xml:space="preserve"> mi aidar hà</w:t>
      </w:r>
      <w:r w:rsidRPr="00F641B0">
        <w:rPr>
          <w:rFonts w:ascii="Times" w:hAnsi="Times" w:cs="Times New Roman"/>
          <w:color w:val="000000" w:themeColor="text1"/>
          <w:lang w:val="en-US"/>
        </w:rPr>
        <w:t xml:space="preserve"> lo braço frossie</w:t>
      </w:r>
      <w:r w:rsidR="0099252E" w:rsidRPr="00F641B0">
        <w:rPr>
          <w:rFonts w:ascii="Times" w:hAnsi="Times" w:cs="Times New Roman"/>
          <w:color w:val="000000" w:themeColor="text1"/>
          <w:lang w:val="en-US"/>
        </w:rPr>
        <w:t>.</w:t>
      </w:r>
    </w:p>
    <w:p w14:paraId="404A84DA" w14:textId="7C3FB899" w:rsidR="00EF1705" w:rsidRPr="00F641B0" w:rsidRDefault="001E05F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dux v</w:t>
      </w:r>
      <w:r w:rsidR="0099252E" w:rsidRPr="00F641B0">
        <w:rPr>
          <w:rFonts w:ascii="Times" w:hAnsi="Times" w:cs="Times New Roman"/>
          <w:color w:val="000000" w:themeColor="text1"/>
          <w:lang w:val="en-US"/>
        </w:rPr>
        <w:t>e guarderà</w:t>
      </w:r>
      <w:r w:rsidRPr="00F641B0">
        <w:rPr>
          <w:rFonts w:ascii="Times" w:hAnsi="Times" w:cs="Times New Roman"/>
          <w:color w:val="000000" w:themeColor="text1"/>
          <w:lang w:val="en-US"/>
        </w:rPr>
        <w:t>,</w:t>
      </w:r>
      <w:r w:rsidR="0099252E" w:rsidRPr="00F641B0">
        <w:rPr>
          <w:rFonts w:ascii="Times" w:hAnsi="Times" w:cs="Times New Roman"/>
          <w:color w:val="000000" w:themeColor="text1"/>
          <w:lang w:val="en-US"/>
        </w:rPr>
        <w:t xml:space="preserve"> no av</w:t>
      </w:r>
      <w:r w:rsidR="00EF1705" w:rsidRPr="00F641B0">
        <w:rPr>
          <w:rFonts w:ascii="Times" w:hAnsi="Times" w:cs="Times New Roman"/>
          <w:color w:val="000000" w:themeColor="text1"/>
          <w:lang w:val="en-US"/>
        </w:rPr>
        <w:t>erà talent de rie</w:t>
      </w:r>
      <w:r w:rsidR="00856084" w:rsidRPr="00F641B0">
        <w:rPr>
          <w:rFonts w:ascii="Times" w:hAnsi="Times" w:cs="Times New Roman"/>
          <w:color w:val="000000" w:themeColor="text1"/>
          <w:lang w:val="en-US"/>
        </w:rPr>
        <w:t>,</w:t>
      </w:r>
    </w:p>
    <w:p w14:paraId="05D76A47" w14:textId="4EA418C4" w:rsidR="00EF1705" w:rsidRPr="00F641B0" w:rsidRDefault="001E05F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Non fo may </w:t>
      </w:r>
      <w:r w:rsidR="00EB4EAE" w:rsidRPr="00F641B0">
        <w:rPr>
          <w:rFonts w:ascii="Times" w:hAnsi="Times" w:cs="Times New Roman"/>
          <w:color w:val="000000" w:themeColor="text1"/>
          <w:lang w:val="en-US"/>
        </w:rPr>
        <w:t>si</w:t>
      </w:r>
      <w:r w:rsidR="005B57FA" w:rsidRPr="00F641B0">
        <w:rPr>
          <w:rFonts w:ascii="Times" w:hAnsi="Times" w:cs="Times New Roman"/>
          <w:color w:val="000000" w:themeColor="text1"/>
          <w:lang w:val="en-US"/>
        </w:rPr>
        <w:t xml:space="preserve"> dolente in </w:t>
      </w:r>
      <w:r w:rsidR="0099252E" w:rsidRPr="00F641B0">
        <w:rPr>
          <w:rFonts w:ascii="Times" w:hAnsi="Times" w:cs="Times New Roman"/>
          <w:color w:val="000000" w:themeColor="text1"/>
          <w:lang w:val="en-US"/>
        </w:rPr>
        <w:t>sso v</w:t>
      </w:r>
      <w:r w:rsidR="00EF1705" w:rsidRPr="00F641B0">
        <w:rPr>
          <w:rFonts w:ascii="Times" w:hAnsi="Times" w:cs="Times New Roman"/>
          <w:color w:val="000000" w:themeColor="text1"/>
          <w:lang w:val="en-US"/>
        </w:rPr>
        <w:t>ie</w:t>
      </w:r>
      <w:r w:rsidR="0099252E" w:rsidRPr="00F641B0">
        <w:rPr>
          <w:rFonts w:ascii="Times" w:hAnsi="Times" w:cs="Times New Roman"/>
          <w:color w:val="000000" w:themeColor="text1"/>
          <w:lang w:val="en-US"/>
        </w:rPr>
        <w:t>."</w:t>
      </w:r>
    </w:p>
    <w:p w14:paraId="0262ED2D" w14:textId="6F08F332" w:rsidR="005D0FC4"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Respoxe la cameriera</w:t>
      </w:r>
      <w:r w:rsidR="008D19D7" w:rsidRPr="00F641B0">
        <w:rPr>
          <w:rFonts w:ascii="Times" w:hAnsi="Times" w:cs="Times New Roman"/>
          <w:color w:val="000000" w:themeColor="text1"/>
          <w:lang w:val="en-US"/>
        </w:rPr>
        <w:t>,</w:t>
      </w:r>
      <w:r w:rsidR="0099252E" w:rsidRPr="00F641B0">
        <w:rPr>
          <w:rFonts w:ascii="Times" w:hAnsi="Times" w:cs="Times New Roman"/>
          <w:color w:val="000000" w:themeColor="text1"/>
          <w:lang w:val="en-US"/>
        </w:rPr>
        <w:t xml:space="preserve"> "Sia com</w:t>
      </w:r>
      <w:r w:rsidRPr="00F641B0">
        <w:rPr>
          <w:rFonts w:ascii="Times" w:hAnsi="Times" w:cs="Times New Roman"/>
          <w:color w:val="000000" w:themeColor="text1"/>
          <w:lang w:val="en-US"/>
        </w:rPr>
        <w:t>o vuy die</w:t>
      </w:r>
      <w:r w:rsidR="00856084" w:rsidRPr="00F641B0">
        <w:rPr>
          <w:rFonts w:ascii="Times" w:hAnsi="Times" w:cs="Times New Roman"/>
          <w:color w:val="000000" w:themeColor="text1"/>
          <w:lang w:val="en-US"/>
        </w:rPr>
        <w:t>!”</w:t>
      </w:r>
      <w:r w:rsidR="008D19D7" w:rsidRPr="00F641B0">
        <w:rPr>
          <w:rStyle w:val="FootnoteReference"/>
          <w:rFonts w:ascii="Times" w:hAnsi="Times" w:cs="Times New Roman"/>
          <w:color w:val="000000" w:themeColor="text1"/>
          <w:lang w:val="en-US"/>
        </w:rPr>
        <w:footnoteReference w:id="24"/>
      </w:r>
    </w:p>
    <w:p w14:paraId="64C2C446" w14:textId="186E36C2" w:rsidR="00460A1C" w:rsidRPr="00F641B0" w:rsidRDefault="00460A1C" w:rsidP="009225F0">
      <w:pPr>
        <w:pStyle w:val="BodyTextFirstIndent2"/>
        <w:rPr>
          <w:rFonts w:ascii="Times" w:hAnsi="Times"/>
          <w:lang w:val="en-US"/>
        </w:rPr>
      </w:pPr>
      <w:r w:rsidRPr="00F641B0">
        <w:rPr>
          <w:rFonts w:ascii="Times" w:hAnsi="Times"/>
          <w:lang w:val="en-US"/>
        </w:rPr>
        <w:t>Laisse 7</w:t>
      </w:r>
    </w:p>
    <w:p w14:paraId="7ACB025A" w14:textId="03F930CC" w:rsidR="00EF1705" w:rsidRPr="00F641B0" w:rsidRDefault="001E05F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09654C" w:rsidRPr="00F641B0">
        <w:rPr>
          <w:rFonts w:ascii="Times" w:hAnsi="Times" w:cs="Times New Roman"/>
          <w:color w:val="000000" w:themeColor="text1"/>
          <w:lang w:val="en-US"/>
        </w:rPr>
        <w:t xml:space="preserve"> la duchessa ve </w:t>
      </w:r>
      <w:r w:rsidR="00024205">
        <w:rPr>
          <w:rFonts w:ascii="Times" w:hAnsi="Times" w:cs="Times New Roman"/>
          <w:color w:val="000000" w:themeColor="text1"/>
          <w:lang w:val="en-US"/>
        </w:rPr>
        <w:t>voio</w:t>
      </w:r>
      <w:r w:rsidR="00EF1705" w:rsidRPr="00F641B0">
        <w:rPr>
          <w:rFonts w:ascii="Times" w:hAnsi="Times" w:cs="Times New Roman"/>
          <w:color w:val="000000" w:themeColor="text1"/>
          <w:lang w:val="en-US"/>
        </w:rPr>
        <w:t xml:space="preserve"> lasere</w:t>
      </w:r>
      <w:r w:rsidR="00856084" w:rsidRPr="00F641B0">
        <w:rPr>
          <w:rFonts w:ascii="Times" w:hAnsi="Times" w:cs="Times New Roman"/>
          <w:color w:val="000000" w:themeColor="text1"/>
          <w:lang w:val="en-US"/>
        </w:rPr>
        <w:t>,</w:t>
      </w:r>
    </w:p>
    <w:p w14:paraId="592621EB" w14:textId="4D7AC9C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Del duc </w:t>
      </w:r>
      <w:r w:rsidR="0009654C" w:rsidRPr="00F641B0">
        <w:rPr>
          <w:rFonts w:ascii="Times" w:hAnsi="Times" w:cs="Times New Roman"/>
          <w:color w:val="000000" w:themeColor="text1"/>
          <w:lang w:val="en-US"/>
        </w:rPr>
        <w:t>S</w:t>
      </w:r>
      <w:r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09654C" w:rsidRPr="00F641B0">
        <w:rPr>
          <w:rFonts w:ascii="Times" w:hAnsi="Times" w:cs="Times New Roman"/>
          <w:color w:val="000000" w:themeColor="text1"/>
          <w:lang w:val="en-US"/>
        </w:rPr>
        <w:t xml:space="preserve"> ve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contere</w:t>
      </w:r>
      <w:r w:rsidR="00856084" w:rsidRPr="00F641B0">
        <w:rPr>
          <w:rFonts w:ascii="Times" w:hAnsi="Times" w:cs="Times New Roman"/>
          <w:color w:val="000000" w:themeColor="text1"/>
          <w:lang w:val="en-US"/>
        </w:rPr>
        <w:t>.</w:t>
      </w:r>
    </w:p>
    <w:p w14:paraId="26F00B84" w14:textId="03A2A227" w:rsidR="00EF1705" w:rsidRPr="00F641B0" w:rsidRDefault="005B57F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Dal boscho torna cum </w:t>
      </w:r>
      <w:r w:rsidR="00DB5E55">
        <w:rPr>
          <w:rFonts w:ascii="Times" w:hAnsi="Times" w:cs="Times New Roman"/>
          <w:color w:val="000000" w:themeColor="text1"/>
          <w:lang w:val="en-US"/>
        </w:rPr>
        <w:t>.</w:t>
      </w:r>
      <w:r w:rsidRPr="00F641B0">
        <w:rPr>
          <w:rFonts w:ascii="Times" w:hAnsi="Times" w:cs="Times New Roman"/>
          <w:color w:val="000000" w:themeColor="text1"/>
          <w:lang w:val="en-US"/>
        </w:rPr>
        <w:t>XL</w:t>
      </w:r>
      <w:r w:rsidR="00DB5E55">
        <w:rPr>
          <w:rFonts w:ascii="Times" w:hAnsi="Times" w:cs="Times New Roman"/>
          <w:color w:val="000000" w:themeColor="text1"/>
          <w:lang w:val="en-US"/>
        </w:rPr>
        <w:t>.</w:t>
      </w:r>
      <w:r w:rsidR="0009654C" w:rsidRPr="00F641B0">
        <w:rPr>
          <w:rFonts w:ascii="Times" w:hAnsi="Times" w:cs="Times New Roman"/>
          <w:color w:val="000000" w:themeColor="text1"/>
          <w:lang w:val="en-US"/>
        </w:rPr>
        <w:t xml:space="preserve"> chav</w:t>
      </w:r>
      <w:r w:rsidR="00EF1705" w:rsidRPr="00F641B0">
        <w:rPr>
          <w:rFonts w:ascii="Times" w:hAnsi="Times" w:cs="Times New Roman"/>
          <w:color w:val="000000" w:themeColor="text1"/>
          <w:lang w:val="en-US"/>
        </w:rPr>
        <w:t>aliere</w:t>
      </w:r>
      <w:r w:rsidR="00856084" w:rsidRPr="00F641B0">
        <w:rPr>
          <w:rFonts w:ascii="Times" w:hAnsi="Times" w:cs="Times New Roman"/>
          <w:color w:val="000000" w:themeColor="text1"/>
          <w:lang w:val="en-US"/>
        </w:rPr>
        <w:t>,</w:t>
      </w:r>
    </w:p>
    <w:p w14:paraId="61F683F1" w14:textId="63246418" w:rsidR="00EF1705" w:rsidRPr="00F641B0" w:rsidRDefault="000965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caçaxon mena quatro çenglere</w:t>
      </w:r>
      <w:r w:rsidR="00856084" w:rsidRPr="00F641B0">
        <w:rPr>
          <w:rFonts w:ascii="Times" w:hAnsi="Times" w:cs="Times New Roman"/>
          <w:color w:val="000000" w:themeColor="text1"/>
          <w:lang w:val="en-US"/>
        </w:rPr>
        <w:t>.</w:t>
      </w:r>
    </w:p>
    <w:p w14:paraId="4930AF35" w14:textId="76C29AF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901D50"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insir del bosco si comença a cornere</w:t>
      </w:r>
      <w:r w:rsidR="00856084" w:rsidRPr="00F641B0">
        <w:rPr>
          <w:rFonts w:ascii="Times" w:hAnsi="Times" w:cs="Times New Roman"/>
          <w:color w:val="000000" w:themeColor="text1"/>
          <w:lang w:val="en-US"/>
        </w:rPr>
        <w:t>;</w:t>
      </w:r>
    </w:p>
    <w:p w14:paraId="6BBE6B5A" w14:textId="746C9ED0" w:rsidR="00EF1705" w:rsidRPr="00F641B0" w:rsidRDefault="000965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El s</w:t>
      </w:r>
      <w:r w:rsidR="00456BE0" w:rsidRPr="00F641B0">
        <w:rPr>
          <w:rFonts w:ascii="Times" w:hAnsi="Times" w:cs="Times New Roman"/>
          <w:color w:val="000000" w:themeColor="text1"/>
          <w:lang w:val="en-US"/>
        </w:rPr>
        <w:t>ignificha ch’e</w:t>
      </w:r>
      <w:r w:rsidRPr="00F641B0">
        <w:rPr>
          <w:rFonts w:ascii="Times" w:hAnsi="Times" w:cs="Times New Roman"/>
          <w:color w:val="000000" w:themeColor="text1"/>
          <w:lang w:val="en-US"/>
        </w:rPr>
        <w:t>li v</w:t>
      </w:r>
      <w:r w:rsidR="00EF1705" w:rsidRPr="00F641B0">
        <w:rPr>
          <w:rFonts w:ascii="Times" w:hAnsi="Times" w:cs="Times New Roman"/>
          <w:color w:val="000000" w:themeColor="text1"/>
          <w:lang w:val="en-US"/>
        </w:rPr>
        <w:t>ien da çaciere</w:t>
      </w:r>
      <w:r w:rsidR="00856084" w:rsidRPr="00F641B0">
        <w:rPr>
          <w:rFonts w:ascii="Times" w:hAnsi="Times" w:cs="Times New Roman"/>
          <w:color w:val="000000" w:themeColor="text1"/>
          <w:lang w:val="en-US"/>
        </w:rPr>
        <w:t>.</w:t>
      </w:r>
    </w:p>
    <w:p w14:paraId="645B5C70" w14:textId="4B2121BB"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(5V) </w:t>
      </w:r>
      <w:r w:rsidR="00EF1705" w:rsidRPr="00F641B0">
        <w:rPr>
          <w:rFonts w:ascii="Times" w:hAnsi="Times" w:cs="Times New Roman"/>
          <w:color w:val="000000" w:themeColor="text1"/>
          <w:lang w:val="en-US"/>
        </w:rPr>
        <w:t xml:space="preserve">La fia de </w:t>
      </w:r>
      <w:r w:rsidR="0009654C" w:rsidRPr="00F641B0">
        <w:rPr>
          <w:rFonts w:ascii="Times" w:hAnsi="Times" w:cs="Times New Roman"/>
          <w:color w:val="000000" w:themeColor="text1"/>
          <w:lang w:val="en-US"/>
        </w:rPr>
        <w:t>C</w:t>
      </w:r>
      <w:r w:rsidR="00856084" w:rsidRPr="00F641B0">
        <w:rPr>
          <w:rFonts w:ascii="Times" w:hAnsi="Times" w:cs="Times New Roman"/>
          <w:color w:val="000000" w:themeColor="text1"/>
          <w:lang w:val="en-US"/>
        </w:rPr>
        <w:t>harlon</w:t>
      </w:r>
      <w:r w:rsidR="00456BE0" w:rsidRPr="00F641B0">
        <w:rPr>
          <w:rFonts w:ascii="Times" w:hAnsi="Times" w:cs="Times New Roman"/>
          <w:color w:val="000000" w:themeColor="text1"/>
          <w:lang w:val="en-US"/>
        </w:rPr>
        <w:t>,</w:t>
      </w:r>
      <w:r w:rsidR="00856084" w:rsidRPr="00F641B0">
        <w:rPr>
          <w:rFonts w:ascii="Times" w:hAnsi="Times" w:cs="Times New Roman"/>
          <w:color w:val="000000" w:themeColor="text1"/>
          <w:lang w:val="en-US"/>
        </w:rPr>
        <w:t xml:space="preserve"> quando oldì</w:t>
      </w:r>
      <w:r w:rsidR="00EF1705" w:rsidRPr="00F641B0">
        <w:rPr>
          <w:rFonts w:ascii="Times" w:hAnsi="Times" w:cs="Times New Roman"/>
          <w:color w:val="000000" w:themeColor="text1"/>
          <w:lang w:val="en-US"/>
        </w:rPr>
        <w:t xml:space="preserve"> lo corno soner</w:t>
      </w:r>
      <w:r w:rsidR="00901D50" w:rsidRPr="00F641B0">
        <w:rPr>
          <w:rFonts w:ascii="Times" w:hAnsi="Times" w:cs="Times New Roman"/>
          <w:color w:val="000000" w:themeColor="text1"/>
          <w:lang w:val="en-US"/>
        </w:rPr>
        <w:t>(e)</w:t>
      </w:r>
      <w:r w:rsidR="00456BE0"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p>
    <w:p w14:paraId="1FF625D5" w14:textId="061578E4" w:rsidR="00EF1705" w:rsidRPr="00F641B0" w:rsidRDefault="00EF1705" w:rsidP="00901D50">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Soa cameriera el</w:t>
      </w:r>
      <w:r w:rsidR="00901D50"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tosto apelere</w:t>
      </w:r>
      <w:r w:rsidR="0009654C" w:rsidRPr="00F641B0">
        <w:rPr>
          <w:rFonts w:ascii="Times" w:hAnsi="Times" w:cs="Times New Roman"/>
          <w:color w:val="000000" w:themeColor="text1"/>
          <w:lang w:val="en-US"/>
        </w:rPr>
        <w:t>.</w:t>
      </w:r>
    </w:p>
    <w:p w14:paraId="4116317F" w14:textId="6EE8B919" w:rsidR="00EF1705" w:rsidRPr="00F641B0" w:rsidRDefault="000965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andemo contra S</w:t>
      </w:r>
      <w:r w:rsidR="00EF1705" w:rsidRPr="00F641B0">
        <w:rPr>
          <w:rFonts w:ascii="Times" w:hAnsi="Times" w:cs="Times New Roman"/>
          <w:color w:val="000000" w:themeColor="text1"/>
          <w:lang w:val="en-US"/>
        </w:rPr>
        <w:t>anguy</w:t>
      </w:r>
      <w:r w:rsidR="00492EF9">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sença demorere</w:t>
      </w:r>
    </w:p>
    <w:p w14:paraId="0B75BC2B" w14:textId="27D25BCA" w:rsidR="00EF1705" w:rsidRPr="00F641B0" w:rsidRDefault="00901D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w:t>
      </w:r>
      <w:r w:rsidR="0009654C" w:rsidRPr="00F641B0">
        <w:rPr>
          <w:rFonts w:ascii="Times" w:hAnsi="Times" w:cs="Times New Roman"/>
          <w:color w:val="000000" w:themeColor="text1"/>
          <w:lang w:val="en-US"/>
        </w:rPr>
        <w:t xml:space="preserve"> li av</w:t>
      </w:r>
      <w:r w:rsidR="00EF1705" w:rsidRPr="00F641B0">
        <w:rPr>
          <w:rFonts w:ascii="Times" w:hAnsi="Times" w:cs="Times New Roman"/>
          <w:color w:val="000000" w:themeColor="text1"/>
          <w:lang w:val="en-US"/>
        </w:rPr>
        <w:t>eremo tuto lo penssier contere</w:t>
      </w:r>
    </w:p>
    <w:p w14:paraId="3EC067BB" w14:textId="51F7E8D3" w:rsidR="00EF1705" w:rsidRPr="00F641B0" w:rsidRDefault="00901D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w:t>
      </w:r>
      <w:r w:rsidR="0009654C" w:rsidRPr="00F641B0">
        <w:rPr>
          <w:rFonts w:ascii="Times" w:hAnsi="Times" w:cs="Times New Roman"/>
          <w:color w:val="000000" w:themeColor="text1"/>
          <w:lang w:val="en-US"/>
        </w:rPr>
        <w:t xml:space="preserve"> faremo lo conte U</w:t>
      </w:r>
      <w:r w:rsidR="00EF1705" w:rsidRPr="00F641B0">
        <w:rPr>
          <w:rFonts w:ascii="Times" w:hAnsi="Times" w:cs="Times New Roman"/>
          <w:color w:val="000000" w:themeColor="text1"/>
          <w:lang w:val="en-US"/>
        </w:rPr>
        <w:t>go tuto trenciere</w:t>
      </w:r>
    </w:p>
    <w:p w14:paraId="76584DEB" w14:textId="761B5D68" w:rsidR="00EF1705" w:rsidRPr="00F641B0" w:rsidRDefault="000965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ardere la carne e la polver al v</w:t>
      </w:r>
      <w:r w:rsidR="00EF1705" w:rsidRPr="00F641B0">
        <w:rPr>
          <w:rFonts w:ascii="Times" w:hAnsi="Times" w:cs="Times New Roman"/>
          <w:color w:val="000000" w:themeColor="text1"/>
          <w:lang w:val="en-US"/>
        </w:rPr>
        <w:t>ent</w:t>
      </w:r>
      <w:r w:rsidR="00EB0803" w:rsidRPr="00F641B0">
        <w:rPr>
          <w:rFonts w:ascii="Times" w:hAnsi="Times" w:cs="Times New Roman"/>
          <w:color w:val="000000" w:themeColor="text1"/>
          <w:lang w:val="en-US"/>
        </w:rPr>
        <w:t xml:space="preserve"> (çiti)</w:t>
      </w:r>
      <w:r w:rsidR="00EF1705"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r w:rsidR="00456BE0"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25"/>
      </w:r>
    </w:p>
    <w:p w14:paraId="34B21A2C" w14:textId="4671891E" w:rsidR="00EF1705" w:rsidRPr="00F641B0" w:rsidRDefault="000965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56BE0" w:rsidRPr="00F641B0">
        <w:rPr>
          <w:rFonts w:ascii="Times" w:hAnsi="Times" w:cs="Times New Roman"/>
          <w:color w:val="000000" w:themeColor="text1"/>
          <w:lang w:val="en-US"/>
        </w:rPr>
        <w:t>la responde, “Ben è</w:t>
      </w:r>
      <w:r w:rsidR="00EF1705" w:rsidRPr="00F641B0">
        <w:rPr>
          <w:rFonts w:ascii="Times" w:hAnsi="Times" w:cs="Times New Roman"/>
          <w:color w:val="000000" w:themeColor="text1"/>
          <w:lang w:val="en-US"/>
        </w:rPr>
        <w:t xml:space="preserve"> da</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otroiere</w:t>
      </w:r>
      <w:r w:rsidR="005B57FA" w:rsidRPr="00F641B0">
        <w:rPr>
          <w:rFonts w:ascii="Times" w:hAnsi="Times" w:cs="Times New Roman"/>
          <w:color w:val="000000" w:themeColor="text1"/>
          <w:lang w:val="en-US"/>
        </w:rPr>
        <w:t>!</w:t>
      </w:r>
      <w:r w:rsidR="00456BE0" w:rsidRPr="00F641B0">
        <w:rPr>
          <w:rFonts w:ascii="Times" w:hAnsi="Times" w:cs="Times New Roman"/>
          <w:color w:val="000000" w:themeColor="text1"/>
          <w:lang w:val="en-US"/>
        </w:rPr>
        <w:t>”</w:t>
      </w:r>
    </w:p>
    <w:p w14:paraId="2FA2CFBE" w14:textId="16CC635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dolente fo de questo la cameriere</w:t>
      </w:r>
      <w:r w:rsidR="00456BE0" w:rsidRPr="00F641B0">
        <w:rPr>
          <w:rFonts w:ascii="Times" w:hAnsi="Times" w:cs="Times New Roman"/>
          <w:color w:val="000000" w:themeColor="text1"/>
          <w:lang w:val="en-US"/>
        </w:rPr>
        <w:t>,</w:t>
      </w:r>
    </w:p>
    <w:p w14:paraId="140889FD" w14:textId="576AE4D1" w:rsidR="00EF1705" w:rsidRPr="00F641B0" w:rsidRDefault="000965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lo v</w:t>
      </w:r>
      <w:r w:rsidR="00456BE0" w:rsidRPr="00F641B0">
        <w:rPr>
          <w:rFonts w:ascii="Times" w:hAnsi="Times" w:cs="Times New Roman"/>
          <w:color w:val="000000" w:themeColor="text1"/>
          <w:lang w:val="en-US"/>
        </w:rPr>
        <w:t>oler de soa dona no può</w:t>
      </w:r>
      <w:r w:rsidR="00EF1705" w:rsidRPr="00F641B0">
        <w:rPr>
          <w:rFonts w:ascii="Times" w:hAnsi="Times" w:cs="Times New Roman"/>
          <w:color w:val="000000" w:themeColor="text1"/>
          <w:lang w:val="en-US"/>
        </w:rPr>
        <w:t xml:space="preserve"> contrastere</w:t>
      </w:r>
      <w:r w:rsidR="00456BE0" w:rsidRPr="00F641B0">
        <w:rPr>
          <w:rFonts w:ascii="Times" w:hAnsi="Times" w:cs="Times New Roman"/>
          <w:color w:val="000000" w:themeColor="text1"/>
          <w:lang w:val="en-US"/>
        </w:rPr>
        <w:t>.</w:t>
      </w:r>
    </w:p>
    <w:p w14:paraId="26A259D9" w14:textId="3543D581" w:rsidR="00EF1705" w:rsidRPr="00F641B0" w:rsidRDefault="004A201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braço al colo portà</w:t>
      </w:r>
      <w:r w:rsidR="00EF1705" w:rsidRPr="00F641B0">
        <w:rPr>
          <w:rFonts w:ascii="Times" w:hAnsi="Times" w:cs="Times New Roman"/>
          <w:color w:val="000000" w:themeColor="text1"/>
          <w:lang w:val="en-US"/>
        </w:rPr>
        <w:t xml:space="preserve"> i</w:t>
      </w:r>
      <w:r w:rsidR="00392171" w:rsidRPr="00F641B0">
        <w:rPr>
          <w:rFonts w:ascii="Times" w:hAnsi="Times" w:cs="Times New Roman"/>
          <w:i/>
          <w:color w:val="000000" w:themeColor="text1"/>
          <w:lang w:val="en-US"/>
        </w:rPr>
        <w:t>n</w:t>
      </w:r>
      <w:r w:rsidR="0009654C" w:rsidRPr="00F641B0">
        <w:rPr>
          <w:rFonts w:ascii="Times" w:hAnsi="Times" w:cs="Times New Roman"/>
          <w:color w:val="000000" w:themeColor="text1"/>
          <w:lang w:val="en-US"/>
        </w:rPr>
        <w:t>v</w:t>
      </w:r>
      <w:r w:rsidR="00EF1705" w:rsidRPr="00F641B0">
        <w:rPr>
          <w:rFonts w:ascii="Times" w:hAnsi="Times" w:cs="Times New Roman"/>
          <w:color w:val="000000" w:themeColor="text1"/>
          <w:lang w:val="en-US"/>
        </w:rPr>
        <w:t>olupere</w:t>
      </w:r>
      <w:r w:rsidR="00901D50" w:rsidRPr="00F641B0">
        <w:rPr>
          <w:rStyle w:val="FootnoteReference"/>
          <w:rFonts w:ascii="Times" w:hAnsi="Times" w:cs="Times New Roman"/>
          <w:color w:val="000000" w:themeColor="text1"/>
          <w:lang w:val="en-US"/>
        </w:rPr>
        <w:footnoteReference w:id="26"/>
      </w:r>
    </w:p>
    <w:p w14:paraId="3D5D9061" w14:textId="78BAAB20" w:rsidR="00EF1705" w:rsidRPr="00F641B0" w:rsidRDefault="001B118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In la tovai</w:t>
      </w:r>
      <w:r w:rsidR="0009654C" w:rsidRPr="00F641B0">
        <w:rPr>
          <w:rFonts w:ascii="Times" w:hAnsi="Times" w:cs="Times New Roman"/>
          <w:color w:val="000000" w:themeColor="text1"/>
          <w:lang w:val="en-US"/>
        </w:rPr>
        <w:t>a Maria la çamerere</w:t>
      </w:r>
      <w:r w:rsidR="00456BE0" w:rsidRPr="00F641B0">
        <w:rPr>
          <w:rFonts w:ascii="Times" w:hAnsi="Times" w:cs="Times New Roman"/>
          <w:color w:val="000000" w:themeColor="text1"/>
          <w:lang w:val="en-US"/>
        </w:rPr>
        <w:t>;</w:t>
      </w:r>
    </w:p>
    <w:p w14:paraId="4978BC12" w14:textId="27B44CA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duchessa</w:t>
      </w:r>
      <w:r w:rsidR="0009654C" w:rsidRPr="00F641B0">
        <w:rPr>
          <w:rFonts w:ascii="Times" w:hAnsi="Times" w:cs="Times New Roman"/>
          <w:color w:val="000000" w:themeColor="text1"/>
          <w:lang w:val="en-US"/>
        </w:rPr>
        <w:t xml:space="preserve"> s</w:t>
      </w:r>
      <w:r w:rsidR="00480979"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tuto sgrafere</w:t>
      </w:r>
      <w:r w:rsidR="00480979" w:rsidRPr="00F641B0">
        <w:rPr>
          <w:rFonts w:ascii="Times" w:hAnsi="Times" w:cs="Times New Roman"/>
          <w:color w:val="000000" w:themeColor="text1"/>
          <w:lang w:val="en-US"/>
        </w:rPr>
        <w:t>,</w:t>
      </w:r>
    </w:p>
    <w:p w14:paraId="37D3C86B" w14:textId="2094A96D" w:rsidR="00EF1705" w:rsidRPr="00F641B0" w:rsidRDefault="000965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so chavelli</w:t>
      </w:r>
      <w:r w:rsidR="00794852">
        <w:rPr>
          <w:rFonts w:ascii="Times" w:hAnsi="Times" w:cs="Times New Roman"/>
          <w:color w:val="000000" w:themeColor="text1"/>
          <w:lang w:val="en-US"/>
        </w:rPr>
        <w:t>·</w:t>
      </w:r>
      <w:r w:rsidR="00BE16D6" w:rsidRPr="00F641B0">
        <w:rPr>
          <w:rFonts w:ascii="Times" w:hAnsi="Times" w:cs="Times New Roman"/>
          <w:color w:val="000000" w:themeColor="text1"/>
          <w:lang w:val="en-US"/>
        </w:rPr>
        <w:t>ttuti scav</w:t>
      </w:r>
      <w:r w:rsidR="00EF1705" w:rsidRPr="00F641B0">
        <w:rPr>
          <w:rFonts w:ascii="Times" w:hAnsi="Times" w:cs="Times New Roman"/>
          <w:color w:val="000000" w:themeColor="text1"/>
          <w:lang w:val="en-US"/>
        </w:rPr>
        <w:t>ellere</w:t>
      </w:r>
      <w:r w:rsidR="00480979" w:rsidRPr="00F641B0">
        <w:rPr>
          <w:rFonts w:ascii="Times" w:hAnsi="Times" w:cs="Times New Roman"/>
          <w:color w:val="000000" w:themeColor="text1"/>
          <w:lang w:val="en-US"/>
        </w:rPr>
        <w:t>,</w:t>
      </w:r>
    </w:p>
    <w:p w14:paraId="52BC8E75" w14:textId="0CE4B61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00203EC8" w:rsidRPr="00F641B0">
        <w:rPr>
          <w:rFonts w:ascii="Times" w:hAnsi="Times" w:cs="Times New Roman"/>
          <w:i/>
          <w:iCs/>
          <w:color w:val="000000" w:themeColor="text1"/>
          <w:lang w:val="en-US"/>
        </w:rPr>
        <w:t>er</w:t>
      </w:r>
      <w:r w:rsidR="00BE16D6" w:rsidRPr="00F641B0">
        <w:rPr>
          <w:rFonts w:ascii="Times" w:hAnsi="Times" w:cs="Times New Roman"/>
          <w:color w:val="000000" w:themeColor="text1"/>
          <w:lang w:val="en-US"/>
        </w:rPr>
        <w:t xml:space="preserve"> lo boscho v</w:t>
      </w:r>
      <w:r w:rsidRPr="00F641B0">
        <w:rPr>
          <w:rFonts w:ascii="Times" w:hAnsi="Times" w:cs="Times New Roman"/>
          <w:color w:val="000000" w:themeColor="text1"/>
          <w:lang w:val="en-US"/>
        </w:rPr>
        <w:t>a ad alta vosse cridere</w:t>
      </w:r>
      <w:r w:rsidR="00480979" w:rsidRPr="00F641B0">
        <w:rPr>
          <w:rFonts w:ascii="Times" w:hAnsi="Times" w:cs="Times New Roman"/>
          <w:color w:val="000000" w:themeColor="text1"/>
          <w:lang w:val="en-US"/>
        </w:rPr>
        <w:t>.</w:t>
      </w:r>
    </w:p>
    <w:p w14:paraId="26B1F353" w14:textId="42C2EDB7" w:rsidR="00EF1705" w:rsidRPr="00F641B0" w:rsidRDefault="00BE16D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Quelli de</w:t>
      </w:r>
      <w:r w:rsidR="00480979" w:rsidRPr="00F641B0">
        <w:rPr>
          <w:rFonts w:ascii="Times" w:hAnsi="Times" w:cs="Times New Roman"/>
          <w:color w:val="000000" w:themeColor="text1"/>
          <w:lang w:val="en-US"/>
        </w:rPr>
        <w:t xml:space="preserve"> V</w:t>
      </w:r>
      <w:r w:rsidR="00EF1705" w:rsidRPr="00F641B0">
        <w:rPr>
          <w:rFonts w:ascii="Times" w:hAnsi="Times" w:cs="Times New Roman"/>
          <w:color w:val="000000" w:themeColor="text1"/>
          <w:lang w:val="en-US"/>
        </w:rPr>
        <w:t>iena se prexe a</w:t>
      </w:r>
      <w:r w:rsidRPr="00F641B0">
        <w:rPr>
          <w:rFonts w:ascii="Times" w:hAnsi="Times" w:cs="Times New Roman"/>
          <w:color w:val="000000" w:themeColor="text1"/>
          <w:lang w:val="en-US"/>
        </w:rPr>
        <w:t xml:space="preserve"> </w:t>
      </w:r>
      <w:r w:rsidR="001B1189">
        <w:rPr>
          <w:rFonts w:ascii="Times" w:hAnsi="Times" w:cs="Times New Roman"/>
          <w:color w:val="000000" w:themeColor="text1"/>
          <w:lang w:val="en-US"/>
        </w:rPr>
        <w:t>maravei</w:t>
      </w:r>
      <w:r w:rsidR="005843EF" w:rsidRPr="00F641B0">
        <w:rPr>
          <w:rFonts w:ascii="Times" w:hAnsi="Times" w:cs="Times New Roman"/>
          <w:color w:val="000000" w:themeColor="text1"/>
          <w:lang w:val="en-US"/>
        </w:rPr>
        <w:t>ere</w:t>
      </w:r>
      <w:r w:rsidR="00480979" w:rsidRPr="00F641B0">
        <w:rPr>
          <w:rFonts w:ascii="Times" w:hAnsi="Times" w:cs="Times New Roman"/>
          <w:color w:val="000000" w:themeColor="text1"/>
          <w:lang w:val="en-US"/>
        </w:rPr>
        <w:t>,</w:t>
      </w:r>
    </w:p>
    <w:p w14:paraId="13D0824F" w14:textId="54C8302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elli oldino la dona si plure</w:t>
      </w:r>
      <w:r w:rsidR="00480979" w:rsidRPr="00F641B0">
        <w:rPr>
          <w:rFonts w:ascii="Times" w:hAnsi="Times" w:cs="Times New Roman"/>
          <w:color w:val="000000" w:themeColor="text1"/>
          <w:lang w:val="en-US"/>
        </w:rPr>
        <w:t>;</w:t>
      </w:r>
    </w:p>
    <w:p w14:paraId="4123CB4B" w14:textId="21E8802E" w:rsidR="00EF1705" w:rsidRPr="00F641B0" w:rsidRDefault="00BE16D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w:t>
      </w:r>
      <w:r w:rsidR="00EF1705" w:rsidRPr="00F641B0">
        <w:rPr>
          <w:rFonts w:ascii="Times" w:hAnsi="Times" w:cs="Times New Roman"/>
          <w:color w:val="000000" w:themeColor="text1"/>
          <w:lang w:val="en-US"/>
        </w:rPr>
        <w:t>anguy</w:t>
      </w:r>
      <w:r w:rsidRPr="00F641B0">
        <w:rPr>
          <w:rFonts w:ascii="Times" w:hAnsi="Times" w:cs="Times New Roman"/>
          <w:color w:val="000000" w:themeColor="text1"/>
          <w:lang w:val="en-US"/>
        </w:rPr>
        <w:t>(n)</w:t>
      </w:r>
      <w:r w:rsidR="00EF1705" w:rsidRPr="00F641B0">
        <w:rPr>
          <w:rFonts w:ascii="Times" w:hAnsi="Times" w:cs="Times New Roman"/>
          <w:color w:val="000000" w:themeColor="text1"/>
          <w:lang w:val="en-US"/>
        </w:rPr>
        <w:t xml:space="preserve"> p</w:t>
      </w:r>
      <w:r w:rsidR="00203EC8" w:rsidRPr="00F641B0">
        <w:rPr>
          <w:rFonts w:ascii="Times" w:hAnsi="Times" w:cs="Times New Roman"/>
          <w:i/>
          <w:iCs/>
          <w:color w:val="000000" w:themeColor="text1"/>
          <w:lang w:val="en-US"/>
        </w:rPr>
        <w:t xml:space="preserve">er </w:t>
      </w:r>
      <w:r w:rsidRPr="00F641B0">
        <w:rPr>
          <w:rFonts w:ascii="Times" w:hAnsi="Times" w:cs="Times New Roman"/>
          <w:color w:val="000000" w:themeColor="text1"/>
          <w:lang w:val="en-US"/>
        </w:rPr>
        <w:t>la porta della çita av</w:t>
      </w:r>
      <w:r w:rsidR="00EF1705" w:rsidRPr="00F641B0">
        <w:rPr>
          <w:rFonts w:ascii="Times" w:hAnsi="Times" w:cs="Times New Roman"/>
          <w:color w:val="000000" w:themeColor="text1"/>
          <w:lang w:val="en-US"/>
        </w:rPr>
        <w:t>e intrere</w:t>
      </w:r>
    </w:p>
    <w:p w14:paraId="153AD7BD" w14:textId="6F8A2EE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BE16D6" w:rsidRPr="00F641B0">
        <w:rPr>
          <w:rFonts w:ascii="Times" w:hAnsi="Times" w:cs="Times New Roman"/>
          <w:color w:val="000000" w:themeColor="text1"/>
          <w:lang w:val="en-US"/>
        </w:rPr>
        <w:t>v</w:t>
      </w:r>
      <w:r w:rsidRPr="00F641B0">
        <w:rPr>
          <w:rFonts w:ascii="Times" w:hAnsi="Times" w:cs="Times New Roman"/>
          <w:color w:val="000000" w:themeColor="text1"/>
          <w:lang w:val="en-US"/>
        </w:rPr>
        <w:t>ien corando menando gran trepere</w:t>
      </w:r>
      <w:r w:rsidR="005B57FA" w:rsidRPr="00F641B0">
        <w:rPr>
          <w:rFonts w:ascii="Times" w:hAnsi="Times" w:cs="Times New Roman"/>
          <w:color w:val="000000" w:themeColor="text1"/>
          <w:lang w:val="en-US"/>
        </w:rPr>
        <w:t>,</w:t>
      </w:r>
    </w:p>
    <w:p w14:paraId="138BFBBF" w14:textId="5EB90ED3" w:rsidR="00EF1705" w:rsidRPr="00F641B0" w:rsidRDefault="00BE16D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 duchexa si ave dav</w:t>
      </w:r>
      <w:r w:rsidR="00EF1705" w:rsidRPr="00F641B0">
        <w:rPr>
          <w:rFonts w:ascii="Times" w:hAnsi="Times" w:cs="Times New Roman"/>
          <w:color w:val="000000" w:themeColor="text1"/>
          <w:lang w:val="en-US"/>
        </w:rPr>
        <w:t>a</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ti luy alere</w:t>
      </w:r>
      <w:r w:rsidR="00480979" w:rsidRPr="00F641B0">
        <w:rPr>
          <w:rFonts w:ascii="Times" w:hAnsi="Times" w:cs="Times New Roman"/>
          <w:color w:val="000000" w:themeColor="text1"/>
          <w:lang w:val="en-US"/>
        </w:rPr>
        <w:t>.</w:t>
      </w:r>
      <w:r w:rsidR="00217F77">
        <w:rPr>
          <w:rStyle w:val="FootnoteReference"/>
          <w:rFonts w:ascii="Times" w:hAnsi="Times" w:cs="Times New Roman"/>
          <w:color w:val="000000" w:themeColor="text1"/>
          <w:lang w:val="en-US"/>
        </w:rPr>
        <w:footnoteReference w:id="27"/>
      </w:r>
    </w:p>
    <w:p w14:paraId="709F707D" w14:textId="6E41C08B"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(6R) </w:t>
      </w:r>
      <w:r w:rsidR="004A201C" w:rsidRPr="00F641B0">
        <w:rPr>
          <w:rFonts w:ascii="Times" w:hAnsi="Times" w:cs="Times New Roman"/>
          <w:color w:val="000000" w:themeColor="text1"/>
          <w:lang w:val="en-US"/>
        </w:rPr>
        <w:t>Ad alta voxe chomençà</w:t>
      </w:r>
      <w:r w:rsidR="00EF1705" w:rsidRPr="00F641B0">
        <w:rPr>
          <w:rFonts w:ascii="Times" w:hAnsi="Times" w:cs="Times New Roman"/>
          <w:color w:val="000000" w:themeColor="text1"/>
          <w:lang w:val="en-US"/>
        </w:rPr>
        <w:t xml:space="preserve"> a cridere</w:t>
      </w:r>
      <w:r w:rsidR="00480979" w:rsidRPr="00F641B0">
        <w:rPr>
          <w:rFonts w:ascii="Times" w:hAnsi="Times" w:cs="Times New Roman"/>
          <w:color w:val="000000" w:themeColor="text1"/>
          <w:lang w:val="en-US"/>
        </w:rPr>
        <w:t>,</w:t>
      </w:r>
    </w:p>
    <w:p w14:paraId="2FAB5A3B" w14:textId="51C09625" w:rsidR="00EF1705" w:rsidRPr="00F641B0" w:rsidRDefault="0048097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FA1549" w:rsidRPr="00F641B0">
        <w:rPr>
          <w:rFonts w:ascii="Times" w:hAnsi="Times" w:cs="Times New Roman"/>
          <w:color w:val="000000" w:themeColor="text1"/>
          <w:lang w:val="en-US"/>
        </w:rPr>
        <w:t>Marçé</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bel siere</w:t>
      </w:r>
      <w:r w:rsidRPr="00F641B0">
        <w:rPr>
          <w:rFonts w:ascii="Times" w:hAnsi="Times" w:cs="Times New Roman"/>
          <w:color w:val="000000" w:themeColor="text1"/>
          <w:lang w:val="en-US"/>
        </w:rPr>
        <w:t>,</w:t>
      </w:r>
      <w:r w:rsidR="00A96EF5" w:rsidRPr="00F641B0">
        <w:rPr>
          <w:rFonts w:ascii="Times" w:hAnsi="Times" w:cs="Times New Roman"/>
          <w:color w:val="000000" w:themeColor="text1"/>
          <w:lang w:val="en-US"/>
        </w:rPr>
        <w:t xml:space="preserve"> per D</w:t>
      </w:r>
      <w:r w:rsidR="00EF1705" w:rsidRPr="00F641B0">
        <w:rPr>
          <w:rFonts w:ascii="Times" w:hAnsi="Times" w:cs="Times New Roman"/>
          <w:color w:val="000000" w:themeColor="text1"/>
          <w:lang w:val="en-US"/>
        </w:rPr>
        <w:t>omenedio lo pere</w:t>
      </w:r>
      <w:r w:rsidRPr="00F641B0">
        <w:rPr>
          <w:rFonts w:ascii="Times" w:hAnsi="Times" w:cs="Times New Roman"/>
          <w:color w:val="000000" w:themeColor="text1"/>
          <w:lang w:val="en-US"/>
        </w:rPr>
        <w:t>!”</w:t>
      </w:r>
    </w:p>
    <w:p w14:paraId="5BB155C9" w14:textId="2335B3E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dux la</w:t>
      </w:r>
      <w:r w:rsidR="00BE16D6"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ete</w:t>
      </w:r>
      <w:r w:rsidR="005B57F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w:t>
      </w:r>
      <w:r w:rsidR="00BE16D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reti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e lo destrere</w:t>
      </w:r>
      <w:r w:rsidR="00480979" w:rsidRPr="00F641B0">
        <w:rPr>
          <w:rFonts w:ascii="Times" w:hAnsi="Times" w:cs="Times New Roman"/>
          <w:color w:val="000000" w:themeColor="text1"/>
          <w:lang w:val="en-US"/>
        </w:rPr>
        <w:t>,</w:t>
      </w:r>
    </w:p>
    <w:p w14:paraId="3D34DD61" w14:textId="3121D88F" w:rsidR="00EF1705" w:rsidRPr="00F641B0" w:rsidRDefault="0079485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In·</w:t>
      </w:r>
      <w:r w:rsidR="00010407" w:rsidRPr="00F641B0">
        <w:rPr>
          <w:rFonts w:ascii="Times" w:hAnsi="Times" w:cs="Times New Roman"/>
          <w:color w:val="000000" w:themeColor="text1"/>
          <w:lang w:val="en-US"/>
        </w:rPr>
        <w:t xml:space="preserve">ssu </w:t>
      </w:r>
      <w:r w:rsidR="00480979" w:rsidRPr="00F641B0">
        <w:rPr>
          <w:rFonts w:ascii="Times" w:hAnsi="Times" w:cs="Times New Roman"/>
          <w:color w:val="000000" w:themeColor="text1"/>
          <w:lang w:val="en-US"/>
        </w:rPr>
        <w:t>ll’</w:t>
      </w:r>
      <w:r w:rsidR="00EF1705" w:rsidRPr="00F641B0">
        <w:rPr>
          <w:rFonts w:ascii="Times" w:hAnsi="Times" w:cs="Times New Roman"/>
          <w:color w:val="000000" w:themeColor="text1"/>
          <w:lang w:val="en-US"/>
        </w:rPr>
        <w:t>arçom</w:t>
      </w:r>
      <w:r w:rsidR="00BE16D6" w:rsidRPr="00F641B0">
        <w:rPr>
          <w:rFonts w:ascii="Times" w:hAnsi="Times" w:cs="Times New Roman"/>
          <w:color w:val="000000" w:themeColor="text1"/>
          <w:lang w:val="en-US"/>
        </w:rPr>
        <w:t xml:space="preserve"> dav</w:t>
      </w:r>
      <w:r w:rsidR="00EF1705" w:rsidRPr="00F641B0">
        <w:rPr>
          <w:rFonts w:ascii="Times" w:hAnsi="Times" w:cs="Times New Roman"/>
          <w:color w:val="000000" w:themeColor="text1"/>
          <w:lang w:val="en-US"/>
        </w:rPr>
        <w:t>anti se presse a puçere</w:t>
      </w:r>
      <w:r w:rsidR="00BE16D6" w:rsidRPr="00F641B0">
        <w:rPr>
          <w:rFonts w:ascii="Times" w:hAnsi="Times" w:cs="Times New Roman"/>
          <w:color w:val="000000" w:themeColor="text1"/>
          <w:lang w:val="en-US"/>
        </w:rPr>
        <w:t>.</w:t>
      </w:r>
    </w:p>
    <w:p w14:paraId="301DB884" w14:textId="2472B095" w:rsidR="00EF1705" w:rsidRPr="00F641B0" w:rsidRDefault="00BE16D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Dama</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diss</w:t>
      </w:r>
      <w:r w:rsidR="006A57CF"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“che av</w:t>
      </w:r>
      <w:r w:rsidR="005B57FA" w:rsidRPr="00F641B0">
        <w:rPr>
          <w:rFonts w:ascii="Times" w:hAnsi="Times" w:cs="Times New Roman"/>
          <w:color w:val="000000" w:themeColor="text1"/>
          <w:lang w:val="en-US"/>
        </w:rPr>
        <w:t>ì</w:t>
      </w:r>
      <w:r w:rsidR="00EF1705" w:rsidRPr="00F641B0">
        <w:rPr>
          <w:rFonts w:ascii="Times" w:hAnsi="Times" w:cs="Times New Roman"/>
          <w:color w:val="000000" w:themeColor="text1"/>
          <w:lang w:val="en-US"/>
        </w:rPr>
        <w:t xml:space="preserve"> che plurere</w:t>
      </w:r>
      <w:r w:rsidR="00480979" w:rsidRPr="00F641B0">
        <w:rPr>
          <w:rFonts w:ascii="Times" w:hAnsi="Times" w:cs="Times New Roman"/>
          <w:color w:val="000000" w:themeColor="text1"/>
          <w:lang w:val="en-US"/>
        </w:rPr>
        <w:t>?</w:t>
      </w:r>
    </w:p>
    <w:p w14:paraId="7F3C7777" w14:textId="49198AF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m</w:t>
      </w:r>
      <w:r w:rsidR="000A2CAC" w:rsidRPr="00F641B0">
        <w:rPr>
          <w:rFonts w:ascii="Times" w:hAnsi="Times" w:cs="Times New Roman"/>
          <w:color w:val="000000" w:themeColor="text1"/>
          <w:lang w:val="en-US"/>
        </w:rPr>
        <w:t>’el dì, guard</w:t>
      </w:r>
      <w:r w:rsidR="007D1CC6"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no me</w:t>
      </w:r>
      <w:r w:rsidR="005B57FA" w:rsidRPr="00F641B0">
        <w:rPr>
          <w:rFonts w:ascii="Times" w:hAnsi="Times" w:cs="Times New Roman"/>
          <w:color w:val="000000" w:themeColor="text1"/>
          <w:lang w:val="en-US"/>
        </w:rPr>
        <w:t>·</w:t>
      </w:r>
      <w:r w:rsidRPr="00F641B0">
        <w:rPr>
          <w:rFonts w:ascii="Times" w:hAnsi="Times" w:cs="Times New Roman"/>
          <w:color w:val="000000" w:themeColor="text1"/>
          <w:lang w:val="en-US"/>
        </w:rPr>
        <w:t>l çellere</w:t>
      </w:r>
      <w:r w:rsidR="00BE16D6" w:rsidRPr="00F641B0">
        <w:rPr>
          <w:rFonts w:ascii="Times" w:hAnsi="Times" w:cs="Times New Roman"/>
          <w:color w:val="000000" w:themeColor="text1"/>
          <w:lang w:val="en-US"/>
        </w:rPr>
        <w:t>!</w:t>
      </w:r>
    </w:p>
    <w:p w14:paraId="4DC0166D" w14:textId="2B29DF86" w:rsidR="00EF1705" w:rsidRPr="00F641B0" w:rsidRDefault="000A2CA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v’à</w:t>
      </w:r>
      <w:r w:rsidR="00EF1705" w:rsidRPr="00F641B0">
        <w:rPr>
          <w:rFonts w:ascii="Times" w:hAnsi="Times" w:cs="Times New Roman"/>
          <w:color w:val="000000" w:themeColor="text1"/>
          <w:lang w:val="en-US"/>
        </w:rPr>
        <w:t xml:space="preserve"> fatto si gran damalçere</w:t>
      </w:r>
      <w:r w:rsidRPr="00F641B0">
        <w:rPr>
          <w:rFonts w:ascii="Times" w:hAnsi="Times" w:cs="Times New Roman"/>
          <w:color w:val="000000" w:themeColor="text1"/>
          <w:lang w:val="en-US"/>
        </w:rPr>
        <w:t>?”</w:t>
      </w:r>
    </w:p>
    <w:p w14:paraId="5D2939B9" w14:textId="66788E5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la duchessa</w:t>
      </w:r>
      <w:r w:rsidR="000A2CA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5B57FA" w:rsidRPr="00F641B0">
        <w:rPr>
          <w:rFonts w:ascii="Times" w:hAnsi="Times" w:cs="Times New Roman"/>
          <w:color w:val="000000" w:themeColor="text1"/>
          <w:lang w:val="en-US"/>
        </w:rPr>
        <w:t>“Çà</w:t>
      </w:r>
      <w:r w:rsidR="000A2CAC" w:rsidRPr="00F641B0">
        <w:rPr>
          <w:rFonts w:ascii="Times" w:hAnsi="Times" w:cs="Times New Roman"/>
          <w:color w:val="000000" w:themeColor="text1"/>
          <w:lang w:val="en-US"/>
        </w:rPr>
        <w:t xml:space="preserve"> l’</w:t>
      </w:r>
      <w:r w:rsidR="00BE16D6" w:rsidRPr="00F641B0">
        <w:rPr>
          <w:rFonts w:ascii="Times" w:hAnsi="Times" w:cs="Times New Roman"/>
          <w:color w:val="000000" w:themeColor="text1"/>
          <w:lang w:val="en-US"/>
        </w:rPr>
        <w:t>oldirì</w:t>
      </w:r>
      <w:r w:rsidRPr="00F641B0">
        <w:rPr>
          <w:rFonts w:ascii="Times" w:hAnsi="Times" w:cs="Times New Roman"/>
          <w:color w:val="000000" w:themeColor="text1"/>
          <w:lang w:val="en-US"/>
        </w:rPr>
        <w:t xml:space="preserve"> contere</w:t>
      </w:r>
      <w:r w:rsidR="00BE16D6" w:rsidRPr="00F641B0">
        <w:rPr>
          <w:rFonts w:ascii="Times" w:hAnsi="Times" w:cs="Times New Roman"/>
          <w:color w:val="000000" w:themeColor="text1"/>
          <w:lang w:val="en-US"/>
        </w:rPr>
        <w:t>:</w:t>
      </w:r>
    </w:p>
    <w:p w14:paraId="11985E27" w14:textId="37B27276" w:rsidR="00EF1705" w:rsidRPr="00F641B0" w:rsidRDefault="000A2CA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Incontenente con vuy andass</w:t>
      </w:r>
      <w:r w:rsidR="000D7C7D"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 xml:space="preserve"> a caçere</w:t>
      </w:r>
      <w:r w:rsidR="00794852">
        <w:rPr>
          <w:rFonts w:ascii="Times" w:hAnsi="Times" w:cs="Times New Roman"/>
          <w:color w:val="000000" w:themeColor="text1"/>
          <w:lang w:val="en-US"/>
        </w:rPr>
        <w:t>,</w:t>
      </w:r>
    </w:p>
    <w:p w14:paraId="1D60BFE2" w14:textId="02A2E2CD" w:rsidR="00EF1705" w:rsidRPr="00F641B0" w:rsidRDefault="00BE16D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mia chamera io penssav</w:t>
      </w:r>
      <w:r w:rsidR="00EF1705" w:rsidRPr="00F641B0">
        <w:rPr>
          <w:rFonts w:ascii="Times" w:hAnsi="Times" w:cs="Times New Roman"/>
          <w:color w:val="000000" w:themeColor="text1"/>
          <w:lang w:val="en-US"/>
        </w:rPr>
        <w:t>a possere</w:t>
      </w:r>
      <w:r w:rsidR="000A2CAC" w:rsidRPr="00F641B0">
        <w:rPr>
          <w:rFonts w:ascii="Times" w:hAnsi="Times" w:cs="Times New Roman"/>
          <w:color w:val="000000" w:themeColor="text1"/>
          <w:lang w:val="en-US"/>
        </w:rPr>
        <w:t>;</w:t>
      </w:r>
    </w:p>
    <w:p w14:paraId="23AE000B" w14:textId="37C58567" w:rsidR="00EF1705" w:rsidRPr="00F641B0" w:rsidRDefault="004A201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 intrà</w:t>
      </w:r>
      <w:r w:rsidR="00EF1705" w:rsidRPr="00F641B0">
        <w:rPr>
          <w:rFonts w:ascii="Times" w:hAnsi="Times" w:cs="Times New Roman"/>
          <w:color w:val="000000" w:themeColor="text1"/>
          <w:lang w:val="en-US"/>
        </w:rPr>
        <w:t xml:space="preserve"> dentro </w:t>
      </w:r>
      <w:r w:rsidR="00BE16D6" w:rsidRPr="00F641B0">
        <w:rPr>
          <w:rFonts w:ascii="Times" w:hAnsi="Times" w:cs="Times New Roman"/>
          <w:color w:val="000000" w:themeColor="text1"/>
          <w:lang w:val="en-US"/>
        </w:rPr>
        <w:t>un malv</w:t>
      </w:r>
      <w:r w:rsidR="002709D1" w:rsidRPr="00F641B0">
        <w:rPr>
          <w:rFonts w:ascii="Times" w:hAnsi="Times" w:cs="Times New Roman"/>
          <w:color w:val="000000" w:themeColor="text1"/>
          <w:lang w:val="en-US"/>
        </w:rPr>
        <w:t>axio li</w:t>
      </w:r>
      <w:r w:rsidR="00EF1705" w:rsidRPr="00F641B0">
        <w:rPr>
          <w:rFonts w:ascii="Times" w:hAnsi="Times" w:cs="Times New Roman"/>
          <w:color w:val="000000" w:themeColor="text1"/>
          <w:lang w:val="en-US"/>
        </w:rPr>
        <w:t>cie</w:t>
      </w:r>
      <w:r w:rsidR="002709D1" w:rsidRPr="00F641B0">
        <w:rPr>
          <w:rFonts w:ascii="Times" w:hAnsi="Times" w:cs="Times New Roman"/>
          <w:color w:val="000000" w:themeColor="text1"/>
          <w:lang w:val="en-US"/>
        </w:rPr>
        <w:t>re</w:t>
      </w:r>
    </w:p>
    <w:p w14:paraId="65446FA6" w14:textId="12CD6CD8" w:rsidR="00EF1705" w:rsidRPr="00F641B0" w:rsidRDefault="002709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vene a mi</w:t>
      </w:r>
      <w:r w:rsidR="000A2CA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 me volsse e volev</w:t>
      </w:r>
      <w:r w:rsidR="00EF1705" w:rsidRPr="00F641B0">
        <w:rPr>
          <w:rFonts w:ascii="Times" w:hAnsi="Times" w:cs="Times New Roman"/>
          <w:color w:val="000000" w:themeColor="text1"/>
          <w:lang w:val="en-US"/>
        </w:rPr>
        <w:t>a sforcere</w:t>
      </w:r>
    </w:p>
    <w:p w14:paraId="0D7C225A" w14:textId="69F2F23E" w:rsidR="00EF1705" w:rsidRPr="00F641B0" w:rsidRDefault="002709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vuy vollev</w:t>
      </w:r>
      <w:r w:rsidR="00EF1705" w:rsidRPr="00F641B0">
        <w:rPr>
          <w:rFonts w:ascii="Times" w:hAnsi="Times" w:cs="Times New Roman"/>
          <w:color w:val="000000" w:themeColor="text1"/>
          <w:lang w:val="en-US"/>
        </w:rPr>
        <w:t>a onir</w:t>
      </w:r>
      <w:r w:rsidRPr="00F641B0">
        <w:rPr>
          <w:rFonts w:ascii="Times" w:hAnsi="Times" w:cs="Times New Roman"/>
          <w:color w:val="000000" w:themeColor="text1"/>
          <w:lang w:val="en-US"/>
        </w:rPr>
        <w:t>e e v</w:t>
      </w:r>
      <w:r w:rsidR="00EF1705" w:rsidRPr="00F641B0">
        <w:rPr>
          <w:rFonts w:ascii="Times" w:hAnsi="Times" w:cs="Times New Roman"/>
          <w:color w:val="000000" w:themeColor="text1"/>
          <w:lang w:val="en-US"/>
        </w:rPr>
        <w:t>ergonçere</w:t>
      </w:r>
      <w:r w:rsidR="000A2CAC" w:rsidRPr="00F641B0">
        <w:rPr>
          <w:rFonts w:ascii="Times" w:hAnsi="Times" w:cs="Times New Roman"/>
          <w:color w:val="000000" w:themeColor="text1"/>
          <w:lang w:val="en-US"/>
        </w:rPr>
        <w:t>.</w:t>
      </w:r>
    </w:p>
    <w:p w14:paraId="6E3E9183" w14:textId="5923B236" w:rsidR="00EF1705" w:rsidRPr="00F641B0" w:rsidRDefault="000A2CA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me defendì, si</w:t>
      </w:r>
      <w:r w:rsidR="002709D1" w:rsidRPr="00F641B0">
        <w:rPr>
          <w:rFonts w:ascii="Times" w:hAnsi="Times" w:cs="Times New Roman"/>
          <w:color w:val="000000" w:themeColor="text1"/>
          <w:lang w:val="en-US"/>
        </w:rPr>
        <w:t xml:space="preserve"> v</w:t>
      </w:r>
      <w:r w:rsidR="00EF1705" w:rsidRPr="00F641B0">
        <w:rPr>
          <w:rFonts w:ascii="Times" w:hAnsi="Times" w:cs="Times New Roman"/>
          <w:color w:val="000000" w:themeColor="text1"/>
          <w:lang w:val="en-US"/>
        </w:rPr>
        <w:t>ene la çamerere</w:t>
      </w:r>
      <w:r w:rsidR="005B57FA" w:rsidRPr="00F641B0">
        <w:rPr>
          <w:rFonts w:ascii="Times" w:hAnsi="Times" w:cs="Times New Roman"/>
          <w:color w:val="000000" w:themeColor="text1"/>
          <w:lang w:val="en-US"/>
        </w:rPr>
        <w:t>,</w:t>
      </w:r>
    </w:p>
    <w:p w14:paraId="71613EFB" w14:textId="47E1879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03EC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men</w:t>
      </w:r>
      <w:r w:rsidR="002709D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essient</w:t>
      </w:r>
      <w:r w:rsidR="000A2CAC" w:rsidRPr="00F641B0">
        <w:rPr>
          <w:rFonts w:ascii="Times" w:hAnsi="Times" w:cs="Times New Roman"/>
          <w:color w:val="000000" w:themeColor="text1"/>
          <w:lang w:val="en-US"/>
        </w:rPr>
        <w:t>,</w:t>
      </w:r>
      <w:r w:rsidR="004A201C" w:rsidRPr="00F641B0">
        <w:rPr>
          <w:rFonts w:ascii="Times" w:hAnsi="Times" w:cs="Times New Roman"/>
          <w:color w:val="000000" w:themeColor="text1"/>
          <w:lang w:val="en-US"/>
        </w:rPr>
        <w:t xml:space="preserve"> che ben li costà</w:t>
      </w:r>
      <w:r w:rsidR="000A2CA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çere</w:t>
      </w:r>
      <w:r w:rsidR="000A2CAC" w:rsidRPr="00F641B0">
        <w:rPr>
          <w:rFonts w:ascii="Times" w:hAnsi="Times" w:cs="Times New Roman"/>
          <w:color w:val="000000" w:themeColor="text1"/>
          <w:lang w:val="en-US"/>
        </w:rPr>
        <w:t>.</w:t>
      </w:r>
    </w:p>
    <w:p w14:paraId="3ABA0EB5" w14:textId="4156BD8C" w:rsidR="00EF1705" w:rsidRPr="00F641B0" w:rsidRDefault="0079117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C31C7A" w:rsidRPr="00F641B0">
        <w:rPr>
          <w:rFonts w:ascii="Times" w:hAnsi="Times" w:cs="Times New Roman"/>
          <w:color w:val="000000" w:themeColor="text1"/>
          <w:lang w:val="en-US"/>
        </w:rPr>
        <w:t>a</w:t>
      </w:r>
      <w:r w:rsidR="005B57FA" w:rsidRPr="00F641B0">
        <w:rPr>
          <w:rFonts w:ascii="Times" w:hAnsi="Times" w:cs="Times New Roman"/>
          <w:color w:val="000000" w:themeColor="text1"/>
          <w:lang w:val="en-US"/>
        </w:rPr>
        <w:t xml:space="preserve"> butà</w:t>
      </w:r>
      <w:r w:rsidR="00EF1705" w:rsidRPr="00F641B0">
        <w:rPr>
          <w:rFonts w:ascii="Times" w:hAnsi="Times" w:cs="Times New Roman"/>
          <w:color w:val="000000" w:themeColor="text1"/>
          <w:lang w:val="en-US"/>
        </w:rPr>
        <w:t xml:space="preserve"> ch</w:t>
      </w:r>
      <w:r w:rsidR="00794852">
        <w:rPr>
          <w:rFonts w:ascii="Times" w:hAnsi="Times" w:cs="Times New Roman"/>
          <w:color w:val="000000" w:themeColor="text1"/>
          <w:lang w:val="en-US"/>
        </w:rPr>
        <w:t>é·</w:t>
      </w:r>
      <w:r w:rsidR="0050438F" w:rsidRPr="00F641B0">
        <w:rPr>
          <w:rFonts w:ascii="Times" w:hAnsi="Times" w:cs="Times New Roman"/>
          <w:color w:val="000000" w:themeColor="text1"/>
          <w:lang w:val="en-US"/>
        </w:rPr>
        <w:t>l</w:t>
      </w:r>
      <w:r w:rsidR="000A2CAC" w:rsidRPr="00F641B0">
        <w:rPr>
          <w:rFonts w:ascii="Times" w:hAnsi="Times" w:cs="Times New Roman"/>
          <w:color w:val="000000" w:themeColor="text1"/>
          <w:lang w:val="en-US"/>
        </w:rPr>
        <w:t>l</w:t>
      </w:r>
      <w:r w:rsidR="00C31C7A" w:rsidRPr="00F641B0">
        <w:rPr>
          <w:rFonts w:ascii="Times" w:hAnsi="Times" w:cs="Times New Roman"/>
          <w:color w:val="000000" w:themeColor="text1"/>
          <w:lang w:val="en-US"/>
        </w:rPr>
        <w:t>a</w:t>
      </w:r>
      <w:r w:rsidR="00742291" w:rsidRPr="00F641B0">
        <w:rPr>
          <w:rFonts w:ascii="Times" w:hAnsi="Times" w:cs="Times New Roman"/>
          <w:color w:val="000000" w:themeColor="text1"/>
          <w:lang w:val="en-US"/>
        </w:rPr>
        <w:t xml:space="preserve"> </w:t>
      </w:r>
      <w:r w:rsidR="00494F2B" w:rsidRPr="00F641B0">
        <w:rPr>
          <w:rFonts w:ascii="Times" w:hAnsi="Times" w:cs="Times New Roman"/>
          <w:color w:val="000000" w:themeColor="text1"/>
          <w:lang w:val="en-US"/>
        </w:rPr>
        <w:t>fè</w:t>
      </w:r>
      <w:r w:rsidR="00EF1705" w:rsidRPr="00F641B0">
        <w:rPr>
          <w:rFonts w:ascii="Times" w:hAnsi="Times" w:cs="Times New Roman"/>
          <w:color w:val="000000" w:themeColor="text1"/>
          <w:lang w:val="en-US"/>
        </w:rPr>
        <w:t xml:space="preserve"> reculler</w:t>
      </w:r>
      <w:r w:rsidR="000A2CAC" w:rsidRPr="00F641B0">
        <w:rPr>
          <w:rFonts w:ascii="Times" w:hAnsi="Times" w:cs="Times New Roman"/>
          <w:color w:val="000000" w:themeColor="text1"/>
          <w:lang w:val="en-US"/>
        </w:rPr>
        <w:t>,</w:t>
      </w:r>
    </w:p>
    <w:p w14:paraId="0ED30269" w14:textId="56D0AAA2"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Si mallamente a tera </w:t>
      </w:r>
      <w:r w:rsidR="00742291" w:rsidRPr="00F641B0">
        <w:rPr>
          <w:rFonts w:ascii="Times" w:hAnsi="Times" w:cs="Times New Roman"/>
          <w:color w:val="000000" w:themeColor="text1"/>
          <w:lang w:val="en-US"/>
        </w:rPr>
        <w:t>la</w:t>
      </w:r>
      <w:r w:rsidR="00494F2B" w:rsidRPr="00F641B0">
        <w:rPr>
          <w:rFonts w:ascii="Times" w:hAnsi="Times" w:cs="Times New Roman"/>
          <w:color w:val="000000" w:themeColor="text1"/>
          <w:lang w:val="en-US"/>
        </w:rPr>
        <w:t xml:space="preserve"> fè</w:t>
      </w:r>
      <w:r w:rsidR="002709D1" w:rsidRPr="00F641B0">
        <w:rPr>
          <w:rFonts w:ascii="Times" w:hAnsi="Times" w:cs="Times New Roman"/>
          <w:color w:val="000000" w:themeColor="text1"/>
          <w:lang w:val="en-US"/>
        </w:rPr>
        <w:t xml:space="preserve"> trabuçer</w:t>
      </w:r>
      <w:r w:rsidRPr="00F641B0">
        <w:rPr>
          <w:rFonts w:ascii="Times" w:hAnsi="Times" w:cs="Times New Roman"/>
          <w:color w:val="000000" w:themeColor="text1"/>
          <w:lang w:val="en-US"/>
        </w:rPr>
        <w:t>e</w:t>
      </w:r>
    </w:p>
    <w:p w14:paraId="501022A7" w14:textId="1AAB1952"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42291" w:rsidRPr="00F641B0">
        <w:rPr>
          <w:rFonts w:ascii="Times" w:hAnsi="Times" w:cs="Times New Roman"/>
          <w:color w:val="000000" w:themeColor="text1"/>
          <w:lang w:val="en-US"/>
        </w:rPr>
        <w:t xml:space="preserve">’el braço destro li </w:t>
      </w:r>
      <w:r w:rsidR="00494F2B" w:rsidRPr="00F641B0">
        <w:rPr>
          <w:rFonts w:ascii="Times" w:hAnsi="Times" w:cs="Times New Roman"/>
          <w:color w:val="000000" w:themeColor="text1"/>
          <w:lang w:val="en-US"/>
        </w:rPr>
        <w:t>fè</w:t>
      </w:r>
      <w:r w:rsidR="002709D1" w:rsidRPr="00F641B0">
        <w:rPr>
          <w:rFonts w:ascii="Times" w:hAnsi="Times" w:cs="Times New Roman"/>
          <w:color w:val="000000" w:themeColor="text1"/>
          <w:lang w:val="en-US"/>
        </w:rPr>
        <w:t xml:space="preserve"> schav</w:t>
      </w:r>
      <w:r w:rsidRPr="00F641B0">
        <w:rPr>
          <w:rFonts w:ascii="Times" w:hAnsi="Times" w:cs="Times New Roman"/>
          <w:color w:val="000000" w:themeColor="text1"/>
          <w:lang w:val="en-US"/>
        </w:rPr>
        <w:t>açere</w:t>
      </w:r>
      <w:r w:rsidR="000A2CAC" w:rsidRPr="00F641B0">
        <w:rPr>
          <w:rFonts w:ascii="Times" w:hAnsi="Times" w:cs="Times New Roman"/>
          <w:color w:val="000000" w:themeColor="text1"/>
          <w:lang w:val="en-US"/>
        </w:rPr>
        <w:t>;</w:t>
      </w:r>
    </w:p>
    <w:p w14:paraId="160E3677" w14:textId="1776AA7D" w:rsidR="00EF1705" w:rsidRPr="00F641B0" w:rsidRDefault="000A2CA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vuy no</w:t>
      </w:r>
      <w:r w:rsidR="005B57FA" w:rsidRPr="00F641B0">
        <w:rPr>
          <w:rFonts w:ascii="Times" w:hAnsi="Times" w:cs="Times New Roman"/>
          <w:color w:val="000000" w:themeColor="text1"/>
          <w:lang w:val="en-US"/>
        </w:rPr>
        <w:t>·</w:t>
      </w:r>
      <w:r w:rsidRPr="00F641B0">
        <w:rPr>
          <w:rFonts w:ascii="Times" w:hAnsi="Times" w:cs="Times New Roman"/>
          <w:color w:val="000000" w:themeColor="text1"/>
          <w:lang w:val="en-US"/>
        </w:rPr>
        <w:t>l credì</w:t>
      </w:r>
      <w:r w:rsidR="005B57FA" w:rsidRPr="00F641B0">
        <w:rPr>
          <w:rFonts w:ascii="Times" w:hAnsi="Times" w:cs="Times New Roman"/>
          <w:color w:val="000000" w:themeColor="text1"/>
          <w:lang w:val="en-US"/>
        </w:rPr>
        <w:t>,</w:t>
      </w:r>
      <w:r w:rsidR="002709D1" w:rsidRPr="00F641B0">
        <w:rPr>
          <w:rFonts w:ascii="Times" w:hAnsi="Times" w:cs="Times New Roman"/>
          <w:color w:val="000000" w:themeColor="text1"/>
          <w:lang w:val="en-US"/>
        </w:rPr>
        <w:t xml:space="preserve"> v</w:t>
      </w:r>
      <w:r w:rsidR="00CA755C" w:rsidRPr="00F641B0">
        <w:rPr>
          <w:rFonts w:ascii="Times" w:hAnsi="Times" w:cs="Times New Roman"/>
          <w:color w:val="000000" w:themeColor="text1"/>
          <w:lang w:val="en-US"/>
        </w:rPr>
        <w:t>edella quì</w:t>
      </w:r>
      <w:r w:rsidR="00EF1705" w:rsidRPr="00F641B0">
        <w:rPr>
          <w:rFonts w:ascii="Times" w:hAnsi="Times" w:cs="Times New Roman"/>
          <w:color w:val="000000" w:themeColor="text1"/>
          <w:lang w:val="en-US"/>
        </w:rPr>
        <w:t xml:space="preserve"> darere.”</w:t>
      </w:r>
    </w:p>
    <w:p w14:paraId="3A4C25E2" w14:textId="58625257" w:rsidR="00EF1705" w:rsidRPr="00F641B0" w:rsidRDefault="002709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EF170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0A2CAC"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intende</w:t>
      </w:r>
      <w:r w:rsidR="000A2CA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tuto ave trasv</w:t>
      </w:r>
      <w:r w:rsidR="00EF1705" w:rsidRPr="00F641B0">
        <w:rPr>
          <w:rFonts w:ascii="Times" w:hAnsi="Times" w:cs="Times New Roman"/>
          <w:color w:val="000000" w:themeColor="text1"/>
          <w:lang w:val="en-US"/>
        </w:rPr>
        <w:t>ere</w:t>
      </w:r>
    </w:p>
    <w:p w14:paraId="165620DA" w14:textId="2B56A0BD" w:rsidR="00EF1705" w:rsidRPr="00F641B0" w:rsidRDefault="002709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vene pallido como çenere lav</w:t>
      </w:r>
      <w:r w:rsidR="00EF1705" w:rsidRPr="00F641B0">
        <w:rPr>
          <w:rFonts w:ascii="Times" w:hAnsi="Times" w:cs="Times New Roman"/>
          <w:color w:val="000000" w:themeColor="text1"/>
          <w:lang w:val="en-US"/>
        </w:rPr>
        <w:t>ere</w:t>
      </w:r>
    </w:p>
    <w:p w14:paraId="01370532" w14:textId="08A41A32"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granda ira e de gran inconbrere</w:t>
      </w:r>
      <w:r w:rsidR="002709D1" w:rsidRPr="00F641B0">
        <w:rPr>
          <w:rFonts w:ascii="Times" w:hAnsi="Times" w:cs="Times New Roman"/>
          <w:color w:val="000000" w:themeColor="text1"/>
          <w:lang w:val="en-US"/>
        </w:rPr>
        <w:t>.</w:t>
      </w:r>
    </w:p>
    <w:p w14:paraId="36CEF2E8" w14:textId="5762A754" w:rsidR="00EF1705" w:rsidRPr="00F641B0" w:rsidRDefault="000A2CA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“Dama,” </w:t>
      </w:r>
      <w:r w:rsidR="00C31C7A" w:rsidRPr="00F641B0">
        <w:rPr>
          <w:rFonts w:ascii="Times" w:hAnsi="Times" w:cs="Times New Roman"/>
          <w:color w:val="000000" w:themeColor="text1"/>
          <w:lang w:val="en-US"/>
        </w:rPr>
        <w:t>d</w:t>
      </w:r>
      <w:r w:rsidR="00C31C7A" w:rsidRPr="003B1CE9">
        <w:rPr>
          <w:rFonts w:ascii="Times" w:hAnsi="Times"/>
          <w:color w:val="000000" w:themeColor="text1"/>
          <w:highlight w:val="green"/>
          <w:lang w:val="en-US"/>
        </w:rPr>
        <w:t>iss'i</w:t>
      </w:r>
      <w:r w:rsidR="00EF1705" w:rsidRPr="00F641B0">
        <w:rPr>
          <w:rFonts w:ascii="Times" w:hAnsi="Times" w:cs="Times New Roman"/>
          <w:color w:val="000000" w:themeColor="text1"/>
          <w:lang w:val="en-US"/>
        </w:rPr>
        <w:t>llo “chi fo quel maufere</w:t>
      </w:r>
      <w:r w:rsidR="005B57FA" w:rsidRPr="00F641B0">
        <w:rPr>
          <w:rFonts w:ascii="Times" w:hAnsi="Times" w:cs="Times New Roman"/>
          <w:color w:val="000000" w:themeColor="text1"/>
          <w:lang w:val="en-US"/>
        </w:rPr>
        <w:t>?</w:t>
      </w:r>
    </w:p>
    <w:p w14:paraId="3C497A69" w14:textId="35DD1ED9" w:rsidR="00EF1705" w:rsidRPr="00F641B0" w:rsidRDefault="005B57F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Tosto m</w:t>
      </w:r>
      <w:r w:rsidR="00EF1705" w:rsidRPr="00F641B0">
        <w:rPr>
          <w:rFonts w:ascii="Times" w:hAnsi="Times" w:cs="Times New Roman"/>
          <w:color w:val="000000" w:themeColor="text1"/>
          <w:lang w:val="en-US"/>
        </w:rPr>
        <w:t>e</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l dì, no me</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l çelere.”</w:t>
      </w:r>
    </w:p>
    <w:p w14:paraId="69E9E210" w14:textId="65851CC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la dona</w:t>
      </w:r>
      <w:r w:rsidR="005B57FA" w:rsidRPr="00F641B0">
        <w:rPr>
          <w:rFonts w:ascii="Times" w:hAnsi="Times" w:cs="Times New Roman"/>
          <w:color w:val="000000" w:themeColor="text1"/>
          <w:lang w:val="en-US"/>
        </w:rPr>
        <w:t>,</w:t>
      </w:r>
      <w:r w:rsidR="00483CEB" w:rsidRPr="00F641B0">
        <w:rPr>
          <w:rFonts w:ascii="Times" w:hAnsi="Times" w:cs="Times New Roman"/>
          <w:color w:val="000000" w:themeColor="text1"/>
          <w:lang w:val="en-US"/>
        </w:rPr>
        <w:t xml:space="preserve"> “Io no v</w:t>
      </w:r>
      <w:r w:rsidR="002709D1" w:rsidRPr="00F641B0">
        <w:rPr>
          <w:rFonts w:ascii="Times" w:hAnsi="Times" w:cs="Times New Roman"/>
          <w:color w:val="000000" w:themeColor="text1"/>
          <w:lang w:val="en-US"/>
        </w:rPr>
        <w:t>e</w:t>
      </w:r>
      <w:r w:rsidR="005B57FA" w:rsidRPr="00F641B0">
        <w:rPr>
          <w:rFonts w:ascii="Times" w:hAnsi="Times" w:cs="Times New Roman"/>
          <w:color w:val="000000" w:themeColor="text1"/>
          <w:lang w:val="en-US"/>
        </w:rPr>
        <w:t>·</w:t>
      </w:r>
      <w:r w:rsidR="002709D1" w:rsidRPr="00F641B0">
        <w:rPr>
          <w:rFonts w:ascii="Times" w:hAnsi="Times" w:cs="Times New Roman"/>
          <w:color w:val="000000" w:themeColor="text1"/>
          <w:lang w:val="en-US"/>
        </w:rPr>
        <w:t xml:space="preserve">l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negere,</w:t>
      </w:r>
    </w:p>
    <w:p w14:paraId="4C926A6F" w14:textId="5D8DD793" w:rsidR="00EF1705" w:rsidRPr="00F641B0" w:rsidRDefault="000A2CA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fo l’</w:t>
      </w:r>
      <w:r w:rsidR="002709D1" w:rsidRPr="00F641B0">
        <w:rPr>
          <w:rFonts w:ascii="Times" w:hAnsi="Times" w:cs="Times New Roman"/>
          <w:color w:val="000000" w:themeColor="text1"/>
          <w:lang w:val="en-US"/>
        </w:rPr>
        <w:t>Av</w:t>
      </w:r>
      <w:r w:rsidR="00EF1705" w:rsidRPr="00F641B0">
        <w:rPr>
          <w:rFonts w:ascii="Times" w:hAnsi="Times" w:cs="Times New Roman"/>
          <w:color w:val="000000" w:themeColor="text1"/>
          <w:lang w:val="en-US"/>
        </w:rPr>
        <w:t>ernal</w:t>
      </w:r>
      <w:r w:rsidR="00BC6A06"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che tanto </w:t>
      </w:r>
      <w:r w:rsidR="00BC6A06" w:rsidRPr="00F641B0">
        <w:rPr>
          <w:rFonts w:ascii="Times" w:hAnsi="Times" w:cs="Times New Roman"/>
          <w:color w:val="000000" w:themeColor="text1"/>
          <w:lang w:val="en-US"/>
        </w:rPr>
        <w:t>sollì</w:t>
      </w:r>
      <w:r w:rsidR="00EF1705" w:rsidRPr="00F641B0">
        <w:rPr>
          <w:rFonts w:ascii="Times" w:hAnsi="Times" w:cs="Times New Roman"/>
          <w:color w:val="000000" w:themeColor="text1"/>
          <w:lang w:val="en-US"/>
        </w:rPr>
        <w:t xml:space="preserve"> amere.”</w:t>
      </w:r>
    </w:p>
    <w:p w14:paraId="280A105F" w14:textId="321BF0FE" w:rsidR="00EF1705" w:rsidRPr="00F641B0" w:rsidRDefault="002709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Quando S</w:t>
      </w:r>
      <w:r w:rsidR="00EF170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l</w:t>
      </w:r>
      <w:r w:rsidR="00EA5A33"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5B57F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 prexe a merev</w:t>
      </w:r>
      <w:r w:rsidR="00EF1705" w:rsidRPr="00F641B0">
        <w:rPr>
          <w:rFonts w:ascii="Times" w:hAnsi="Times" w:cs="Times New Roman"/>
          <w:color w:val="000000" w:themeColor="text1"/>
          <w:lang w:val="en-US"/>
        </w:rPr>
        <w:t>elere</w:t>
      </w:r>
      <w:r w:rsidR="004A201C" w:rsidRPr="00F641B0">
        <w:rPr>
          <w:rFonts w:ascii="Times" w:hAnsi="Times" w:cs="Times New Roman"/>
          <w:color w:val="000000" w:themeColor="text1"/>
          <w:lang w:val="en-US"/>
        </w:rPr>
        <w:t>;</w:t>
      </w:r>
    </w:p>
    <w:p w14:paraId="4A849976" w14:textId="5AEDD2AC"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(6V) </w:t>
      </w:r>
      <w:r w:rsidR="00EF1705" w:rsidRPr="00F641B0">
        <w:rPr>
          <w:rFonts w:ascii="Times" w:hAnsi="Times" w:cs="Times New Roman"/>
          <w:color w:val="000000" w:themeColor="text1"/>
          <w:lang w:val="en-US"/>
        </w:rPr>
        <w:t>Ben andasse un</w:t>
      </w:r>
      <w:r w:rsidR="00395865"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ch</w:t>
      </w:r>
      <w:r w:rsidR="004E66DE" w:rsidRPr="00F641B0">
        <w:rPr>
          <w:rFonts w:ascii="Times" w:hAnsi="Times" w:cs="Times New Roman"/>
          <w:i/>
          <w:color w:val="000000" w:themeColor="text1"/>
          <w:lang w:val="en-US"/>
        </w:rPr>
        <w:t>avalie</w:t>
      </w:r>
      <w:r w:rsidR="00EF1705" w:rsidRPr="00F641B0">
        <w:rPr>
          <w:rFonts w:ascii="Times" w:hAnsi="Times" w:cs="Times New Roman"/>
          <w:color w:val="000000" w:themeColor="text1"/>
          <w:lang w:val="en-US"/>
        </w:rPr>
        <w:t>r un trato d</w:t>
      </w:r>
      <w:r w:rsidR="00EA5A33"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un arcere</w:t>
      </w:r>
    </w:p>
    <w:p w14:paraId="5C002A25" w14:textId="2594032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EA5A33" w:rsidRPr="00F641B0">
        <w:rPr>
          <w:rFonts w:ascii="Times" w:hAnsi="Times" w:cs="Times New Roman"/>
          <w:color w:val="000000" w:themeColor="text1"/>
          <w:lang w:val="en-US"/>
        </w:rPr>
        <w:t>’</w:t>
      </w:r>
      <w:r w:rsidR="00E531D3" w:rsidRPr="00F641B0">
        <w:rPr>
          <w:rFonts w:ascii="Times" w:hAnsi="Times" w:cs="Times New Roman"/>
          <w:color w:val="000000" w:themeColor="text1"/>
          <w:lang w:val="en-US"/>
        </w:rPr>
        <w:t>el non poté</w:t>
      </w:r>
      <w:r w:rsidRPr="00F641B0">
        <w:rPr>
          <w:rFonts w:ascii="Times" w:hAnsi="Times" w:cs="Times New Roman"/>
          <w:color w:val="000000" w:themeColor="text1"/>
          <w:lang w:val="en-US"/>
        </w:rPr>
        <w:t xml:space="preserve"> un sol moto parlere</w:t>
      </w:r>
      <w:r w:rsidR="00395865" w:rsidRPr="00F641B0">
        <w:rPr>
          <w:rFonts w:ascii="Times" w:hAnsi="Times" w:cs="Times New Roman"/>
          <w:color w:val="000000" w:themeColor="text1"/>
          <w:lang w:val="en-US"/>
        </w:rPr>
        <w:t>.</w:t>
      </w:r>
    </w:p>
    <w:p w14:paraId="0D5DA4F6" w14:textId="12D34310"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la duchexa</w:t>
      </w:r>
      <w:r w:rsidR="00EA5A33" w:rsidRPr="00F641B0">
        <w:rPr>
          <w:rFonts w:ascii="Times" w:hAnsi="Times" w:cs="Times New Roman"/>
          <w:color w:val="000000" w:themeColor="text1"/>
          <w:lang w:val="en-US"/>
        </w:rPr>
        <w:t>,</w:t>
      </w:r>
      <w:r w:rsidR="00395865" w:rsidRPr="00F641B0">
        <w:rPr>
          <w:rFonts w:ascii="Times" w:hAnsi="Times" w:cs="Times New Roman"/>
          <w:color w:val="000000" w:themeColor="text1"/>
          <w:lang w:val="en-US"/>
        </w:rPr>
        <w:t xml:space="preserve"> “I</w:t>
      </w:r>
      <w:r w:rsidR="00EA5A33" w:rsidRPr="00F641B0">
        <w:rPr>
          <w:rFonts w:ascii="Times" w:hAnsi="Times" w:cs="Times New Roman"/>
          <w:color w:val="000000" w:themeColor="text1"/>
          <w:lang w:val="en-US"/>
        </w:rPr>
        <w:t>ntende</w:t>
      </w:r>
      <w:r w:rsidR="004A201C" w:rsidRPr="00F641B0">
        <w:rPr>
          <w:rFonts w:ascii="Times" w:hAnsi="Times" w:cs="Times New Roman"/>
          <w:color w:val="000000" w:themeColor="text1"/>
          <w:lang w:val="en-US"/>
        </w:rPr>
        <w:t>me bel frere:</w:t>
      </w:r>
    </w:p>
    <w:p w14:paraId="5C8E2AD6" w14:textId="21CF6D7F" w:rsidR="00EF1705" w:rsidRPr="00F641B0" w:rsidRDefault="0039586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v</w:t>
      </w:r>
      <w:r w:rsidR="00EF1705" w:rsidRPr="00F641B0">
        <w:rPr>
          <w:rFonts w:ascii="Times" w:hAnsi="Times" w:cs="Times New Roman"/>
          <w:color w:val="000000" w:themeColor="text1"/>
          <w:lang w:val="en-US"/>
        </w:rPr>
        <w:t>uy de lu</w:t>
      </w:r>
      <w:r w:rsidRPr="00F641B0">
        <w:rPr>
          <w:rFonts w:ascii="Times" w:hAnsi="Times" w:cs="Times New Roman"/>
          <w:color w:val="000000" w:themeColor="text1"/>
          <w:lang w:val="en-US"/>
        </w:rPr>
        <w:t>y no me averì v</w:t>
      </w:r>
      <w:r w:rsidR="00EF1705" w:rsidRPr="00F641B0">
        <w:rPr>
          <w:rFonts w:ascii="Times" w:hAnsi="Times" w:cs="Times New Roman"/>
          <w:color w:val="000000" w:themeColor="text1"/>
          <w:lang w:val="en-US"/>
        </w:rPr>
        <w:t>ençere</w:t>
      </w:r>
      <w:r w:rsidRPr="00F641B0">
        <w:rPr>
          <w:rFonts w:ascii="Times" w:hAnsi="Times" w:cs="Times New Roman"/>
          <w:color w:val="000000" w:themeColor="text1"/>
          <w:lang w:val="en-US"/>
        </w:rPr>
        <w:t>,</w:t>
      </w:r>
    </w:p>
    <w:p w14:paraId="550E39CB" w14:textId="5210FF34" w:rsidR="00EF1705" w:rsidRPr="00F641B0" w:rsidRDefault="0039586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 Paris anderò </w:t>
      </w:r>
      <w:r w:rsidR="00EB4EAE" w:rsidRPr="00F641B0">
        <w:rPr>
          <w:rFonts w:ascii="Times" w:hAnsi="Times" w:cs="Times New Roman"/>
          <w:color w:val="000000" w:themeColor="text1"/>
          <w:lang w:val="en-US"/>
        </w:rPr>
        <w:t>o</w:t>
      </w:r>
      <w:r w:rsidR="005B57F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trov</w:t>
      </w:r>
      <w:r w:rsidR="00EF1705" w:rsidRPr="00F641B0">
        <w:rPr>
          <w:rFonts w:ascii="Times" w:hAnsi="Times" w:cs="Times New Roman"/>
          <w:color w:val="000000" w:themeColor="text1"/>
          <w:lang w:val="en-US"/>
        </w:rPr>
        <w:t>erò mio pere</w:t>
      </w:r>
    </w:p>
    <w:p w14:paraId="1DCC09B9" w14:textId="1619279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tuto ell mio afar li </w:t>
      </w:r>
      <w:r w:rsidR="00395865" w:rsidRPr="00F641B0">
        <w:rPr>
          <w:rFonts w:ascii="Times" w:hAnsi="Times" w:cs="Times New Roman"/>
          <w:color w:val="000000" w:themeColor="text1"/>
          <w:lang w:val="en-US"/>
        </w:rPr>
        <w:t>av</w:t>
      </w:r>
      <w:r w:rsidRPr="00F641B0">
        <w:rPr>
          <w:rFonts w:ascii="Times" w:hAnsi="Times" w:cs="Times New Roman"/>
          <w:color w:val="000000" w:themeColor="text1"/>
          <w:lang w:val="en-US"/>
        </w:rPr>
        <w:t>erò cuntere</w:t>
      </w:r>
    </w:p>
    <w:p w14:paraId="379DC40B" w14:textId="50860999" w:rsidR="00EF1705" w:rsidRPr="00F641B0" w:rsidRDefault="0039586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vuy e luy si averà des</w:t>
      </w:r>
      <w:r w:rsidR="00203EC8" w:rsidRPr="00F641B0">
        <w:rPr>
          <w:rFonts w:ascii="Times" w:hAnsi="Times" w:cs="Times New Roman"/>
          <w:i/>
          <w:iCs/>
          <w:color w:val="000000" w:themeColor="text1"/>
          <w:lang w:val="en-US"/>
        </w:rPr>
        <w:t>er</w:t>
      </w:r>
      <w:r w:rsidR="00EF1705" w:rsidRPr="00F641B0">
        <w:rPr>
          <w:rFonts w:ascii="Times" w:hAnsi="Times" w:cs="Times New Roman"/>
          <w:color w:val="000000" w:themeColor="text1"/>
          <w:lang w:val="en-US"/>
        </w:rPr>
        <w:t>tere</w:t>
      </w:r>
      <w:r w:rsidR="00EA5A33" w:rsidRPr="00F641B0">
        <w:rPr>
          <w:rFonts w:ascii="Times" w:hAnsi="Times" w:cs="Times New Roman"/>
          <w:color w:val="000000" w:themeColor="text1"/>
          <w:lang w:val="en-US"/>
        </w:rPr>
        <w:t>;</w:t>
      </w:r>
    </w:p>
    <w:p w14:paraId="3A769890" w14:textId="56D58855" w:rsidR="00EF1705" w:rsidRPr="00F641B0" w:rsidRDefault="005B57F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no v</w:t>
      </w:r>
      <w:r w:rsidR="00180088">
        <w:rPr>
          <w:rFonts w:ascii="Times" w:hAnsi="Times" w:cs="Times New Roman"/>
          <w:color w:val="000000" w:themeColor="text1"/>
          <w:lang w:val="en-US"/>
        </w:rPr>
        <w:t>e·ll</w:t>
      </w:r>
      <w:r w:rsidR="00395865" w:rsidRPr="00F641B0">
        <w:rPr>
          <w:rFonts w:ascii="Times" w:hAnsi="Times" w:cs="Times New Roman"/>
          <w:color w:val="000000" w:themeColor="text1"/>
          <w:lang w:val="en-US"/>
        </w:rPr>
        <w:t>asserà</w:t>
      </w:r>
      <w:r w:rsidR="00EF1705" w:rsidRPr="00F641B0">
        <w:rPr>
          <w:rFonts w:ascii="Times" w:hAnsi="Times" w:cs="Times New Roman"/>
          <w:color w:val="000000" w:themeColor="text1"/>
          <w:lang w:val="en-US"/>
        </w:rPr>
        <w:t xml:space="preserve"> ni citade ni doclere</w:t>
      </w:r>
      <w:r w:rsidRPr="00F641B0">
        <w:rPr>
          <w:rFonts w:ascii="Times" w:hAnsi="Times" w:cs="Times New Roman"/>
          <w:color w:val="000000" w:themeColor="text1"/>
          <w:lang w:val="en-US"/>
        </w:rPr>
        <w:t>,</w:t>
      </w:r>
    </w:p>
    <w:p w14:paraId="6E582DB2" w14:textId="4038F1F1" w:rsidR="00EF1705" w:rsidRPr="00F641B0" w:rsidRDefault="005B57F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 vuy </w:t>
      </w:r>
      <w:r w:rsidR="0079117B">
        <w:rPr>
          <w:rFonts w:ascii="Times" w:hAnsi="Times" w:cs="Times New Roman"/>
          <w:color w:val="000000" w:themeColor="text1"/>
          <w:lang w:val="en-US"/>
        </w:rPr>
        <w:t>no·ll</w:t>
      </w:r>
      <w:r w:rsidR="00EA5A33" w:rsidRPr="00F641B0">
        <w:rPr>
          <w:rFonts w:ascii="Times" w:hAnsi="Times" w:cs="Times New Roman"/>
          <w:color w:val="000000" w:themeColor="text1"/>
          <w:lang w:val="en-US"/>
        </w:rPr>
        <w:t>aserà el valor d’</w:t>
      </w:r>
      <w:r w:rsidR="00EF1705" w:rsidRPr="00F641B0">
        <w:rPr>
          <w:rFonts w:ascii="Times" w:hAnsi="Times" w:cs="Times New Roman"/>
          <w:color w:val="000000" w:themeColor="text1"/>
          <w:lang w:val="en-US"/>
        </w:rPr>
        <w:t>un denere.”</w:t>
      </w:r>
    </w:p>
    <w:p w14:paraId="1E280D25" w14:textId="3D30B235" w:rsidR="00460A1C" w:rsidRPr="00F641B0" w:rsidRDefault="00460A1C" w:rsidP="009225F0">
      <w:pPr>
        <w:pStyle w:val="BodyTextFirstIndent2"/>
        <w:rPr>
          <w:rFonts w:ascii="Times" w:hAnsi="Times"/>
          <w:lang w:val="en-US"/>
        </w:rPr>
      </w:pPr>
      <w:r w:rsidRPr="00F641B0">
        <w:rPr>
          <w:rFonts w:ascii="Times" w:hAnsi="Times"/>
          <w:lang w:val="en-US"/>
        </w:rPr>
        <w:t>Laisse 8</w:t>
      </w:r>
    </w:p>
    <w:p w14:paraId="26A8E00B" w14:textId="411CA5C4" w:rsidR="00EF1705" w:rsidRPr="00F641B0" w:rsidRDefault="0039586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Gran duol à S</w:t>
      </w:r>
      <w:r w:rsidR="00EF1705" w:rsidRPr="00F641B0">
        <w:rPr>
          <w:rFonts w:ascii="Times" w:hAnsi="Times" w:cs="Times New Roman"/>
          <w:color w:val="000000" w:themeColor="text1"/>
          <w:lang w:val="en-US"/>
        </w:rPr>
        <w:t>anguy</w:t>
      </w:r>
      <w:r w:rsidRPr="00F641B0">
        <w:rPr>
          <w:rFonts w:ascii="Times" w:hAnsi="Times" w:cs="Times New Roman"/>
          <w:color w:val="000000" w:themeColor="text1"/>
          <w:lang w:val="en-US"/>
        </w:rPr>
        <w:t>(n)</w:t>
      </w:r>
      <w:r w:rsidR="00EA5A33" w:rsidRPr="00F641B0">
        <w:rPr>
          <w:rFonts w:ascii="Times" w:hAnsi="Times" w:cs="Times New Roman"/>
          <w:color w:val="000000" w:themeColor="text1"/>
          <w:lang w:val="en-US"/>
        </w:rPr>
        <w:t xml:space="preserve"> quando old</w:t>
      </w:r>
      <w:r w:rsidR="005B57FA"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 xml:space="preserve"> la rasson</w:t>
      </w:r>
      <w:r w:rsidR="00611953" w:rsidRPr="00F641B0">
        <w:rPr>
          <w:rFonts w:ascii="Times" w:hAnsi="Times" w:cs="Times New Roman"/>
          <w:color w:val="000000" w:themeColor="text1"/>
          <w:lang w:val="en-US"/>
        </w:rPr>
        <w:t>;</w:t>
      </w:r>
    </w:p>
    <w:p w14:paraId="37A7C1F1" w14:textId="464EBD04" w:rsidR="00EF1705" w:rsidRPr="00F641B0" w:rsidRDefault="0039586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w:t>
      </w:r>
      <w:r w:rsidR="00EF1705" w:rsidRPr="00F641B0">
        <w:rPr>
          <w:rFonts w:ascii="Times" w:hAnsi="Times" w:cs="Times New Roman"/>
          <w:color w:val="000000" w:themeColor="text1"/>
          <w:lang w:val="en-US"/>
        </w:rPr>
        <w:t xml:space="preserve"> so conpagno</w:t>
      </w:r>
      <w:r w:rsidR="00203EC8"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w:t>
      </w:r>
      <w:r w:rsidR="005B57FA" w:rsidRPr="00F641B0">
        <w:rPr>
          <w:rFonts w:ascii="Times" w:hAnsi="Times" w:cs="Times New Roman"/>
          <w:color w:val="000000" w:themeColor="text1"/>
          <w:lang w:val="en-US"/>
        </w:rPr>
        <w:t xml:space="preserve">(à) </w:t>
      </w:r>
      <w:r w:rsidR="00EF1705" w:rsidRPr="00F641B0">
        <w:rPr>
          <w:rFonts w:ascii="Times" w:hAnsi="Times" w:cs="Times New Roman"/>
          <w:color w:val="000000" w:themeColor="text1"/>
          <w:lang w:val="en-US"/>
        </w:rPr>
        <w:t>tal</w:t>
      </w:r>
      <w:r w:rsidR="005B57FA" w:rsidRPr="00F641B0">
        <w:rPr>
          <w:rStyle w:val="FootnoteReference"/>
          <w:rFonts w:ascii="Times" w:hAnsi="Times" w:cs="Times New Roman"/>
          <w:color w:val="000000" w:themeColor="text1"/>
          <w:lang w:val="en-US"/>
        </w:rPr>
        <w:footnoteReference w:id="28"/>
      </w:r>
      <w:r w:rsidR="00EF1705" w:rsidRPr="00F641B0">
        <w:rPr>
          <w:rFonts w:ascii="Times" w:hAnsi="Times" w:cs="Times New Roman"/>
          <w:color w:val="000000" w:themeColor="text1"/>
          <w:lang w:val="en-US"/>
        </w:rPr>
        <w:t xml:space="preserve"> mesprixo</w:t>
      </w:r>
      <w:r w:rsidR="00392171" w:rsidRPr="00F641B0">
        <w:rPr>
          <w:rFonts w:ascii="Times" w:hAnsi="Times" w:cs="Times New Roman"/>
          <w:i/>
          <w:color w:val="000000" w:themeColor="text1"/>
          <w:lang w:val="en-US"/>
        </w:rPr>
        <w:t>n</w:t>
      </w:r>
    </w:p>
    <w:p w14:paraId="39C7FA04" w14:textId="2E821AA3" w:rsidR="00EF1705" w:rsidRPr="00F641B0" w:rsidRDefault="0039586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honir lo v</w:t>
      </w:r>
      <w:r w:rsidR="00611953" w:rsidRPr="00F641B0">
        <w:rPr>
          <w:rFonts w:ascii="Times" w:hAnsi="Times" w:cs="Times New Roman"/>
          <w:color w:val="000000" w:themeColor="text1"/>
          <w:lang w:val="en-US"/>
        </w:rPr>
        <w:t>oleva</w:t>
      </w:r>
      <w:r w:rsidR="00EF1705" w:rsidRPr="00F641B0">
        <w:rPr>
          <w:rFonts w:ascii="Times" w:hAnsi="Times" w:cs="Times New Roman"/>
          <w:color w:val="000000" w:themeColor="text1"/>
          <w:lang w:val="en-US"/>
        </w:rPr>
        <w:t xml:space="preserve"> p</w:t>
      </w:r>
      <w:r w:rsidR="00203EC8" w:rsidRPr="00F641B0">
        <w:rPr>
          <w:rFonts w:ascii="Times" w:hAnsi="Times" w:cs="Times New Roman"/>
          <w:i/>
          <w:iCs/>
          <w:color w:val="000000" w:themeColor="text1"/>
          <w:lang w:val="en-US"/>
        </w:rPr>
        <w:t>er</w:t>
      </w:r>
      <w:r w:rsidRPr="00F641B0">
        <w:rPr>
          <w:rFonts w:ascii="Times" w:hAnsi="Times" w:cs="Times New Roman"/>
          <w:iCs/>
          <w:color w:val="000000" w:themeColor="text1"/>
          <w:lang w:val="en-US"/>
        </w:rPr>
        <w:t xml:space="preserve"> </w:t>
      </w:r>
      <w:r w:rsidR="00611953" w:rsidRPr="00F641B0">
        <w:rPr>
          <w:rFonts w:ascii="Times" w:hAnsi="Times" w:cs="Times New Roman"/>
          <w:color w:val="000000" w:themeColor="text1"/>
          <w:lang w:val="en-US"/>
        </w:rPr>
        <w:t>t</w:t>
      </w:r>
      <w:r w:rsidR="00EF1705" w:rsidRPr="00F641B0">
        <w:rPr>
          <w:rFonts w:ascii="Times" w:hAnsi="Times" w:cs="Times New Roman"/>
          <w:color w:val="000000" w:themeColor="text1"/>
          <w:lang w:val="en-US"/>
        </w:rPr>
        <w:t>al</w:t>
      </w:r>
      <w:r w:rsidRPr="00F641B0">
        <w:rPr>
          <w:rStyle w:val="FootnoteReference"/>
          <w:rFonts w:ascii="Times" w:hAnsi="Times" w:cs="Times New Roman"/>
          <w:color w:val="000000" w:themeColor="text1"/>
          <w:lang w:val="en-US"/>
        </w:rPr>
        <w:footnoteReference w:id="29"/>
      </w:r>
      <w:r w:rsidR="00611953"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tradixon</w:t>
      </w:r>
      <w:r w:rsidR="00611953" w:rsidRPr="00F641B0">
        <w:rPr>
          <w:rFonts w:ascii="Times" w:hAnsi="Times" w:cs="Times New Roman"/>
          <w:color w:val="000000" w:themeColor="text1"/>
          <w:lang w:val="en-US"/>
        </w:rPr>
        <w:t>.</w:t>
      </w:r>
    </w:p>
    <w:p w14:paraId="47CF3F86" w14:textId="120528C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dixe alla dona</w:t>
      </w:r>
      <w:r w:rsidR="00611953" w:rsidRPr="00F641B0">
        <w:rPr>
          <w:rFonts w:ascii="Times" w:hAnsi="Times" w:cs="Times New Roman"/>
          <w:color w:val="000000" w:themeColor="text1"/>
          <w:lang w:val="en-US"/>
        </w:rPr>
        <w:t>,</w:t>
      </w:r>
      <w:r w:rsidR="00395865" w:rsidRPr="00F641B0">
        <w:rPr>
          <w:rFonts w:ascii="Times" w:hAnsi="Times" w:cs="Times New Roman"/>
          <w:color w:val="000000" w:themeColor="text1"/>
          <w:lang w:val="en-US"/>
        </w:rPr>
        <w:t xml:space="preserve"> “N</w:t>
      </w:r>
      <w:r w:rsidR="005C3E4F" w:rsidRPr="00F641B0">
        <w:rPr>
          <w:rFonts w:ascii="Times" w:hAnsi="Times" w:cs="Times New Roman"/>
          <w:color w:val="000000" w:themeColor="text1"/>
          <w:lang w:val="en-US"/>
        </w:rPr>
        <w:t>o abi</w:t>
      </w:r>
      <w:r w:rsidR="002152E0"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dotassion</w:t>
      </w:r>
      <w:r w:rsidR="005C3E4F" w:rsidRPr="00F641B0">
        <w:rPr>
          <w:rFonts w:ascii="Times" w:hAnsi="Times" w:cs="Times New Roman"/>
          <w:color w:val="000000" w:themeColor="text1"/>
          <w:lang w:val="en-US"/>
        </w:rPr>
        <w:t>,</w:t>
      </w:r>
    </w:p>
    <w:p w14:paraId="74C4C9E0" w14:textId="7DD00D6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Vendeta ne farò sença demorasson</w:t>
      </w:r>
      <w:r w:rsidR="005C3E4F" w:rsidRPr="00F641B0">
        <w:rPr>
          <w:rFonts w:ascii="Times" w:hAnsi="Times" w:cs="Times New Roman"/>
          <w:color w:val="000000" w:themeColor="text1"/>
          <w:lang w:val="en-US"/>
        </w:rPr>
        <w:t>,</w:t>
      </w:r>
    </w:p>
    <w:p w14:paraId="3C817A2E" w14:textId="15EBD8EA" w:rsidR="00EF1705" w:rsidRPr="00F641B0" w:rsidRDefault="0061195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mai</w:t>
      </w:r>
      <w:r w:rsidR="005C3E4F" w:rsidRPr="00F641B0">
        <w:rPr>
          <w:rFonts w:ascii="Times" w:hAnsi="Times" w:cs="Times New Roman"/>
          <w:color w:val="000000" w:themeColor="text1"/>
          <w:lang w:val="en-US"/>
        </w:rPr>
        <w:t xml:space="preserve"> di</w:t>
      </w:r>
      <w:r w:rsidR="00395865" w:rsidRPr="00F641B0">
        <w:rPr>
          <w:rFonts w:ascii="Times" w:hAnsi="Times" w:cs="Times New Roman"/>
          <w:color w:val="000000" w:themeColor="text1"/>
          <w:lang w:val="en-US"/>
        </w:rPr>
        <w:t xml:space="preserve"> mi non serà</w:t>
      </w:r>
      <w:r w:rsidR="00EF1705" w:rsidRPr="00F641B0">
        <w:rPr>
          <w:rFonts w:ascii="Times" w:hAnsi="Times" w:cs="Times New Roman"/>
          <w:color w:val="000000" w:themeColor="text1"/>
          <w:lang w:val="en-US"/>
        </w:rPr>
        <w:t xml:space="preserve"> conpagnon</w:t>
      </w:r>
      <w:r w:rsidR="005C3E4F" w:rsidRPr="00F641B0">
        <w:rPr>
          <w:rFonts w:ascii="Times" w:hAnsi="Times" w:cs="Times New Roman"/>
          <w:color w:val="000000" w:themeColor="text1"/>
          <w:lang w:val="en-US"/>
        </w:rPr>
        <w:t>!</w:t>
      </w:r>
    </w:p>
    <w:p w14:paraId="4E390E74" w14:textId="5B4E4610" w:rsidR="00EF1705" w:rsidRPr="00F641B0" w:rsidRDefault="0039586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Ai</w:t>
      </w:r>
      <w:r w:rsidR="0061195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centil dona</w:t>
      </w:r>
      <w:r w:rsidR="0061195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o</w:t>
      </w:r>
      <w:r w:rsidR="005B57F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trov</w:t>
      </w:r>
      <w:r w:rsidR="00EF1705" w:rsidRPr="00F641B0">
        <w:rPr>
          <w:rFonts w:ascii="Times" w:hAnsi="Times" w:cs="Times New Roman"/>
          <w:color w:val="000000" w:themeColor="text1"/>
          <w:lang w:val="en-US"/>
        </w:rPr>
        <w:t>ar lo poron</w:t>
      </w:r>
      <w:r w:rsidR="00611953" w:rsidRPr="00F641B0">
        <w:rPr>
          <w:rFonts w:ascii="Times" w:hAnsi="Times" w:cs="Times New Roman"/>
          <w:color w:val="000000" w:themeColor="text1"/>
          <w:lang w:val="en-US"/>
        </w:rPr>
        <w:t>?”</w:t>
      </w:r>
    </w:p>
    <w:p w14:paraId="7DEC4683" w14:textId="77D98481" w:rsidR="00EF1705" w:rsidRPr="00F641B0" w:rsidRDefault="0061195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A soa camera si</w:t>
      </w:r>
      <w:r w:rsidR="008F01AA"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ere a so leto</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quel felon</w:t>
      </w:r>
      <w:r w:rsidR="008F01AA" w:rsidRPr="00F641B0">
        <w:rPr>
          <w:rFonts w:ascii="Times" w:hAnsi="Times" w:cs="Times New Roman"/>
          <w:color w:val="000000" w:themeColor="text1"/>
          <w:lang w:val="en-US"/>
        </w:rPr>
        <w:t>.</w:t>
      </w:r>
      <w:r w:rsidRPr="00F641B0">
        <w:rPr>
          <w:rFonts w:ascii="Times" w:hAnsi="Times" w:cs="Times New Roman"/>
          <w:color w:val="000000" w:themeColor="text1"/>
          <w:lang w:val="en-US"/>
        </w:rPr>
        <w:t>”</w:t>
      </w:r>
    </w:p>
    <w:p w14:paraId="6C5A0FA4" w14:textId="453928DA" w:rsidR="00EF1705" w:rsidRPr="00F641B0" w:rsidRDefault="008F01A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S</w:t>
      </w:r>
      <w:r w:rsidR="00EF170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611953" w:rsidRPr="00F641B0">
        <w:rPr>
          <w:rFonts w:ascii="Times" w:hAnsi="Times" w:cs="Times New Roman"/>
          <w:color w:val="000000" w:themeColor="text1"/>
          <w:lang w:val="en-US"/>
        </w:rPr>
        <w:t xml:space="preserve">, “A </w:t>
      </w:r>
      <w:r w:rsidR="00390A6F" w:rsidRPr="00F641B0">
        <w:rPr>
          <w:rFonts w:ascii="Times" w:hAnsi="Times" w:cs="Times New Roman"/>
          <w:color w:val="000000" w:themeColor="text1"/>
          <w:lang w:val="en-US"/>
        </w:rPr>
        <w:t>Dio</w:t>
      </w:r>
      <w:r w:rsidR="00EF1705" w:rsidRPr="00F641B0">
        <w:rPr>
          <w:rFonts w:ascii="Times" w:hAnsi="Times" w:cs="Times New Roman"/>
          <w:color w:val="000000" w:themeColor="text1"/>
          <w:lang w:val="en-US"/>
        </w:rPr>
        <w:t xml:space="preserve"> beneçion</w:t>
      </w:r>
      <w:r w:rsidR="00611953"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p>
    <w:p w14:paraId="5616F0C0" w14:textId="45BBCC22" w:rsidR="00EF1705" w:rsidRPr="00F641B0" w:rsidRDefault="008F01A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ponçe lo cav</w:t>
      </w:r>
      <w:r w:rsidR="00EF1705" w:rsidRPr="00F641B0">
        <w:rPr>
          <w:rFonts w:ascii="Times" w:hAnsi="Times" w:cs="Times New Roman"/>
          <w:color w:val="000000" w:themeColor="text1"/>
          <w:lang w:val="en-US"/>
        </w:rPr>
        <w:t>alo del</w:t>
      </w:r>
      <w:r w:rsidRPr="00F641B0">
        <w:rPr>
          <w:rFonts w:ascii="Times" w:hAnsi="Times" w:cs="Times New Roman"/>
          <w:color w:val="000000" w:themeColor="text1"/>
          <w:lang w:val="en-US"/>
        </w:rPr>
        <w:t xml:space="preserve"> in</w:t>
      </w:r>
      <w:r w:rsidR="00BF6E8D" w:rsidRPr="00F641B0">
        <w:rPr>
          <w:rFonts w:ascii="Times" w:hAnsi="Times" w:cs="Times New Roman"/>
          <w:color w:val="000000" w:themeColor="text1"/>
          <w:lang w:val="en-US"/>
        </w:rPr>
        <w:t>dorà</w:t>
      </w:r>
      <w:r w:rsidR="00BF6E8D" w:rsidRPr="00F641B0">
        <w:rPr>
          <w:rStyle w:val="FootnoteReference"/>
          <w:rFonts w:ascii="Times" w:hAnsi="Times" w:cs="Times New Roman"/>
          <w:color w:val="000000" w:themeColor="text1"/>
          <w:lang w:val="en-US"/>
        </w:rPr>
        <w:footnoteReference w:id="30"/>
      </w:r>
      <w:r w:rsidR="00EF1705" w:rsidRPr="00F641B0">
        <w:rPr>
          <w:rFonts w:ascii="Times" w:hAnsi="Times" w:cs="Times New Roman"/>
          <w:color w:val="000000" w:themeColor="text1"/>
          <w:lang w:val="en-US"/>
        </w:rPr>
        <w:t xml:space="preserve"> speron</w:t>
      </w:r>
      <w:r w:rsidR="00B97995" w:rsidRPr="00F641B0">
        <w:rPr>
          <w:rFonts w:ascii="Times" w:hAnsi="Times" w:cs="Times New Roman"/>
          <w:color w:val="000000" w:themeColor="text1"/>
          <w:lang w:val="en-US"/>
        </w:rPr>
        <w:t>,</w:t>
      </w:r>
    </w:p>
    <w:p w14:paraId="491EDE6D" w14:textId="4A77545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Vene al </w:t>
      </w:r>
      <w:r w:rsidR="00B97995" w:rsidRPr="00F641B0">
        <w:rPr>
          <w:rFonts w:ascii="Times" w:hAnsi="Times" w:cs="Times New Roman"/>
          <w:color w:val="000000" w:themeColor="text1"/>
          <w:lang w:val="en-US"/>
        </w:rPr>
        <w:t>palace,</w:t>
      </w:r>
      <w:r w:rsidR="00BF6E8D" w:rsidRPr="00F641B0">
        <w:rPr>
          <w:rFonts w:ascii="Times" w:hAnsi="Times" w:cs="Times New Roman"/>
          <w:color w:val="000000" w:themeColor="text1"/>
          <w:lang w:val="en-US"/>
        </w:rPr>
        <w:t xml:space="preserve"> montà</w:t>
      </w:r>
      <w:r w:rsidR="00A96EF5" w:rsidRPr="00F641B0">
        <w:rPr>
          <w:rFonts w:ascii="Times" w:hAnsi="Times" w:cs="Times New Roman"/>
          <w:color w:val="000000" w:themeColor="text1"/>
          <w:lang w:val="en-US"/>
        </w:rPr>
        <w:t xml:space="preserve"> sul doj</w:t>
      </w:r>
      <w:r w:rsidRPr="00F641B0">
        <w:rPr>
          <w:rFonts w:ascii="Times" w:hAnsi="Times" w:cs="Times New Roman"/>
          <w:color w:val="000000" w:themeColor="text1"/>
          <w:lang w:val="en-US"/>
        </w:rPr>
        <w:t>on</w:t>
      </w:r>
      <w:r w:rsidR="00B97995" w:rsidRPr="00F641B0">
        <w:rPr>
          <w:rFonts w:ascii="Times" w:hAnsi="Times" w:cs="Times New Roman"/>
          <w:color w:val="000000" w:themeColor="text1"/>
          <w:lang w:val="en-US"/>
        </w:rPr>
        <w:t>,</w:t>
      </w:r>
    </w:p>
    <w:p w14:paraId="4047CBEC" w14:textId="64E2BC30"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cun luy era tuti so baron</w:t>
      </w:r>
      <w:r w:rsidR="005B57FA" w:rsidRPr="00F641B0">
        <w:rPr>
          <w:rFonts w:ascii="Times" w:hAnsi="Times" w:cs="Times New Roman"/>
          <w:color w:val="000000" w:themeColor="text1"/>
          <w:lang w:val="en-US"/>
        </w:rPr>
        <w:t>,</w:t>
      </w:r>
    </w:p>
    <w:p w14:paraId="1D66EBC9" w14:textId="6749C275"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andè</w:t>
      </w:r>
      <w:r w:rsidR="008F01AA" w:rsidRPr="00F641B0">
        <w:rPr>
          <w:rFonts w:ascii="Times" w:hAnsi="Times" w:cs="Times New Roman"/>
          <w:color w:val="000000" w:themeColor="text1"/>
          <w:lang w:val="en-US"/>
        </w:rPr>
        <w:t xml:space="preserve"> alla camera del conte U</w:t>
      </w:r>
      <w:r w:rsidR="00EF1705" w:rsidRPr="00F641B0">
        <w:rPr>
          <w:rFonts w:ascii="Times" w:hAnsi="Times" w:cs="Times New Roman"/>
          <w:color w:val="000000" w:themeColor="text1"/>
          <w:lang w:val="en-US"/>
        </w:rPr>
        <w:t>gon</w:t>
      </w:r>
      <w:r w:rsidR="00B97995" w:rsidRPr="00F641B0">
        <w:rPr>
          <w:rFonts w:ascii="Times" w:hAnsi="Times" w:cs="Times New Roman"/>
          <w:color w:val="000000" w:themeColor="text1"/>
          <w:lang w:val="en-US"/>
        </w:rPr>
        <w:t>.</w:t>
      </w:r>
    </w:p>
    <w:p w14:paraId="107049B3" w14:textId="45FE6FC7" w:rsidR="00EF1705" w:rsidRPr="00F641B0" w:rsidRDefault="008F01A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porta trova av</w:t>
      </w:r>
      <w:r w:rsidR="00EF1705" w:rsidRPr="00F641B0">
        <w:rPr>
          <w:rFonts w:ascii="Times" w:hAnsi="Times" w:cs="Times New Roman"/>
          <w:color w:val="000000" w:themeColor="text1"/>
          <w:lang w:val="en-US"/>
        </w:rPr>
        <w:t>erta</w:t>
      </w:r>
      <w:r w:rsidR="00B97995"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si</w:t>
      </w:r>
      <w:r w:rsidRPr="00F641B0">
        <w:rPr>
          <w:rFonts w:ascii="Times" w:hAnsi="Times" w:cs="Times New Roman"/>
          <w:color w:val="000000" w:themeColor="text1"/>
          <w:lang w:val="en-US"/>
        </w:rPr>
        <w:t xml:space="preserve"> </w:t>
      </w:r>
      <w:r w:rsidR="00B97995" w:rsidRPr="00F641B0">
        <w:rPr>
          <w:rFonts w:ascii="Times" w:hAnsi="Times" w:cs="Times New Roman"/>
          <w:color w:val="000000" w:themeColor="text1"/>
          <w:lang w:val="en-US"/>
        </w:rPr>
        <w:t>l’</w:t>
      </w:r>
      <w:r w:rsidR="00BF6E8D" w:rsidRPr="00F641B0">
        <w:rPr>
          <w:rFonts w:ascii="Times" w:hAnsi="Times" w:cs="Times New Roman"/>
          <w:color w:val="000000" w:themeColor="text1"/>
          <w:lang w:val="en-US"/>
        </w:rPr>
        <w:t>intrà</w:t>
      </w:r>
      <w:r w:rsidR="00EF1705" w:rsidRPr="00F641B0">
        <w:rPr>
          <w:rFonts w:ascii="Times" w:hAnsi="Times" w:cs="Times New Roman"/>
          <w:color w:val="000000" w:themeColor="text1"/>
          <w:lang w:val="en-US"/>
        </w:rPr>
        <w:t xml:space="preserve"> a</w:t>
      </w:r>
      <w:r w:rsidR="00ED12F0"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bandon</w:t>
      </w:r>
      <w:r w:rsidR="00B97995" w:rsidRPr="00F641B0">
        <w:rPr>
          <w:rFonts w:ascii="Times" w:hAnsi="Times" w:cs="Times New Roman"/>
          <w:color w:val="000000" w:themeColor="text1"/>
          <w:lang w:val="en-US"/>
        </w:rPr>
        <w:t>,</w:t>
      </w:r>
    </w:p>
    <w:p w14:paraId="3EC81D09" w14:textId="323BCBD6"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no</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pa</w:t>
      </w:r>
      <w:r w:rsidR="00BF6E8D" w:rsidRPr="00F641B0">
        <w:rPr>
          <w:rFonts w:ascii="Times" w:hAnsi="Times" w:cs="Times New Roman"/>
          <w:color w:val="000000" w:themeColor="text1"/>
          <w:lang w:val="en-US"/>
        </w:rPr>
        <w:t>rlà</w:t>
      </w:r>
      <w:r w:rsidR="005B57FA" w:rsidRPr="00F641B0">
        <w:rPr>
          <w:rFonts w:ascii="Times" w:hAnsi="Times" w:cs="Times New Roman"/>
          <w:color w:val="000000" w:themeColor="text1"/>
          <w:lang w:val="en-US"/>
        </w:rPr>
        <w:t xml:space="preserve"> al conte n</w:t>
      </w:r>
      <w:r w:rsidR="00D5355F">
        <w:rPr>
          <w:rFonts w:ascii="Times" w:hAnsi="Times" w:cs="Times New Roman"/>
          <w:color w:val="000000" w:themeColor="text1"/>
          <w:lang w:val="en-US"/>
        </w:rPr>
        <w:t>i·ll</w:t>
      </w:r>
      <w:r w:rsidR="00B97995" w:rsidRPr="00F641B0">
        <w:rPr>
          <w:rFonts w:ascii="Times" w:hAnsi="Times" w:cs="Times New Roman"/>
          <w:color w:val="000000" w:themeColor="text1"/>
          <w:lang w:val="en-US"/>
        </w:rPr>
        <w:t>i disse n</w:t>
      </w:r>
      <w:r w:rsidR="00D5355F">
        <w:rPr>
          <w:rFonts w:ascii="Times" w:hAnsi="Times" w:cs="Times New Roman"/>
          <w:color w:val="000000" w:themeColor="text1"/>
          <w:lang w:val="en-US"/>
        </w:rPr>
        <w:t>i·ss</w:t>
      </w:r>
      <w:r w:rsidR="00EB4EAE" w:rsidRPr="00F641B0">
        <w:rPr>
          <w:rFonts w:ascii="Times" w:hAnsi="Times" w:cs="Times New Roman"/>
          <w:color w:val="000000" w:themeColor="text1"/>
          <w:lang w:val="en-US"/>
        </w:rPr>
        <w:t>i</w:t>
      </w:r>
      <w:r w:rsidRPr="00F641B0">
        <w:rPr>
          <w:rFonts w:ascii="Times" w:hAnsi="Times" w:cs="Times New Roman"/>
          <w:color w:val="000000" w:themeColor="text1"/>
          <w:lang w:val="en-US"/>
        </w:rPr>
        <w:t xml:space="preserve"> ni non</w:t>
      </w:r>
      <w:r w:rsidR="00B97995" w:rsidRPr="00F641B0">
        <w:rPr>
          <w:rFonts w:ascii="Times" w:hAnsi="Times" w:cs="Times New Roman"/>
          <w:color w:val="000000" w:themeColor="text1"/>
          <w:lang w:val="en-US"/>
        </w:rPr>
        <w:t>;</w:t>
      </w:r>
    </w:p>
    <w:p w14:paraId="1E0EC746" w14:textId="087888B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dardo tien in man o</w:t>
      </w:r>
      <w:r w:rsidR="00794852">
        <w:rPr>
          <w:rFonts w:ascii="Times" w:hAnsi="Times" w:cs="Times New Roman"/>
          <w:color w:val="000000" w:themeColor="text1"/>
          <w:lang w:val="en-US"/>
        </w:rPr>
        <w:t>·</w:t>
      </w:r>
      <w:r w:rsidRPr="00F641B0">
        <w:rPr>
          <w:rFonts w:ascii="Times" w:hAnsi="Times" w:cs="Times New Roman"/>
          <w:color w:val="000000" w:themeColor="text1"/>
          <w:lang w:val="en-US"/>
        </w:rPr>
        <w:t>llo</w:t>
      </w:r>
      <w:r w:rsidR="008F01A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fero ensson</w:t>
      </w:r>
    </w:p>
    <w:p w14:paraId="37FF9C93" w14:textId="1B03DE9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B97995" w:rsidRPr="00F641B0">
        <w:rPr>
          <w:rFonts w:ascii="Times" w:hAnsi="Times" w:cs="Times New Roman"/>
          <w:color w:val="000000" w:themeColor="text1"/>
          <w:lang w:val="en-US"/>
        </w:rPr>
        <w:t>’</w:t>
      </w:r>
      <w:r w:rsidR="008F01AA" w:rsidRPr="00F641B0">
        <w:rPr>
          <w:rFonts w:ascii="Times" w:hAnsi="Times" w:cs="Times New Roman"/>
          <w:color w:val="000000" w:themeColor="text1"/>
          <w:lang w:val="en-US"/>
        </w:rPr>
        <w:t>el avev</w:t>
      </w:r>
      <w:r w:rsidRPr="00F641B0">
        <w:rPr>
          <w:rFonts w:ascii="Times" w:hAnsi="Times" w:cs="Times New Roman"/>
          <w:color w:val="000000" w:themeColor="text1"/>
          <w:lang w:val="en-US"/>
        </w:rPr>
        <w:t>a portado de</w:t>
      </w:r>
      <w:r w:rsidR="008F01AA" w:rsidRPr="00F641B0">
        <w:rPr>
          <w:rFonts w:ascii="Times" w:hAnsi="Times" w:cs="Times New Roman"/>
          <w:color w:val="000000" w:themeColor="text1"/>
          <w:lang w:val="en-US"/>
        </w:rPr>
        <w:t xml:space="preserve"> ca</w:t>
      </w:r>
      <w:r w:rsidRPr="00F641B0">
        <w:rPr>
          <w:rFonts w:ascii="Times" w:hAnsi="Times" w:cs="Times New Roman"/>
          <w:color w:val="000000" w:themeColor="text1"/>
          <w:lang w:val="en-US"/>
        </w:rPr>
        <w:t>çasson</w:t>
      </w:r>
      <w:r w:rsidR="00B97995" w:rsidRPr="00F641B0">
        <w:rPr>
          <w:rFonts w:ascii="Times" w:hAnsi="Times" w:cs="Times New Roman"/>
          <w:color w:val="000000" w:themeColor="text1"/>
          <w:lang w:val="en-US"/>
        </w:rPr>
        <w:t>.</w:t>
      </w:r>
    </w:p>
    <w:p w14:paraId="64268C91" w14:textId="7E1C05C9" w:rsidR="00EF1705" w:rsidRPr="00F641B0" w:rsidRDefault="0061195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cussì</w:t>
      </w:r>
      <w:r w:rsidR="008F01AA" w:rsidRPr="00F641B0">
        <w:rPr>
          <w:rFonts w:ascii="Times" w:hAnsi="Times" w:cs="Times New Roman"/>
          <w:color w:val="000000" w:themeColor="text1"/>
          <w:lang w:val="en-US"/>
        </w:rPr>
        <w:t xml:space="preserve"> dormiva U</w:t>
      </w:r>
      <w:r w:rsidR="00EF1705" w:rsidRPr="00F641B0">
        <w:rPr>
          <w:rFonts w:ascii="Times" w:hAnsi="Times" w:cs="Times New Roman"/>
          <w:color w:val="000000" w:themeColor="text1"/>
          <w:lang w:val="en-US"/>
        </w:rPr>
        <w:t>gon lo prodon</w:t>
      </w:r>
      <w:r w:rsidR="00B97995" w:rsidRPr="00F641B0">
        <w:rPr>
          <w:rFonts w:ascii="Times" w:hAnsi="Times" w:cs="Times New Roman"/>
          <w:color w:val="000000" w:themeColor="text1"/>
          <w:lang w:val="en-US"/>
        </w:rPr>
        <w:t>,</w:t>
      </w:r>
    </w:p>
    <w:p w14:paraId="1751E53F" w14:textId="7AA6B2E1"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(7R) </w:t>
      </w:r>
      <w:r w:rsidR="008F01AA" w:rsidRPr="00F641B0">
        <w:rPr>
          <w:rFonts w:ascii="Times" w:hAnsi="Times" w:cs="Times New Roman"/>
          <w:color w:val="000000" w:themeColor="text1"/>
          <w:lang w:val="en-US"/>
        </w:rPr>
        <w:t>Sanguy</w:t>
      </w:r>
      <w:r w:rsidR="000F37B7" w:rsidRPr="00F641B0">
        <w:rPr>
          <w:rFonts w:ascii="Times" w:hAnsi="Times" w:cs="Times New Roman"/>
          <w:i/>
          <w:color w:val="000000" w:themeColor="text1"/>
          <w:lang w:val="en-US"/>
        </w:rPr>
        <w:t>n</w:t>
      </w:r>
      <w:r w:rsidR="008F01AA" w:rsidRPr="00F641B0">
        <w:rPr>
          <w:rFonts w:ascii="Times" w:hAnsi="Times" w:cs="Times New Roman"/>
          <w:color w:val="000000" w:themeColor="text1"/>
          <w:lang w:val="en-US"/>
        </w:rPr>
        <w:t xml:space="preserve"> lo ferì</w:t>
      </w:r>
      <w:r w:rsidR="00EB6C01" w:rsidRPr="00F641B0">
        <w:rPr>
          <w:rFonts w:ascii="Times" w:hAnsi="Times" w:cs="Times New Roman"/>
          <w:color w:val="000000" w:themeColor="text1"/>
          <w:lang w:val="en-US"/>
        </w:rPr>
        <w:t>,</w:t>
      </w:r>
      <w:r w:rsidR="008F01AA" w:rsidRPr="00F641B0">
        <w:rPr>
          <w:rFonts w:ascii="Times" w:hAnsi="Times" w:cs="Times New Roman"/>
          <w:color w:val="000000" w:themeColor="text1"/>
          <w:lang w:val="en-US"/>
        </w:rPr>
        <w:t xml:space="preserve"> che non av</w:t>
      </w:r>
      <w:r w:rsidR="00EF1705" w:rsidRPr="00F641B0">
        <w:rPr>
          <w:rFonts w:ascii="Times" w:hAnsi="Times" w:cs="Times New Roman"/>
          <w:color w:val="000000" w:themeColor="text1"/>
          <w:lang w:val="en-US"/>
        </w:rPr>
        <w:t xml:space="preserve">e </w:t>
      </w:r>
      <w:r w:rsidR="00B97995" w:rsidRPr="00F641B0">
        <w:rPr>
          <w:rFonts w:ascii="Times" w:hAnsi="Times" w:cs="Times New Roman"/>
          <w:color w:val="000000" w:themeColor="text1"/>
          <w:lang w:val="en-US"/>
        </w:rPr>
        <w:t>compassion</w:t>
      </w:r>
      <w:r w:rsidR="001B5FCF" w:rsidRPr="00F641B0">
        <w:rPr>
          <w:rFonts w:ascii="Times" w:hAnsi="Times" w:cs="Times New Roman"/>
          <w:color w:val="000000" w:themeColor="text1"/>
          <w:lang w:val="en-US"/>
        </w:rPr>
        <w:t>;</w:t>
      </w:r>
    </w:p>
    <w:p w14:paraId="3BD471E9" w14:textId="4692CAF8"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 dardo un tal colpo donà</w:t>
      </w:r>
      <w:r w:rsidR="00EF1705" w:rsidRPr="00F641B0">
        <w:rPr>
          <w:rFonts w:ascii="Times" w:hAnsi="Times" w:cs="Times New Roman"/>
          <w:color w:val="000000" w:themeColor="text1"/>
          <w:lang w:val="en-US"/>
        </w:rPr>
        <w:t xml:space="preserve"> </w:t>
      </w:r>
      <w:r w:rsidR="00CE40DA" w:rsidRPr="00F641B0">
        <w:rPr>
          <w:rFonts w:ascii="Times" w:hAnsi="Times" w:cs="Times New Roman"/>
          <w:color w:val="000000" w:themeColor="text1"/>
          <w:lang w:val="en-US"/>
        </w:rPr>
        <w:t>a</w:t>
      </w:r>
      <w:r w:rsidR="00EF1705" w:rsidRPr="00F641B0">
        <w:rPr>
          <w:rFonts w:ascii="Times" w:hAnsi="Times" w:cs="Times New Roman"/>
          <w:color w:val="000000" w:themeColor="text1"/>
          <w:lang w:val="en-US"/>
        </w:rPr>
        <w:t>l baron</w:t>
      </w:r>
    </w:p>
    <w:p w14:paraId="6022D12F" w14:textId="07136301"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B97995" w:rsidRPr="00F641B0">
        <w:rPr>
          <w:rFonts w:ascii="Times" w:hAnsi="Times" w:cs="Times New Roman"/>
          <w:color w:val="000000" w:themeColor="text1"/>
          <w:lang w:val="en-US"/>
        </w:rPr>
        <w:t>’</w:t>
      </w:r>
      <w:r w:rsidR="00BF6E8D" w:rsidRPr="00F641B0">
        <w:rPr>
          <w:rFonts w:ascii="Times" w:hAnsi="Times" w:cs="Times New Roman"/>
          <w:color w:val="000000" w:themeColor="text1"/>
          <w:lang w:val="en-US"/>
        </w:rPr>
        <w:t>el passà</w:t>
      </w:r>
      <w:r w:rsidRPr="00F641B0">
        <w:rPr>
          <w:rFonts w:ascii="Times" w:hAnsi="Times" w:cs="Times New Roman"/>
          <w:color w:val="000000" w:themeColor="text1"/>
          <w:lang w:val="en-US"/>
        </w:rPr>
        <w:t xml:space="preserve"> la coltra</w:t>
      </w:r>
      <w:r w:rsidR="00EB6C01" w:rsidRPr="00F641B0">
        <w:rPr>
          <w:rFonts w:ascii="Times" w:hAnsi="Times" w:cs="Times New Roman"/>
          <w:color w:val="000000" w:themeColor="text1"/>
          <w:lang w:val="en-US"/>
        </w:rPr>
        <w:t>,</w:t>
      </w:r>
      <w:r w:rsidR="008421A2">
        <w:rPr>
          <w:rFonts w:ascii="Times" w:hAnsi="Times" w:cs="Times New Roman"/>
          <w:color w:val="000000" w:themeColor="text1"/>
          <w:lang w:val="en-US"/>
        </w:rPr>
        <w:t xml:space="preserve"> el vermei</w:t>
      </w:r>
      <w:r w:rsidRPr="00F641B0">
        <w:rPr>
          <w:rFonts w:ascii="Times" w:hAnsi="Times" w:cs="Times New Roman"/>
          <w:color w:val="000000" w:themeColor="text1"/>
          <w:lang w:val="en-US"/>
        </w:rPr>
        <w:t>o siglaton</w:t>
      </w:r>
      <w:r w:rsidR="00EB6C01" w:rsidRPr="00F641B0">
        <w:rPr>
          <w:rFonts w:ascii="Times" w:hAnsi="Times" w:cs="Times New Roman"/>
          <w:color w:val="000000" w:themeColor="text1"/>
          <w:lang w:val="en-US"/>
        </w:rPr>
        <w:t>,</w:t>
      </w:r>
    </w:p>
    <w:p w14:paraId="2BEC8EAD" w14:textId="21BFB97C" w:rsidR="004A0DD6" w:rsidRPr="003B1CE9" w:rsidRDefault="0079117B" w:rsidP="00EB6C0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olor w:val="000000" w:themeColor="text1"/>
          <w:highlight w:val="cyan"/>
          <w:lang w:val="en-US"/>
        </w:rPr>
      </w:pPr>
      <w:r w:rsidRPr="003B1CE9">
        <w:rPr>
          <w:rFonts w:ascii="Times" w:hAnsi="Times"/>
          <w:color w:val="000000" w:themeColor="text1"/>
          <w:highlight w:val="cyan"/>
          <w:lang w:val="en-US"/>
        </w:rPr>
        <w:t>Si·ll</w:t>
      </w:r>
      <w:r w:rsidR="00EF1705" w:rsidRPr="003B1CE9">
        <w:rPr>
          <w:rFonts w:ascii="Times" w:hAnsi="Times"/>
          <w:color w:val="000000" w:themeColor="text1"/>
          <w:highlight w:val="cyan"/>
          <w:lang w:val="en-US"/>
        </w:rPr>
        <w:t>i</w:t>
      </w:r>
      <w:r w:rsidR="008F01AA" w:rsidRPr="003B1CE9">
        <w:rPr>
          <w:rFonts w:ascii="Times" w:hAnsi="Times"/>
          <w:color w:val="000000" w:themeColor="text1"/>
          <w:highlight w:val="cyan"/>
          <w:lang w:val="en-US"/>
        </w:rPr>
        <w:t xml:space="preserve"> </w:t>
      </w:r>
      <w:r w:rsidR="00EF1705" w:rsidRPr="003B1CE9">
        <w:rPr>
          <w:rFonts w:ascii="Times" w:hAnsi="Times"/>
          <w:color w:val="000000" w:themeColor="text1"/>
          <w:highlight w:val="cyan"/>
          <w:lang w:val="en-US"/>
        </w:rPr>
        <w:t>n</w:t>
      </w:r>
      <w:r w:rsidR="008F01AA" w:rsidRPr="003B1CE9">
        <w:rPr>
          <w:rFonts w:ascii="Times" w:hAnsi="Times"/>
          <w:color w:val="000000" w:themeColor="text1"/>
          <w:highlight w:val="cyan"/>
          <w:lang w:val="en-US"/>
        </w:rPr>
        <w:t>av</w:t>
      </w:r>
      <w:r w:rsidR="00BF6E8D" w:rsidRPr="003B1CE9">
        <w:rPr>
          <w:rFonts w:ascii="Times" w:hAnsi="Times"/>
          <w:color w:val="000000" w:themeColor="text1"/>
          <w:highlight w:val="cyan"/>
          <w:lang w:val="en-US"/>
        </w:rPr>
        <w:t>erà</w:t>
      </w:r>
      <w:r w:rsidR="00EF1705" w:rsidRPr="003B1CE9">
        <w:rPr>
          <w:rFonts w:ascii="Times" w:hAnsi="Times"/>
          <w:color w:val="000000" w:themeColor="text1"/>
          <w:highlight w:val="cyan"/>
          <w:lang w:val="en-US"/>
        </w:rPr>
        <w:t xml:space="preserve"> duramante al </w:t>
      </w:r>
      <w:r w:rsidR="008F01AA" w:rsidRPr="003B1CE9">
        <w:rPr>
          <w:rFonts w:ascii="Times" w:hAnsi="Times"/>
          <w:color w:val="000000" w:themeColor="text1"/>
          <w:highlight w:val="cyan"/>
          <w:lang w:val="en-US"/>
        </w:rPr>
        <w:t xml:space="preserve">gallon. </w:t>
      </w:r>
    </w:p>
    <w:p w14:paraId="610340F7" w14:textId="1989E41F" w:rsidR="00460A1C" w:rsidRPr="00F641B0" w:rsidRDefault="00460A1C" w:rsidP="009225F0">
      <w:pPr>
        <w:pStyle w:val="BodyTextFirstIndent2"/>
        <w:rPr>
          <w:rFonts w:ascii="Times" w:hAnsi="Times"/>
          <w:lang w:val="en-US"/>
        </w:rPr>
      </w:pPr>
      <w:r w:rsidRPr="00F641B0">
        <w:rPr>
          <w:rFonts w:ascii="Times" w:hAnsi="Times"/>
          <w:lang w:val="en-US"/>
        </w:rPr>
        <w:t>Laisse 9</w:t>
      </w:r>
    </w:p>
    <w:p w14:paraId="1206DB76" w14:textId="17AE1AC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w:t>
      </w:r>
      <w:r w:rsidR="008F01AA" w:rsidRPr="00F641B0">
        <w:rPr>
          <w:rFonts w:ascii="Times" w:hAnsi="Times" w:cs="Times New Roman"/>
          <w:color w:val="000000" w:themeColor="text1"/>
          <w:lang w:val="en-US"/>
        </w:rPr>
        <w:t xml:space="preserve"> (co)</w:t>
      </w:r>
      <w:r w:rsidRPr="00F641B0">
        <w:rPr>
          <w:rFonts w:ascii="Times" w:hAnsi="Times" w:cs="Times New Roman"/>
          <w:color w:val="000000" w:themeColor="text1"/>
          <w:lang w:val="en-US"/>
        </w:rPr>
        <w:t>nte</w:t>
      </w:r>
      <w:r w:rsidR="004A0DD6" w:rsidRPr="00F641B0">
        <w:rPr>
          <w:rStyle w:val="FootnoteReference"/>
          <w:rFonts w:ascii="Times" w:hAnsi="Times" w:cs="Times New Roman"/>
          <w:color w:val="000000" w:themeColor="text1"/>
          <w:lang w:val="en-US"/>
        </w:rPr>
        <w:footnoteReference w:id="31"/>
      </w:r>
      <w:r w:rsidR="008F01AA" w:rsidRPr="00F641B0">
        <w:rPr>
          <w:rFonts w:ascii="Times" w:hAnsi="Times" w:cs="Times New Roman"/>
          <w:color w:val="000000" w:themeColor="text1"/>
          <w:lang w:val="en-US"/>
        </w:rPr>
        <w:t xml:space="preserve"> Ugo se </w:t>
      </w:r>
      <w:r w:rsidR="001B1189">
        <w:rPr>
          <w:rFonts w:ascii="Times" w:hAnsi="Times" w:cs="Times New Roman"/>
          <w:color w:val="000000" w:themeColor="text1"/>
          <w:lang w:val="en-US"/>
        </w:rPr>
        <w:t>svei</w:t>
      </w:r>
      <w:r w:rsidR="00BF6E8D"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molto angosoxamant</w:t>
      </w:r>
      <w:r w:rsidR="00D85014" w:rsidRPr="00F641B0">
        <w:rPr>
          <w:rFonts w:ascii="Times" w:hAnsi="Times" w:cs="Times New Roman"/>
          <w:color w:val="000000" w:themeColor="text1"/>
          <w:lang w:val="en-US"/>
        </w:rPr>
        <w:t>,</w:t>
      </w:r>
    </w:p>
    <w:p w14:paraId="2C1DE92D" w14:textId="2815A544" w:rsidR="00EF1705" w:rsidRPr="00F641B0" w:rsidRDefault="00E531D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pié</w:t>
      </w:r>
      <w:r w:rsidR="00BF6E8D" w:rsidRPr="00F641B0">
        <w:rPr>
          <w:rFonts w:ascii="Times" w:hAnsi="Times" w:cs="Times New Roman"/>
          <w:color w:val="000000" w:themeColor="text1"/>
          <w:lang w:val="en-US"/>
        </w:rPr>
        <w:t xml:space="preserve"> se dreçà</w:t>
      </w:r>
      <w:r w:rsidR="00EF1705" w:rsidRPr="00F641B0">
        <w:rPr>
          <w:rFonts w:ascii="Times" w:hAnsi="Times" w:cs="Times New Roman"/>
          <w:color w:val="000000" w:themeColor="text1"/>
          <w:lang w:val="en-US"/>
        </w:rPr>
        <w:t xml:space="preserve"> molto issenelamant</w:t>
      </w:r>
      <w:r w:rsidR="00D85014" w:rsidRPr="00F641B0">
        <w:rPr>
          <w:rFonts w:ascii="Times" w:hAnsi="Times" w:cs="Times New Roman"/>
          <w:color w:val="000000" w:themeColor="text1"/>
          <w:lang w:val="en-US"/>
        </w:rPr>
        <w:t>;</w:t>
      </w:r>
    </w:p>
    <w:p w14:paraId="12873CBD" w14:textId="5EB28BCB"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sentì</w:t>
      </w:r>
      <w:r w:rsidR="008F01AA" w:rsidRPr="00F641B0">
        <w:rPr>
          <w:rFonts w:ascii="Times" w:hAnsi="Times" w:cs="Times New Roman"/>
          <w:color w:val="000000" w:themeColor="text1"/>
          <w:lang w:val="en-US"/>
        </w:rPr>
        <w:t xml:space="preserve"> el gran colpo merav</w:t>
      </w:r>
      <w:r w:rsidR="001B1189">
        <w:rPr>
          <w:rFonts w:ascii="Times" w:hAnsi="Times" w:cs="Times New Roman"/>
          <w:color w:val="000000" w:themeColor="text1"/>
          <w:lang w:val="en-US"/>
        </w:rPr>
        <w:t>ei</w:t>
      </w:r>
      <w:r w:rsidR="00EF1705" w:rsidRPr="00F641B0">
        <w:rPr>
          <w:rFonts w:ascii="Times" w:hAnsi="Times" w:cs="Times New Roman"/>
          <w:color w:val="000000" w:themeColor="text1"/>
          <w:lang w:val="en-US"/>
        </w:rPr>
        <w:t>osso e grant</w:t>
      </w:r>
      <w:r w:rsidR="00D85014" w:rsidRPr="00F641B0">
        <w:rPr>
          <w:rFonts w:ascii="Times" w:hAnsi="Times" w:cs="Times New Roman"/>
          <w:color w:val="000000" w:themeColor="text1"/>
          <w:lang w:val="en-US"/>
        </w:rPr>
        <w:t>,</w:t>
      </w:r>
    </w:p>
    <w:p w14:paraId="6931ECE2" w14:textId="12B839F9"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Forte cridà</w:t>
      </w:r>
      <w:r w:rsidR="00D85014" w:rsidRPr="00F641B0">
        <w:rPr>
          <w:rFonts w:ascii="Times" w:hAnsi="Times" w:cs="Times New Roman"/>
          <w:color w:val="000000" w:themeColor="text1"/>
          <w:lang w:val="en-US"/>
        </w:rPr>
        <w:t>,</w:t>
      </w:r>
      <w:r w:rsidR="008F01AA" w:rsidRPr="00F641B0">
        <w:rPr>
          <w:rFonts w:ascii="Times" w:hAnsi="Times" w:cs="Times New Roman"/>
          <w:color w:val="000000" w:themeColor="text1"/>
          <w:lang w:val="en-US"/>
        </w:rPr>
        <w:t xml:space="preserve"> “Chi è</w:t>
      </w:r>
      <w:r w:rsidR="00EF1705" w:rsidRPr="00F641B0">
        <w:rPr>
          <w:rFonts w:ascii="Times" w:hAnsi="Times" w:cs="Times New Roman"/>
          <w:color w:val="000000" w:themeColor="text1"/>
          <w:lang w:val="en-US"/>
        </w:rPr>
        <w:t xml:space="preserve"> tu, fellon seduant,</w:t>
      </w:r>
    </w:p>
    <w:p w14:paraId="3B598C38" w14:textId="08F2F60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si m</w:t>
      </w:r>
      <w:r w:rsidR="00D85014" w:rsidRPr="00F641B0">
        <w:rPr>
          <w:rFonts w:ascii="Times" w:hAnsi="Times" w:cs="Times New Roman"/>
          <w:color w:val="000000" w:themeColor="text1"/>
          <w:lang w:val="en-US"/>
        </w:rPr>
        <w:t>’à ferido siando in mio dormant?</w:t>
      </w:r>
    </w:p>
    <w:p w14:paraId="75650C51" w14:textId="19A27E4A" w:rsidR="00EF1705" w:rsidRPr="00F641B0" w:rsidRDefault="008F01A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Chonpag(n)on S</w:t>
      </w:r>
      <w:r w:rsidR="00EF170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vuy en</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s</w:t>
      </w:r>
      <w:r w:rsidR="00D85014" w:rsidRPr="00F641B0">
        <w:rPr>
          <w:rFonts w:ascii="Times" w:hAnsi="Times" w:cs="Times New Roman"/>
          <w:color w:val="000000" w:themeColor="text1"/>
          <w:lang w:val="en-US"/>
        </w:rPr>
        <w:t>irì</w:t>
      </w:r>
      <w:r w:rsidR="00EF1705" w:rsidRPr="00F641B0">
        <w:rPr>
          <w:rFonts w:ascii="Times" w:hAnsi="Times" w:cs="Times New Roman"/>
          <w:color w:val="000000" w:themeColor="text1"/>
          <w:lang w:val="en-US"/>
        </w:rPr>
        <w:t xml:space="preserve"> dolant</w:t>
      </w:r>
      <w:r w:rsidR="00D85014" w:rsidRPr="00F641B0">
        <w:rPr>
          <w:rFonts w:ascii="Times" w:hAnsi="Times" w:cs="Times New Roman"/>
          <w:color w:val="000000" w:themeColor="text1"/>
          <w:lang w:val="en-US"/>
        </w:rPr>
        <w:t>,</w:t>
      </w:r>
    </w:p>
    <w:p w14:paraId="409686AC" w14:textId="0A9F0099" w:rsidR="00EF1705" w:rsidRPr="00F641B0" w:rsidRDefault="008F01A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no credo aver onfesso a nul homo viv</w:t>
      </w:r>
      <w:r w:rsidR="00EF1705"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r w:rsidR="00D85014" w:rsidRPr="00F641B0">
        <w:rPr>
          <w:rFonts w:ascii="Times" w:hAnsi="Times" w:cs="Times New Roman"/>
          <w:color w:val="000000" w:themeColor="text1"/>
          <w:lang w:val="en-US"/>
        </w:rPr>
        <w:t>”</w:t>
      </w:r>
    </w:p>
    <w:p w14:paraId="69B94914" w14:textId="7BD7A1FD" w:rsidR="00EF1705" w:rsidRPr="00F641B0" w:rsidRDefault="0039217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Sangui</w:t>
      </w:r>
      <w:r w:rsidRPr="00F641B0">
        <w:rPr>
          <w:rFonts w:ascii="Times" w:hAnsi="Times" w:cs="Times New Roman"/>
          <w:i/>
          <w:color w:val="000000" w:themeColor="text1"/>
          <w:lang w:val="en-US"/>
        </w:rPr>
        <w:t>n</w:t>
      </w:r>
      <w:r w:rsidR="00D85014" w:rsidRPr="00F641B0">
        <w:rPr>
          <w:rFonts w:ascii="Times" w:hAnsi="Times" w:cs="Times New Roman"/>
          <w:color w:val="000000" w:themeColor="text1"/>
          <w:lang w:val="en-US"/>
        </w:rPr>
        <w:t xml:space="preserve"> l’</w:t>
      </w:r>
      <w:r w:rsidR="00EF1705" w:rsidRPr="00F641B0">
        <w:rPr>
          <w:rFonts w:ascii="Times" w:hAnsi="Times" w:cs="Times New Roman"/>
          <w:color w:val="000000" w:themeColor="text1"/>
          <w:lang w:val="en-US"/>
        </w:rPr>
        <w:t>intende</w:t>
      </w:r>
      <w:r w:rsidR="00D85014" w:rsidRPr="00F641B0">
        <w:rPr>
          <w:rFonts w:ascii="Times" w:hAnsi="Times" w:cs="Times New Roman"/>
          <w:color w:val="000000" w:themeColor="text1"/>
          <w:lang w:val="en-US"/>
        </w:rPr>
        <w:t>,</w:t>
      </w:r>
      <w:r w:rsidR="00BF6E8D" w:rsidRPr="00F641B0">
        <w:rPr>
          <w:rFonts w:ascii="Times" w:hAnsi="Times" w:cs="Times New Roman"/>
          <w:color w:val="000000" w:themeColor="text1"/>
          <w:lang w:val="en-US"/>
        </w:rPr>
        <w:t xml:space="preserve"> si cridà</w:t>
      </w:r>
      <w:r w:rsidR="00EF1705" w:rsidRPr="00F641B0">
        <w:rPr>
          <w:rFonts w:ascii="Times" w:hAnsi="Times" w:cs="Times New Roman"/>
          <w:color w:val="000000" w:themeColor="text1"/>
          <w:lang w:val="en-US"/>
        </w:rPr>
        <w:t xml:space="preserve"> altamant</w:t>
      </w:r>
      <w:r w:rsidR="00D85014" w:rsidRPr="00F641B0">
        <w:rPr>
          <w:rFonts w:ascii="Times" w:hAnsi="Times" w:cs="Times New Roman"/>
          <w:color w:val="000000" w:themeColor="text1"/>
          <w:lang w:val="en-US"/>
        </w:rPr>
        <w:t>,</w:t>
      </w:r>
    </w:p>
    <w:p w14:paraId="043560E2" w14:textId="6538A6E8" w:rsidR="00EF1705" w:rsidRPr="00F641B0" w:rsidRDefault="007D1B4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Ai</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fiç</w:t>
      </w:r>
      <w:r w:rsidR="003351C1"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a putan</w:t>
      </w:r>
      <w:r w:rsidRPr="00F641B0">
        <w:rPr>
          <w:rFonts w:ascii="Times" w:hAnsi="Times" w:cs="Times New Roman"/>
          <w:color w:val="000000" w:themeColor="text1"/>
          <w:lang w:val="en-US"/>
        </w:rPr>
        <w:t>! F</w:t>
      </w:r>
      <w:r w:rsidR="00EF1705" w:rsidRPr="00F641B0">
        <w:rPr>
          <w:rFonts w:ascii="Times" w:hAnsi="Times" w:cs="Times New Roman"/>
          <w:color w:val="000000" w:themeColor="text1"/>
          <w:lang w:val="en-US"/>
        </w:rPr>
        <w:t>ellon seduant</w:t>
      </w:r>
      <w:r w:rsidRPr="00F641B0">
        <w:rPr>
          <w:rFonts w:ascii="Times" w:hAnsi="Times" w:cs="Times New Roman"/>
          <w:color w:val="000000" w:themeColor="text1"/>
          <w:lang w:val="en-US"/>
        </w:rPr>
        <w:t>!</w:t>
      </w:r>
    </w:p>
    <w:p w14:paraId="0ED25EB3" w14:textId="31EA7A56" w:rsidR="00EF1705" w:rsidRPr="00F641B0" w:rsidRDefault="007D1B4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Vergognar me v</w:t>
      </w:r>
      <w:r w:rsidR="00EF1705" w:rsidRPr="00F641B0">
        <w:rPr>
          <w:rFonts w:ascii="Times" w:hAnsi="Times" w:cs="Times New Roman"/>
          <w:color w:val="000000" w:themeColor="text1"/>
          <w:lang w:val="en-US"/>
        </w:rPr>
        <w:t>olissi de mia moier la çant</w:t>
      </w:r>
      <w:r w:rsidRPr="00F641B0">
        <w:rPr>
          <w:rFonts w:ascii="Times" w:hAnsi="Times" w:cs="Times New Roman"/>
          <w:color w:val="000000" w:themeColor="text1"/>
          <w:lang w:val="en-US"/>
        </w:rPr>
        <w:t>!</w:t>
      </w:r>
    </w:p>
    <w:p w14:paraId="3787AD07" w14:textId="4A232F68" w:rsidR="00EF1705" w:rsidRPr="00F641B0" w:rsidRDefault="007D1B4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w:t>
      </w:r>
      <w:r w:rsidR="001B1189">
        <w:rPr>
          <w:rFonts w:ascii="Times" w:hAnsi="Times" w:cs="Times New Roman"/>
          <w:color w:val="000000" w:themeColor="text1"/>
          <w:lang w:val="en-US"/>
        </w:rPr>
        <w:t>e tai</w:t>
      </w:r>
      <w:r w:rsidR="00EF1705" w:rsidRPr="00F641B0">
        <w:rPr>
          <w:rFonts w:ascii="Times" w:hAnsi="Times" w:cs="Times New Roman"/>
          <w:color w:val="000000" w:themeColor="text1"/>
          <w:lang w:val="en-US"/>
        </w:rPr>
        <w:t>erò la testa co</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mia spata traçant</w:t>
      </w:r>
      <w:r w:rsidRPr="00F641B0">
        <w:rPr>
          <w:rFonts w:ascii="Times" w:hAnsi="Times" w:cs="Times New Roman"/>
          <w:color w:val="000000" w:themeColor="text1"/>
          <w:lang w:val="en-US"/>
        </w:rPr>
        <w:t>!”</w:t>
      </w:r>
    </w:p>
    <w:p w14:paraId="6B05C1A1" w14:textId="347A6BA5"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w:t>
      </w:r>
      <w:r w:rsidR="007D1B46" w:rsidRPr="00F641B0">
        <w:rPr>
          <w:rFonts w:ascii="Times" w:hAnsi="Times" w:cs="Times New Roman"/>
          <w:color w:val="000000" w:themeColor="text1"/>
          <w:lang w:val="en-US"/>
        </w:rPr>
        <w:t xml:space="preserve"> conte Ugo lo v</w:t>
      </w:r>
      <w:r w:rsidRPr="00F641B0">
        <w:rPr>
          <w:rFonts w:ascii="Times" w:hAnsi="Times" w:cs="Times New Roman"/>
          <w:color w:val="000000" w:themeColor="text1"/>
          <w:lang w:val="en-US"/>
        </w:rPr>
        <w:t>a recognossant</w:t>
      </w:r>
      <w:r w:rsidR="007D1B46" w:rsidRPr="00F641B0">
        <w:rPr>
          <w:rFonts w:ascii="Times" w:hAnsi="Times" w:cs="Times New Roman"/>
          <w:color w:val="000000" w:themeColor="text1"/>
          <w:lang w:val="en-US"/>
        </w:rPr>
        <w:t>,</w:t>
      </w:r>
    </w:p>
    <w:p w14:paraId="56E22064" w14:textId="2A227EBB"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parlà</w:t>
      </w:r>
      <w:r w:rsidR="00EF1705" w:rsidRPr="00F641B0">
        <w:rPr>
          <w:rFonts w:ascii="Times" w:hAnsi="Times" w:cs="Times New Roman"/>
          <w:color w:val="000000" w:themeColor="text1"/>
          <w:lang w:val="en-US"/>
        </w:rPr>
        <w:t xml:space="preserve"> belamante in oldant</w:t>
      </w:r>
      <w:r w:rsidR="00D85014" w:rsidRPr="00F641B0">
        <w:rPr>
          <w:rFonts w:ascii="Times" w:hAnsi="Times" w:cs="Times New Roman"/>
          <w:color w:val="000000" w:themeColor="text1"/>
          <w:lang w:val="en-US"/>
        </w:rPr>
        <w:t>,</w:t>
      </w:r>
    </w:p>
    <w:p w14:paraId="3C01938A" w14:textId="4A30CB85" w:rsidR="00EF1705" w:rsidRPr="00F641B0" w:rsidRDefault="00D85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Chonpagno</w:t>
      </w:r>
      <w:r w:rsidR="008F01AA" w:rsidRPr="00F641B0">
        <w:rPr>
          <w:rFonts w:ascii="Times" w:hAnsi="Times" w:cs="Times New Roman"/>
          <w:color w:val="000000" w:themeColor="text1"/>
          <w:lang w:val="en-US"/>
        </w:rPr>
        <w:t>(n)</w:t>
      </w:r>
      <w:r w:rsidR="00875EE0" w:rsidRPr="00F641B0">
        <w:rPr>
          <w:rFonts w:ascii="Times" w:hAnsi="Times" w:cs="Times New Roman"/>
          <w:color w:val="000000" w:themeColor="text1"/>
          <w:lang w:val="en-US"/>
        </w:rPr>
        <w:t xml:space="preserve"> Sanguy</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w:t>
      </w:r>
      <w:r w:rsidR="00875EE0" w:rsidRPr="00F641B0">
        <w:rPr>
          <w:rFonts w:ascii="Times" w:hAnsi="Times" w:cs="Times New Roman"/>
          <w:color w:val="000000" w:themeColor="text1"/>
          <w:lang w:val="en-US"/>
        </w:rPr>
        <w:t xml:space="preserve"> fato av</w:t>
      </w:r>
      <w:r w:rsidR="00E531D3" w:rsidRPr="00F641B0">
        <w:rPr>
          <w:rFonts w:ascii="Times" w:hAnsi="Times" w:cs="Times New Roman"/>
          <w:color w:val="000000" w:themeColor="text1"/>
          <w:lang w:val="en-US"/>
        </w:rPr>
        <w:t>é</w:t>
      </w:r>
      <w:r w:rsidR="00EF1705" w:rsidRPr="00F641B0">
        <w:rPr>
          <w:rFonts w:ascii="Times" w:hAnsi="Times" w:cs="Times New Roman"/>
          <w:color w:val="000000" w:themeColor="text1"/>
          <w:lang w:val="en-US"/>
        </w:rPr>
        <w:t xml:space="preserve"> pecado grant</w:t>
      </w:r>
      <w:r w:rsidRPr="00F641B0">
        <w:rPr>
          <w:rFonts w:ascii="Times" w:hAnsi="Times" w:cs="Times New Roman"/>
          <w:color w:val="000000" w:themeColor="text1"/>
          <w:lang w:val="en-US"/>
        </w:rPr>
        <w:t>,</w:t>
      </w:r>
    </w:p>
    <w:p w14:paraId="2385EE99" w14:textId="025AE318" w:rsidR="00EF1705" w:rsidRPr="00F641B0" w:rsidRDefault="00D85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vuy non ssavì</w:t>
      </w:r>
      <w:r w:rsidR="00875EE0" w:rsidRPr="00F641B0">
        <w:rPr>
          <w:rFonts w:ascii="Times" w:hAnsi="Times" w:cs="Times New Roman"/>
          <w:color w:val="000000" w:themeColor="text1"/>
          <w:lang w:val="en-US"/>
        </w:rPr>
        <w:t xml:space="preserve"> como el è conv</w:t>
      </w:r>
      <w:r w:rsidR="00EF1705" w:rsidRPr="00F641B0">
        <w:rPr>
          <w:rFonts w:ascii="Times" w:hAnsi="Times" w:cs="Times New Roman"/>
          <w:color w:val="000000" w:themeColor="text1"/>
          <w:lang w:val="en-US"/>
        </w:rPr>
        <w:t>inant</w:t>
      </w:r>
    </w:p>
    <w:p w14:paraId="641F38C6" w14:textId="0B64111C" w:rsidR="00EF1705" w:rsidRPr="00F641B0" w:rsidRDefault="00D85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si m’avì</w:t>
      </w:r>
      <w:r w:rsidR="00875EE0" w:rsidRPr="00F641B0">
        <w:rPr>
          <w:rFonts w:ascii="Times" w:hAnsi="Times" w:cs="Times New Roman"/>
          <w:color w:val="000000" w:themeColor="text1"/>
          <w:lang w:val="en-US"/>
        </w:rPr>
        <w:t xml:space="preserve"> inav</w:t>
      </w:r>
      <w:r w:rsidR="00EF1705" w:rsidRPr="00F641B0">
        <w:rPr>
          <w:rFonts w:ascii="Times" w:hAnsi="Times" w:cs="Times New Roman"/>
          <w:color w:val="000000" w:themeColor="text1"/>
          <w:lang w:val="en-US"/>
        </w:rPr>
        <w:t>erado siando indormant</w:t>
      </w:r>
      <w:r w:rsidRPr="00F641B0">
        <w:rPr>
          <w:rFonts w:ascii="Times" w:hAnsi="Times" w:cs="Times New Roman"/>
          <w:color w:val="000000" w:themeColor="text1"/>
          <w:lang w:val="en-US"/>
        </w:rPr>
        <w:t>;</w:t>
      </w:r>
    </w:p>
    <w:p w14:paraId="1CD1F1ED" w14:textId="24B3F3F7" w:rsidR="00EF1705" w:rsidRPr="00F641B0" w:rsidRDefault="00875EE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Uncha non av</w:t>
      </w:r>
      <w:r w:rsidR="00D85014" w:rsidRPr="00F641B0">
        <w:rPr>
          <w:rFonts w:ascii="Times" w:hAnsi="Times" w:cs="Times New Roman"/>
          <w:color w:val="000000" w:themeColor="text1"/>
          <w:lang w:val="en-US"/>
        </w:rPr>
        <w:t>erì</w:t>
      </w:r>
      <w:r w:rsidR="00EF1705" w:rsidRPr="00F641B0">
        <w:rPr>
          <w:rFonts w:ascii="Times" w:hAnsi="Times" w:cs="Times New Roman"/>
          <w:color w:val="000000" w:themeColor="text1"/>
          <w:lang w:val="en-US"/>
        </w:rPr>
        <w:t xml:space="preserve"> p</w:t>
      </w:r>
      <w:r w:rsidR="00203EC8" w:rsidRPr="00F641B0">
        <w:rPr>
          <w:rFonts w:ascii="Times" w:hAnsi="Times" w:cs="Times New Roman"/>
          <w:i/>
          <w:iCs/>
          <w:color w:val="000000" w:themeColor="text1"/>
          <w:lang w:val="en-US"/>
        </w:rPr>
        <w:t>er</w:t>
      </w:r>
      <w:r w:rsidR="00D85014" w:rsidRPr="00F641B0">
        <w:rPr>
          <w:rFonts w:ascii="Times" w:hAnsi="Times" w:cs="Times New Roman"/>
          <w:color w:val="000000" w:themeColor="text1"/>
          <w:lang w:val="en-US"/>
        </w:rPr>
        <w:t xml:space="preserve">don da </w:t>
      </w:r>
      <w:r w:rsidR="00390A6F" w:rsidRPr="00F641B0">
        <w:rPr>
          <w:rFonts w:ascii="Times" w:hAnsi="Times" w:cs="Times New Roman"/>
          <w:color w:val="000000" w:themeColor="text1"/>
          <w:lang w:val="en-US"/>
        </w:rPr>
        <w:t>Dio</w:t>
      </w:r>
      <w:r w:rsidR="00EF1705" w:rsidRPr="00F641B0">
        <w:rPr>
          <w:rFonts w:ascii="Times" w:hAnsi="Times" w:cs="Times New Roman"/>
          <w:color w:val="000000" w:themeColor="text1"/>
          <w:lang w:val="en-US"/>
        </w:rPr>
        <w:t xml:space="preserve"> onipotant</w:t>
      </w:r>
      <w:r w:rsidR="00D85014" w:rsidRPr="00F641B0">
        <w:rPr>
          <w:rFonts w:ascii="Times" w:hAnsi="Times" w:cs="Times New Roman"/>
          <w:color w:val="000000" w:themeColor="text1"/>
          <w:lang w:val="en-US"/>
        </w:rPr>
        <w:t>.</w:t>
      </w:r>
      <w:r w:rsidR="006270A2" w:rsidRPr="00F641B0">
        <w:rPr>
          <w:rFonts w:ascii="Times" w:hAnsi="Times" w:cs="Times New Roman"/>
          <w:color w:val="000000" w:themeColor="text1"/>
          <w:lang w:val="en-US"/>
        </w:rPr>
        <w:t>"</w:t>
      </w:r>
    </w:p>
    <w:p w14:paraId="3D3ADD73" w14:textId="36541EE8" w:rsidR="00EF1705" w:rsidRPr="00F641B0" w:rsidRDefault="00875EE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EF1705" w:rsidRPr="00F641B0">
        <w:rPr>
          <w:rFonts w:ascii="Times" w:hAnsi="Times" w:cs="Times New Roman"/>
          <w:color w:val="000000" w:themeColor="text1"/>
          <w:lang w:val="en-US"/>
        </w:rPr>
        <w:t>anguy</w:t>
      </w:r>
      <w:r w:rsidR="00D85014" w:rsidRPr="00F641B0">
        <w:rPr>
          <w:rFonts w:ascii="Times" w:hAnsi="Times" w:cs="Times New Roman"/>
          <w:color w:val="000000" w:themeColor="text1"/>
          <w:lang w:val="en-US"/>
        </w:rPr>
        <w:t>(n) l’</w:t>
      </w:r>
      <w:r w:rsidR="00EF1705" w:rsidRPr="00F641B0">
        <w:rPr>
          <w:rFonts w:ascii="Times" w:hAnsi="Times" w:cs="Times New Roman"/>
          <w:color w:val="000000" w:themeColor="text1"/>
          <w:lang w:val="en-US"/>
        </w:rPr>
        <w:t>intende</w:t>
      </w:r>
      <w:r w:rsidR="00D85014" w:rsidRPr="00F641B0">
        <w:rPr>
          <w:rFonts w:ascii="Times" w:hAnsi="Times" w:cs="Times New Roman"/>
          <w:color w:val="000000" w:themeColor="text1"/>
          <w:lang w:val="en-US"/>
        </w:rPr>
        <w:t xml:space="preserve">, si </w:t>
      </w:r>
      <w:r w:rsidR="003351C1" w:rsidRPr="00F641B0">
        <w:rPr>
          <w:rFonts w:ascii="Times" w:hAnsi="Times" w:cs="Times New Roman"/>
          <w:color w:val="000000" w:themeColor="text1"/>
          <w:lang w:val="en-US"/>
        </w:rPr>
        <w:t>à trato</w:t>
      </w:r>
      <w:r w:rsidR="00EF1705" w:rsidRPr="00F641B0">
        <w:rPr>
          <w:rFonts w:ascii="Times" w:hAnsi="Times" w:cs="Times New Roman"/>
          <w:color w:val="000000" w:themeColor="text1"/>
          <w:lang w:val="en-US"/>
        </w:rPr>
        <w:t xml:space="preserve"> lo brant</w:t>
      </w:r>
      <w:r w:rsidR="00D85014" w:rsidRPr="00F641B0">
        <w:rPr>
          <w:rFonts w:ascii="Times" w:hAnsi="Times" w:cs="Times New Roman"/>
          <w:color w:val="000000" w:themeColor="text1"/>
          <w:lang w:val="en-US"/>
        </w:rPr>
        <w:t>;</w:t>
      </w:r>
    </w:p>
    <w:p w14:paraId="164E6224" w14:textId="28F8839D" w:rsidR="00EF1705" w:rsidRPr="00F641B0" w:rsidRDefault="00D8501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l’</w:t>
      </w:r>
      <w:r w:rsidR="00875EE0" w:rsidRPr="00F641B0">
        <w:rPr>
          <w:rFonts w:ascii="Times" w:hAnsi="Times" w:cs="Times New Roman"/>
          <w:color w:val="000000" w:themeColor="text1"/>
          <w:lang w:val="en-US"/>
        </w:rPr>
        <w:t>averav</w:t>
      </w:r>
      <w:r w:rsidR="00EF1705" w:rsidRPr="00F641B0">
        <w:rPr>
          <w:rFonts w:ascii="Times" w:hAnsi="Times" w:cs="Times New Roman"/>
          <w:color w:val="000000" w:themeColor="text1"/>
          <w:lang w:val="en-US"/>
        </w:rPr>
        <w:t>e morto e conduto a tormant</w:t>
      </w:r>
    </w:p>
    <w:p w14:paraId="5817BEFE" w14:textId="36B2EEA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no</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fosse li </w:t>
      </w:r>
      <w:r w:rsidR="00875EE0" w:rsidRPr="00F641B0">
        <w:rPr>
          <w:rFonts w:ascii="Times" w:hAnsi="Times" w:cs="Times New Roman"/>
          <w:color w:val="000000" w:themeColor="text1"/>
          <w:lang w:val="en-US"/>
        </w:rPr>
        <w:t>suo baroni</w:t>
      </w:r>
      <w:r w:rsidR="006270A2" w:rsidRPr="00F641B0">
        <w:rPr>
          <w:rFonts w:ascii="Times" w:hAnsi="Times" w:cs="Times New Roman"/>
          <w:color w:val="000000" w:themeColor="text1"/>
          <w:lang w:val="en-US"/>
        </w:rPr>
        <w:t xml:space="preserve"> che li andè</w:t>
      </w:r>
      <w:r w:rsidRPr="00F641B0">
        <w:rPr>
          <w:rFonts w:ascii="Times" w:hAnsi="Times" w:cs="Times New Roman"/>
          <w:color w:val="000000" w:themeColor="text1"/>
          <w:lang w:val="en-US"/>
        </w:rPr>
        <w:t xml:space="preserve"> corant</w:t>
      </w:r>
      <w:r w:rsidR="00D85014" w:rsidRPr="00F641B0">
        <w:rPr>
          <w:rFonts w:ascii="Times" w:hAnsi="Times" w:cs="Times New Roman"/>
          <w:color w:val="000000" w:themeColor="text1"/>
          <w:lang w:val="en-US"/>
        </w:rPr>
        <w:t>.</w:t>
      </w:r>
    </w:p>
    <w:p w14:paraId="2206EDCB" w14:textId="3B98A03D" w:rsidR="00EF1705" w:rsidRPr="00F641B0" w:rsidRDefault="00875EE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presse S</w:t>
      </w:r>
      <w:r w:rsidR="00EF170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p</w:t>
      </w:r>
      <w:r w:rsidR="00203EC8" w:rsidRPr="00F641B0">
        <w:rPr>
          <w:rFonts w:ascii="Times" w:hAnsi="Times" w:cs="Times New Roman"/>
          <w:i/>
          <w:color w:val="000000" w:themeColor="text1"/>
          <w:lang w:val="en-US"/>
        </w:rPr>
        <w:t>er</w:t>
      </w:r>
      <w:r w:rsidR="00EF1705" w:rsidRPr="00F641B0">
        <w:rPr>
          <w:rFonts w:ascii="Times" w:hAnsi="Times" w:cs="Times New Roman"/>
          <w:color w:val="000000" w:themeColor="text1"/>
          <w:lang w:val="en-US"/>
        </w:rPr>
        <w:t xml:space="preserve"> coste e p</w:t>
      </w:r>
      <w:r w:rsidR="00203EC8" w:rsidRPr="00F641B0">
        <w:rPr>
          <w:rFonts w:ascii="Times" w:hAnsi="Times" w:cs="Times New Roman"/>
          <w:i/>
          <w:color w:val="000000" w:themeColor="text1"/>
          <w:lang w:val="en-US"/>
        </w:rPr>
        <w:t>er</w:t>
      </w:r>
      <w:r w:rsidR="00EF1705" w:rsidRPr="00F641B0">
        <w:rPr>
          <w:rFonts w:ascii="Times" w:hAnsi="Times" w:cs="Times New Roman"/>
          <w:color w:val="000000" w:themeColor="text1"/>
          <w:lang w:val="en-US"/>
        </w:rPr>
        <w:t xml:space="preserve"> flant</w:t>
      </w:r>
      <w:r w:rsidR="00D85014" w:rsidRPr="00F641B0">
        <w:rPr>
          <w:rFonts w:ascii="Times" w:hAnsi="Times" w:cs="Times New Roman"/>
          <w:color w:val="000000" w:themeColor="text1"/>
          <w:lang w:val="en-US"/>
        </w:rPr>
        <w:t>,</w:t>
      </w:r>
    </w:p>
    <w:p w14:paraId="7EDD3E36" w14:textId="3C77F8E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6270A2" w:rsidRPr="00F641B0">
        <w:rPr>
          <w:rFonts w:ascii="Times" w:hAnsi="Times" w:cs="Times New Roman"/>
          <w:color w:val="000000" w:themeColor="text1"/>
          <w:lang w:val="en-US"/>
        </w:rPr>
        <w:t>i·</w:t>
      </w:r>
      <w:r w:rsidR="00BF6E8D" w:rsidRPr="00F641B0">
        <w:rPr>
          <w:rFonts w:ascii="Times" w:hAnsi="Times" w:cs="Times New Roman"/>
          <w:color w:val="000000" w:themeColor="text1"/>
          <w:lang w:val="en-US"/>
        </w:rPr>
        <w:t>l menà</w:t>
      </w:r>
      <w:r w:rsidR="00875EE0" w:rsidRPr="00F641B0">
        <w:rPr>
          <w:rFonts w:ascii="Times" w:hAnsi="Times" w:cs="Times New Roman"/>
          <w:color w:val="000000" w:themeColor="text1"/>
          <w:lang w:val="en-US"/>
        </w:rPr>
        <w:t xml:space="preserve"> vi</w:t>
      </w:r>
      <w:r w:rsidRPr="00F641B0">
        <w:rPr>
          <w:rFonts w:ascii="Times" w:hAnsi="Times" w:cs="Times New Roman"/>
          <w:color w:val="000000" w:themeColor="text1"/>
          <w:lang w:val="en-US"/>
        </w:rPr>
        <w:t xml:space="preserve">a oltra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w:t>
      </w:r>
      <w:r w:rsidR="003351C1" w:rsidRPr="00F641B0">
        <w:rPr>
          <w:rFonts w:ascii="Times" w:hAnsi="Times" w:cs="Times New Roman"/>
          <w:color w:val="000000" w:themeColor="text1"/>
          <w:lang w:val="en-US"/>
        </w:rPr>
        <w:t>tala</w:t>
      </w:r>
      <w:r w:rsidR="00D85014" w:rsidRPr="00F641B0">
        <w:rPr>
          <w:rFonts w:ascii="Times" w:hAnsi="Times" w:cs="Times New Roman"/>
          <w:color w:val="000000" w:themeColor="text1"/>
          <w:lang w:val="en-US"/>
        </w:rPr>
        <w:t>nt.</w:t>
      </w:r>
    </w:p>
    <w:p w14:paraId="498FDE08" w14:textId="6B5AC103" w:rsidR="00EF1705" w:rsidRPr="00F641B0" w:rsidRDefault="00875EE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Ugo se lev</w:t>
      </w:r>
      <w:r w:rsidR="00BF6E8D" w:rsidRPr="00F641B0">
        <w:rPr>
          <w:rFonts w:ascii="Times" w:hAnsi="Times" w:cs="Times New Roman"/>
          <w:color w:val="000000" w:themeColor="text1"/>
          <w:lang w:val="en-US"/>
        </w:rPr>
        <w:t>à</w:t>
      </w:r>
      <w:r w:rsidR="00EF1705" w:rsidRPr="00F641B0">
        <w:rPr>
          <w:rFonts w:ascii="Times" w:hAnsi="Times" w:cs="Times New Roman"/>
          <w:color w:val="000000" w:themeColor="text1"/>
          <w:lang w:val="en-US"/>
        </w:rPr>
        <w:t xml:space="preserve"> amantinant</w:t>
      </w:r>
      <w:r w:rsidR="00D85014" w:rsidRPr="00F641B0">
        <w:rPr>
          <w:rFonts w:ascii="Times" w:hAnsi="Times" w:cs="Times New Roman"/>
          <w:color w:val="000000" w:themeColor="text1"/>
          <w:lang w:val="en-US"/>
        </w:rPr>
        <w:t>,</w:t>
      </w:r>
    </w:p>
    <w:p w14:paraId="727690E7" w14:textId="4104EE6C" w:rsidR="00EF1705" w:rsidRPr="00F641B0" w:rsidRDefault="00C6680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(7V) </w:t>
      </w:r>
      <w:r w:rsidR="00EF1705" w:rsidRPr="00F641B0">
        <w:rPr>
          <w:rFonts w:ascii="Times" w:hAnsi="Times" w:cs="Times New Roman"/>
          <w:color w:val="000000" w:themeColor="text1"/>
          <w:lang w:val="en-US"/>
        </w:rPr>
        <w:t>D</w:t>
      </w:r>
      <w:r w:rsidR="00180088">
        <w:rPr>
          <w:rFonts w:ascii="Times" w:hAnsi="Times" w:cs="Times New Roman"/>
          <w:color w:val="000000" w:themeColor="text1"/>
          <w:lang w:val="en-US"/>
        </w:rPr>
        <w:t>e·ss</w:t>
      </w:r>
      <w:r w:rsidR="00BF6E8D" w:rsidRPr="00F641B0">
        <w:rPr>
          <w:rFonts w:ascii="Times" w:hAnsi="Times" w:cs="Times New Roman"/>
          <w:color w:val="000000" w:themeColor="text1"/>
          <w:lang w:val="en-US"/>
        </w:rPr>
        <w:t>oa plaga non curà</w:t>
      </w:r>
      <w:r w:rsidR="00EF1705" w:rsidRPr="00F641B0">
        <w:rPr>
          <w:rFonts w:ascii="Times" w:hAnsi="Times" w:cs="Times New Roman"/>
          <w:color w:val="000000" w:themeColor="text1"/>
          <w:lang w:val="en-US"/>
        </w:rPr>
        <w:t xml:space="preserve"> ni tant ni quant</w:t>
      </w:r>
      <w:r w:rsidR="00255213" w:rsidRPr="00F641B0">
        <w:rPr>
          <w:rFonts w:ascii="Times" w:hAnsi="Times" w:cs="Times New Roman"/>
          <w:color w:val="000000" w:themeColor="text1"/>
          <w:lang w:val="en-US"/>
        </w:rPr>
        <w:t>.</w:t>
      </w:r>
      <w:r w:rsidR="00D82278">
        <w:rPr>
          <w:rStyle w:val="FootnoteReference"/>
          <w:rFonts w:ascii="Times" w:hAnsi="Times" w:cs="Times New Roman"/>
          <w:color w:val="000000" w:themeColor="text1"/>
          <w:lang w:val="en-US"/>
        </w:rPr>
        <w:footnoteReference w:id="32"/>
      </w:r>
    </w:p>
    <w:p w14:paraId="49A1F0BE" w14:textId="7E45647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meio ch</w:t>
      </w:r>
      <w:r w:rsidR="00255213" w:rsidRPr="00F641B0">
        <w:rPr>
          <w:rFonts w:ascii="Times" w:hAnsi="Times" w:cs="Times New Roman"/>
          <w:color w:val="000000" w:themeColor="text1"/>
          <w:lang w:val="en-US"/>
        </w:rPr>
        <w:t>’</w:t>
      </w:r>
      <w:r w:rsidR="00875EE0" w:rsidRPr="00F641B0">
        <w:rPr>
          <w:rFonts w:ascii="Times" w:hAnsi="Times" w:cs="Times New Roman"/>
          <w:color w:val="000000" w:themeColor="text1"/>
          <w:lang w:val="en-US"/>
        </w:rPr>
        <w:t>el può</w:t>
      </w:r>
      <w:r w:rsidR="0025521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w:t>
      </w:r>
      <w:r w:rsidR="00875EE0"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ie</w:t>
      </w:r>
      <w:r w:rsidR="002E07BE" w:rsidRPr="00F641B0">
        <w:rPr>
          <w:rFonts w:ascii="Times" w:hAnsi="Times" w:cs="Times New Roman"/>
          <w:color w:val="000000" w:themeColor="text1"/>
          <w:lang w:val="en-US"/>
        </w:rPr>
        <w:t>n</w:t>
      </w:r>
      <w:r w:rsidRPr="00F641B0">
        <w:rPr>
          <w:rFonts w:ascii="Times" w:hAnsi="Times" w:cs="Times New Roman"/>
          <w:color w:val="000000" w:themeColor="text1"/>
          <w:lang w:val="en-US"/>
        </w:rPr>
        <w:t xml:space="preserve"> belamant</w:t>
      </w:r>
      <w:r w:rsidR="00255213" w:rsidRPr="00F641B0">
        <w:rPr>
          <w:rFonts w:ascii="Times" w:hAnsi="Times" w:cs="Times New Roman"/>
          <w:color w:val="000000" w:themeColor="text1"/>
          <w:lang w:val="en-US"/>
        </w:rPr>
        <w:t>,</w:t>
      </w:r>
    </w:p>
    <w:p w14:paraId="649D888E" w14:textId="28EDC1B7"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Prexe le soe arme el so guarnimant</w:t>
      </w:r>
      <w:r w:rsidR="00255213" w:rsidRPr="00F641B0">
        <w:rPr>
          <w:rFonts w:ascii="Times" w:hAnsi="Times" w:cs="Times New Roman"/>
          <w:color w:val="000000" w:themeColor="text1"/>
          <w:lang w:val="en-US"/>
        </w:rPr>
        <w:t>,</w:t>
      </w:r>
    </w:p>
    <w:p w14:paraId="0A8CA022" w14:textId="648A9D4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Veste l</w:t>
      </w:r>
      <w:r w:rsidR="00255213" w:rsidRPr="00F641B0">
        <w:rPr>
          <w:rFonts w:ascii="Times" w:hAnsi="Times" w:cs="Times New Roman"/>
          <w:color w:val="000000" w:themeColor="text1"/>
          <w:lang w:val="en-US"/>
        </w:rPr>
        <w:t>’osbergo</w:t>
      </w:r>
      <w:r w:rsidR="006270A2" w:rsidRPr="00F641B0">
        <w:rPr>
          <w:rFonts w:ascii="Times" w:hAnsi="Times" w:cs="Times New Roman"/>
          <w:color w:val="000000" w:themeColor="text1"/>
          <w:lang w:val="en-US"/>
        </w:rPr>
        <w:t>,</w:t>
      </w:r>
      <w:r w:rsidR="00255213" w:rsidRPr="00F641B0">
        <w:rPr>
          <w:rFonts w:ascii="Times" w:hAnsi="Times" w:cs="Times New Roman"/>
          <w:color w:val="000000" w:themeColor="text1"/>
          <w:lang w:val="en-US"/>
        </w:rPr>
        <w:t xml:space="preserve"> si à</w:t>
      </w:r>
      <w:r w:rsidR="00875EE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cento lo brant</w:t>
      </w:r>
      <w:r w:rsidR="00255213" w:rsidRPr="00F641B0">
        <w:rPr>
          <w:rFonts w:ascii="Times" w:hAnsi="Times" w:cs="Times New Roman"/>
          <w:color w:val="000000" w:themeColor="text1"/>
          <w:lang w:val="en-US"/>
        </w:rPr>
        <w:t>.</w:t>
      </w:r>
    </w:p>
    <w:p w14:paraId="4FE7E515" w14:textId="127D0D90"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pallaço desmontà</w:t>
      </w:r>
      <w:r w:rsidR="00EF1705" w:rsidRPr="00F641B0">
        <w:rPr>
          <w:rFonts w:ascii="Times" w:hAnsi="Times" w:cs="Times New Roman"/>
          <w:color w:val="000000" w:themeColor="text1"/>
          <w:lang w:val="en-US"/>
        </w:rPr>
        <w:t xml:space="preserve"> amantine</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t</w:t>
      </w:r>
      <w:r w:rsidR="00255213" w:rsidRPr="00F641B0">
        <w:rPr>
          <w:rFonts w:ascii="Times" w:hAnsi="Times" w:cs="Times New Roman"/>
          <w:color w:val="000000" w:themeColor="text1"/>
          <w:lang w:val="en-US"/>
        </w:rPr>
        <w:t>,</w:t>
      </w:r>
    </w:p>
    <w:p w14:paraId="0E4C4155" w14:textId="589AE89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Vene all</w:t>
      </w:r>
      <w:r w:rsidR="00255213" w:rsidRPr="00F641B0">
        <w:rPr>
          <w:rFonts w:ascii="Times" w:hAnsi="Times" w:cs="Times New Roman"/>
          <w:color w:val="000000" w:themeColor="text1"/>
          <w:lang w:val="en-US"/>
        </w:rPr>
        <w:t>’</w:t>
      </w:r>
      <w:r w:rsidRPr="00F641B0">
        <w:rPr>
          <w:rFonts w:ascii="Times" w:hAnsi="Times" w:cs="Times New Roman"/>
          <w:color w:val="000000" w:themeColor="text1"/>
          <w:lang w:val="en-US"/>
        </w:rPr>
        <w:t>asta</w:t>
      </w:r>
      <w:r w:rsidR="00F7713F" w:rsidRPr="00F641B0">
        <w:rPr>
          <w:rFonts w:ascii="Times" w:hAnsi="Times" w:cs="Times New Roman"/>
          <w:color w:val="000000" w:themeColor="text1"/>
          <w:lang w:val="en-US"/>
        </w:rPr>
        <w:t>,</w:t>
      </w:r>
      <w:r w:rsidR="00BF6E8D" w:rsidRPr="00F641B0">
        <w:rPr>
          <w:rFonts w:ascii="Times" w:hAnsi="Times" w:cs="Times New Roman"/>
          <w:color w:val="000000" w:themeColor="text1"/>
          <w:lang w:val="en-US"/>
        </w:rPr>
        <w:t xml:space="preserve"> inssellà</w:t>
      </w:r>
      <w:r w:rsidRPr="00F641B0">
        <w:rPr>
          <w:rFonts w:ascii="Times" w:hAnsi="Times" w:cs="Times New Roman"/>
          <w:color w:val="000000" w:themeColor="text1"/>
          <w:lang w:val="en-US"/>
        </w:rPr>
        <w:t xml:space="preserve"> l</w:t>
      </w:r>
      <w:r w:rsidR="00255213" w:rsidRPr="00F641B0">
        <w:rPr>
          <w:rFonts w:ascii="Times" w:hAnsi="Times" w:cs="Times New Roman"/>
          <w:color w:val="000000" w:themeColor="text1"/>
          <w:lang w:val="en-US"/>
        </w:rPr>
        <w:t>’</w:t>
      </w:r>
      <w:r w:rsidRPr="00F641B0">
        <w:rPr>
          <w:rFonts w:ascii="Times" w:hAnsi="Times" w:cs="Times New Roman"/>
          <w:color w:val="000000" w:themeColor="text1"/>
          <w:lang w:val="en-US"/>
        </w:rPr>
        <w:t>auferant</w:t>
      </w:r>
      <w:r w:rsidR="00F17919" w:rsidRPr="00F641B0">
        <w:rPr>
          <w:rFonts w:ascii="Times" w:hAnsi="Times" w:cs="Times New Roman"/>
          <w:color w:val="000000" w:themeColor="text1"/>
          <w:lang w:val="en-US"/>
        </w:rPr>
        <w:t>.</w:t>
      </w:r>
    </w:p>
    <w:p w14:paraId="1E73002B" w14:textId="64BE115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freir li mete</w:t>
      </w:r>
      <w:r w:rsidR="00F1791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non</w:t>
      </w:r>
      <w:r w:rsidR="00875EE0" w:rsidRPr="00F641B0">
        <w:rPr>
          <w:rFonts w:ascii="Times" w:hAnsi="Times" w:cs="Times New Roman"/>
          <w:color w:val="000000" w:themeColor="text1"/>
          <w:lang w:val="en-US"/>
        </w:rPr>
        <w:t xml:space="preserve"> volsse sarcent</w:t>
      </w:r>
      <w:r w:rsidR="00F17919" w:rsidRPr="00F641B0">
        <w:rPr>
          <w:rFonts w:ascii="Times" w:hAnsi="Times" w:cs="Times New Roman"/>
          <w:color w:val="000000" w:themeColor="text1"/>
          <w:lang w:val="en-US"/>
        </w:rPr>
        <w:t>,</w:t>
      </w:r>
    </w:p>
    <w:p w14:paraId="3CDA447E" w14:textId="1E7F7BFB"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Montà</w:t>
      </w:r>
      <w:r w:rsidR="00EF1705" w:rsidRPr="00F641B0">
        <w:rPr>
          <w:rFonts w:ascii="Times" w:hAnsi="Times" w:cs="Times New Roman"/>
          <w:color w:val="000000" w:themeColor="text1"/>
          <w:lang w:val="en-US"/>
        </w:rPr>
        <w:t xml:space="preserve"> i</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arçon per l</w:t>
      </w:r>
      <w:r w:rsidR="00875EE0" w:rsidRPr="00F641B0">
        <w:rPr>
          <w:rFonts w:ascii="Times" w:hAnsi="Times" w:cs="Times New Roman"/>
          <w:color w:val="000000" w:themeColor="text1"/>
          <w:lang w:val="en-US"/>
        </w:rPr>
        <w:t>e striev</w:t>
      </w:r>
      <w:r w:rsidR="00EF1705" w:rsidRPr="00F641B0">
        <w:rPr>
          <w:rFonts w:ascii="Times" w:hAnsi="Times" w:cs="Times New Roman"/>
          <w:color w:val="000000" w:themeColor="text1"/>
          <w:lang w:val="en-US"/>
        </w:rPr>
        <w:t>e d</w:t>
      </w:r>
      <w:r w:rsidR="00255213"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arçant</w:t>
      </w:r>
      <w:r w:rsidR="006270A2" w:rsidRPr="00F641B0">
        <w:rPr>
          <w:rFonts w:ascii="Times" w:hAnsi="Times" w:cs="Times New Roman"/>
          <w:color w:val="000000" w:themeColor="text1"/>
          <w:lang w:val="en-US"/>
        </w:rPr>
        <w:t>;</w:t>
      </w:r>
    </w:p>
    <w:p w14:paraId="1C826B92" w14:textId="2750A03B" w:rsidR="00EF1705" w:rsidRPr="00F641B0" w:rsidRDefault="00875EE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lo inss</w:t>
      </w:r>
      <w:r w:rsidR="00F17919" w:rsidRPr="00F641B0">
        <w:rPr>
          <w:rFonts w:ascii="Times" w:hAnsi="Times" w:cs="Times New Roman"/>
          <w:color w:val="000000" w:themeColor="text1"/>
          <w:lang w:val="en-US"/>
        </w:rPr>
        <w:t>ì</w:t>
      </w:r>
      <w:r w:rsidR="00EF1705" w:rsidRPr="00F641B0">
        <w:rPr>
          <w:rFonts w:ascii="Times" w:hAnsi="Times" w:cs="Times New Roman"/>
          <w:color w:val="000000" w:themeColor="text1"/>
          <w:lang w:val="en-US"/>
        </w:rPr>
        <w:t xml:space="preserve"> de</w:t>
      </w:r>
      <w:r w:rsidRPr="00F641B0">
        <w:rPr>
          <w:rFonts w:ascii="Times" w:hAnsi="Times" w:cs="Times New Roman"/>
          <w:color w:val="000000" w:themeColor="text1"/>
          <w:lang w:val="en-US"/>
        </w:rPr>
        <w:t xml:space="preserve"> Viena che nula homo viv</w:t>
      </w:r>
      <w:r w:rsidR="00EF1705" w:rsidRPr="00F641B0">
        <w:rPr>
          <w:rFonts w:ascii="Times" w:hAnsi="Times" w:cs="Times New Roman"/>
          <w:color w:val="000000" w:themeColor="text1"/>
          <w:lang w:val="en-US"/>
        </w:rPr>
        <w:t>ant</w:t>
      </w:r>
    </w:p>
    <w:p w14:paraId="526572B1" w14:textId="19262350"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lli disse ni tanto ni quant</w:t>
      </w:r>
      <w:r w:rsidR="00F17919" w:rsidRPr="00F641B0">
        <w:rPr>
          <w:rFonts w:ascii="Times" w:hAnsi="Times" w:cs="Times New Roman"/>
          <w:color w:val="000000" w:themeColor="text1"/>
          <w:lang w:val="en-US"/>
        </w:rPr>
        <w:t>.</w:t>
      </w:r>
    </w:p>
    <w:p w14:paraId="18EDC20D" w14:textId="0BDBEC2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Via s</w:t>
      </w:r>
      <w:r w:rsidR="00F17919" w:rsidRPr="00F641B0">
        <w:rPr>
          <w:rFonts w:ascii="Times" w:hAnsi="Times" w:cs="Times New Roman"/>
          <w:color w:val="000000" w:themeColor="text1"/>
          <w:lang w:val="en-US"/>
        </w:rPr>
        <w:t>’</w:t>
      </w:r>
      <w:r w:rsidR="00875EE0" w:rsidRPr="00F641B0">
        <w:rPr>
          <w:rFonts w:ascii="Times" w:hAnsi="Times" w:cs="Times New Roman"/>
          <w:color w:val="000000" w:themeColor="text1"/>
          <w:lang w:val="en-US"/>
        </w:rPr>
        <w:t>en va per lo camin (e)</w:t>
      </w:r>
      <w:r w:rsidRPr="00F641B0">
        <w:rPr>
          <w:rFonts w:ascii="Times" w:hAnsi="Times" w:cs="Times New Roman"/>
          <w:color w:val="000000" w:themeColor="text1"/>
          <w:lang w:val="en-US"/>
        </w:rPr>
        <w:t>rant</w:t>
      </w:r>
      <w:r w:rsidR="00F17919" w:rsidRPr="00F641B0">
        <w:rPr>
          <w:rFonts w:ascii="Times" w:hAnsi="Times" w:cs="Times New Roman"/>
          <w:color w:val="000000" w:themeColor="text1"/>
          <w:lang w:val="en-US"/>
        </w:rPr>
        <w:t>,</w:t>
      </w:r>
      <w:r w:rsidR="00875EE0" w:rsidRPr="00F641B0">
        <w:rPr>
          <w:rStyle w:val="FootnoteReference"/>
          <w:rFonts w:ascii="Times" w:hAnsi="Times" w:cs="Times New Roman"/>
          <w:color w:val="000000" w:themeColor="text1"/>
          <w:lang w:val="en-US"/>
        </w:rPr>
        <w:footnoteReference w:id="33"/>
      </w:r>
    </w:p>
    <w:p w14:paraId="743A26B7" w14:textId="44D18082" w:rsidR="00EF1705" w:rsidRPr="00F641B0" w:rsidRDefault="00875EE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può</w:t>
      </w:r>
      <w:r w:rsidR="00EF1705" w:rsidRPr="00F641B0">
        <w:rPr>
          <w:rFonts w:ascii="Times" w:hAnsi="Times" w:cs="Times New Roman"/>
          <w:color w:val="000000" w:themeColor="text1"/>
          <w:lang w:val="en-US"/>
        </w:rPr>
        <w:t xml:space="preserve"> sul</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sso auferant</w:t>
      </w:r>
      <w:r w:rsidR="00F17919" w:rsidRPr="00F641B0">
        <w:rPr>
          <w:rFonts w:ascii="Times" w:hAnsi="Times" w:cs="Times New Roman"/>
          <w:color w:val="000000" w:themeColor="text1"/>
          <w:lang w:val="en-US"/>
        </w:rPr>
        <w:t>;</w:t>
      </w:r>
    </w:p>
    <w:p w14:paraId="75EC2AF2" w14:textId="25575F13" w:rsidR="00EF1705" w:rsidRPr="00F641B0" w:rsidRDefault="00F1791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Or lo conduga </w:t>
      </w:r>
      <w:r w:rsidR="00390A6F" w:rsidRPr="00F641B0">
        <w:rPr>
          <w:rFonts w:ascii="Times" w:hAnsi="Times" w:cs="Times New Roman"/>
          <w:color w:val="000000" w:themeColor="text1"/>
          <w:lang w:val="en-US"/>
        </w:rPr>
        <w:t>Dio</w:t>
      </w:r>
      <w:r w:rsidR="006270A2" w:rsidRPr="00F641B0">
        <w:rPr>
          <w:rFonts w:ascii="Times" w:hAnsi="Times" w:cs="Times New Roman"/>
          <w:color w:val="000000" w:themeColor="text1"/>
          <w:lang w:val="en-US"/>
        </w:rPr>
        <w:t xml:space="preserve"> lo pare o</w:t>
      </w:r>
      <w:r w:rsidR="00EF1705" w:rsidRPr="00F641B0">
        <w:rPr>
          <w:rFonts w:ascii="Times" w:hAnsi="Times" w:cs="Times New Roman"/>
          <w:color w:val="000000" w:themeColor="text1"/>
          <w:lang w:val="en-US"/>
        </w:rPr>
        <w:t>nipotant</w:t>
      </w:r>
    </w:p>
    <w:p w14:paraId="0038787C" w14:textId="69DEBE17"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tal luogo ch</w:t>
      </w:r>
      <w:r w:rsidR="00F17919" w:rsidRPr="00F641B0">
        <w:rPr>
          <w:rFonts w:ascii="Times" w:hAnsi="Times" w:cs="Times New Roman"/>
          <w:color w:val="000000" w:themeColor="text1"/>
          <w:lang w:val="en-US"/>
        </w:rPr>
        <w:t>’</w:t>
      </w:r>
      <w:r w:rsidR="00875EE0" w:rsidRPr="00F641B0">
        <w:rPr>
          <w:rFonts w:ascii="Times" w:hAnsi="Times" w:cs="Times New Roman"/>
          <w:color w:val="000000" w:themeColor="text1"/>
          <w:lang w:val="en-US"/>
        </w:rPr>
        <w:t>el sia a salv</w:t>
      </w:r>
      <w:r w:rsidRPr="00F641B0">
        <w:rPr>
          <w:rFonts w:ascii="Times" w:hAnsi="Times" w:cs="Times New Roman"/>
          <w:color w:val="000000" w:themeColor="text1"/>
          <w:lang w:val="en-US"/>
        </w:rPr>
        <w:t>amant</w:t>
      </w:r>
      <w:r w:rsidR="00F17919" w:rsidRPr="00F641B0">
        <w:rPr>
          <w:rFonts w:ascii="Times" w:hAnsi="Times" w:cs="Times New Roman"/>
          <w:color w:val="000000" w:themeColor="text1"/>
          <w:lang w:val="en-US"/>
        </w:rPr>
        <w:t>.</w:t>
      </w:r>
    </w:p>
    <w:p w14:paraId="1172D630" w14:textId="7C63ACAB" w:rsidR="00EF1705" w:rsidRPr="00F641B0" w:rsidRDefault="00875EE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EF1705" w:rsidRPr="00F641B0">
        <w:rPr>
          <w:rFonts w:ascii="Times" w:hAnsi="Times" w:cs="Times New Roman"/>
          <w:color w:val="000000" w:themeColor="text1"/>
          <w:lang w:val="en-US"/>
        </w:rPr>
        <w:t>angu</w:t>
      </w:r>
      <w:r w:rsidR="008B4B36" w:rsidRPr="00F641B0">
        <w:rPr>
          <w:rFonts w:ascii="Times" w:hAnsi="Times" w:cs="Times New Roman"/>
          <w:color w:val="000000" w:themeColor="text1"/>
          <w:lang w:val="en-US"/>
        </w:rPr>
        <w:t>i</w:t>
      </w:r>
      <w:r w:rsidR="00392171" w:rsidRPr="00F641B0">
        <w:rPr>
          <w:rFonts w:ascii="Times" w:hAnsi="Times" w:cs="Times New Roman"/>
          <w:i/>
          <w:color w:val="000000" w:themeColor="text1"/>
          <w:lang w:val="en-US"/>
        </w:rPr>
        <w:t xml:space="preserve">n </w:t>
      </w:r>
      <w:r w:rsidR="00EF1705" w:rsidRPr="00F641B0">
        <w:rPr>
          <w:rFonts w:ascii="Times" w:hAnsi="Times" w:cs="Times New Roman"/>
          <w:color w:val="000000" w:themeColor="text1"/>
          <w:lang w:val="en-US"/>
        </w:rPr>
        <w:t>l</w:t>
      </w:r>
      <w:r w:rsidR="00F17919" w:rsidRPr="00F641B0">
        <w:rPr>
          <w:rFonts w:ascii="Times" w:hAnsi="Times" w:cs="Times New Roman"/>
          <w:color w:val="000000" w:themeColor="text1"/>
          <w:lang w:val="en-US"/>
        </w:rPr>
        <w:t>’</w:t>
      </w:r>
      <w:r w:rsidR="008B4B36" w:rsidRPr="00F641B0">
        <w:rPr>
          <w:rFonts w:ascii="Times" w:hAnsi="Times" w:cs="Times New Roman"/>
          <w:color w:val="000000" w:themeColor="text1"/>
          <w:lang w:val="en-US"/>
        </w:rPr>
        <w:t>intende</w:t>
      </w:r>
      <w:r w:rsidR="006270A2" w:rsidRPr="00F641B0">
        <w:rPr>
          <w:rFonts w:ascii="Times" w:hAnsi="Times" w:cs="Times New Roman"/>
          <w:color w:val="000000" w:themeColor="text1"/>
          <w:lang w:val="en-US"/>
        </w:rPr>
        <w:t>,</w:t>
      </w:r>
      <w:r w:rsidR="008B4B36" w:rsidRPr="00F641B0">
        <w:rPr>
          <w:rFonts w:ascii="Times" w:hAnsi="Times" w:cs="Times New Roman"/>
          <w:color w:val="000000" w:themeColor="text1"/>
          <w:lang w:val="en-US"/>
        </w:rPr>
        <w:t xml:space="preserve"> may non fo plui</w:t>
      </w:r>
      <w:r w:rsidR="00EF1705" w:rsidRPr="00F641B0">
        <w:rPr>
          <w:rFonts w:ascii="Times" w:hAnsi="Times" w:cs="Times New Roman"/>
          <w:color w:val="000000" w:themeColor="text1"/>
          <w:lang w:val="en-US"/>
        </w:rPr>
        <w:t xml:space="preserve"> dolant</w:t>
      </w:r>
      <w:r w:rsidR="006270A2" w:rsidRPr="00F641B0">
        <w:rPr>
          <w:rFonts w:ascii="Times" w:hAnsi="Times" w:cs="Times New Roman"/>
          <w:color w:val="000000" w:themeColor="text1"/>
          <w:lang w:val="en-US"/>
        </w:rPr>
        <w:t>;</w:t>
      </w:r>
    </w:p>
    <w:p w14:paraId="7D8F9832" w14:textId="79E83B64" w:rsidR="00EF1705" w:rsidRPr="00F641B0" w:rsidRDefault="004336C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fè</w:t>
      </w:r>
      <w:r w:rsidR="008B4B36" w:rsidRPr="00F641B0">
        <w:rPr>
          <w:rFonts w:ascii="Times" w:hAnsi="Times" w:cs="Times New Roman"/>
          <w:color w:val="000000" w:themeColor="text1"/>
          <w:lang w:val="en-US"/>
        </w:rPr>
        <w:t xml:space="preserve"> montar a chav</w:t>
      </w:r>
      <w:r w:rsidR="00EF1705" w:rsidRPr="00F641B0">
        <w:rPr>
          <w:rFonts w:ascii="Times" w:hAnsi="Times" w:cs="Times New Roman"/>
          <w:color w:val="000000" w:themeColor="text1"/>
          <w:lang w:val="en-US"/>
        </w:rPr>
        <w:t>alo so homini e so çant</w:t>
      </w:r>
    </w:p>
    <w:p w14:paraId="1E374B7C" w14:textId="74D84087"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plui</w:t>
      </w:r>
      <w:r w:rsidR="00EF1705" w:rsidRPr="00F641B0">
        <w:rPr>
          <w:rFonts w:ascii="Times" w:hAnsi="Times" w:cs="Times New Roman"/>
          <w:color w:val="000000" w:themeColor="text1"/>
          <w:lang w:val="en-US"/>
        </w:rPr>
        <w:t xml:space="preserve"> de</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mille ne prent e</w:t>
      </w:r>
      <w:r w:rsidR="006270A2"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l</w:t>
      </w:r>
      <w:r w:rsidR="006270A2" w:rsidRPr="00F641B0">
        <w:rPr>
          <w:rStyle w:val="FootnoteReference"/>
          <w:rFonts w:ascii="Times" w:hAnsi="Times" w:cs="Times New Roman"/>
          <w:color w:val="000000" w:themeColor="text1"/>
          <w:lang w:val="en-US"/>
        </w:rPr>
        <w:footnoteReference w:id="34"/>
      </w:r>
      <w:r w:rsidR="00EF1705" w:rsidRPr="00F641B0">
        <w:rPr>
          <w:rFonts w:ascii="Times" w:hAnsi="Times" w:cs="Times New Roman"/>
          <w:color w:val="000000" w:themeColor="text1"/>
          <w:lang w:val="en-US"/>
        </w:rPr>
        <w:t xml:space="preserve"> guarnimant</w:t>
      </w:r>
      <w:r w:rsidR="004336C5" w:rsidRPr="00F641B0">
        <w:rPr>
          <w:rFonts w:ascii="Times" w:hAnsi="Times" w:cs="Times New Roman"/>
          <w:color w:val="000000" w:themeColor="text1"/>
          <w:lang w:val="en-US"/>
        </w:rPr>
        <w:t>.</w:t>
      </w:r>
    </w:p>
    <w:p w14:paraId="1D768494" w14:textId="2F0AF517"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EF1705" w:rsidRPr="00F641B0">
        <w:rPr>
          <w:rFonts w:ascii="Times" w:hAnsi="Times" w:cs="Times New Roman"/>
          <w:bCs/>
          <w:color w:val="000000" w:themeColor="text1"/>
          <w:lang w:val="en-US"/>
        </w:rPr>
        <w:t>8</w:t>
      </w:r>
      <w:r w:rsidRPr="00F641B0">
        <w:rPr>
          <w:rFonts w:ascii="Times" w:hAnsi="Times" w:cs="Times New Roman"/>
          <w:bCs/>
          <w:color w:val="000000" w:themeColor="text1"/>
          <w:lang w:val="en-US"/>
        </w:rPr>
        <w:t xml:space="preserve">R) </w:t>
      </w:r>
      <w:r w:rsidR="00392171" w:rsidRPr="00F641B0">
        <w:rPr>
          <w:rFonts w:ascii="Times" w:hAnsi="Times" w:cs="Times New Roman"/>
          <w:color w:val="000000" w:themeColor="text1"/>
          <w:lang w:val="en-US"/>
        </w:rPr>
        <w:t>Medessimo Sangui</w:t>
      </w:r>
      <w:r w:rsidR="00392171" w:rsidRPr="00F641B0">
        <w:rPr>
          <w:rFonts w:ascii="Times" w:hAnsi="Times" w:cs="Times New Roman"/>
          <w:i/>
          <w:color w:val="000000" w:themeColor="text1"/>
          <w:lang w:val="en-US"/>
        </w:rPr>
        <w:t>n</w:t>
      </w:r>
      <w:r w:rsidR="00BF6E8D" w:rsidRPr="00F641B0">
        <w:rPr>
          <w:rFonts w:ascii="Times" w:hAnsi="Times" w:cs="Times New Roman"/>
          <w:color w:val="000000" w:themeColor="text1"/>
          <w:lang w:val="en-US"/>
        </w:rPr>
        <w:t xml:space="preserve"> montà</w:t>
      </w:r>
      <w:r w:rsidR="00EF1705" w:rsidRPr="00F641B0">
        <w:rPr>
          <w:rFonts w:ascii="Times" w:hAnsi="Times" w:cs="Times New Roman"/>
          <w:color w:val="000000" w:themeColor="text1"/>
          <w:lang w:val="en-US"/>
        </w:rPr>
        <w:t xml:space="preserve"> in l</w:t>
      </w:r>
      <w:r w:rsidR="004336C5"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auferant</w:t>
      </w:r>
      <w:r w:rsidR="004336C5" w:rsidRPr="00F641B0">
        <w:rPr>
          <w:rFonts w:ascii="Times" w:hAnsi="Times" w:cs="Times New Roman"/>
          <w:color w:val="000000" w:themeColor="text1"/>
          <w:lang w:val="en-US"/>
        </w:rPr>
        <w:t>;</w:t>
      </w:r>
    </w:p>
    <w:p w14:paraId="66C8EBCB" w14:textId="0FC2756D"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in</w:t>
      </w:r>
      <w:r w:rsidR="00BF6E8D" w:rsidRPr="00F641B0">
        <w:rPr>
          <w:rFonts w:ascii="Times" w:hAnsi="Times" w:cs="Times New Roman"/>
          <w:color w:val="000000" w:themeColor="text1"/>
          <w:lang w:val="en-US"/>
        </w:rPr>
        <w:t>chalçà</w:t>
      </w:r>
      <w:r w:rsidR="00EF1705" w:rsidRPr="00F641B0">
        <w:rPr>
          <w:rFonts w:ascii="Times" w:hAnsi="Times" w:cs="Times New Roman"/>
          <w:color w:val="000000" w:themeColor="text1"/>
          <w:lang w:val="en-US"/>
        </w:rPr>
        <w:t xml:space="preserve"> per lo camin erant</w:t>
      </w:r>
      <w:r w:rsidR="004336C5"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p>
    <w:p w14:paraId="450AB645" w14:textId="1D01972E"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conte U</w:t>
      </w:r>
      <w:r w:rsidR="00EF1705" w:rsidRPr="00F641B0">
        <w:rPr>
          <w:rFonts w:ascii="Times" w:hAnsi="Times" w:cs="Times New Roman"/>
          <w:color w:val="000000" w:themeColor="text1"/>
          <w:lang w:val="en-US"/>
        </w:rPr>
        <w:t>go s</w:t>
      </w:r>
      <w:r w:rsidR="004336C5"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EF1705" w:rsidRPr="00F641B0">
        <w:rPr>
          <w:rFonts w:ascii="Times" w:hAnsi="Times" w:cs="Times New Roman"/>
          <w:color w:val="000000" w:themeColor="text1"/>
          <w:lang w:val="en-US"/>
        </w:rPr>
        <w:t>a coroçoxo e dolant</w:t>
      </w:r>
      <w:r w:rsidR="004336C5" w:rsidRPr="00F641B0">
        <w:rPr>
          <w:rFonts w:ascii="Times" w:hAnsi="Times" w:cs="Times New Roman"/>
          <w:color w:val="000000" w:themeColor="text1"/>
          <w:lang w:val="en-US"/>
        </w:rPr>
        <w:t>,</w:t>
      </w:r>
    </w:p>
    <w:p w14:paraId="46FF41A5" w14:textId="667CC27D" w:rsidR="00EF1705" w:rsidRPr="00F641B0" w:rsidRDefault="003351C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8B4B36" w:rsidRPr="00F641B0">
        <w:rPr>
          <w:rFonts w:ascii="Times" w:hAnsi="Times" w:cs="Times New Roman"/>
          <w:color w:val="000000" w:themeColor="text1"/>
          <w:lang w:val="en-US"/>
        </w:rPr>
        <w:t>fina al v</w:t>
      </w:r>
      <w:r w:rsidR="00EF1705" w:rsidRPr="00F641B0">
        <w:rPr>
          <w:rFonts w:ascii="Times" w:hAnsi="Times" w:cs="Times New Roman"/>
          <w:color w:val="000000" w:themeColor="text1"/>
          <w:lang w:val="en-US"/>
        </w:rPr>
        <w:t>espro ch</w:t>
      </w:r>
      <w:r w:rsidR="004336C5" w:rsidRPr="00F641B0">
        <w:rPr>
          <w:rFonts w:ascii="Times" w:hAnsi="Times" w:cs="Times New Roman"/>
          <w:color w:val="000000" w:themeColor="text1"/>
          <w:lang w:val="en-US"/>
        </w:rPr>
        <w:t>’</w:t>
      </w:r>
      <w:r w:rsidR="008B4B36" w:rsidRPr="00F641B0">
        <w:rPr>
          <w:rFonts w:ascii="Times" w:hAnsi="Times" w:cs="Times New Roman"/>
          <w:color w:val="000000" w:themeColor="text1"/>
          <w:lang w:val="en-US"/>
        </w:rPr>
        <w:t>el sol v</w:t>
      </w:r>
      <w:r w:rsidR="00EF1705" w:rsidRPr="00F641B0">
        <w:rPr>
          <w:rFonts w:ascii="Times" w:hAnsi="Times" w:cs="Times New Roman"/>
          <w:color w:val="000000" w:themeColor="text1"/>
          <w:lang w:val="en-US"/>
        </w:rPr>
        <w:t>a colçant</w:t>
      </w:r>
      <w:r w:rsidR="004336C5" w:rsidRPr="00F641B0">
        <w:rPr>
          <w:rFonts w:ascii="Times" w:hAnsi="Times" w:cs="Times New Roman"/>
          <w:color w:val="000000" w:themeColor="text1"/>
          <w:lang w:val="en-US"/>
        </w:rPr>
        <w:t>.</w:t>
      </w:r>
    </w:p>
    <w:p w14:paraId="498622D8" w14:textId="3B378264"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fo ariv</w:t>
      </w:r>
      <w:r w:rsidR="00EF1705" w:rsidRPr="00F641B0">
        <w:rPr>
          <w:rFonts w:ascii="Times" w:hAnsi="Times" w:cs="Times New Roman"/>
          <w:color w:val="000000" w:themeColor="text1"/>
          <w:lang w:val="en-US"/>
        </w:rPr>
        <w:t>ado a un chastel pendant</w:t>
      </w:r>
      <w:r w:rsidR="004336C5" w:rsidRPr="00F641B0">
        <w:rPr>
          <w:rFonts w:ascii="Times" w:hAnsi="Times" w:cs="Times New Roman"/>
          <w:color w:val="000000" w:themeColor="text1"/>
          <w:lang w:val="en-US"/>
        </w:rPr>
        <w:t>,</w:t>
      </w:r>
    </w:p>
    <w:p w14:paraId="39F39262" w14:textId="701775F9"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Forte e fier</w:t>
      </w:r>
      <w:r w:rsidR="006270A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merav</w:t>
      </w:r>
      <w:r w:rsidR="001B1189">
        <w:rPr>
          <w:rFonts w:ascii="Times" w:hAnsi="Times" w:cs="Times New Roman"/>
          <w:color w:val="000000" w:themeColor="text1"/>
          <w:lang w:val="en-US"/>
        </w:rPr>
        <w:t>ei</w:t>
      </w:r>
      <w:r w:rsidR="00EF1705" w:rsidRPr="00F641B0">
        <w:rPr>
          <w:rFonts w:ascii="Times" w:hAnsi="Times" w:cs="Times New Roman"/>
          <w:color w:val="000000" w:themeColor="text1"/>
          <w:lang w:val="en-US"/>
        </w:rPr>
        <w:t>osso e grant</w:t>
      </w:r>
      <w:r w:rsidR="004336C5" w:rsidRPr="00F641B0">
        <w:rPr>
          <w:rFonts w:ascii="Times" w:hAnsi="Times" w:cs="Times New Roman"/>
          <w:color w:val="000000" w:themeColor="text1"/>
          <w:lang w:val="en-US"/>
        </w:rPr>
        <w:t>.</w:t>
      </w:r>
    </w:p>
    <w:p w14:paraId="5043923E" w14:textId="147AD4F7"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chastelan v</w:t>
      </w:r>
      <w:r w:rsidR="00EF1705" w:rsidRPr="00F641B0">
        <w:rPr>
          <w:rFonts w:ascii="Times" w:hAnsi="Times" w:cs="Times New Roman"/>
          <w:color w:val="000000" w:themeColor="text1"/>
          <w:lang w:val="en-US"/>
        </w:rPr>
        <w:t>ete lo ch</w:t>
      </w:r>
      <w:r w:rsidR="00170B72" w:rsidRPr="00F641B0">
        <w:rPr>
          <w:rFonts w:ascii="Times" w:hAnsi="Times" w:cs="Times New Roman"/>
          <w:color w:val="000000" w:themeColor="text1"/>
          <w:lang w:val="en-US"/>
        </w:rPr>
        <w:t>(a)</w:t>
      </w:r>
      <w:r w:rsidRPr="00F641B0">
        <w:rPr>
          <w:rFonts w:ascii="Times" w:hAnsi="Times" w:cs="Times New Roman"/>
          <w:color w:val="000000" w:themeColor="text1"/>
          <w:lang w:val="en-US"/>
        </w:rPr>
        <w:t>v</w:t>
      </w:r>
      <w:r w:rsidR="00EF1705" w:rsidRPr="00F641B0">
        <w:rPr>
          <w:rFonts w:ascii="Times" w:hAnsi="Times" w:cs="Times New Roman"/>
          <w:color w:val="000000" w:themeColor="text1"/>
          <w:lang w:val="en-US"/>
        </w:rPr>
        <w:t>alier</w:t>
      </w:r>
      <w:r w:rsidR="009B59A1" w:rsidRPr="00F641B0">
        <w:rPr>
          <w:rStyle w:val="FootnoteReference"/>
          <w:rFonts w:ascii="Times" w:hAnsi="Times" w:cs="Times New Roman"/>
          <w:color w:val="000000" w:themeColor="text1"/>
          <w:lang w:val="en-US"/>
        </w:rPr>
        <w:footnoteReference w:id="35"/>
      </w:r>
      <w:r w:rsidRPr="00F641B0">
        <w:rPr>
          <w:rFonts w:ascii="Times" w:hAnsi="Times" w:cs="Times New Roman"/>
          <w:color w:val="000000" w:themeColor="text1"/>
          <w:lang w:val="en-US"/>
        </w:rPr>
        <w:t xml:space="preserve"> valant</w:t>
      </w:r>
      <w:r w:rsidR="004336C5"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p>
    <w:p w14:paraId="4B4E29CB" w14:textId="6D06A886"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lo cas</w:t>
      </w:r>
      <w:r w:rsidR="006270A2" w:rsidRPr="00F641B0">
        <w:rPr>
          <w:rFonts w:ascii="Times" w:hAnsi="Times" w:cs="Times New Roman"/>
          <w:color w:val="000000" w:themeColor="text1"/>
          <w:lang w:val="en-US"/>
        </w:rPr>
        <w:t>tello lo menà</w:t>
      </w:r>
      <w:r w:rsidRPr="00F641B0">
        <w:rPr>
          <w:rFonts w:ascii="Times" w:hAnsi="Times" w:cs="Times New Roman"/>
          <w:color w:val="000000" w:themeColor="text1"/>
          <w:lang w:val="en-US"/>
        </w:rPr>
        <w:t xml:space="preserve"> tosto isnelamant</w:t>
      </w:r>
      <w:r w:rsidR="004336C5" w:rsidRPr="00F641B0">
        <w:rPr>
          <w:rFonts w:ascii="Times" w:hAnsi="Times" w:cs="Times New Roman"/>
          <w:color w:val="000000" w:themeColor="text1"/>
          <w:lang w:val="en-US"/>
        </w:rPr>
        <w:t>.</w:t>
      </w:r>
    </w:p>
    <w:p w14:paraId="10A61F59" w14:textId="52F9DB62"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ello fo dentro</w:t>
      </w:r>
      <w:r w:rsidR="004336C5" w:rsidRPr="00F641B0">
        <w:rPr>
          <w:rFonts w:ascii="Times" w:hAnsi="Times" w:cs="Times New Roman"/>
          <w:color w:val="000000" w:themeColor="text1"/>
          <w:lang w:val="en-US"/>
        </w:rPr>
        <w:t>,</w:t>
      </w:r>
      <w:r w:rsidR="006270A2" w:rsidRPr="00F641B0">
        <w:rPr>
          <w:rFonts w:ascii="Times" w:hAnsi="Times" w:cs="Times New Roman"/>
          <w:color w:val="000000" w:themeColor="text1"/>
          <w:lang w:val="en-US"/>
        </w:rPr>
        <w:t xml:space="preserve"> el non demorà</w:t>
      </w:r>
      <w:r w:rsidRPr="00F641B0">
        <w:rPr>
          <w:rFonts w:ascii="Times" w:hAnsi="Times" w:cs="Times New Roman"/>
          <w:color w:val="000000" w:themeColor="text1"/>
          <w:lang w:val="en-US"/>
        </w:rPr>
        <w:t xml:space="preserve"> niant</w:t>
      </w:r>
      <w:r w:rsidR="004336C5" w:rsidRPr="00F641B0">
        <w:rPr>
          <w:rFonts w:ascii="Times" w:hAnsi="Times" w:cs="Times New Roman"/>
          <w:color w:val="000000" w:themeColor="text1"/>
          <w:lang w:val="en-US"/>
        </w:rPr>
        <w:t>;</w:t>
      </w:r>
    </w:p>
    <w:p w14:paraId="500D6190" w14:textId="50AA10F2" w:rsidR="00EF1705" w:rsidRPr="00F641B0" w:rsidRDefault="006270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porta serà</w:t>
      </w:r>
      <w:r w:rsidR="004336C5" w:rsidRPr="00F641B0">
        <w:rPr>
          <w:rFonts w:ascii="Times" w:hAnsi="Times" w:cs="Times New Roman"/>
          <w:color w:val="000000" w:themeColor="text1"/>
          <w:lang w:val="en-US"/>
        </w:rPr>
        <w:t>,</w:t>
      </w:r>
      <w:r w:rsidR="008B4B36" w:rsidRPr="00F641B0">
        <w:rPr>
          <w:rFonts w:ascii="Times" w:hAnsi="Times" w:cs="Times New Roman"/>
          <w:color w:val="000000" w:themeColor="text1"/>
          <w:lang w:val="en-US"/>
        </w:rPr>
        <w:t xml:space="preserve"> si v</w:t>
      </w:r>
      <w:r w:rsidR="00EF1705" w:rsidRPr="00F641B0">
        <w:rPr>
          <w:rFonts w:ascii="Times" w:hAnsi="Times" w:cs="Times New Roman"/>
          <w:color w:val="000000" w:themeColor="text1"/>
          <w:lang w:val="en-US"/>
        </w:rPr>
        <w:t>a l</w:t>
      </w:r>
      <w:r w:rsidR="008B4B36" w:rsidRPr="00F641B0">
        <w:rPr>
          <w:rFonts w:ascii="Times" w:hAnsi="Times" w:cs="Times New Roman"/>
          <w:color w:val="000000" w:themeColor="text1"/>
          <w:lang w:val="en-US"/>
        </w:rPr>
        <w:t>o ponte lev</w:t>
      </w:r>
      <w:r w:rsidR="00EF1705" w:rsidRPr="00F641B0">
        <w:rPr>
          <w:rFonts w:ascii="Times" w:hAnsi="Times" w:cs="Times New Roman"/>
          <w:color w:val="000000" w:themeColor="text1"/>
          <w:lang w:val="en-US"/>
        </w:rPr>
        <w:t>ant</w:t>
      </w:r>
      <w:r w:rsidR="004336C5" w:rsidRPr="00F641B0">
        <w:rPr>
          <w:rFonts w:ascii="Times" w:hAnsi="Times" w:cs="Times New Roman"/>
          <w:color w:val="000000" w:themeColor="text1"/>
          <w:lang w:val="en-US"/>
        </w:rPr>
        <w:t>,</w:t>
      </w:r>
    </w:p>
    <w:p w14:paraId="2C64AF0D" w14:textId="2D055118" w:rsidR="00EF1705" w:rsidRPr="00F641B0" w:rsidRDefault="006270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Sull pallaço menà</w:t>
      </w:r>
      <w:r w:rsidR="00EF1705" w:rsidRPr="00F641B0">
        <w:rPr>
          <w:rFonts w:ascii="Times" w:hAnsi="Times" w:cs="Times New Roman"/>
          <w:color w:val="000000" w:themeColor="text1"/>
          <w:lang w:val="en-US"/>
        </w:rPr>
        <w:t xml:space="preserve"> lo </w:t>
      </w:r>
      <w:r w:rsidR="004336C5" w:rsidRPr="00F641B0">
        <w:rPr>
          <w:rFonts w:ascii="Times" w:hAnsi="Times" w:cs="Times New Roman"/>
          <w:color w:val="000000" w:themeColor="text1"/>
          <w:lang w:val="en-US"/>
        </w:rPr>
        <w:t>combatant.</w:t>
      </w:r>
    </w:p>
    <w:p w14:paraId="2D9C421E" w14:textId="34AF5D4D"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Atanto è vegnudo S</w:t>
      </w:r>
      <w:r w:rsidR="00EF1705" w:rsidRPr="00F641B0">
        <w:rPr>
          <w:rFonts w:ascii="Times" w:hAnsi="Times" w:cs="Times New Roman"/>
          <w:color w:val="000000" w:themeColor="text1"/>
          <w:lang w:val="en-US"/>
        </w:rPr>
        <w:t>anguy</w:t>
      </w:r>
      <w:r w:rsidRPr="00F641B0">
        <w:rPr>
          <w:rFonts w:ascii="Times" w:hAnsi="Times" w:cs="Times New Roman"/>
          <w:color w:val="000000" w:themeColor="text1"/>
          <w:lang w:val="en-US"/>
        </w:rPr>
        <w:t>(n)</w:t>
      </w:r>
      <w:r w:rsidR="00EF1705" w:rsidRPr="00F641B0">
        <w:rPr>
          <w:rFonts w:ascii="Times" w:hAnsi="Times" w:cs="Times New Roman"/>
          <w:color w:val="000000" w:themeColor="text1"/>
          <w:lang w:val="en-US"/>
        </w:rPr>
        <w:t xml:space="preserve"> pungant</w:t>
      </w:r>
    </w:p>
    <w:p w14:paraId="5EA13BCF" w14:textId="0C7E3777" w:rsidR="00EF1705" w:rsidRPr="00F641B0" w:rsidRDefault="006270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soa conpagnia </w:t>
      </w:r>
      <w:r w:rsidR="00660C6C">
        <w:rPr>
          <w:rFonts w:ascii="Times" w:hAnsi="Times" w:cs="Times New Roman"/>
          <w:color w:val="000000" w:themeColor="text1"/>
          <w:lang w:val="en-US"/>
        </w:rPr>
        <w:t>.</w:t>
      </w:r>
      <w:r w:rsidR="008B4B36" w:rsidRPr="00F641B0">
        <w:rPr>
          <w:rFonts w:ascii="Times" w:hAnsi="Times" w:cs="Times New Roman"/>
          <w:color w:val="000000" w:themeColor="text1"/>
          <w:lang w:val="en-US"/>
        </w:rPr>
        <w:t>M</w:t>
      </w:r>
      <w:r w:rsidR="00660C6C">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ch</w:t>
      </w:r>
      <w:r w:rsidR="00BE775A" w:rsidRPr="00F641B0">
        <w:rPr>
          <w:rFonts w:ascii="Times" w:hAnsi="Times" w:cs="Times New Roman"/>
          <w:i/>
          <w:color w:val="000000" w:themeColor="text1"/>
          <w:lang w:val="en-US"/>
        </w:rPr>
        <w:t>avalie</w:t>
      </w:r>
      <w:r w:rsidR="008B4B36" w:rsidRPr="00F641B0">
        <w:rPr>
          <w:rFonts w:ascii="Times" w:hAnsi="Times" w:cs="Times New Roman"/>
          <w:color w:val="000000" w:themeColor="text1"/>
          <w:lang w:val="en-US"/>
        </w:rPr>
        <w:t>ri v</w:t>
      </w:r>
      <w:r w:rsidR="00EF1705" w:rsidRPr="00F641B0">
        <w:rPr>
          <w:rFonts w:ascii="Times" w:hAnsi="Times" w:cs="Times New Roman"/>
          <w:color w:val="000000" w:themeColor="text1"/>
          <w:lang w:val="en-US"/>
        </w:rPr>
        <w:t>allent</w:t>
      </w:r>
      <w:r w:rsidR="004336C5" w:rsidRPr="00F641B0">
        <w:rPr>
          <w:rFonts w:ascii="Times" w:hAnsi="Times" w:cs="Times New Roman"/>
          <w:color w:val="000000" w:themeColor="text1"/>
          <w:lang w:val="en-US"/>
        </w:rPr>
        <w:t>.</w:t>
      </w:r>
    </w:p>
    <w:p w14:paraId="6A8055E7" w14:textId="424A00A4"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alta voxie molto v</w:t>
      </w:r>
      <w:r w:rsidR="00EF1705" w:rsidRPr="00F641B0">
        <w:rPr>
          <w:rFonts w:ascii="Times" w:hAnsi="Times" w:cs="Times New Roman"/>
          <w:color w:val="000000" w:themeColor="text1"/>
          <w:lang w:val="en-US"/>
        </w:rPr>
        <w:t>a cridant</w:t>
      </w:r>
      <w:r w:rsidR="004336C5" w:rsidRPr="00F641B0">
        <w:rPr>
          <w:rFonts w:ascii="Times" w:hAnsi="Times" w:cs="Times New Roman"/>
          <w:color w:val="000000" w:themeColor="text1"/>
          <w:lang w:val="en-US"/>
        </w:rPr>
        <w:t>,</w:t>
      </w:r>
    </w:p>
    <w:p w14:paraId="586C79B9" w14:textId="79E21380" w:rsidR="00EF1705" w:rsidRPr="00F641B0" w:rsidRDefault="004336C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Ai </w:t>
      </w:r>
      <w:r w:rsidRPr="00F641B0">
        <w:rPr>
          <w:rFonts w:ascii="Times" w:hAnsi="Times" w:cs="Times New Roman"/>
          <w:color w:val="000000" w:themeColor="text1"/>
          <w:lang w:val="en-US"/>
        </w:rPr>
        <w:t>castellan,</w:t>
      </w:r>
      <w:r w:rsidR="006270A2" w:rsidRPr="00F641B0">
        <w:rPr>
          <w:rFonts w:ascii="Times" w:hAnsi="Times" w:cs="Times New Roman"/>
          <w:color w:val="000000" w:themeColor="text1"/>
          <w:lang w:val="en-US"/>
        </w:rPr>
        <w:t xml:space="preserve"> intendì</w:t>
      </w:r>
      <w:r w:rsidR="00EF1705" w:rsidRPr="00F641B0">
        <w:rPr>
          <w:rFonts w:ascii="Times" w:hAnsi="Times" w:cs="Times New Roman"/>
          <w:color w:val="000000" w:themeColor="text1"/>
          <w:lang w:val="en-US"/>
        </w:rPr>
        <w:t xml:space="preserve"> mio talant</w:t>
      </w:r>
      <w:r w:rsidRPr="00F641B0">
        <w:rPr>
          <w:rFonts w:ascii="Times" w:hAnsi="Times" w:cs="Times New Roman"/>
          <w:color w:val="000000" w:themeColor="text1"/>
          <w:lang w:val="en-US"/>
        </w:rPr>
        <w:t>:</w:t>
      </w:r>
    </w:p>
    <w:p w14:paraId="5486A33E" w14:textId="57311A2E"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tu vuol viv</w:t>
      </w:r>
      <w:r w:rsidR="00EF1705" w:rsidRPr="00F641B0">
        <w:rPr>
          <w:rFonts w:ascii="Times" w:hAnsi="Times" w:cs="Times New Roman"/>
          <w:color w:val="000000" w:themeColor="text1"/>
          <w:lang w:val="en-US"/>
        </w:rPr>
        <w:t>er e star a guarant</w:t>
      </w:r>
      <w:r w:rsidR="004336C5" w:rsidRPr="00F641B0">
        <w:rPr>
          <w:rFonts w:ascii="Times" w:hAnsi="Times" w:cs="Times New Roman"/>
          <w:color w:val="000000" w:themeColor="text1"/>
          <w:lang w:val="en-US"/>
        </w:rPr>
        <w:t>,</w:t>
      </w:r>
    </w:p>
    <w:p w14:paraId="4C317716" w14:textId="76691B6D"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mio nimigo me rendì</w:t>
      </w:r>
      <w:r w:rsidR="006270A2" w:rsidRPr="00F641B0">
        <w:rPr>
          <w:rFonts w:ascii="Times" w:hAnsi="Times" w:cs="Times New Roman"/>
          <w:color w:val="000000" w:themeColor="text1"/>
          <w:lang w:val="en-US"/>
        </w:rPr>
        <w:t xml:space="preserve"> a</w:t>
      </w:r>
      <w:r w:rsidR="00EF1705" w:rsidRPr="00F641B0">
        <w:rPr>
          <w:rFonts w:ascii="Times" w:hAnsi="Times" w:cs="Times New Roman"/>
          <w:color w:val="000000" w:themeColor="text1"/>
          <w:lang w:val="en-US"/>
        </w:rPr>
        <w:t>mantinant</w:t>
      </w:r>
      <w:r w:rsidR="004336C5" w:rsidRPr="00F641B0">
        <w:rPr>
          <w:rFonts w:ascii="Times" w:hAnsi="Times" w:cs="Times New Roman"/>
          <w:color w:val="000000" w:themeColor="text1"/>
          <w:lang w:val="en-US"/>
        </w:rPr>
        <w:t>;</w:t>
      </w:r>
    </w:p>
    <w:p w14:paraId="20B2609C" w14:textId="0FAAEC8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 questo non f</w:t>
      </w:r>
      <w:r w:rsidR="004336C5"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p</w:t>
      </w:r>
      <w:r w:rsidR="00203EC8" w:rsidRPr="00F641B0">
        <w:rPr>
          <w:rFonts w:ascii="Times" w:hAnsi="Times" w:cs="Times New Roman"/>
          <w:i/>
          <w:color w:val="000000" w:themeColor="text1"/>
          <w:lang w:val="en-US"/>
        </w:rPr>
        <w:t>er</w:t>
      </w:r>
      <w:r w:rsidR="004336C5"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onipotant</w:t>
      </w:r>
      <w:r w:rsidR="004336C5" w:rsidRPr="00F641B0">
        <w:rPr>
          <w:rFonts w:ascii="Times" w:hAnsi="Times" w:cs="Times New Roman"/>
          <w:color w:val="000000" w:themeColor="text1"/>
          <w:lang w:val="en-US"/>
        </w:rPr>
        <w:t>,</w:t>
      </w:r>
    </w:p>
    <w:p w14:paraId="7630FD70" w14:textId="0314129F"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 ser</w:t>
      </w:r>
      <w:r w:rsidR="003F0E8F"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morto e pendu al v</w:t>
      </w:r>
      <w:r w:rsidR="00EF1705" w:rsidRPr="00F641B0">
        <w:rPr>
          <w:rFonts w:ascii="Times" w:hAnsi="Times" w:cs="Times New Roman"/>
          <w:color w:val="000000" w:themeColor="text1"/>
          <w:lang w:val="en-US"/>
        </w:rPr>
        <w:t>ant</w:t>
      </w:r>
      <w:r w:rsidR="004336C5"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p>
    <w:p w14:paraId="50779771" w14:textId="223E7567" w:rsidR="00EF1705" w:rsidRPr="00F641B0" w:rsidRDefault="004336C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 castelam l’oldì,</w:t>
      </w:r>
      <w:r w:rsidR="00EF1705" w:rsidRPr="00F641B0">
        <w:rPr>
          <w:rFonts w:ascii="Times" w:hAnsi="Times" w:cs="Times New Roman"/>
          <w:color w:val="000000" w:themeColor="text1"/>
          <w:lang w:val="en-US"/>
        </w:rPr>
        <w:t xml:space="preserve"> sul castel va montant</w:t>
      </w:r>
      <w:r w:rsidRPr="00F641B0">
        <w:rPr>
          <w:rFonts w:ascii="Times" w:hAnsi="Times" w:cs="Times New Roman"/>
          <w:color w:val="000000" w:themeColor="text1"/>
          <w:lang w:val="en-US"/>
        </w:rPr>
        <w:t>,</w:t>
      </w:r>
    </w:p>
    <w:p w14:paraId="16F9974E" w14:textId="42A04772"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Sangui(n)</w:t>
      </w:r>
      <w:r w:rsidR="00BF6E8D" w:rsidRPr="00F641B0">
        <w:rPr>
          <w:rFonts w:ascii="Times" w:hAnsi="Times" w:cs="Times New Roman"/>
          <w:color w:val="000000" w:themeColor="text1"/>
          <w:lang w:val="en-US"/>
        </w:rPr>
        <w:t xml:space="preserve"> parlà</w:t>
      </w:r>
      <w:r w:rsidR="00EF1705" w:rsidRPr="00F641B0">
        <w:rPr>
          <w:rFonts w:ascii="Times" w:hAnsi="Times" w:cs="Times New Roman"/>
          <w:color w:val="000000" w:themeColor="text1"/>
          <w:lang w:val="en-US"/>
        </w:rPr>
        <w:t xml:space="preserve"> sença demoramant</w:t>
      </w:r>
      <w:r w:rsidR="004336C5" w:rsidRPr="00F641B0">
        <w:rPr>
          <w:rFonts w:ascii="Times" w:hAnsi="Times" w:cs="Times New Roman"/>
          <w:color w:val="000000" w:themeColor="text1"/>
          <w:lang w:val="en-US"/>
        </w:rPr>
        <w:t>;</w:t>
      </w:r>
    </w:p>
    <w:p w14:paraId="002E493B" w14:textId="38AAD60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lo castelan</w:t>
      </w:r>
      <w:r w:rsidR="004336C5" w:rsidRPr="00F641B0">
        <w:rPr>
          <w:rFonts w:ascii="Times" w:hAnsi="Times" w:cs="Times New Roman"/>
          <w:color w:val="000000" w:themeColor="text1"/>
          <w:lang w:val="en-US"/>
        </w:rPr>
        <w:t>,</w:t>
      </w:r>
      <w:r w:rsidR="008B4B36" w:rsidRPr="00F641B0">
        <w:rPr>
          <w:rFonts w:ascii="Times" w:hAnsi="Times" w:cs="Times New Roman"/>
          <w:color w:val="000000" w:themeColor="text1"/>
          <w:lang w:val="en-US"/>
        </w:rPr>
        <w:t xml:space="preserve"> “Vui</w:t>
      </w:r>
      <w:r w:rsidR="00E531D3" w:rsidRPr="00F641B0">
        <w:rPr>
          <w:rFonts w:ascii="Times" w:hAnsi="Times" w:cs="Times New Roman"/>
          <w:color w:val="000000" w:themeColor="text1"/>
          <w:lang w:val="en-US"/>
        </w:rPr>
        <w:t xml:space="preserve"> parlé</w:t>
      </w:r>
      <w:r w:rsidRPr="00F641B0">
        <w:rPr>
          <w:rFonts w:ascii="Times" w:hAnsi="Times" w:cs="Times New Roman"/>
          <w:color w:val="000000" w:themeColor="text1"/>
          <w:lang w:val="en-US"/>
        </w:rPr>
        <w:t xml:space="preserve"> de niant!</w:t>
      </w:r>
    </w:p>
    <w:p w14:paraId="0ABC1143" w14:textId="1098A20D"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serav</w:t>
      </w:r>
      <w:r w:rsidR="00EF1705" w:rsidRPr="00F641B0">
        <w:rPr>
          <w:rFonts w:ascii="Times" w:hAnsi="Times" w:cs="Times New Roman"/>
          <w:color w:val="000000" w:themeColor="text1"/>
          <w:lang w:val="en-US"/>
        </w:rPr>
        <w:t>e molto gran tradimant</w:t>
      </w:r>
      <w:r w:rsidR="00FA347D" w:rsidRPr="00F641B0">
        <w:rPr>
          <w:rFonts w:ascii="Times" w:hAnsi="Times" w:cs="Times New Roman"/>
          <w:color w:val="000000" w:themeColor="text1"/>
          <w:lang w:val="en-US"/>
        </w:rPr>
        <w:t>,</w:t>
      </w:r>
    </w:p>
    <w:p w14:paraId="6BEEECFD" w14:textId="1BD78161" w:rsidR="00EF1705" w:rsidRPr="00F641B0" w:rsidRDefault="00FA347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8B4B36" w:rsidRPr="00F641B0">
        <w:rPr>
          <w:rFonts w:ascii="Times" w:hAnsi="Times" w:cs="Times New Roman"/>
          <w:color w:val="000000" w:themeColor="text1"/>
          <w:lang w:val="en-US"/>
        </w:rPr>
        <w:t xml:space="preserve">el cavalier se </w:t>
      </w:r>
      <w:r w:rsidR="008B4B36" w:rsidRPr="00E84155">
        <w:rPr>
          <w:rFonts w:ascii="Times" w:hAnsi="Times" w:cs="Times New Roman"/>
          <w:color w:val="000000" w:themeColor="text1"/>
          <w:lang w:val="en-US"/>
        </w:rPr>
        <w:t xml:space="preserve">penssa </w:t>
      </w:r>
      <w:r w:rsidR="00203EC8" w:rsidRPr="00E84155">
        <w:rPr>
          <w:rFonts w:ascii="Times" w:hAnsi="Times" w:cs="Times New Roman"/>
          <w:color w:val="000000" w:themeColor="text1"/>
          <w:lang w:val="en-US"/>
        </w:rPr>
        <w:t>es</w:t>
      </w:r>
      <w:r w:rsidR="00203EC8" w:rsidRPr="00E84155">
        <w:rPr>
          <w:rFonts w:ascii="Times" w:hAnsi="Times" w:cs="Times New Roman"/>
          <w:i/>
          <w:color w:val="000000" w:themeColor="text1"/>
          <w:lang w:val="en-US"/>
        </w:rPr>
        <w:t>er</w:t>
      </w:r>
      <w:r w:rsidR="00EF1705" w:rsidRPr="00F641B0">
        <w:rPr>
          <w:rFonts w:ascii="Times" w:hAnsi="Times" w:cs="Times New Roman"/>
          <w:color w:val="000000" w:themeColor="text1"/>
          <w:lang w:val="en-US"/>
        </w:rPr>
        <w:t xml:space="preserve"> a guarant.</w:t>
      </w:r>
    </w:p>
    <w:p w14:paraId="48069039" w14:textId="6AAC4FE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EE6F72" w:rsidRPr="00F641B0">
        <w:rPr>
          <w:rFonts w:ascii="Times" w:hAnsi="Times" w:cs="Times New Roman"/>
          <w:color w:val="000000" w:themeColor="text1"/>
          <w:lang w:val="en-US"/>
        </w:rPr>
        <w:t>o aspet</w:t>
      </w:r>
      <w:r w:rsidR="00E531D3" w:rsidRPr="00F641B0">
        <w:rPr>
          <w:rFonts w:ascii="Times" w:hAnsi="Times" w:cs="Times New Roman"/>
          <w:color w:val="000000" w:themeColor="text1"/>
          <w:lang w:val="en-US"/>
        </w:rPr>
        <w:t>é</w:t>
      </w:r>
      <w:r w:rsidR="00FA347D" w:rsidRPr="00F641B0">
        <w:rPr>
          <w:rFonts w:ascii="Times" w:hAnsi="Times" w:cs="Times New Roman"/>
          <w:color w:val="000000" w:themeColor="text1"/>
          <w:lang w:val="en-US"/>
        </w:rPr>
        <w:t xml:space="preserve"> fin al’</w:t>
      </w:r>
      <w:r w:rsidRPr="00F641B0">
        <w:rPr>
          <w:rFonts w:ascii="Times" w:hAnsi="Times" w:cs="Times New Roman"/>
          <w:color w:val="000000" w:themeColor="text1"/>
          <w:lang w:val="en-US"/>
        </w:rPr>
        <w:t>alba parant</w:t>
      </w:r>
    </w:p>
    <w:p w14:paraId="3ED7C209" w14:textId="2A811374" w:rsidR="00EF1705" w:rsidRPr="00F641B0" w:rsidRDefault="00FA347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lo meterò fuora, luy e l’</w:t>
      </w:r>
      <w:r w:rsidR="00EF1705" w:rsidRPr="00F641B0">
        <w:rPr>
          <w:rFonts w:ascii="Times" w:hAnsi="Times" w:cs="Times New Roman"/>
          <w:color w:val="000000" w:themeColor="text1"/>
          <w:lang w:val="en-US"/>
        </w:rPr>
        <w:t>auferant</w:t>
      </w:r>
      <w:r w:rsidRPr="00F641B0">
        <w:rPr>
          <w:rFonts w:ascii="Times" w:hAnsi="Times" w:cs="Times New Roman"/>
          <w:color w:val="000000" w:themeColor="text1"/>
          <w:lang w:val="en-US"/>
        </w:rPr>
        <w:t>,</w:t>
      </w:r>
    </w:p>
    <w:p w14:paraId="7C34D5EB" w14:textId="3BA9FB22" w:rsidR="00EF1705" w:rsidRPr="00F641B0" w:rsidRDefault="00FA347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Chussì</w:t>
      </w:r>
      <w:r w:rsidR="008B4B36" w:rsidRPr="00F641B0">
        <w:rPr>
          <w:rFonts w:ascii="Times" w:hAnsi="Times" w:cs="Times New Roman"/>
          <w:color w:val="000000" w:themeColor="text1"/>
          <w:lang w:val="en-US"/>
        </w:rPr>
        <w:t xml:space="preserve"> armado como el v</w:t>
      </w:r>
      <w:r w:rsidR="00EF1705" w:rsidRPr="00F641B0">
        <w:rPr>
          <w:rFonts w:ascii="Times" w:hAnsi="Times" w:cs="Times New Roman"/>
          <w:color w:val="000000" w:themeColor="text1"/>
          <w:lang w:val="en-US"/>
        </w:rPr>
        <w:t>ene</w:t>
      </w:r>
      <w:r w:rsidR="006270A2"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drant</w:t>
      </w:r>
      <w:r w:rsidRPr="00F641B0">
        <w:rPr>
          <w:rFonts w:ascii="Times" w:hAnsi="Times" w:cs="Times New Roman"/>
          <w:color w:val="000000" w:themeColor="text1"/>
          <w:lang w:val="en-US"/>
        </w:rPr>
        <w:t>.</w:t>
      </w:r>
    </w:p>
    <w:p w14:paraId="166D4711" w14:textId="3FDDAC9A"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(8V) </w:t>
      </w:r>
      <w:r w:rsidR="008B4B36" w:rsidRPr="00F641B0">
        <w:rPr>
          <w:rFonts w:ascii="Times" w:hAnsi="Times" w:cs="Times New Roman"/>
          <w:color w:val="000000" w:themeColor="text1"/>
          <w:lang w:val="en-US"/>
        </w:rPr>
        <w:t>Se vuy lo por</w:t>
      </w:r>
      <w:r w:rsidR="00FA347D" w:rsidRPr="00F641B0">
        <w:rPr>
          <w:rFonts w:ascii="Times" w:hAnsi="Times" w:cs="Times New Roman"/>
          <w:color w:val="000000" w:themeColor="text1"/>
          <w:lang w:val="en-US"/>
        </w:rPr>
        <w:t>ì</w:t>
      </w:r>
      <w:r w:rsidR="008B4B36" w:rsidRPr="00F641B0">
        <w:rPr>
          <w:rFonts w:ascii="Times" w:hAnsi="Times" w:cs="Times New Roman"/>
          <w:color w:val="000000" w:themeColor="text1"/>
          <w:lang w:val="en-US"/>
        </w:rPr>
        <w:t xml:space="preserve"> prender</w:t>
      </w:r>
      <w:r w:rsidR="00FA347D" w:rsidRPr="00F641B0">
        <w:rPr>
          <w:rFonts w:ascii="Times" w:hAnsi="Times" w:cs="Times New Roman"/>
          <w:color w:val="000000" w:themeColor="text1"/>
          <w:lang w:val="en-US"/>
        </w:rPr>
        <w:t>,</w:t>
      </w:r>
      <w:r w:rsidR="003351C1" w:rsidRPr="00F641B0">
        <w:rPr>
          <w:rFonts w:ascii="Times" w:hAnsi="Times" w:cs="Times New Roman"/>
          <w:color w:val="000000" w:themeColor="text1"/>
          <w:lang w:val="en-US"/>
        </w:rPr>
        <w:t xml:space="preserve"> faré</w:t>
      </w:r>
      <w:r w:rsidR="008B4B36" w:rsidRPr="00F641B0">
        <w:rPr>
          <w:rFonts w:ascii="Times" w:hAnsi="Times" w:cs="Times New Roman"/>
          <w:color w:val="000000" w:themeColor="text1"/>
          <w:lang w:val="en-US"/>
        </w:rPr>
        <w:t xml:space="preserve"> el v</w:t>
      </w:r>
      <w:r w:rsidR="00EF1705" w:rsidRPr="00F641B0">
        <w:rPr>
          <w:rFonts w:ascii="Times" w:hAnsi="Times" w:cs="Times New Roman"/>
          <w:color w:val="000000" w:themeColor="text1"/>
          <w:lang w:val="en-US"/>
        </w:rPr>
        <w:t>ostro talant.”</w:t>
      </w:r>
    </w:p>
    <w:p w14:paraId="5AE00407" w14:textId="411212F8" w:rsidR="005D0FC4"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S</w:t>
      </w:r>
      <w:r w:rsidR="00EF1705" w:rsidRPr="00F641B0">
        <w:rPr>
          <w:rFonts w:ascii="Times" w:hAnsi="Times" w:cs="Times New Roman"/>
          <w:color w:val="000000" w:themeColor="text1"/>
          <w:lang w:val="en-US"/>
        </w:rPr>
        <w:t>anguy</w:t>
      </w:r>
      <w:r w:rsidR="00D54F9C" w:rsidRPr="00F641B0">
        <w:rPr>
          <w:rFonts w:ascii="Times" w:hAnsi="Times" w:cs="Times New Roman"/>
          <w:color w:val="000000" w:themeColor="text1"/>
          <w:lang w:val="en-US"/>
        </w:rPr>
        <w:t>(n)</w:t>
      </w:r>
      <w:r w:rsidR="00BC3284">
        <w:rPr>
          <w:rFonts w:ascii="Times" w:hAnsi="Times" w:cs="Times New Roman"/>
          <w:color w:val="000000" w:themeColor="text1"/>
          <w:lang w:val="en-US"/>
        </w:rPr>
        <w:t xml:space="preserve">, </w:t>
      </w:r>
      <w:r w:rsidRPr="00F641B0">
        <w:rPr>
          <w:rFonts w:ascii="Times" w:hAnsi="Times" w:cs="Times New Roman"/>
          <w:color w:val="000000" w:themeColor="text1"/>
          <w:lang w:val="en-US"/>
        </w:rPr>
        <w:t>“V</w:t>
      </w:r>
      <w:r w:rsidR="00EE6F72" w:rsidRPr="00F641B0">
        <w:rPr>
          <w:rFonts w:ascii="Times" w:hAnsi="Times" w:cs="Times New Roman"/>
          <w:color w:val="000000" w:themeColor="text1"/>
          <w:lang w:val="en-US"/>
        </w:rPr>
        <w:t>uy parl</w:t>
      </w:r>
      <w:r w:rsidR="00E531D3" w:rsidRPr="00F641B0">
        <w:rPr>
          <w:rFonts w:ascii="Times" w:hAnsi="Times" w:cs="Times New Roman"/>
          <w:color w:val="000000" w:themeColor="text1"/>
          <w:lang w:val="en-US"/>
        </w:rPr>
        <w:t>é</w:t>
      </w:r>
      <w:r w:rsidR="00FA347D" w:rsidRPr="00F641B0">
        <w:rPr>
          <w:rFonts w:ascii="Times" w:hAnsi="Times" w:cs="Times New Roman"/>
          <w:color w:val="000000" w:themeColor="text1"/>
          <w:lang w:val="en-US"/>
        </w:rPr>
        <w:t xml:space="preserve"> belamant!</w:t>
      </w:r>
      <w:r w:rsidR="00EF1705" w:rsidRPr="00F641B0">
        <w:rPr>
          <w:rFonts w:ascii="Times" w:hAnsi="Times" w:cs="Times New Roman"/>
          <w:color w:val="000000" w:themeColor="text1"/>
          <w:lang w:val="en-US"/>
        </w:rPr>
        <w:t>”</w:t>
      </w:r>
    </w:p>
    <w:p w14:paraId="33AEED3A" w14:textId="658E11B3" w:rsidR="004A0DD6" w:rsidRPr="00F641B0" w:rsidRDefault="00460A1C" w:rsidP="009225F0">
      <w:pPr>
        <w:pStyle w:val="BodyTextFirstIndent2"/>
        <w:rPr>
          <w:rFonts w:ascii="Times" w:hAnsi="Times"/>
          <w:lang w:val="en-US"/>
        </w:rPr>
      </w:pPr>
      <w:r w:rsidRPr="00F641B0">
        <w:rPr>
          <w:rFonts w:ascii="Times" w:hAnsi="Times"/>
          <w:lang w:val="en-US"/>
        </w:rPr>
        <w:t>Laisse 10</w:t>
      </w:r>
    </w:p>
    <w:p w14:paraId="57BE431C" w14:textId="2A492A8C" w:rsidR="00EF1705" w:rsidRPr="00F641B0" w:rsidRDefault="000A65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Tuta la note fin al’</w:t>
      </w:r>
      <w:r w:rsidR="00EF1705" w:rsidRPr="00F641B0">
        <w:rPr>
          <w:rFonts w:ascii="Times" w:hAnsi="Times" w:cs="Times New Roman"/>
          <w:color w:val="000000" w:themeColor="text1"/>
          <w:lang w:val="en-US"/>
        </w:rPr>
        <w:t>alba parent</w:t>
      </w:r>
    </w:p>
    <w:p w14:paraId="39217751" w14:textId="06D2E28C" w:rsidR="00EF1705" w:rsidRPr="00F641B0" w:rsidRDefault="008B4B3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EF1705" w:rsidRPr="00F641B0">
        <w:rPr>
          <w:rFonts w:ascii="Times" w:hAnsi="Times" w:cs="Times New Roman"/>
          <w:color w:val="000000" w:themeColor="text1"/>
          <w:lang w:val="en-US"/>
        </w:rPr>
        <w:t>hu</w:t>
      </w:r>
      <w:r w:rsidR="00392171" w:rsidRPr="00F641B0">
        <w:rPr>
          <w:rFonts w:ascii="Times" w:hAnsi="Times" w:cs="Times New Roman"/>
          <w:i/>
          <w:color w:val="000000" w:themeColor="text1"/>
          <w:lang w:val="en-US"/>
        </w:rPr>
        <w:t>n</w:t>
      </w:r>
      <w:r w:rsidR="000A65BA"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lluy</w:t>
      </w:r>
      <w:r w:rsidR="00BE2B0E" w:rsidRPr="00F641B0">
        <w:rPr>
          <w:rFonts w:ascii="Times" w:hAnsi="Times" w:cs="Times New Roman"/>
          <w:color w:val="000000" w:themeColor="text1"/>
          <w:lang w:val="en-US"/>
        </w:rPr>
        <w:t xml:space="preserve"> so chavalieri insem</w:t>
      </w:r>
      <w:r w:rsidR="000A65BA" w:rsidRPr="00F641B0">
        <w:rPr>
          <w:rFonts w:ascii="Times" w:hAnsi="Times" w:cs="Times New Roman"/>
          <w:color w:val="000000" w:themeColor="text1"/>
          <w:lang w:val="en-US"/>
        </w:rPr>
        <w:t>(</w:t>
      </w:r>
      <w:r w:rsidR="00BE2B0E" w:rsidRPr="00F641B0">
        <w:rPr>
          <w:rFonts w:ascii="Times" w:hAnsi="Times" w:cs="Times New Roman"/>
          <w:color w:val="000000" w:themeColor="text1"/>
          <w:lang w:val="en-US"/>
        </w:rPr>
        <w:t>e</w:t>
      </w:r>
      <w:r w:rsidR="000A65BA"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nt</w:t>
      </w:r>
      <w:r w:rsidR="000A65BA" w:rsidRPr="00F641B0">
        <w:rPr>
          <w:rFonts w:ascii="Times" w:hAnsi="Times" w:cs="Times New Roman"/>
          <w:color w:val="000000" w:themeColor="text1"/>
          <w:lang w:val="en-US"/>
        </w:rPr>
        <w:t>,</w:t>
      </w:r>
      <w:r w:rsidR="004A0DD6" w:rsidRPr="00F641B0">
        <w:rPr>
          <w:rStyle w:val="FootnoteReference"/>
          <w:rFonts w:ascii="Times" w:hAnsi="Times" w:cs="Times New Roman"/>
          <w:color w:val="000000" w:themeColor="text1"/>
          <w:lang w:val="en-US"/>
        </w:rPr>
        <w:footnoteReference w:id="36"/>
      </w:r>
      <w:r w:rsidR="00EF1705" w:rsidRPr="00F641B0">
        <w:rPr>
          <w:rFonts w:ascii="Times" w:hAnsi="Times" w:cs="Times New Roman"/>
          <w:color w:val="000000" w:themeColor="text1"/>
          <w:lang w:val="en-US"/>
        </w:rPr>
        <w:t xml:space="preserve"> </w:t>
      </w:r>
    </w:p>
    <w:p w14:paraId="53EB38B7" w14:textId="62727B3D" w:rsidR="00EF1705" w:rsidRPr="00F641B0" w:rsidRDefault="003351C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de</w:t>
      </w:r>
      <w:r w:rsidR="00BF6E8D" w:rsidRPr="00F641B0">
        <w:rPr>
          <w:rFonts w:ascii="Times" w:hAnsi="Times" w:cs="Times New Roman"/>
          <w:color w:val="000000" w:themeColor="text1"/>
          <w:lang w:val="en-US"/>
        </w:rPr>
        <w:t>morà</w:t>
      </w:r>
      <w:r w:rsidR="00BE2B0E" w:rsidRPr="00F641B0">
        <w:rPr>
          <w:rFonts w:ascii="Times" w:hAnsi="Times" w:cs="Times New Roman"/>
          <w:color w:val="000000" w:themeColor="text1"/>
          <w:lang w:val="en-US"/>
        </w:rPr>
        <w:t xml:space="preserve"> S</w:t>
      </w:r>
      <w:r w:rsidR="00EF1705" w:rsidRPr="00F641B0">
        <w:rPr>
          <w:rFonts w:ascii="Times" w:hAnsi="Times" w:cs="Times New Roman"/>
          <w:color w:val="000000" w:themeColor="text1"/>
          <w:lang w:val="en-US"/>
        </w:rPr>
        <w:t>anguy</w:t>
      </w:r>
      <w:r w:rsidR="00392171" w:rsidRPr="00F641B0">
        <w:rPr>
          <w:rFonts w:ascii="Times" w:hAnsi="Times" w:cs="Times New Roman"/>
          <w:i/>
          <w:color w:val="000000" w:themeColor="text1"/>
          <w:lang w:val="en-US"/>
        </w:rPr>
        <w:t>n</w:t>
      </w:r>
      <w:r w:rsidR="00BE2B0E" w:rsidRPr="00F641B0">
        <w:rPr>
          <w:rFonts w:ascii="Times" w:hAnsi="Times" w:cs="Times New Roman"/>
          <w:color w:val="000000" w:themeColor="text1"/>
          <w:lang w:val="en-US"/>
        </w:rPr>
        <w:t xml:space="preserve"> in lo prado v</w:t>
      </w:r>
      <w:r w:rsidR="00EF1705" w:rsidRPr="00F641B0">
        <w:rPr>
          <w:rFonts w:ascii="Times" w:hAnsi="Times" w:cs="Times New Roman"/>
          <w:color w:val="000000" w:themeColor="text1"/>
          <w:lang w:val="en-US"/>
        </w:rPr>
        <w:t>erdoient</w:t>
      </w:r>
      <w:r w:rsidR="000A65BA" w:rsidRPr="00F641B0">
        <w:rPr>
          <w:rFonts w:ascii="Times" w:hAnsi="Times" w:cs="Times New Roman"/>
          <w:color w:val="000000" w:themeColor="text1"/>
          <w:lang w:val="en-US"/>
        </w:rPr>
        <w:t>.</w:t>
      </w:r>
    </w:p>
    <w:p w14:paraId="01EB999A" w14:textId="166CE4F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w:t>
      </w:r>
      <w:r w:rsidR="000A65BA" w:rsidRPr="00F641B0">
        <w:rPr>
          <w:rFonts w:ascii="Times" w:hAnsi="Times" w:cs="Times New Roman"/>
          <w:color w:val="000000" w:themeColor="text1"/>
          <w:lang w:val="en-US"/>
        </w:rPr>
        <w:t>’</w:t>
      </w:r>
      <w:r w:rsidRPr="00F641B0">
        <w:rPr>
          <w:rFonts w:ascii="Times" w:hAnsi="Times" w:cs="Times New Roman"/>
          <w:color w:val="000000" w:themeColor="text1"/>
          <w:lang w:val="en-US"/>
        </w:rPr>
        <w:t>alba fo aparissent</w:t>
      </w:r>
      <w:r w:rsidR="000A65BA" w:rsidRPr="00F641B0">
        <w:rPr>
          <w:rFonts w:ascii="Times" w:hAnsi="Times" w:cs="Times New Roman"/>
          <w:color w:val="000000" w:themeColor="text1"/>
          <w:lang w:val="en-US"/>
        </w:rPr>
        <w:t>,</w:t>
      </w:r>
    </w:p>
    <w:p w14:paraId="4670699C" w14:textId="5CEED037" w:rsidR="00EF1705" w:rsidRPr="00F641B0" w:rsidRDefault="00BE2B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v</w:t>
      </w:r>
      <w:r w:rsidR="00EF1705" w:rsidRPr="00F641B0">
        <w:rPr>
          <w:rFonts w:ascii="Times" w:hAnsi="Times" w:cs="Times New Roman"/>
          <w:color w:val="000000" w:themeColor="text1"/>
          <w:lang w:val="en-US"/>
        </w:rPr>
        <w:t>ene al castel p</w:t>
      </w:r>
      <w:r w:rsidR="00203EC8" w:rsidRPr="00F641B0">
        <w:rPr>
          <w:rFonts w:ascii="Times" w:hAnsi="Times" w:cs="Times New Roman"/>
          <w:i/>
          <w:color w:val="000000" w:themeColor="text1"/>
          <w:lang w:val="en-US"/>
        </w:rPr>
        <w:t>er</w:t>
      </w:r>
      <w:r w:rsidR="00EF1705" w:rsidRPr="00F641B0">
        <w:rPr>
          <w:rFonts w:ascii="Times" w:hAnsi="Times" w:cs="Times New Roman"/>
          <w:color w:val="000000" w:themeColor="text1"/>
          <w:lang w:val="en-US"/>
        </w:rPr>
        <w:t xml:space="preserve"> ira e maltalant</w:t>
      </w:r>
      <w:r w:rsidR="000A65BA" w:rsidRPr="00F641B0">
        <w:rPr>
          <w:rFonts w:ascii="Times" w:hAnsi="Times" w:cs="Times New Roman"/>
          <w:color w:val="000000" w:themeColor="text1"/>
          <w:lang w:val="en-US"/>
        </w:rPr>
        <w:t>;</w:t>
      </w:r>
    </w:p>
    <w:p w14:paraId="61905625" w14:textId="4319DBE7"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alto cridà</w:t>
      </w:r>
      <w:r w:rsidR="00EF1705" w:rsidRPr="00F641B0">
        <w:rPr>
          <w:rFonts w:ascii="Times" w:hAnsi="Times" w:cs="Times New Roman"/>
          <w:color w:val="000000" w:themeColor="text1"/>
          <w:lang w:val="en-US"/>
        </w:rPr>
        <w:t xml:space="preserve"> forte iradament</w:t>
      </w:r>
      <w:r w:rsidR="000A65BA" w:rsidRPr="00F641B0">
        <w:rPr>
          <w:rFonts w:ascii="Times" w:hAnsi="Times" w:cs="Times New Roman"/>
          <w:color w:val="000000" w:themeColor="text1"/>
          <w:lang w:val="en-US"/>
        </w:rPr>
        <w:t>,</w:t>
      </w:r>
    </w:p>
    <w:p w14:paraId="7945BD6D" w14:textId="6F39720D" w:rsidR="00EF1705" w:rsidRPr="00F641B0" w:rsidRDefault="000A65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BE2B0E" w:rsidRPr="00F641B0">
        <w:rPr>
          <w:rFonts w:ascii="Times" w:hAnsi="Times" w:cs="Times New Roman"/>
          <w:color w:val="000000" w:themeColor="text1"/>
          <w:lang w:val="en-US"/>
        </w:rPr>
        <w:t>Gualter</w:t>
      </w:r>
      <w:r w:rsidRPr="00F641B0">
        <w:rPr>
          <w:rFonts w:ascii="Times" w:hAnsi="Times" w:cs="Times New Roman"/>
          <w:color w:val="000000" w:themeColor="text1"/>
          <w:lang w:val="en-US"/>
        </w:rPr>
        <w:t>,</w:t>
      </w:r>
      <w:r w:rsidR="00BE2B0E" w:rsidRPr="00F641B0">
        <w:rPr>
          <w:rFonts w:ascii="Times" w:hAnsi="Times" w:cs="Times New Roman"/>
          <w:color w:val="000000" w:themeColor="text1"/>
          <w:lang w:val="en-US"/>
        </w:rPr>
        <w:t xml:space="preserve"> G</w:t>
      </w:r>
      <w:r w:rsidR="00EF1705" w:rsidRPr="00F641B0">
        <w:rPr>
          <w:rFonts w:ascii="Times" w:hAnsi="Times" w:cs="Times New Roman"/>
          <w:color w:val="000000" w:themeColor="text1"/>
          <w:lang w:val="en-US"/>
        </w:rPr>
        <w:t>ualter</w:t>
      </w:r>
      <w:r w:rsidR="003F0E8F" w:rsidRPr="00F641B0">
        <w:rPr>
          <w:rFonts w:ascii="Times" w:hAnsi="Times" w:cs="Times New Roman"/>
          <w:color w:val="000000" w:themeColor="text1"/>
          <w:lang w:val="en-US"/>
        </w:rPr>
        <w:t>, tropo fé</w:t>
      </w:r>
      <w:r w:rsidR="00EF1705" w:rsidRPr="00F641B0">
        <w:rPr>
          <w:rFonts w:ascii="Times" w:hAnsi="Times" w:cs="Times New Roman"/>
          <w:color w:val="000000" w:themeColor="text1"/>
          <w:lang w:val="en-US"/>
        </w:rPr>
        <w:t xml:space="preserve"> demorament</w:t>
      </w:r>
      <w:r w:rsidRPr="00F641B0">
        <w:rPr>
          <w:rFonts w:ascii="Times" w:hAnsi="Times" w:cs="Times New Roman"/>
          <w:color w:val="000000" w:themeColor="text1"/>
          <w:lang w:val="en-US"/>
        </w:rPr>
        <w:t>,</w:t>
      </w:r>
    </w:p>
    <w:p w14:paraId="038105B3" w14:textId="33029170" w:rsidR="00EF1705" w:rsidRPr="00F641B0" w:rsidRDefault="000A65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 amant</w:t>
      </w:r>
      <w:r w:rsidR="00EF1705" w:rsidRPr="00F641B0">
        <w:rPr>
          <w:rFonts w:ascii="Times" w:hAnsi="Times" w:cs="Times New Roman"/>
          <w:color w:val="000000" w:themeColor="text1"/>
          <w:lang w:val="en-US"/>
        </w:rPr>
        <w:t>inente el traditor no me rendent</w:t>
      </w:r>
      <w:r w:rsidRPr="00F641B0">
        <w:rPr>
          <w:rFonts w:ascii="Times" w:hAnsi="Times" w:cs="Times New Roman"/>
          <w:color w:val="000000" w:themeColor="text1"/>
          <w:lang w:val="en-US"/>
        </w:rPr>
        <w:t>!</w:t>
      </w:r>
    </w:p>
    <w:p w14:paraId="07C44453" w14:textId="341B0FA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 no</w:t>
      </w:r>
      <w:r w:rsidR="006270A2" w:rsidRPr="00F641B0">
        <w:rPr>
          <w:rFonts w:ascii="Times" w:hAnsi="Times" w:cs="Times New Roman"/>
          <w:color w:val="000000" w:themeColor="text1"/>
          <w:lang w:val="en-US"/>
        </w:rPr>
        <w:t>·</w:t>
      </w:r>
      <w:r w:rsidRPr="00F641B0">
        <w:rPr>
          <w:rFonts w:ascii="Times" w:hAnsi="Times" w:cs="Times New Roman"/>
          <w:color w:val="000000" w:themeColor="text1"/>
          <w:lang w:val="en-US"/>
        </w:rPr>
        <w:t>l cognossi miga p</w:t>
      </w:r>
      <w:r w:rsidR="00203EC8"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le men</w:t>
      </w:r>
      <w:r w:rsidR="00BE2B0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esient</w:t>
      </w:r>
    </w:p>
    <w:p w14:paraId="0F7DE2A5" w14:textId="7B696691"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so par</w:t>
      </w:r>
      <w:r w:rsidR="00BE2B0E" w:rsidRPr="00F641B0">
        <w:rPr>
          <w:rFonts w:ascii="Times" w:hAnsi="Times" w:cs="Times New Roman"/>
          <w:color w:val="000000" w:themeColor="text1"/>
          <w:lang w:val="en-US"/>
        </w:rPr>
        <w:t>e alcisse lo to</w:t>
      </w:r>
      <w:r w:rsidRPr="00F641B0">
        <w:rPr>
          <w:rFonts w:ascii="Times" w:hAnsi="Times" w:cs="Times New Roman"/>
          <w:color w:val="000000" w:themeColor="text1"/>
          <w:lang w:val="en-US"/>
        </w:rPr>
        <w:t xml:space="preserve"> a tradimant</w:t>
      </w:r>
    </w:p>
    <w:p w14:paraId="6B6C9A26" w14:textId="3620C6FC" w:rsidR="00EF1705" w:rsidRPr="00F641B0" w:rsidRDefault="0074473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Defuora</w:t>
      </w:r>
      <w:r w:rsidR="00BE2B0E" w:rsidRPr="00F641B0">
        <w:rPr>
          <w:rFonts w:ascii="Times" w:hAnsi="Times" w:cs="Times New Roman"/>
          <w:color w:val="000000" w:themeColor="text1"/>
          <w:lang w:val="en-US"/>
        </w:rPr>
        <w:t xml:space="preserve"> da P</w:t>
      </w:r>
      <w:r w:rsidR="00EF1705" w:rsidRPr="00F641B0">
        <w:rPr>
          <w:rFonts w:ascii="Times" w:hAnsi="Times" w:cs="Times New Roman"/>
          <w:color w:val="000000" w:themeColor="text1"/>
          <w:lang w:val="en-US"/>
        </w:rPr>
        <w:t>aris a un torniamant</w:t>
      </w:r>
      <w:r w:rsidR="000A65BA" w:rsidRPr="00F641B0">
        <w:rPr>
          <w:rFonts w:ascii="Times" w:hAnsi="Times" w:cs="Times New Roman"/>
          <w:color w:val="000000" w:themeColor="text1"/>
          <w:lang w:val="en-US"/>
        </w:rPr>
        <w:t>.</w:t>
      </w:r>
    </w:p>
    <w:p w14:paraId="40628536" w14:textId="35208BFF" w:rsidR="00EF1705" w:rsidRPr="00F641B0" w:rsidRDefault="00BE2B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te può tu vendegar</w:t>
      </w:r>
      <w:r w:rsidR="00EF1705" w:rsidRPr="00F641B0">
        <w:rPr>
          <w:rFonts w:ascii="Times" w:hAnsi="Times" w:cs="Times New Roman"/>
          <w:color w:val="000000" w:themeColor="text1"/>
          <w:lang w:val="en-US"/>
        </w:rPr>
        <w:t xml:space="preserve"> </w:t>
      </w:r>
      <w:r w:rsidR="00FE33C7" w:rsidRPr="00F641B0">
        <w:rPr>
          <w:rFonts w:ascii="Times" w:hAnsi="Times" w:cs="Times New Roman"/>
          <w:color w:val="000000" w:themeColor="text1"/>
          <w:lang w:val="en-US"/>
        </w:rPr>
        <w:t>al</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to talant</w:t>
      </w:r>
      <w:r w:rsidR="000A65BA" w:rsidRPr="00F641B0">
        <w:rPr>
          <w:rFonts w:ascii="Times" w:hAnsi="Times" w:cs="Times New Roman"/>
          <w:color w:val="000000" w:themeColor="text1"/>
          <w:lang w:val="en-US"/>
        </w:rPr>
        <w:t>:</w:t>
      </w:r>
    </w:p>
    <w:p w14:paraId="1E9D478E" w14:textId="36D9F65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Rendimilo e presso e recredent</w:t>
      </w:r>
      <w:r w:rsidR="000A65BA" w:rsidRPr="00F641B0">
        <w:rPr>
          <w:rFonts w:ascii="Times" w:hAnsi="Times" w:cs="Times New Roman"/>
          <w:color w:val="000000" w:themeColor="text1"/>
          <w:lang w:val="en-US"/>
        </w:rPr>
        <w:t>!</w:t>
      </w:r>
    </w:p>
    <w:p w14:paraId="12CECB62" w14:textId="11E2A01D" w:rsidR="00EF1705" w:rsidRPr="00F641B0" w:rsidRDefault="00BE2B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G</w:t>
      </w:r>
      <w:r w:rsidR="00EF1705" w:rsidRPr="00F641B0">
        <w:rPr>
          <w:rFonts w:ascii="Times" w:hAnsi="Times" w:cs="Times New Roman"/>
          <w:color w:val="000000" w:themeColor="text1"/>
          <w:lang w:val="en-US"/>
        </w:rPr>
        <w:t>ualtier l</w:t>
      </w:r>
      <w:r w:rsidR="000A65BA"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0A65B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 </w:t>
      </w:r>
      <w:r w:rsidR="001B1189">
        <w:rPr>
          <w:rFonts w:ascii="Times" w:hAnsi="Times" w:cs="Times New Roman"/>
          <w:color w:val="000000" w:themeColor="text1"/>
          <w:lang w:val="en-US"/>
        </w:rPr>
        <w:t>meravei</w:t>
      </w:r>
      <w:r w:rsidR="005843EF" w:rsidRPr="00F641B0">
        <w:rPr>
          <w:rFonts w:ascii="Times" w:hAnsi="Times" w:cs="Times New Roman"/>
          <w:color w:val="000000" w:themeColor="text1"/>
          <w:lang w:val="en-US"/>
        </w:rPr>
        <w:t>a</w:t>
      </w:r>
      <w:r w:rsidR="00EF1705" w:rsidRPr="00F641B0">
        <w:rPr>
          <w:rFonts w:ascii="Times" w:hAnsi="Times" w:cs="Times New Roman"/>
          <w:color w:val="000000" w:themeColor="text1"/>
          <w:lang w:val="en-US"/>
        </w:rPr>
        <w:t xml:space="preserve"> fortement</w:t>
      </w:r>
      <w:r w:rsidR="000A65BA" w:rsidRPr="00F641B0">
        <w:rPr>
          <w:rFonts w:ascii="Times" w:hAnsi="Times" w:cs="Times New Roman"/>
          <w:color w:val="000000" w:themeColor="text1"/>
          <w:lang w:val="en-US"/>
        </w:rPr>
        <w:t>.</w:t>
      </w:r>
    </w:p>
    <w:p w14:paraId="225D3C4E" w14:textId="55F2027A" w:rsidR="00EF1705" w:rsidRPr="00F641B0" w:rsidRDefault="00BE2B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aveva doi fiuoli pro e v</w:t>
      </w:r>
      <w:r w:rsidR="00EF1705" w:rsidRPr="00F641B0">
        <w:rPr>
          <w:rFonts w:ascii="Times" w:hAnsi="Times" w:cs="Times New Roman"/>
          <w:color w:val="000000" w:themeColor="text1"/>
          <w:lang w:val="en-US"/>
        </w:rPr>
        <w:t>alant</w:t>
      </w:r>
      <w:r w:rsidR="00B660B8" w:rsidRPr="00F641B0">
        <w:rPr>
          <w:rFonts w:ascii="Times" w:hAnsi="Times" w:cs="Times New Roman"/>
          <w:color w:val="000000" w:themeColor="text1"/>
          <w:lang w:val="en-US"/>
        </w:rPr>
        <w:t>,</w:t>
      </w:r>
    </w:p>
    <w:p w14:paraId="6DDF3DAC" w14:textId="04CAB5D8"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Ambido li apelà</w:t>
      </w:r>
      <w:r w:rsidR="00BE2B0E" w:rsidRPr="00F641B0">
        <w:rPr>
          <w:rFonts w:ascii="Times" w:hAnsi="Times" w:cs="Times New Roman"/>
          <w:color w:val="000000" w:themeColor="text1"/>
          <w:lang w:val="en-US"/>
        </w:rPr>
        <w:t xml:space="preserve"> dolc</w:t>
      </w:r>
      <w:r w:rsidR="00EF1705" w:rsidRPr="00F641B0">
        <w:rPr>
          <w:rFonts w:ascii="Times" w:hAnsi="Times" w:cs="Times New Roman"/>
          <w:color w:val="000000" w:themeColor="text1"/>
          <w:lang w:val="en-US"/>
        </w:rPr>
        <w:t>emant e si li disse bela</w:t>
      </w:r>
      <w:r w:rsidR="00E16BFE" w:rsidRPr="00F641B0">
        <w:rPr>
          <w:rFonts w:ascii="Times" w:hAnsi="Times" w:cs="Times New Roman"/>
          <w:i/>
          <w:color w:val="000000" w:themeColor="text1"/>
          <w:lang w:val="en-US"/>
        </w:rPr>
        <w:t>me</w:t>
      </w:r>
      <w:r w:rsidR="00EF1705" w:rsidRPr="00F641B0">
        <w:rPr>
          <w:rFonts w:ascii="Times" w:hAnsi="Times" w:cs="Times New Roman"/>
          <w:color w:val="000000" w:themeColor="text1"/>
          <w:lang w:val="en-US"/>
        </w:rPr>
        <w:t>nt</w:t>
      </w:r>
      <w:r w:rsidR="00B660B8" w:rsidRPr="00F641B0">
        <w:rPr>
          <w:rFonts w:ascii="Times" w:hAnsi="Times" w:cs="Times New Roman"/>
          <w:color w:val="000000" w:themeColor="text1"/>
          <w:lang w:val="en-US"/>
        </w:rPr>
        <w:t>,</w:t>
      </w:r>
    </w:p>
    <w:p w14:paraId="284DD850" w14:textId="49824717" w:rsidR="00EF1705" w:rsidRPr="00F641B0" w:rsidRDefault="00B660B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Belli fiuoli</w:t>
      </w:r>
      <w:r w:rsidRPr="00F641B0">
        <w:rPr>
          <w:rFonts w:ascii="Times" w:hAnsi="Times" w:cs="Times New Roman"/>
          <w:color w:val="000000" w:themeColor="text1"/>
          <w:lang w:val="en-US"/>
        </w:rPr>
        <w:t>, intendì</w:t>
      </w:r>
      <w:r w:rsidR="00EF1705" w:rsidRPr="00F641B0">
        <w:rPr>
          <w:rFonts w:ascii="Times" w:hAnsi="Times" w:cs="Times New Roman"/>
          <w:color w:val="000000" w:themeColor="text1"/>
          <w:lang w:val="en-US"/>
        </w:rPr>
        <w:t xml:space="preserve"> lo mio talent</w:t>
      </w:r>
      <w:r w:rsidRPr="00F641B0">
        <w:rPr>
          <w:rFonts w:ascii="Times" w:hAnsi="Times" w:cs="Times New Roman"/>
          <w:color w:val="000000" w:themeColor="text1"/>
          <w:lang w:val="en-US"/>
        </w:rPr>
        <w:t>,</w:t>
      </w:r>
    </w:p>
    <w:p w14:paraId="4D702D09" w14:textId="31C5EFE5" w:rsidR="00EF1705" w:rsidRPr="00F641B0" w:rsidRDefault="001B118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Io ve domando cunssei</w:t>
      </w:r>
      <w:r w:rsidR="00BE2B0E" w:rsidRPr="00F641B0">
        <w:rPr>
          <w:rFonts w:ascii="Times" w:hAnsi="Times" w:cs="Times New Roman"/>
          <w:color w:val="000000" w:themeColor="text1"/>
          <w:lang w:val="en-US"/>
        </w:rPr>
        <w:t>o</w:t>
      </w:r>
      <w:r w:rsidR="00EF1705" w:rsidRPr="00F641B0">
        <w:rPr>
          <w:rFonts w:ascii="Times" w:hAnsi="Times" w:cs="Times New Roman"/>
          <w:color w:val="000000" w:themeColor="text1"/>
          <w:lang w:val="en-US"/>
        </w:rPr>
        <w:t xml:space="preserve"> dretame</w:t>
      </w:r>
      <w:r w:rsidR="00392171"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t</w:t>
      </w:r>
      <w:r w:rsidR="00B660B8" w:rsidRPr="00F641B0">
        <w:rPr>
          <w:rFonts w:ascii="Times" w:hAnsi="Times" w:cs="Times New Roman"/>
          <w:color w:val="000000" w:themeColor="text1"/>
          <w:lang w:val="en-US"/>
        </w:rPr>
        <w:t>:</w:t>
      </w:r>
    </w:p>
    <w:p w14:paraId="637C800B" w14:textId="33AA67B1" w:rsidR="00EF1705" w:rsidRPr="00F641B0" w:rsidRDefault="00BE2B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cav</w:t>
      </w:r>
      <w:r w:rsidR="00EF1705" w:rsidRPr="00F641B0">
        <w:rPr>
          <w:rFonts w:ascii="Times" w:hAnsi="Times" w:cs="Times New Roman"/>
          <w:color w:val="000000" w:themeColor="text1"/>
          <w:lang w:val="en-US"/>
        </w:rPr>
        <w:t>aliero</w:t>
      </w:r>
      <w:r w:rsidR="00B660B8" w:rsidRPr="00F641B0">
        <w:rPr>
          <w:rFonts w:ascii="Times" w:hAnsi="Times" w:cs="Times New Roman"/>
          <w:color w:val="000000" w:themeColor="text1"/>
          <w:lang w:val="en-US"/>
        </w:rPr>
        <w:t xml:space="preserve"> che è</w:t>
      </w:r>
      <w:r w:rsidR="006270A2" w:rsidRPr="00F641B0">
        <w:rPr>
          <w:rFonts w:ascii="Times" w:hAnsi="Times" w:cs="Times New Roman"/>
          <w:color w:val="000000" w:themeColor="text1"/>
          <w:lang w:val="en-US"/>
        </w:rPr>
        <w:t xml:space="preserve"> qui</w:t>
      </w:r>
      <w:r w:rsidRPr="00F641B0">
        <w:rPr>
          <w:rFonts w:ascii="Times" w:hAnsi="Times" w:cs="Times New Roman"/>
          <w:color w:val="000000" w:themeColor="text1"/>
          <w:lang w:val="en-US"/>
        </w:rPr>
        <w:t xml:space="preserve"> ariv</w:t>
      </w:r>
      <w:r w:rsidR="00EF1705" w:rsidRPr="00F641B0">
        <w:rPr>
          <w:rFonts w:ascii="Times" w:hAnsi="Times" w:cs="Times New Roman"/>
          <w:color w:val="000000" w:themeColor="text1"/>
          <w:lang w:val="en-US"/>
        </w:rPr>
        <w:t>ent</w:t>
      </w:r>
      <w:r w:rsidR="00C63373" w:rsidRPr="00F641B0">
        <w:rPr>
          <w:rFonts w:ascii="Times" w:hAnsi="Times" w:cs="Times New Roman"/>
          <w:color w:val="000000" w:themeColor="text1"/>
          <w:lang w:val="en-US"/>
        </w:rPr>
        <w:t>,</w:t>
      </w:r>
    </w:p>
    <w:p w14:paraId="3A4914AA" w14:textId="558F2D56"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faremo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uy</w:t>
      </w:r>
      <w:r w:rsidR="00C63373" w:rsidRPr="00F641B0">
        <w:rPr>
          <w:rFonts w:ascii="Times" w:hAnsi="Times" w:cs="Times New Roman"/>
          <w:color w:val="000000" w:themeColor="text1"/>
          <w:lang w:val="en-US"/>
        </w:rPr>
        <w:t>? D</w:t>
      </w:r>
      <w:r w:rsidR="002725DE">
        <w:rPr>
          <w:rFonts w:ascii="Times" w:hAnsi="Times" w:cs="Times New Roman"/>
          <w:color w:val="000000" w:themeColor="text1"/>
          <w:lang w:val="en-US"/>
        </w:rPr>
        <w:t>ì-</w:t>
      </w:r>
      <w:r w:rsidRPr="00F641B0">
        <w:rPr>
          <w:rFonts w:ascii="Times" w:hAnsi="Times" w:cs="Times New Roman"/>
          <w:color w:val="000000" w:themeColor="text1"/>
          <w:lang w:val="en-US"/>
        </w:rPr>
        <w:t>lo ap</w:t>
      </w:r>
      <w:r w:rsidR="00780259" w:rsidRPr="00780259">
        <w:rPr>
          <w:rFonts w:ascii="Times" w:hAnsi="Times" w:cs="Times New Roman"/>
          <w:i/>
          <w:color w:val="000000" w:themeColor="text1"/>
          <w:lang w:val="en-US"/>
        </w:rPr>
        <w:t>er</w:t>
      </w:r>
      <w:r w:rsidRPr="00F641B0">
        <w:rPr>
          <w:rFonts w:ascii="Times" w:hAnsi="Times" w:cs="Times New Roman"/>
          <w:color w:val="000000" w:themeColor="text1"/>
          <w:lang w:val="en-US"/>
        </w:rPr>
        <w:t>tament</w:t>
      </w:r>
      <w:r w:rsidR="00CA51F3" w:rsidRPr="00F641B0">
        <w:rPr>
          <w:rFonts w:ascii="Times" w:hAnsi="Times" w:cs="Times New Roman"/>
          <w:color w:val="000000" w:themeColor="text1"/>
          <w:lang w:val="en-US"/>
        </w:rPr>
        <w:t>!</w:t>
      </w:r>
    </w:p>
    <w:p w14:paraId="20AAA277" w14:textId="1AE83959" w:rsidR="00EF1705" w:rsidRPr="00F641B0" w:rsidRDefault="0039217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Sangui</w:t>
      </w:r>
      <w:r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de</w:t>
      </w:r>
      <w:r w:rsidR="00BE2B0E" w:rsidRPr="00F641B0">
        <w:rPr>
          <w:rFonts w:ascii="Times" w:hAnsi="Times" w:cs="Times New Roman"/>
          <w:color w:val="000000" w:themeColor="text1"/>
          <w:lang w:val="en-US"/>
        </w:rPr>
        <w:t xml:space="preserve"> Viena</w:t>
      </w:r>
      <w:r w:rsidR="00C63373" w:rsidRPr="00F641B0">
        <w:rPr>
          <w:rFonts w:ascii="Times" w:hAnsi="Times" w:cs="Times New Roman"/>
          <w:color w:val="000000" w:themeColor="text1"/>
          <w:lang w:val="en-US"/>
        </w:rPr>
        <w:t>,</w:t>
      </w:r>
      <w:r w:rsidR="00BE2B0E" w:rsidRPr="00F641B0">
        <w:rPr>
          <w:rFonts w:ascii="Times" w:hAnsi="Times" w:cs="Times New Roman"/>
          <w:color w:val="000000" w:themeColor="text1"/>
          <w:lang w:val="en-US"/>
        </w:rPr>
        <w:t xml:space="preserve"> che è</w:t>
      </w:r>
      <w:r w:rsidR="00EF1705" w:rsidRPr="00F641B0">
        <w:rPr>
          <w:rFonts w:ascii="Times" w:hAnsi="Times" w:cs="Times New Roman"/>
          <w:color w:val="000000" w:themeColor="text1"/>
          <w:lang w:val="en-US"/>
        </w:rPr>
        <w:t xml:space="preserve"> defuora in</w:t>
      </w:r>
      <w:r w:rsidR="004E5DC9" w:rsidRPr="00F641B0">
        <w:rPr>
          <w:rFonts w:ascii="Times" w:hAnsi="Times" w:cs="Times New Roman"/>
          <w:color w:val="000000" w:themeColor="text1"/>
          <w:lang w:val="en-US"/>
        </w:rPr>
        <w:t xml:space="preserve"> llo prado v</w:t>
      </w:r>
      <w:r w:rsidR="00EF1705" w:rsidRPr="00F641B0">
        <w:rPr>
          <w:rFonts w:ascii="Times" w:hAnsi="Times" w:cs="Times New Roman"/>
          <w:color w:val="000000" w:themeColor="text1"/>
          <w:lang w:val="en-US"/>
        </w:rPr>
        <w:t>erdoiant</w:t>
      </w:r>
      <w:r w:rsidR="00C63373" w:rsidRPr="00F641B0">
        <w:rPr>
          <w:rFonts w:ascii="Times" w:hAnsi="Times" w:cs="Times New Roman"/>
          <w:color w:val="000000" w:themeColor="text1"/>
          <w:lang w:val="en-US"/>
        </w:rPr>
        <w:t>,</w:t>
      </w:r>
    </w:p>
    <w:p w14:paraId="4D276780" w14:textId="64717527"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m</w:t>
      </w:r>
      <w:r w:rsidR="00C63373"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dito molto certanament </w:t>
      </w:r>
    </w:p>
    <w:p w14:paraId="7BBA8325" w14:textId="7EF2F89C"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C63373" w:rsidRPr="00F641B0">
        <w:rPr>
          <w:rFonts w:ascii="Times" w:hAnsi="Times" w:cs="Times New Roman"/>
          <w:color w:val="000000" w:themeColor="text1"/>
          <w:lang w:val="en-US"/>
        </w:rPr>
        <w:t>’</w:t>
      </w:r>
      <w:r w:rsidR="004E5DC9" w:rsidRPr="00F641B0">
        <w:rPr>
          <w:rFonts w:ascii="Times" w:hAnsi="Times" w:cs="Times New Roman"/>
          <w:color w:val="000000" w:themeColor="text1"/>
          <w:lang w:val="en-US"/>
        </w:rPr>
        <w:t>el pare de custui alcisse</w:t>
      </w:r>
      <w:r w:rsidRPr="00F641B0">
        <w:rPr>
          <w:rFonts w:ascii="Times" w:hAnsi="Times" w:cs="Times New Roman"/>
          <w:color w:val="000000" w:themeColor="text1"/>
          <w:lang w:val="en-US"/>
        </w:rPr>
        <w:t xml:space="preserve"> lo mio a un torniament</w:t>
      </w:r>
    </w:p>
    <w:p w14:paraId="4237EB2A" w14:textId="40A7EAC8" w:rsidR="004A0DD6" w:rsidRPr="00F641B0" w:rsidRDefault="004E5DC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Defuora da P</w:t>
      </w:r>
      <w:r w:rsidR="00EF1705" w:rsidRPr="00F641B0">
        <w:rPr>
          <w:rFonts w:ascii="Times" w:hAnsi="Times" w:cs="Times New Roman"/>
          <w:color w:val="000000" w:themeColor="text1"/>
          <w:lang w:val="en-US"/>
        </w:rPr>
        <w:t>aris in</w:t>
      </w:r>
      <w:r w:rsidRPr="00F641B0">
        <w:rPr>
          <w:rFonts w:ascii="Times" w:hAnsi="Times" w:cs="Times New Roman"/>
          <w:color w:val="000000" w:themeColor="text1"/>
          <w:lang w:val="en-US"/>
        </w:rPr>
        <w:t xml:space="preserve"> llo prado v</w:t>
      </w:r>
      <w:r w:rsidR="00EF1705" w:rsidRPr="00F641B0">
        <w:rPr>
          <w:rFonts w:ascii="Times" w:hAnsi="Times" w:cs="Times New Roman"/>
          <w:color w:val="000000" w:themeColor="text1"/>
          <w:lang w:val="en-US"/>
        </w:rPr>
        <w:t>erdoiant</w:t>
      </w:r>
      <w:r w:rsidR="00CA51F3" w:rsidRPr="00F641B0">
        <w:rPr>
          <w:rFonts w:ascii="Times" w:hAnsi="Times" w:cs="Times New Roman"/>
          <w:color w:val="000000" w:themeColor="text1"/>
          <w:lang w:val="en-US"/>
        </w:rPr>
        <w:t>,</w:t>
      </w:r>
      <w:r w:rsidR="00C63373" w:rsidRPr="00F641B0">
        <w:rPr>
          <w:rStyle w:val="FootnoteReference"/>
          <w:rFonts w:ascii="Times" w:hAnsi="Times" w:cs="Times New Roman"/>
          <w:color w:val="000000" w:themeColor="text1"/>
          <w:lang w:val="en-US"/>
        </w:rPr>
        <w:footnoteReference w:id="37"/>
      </w:r>
    </w:p>
    <w:p w14:paraId="77AD33B3" w14:textId="0853774E"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(9R) </w:t>
      </w:r>
      <w:r w:rsidR="00C63373" w:rsidRPr="00F641B0">
        <w:rPr>
          <w:rFonts w:ascii="Times" w:hAnsi="Times" w:cs="Times New Roman"/>
          <w:color w:val="000000" w:themeColor="text1"/>
          <w:lang w:val="en-US"/>
        </w:rPr>
        <w:t>P</w:t>
      </w:r>
      <w:r w:rsidR="006270A2" w:rsidRPr="00F641B0">
        <w:rPr>
          <w:rFonts w:ascii="Times" w:hAnsi="Times" w:cs="Times New Roman"/>
          <w:color w:val="000000" w:themeColor="text1"/>
          <w:lang w:val="en-US"/>
        </w:rPr>
        <w:t>uo</w:t>
      </w:r>
      <w:r w:rsidR="00EF1705" w:rsidRPr="00F641B0">
        <w:rPr>
          <w:rFonts w:ascii="Times" w:hAnsi="Times" w:cs="Times New Roman"/>
          <w:color w:val="000000" w:themeColor="text1"/>
          <w:lang w:val="en-US"/>
        </w:rPr>
        <w:t xml:space="preserve"> tollsse le terre et tute le caxament</w:t>
      </w:r>
      <w:r w:rsidR="00CA51F3" w:rsidRPr="00F641B0">
        <w:rPr>
          <w:rFonts w:ascii="Times" w:hAnsi="Times" w:cs="Times New Roman"/>
          <w:color w:val="000000" w:themeColor="text1"/>
          <w:lang w:val="en-US"/>
        </w:rPr>
        <w:t>.</w:t>
      </w:r>
    </w:p>
    <w:p w14:paraId="4AA5463A" w14:textId="4055DD0F" w:rsidR="00EF1705" w:rsidRPr="00F641B0" w:rsidRDefault="0074229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costù</w:t>
      </w:r>
      <w:r w:rsidR="00EF1705" w:rsidRPr="00F641B0">
        <w:rPr>
          <w:rFonts w:ascii="Times" w:hAnsi="Times" w:cs="Times New Roman"/>
          <w:color w:val="000000" w:themeColor="text1"/>
          <w:lang w:val="en-US"/>
        </w:rPr>
        <w:t xml:space="preserve"> era piçollo enfent</w:t>
      </w:r>
    </w:p>
    <w:p w14:paraId="4183E92D" w14:textId="01471CE9" w:rsidR="00EF1705" w:rsidRPr="00F641B0" w:rsidRDefault="006270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tempo che so pare fè</w:t>
      </w:r>
      <w:r w:rsidR="00EF1705" w:rsidRPr="00F641B0">
        <w:rPr>
          <w:rFonts w:ascii="Times" w:hAnsi="Times" w:cs="Times New Roman"/>
          <w:color w:val="000000" w:themeColor="text1"/>
          <w:lang w:val="en-US"/>
        </w:rPr>
        <w:t xml:space="preserve"> lo faliment</w:t>
      </w:r>
      <w:r w:rsidRPr="00F641B0">
        <w:rPr>
          <w:rFonts w:ascii="Times" w:hAnsi="Times" w:cs="Times New Roman"/>
          <w:color w:val="000000" w:themeColor="text1"/>
          <w:lang w:val="en-US"/>
        </w:rPr>
        <w:t>;</w:t>
      </w:r>
    </w:p>
    <w:p w14:paraId="7C952F79" w14:textId="78727DA4" w:rsidR="00EF1705" w:rsidRPr="00F641B0" w:rsidRDefault="004E5DC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av</w:t>
      </w:r>
      <w:r w:rsidR="00EF1705" w:rsidRPr="00F641B0">
        <w:rPr>
          <w:rFonts w:ascii="Times" w:hAnsi="Times" w:cs="Times New Roman"/>
          <w:color w:val="000000" w:themeColor="text1"/>
          <w:lang w:val="en-US"/>
        </w:rPr>
        <w:t>e colpa de quelo onfendiment</w:t>
      </w:r>
      <w:r w:rsidR="00CA51F3" w:rsidRPr="00F641B0">
        <w:rPr>
          <w:rFonts w:ascii="Times" w:hAnsi="Times" w:cs="Times New Roman"/>
          <w:color w:val="000000" w:themeColor="text1"/>
          <w:lang w:val="en-US"/>
        </w:rPr>
        <w:t>;</w:t>
      </w:r>
    </w:p>
    <w:p w14:paraId="024B23C8" w14:textId="1F2250A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4E5DC9" w:rsidRPr="00F641B0">
        <w:rPr>
          <w:rFonts w:ascii="Times" w:hAnsi="Times" w:cs="Times New Roman"/>
          <w:color w:val="000000" w:themeColor="text1"/>
          <w:lang w:val="en-US"/>
        </w:rPr>
        <w:t xml:space="preserve"> lui onfender o alcire me parerav</w:t>
      </w:r>
      <w:r w:rsidRPr="00F641B0">
        <w:rPr>
          <w:rFonts w:ascii="Times" w:hAnsi="Times" w:cs="Times New Roman"/>
          <w:color w:val="000000" w:themeColor="text1"/>
          <w:lang w:val="en-US"/>
        </w:rPr>
        <w:t>e tradime</w:t>
      </w:r>
      <w:r w:rsidR="00203EC8" w:rsidRPr="00F641B0">
        <w:rPr>
          <w:rFonts w:ascii="Times" w:hAnsi="Times" w:cs="Times New Roman"/>
          <w:i/>
          <w:color w:val="000000" w:themeColor="text1"/>
          <w:lang w:val="en-US"/>
        </w:rPr>
        <w:t>n</w:t>
      </w:r>
      <w:r w:rsidRPr="00F641B0">
        <w:rPr>
          <w:rFonts w:ascii="Times" w:hAnsi="Times" w:cs="Times New Roman"/>
          <w:color w:val="000000" w:themeColor="text1"/>
          <w:lang w:val="en-US"/>
        </w:rPr>
        <w:t>t</w:t>
      </w:r>
      <w:r w:rsidR="00CA51F3" w:rsidRPr="00F641B0">
        <w:rPr>
          <w:rFonts w:ascii="Times" w:hAnsi="Times" w:cs="Times New Roman"/>
          <w:color w:val="000000" w:themeColor="text1"/>
          <w:lang w:val="en-US"/>
        </w:rPr>
        <w:t>.”</w:t>
      </w:r>
    </w:p>
    <w:p w14:paraId="17A855A6" w14:textId="7372207D" w:rsidR="00EF1705" w:rsidRPr="00F641B0" w:rsidRDefault="00CA51F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Pare</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disse li fiuoli</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r w:rsidR="00EE6F72" w:rsidRPr="00F641B0">
        <w:rPr>
          <w:rFonts w:ascii="Times" w:hAnsi="Times" w:cs="Times New Roman"/>
          <w:color w:val="000000" w:themeColor="text1"/>
          <w:lang w:val="en-US"/>
        </w:rPr>
        <w:t>“vuy parl</w:t>
      </w:r>
      <w:r w:rsidR="00E531D3"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sav</w:t>
      </w:r>
      <w:r w:rsidR="00EF1705" w:rsidRPr="00F641B0">
        <w:rPr>
          <w:rFonts w:ascii="Times" w:hAnsi="Times" w:cs="Times New Roman"/>
          <w:color w:val="000000" w:themeColor="text1"/>
          <w:lang w:val="en-US"/>
        </w:rPr>
        <w:t>iament</w:t>
      </w:r>
      <w:r w:rsidR="006270A2" w:rsidRPr="00F641B0">
        <w:rPr>
          <w:rFonts w:ascii="Times" w:hAnsi="Times" w:cs="Times New Roman"/>
          <w:color w:val="000000" w:themeColor="text1"/>
          <w:lang w:val="en-US"/>
        </w:rPr>
        <w:t>;</w:t>
      </w:r>
    </w:p>
    <w:p w14:paraId="2FEA784E" w14:textId="3C67AB2B"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Andemo a luy ch</w:t>
      </w:r>
      <w:r w:rsidR="00CA51F3" w:rsidRPr="00F641B0">
        <w:rPr>
          <w:rFonts w:ascii="Times" w:hAnsi="Times" w:cs="Times New Roman"/>
          <w:color w:val="000000" w:themeColor="text1"/>
          <w:lang w:val="en-US"/>
        </w:rPr>
        <w:t>’el non stia in tromant,</w:t>
      </w:r>
      <w:r w:rsidR="00CA51F3" w:rsidRPr="00F641B0">
        <w:rPr>
          <w:rStyle w:val="FootnoteReference"/>
          <w:rFonts w:ascii="Times" w:hAnsi="Times" w:cs="Times New Roman"/>
          <w:color w:val="000000" w:themeColor="text1"/>
          <w:lang w:val="en-US"/>
        </w:rPr>
        <w:footnoteReference w:id="38"/>
      </w:r>
    </w:p>
    <w:p w14:paraId="51161F41" w14:textId="390E6104"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faremo con luy paxe e acordamant</w:t>
      </w:r>
      <w:r w:rsidR="006270A2" w:rsidRPr="00F641B0">
        <w:rPr>
          <w:rFonts w:ascii="Times" w:hAnsi="Times" w:cs="Times New Roman"/>
          <w:color w:val="000000" w:themeColor="text1"/>
          <w:lang w:val="en-US"/>
        </w:rPr>
        <w:t>,</w:t>
      </w:r>
    </w:p>
    <w:p w14:paraId="58B9CF10" w14:textId="50B3D0A9" w:rsidR="00EF1705" w:rsidRPr="00F641B0" w:rsidRDefault="00CA51F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d</w:t>
      </w:r>
      <w:r w:rsidRPr="00F641B0">
        <w:rPr>
          <w:rFonts w:ascii="Times" w:hAnsi="Times" w:cs="Times New Roman"/>
          <w:color w:val="000000" w:themeColor="text1"/>
          <w:lang w:val="en-US"/>
        </w:rPr>
        <w:t xml:space="preserve"> ello ne renderà</w:t>
      </w:r>
      <w:r w:rsidR="00EF1705" w:rsidRPr="00F641B0">
        <w:rPr>
          <w:rFonts w:ascii="Times" w:hAnsi="Times" w:cs="Times New Roman"/>
          <w:color w:val="000000" w:themeColor="text1"/>
          <w:lang w:val="en-US"/>
        </w:rPr>
        <w:t xml:space="preserve"> bun cuore e bun talent</w:t>
      </w:r>
      <w:r w:rsidR="00302A84" w:rsidRPr="00F641B0">
        <w:rPr>
          <w:rFonts w:ascii="Times" w:hAnsi="Times" w:cs="Times New Roman"/>
          <w:color w:val="000000" w:themeColor="text1"/>
          <w:lang w:val="en-US"/>
        </w:rPr>
        <w:t>.”</w:t>
      </w:r>
    </w:p>
    <w:p w14:paraId="6B497978" w14:textId="7F314C42"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lo chastelan</w:t>
      </w:r>
      <w:r w:rsidR="00302A84" w:rsidRPr="00F641B0">
        <w:rPr>
          <w:rFonts w:ascii="Times" w:hAnsi="Times" w:cs="Times New Roman"/>
          <w:color w:val="000000" w:themeColor="text1"/>
          <w:lang w:val="en-US"/>
        </w:rPr>
        <w:t>, “El me par bun conv</w:t>
      </w:r>
      <w:r w:rsidRPr="00F641B0">
        <w:rPr>
          <w:rFonts w:ascii="Times" w:hAnsi="Times" w:cs="Times New Roman"/>
          <w:color w:val="000000" w:themeColor="text1"/>
          <w:lang w:val="en-US"/>
        </w:rPr>
        <w:t>ent</w:t>
      </w:r>
      <w:r w:rsidR="00302A84" w:rsidRPr="00F641B0">
        <w:rPr>
          <w:rFonts w:ascii="Times" w:hAnsi="Times" w:cs="Times New Roman"/>
          <w:color w:val="000000" w:themeColor="text1"/>
          <w:lang w:val="en-US"/>
        </w:rPr>
        <w:t>.”</w:t>
      </w:r>
    </w:p>
    <w:p w14:paraId="7CC5D691" w14:textId="2BED83F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la camera s</w:t>
      </w:r>
      <w:r w:rsidR="00302A84" w:rsidRPr="00F641B0">
        <w:rPr>
          <w:rFonts w:ascii="Times" w:hAnsi="Times" w:cs="Times New Roman"/>
          <w:color w:val="000000" w:themeColor="text1"/>
          <w:lang w:val="en-US"/>
        </w:rPr>
        <w:t>’en v</w:t>
      </w:r>
      <w:r w:rsidRPr="00F641B0">
        <w:rPr>
          <w:rFonts w:ascii="Times" w:hAnsi="Times" w:cs="Times New Roman"/>
          <w:color w:val="000000" w:themeColor="text1"/>
          <w:lang w:val="en-US"/>
        </w:rPr>
        <w:t xml:space="preserve">a tuti </w:t>
      </w:r>
      <w:r w:rsidRPr="00B7232F">
        <w:rPr>
          <w:rFonts w:ascii="Times" w:hAnsi="Times" w:cs="Times New Roman"/>
          <w:color w:val="000000" w:themeColor="text1"/>
          <w:lang w:val="en-US"/>
        </w:rPr>
        <w:t>tre in senblant</w:t>
      </w:r>
      <w:r w:rsidR="00302A84" w:rsidRPr="00F641B0">
        <w:rPr>
          <w:rFonts w:ascii="Times" w:hAnsi="Times" w:cs="Times New Roman"/>
          <w:color w:val="000000" w:themeColor="text1"/>
          <w:lang w:val="en-US"/>
        </w:rPr>
        <w:t>,</w:t>
      </w:r>
    </w:p>
    <w:p w14:paraId="4CC5811F" w14:textId="3256932C"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Dentro intrano allora belamant</w:t>
      </w:r>
      <w:r w:rsidR="00161204" w:rsidRPr="00F641B0">
        <w:rPr>
          <w:rFonts w:ascii="Times" w:hAnsi="Times" w:cs="Times New Roman"/>
          <w:color w:val="000000" w:themeColor="text1"/>
          <w:lang w:val="en-US"/>
        </w:rPr>
        <w:t>.</w:t>
      </w:r>
    </w:p>
    <w:p w14:paraId="4FF75342" w14:textId="6FAED84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Ugo era ancora </w:t>
      </w:r>
      <w:r w:rsidR="00010407" w:rsidRPr="00F641B0">
        <w:rPr>
          <w:rFonts w:ascii="Times" w:hAnsi="Times" w:cs="Times New Roman"/>
          <w:color w:val="000000" w:themeColor="text1"/>
          <w:lang w:val="en-US"/>
        </w:rPr>
        <w:t>in l</w:t>
      </w:r>
      <w:r w:rsidRPr="00F641B0">
        <w:rPr>
          <w:rFonts w:ascii="Times" w:hAnsi="Times" w:cs="Times New Roman"/>
          <w:color w:val="000000" w:themeColor="text1"/>
          <w:lang w:val="en-US"/>
        </w:rPr>
        <w:t xml:space="preserve">lo letto </w:t>
      </w:r>
      <w:r w:rsidRPr="00F641B0">
        <w:rPr>
          <w:rFonts w:ascii="Times" w:hAnsi="Times" w:cs="Times New Roman"/>
          <w:color w:val="000000" w:themeColor="text1"/>
          <w:highlight w:val="yellow"/>
          <w:lang w:val="en-US"/>
        </w:rPr>
        <w:t>belent</w:t>
      </w:r>
      <w:r w:rsidR="00BF6E8D" w:rsidRPr="00F641B0">
        <w:rPr>
          <w:rFonts w:ascii="Times" w:hAnsi="Times" w:cs="Times New Roman"/>
          <w:color w:val="000000" w:themeColor="text1"/>
          <w:lang w:val="en-US"/>
        </w:rPr>
        <w:t>,</w:t>
      </w:r>
      <w:r w:rsidR="00E90535" w:rsidRPr="00F641B0">
        <w:rPr>
          <w:rStyle w:val="FootnoteReference"/>
          <w:rFonts w:ascii="Times" w:hAnsi="Times" w:cs="Times New Roman"/>
          <w:color w:val="000000" w:themeColor="text1"/>
          <w:lang w:val="en-US"/>
        </w:rPr>
        <w:footnoteReference w:id="39"/>
      </w:r>
    </w:p>
    <w:p w14:paraId="4F21918A" w14:textId="6B1E8B0A" w:rsidR="005D0FC4"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302A84" w:rsidRPr="00F641B0">
        <w:rPr>
          <w:rFonts w:ascii="Times" w:hAnsi="Times" w:cs="Times New Roman"/>
          <w:color w:val="000000" w:themeColor="text1"/>
          <w:lang w:val="en-US"/>
        </w:rPr>
        <w:t>’</w:t>
      </w:r>
      <w:r w:rsidRPr="00F641B0">
        <w:rPr>
          <w:rFonts w:ascii="Times" w:hAnsi="Times" w:cs="Times New Roman"/>
          <w:color w:val="000000" w:themeColor="text1"/>
          <w:lang w:val="en-US"/>
        </w:rPr>
        <w:t>el no</w:t>
      </w:r>
      <w:r w:rsidR="00010407" w:rsidRPr="00F641B0">
        <w:rPr>
          <w:rFonts w:ascii="Times" w:hAnsi="Times" w:cs="Times New Roman"/>
          <w:color w:val="000000" w:themeColor="text1"/>
          <w:lang w:val="en-US"/>
        </w:rPr>
        <w:t>n s</w:t>
      </w:r>
      <w:r w:rsidR="00AE33A3">
        <w:rPr>
          <w:rFonts w:ascii="Times" w:hAnsi="Times" w:cs="Times New Roman"/>
          <w:color w:val="000000" w:themeColor="text1"/>
          <w:lang w:val="en-US"/>
        </w:rPr>
        <w:t>se temeva de nessum hom viv</w:t>
      </w:r>
      <w:r w:rsidRPr="00F641B0">
        <w:rPr>
          <w:rFonts w:ascii="Times" w:hAnsi="Times" w:cs="Times New Roman"/>
          <w:color w:val="000000" w:themeColor="text1"/>
          <w:lang w:val="en-US"/>
        </w:rPr>
        <w:t>ant</w:t>
      </w:r>
      <w:r w:rsidR="00161204" w:rsidRPr="00F641B0">
        <w:rPr>
          <w:rFonts w:ascii="Times" w:hAnsi="Times" w:cs="Times New Roman"/>
          <w:color w:val="000000" w:themeColor="text1"/>
          <w:lang w:val="en-US"/>
        </w:rPr>
        <w:t>.</w:t>
      </w:r>
    </w:p>
    <w:p w14:paraId="3774F9C8" w14:textId="3B448197" w:rsidR="004A0DD6" w:rsidRPr="00F641B0" w:rsidRDefault="00460A1C" w:rsidP="009225F0">
      <w:pPr>
        <w:pStyle w:val="BodyTextFirstIndent2"/>
        <w:rPr>
          <w:rFonts w:ascii="Times" w:hAnsi="Times"/>
          <w:lang w:val="en-US"/>
        </w:rPr>
      </w:pPr>
      <w:r w:rsidRPr="00F641B0">
        <w:rPr>
          <w:rFonts w:ascii="Times" w:hAnsi="Times"/>
          <w:lang w:val="en-US"/>
        </w:rPr>
        <w:t>Laisse 11</w:t>
      </w:r>
    </w:p>
    <w:p w14:paraId="5D139C85" w14:textId="6CD6608C" w:rsidR="005D0FC4"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li tre sono i</w:t>
      </w:r>
      <w:r w:rsidR="00392171" w:rsidRPr="00F641B0">
        <w:rPr>
          <w:rFonts w:ascii="Times" w:hAnsi="Times" w:cs="Times New Roman"/>
          <w:i/>
          <w:color w:val="000000" w:themeColor="text1"/>
          <w:lang w:val="en-US"/>
        </w:rPr>
        <w:t>n</w:t>
      </w:r>
      <w:r w:rsidR="00161204" w:rsidRPr="00F641B0">
        <w:rPr>
          <w:rFonts w:ascii="Times" w:hAnsi="Times" w:cs="Times New Roman"/>
          <w:color w:val="000000" w:themeColor="text1"/>
          <w:lang w:val="en-US"/>
        </w:rPr>
        <w:t xml:space="preserve"> la chamera intré,</w:t>
      </w:r>
    </w:p>
    <w:p w14:paraId="61887A1D" w14:textId="49EA3532" w:rsidR="00EF1705" w:rsidRPr="00F641B0" w:rsidRDefault="0016120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w:t>
      </w:r>
      <w:r w:rsidR="00EF1705" w:rsidRPr="00F641B0">
        <w:rPr>
          <w:rFonts w:ascii="Times" w:hAnsi="Times" w:cs="Times New Roman"/>
          <w:color w:val="000000" w:themeColor="text1"/>
          <w:lang w:val="en-US"/>
        </w:rPr>
        <w:t xml:space="preserve">go </w:t>
      </w:r>
      <w:r w:rsidRPr="00F641B0">
        <w:rPr>
          <w:rFonts w:ascii="Times" w:hAnsi="Times" w:cs="Times New Roman"/>
          <w:color w:val="000000" w:themeColor="text1"/>
          <w:lang w:val="en-US"/>
        </w:rPr>
        <w:t>trov</w:t>
      </w:r>
      <w:r w:rsidR="00BF6E8D" w:rsidRPr="00F641B0">
        <w:rPr>
          <w:rFonts w:ascii="Times" w:hAnsi="Times" w:cs="Times New Roman"/>
          <w:color w:val="000000" w:themeColor="text1"/>
          <w:lang w:val="en-US"/>
        </w:rPr>
        <w:t>à</w:t>
      </w:r>
      <w:r w:rsidR="00EF1705" w:rsidRPr="00F641B0">
        <w:rPr>
          <w:rFonts w:ascii="Times" w:hAnsi="Times" w:cs="Times New Roman"/>
          <w:color w:val="000000" w:themeColor="text1"/>
          <w:lang w:val="en-US"/>
        </w:rPr>
        <w:t xml:space="preserve"> su</w:t>
      </w:r>
      <w:r w:rsidRPr="00F641B0">
        <w:rPr>
          <w:rFonts w:ascii="Times" w:hAnsi="Times" w:cs="Times New Roman"/>
          <w:color w:val="000000" w:themeColor="text1"/>
          <w:lang w:val="en-US"/>
        </w:rPr>
        <w:t xml:space="preserve"> lo leto a</w:t>
      </w:r>
      <w:r w:rsidR="003351C1" w:rsidRPr="00F641B0">
        <w:rPr>
          <w:rFonts w:ascii="Times" w:hAnsi="Times" w:cs="Times New Roman"/>
          <w:color w:val="000000" w:themeColor="text1"/>
          <w:lang w:val="en-US"/>
        </w:rPr>
        <w:t>co</w:t>
      </w:r>
      <w:r w:rsidR="00EF1705" w:rsidRPr="00F641B0">
        <w:rPr>
          <w:rFonts w:ascii="Times" w:hAnsi="Times" w:cs="Times New Roman"/>
          <w:color w:val="000000" w:themeColor="text1"/>
          <w:lang w:val="en-US"/>
        </w:rPr>
        <w:t>leg</w:t>
      </w:r>
      <w:r w:rsidRPr="00F641B0">
        <w:rPr>
          <w:rFonts w:ascii="Times" w:hAnsi="Times" w:cs="Times New Roman"/>
          <w:color w:val="000000" w:themeColor="text1"/>
          <w:lang w:val="en-US"/>
        </w:rPr>
        <w:t>é.</w:t>
      </w:r>
      <w:r w:rsidR="00EF1705" w:rsidRPr="00F641B0">
        <w:rPr>
          <w:rFonts w:ascii="Times" w:hAnsi="Times" w:cs="Times New Roman"/>
          <w:color w:val="000000" w:themeColor="text1"/>
          <w:lang w:val="en-US"/>
        </w:rPr>
        <w:t xml:space="preserve"> </w:t>
      </w:r>
    </w:p>
    <w:p w14:paraId="4BC1948F" w14:textId="0D47D4B7" w:rsidR="00EF1705" w:rsidRPr="00F641B0" w:rsidRDefault="0016120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w:t>
      </w:r>
      <w:r w:rsidR="00EF1705" w:rsidRPr="00F641B0">
        <w:rPr>
          <w:rFonts w:ascii="Times" w:hAnsi="Times" w:cs="Times New Roman"/>
          <w:color w:val="000000" w:themeColor="text1"/>
          <w:lang w:val="en-US"/>
        </w:rPr>
        <w:t>anti ch</w:t>
      </w:r>
      <w:r w:rsidRPr="00F641B0">
        <w:rPr>
          <w:rFonts w:ascii="Times" w:hAnsi="Times" w:cs="Times New Roman"/>
          <w:color w:val="000000" w:themeColor="text1"/>
          <w:lang w:val="en-US"/>
        </w:rPr>
        <w:t>’el fosse vesti ni colçé,</w:t>
      </w:r>
    </w:p>
    <w:p w14:paraId="5C6D0C9C" w14:textId="0F43D59B" w:rsidR="00EF1705" w:rsidRPr="00F641B0" w:rsidRDefault="0016120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 xml:space="preserve">li </w:t>
      </w:r>
      <w:r w:rsidR="003351C1" w:rsidRPr="00F641B0">
        <w:rPr>
          <w:rFonts w:ascii="Times" w:hAnsi="Times" w:cs="Times New Roman"/>
          <w:color w:val="000000" w:themeColor="text1"/>
          <w:lang w:val="en-US"/>
        </w:rPr>
        <w:t xml:space="preserve">lo </w:t>
      </w:r>
      <w:r w:rsidR="00BF6E8D" w:rsidRPr="00F641B0">
        <w:rPr>
          <w:rFonts w:ascii="Times" w:hAnsi="Times" w:cs="Times New Roman"/>
          <w:color w:val="000000" w:themeColor="text1"/>
          <w:lang w:val="en-US"/>
        </w:rPr>
        <w:t>domandà</w:t>
      </w:r>
      <w:r w:rsidR="003351C1" w:rsidRPr="00F641B0">
        <w:rPr>
          <w:rFonts w:ascii="Times" w:hAnsi="Times" w:cs="Times New Roman"/>
          <w:color w:val="000000" w:themeColor="text1"/>
          <w:lang w:val="en-US"/>
        </w:rPr>
        <w:t>, s</w:t>
      </w:r>
      <w:r w:rsidR="00EF1705" w:rsidRPr="00F641B0">
        <w:rPr>
          <w:rFonts w:ascii="Times" w:hAnsi="Times" w:cs="Times New Roman"/>
          <w:color w:val="000000" w:themeColor="text1"/>
          <w:lang w:val="en-US"/>
        </w:rPr>
        <w:t>i</w:t>
      </w:r>
      <w:r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l</w:t>
      </w:r>
      <w:r w:rsidR="003351C1" w:rsidRPr="00F641B0">
        <w:rPr>
          <w:rFonts w:ascii="Times" w:hAnsi="Times" w:cs="Times New Roman"/>
          <w:color w:val="000000" w:themeColor="text1"/>
          <w:lang w:val="en-US"/>
        </w:rPr>
        <w:t>'à</w:t>
      </w:r>
      <w:r w:rsidR="00EF1705" w:rsidRPr="00F641B0">
        <w:rPr>
          <w:rFonts w:ascii="Times" w:hAnsi="Times" w:cs="Times New Roman"/>
          <w:color w:val="000000" w:themeColor="text1"/>
          <w:lang w:val="en-US"/>
        </w:rPr>
        <w:t xml:space="preserve"> </w:t>
      </w:r>
      <w:r w:rsidR="00007AA0" w:rsidRPr="00F641B0">
        <w:rPr>
          <w:rFonts w:ascii="Times" w:hAnsi="Times" w:cs="Times New Roman"/>
          <w:color w:val="000000" w:themeColor="text1"/>
          <w:lang w:val="en-US"/>
        </w:rPr>
        <w:t>deressné</w:t>
      </w:r>
      <w:r w:rsidR="003351C1" w:rsidRPr="00F641B0">
        <w:rPr>
          <w:rFonts w:ascii="Times" w:hAnsi="Times" w:cs="Times New Roman"/>
          <w:color w:val="000000" w:themeColor="text1"/>
          <w:lang w:val="en-US"/>
        </w:rPr>
        <w:t>,</w:t>
      </w:r>
    </w:p>
    <w:p w14:paraId="5E89B4A1" w14:textId="06A927C8" w:rsidR="00EF1705" w:rsidRPr="00F641B0" w:rsidRDefault="003351C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8E4820" w:rsidRPr="00F641B0">
        <w:rPr>
          <w:rFonts w:ascii="Times" w:hAnsi="Times" w:cs="Times New Roman"/>
          <w:color w:val="000000" w:themeColor="text1"/>
          <w:lang w:val="en-US"/>
        </w:rPr>
        <w:t>E como avì</w:t>
      </w:r>
      <w:r w:rsidR="00161204" w:rsidRPr="00F641B0">
        <w:rPr>
          <w:rFonts w:ascii="Times" w:hAnsi="Times" w:cs="Times New Roman"/>
          <w:color w:val="000000" w:themeColor="text1"/>
          <w:lang w:val="en-US"/>
        </w:rPr>
        <w:t xml:space="preserve"> v</w:t>
      </w:r>
      <w:r w:rsidR="00EF1705" w:rsidRPr="00F641B0">
        <w:rPr>
          <w:rFonts w:ascii="Times" w:hAnsi="Times" w:cs="Times New Roman"/>
          <w:color w:val="000000" w:themeColor="text1"/>
          <w:lang w:val="en-US"/>
        </w:rPr>
        <w:t>uy nome</w:t>
      </w:r>
      <w:r w:rsidR="00161204" w:rsidRPr="00F641B0">
        <w:rPr>
          <w:rFonts w:ascii="Times" w:hAnsi="Times" w:cs="Times New Roman"/>
          <w:color w:val="000000" w:themeColor="text1"/>
          <w:lang w:val="en-US"/>
        </w:rPr>
        <w:t>?</w:t>
      </w:r>
      <w:r w:rsidR="006E0068" w:rsidRPr="00F641B0">
        <w:rPr>
          <w:rFonts w:ascii="Times" w:hAnsi="Times" w:cs="Times New Roman"/>
          <w:color w:val="000000" w:themeColor="text1"/>
          <w:lang w:val="en-US"/>
        </w:rPr>
        <w:t xml:space="preserve"> Di</w:t>
      </w:r>
      <w:r w:rsidR="008E4820" w:rsidRPr="00F641B0">
        <w:rPr>
          <w:rFonts w:ascii="Times" w:hAnsi="Times" w:cs="Times New Roman"/>
          <w:color w:val="000000" w:themeColor="text1"/>
          <w:lang w:val="en-US"/>
        </w:rPr>
        <w:t>me la</w:t>
      </w:r>
      <w:r w:rsidR="006270A2" w:rsidRPr="00F641B0">
        <w:rPr>
          <w:rFonts w:ascii="Times" w:hAnsi="Times" w:cs="Times New Roman"/>
          <w:color w:val="000000" w:themeColor="text1"/>
          <w:lang w:val="en-US"/>
        </w:rPr>
        <w:t xml:space="preserve"> vérité!</w:t>
      </w:r>
      <w:r w:rsidR="008E4820" w:rsidRPr="00F641B0">
        <w:rPr>
          <w:rFonts w:ascii="Times" w:hAnsi="Times" w:cs="Times New Roman"/>
          <w:color w:val="000000" w:themeColor="text1"/>
          <w:lang w:val="en-US"/>
        </w:rPr>
        <w:t>”</w:t>
      </w:r>
    </w:p>
    <w:p w14:paraId="63E37D45" w14:textId="326C26E4" w:rsidR="00EF1705" w:rsidRPr="00F641B0" w:rsidRDefault="008E482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F1705" w:rsidRPr="00F641B0">
        <w:rPr>
          <w:rFonts w:ascii="Times" w:hAnsi="Times" w:cs="Times New Roman"/>
          <w:color w:val="000000" w:themeColor="text1"/>
          <w:lang w:val="en-US"/>
        </w:rPr>
        <w:t>lo respoxe</w:t>
      </w:r>
      <w:r w:rsidRPr="00F641B0">
        <w:rPr>
          <w:rFonts w:ascii="Times" w:hAnsi="Times" w:cs="Times New Roman"/>
          <w:color w:val="000000" w:themeColor="text1"/>
          <w:lang w:val="en-US"/>
        </w:rPr>
        <w:t>, “Non ve serà çelé,</w:t>
      </w:r>
    </w:p>
    <w:p w14:paraId="2949B8C7" w14:textId="52C739B6" w:rsidR="00EF1705" w:rsidRPr="00F641B0" w:rsidRDefault="008E482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d’Avernia io son apelé.”</w:t>
      </w:r>
    </w:p>
    <w:p w14:paraId="0C4275AD" w14:textId="23CED92A" w:rsidR="00EF1705" w:rsidRPr="00F641B0" w:rsidRDefault="003861C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G</w:t>
      </w:r>
      <w:r w:rsidR="00EF1705" w:rsidRPr="00F641B0">
        <w:rPr>
          <w:rFonts w:ascii="Times" w:hAnsi="Times" w:cs="Times New Roman"/>
          <w:color w:val="000000" w:themeColor="text1"/>
          <w:lang w:val="en-US"/>
        </w:rPr>
        <w:t>ualtier</w:t>
      </w:r>
      <w:r w:rsidR="008E4820"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r w:rsidR="008E4820" w:rsidRPr="00F641B0">
        <w:rPr>
          <w:rFonts w:ascii="Times" w:hAnsi="Times" w:cs="Times New Roman"/>
          <w:color w:val="000000" w:themeColor="text1"/>
          <w:lang w:val="en-US"/>
        </w:rPr>
        <w:t>“I</w:t>
      </w:r>
      <w:r w:rsidR="00EF1705" w:rsidRPr="00F641B0">
        <w:rPr>
          <w:rFonts w:ascii="Times" w:hAnsi="Times" w:cs="Times New Roman"/>
          <w:color w:val="000000" w:themeColor="text1"/>
          <w:lang w:val="en-US"/>
        </w:rPr>
        <w:t xml:space="preserve">o te cognoso </w:t>
      </w:r>
      <w:r w:rsidR="008E4820" w:rsidRPr="00F641B0">
        <w:rPr>
          <w:rFonts w:ascii="Times" w:hAnsi="Times" w:cs="Times New Roman"/>
          <w:color w:val="000000" w:themeColor="text1"/>
          <w:lang w:val="en-US"/>
        </w:rPr>
        <w:t>asé</w:t>
      </w:r>
      <w:r w:rsidR="006270A2" w:rsidRPr="00F641B0">
        <w:rPr>
          <w:rFonts w:ascii="Times" w:hAnsi="Times" w:cs="Times New Roman"/>
          <w:color w:val="000000" w:themeColor="text1"/>
          <w:lang w:val="en-US"/>
        </w:rPr>
        <w:t>,</w:t>
      </w:r>
      <w:r w:rsidR="008E4820" w:rsidRPr="00F641B0">
        <w:rPr>
          <w:rStyle w:val="FootnoteReference"/>
          <w:rFonts w:ascii="Times" w:hAnsi="Times" w:cs="Times New Roman"/>
          <w:color w:val="000000" w:themeColor="text1"/>
          <w:lang w:val="en-US"/>
        </w:rPr>
        <w:footnoteReference w:id="40"/>
      </w:r>
    </w:p>
    <w:p w14:paraId="6CA916FB" w14:textId="3B937A7D" w:rsidR="00EF1705" w:rsidRPr="00F641B0" w:rsidRDefault="006270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w:t>
      </w:r>
      <w:r w:rsidR="00EF1705" w:rsidRPr="00F641B0">
        <w:rPr>
          <w:rFonts w:ascii="Times" w:hAnsi="Times" w:cs="Times New Roman"/>
          <w:color w:val="000000" w:themeColor="text1"/>
          <w:lang w:val="en-US"/>
        </w:rPr>
        <w:t xml:space="preserve"> to pare alcixe lo m</w:t>
      </w:r>
      <w:r w:rsidR="008E4820" w:rsidRPr="00F641B0">
        <w:rPr>
          <w:rFonts w:ascii="Times" w:hAnsi="Times" w:cs="Times New Roman"/>
          <w:color w:val="000000" w:themeColor="text1"/>
          <w:lang w:val="en-US"/>
        </w:rPr>
        <w:t xml:space="preserve">io soto Paris </w:t>
      </w:r>
      <w:r w:rsidR="00010407" w:rsidRPr="00F641B0">
        <w:rPr>
          <w:rFonts w:ascii="Times" w:hAnsi="Times" w:cs="Times New Roman"/>
          <w:color w:val="000000" w:themeColor="text1"/>
          <w:lang w:val="en-US"/>
        </w:rPr>
        <w:t>al</w:t>
      </w:r>
      <w:r w:rsidR="008E4820" w:rsidRPr="00F641B0">
        <w:rPr>
          <w:rFonts w:ascii="Times" w:hAnsi="Times" w:cs="Times New Roman"/>
          <w:color w:val="000000" w:themeColor="text1"/>
          <w:lang w:val="en-US"/>
        </w:rPr>
        <w:t xml:space="preserve"> pré.”</w:t>
      </w:r>
    </w:p>
    <w:p w14:paraId="2DE390AC" w14:textId="1E2DE297" w:rsidR="00EF1705" w:rsidRPr="00F641B0" w:rsidRDefault="008E482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w:t>
      </w:r>
      <w:r w:rsidR="00EF1705" w:rsidRPr="00F641B0">
        <w:rPr>
          <w:rFonts w:ascii="Times" w:hAnsi="Times" w:cs="Times New Roman"/>
          <w:color w:val="000000" w:themeColor="text1"/>
          <w:lang w:val="en-US"/>
        </w:rPr>
        <w:t>go l’intende</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tuto fo smarie</w:t>
      </w:r>
      <w:r w:rsidRPr="00F641B0">
        <w:rPr>
          <w:rFonts w:ascii="Times" w:hAnsi="Times" w:cs="Times New Roman"/>
          <w:color w:val="000000" w:themeColor="text1"/>
          <w:lang w:val="en-US"/>
        </w:rPr>
        <w:t>;</w:t>
      </w:r>
    </w:p>
    <w:p w14:paraId="0E31E922" w14:textId="51EC6539" w:rsidR="00EF1705" w:rsidRPr="00F641B0" w:rsidRDefault="008E482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el castelan el fo incenoglé</w:t>
      </w:r>
    </w:p>
    <w:p w14:paraId="2BC97E3E" w14:textId="3050610E" w:rsidR="00EF1705" w:rsidRPr="00F641B0" w:rsidRDefault="008E482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querì marçé e pieté</w:t>
      </w:r>
      <w:r w:rsidR="004A2A10" w:rsidRPr="00F641B0">
        <w:rPr>
          <w:rFonts w:ascii="Times" w:hAnsi="Times" w:cs="Times New Roman"/>
          <w:color w:val="000000" w:themeColor="text1"/>
          <w:lang w:val="en-US"/>
        </w:rPr>
        <w:t>,</w:t>
      </w:r>
    </w:p>
    <w:p w14:paraId="6BFCCF89" w14:textId="2F243B34" w:rsidR="00EF1705" w:rsidRPr="00F641B0" w:rsidRDefault="004A2A1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“Marçé seré</w:t>
      </w:r>
      <w:r w:rsidR="00EF1705" w:rsidRPr="00F641B0">
        <w:rPr>
          <w:rFonts w:ascii="Times" w:hAnsi="Times" w:cs="Times New Roman"/>
          <w:color w:val="000000" w:themeColor="text1"/>
          <w:lang w:val="en-US"/>
        </w:rPr>
        <w:t xml:space="preserve"> p</w:t>
      </w:r>
      <w:r w:rsidR="00203EC8" w:rsidRPr="00F641B0">
        <w:rPr>
          <w:rFonts w:ascii="Times" w:hAnsi="Times" w:cs="Times New Roman"/>
          <w:i/>
          <w:color w:val="000000" w:themeColor="text1"/>
          <w:lang w:val="en-US"/>
        </w:rPr>
        <w:t>er</w:t>
      </w:r>
      <w:r w:rsidR="003351C1" w:rsidRPr="00F641B0">
        <w:rPr>
          <w:rFonts w:ascii="Times" w:hAnsi="Times" w:cs="Times New Roman"/>
          <w:color w:val="000000" w:themeColor="text1"/>
          <w:lang w:val="en-US"/>
        </w:rPr>
        <w:t xml:space="preserve"> amor nostro D</w:t>
      </w:r>
      <w:r w:rsidRPr="00F641B0">
        <w:rPr>
          <w:rFonts w:ascii="Times" w:hAnsi="Times" w:cs="Times New Roman"/>
          <w:color w:val="000000" w:themeColor="text1"/>
          <w:lang w:val="en-US"/>
        </w:rPr>
        <w:t>ié</w:t>
      </w:r>
      <w:r w:rsidRPr="00F641B0">
        <w:rPr>
          <w:rStyle w:val="FootnoteReference"/>
          <w:rFonts w:ascii="Times" w:hAnsi="Times" w:cs="Times New Roman"/>
          <w:color w:val="000000" w:themeColor="text1"/>
          <w:lang w:val="en-US"/>
        </w:rPr>
        <w:footnoteReference w:id="41"/>
      </w:r>
    </w:p>
    <w:p w14:paraId="794DE185" w14:textId="78C66A0C"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(9V) </w:t>
      </w:r>
      <w:r w:rsidR="003351C1" w:rsidRPr="00F641B0">
        <w:rPr>
          <w:rFonts w:ascii="Times" w:hAnsi="Times" w:cs="Times New Roman"/>
          <w:color w:val="000000" w:themeColor="text1"/>
          <w:lang w:val="en-US"/>
        </w:rPr>
        <w:t>De quelle cosse non avy col</w:t>
      </w:r>
      <w:r w:rsidR="004A2A10" w:rsidRPr="00F641B0">
        <w:rPr>
          <w:rFonts w:ascii="Times" w:hAnsi="Times" w:cs="Times New Roman"/>
          <w:color w:val="000000" w:themeColor="text1"/>
          <w:lang w:val="en-US"/>
        </w:rPr>
        <w:t>pa</w:t>
      </w:r>
      <w:r w:rsidR="003351C1" w:rsidRPr="00F641B0">
        <w:rPr>
          <w:rFonts w:ascii="Times" w:hAnsi="Times" w:cs="Times New Roman"/>
          <w:color w:val="000000" w:themeColor="text1"/>
          <w:lang w:val="en-US"/>
        </w:rPr>
        <w:t xml:space="preserve"> </w:t>
      </w:r>
      <w:r w:rsidR="004A2A10" w:rsidRPr="00F641B0">
        <w:rPr>
          <w:rFonts w:ascii="Times" w:hAnsi="Times" w:cs="Times New Roman"/>
          <w:color w:val="000000" w:themeColor="text1"/>
          <w:lang w:val="en-US"/>
        </w:rPr>
        <w:t>ne peçié.”</w:t>
      </w:r>
    </w:p>
    <w:p w14:paraId="3BD1A8AC" w14:textId="30F9B1D3" w:rsidR="00EF1705" w:rsidRPr="00F641B0" w:rsidRDefault="004A2A1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G</w:t>
      </w:r>
      <w:r w:rsidR="00EF1705" w:rsidRPr="00F641B0">
        <w:rPr>
          <w:rFonts w:ascii="Times" w:hAnsi="Times" w:cs="Times New Roman"/>
          <w:color w:val="000000" w:themeColor="text1"/>
          <w:lang w:val="en-US"/>
        </w:rPr>
        <w:t>ualtier</w:t>
      </w:r>
      <w:r w:rsidRPr="00F641B0">
        <w:rPr>
          <w:rFonts w:ascii="Times" w:hAnsi="Times" w:cs="Times New Roman"/>
          <w:color w:val="000000" w:themeColor="text1"/>
          <w:lang w:val="en-US"/>
        </w:rPr>
        <w:t>, “Tu dì</w:t>
      </w:r>
      <w:r w:rsidR="00EF1705" w:rsidRPr="00F641B0">
        <w:rPr>
          <w:rFonts w:ascii="Times" w:hAnsi="Times" w:cs="Times New Roman"/>
          <w:color w:val="000000" w:themeColor="text1"/>
          <w:lang w:val="en-US"/>
        </w:rPr>
        <w:t xml:space="preserve"> ben </w:t>
      </w:r>
      <w:r w:rsidRPr="00F641B0">
        <w:rPr>
          <w:rFonts w:ascii="Times" w:hAnsi="Times" w:cs="Times New Roman"/>
          <w:color w:val="000000" w:themeColor="text1"/>
          <w:lang w:val="en-US"/>
        </w:rPr>
        <w:t>véritié.”</w:t>
      </w:r>
    </w:p>
    <w:p w14:paraId="7540A3FA" w14:textId="010C9AA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03EC8" w:rsidRPr="00F641B0">
        <w:rPr>
          <w:rFonts w:ascii="Times" w:hAnsi="Times" w:cs="Times New Roman"/>
          <w:i/>
          <w:color w:val="000000" w:themeColor="text1"/>
          <w:lang w:val="en-US"/>
        </w:rPr>
        <w:t xml:space="preserve">er </w:t>
      </w:r>
      <w:r w:rsidR="004A2A10" w:rsidRPr="00F641B0">
        <w:rPr>
          <w:rFonts w:ascii="Times" w:hAnsi="Times" w:cs="Times New Roman"/>
          <w:color w:val="000000" w:themeColor="text1"/>
          <w:lang w:val="en-US"/>
        </w:rPr>
        <w:t>la man prexe U</w:t>
      </w:r>
      <w:r w:rsidRPr="00F641B0">
        <w:rPr>
          <w:rFonts w:ascii="Times" w:hAnsi="Times" w:cs="Times New Roman"/>
          <w:color w:val="000000" w:themeColor="text1"/>
          <w:lang w:val="en-US"/>
        </w:rPr>
        <w:t>go</w:t>
      </w:r>
      <w:r w:rsidR="00007AA0" w:rsidRPr="00F641B0">
        <w:rPr>
          <w:rFonts w:ascii="Times" w:hAnsi="Times" w:cs="Times New Roman"/>
          <w:color w:val="000000" w:themeColor="text1"/>
          <w:lang w:val="en-US"/>
        </w:rPr>
        <w:t>, si l</w:t>
      </w:r>
      <w:r w:rsidR="003351C1" w:rsidRPr="00F641B0">
        <w:rPr>
          <w:rFonts w:ascii="Times" w:hAnsi="Times" w:cs="Times New Roman"/>
          <w:color w:val="000000" w:themeColor="text1"/>
          <w:lang w:val="en-US"/>
        </w:rPr>
        <w:t xml:space="preserve">'à </w:t>
      </w:r>
      <w:r w:rsidR="006270A2" w:rsidRPr="00F641B0">
        <w:rPr>
          <w:rFonts w:ascii="Times" w:hAnsi="Times" w:cs="Times New Roman"/>
          <w:color w:val="000000" w:themeColor="text1"/>
          <w:lang w:val="en-US"/>
        </w:rPr>
        <w:t>su</w:t>
      </w:r>
      <w:r w:rsidR="004A2A10" w:rsidRPr="00F641B0">
        <w:rPr>
          <w:rFonts w:ascii="Times" w:hAnsi="Times" w:cs="Times New Roman"/>
          <w:color w:val="000000" w:themeColor="text1"/>
          <w:lang w:val="en-US"/>
        </w:rPr>
        <w:t xml:space="preserve"> dreçié.</w:t>
      </w:r>
    </w:p>
    <w:p w14:paraId="4BDF9153" w14:textId="3CB87F63" w:rsidR="00EF1705" w:rsidRPr="00F641B0" w:rsidRDefault="004A2A1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0A1AE9" w:rsidRPr="00F641B0">
        <w:rPr>
          <w:rFonts w:ascii="Times" w:hAnsi="Times" w:cs="Times New Roman"/>
          <w:color w:val="000000" w:themeColor="text1"/>
          <w:lang w:val="en-US"/>
        </w:rPr>
        <w:t>Signor</w:t>
      </w:r>
      <w:r w:rsidR="00EF1705" w:rsidRPr="00F641B0">
        <w:rPr>
          <w:rFonts w:ascii="Times" w:hAnsi="Times" w:cs="Times New Roman"/>
          <w:color w:val="000000" w:themeColor="text1"/>
          <w:lang w:val="en-US"/>
        </w:rPr>
        <w:t xml:space="preserve"> mio</w:t>
      </w:r>
      <w:r w:rsidRPr="00F641B0">
        <w:rPr>
          <w:rFonts w:ascii="Times" w:hAnsi="Times" w:cs="Times New Roman"/>
          <w:color w:val="000000" w:themeColor="text1"/>
          <w:lang w:val="en-US"/>
        </w:rPr>
        <w:t xml:space="preserve">, de niente ve </w:t>
      </w:r>
      <w:r w:rsidR="003351C1" w:rsidRPr="00F641B0">
        <w:rPr>
          <w:rFonts w:ascii="Times" w:hAnsi="Times" w:cs="Times New Roman"/>
          <w:color w:val="000000" w:themeColor="text1"/>
          <w:lang w:val="en-US"/>
        </w:rPr>
        <w:t>doté</w:t>
      </w:r>
      <w:r w:rsidR="00007AA0" w:rsidRPr="00F641B0">
        <w:rPr>
          <w:rFonts w:ascii="Times" w:hAnsi="Times" w:cs="Times New Roman"/>
          <w:color w:val="000000" w:themeColor="text1"/>
          <w:lang w:val="en-US"/>
        </w:rPr>
        <w:t>;</w:t>
      </w:r>
    </w:p>
    <w:p w14:paraId="5AD6FF62" w14:textId="5B96D9BB" w:rsidR="00EF1705" w:rsidRPr="00F641B0" w:rsidRDefault="00203EC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EF1705" w:rsidRPr="00F641B0">
        <w:rPr>
          <w:rFonts w:ascii="Times" w:hAnsi="Times" w:cs="Times New Roman"/>
          <w:color w:val="000000" w:themeColor="text1"/>
          <w:lang w:val="en-US"/>
        </w:rPr>
        <w:t>ch</w:t>
      </w:r>
      <w:r w:rsidR="003351C1" w:rsidRPr="00F641B0">
        <w:rPr>
          <w:rFonts w:ascii="Times" w:hAnsi="Times" w:cs="Times New Roman"/>
          <w:i/>
          <w:color w:val="000000" w:themeColor="text1"/>
          <w:lang w:val="en-US"/>
        </w:rPr>
        <w:t>é</w:t>
      </w:r>
      <w:r w:rsidR="005C02A9" w:rsidRPr="00F641B0">
        <w:rPr>
          <w:rFonts w:ascii="Times" w:hAnsi="Times" w:cs="Times New Roman"/>
          <w:color w:val="000000" w:themeColor="text1"/>
          <w:lang w:val="en-US"/>
        </w:rPr>
        <w:t xml:space="preserve"> v</w:t>
      </w:r>
      <w:r w:rsidR="00EF1705" w:rsidRPr="00F641B0">
        <w:rPr>
          <w:rFonts w:ascii="Times" w:hAnsi="Times" w:cs="Times New Roman"/>
          <w:color w:val="000000" w:themeColor="text1"/>
          <w:lang w:val="en-US"/>
        </w:rPr>
        <w:t>uy eri piçolo</w:t>
      </w:r>
      <w:r w:rsidR="003351C1" w:rsidRPr="00F641B0">
        <w:rPr>
          <w:rFonts w:ascii="Times" w:hAnsi="Times" w:cs="Times New Roman"/>
          <w:color w:val="000000" w:themeColor="text1"/>
          <w:lang w:val="en-US"/>
        </w:rPr>
        <w:t>,</w:t>
      </w:r>
      <w:r w:rsidR="005C02A9" w:rsidRPr="00F641B0">
        <w:rPr>
          <w:rFonts w:ascii="Times" w:hAnsi="Times" w:cs="Times New Roman"/>
          <w:color w:val="000000" w:themeColor="text1"/>
          <w:lang w:val="en-US"/>
        </w:rPr>
        <w:t xml:space="preserve"> ho</w:t>
      </w:r>
      <w:r w:rsidR="003351C1" w:rsidRPr="00F641B0">
        <w:rPr>
          <w:rFonts w:ascii="Times" w:hAnsi="Times" w:cs="Times New Roman"/>
          <w:i/>
          <w:color w:val="000000" w:themeColor="text1"/>
          <w:lang w:val="en-US"/>
        </w:rPr>
        <w:t>m</w:t>
      </w:r>
      <w:r w:rsidR="005C02A9" w:rsidRPr="00F641B0">
        <w:rPr>
          <w:rFonts w:ascii="Times" w:hAnsi="Times" w:cs="Times New Roman"/>
          <w:color w:val="000000" w:themeColor="text1"/>
          <w:lang w:val="en-US"/>
        </w:rPr>
        <w:t xml:space="preserve"> v</w:t>
      </w:r>
      <w:r w:rsidR="00EF1705" w:rsidRPr="00F641B0">
        <w:rPr>
          <w:rFonts w:ascii="Times" w:hAnsi="Times" w:cs="Times New Roman"/>
          <w:color w:val="000000" w:themeColor="text1"/>
          <w:lang w:val="en-US"/>
        </w:rPr>
        <w:t>e sia p</w:t>
      </w:r>
      <w:r w:rsidR="00EF1705" w:rsidRPr="00F641B0">
        <w:rPr>
          <w:rFonts w:ascii="Times" w:hAnsi="Times" w:cs="Times New Roman"/>
          <w:i/>
          <w:iCs/>
          <w:color w:val="000000" w:themeColor="text1"/>
          <w:lang w:val="en-US"/>
        </w:rPr>
        <w:t>er</w:t>
      </w:r>
      <w:r w:rsidR="00007AA0" w:rsidRPr="00F641B0">
        <w:rPr>
          <w:rFonts w:ascii="Times" w:hAnsi="Times" w:cs="Times New Roman"/>
          <w:color w:val="000000" w:themeColor="text1"/>
          <w:lang w:val="en-US"/>
        </w:rPr>
        <w:t>doné</w:t>
      </w:r>
      <w:r w:rsidR="006270A2" w:rsidRPr="00F641B0">
        <w:rPr>
          <w:rFonts w:ascii="Times" w:hAnsi="Times" w:cs="Times New Roman"/>
          <w:color w:val="000000" w:themeColor="text1"/>
          <w:lang w:val="en-US"/>
        </w:rPr>
        <w:t>.</w:t>
      </w:r>
    </w:p>
    <w:p w14:paraId="05103177" w14:textId="43E9CD01"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007AA0" w:rsidRPr="00F641B0">
        <w:rPr>
          <w:rFonts w:ascii="Times" w:hAnsi="Times" w:cs="Times New Roman"/>
          <w:color w:val="000000" w:themeColor="text1"/>
          <w:lang w:val="en-US"/>
        </w:rPr>
        <w:t>’</w:t>
      </w:r>
      <w:r w:rsidRPr="00F641B0">
        <w:rPr>
          <w:rFonts w:ascii="Times" w:hAnsi="Times" w:cs="Times New Roman"/>
          <w:color w:val="000000" w:themeColor="text1"/>
          <w:lang w:val="en-US"/>
        </w:rPr>
        <w:t>ira e</w:t>
      </w:r>
      <w:r w:rsidR="002B3821" w:rsidRPr="00F641B0">
        <w:rPr>
          <w:rFonts w:ascii="Times" w:hAnsi="Times" w:cs="Times New Roman"/>
          <w:color w:val="000000" w:themeColor="text1"/>
          <w:lang w:val="en-US"/>
        </w:rPr>
        <w:t>·l mal</w:t>
      </w:r>
      <w:r w:rsidR="00007AA0" w:rsidRPr="00F641B0">
        <w:rPr>
          <w:rFonts w:ascii="Times" w:hAnsi="Times" w:cs="Times New Roman"/>
          <w:color w:val="000000" w:themeColor="text1"/>
          <w:lang w:val="en-US"/>
        </w:rPr>
        <w:t>talento sia desmentegé</w:t>
      </w:r>
    </w:p>
    <w:p w14:paraId="5946540E" w14:textId="643E6BA6"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w:t>
      </w:r>
      <w:r w:rsidR="00007AA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mo innançy pluy non</w:t>
      </w:r>
      <w:r w:rsidR="00007AA0" w:rsidRPr="00F641B0">
        <w:rPr>
          <w:rFonts w:ascii="Times" w:hAnsi="Times" w:cs="Times New Roman"/>
          <w:color w:val="000000" w:themeColor="text1"/>
          <w:lang w:val="en-US"/>
        </w:rPr>
        <w:t xml:space="preserve"> ssia p</w:t>
      </w:r>
      <w:r w:rsidR="003351C1" w:rsidRPr="00F641B0">
        <w:rPr>
          <w:rFonts w:ascii="Times" w:hAnsi="Times" w:cs="Times New Roman"/>
          <w:i/>
          <w:color w:val="000000" w:themeColor="text1"/>
          <w:lang w:val="en-US"/>
        </w:rPr>
        <w:t>ar</w:t>
      </w:r>
      <w:r w:rsidR="00007AA0" w:rsidRPr="00F641B0">
        <w:rPr>
          <w:rFonts w:ascii="Times" w:hAnsi="Times" w:cs="Times New Roman"/>
          <w:color w:val="000000" w:themeColor="text1"/>
          <w:lang w:val="en-US"/>
        </w:rPr>
        <w:t>lé</w:t>
      </w:r>
      <w:r w:rsidR="003351C1" w:rsidRPr="00F641B0">
        <w:rPr>
          <w:rFonts w:ascii="Times" w:hAnsi="Times" w:cs="Times New Roman"/>
          <w:color w:val="000000" w:themeColor="text1"/>
          <w:lang w:val="en-US"/>
        </w:rPr>
        <w:t>,</w:t>
      </w:r>
    </w:p>
    <w:p w14:paraId="7A139545" w14:textId="49B4B850" w:rsidR="00EF1705" w:rsidRPr="00F641B0" w:rsidRDefault="00007AA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Fata sia la paxe</w:t>
      </w:r>
      <w:r w:rsidR="003351C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 vuy la consenté</w:t>
      </w:r>
      <w:r w:rsidR="003B393C" w:rsidRPr="00F641B0">
        <w:rPr>
          <w:rFonts w:ascii="Times" w:hAnsi="Times" w:cs="Times New Roman"/>
          <w:color w:val="000000" w:themeColor="text1"/>
          <w:lang w:val="en-US"/>
        </w:rPr>
        <w:t>.”</w:t>
      </w:r>
    </w:p>
    <w:p w14:paraId="5C525F64" w14:textId="4199550C"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w:t>
      </w:r>
      <w:r w:rsidR="00007AA0" w:rsidRPr="00F641B0">
        <w:rPr>
          <w:rFonts w:ascii="Times" w:hAnsi="Times" w:cs="Times New Roman"/>
          <w:color w:val="000000" w:themeColor="text1"/>
          <w:lang w:val="en-US"/>
        </w:rPr>
        <w:t>xe U</w:t>
      </w:r>
      <w:r w:rsidRPr="00F641B0">
        <w:rPr>
          <w:rFonts w:ascii="Times" w:hAnsi="Times" w:cs="Times New Roman"/>
          <w:color w:val="000000" w:themeColor="text1"/>
          <w:lang w:val="en-US"/>
        </w:rPr>
        <w:t>go</w:t>
      </w:r>
      <w:r w:rsidR="003B393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3B393C" w:rsidRPr="00F641B0">
        <w:rPr>
          <w:rFonts w:ascii="Times" w:hAnsi="Times" w:cs="Times New Roman"/>
          <w:color w:val="000000" w:themeColor="text1"/>
          <w:lang w:val="en-US"/>
        </w:rPr>
        <w:t>“E</w:t>
      </w:r>
      <w:r w:rsidRPr="00F641B0">
        <w:rPr>
          <w:rFonts w:ascii="Times" w:hAnsi="Times" w:cs="Times New Roman"/>
          <w:color w:val="000000" w:themeColor="text1"/>
          <w:lang w:val="en-US"/>
        </w:rPr>
        <w:t>l m</w:t>
      </w:r>
      <w:r w:rsidR="003B393C" w:rsidRPr="00F641B0">
        <w:rPr>
          <w:rFonts w:ascii="Times" w:hAnsi="Times" w:cs="Times New Roman"/>
          <w:color w:val="000000" w:themeColor="text1"/>
          <w:lang w:val="en-US"/>
        </w:rPr>
        <w:t>’è molto a gré</w:t>
      </w:r>
    </w:p>
    <w:p w14:paraId="5F226BBF" w14:textId="73A2F3A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p</w:t>
      </w:r>
      <w:r w:rsidR="00203EC8" w:rsidRPr="00F641B0">
        <w:rPr>
          <w:rFonts w:ascii="Times" w:hAnsi="Times" w:cs="Times New Roman"/>
          <w:i/>
          <w:color w:val="000000" w:themeColor="text1"/>
          <w:lang w:val="en-US"/>
        </w:rPr>
        <w:t>er</w:t>
      </w:r>
      <w:r w:rsidR="003B393C" w:rsidRPr="00F641B0">
        <w:rPr>
          <w:rFonts w:ascii="Times" w:hAnsi="Times" w:cs="Times New Roman"/>
          <w:color w:val="000000" w:themeColor="text1"/>
          <w:lang w:val="en-US"/>
        </w:rPr>
        <w:t xml:space="preserve"> soa santité</w:t>
      </w:r>
    </w:p>
    <w:p w14:paraId="468C7838" w14:textId="23DB766E" w:rsidR="00EF1705" w:rsidRPr="00F641B0" w:rsidRDefault="0018008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Me·ll</w:t>
      </w:r>
      <w:r w:rsidR="003B393C" w:rsidRPr="00F641B0">
        <w:rPr>
          <w:rFonts w:ascii="Times" w:hAnsi="Times" w:cs="Times New Roman"/>
          <w:color w:val="000000" w:themeColor="text1"/>
          <w:lang w:val="en-US"/>
        </w:rPr>
        <w:t>assi torner in la mia contré.</w:t>
      </w:r>
    </w:p>
    <w:p w14:paraId="15ECE386" w14:textId="6C932A15" w:rsidR="00EF1705" w:rsidRPr="00F641B0" w:rsidRDefault="003B393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da S</w:t>
      </w:r>
      <w:r w:rsidR="00EF1705" w:rsidRPr="00F641B0">
        <w:rPr>
          <w:rFonts w:ascii="Times" w:hAnsi="Times" w:cs="Times New Roman"/>
          <w:color w:val="000000" w:themeColor="text1"/>
          <w:lang w:val="en-US"/>
        </w:rPr>
        <w:t>anguy</w:t>
      </w:r>
      <w:r w:rsidR="000F37B7"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io non posso es</w:t>
      </w:r>
      <w:r w:rsidR="00203EC8" w:rsidRPr="00F641B0">
        <w:rPr>
          <w:rFonts w:ascii="Times" w:hAnsi="Times" w:cs="Times New Roman"/>
          <w:i/>
          <w:color w:val="000000" w:themeColor="text1"/>
          <w:lang w:val="en-US"/>
        </w:rPr>
        <w:t>er</w:t>
      </w:r>
      <w:r w:rsidR="00EF170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delivré,</w:t>
      </w:r>
    </w:p>
    <w:p w14:paraId="3BE143BA" w14:textId="17B816EC" w:rsidR="00EF1705" w:rsidRPr="00F641B0" w:rsidRDefault="002B382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72430" w:rsidRPr="00F641B0">
        <w:rPr>
          <w:rFonts w:ascii="Times" w:hAnsi="Times" w:cs="Times New Roman"/>
          <w:color w:val="000000" w:themeColor="text1"/>
          <w:lang w:val="en-US"/>
        </w:rPr>
        <w:t>Che d</w:t>
      </w:r>
      <w:r w:rsidR="000F37B7" w:rsidRPr="00F641B0">
        <w:rPr>
          <w:rFonts w:ascii="Times" w:hAnsi="Times" w:cs="Times New Roman"/>
          <w:color w:val="000000" w:themeColor="text1"/>
          <w:lang w:val="en-US"/>
        </w:rPr>
        <w:t>ormando el me ferì d’un dardo aç</w:t>
      </w:r>
      <w:r w:rsidR="00772430" w:rsidRPr="00F641B0">
        <w:rPr>
          <w:rFonts w:ascii="Times" w:hAnsi="Times" w:cs="Times New Roman"/>
          <w:color w:val="000000" w:themeColor="text1"/>
          <w:lang w:val="en-US"/>
        </w:rPr>
        <w:t>aré,</w:t>
      </w:r>
    </w:p>
    <w:p w14:paraId="4BF00B50" w14:textId="6A80EE33" w:rsidR="00EF170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may non l’onfendì</w:t>
      </w:r>
      <w:r w:rsidR="00EF1705" w:rsidRPr="00F641B0">
        <w:rPr>
          <w:rFonts w:ascii="Times" w:hAnsi="Times" w:cs="Times New Roman"/>
          <w:color w:val="000000" w:themeColor="text1"/>
          <w:lang w:val="en-US"/>
        </w:rPr>
        <w:t xml:space="preserve"> i</w:t>
      </w:r>
      <w:r w:rsidR="00392171" w:rsidRPr="00F641B0">
        <w:rPr>
          <w:rFonts w:ascii="Times" w:hAnsi="Times" w:cs="Times New Roman"/>
          <w:i/>
          <w:color w:val="000000" w:themeColor="text1"/>
          <w:lang w:val="en-US"/>
        </w:rPr>
        <w:t>n</w:t>
      </w:r>
      <w:r w:rsidR="00772430" w:rsidRPr="00F641B0">
        <w:rPr>
          <w:rFonts w:ascii="Times" w:hAnsi="Times" w:cs="Times New Roman"/>
          <w:iCs/>
          <w:color w:val="000000" w:themeColor="text1"/>
          <w:lang w:val="en-US"/>
        </w:rPr>
        <w:t xml:space="preserve"> </w:t>
      </w:r>
      <w:r w:rsidR="00772430" w:rsidRPr="00F641B0">
        <w:rPr>
          <w:rFonts w:ascii="Times" w:hAnsi="Times" w:cs="Times New Roman"/>
          <w:color w:val="000000" w:themeColor="text1"/>
          <w:lang w:val="en-US"/>
        </w:rPr>
        <w:t>mia v</w:t>
      </w:r>
      <w:r w:rsidR="000F37B7" w:rsidRPr="00F641B0">
        <w:rPr>
          <w:rFonts w:ascii="Times" w:hAnsi="Times" w:cs="Times New Roman"/>
          <w:color w:val="000000" w:themeColor="text1"/>
          <w:lang w:val="en-US"/>
        </w:rPr>
        <w:t>ité</w:t>
      </w:r>
      <w:r w:rsidR="002B3821" w:rsidRPr="00F641B0">
        <w:rPr>
          <w:rFonts w:ascii="Times" w:hAnsi="Times" w:cs="Times New Roman"/>
          <w:color w:val="000000" w:themeColor="text1"/>
          <w:lang w:val="en-US"/>
        </w:rPr>
        <w:t>,</w:t>
      </w:r>
    </w:p>
    <w:p w14:paraId="52EEE69C" w14:textId="5C34004B" w:rsidR="00EF1705" w:rsidRPr="00F641B0" w:rsidRDefault="0077243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l’amava plui cha homo de</w:t>
      </w:r>
      <w:r w:rsidR="00E9053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mere</w:t>
      </w:r>
      <w:r w:rsidR="00E90535" w:rsidRPr="00F641B0">
        <w:rPr>
          <w:rFonts w:ascii="Times" w:hAnsi="Times" w:cs="Times New Roman"/>
          <w:color w:val="000000" w:themeColor="text1"/>
          <w:lang w:val="en-US"/>
        </w:rPr>
        <w:t xml:space="preserve"> </w:t>
      </w:r>
      <w:r w:rsidR="007A523C" w:rsidRPr="00F641B0">
        <w:rPr>
          <w:rFonts w:ascii="Times" w:hAnsi="Times" w:cs="Times New Roman"/>
          <w:color w:val="000000" w:themeColor="text1"/>
          <w:lang w:val="en-US"/>
        </w:rPr>
        <w:t>né)</w:t>
      </w:r>
    </w:p>
    <w:p w14:paraId="3211D3C0" w14:textId="2FDE82D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Mie te</w:t>
      </w:r>
      <w:r w:rsidR="005F455E">
        <w:rPr>
          <w:rFonts w:ascii="Times" w:hAnsi="Times" w:cs="Times New Roman"/>
          <w:color w:val="000000" w:themeColor="text1"/>
          <w:lang w:val="en-US"/>
        </w:rPr>
        <w:t>re e mio paï</w:t>
      </w:r>
      <w:r w:rsidR="00772430" w:rsidRPr="00F641B0">
        <w:rPr>
          <w:rFonts w:ascii="Times" w:hAnsi="Times" w:cs="Times New Roman"/>
          <w:color w:val="000000" w:themeColor="text1"/>
          <w:lang w:val="en-US"/>
        </w:rPr>
        <w:t>s ne serà abondoné.”</w:t>
      </w:r>
    </w:p>
    <w:p w14:paraId="70F547DC" w14:textId="48C175F5" w:rsidR="00EF1705" w:rsidRPr="00F641B0" w:rsidRDefault="0077243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G</w:t>
      </w:r>
      <w:r w:rsidR="00EF1705" w:rsidRPr="00F641B0">
        <w:rPr>
          <w:rFonts w:ascii="Times" w:hAnsi="Times" w:cs="Times New Roman"/>
          <w:color w:val="000000" w:themeColor="text1"/>
          <w:lang w:val="en-US"/>
        </w:rPr>
        <w:t>ualtier</w:t>
      </w:r>
      <w:r w:rsidRPr="00F641B0">
        <w:rPr>
          <w:rFonts w:ascii="Times" w:hAnsi="Times" w:cs="Times New Roman"/>
          <w:color w:val="000000" w:themeColor="text1"/>
          <w:lang w:val="en-US"/>
        </w:rPr>
        <w:t>, “S</w:t>
      </w:r>
      <w:r w:rsidR="00EF1705" w:rsidRPr="00F641B0">
        <w:rPr>
          <w:rFonts w:ascii="Times" w:hAnsi="Times" w:cs="Times New Roman"/>
          <w:color w:val="000000" w:themeColor="text1"/>
          <w:lang w:val="en-US"/>
        </w:rPr>
        <w:t>iere</w:t>
      </w:r>
      <w:r w:rsidR="000F37B7" w:rsidRPr="00F641B0">
        <w:rPr>
          <w:rFonts w:ascii="Times" w:hAnsi="Times" w:cs="Times New Roman"/>
          <w:color w:val="000000" w:themeColor="text1"/>
          <w:lang w:val="en-US"/>
        </w:rPr>
        <w:t>, mi</w:t>
      </w:r>
      <w:r w:rsidRPr="00F641B0">
        <w:rPr>
          <w:rFonts w:ascii="Times" w:hAnsi="Times" w:cs="Times New Roman"/>
          <w:color w:val="000000" w:themeColor="text1"/>
          <w:lang w:val="en-US"/>
        </w:rPr>
        <w:t>le merçé e gré,</w:t>
      </w:r>
    </w:p>
    <w:p w14:paraId="0CD2BE55" w14:textId="1CB61613" w:rsidR="00EF1705" w:rsidRPr="00F641B0" w:rsidRDefault="0077243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ve temì de niente, ben s</w:t>
      </w:r>
      <w:r w:rsidR="002B3821" w:rsidRPr="00F641B0">
        <w:rPr>
          <w:rFonts w:ascii="Times" w:hAnsi="Times" w:cs="Times New Roman"/>
          <w:color w:val="000000" w:themeColor="text1"/>
          <w:lang w:val="en-US"/>
        </w:rPr>
        <w:t>i'</w:t>
      </w:r>
      <w:r w:rsidRPr="00F641B0">
        <w:rPr>
          <w:rFonts w:ascii="Times" w:hAnsi="Times" w:cs="Times New Roman"/>
          <w:color w:val="000000" w:themeColor="text1"/>
          <w:lang w:val="en-US"/>
        </w:rPr>
        <w:t xml:space="preserve"> a salvité</w:t>
      </w:r>
      <w:r w:rsidR="002B3821" w:rsidRPr="00F641B0">
        <w:rPr>
          <w:rFonts w:ascii="Times" w:hAnsi="Times" w:cs="Times New Roman"/>
          <w:color w:val="000000" w:themeColor="text1"/>
          <w:lang w:val="en-US"/>
        </w:rPr>
        <w:t>.</w:t>
      </w:r>
    </w:p>
    <w:p w14:paraId="0BDC7CA7" w14:textId="78BE9406" w:rsidR="00EF1705" w:rsidRPr="00F641B0" w:rsidRDefault="003C6A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Forte </w:t>
      </w:r>
      <w:r w:rsidR="00076F52">
        <w:rPr>
          <w:rFonts w:ascii="Times" w:hAnsi="Times" w:cs="Times New Roman"/>
          <w:color w:val="000000" w:themeColor="text1"/>
          <w:lang w:val="en-US"/>
        </w:rPr>
        <w:t>è·ll</w:t>
      </w:r>
      <w:r w:rsidRPr="00F641B0">
        <w:rPr>
          <w:rFonts w:ascii="Times" w:hAnsi="Times" w:cs="Times New Roman"/>
          <w:color w:val="000000" w:themeColor="text1"/>
          <w:lang w:val="en-US"/>
        </w:rPr>
        <w:t>o castello e ben amuré</w:t>
      </w:r>
    </w:p>
    <w:p w14:paraId="24A6C7DE" w14:textId="107996D2" w:rsidR="00EF1705" w:rsidRPr="00F641B0" w:rsidRDefault="003C6A0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dux Sanguy</w:t>
      </w:r>
      <w:r w:rsidR="000F37B7"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no si</w:t>
      </w:r>
      <w:r w:rsidR="002D6F64"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doté.”</w:t>
      </w:r>
    </w:p>
    <w:p w14:paraId="2D4E6824" w14:textId="257379E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w:t>
      </w:r>
      <w:r w:rsidR="003C6A0E" w:rsidRPr="00F641B0">
        <w:rPr>
          <w:rFonts w:ascii="Times" w:hAnsi="Times" w:cs="Times New Roman"/>
          <w:color w:val="000000" w:themeColor="text1"/>
          <w:lang w:val="en-US"/>
        </w:rPr>
        <w:t>’Avernal fo savio e redoté</w:t>
      </w:r>
      <w:r w:rsidR="002B3821" w:rsidRPr="00F641B0">
        <w:rPr>
          <w:rFonts w:ascii="Times" w:hAnsi="Times" w:cs="Times New Roman"/>
          <w:color w:val="000000" w:themeColor="text1"/>
          <w:lang w:val="en-US"/>
        </w:rPr>
        <w:t>;</w:t>
      </w:r>
    </w:p>
    <w:p w14:paraId="33FDF469" w14:textId="10331245" w:rsidR="00EF1705" w:rsidRPr="00F641B0" w:rsidRDefault="0031259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3C6A0E" w:rsidRPr="00F641B0">
        <w:rPr>
          <w:rFonts w:ascii="Times" w:hAnsi="Times" w:cs="Times New Roman"/>
          <w:color w:val="000000" w:themeColor="text1"/>
          <w:lang w:val="en-US"/>
        </w:rPr>
        <w:t>lo oldì S</w:t>
      </w:r>
      <w:r w:rsidR="00EF1705" w:rsidRPr="00F641B0">
        <w:rPr>
          <w:rFonts w:ascii="Times" w:hAnsi="Times" w:cs="Times New Roman"/>
          <w:color w:val="000000" w:themeColor="text1"/>
          <w:lang w:val="en-US"/>
        </w:rPr>
        <w:t>anguy</w:t>
      </w:r>
      <w:r w:rsidR="000F37B7" w:rsidRPr="00F641B0">
        <w:rPr>
          <w:rFonts w:ascii="Times" w:hAnsi="Times" w:cs="Times New Roman"/>
          <w:i/>
          <w:color w:val="000000" w:themeColor="text1"/>
          <w:lang w:val="en-US"/>
        </w:rPr>
        <w:t>n</w:t>
      </w:r>
      <w:r w:rsidR="00EF1705" w:rsidRPr="00F641B0">
        <w:rPr>
          <w:rFonts w:ascii="Times" w:hAnsi="Times" w:cs="Times New Roman"/>
          <w:color w:val="000000" w:themeColor="text1"/>
          <w:lang w:val="en-US"/>
        </w:rPr>
        <w:t xml:space="preserve"> defuora in</w:t>
      </w:r>
      <w:r w:rsidR="003C6A0E" w:rsidRPr="00F641B0">
        <w:rPr>
          <w:rFonts w:ascii="Times" w:hAnsi="Times" w:cs="Times New Roman"/>
          <w:color w:val="000000" w:themeColor="text1"/>
          <w:lang w:val="en-US"/>
        </w:rPr>
        <w:t xml:space="preserve"> mé lo pré</w:t>
      </w:r>
      <w:r w:rsidR="008066C8" w:rsidRPr="00F641B0">
        <w:rPr>
          <w:rFonts w:ascii="Times" w:hAnsi="Times" w:cs="Times New Roman"/>
          <w:color w:val="000000" w:themeColor="text1"/>
          <w:lang w:val="en-US"/>
        </w:rPr>
        <w:t>,</w:t>
      </w:r>
    </w:p>
    <w:p w14:paraId="309636FD" w14:textId="5B26F624"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2B3821"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de</w:t>
      </w:r>
      <w:r w:rsidR="003C6A0E" w:rsidRPr="00F641B0">
        <w:rPr>
          <w:rFonts w:ascii="Times" w:hAnsi="Times" w:cs="Times New Roman"/>
          <w:color w:val="000000" w:themeColor="text1"/>
          <w:lang w:val="en-US"/>
        </w:rPr>
        <w:t xml:space="preserve"> crider el no</w:t>
      </w:r>
      <w:r w:rsidRPr="00F641B0">
        <w:rPr>
          <w:rFonts w:ascii="Times" w:hAnsi="Times" w:cs="Times New Roman"/>
          <w:color w:val="000000" w:themeColor="text1"/>
          <w:lang w:val="en-US"/>
        </w:rPr>
        <w:t>n</w:t>
      </w:r>
      <w:r w:rsidR="003C6A0E" w:rsidRPr="00F641B0">
        <w:rPr>
          <w:rFonts w:ascii="Times" w:hAnsi="Times" w:cs="Times New Roman"/>
          <w:color w:val="000000" w:themeColor="text1"/>
          <w:lang w:val="en-US"/>
        </w:rPr>
        <w:t xml:space="preserve"> aveva cessé</w:t>
      </w:r>
    </w:p>
    <w:p w14:paraId="0DC84F65" w14:textId="7FD94156"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3C6A0E" w:rsidRPr="00F641B0">
        <w:rPr>
          <w:rFonts w:ascii="Times" w:hAnsi="Times" w:cs="Times New Roman"/>
          <w:color w:val="000000" w:themeColor="text1"/>
          <w:lang w:val="en-US"/>
        </w:rPr>
        <w:t>’</w:t>
      </w:r>
      <w:r w:rsidR="008066C8" w:rsidRPr="00F641B0">
        <w:rPr>
          <w:rFonts w:ascii="Times" w:hAnsi="Times" w:cs="Times New Roman"/>
          <w:color w:val="000000" w:themeColor="text1"/>
          <w:lang w:val="en-US"/>
        </w:rPr>
        <w:t>el so traditor li sia tosto invoié.</w:t>
      </w:r>
    </w:p>
    <w:p w14:paraId="589A941B" w14:textId="68F905EC" w:rsidR="00EF1705" w:rsidRPr="00F641B0" w:rsidRDefault="008066C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G</w:t>
      </w:r>
      <w:r w:rsidR="00EF1705" w:rsidRPr="00F641B0">
        <w:rPr>
          <w:rFonts w:ascii="Times" w:hAnsi="Times" w:cs="Times New Roman"/>
          <w:color w:val="000000" w:themeColor="text1"/>
          <w:lang w:val="en-US"/>
        </w:rPr>
        <w:t>ualtier responde e disse</w:t>
      </w:r>
      <w:r w:rsidRPr="00F641B0">
        <w:rPr>
          <w:rFonts w:ascii="Times" w:hAnsi="Times" w:cs="Times New Roman"/>
          <w:color w:val="000000" w:themeColor="text1"/>
          <w:lang w:val="en-US"/>
        </w:rPr>
        <w:t>, “Sieri</w:t>
      </w:r>
      <w:r w:rsidR="0031259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ve a</w:t>
      </w:r>
      <w:r w:rsidR="00312593" w:rsidRPr="00F641B0">
        <w:rPr>
          <w:rFonts w:ascii="Times" w:hAnsi="Times" w:cs="Times New Roman"/>
          <w:color w:val="000000" w:themeColor="text1"/>
          <w:lang w:val="en-US"/>
        </w:rPr>
        <w:t>(n)dasté,</w:t>
      </w:r>
      <w:r w:rsidR="00312593" w:rsidRPr="00F641B0">
        <w:rPr>
          <w:rStyle w:val="FootnoteReference"/>
          <w:rFonts w:ascii="Times" w:hAnsi="Times" w:cs="Times New Roman"/>
          <w:color w:val="000000" w:themeColor="text1"/>
          <w:lang w:val="en-US"/>
        </w:rPr>
        <w:footnoteReference w:id="42"/>
      </w:r>
    </w:p>
    <w:p w14:paraId="3D30B569" w14:textId="1B3CDAFB" w:rsidR="00EF1705" w:rsidRPr="00F641B0" w:rsidRDefault="0031259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Defuora lo averì quando me </w:t>
      </w:r>
      <w:r w:rsidR="00E90535" w:rsidRPr="00F641B0">
        <w:rPr>
          <w:rFonts w:ascii="Times" w:hAnsi="Times" w:cs="Times New Roman"/>
          <w:color w:val="000000" w:themeColor="text1"/>
          <w:lang w:val="en-US"/>
        </w:rPr>
        <w:t>virà</w:t>
      </w:r>
      <w:r w:rsidRPr="00F641B0">
        <w:rPr>
          <w:rFonts w:ascii="Times" w:hAnsi="Times" w:cs="Times New Roman"/>
          <w:color w:val="000000" w:themeColor="text1"/>
          <w:lang w:val="en-US"/>
        </w:rPr>
        <w:t xml:space="preserve"> gré</w:t>
      </w:r>
      <w:r w:rsidR="005E17E4" w:rsidRPr="00F641B0">
        <w:rPr>
          <w:rFonts w:ascii="Times" w:hAnsi="Times" w:cs="Times New Roman"/>
          <w:color w:val="000000" w:themeColor="text1"/>
          <w:lang w:val="en-US"/>
        </w:rPr>
        <w:t>.</w:t>
      </w:r>
    </w:p>
    <w:p w14:paraId="10AC62AD" w14:textId="5237C42E" w:rsidR="00EF1705" w:rsidRPr="00F641B0" w:rsidRDefault="0031259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 una cossa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che vuy saçé,</w:t>
      </w:r>
    </w:p>
    <w:p w14:paraId="7E787414" w14:textId="2A3B6226"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(10R) </w:t>
      </w:r>
      <w:r w:rsidR="00312593" w:rsidRPr="00F641B0">
        <w:rPr>
          <w:rFonts w:ascii="Times" w:hAnsi="Times" w:cs="Times New Roman"/>
          <w:color w:val="000000" w:themeColor="text1"/>
          <w:lang w:val="en-US"/>
        </w:rPr>
        <w:t>Che nuy semo con luy acordé.”</w:t>
      </w:r>
    </w:p>
    <w:p w14:paraId="6E0A215E" w14:textId="601FCA11" w:rsidR="00EF1705" w:rsidRPr="00F641B0" w:rsidRDefault="0031259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EF1705" w:rsidRPr="00F641B0">
        <w:rPr>
          <w:rFonts w:ascii="Times" w:hAnsi="Times" w:cs="Times New Roman"/>
          <w:color w:val="000000" w:themeColor="text1"/>
          <w:lang w:val="en-US"/>
        </w:rPr>
        <w:t>anguy</w:t>
      </w:r>
      <w:r w:rsidR="000F37B7" w:rsidRPr="00F641B0">
        <w:rPr>
          <w:rFonts w:ascii="Times" w:hAnsi="Times" w:cs="Times New Roman"/>
          <w:color w:val="000000" w:themeColor="text1"/>
          <w:lang w:val="en-US"/>
        </w:rPr>
        <w:t>(n)</w:t>
      </w:r>
      <w:r w:rsidR="00EF170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intende</w:t>
      </w:r>
      <w:r w:rsidR="005E17E4"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p</w:t>
      </w:r>
      <w:r w:rsidR="00203EC8" w:rsidRPr="00F641B0">
        <w:rPr>
          <w:rFonts w:ascii="Times" w:hAnsi="Times" w:cs="Times New Roman"/>
          <w:i/>
          <w:color w:val="000000" w:themeColor="text1"/>
          <w:lang w:val="en-US"/>
        </w:rPr>
        <w:t>er</w:t>
      </w:r>
      <w:r w:rsidR="00EF1705" w:rsidRPr="00F641B0">
        <w:rPr>
          <w:rFonts w:ascii="Times" w:hAnsi="Times" w:cs="Times New Roman"/>
          <w:color w:val="000000" w:themeColor="text1"/>
          <w:lang w:val="en-US"/>
        </w:rPr>
        <w:t xml:space="preserve"> </w:t>
      </w:r>
      <w:r w:rsidR="005E17E4" w:rsidRPr="00F641B0">
        <w:rPr>
          <w:rFonts w:ascii="Times" w:hAnsi="Times" w:cs="Times New Roman"/>
          <w:color w:val="000000" w:themeColor="text1"/>
          <w:lang w:val="en-US"/>
        </w:rPr>
        <w:t>puoco non</w:t>
      </w:r>
      <w:r w:rsidR="00E90535" w:rsidRPr="00F641B0">
        <w:rPr>
          <w:rFonts w:ascii="Times" w:hAnsi="Times" w:cs="Times New Roman"/>
          <w:color w:val="000000" w:themeColor="text1"/>
          <w:lang w:val="en-US"/>
        </w:rPr>
        <w:t xml:space="preserve"> è</w:t>
      </w:r>
      <w:r w:rsidR="00BF6E8D" w:rsidRPr="00F641B0">
        <w:rPr>
          <w:rFonts w:ascii="Times" w:hAnsi="Times" w:cs="Times New Roman"/>
          <w:color w:val="000000" w:themeColor="text1"/>
          <w:lang w:val="en-US"/>
        </w:rPr>
        <w:t xml:space="preserve"> pasmé;</w:t>
      </w:r>
    </w:p>
    <w:p w14:paraId="15AF07F7" w14:textId="4F7CBE21" w:rsidR="00EF1705" w:rsidRPr="00F641B0" w:rsidRDefault="005E17E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dixe a G</w:t>
      </w:r>
      <w:r w:rsidR="00EF1705" w:rsidRPr="00F641B0">
        <w:rPr>
          <w:rFonts w:ascii="Times" w:hAnsi="Times" w:cs="Times New Roman"/>
          <w:color w:val="000000" w:themeColor="text1"/>
          <w:lang w:val="en-US"/>
        </w:rPr>
        <w:t>ualtier</w:t>
      </w:r>
      <w:r w:rsidRPr="00F641B0">
        <w:rPr>
          <w:rFonts w:ascii="Times" w:hAnsi="Times" w:cs="Times New Roman"/>
          <w:color w:val="000000" w:themeColor="text1"/>
          <w:lang w:val="en-US"/>
        </w:rPr>
        <w:t>, “Fel traitor renoié,</w:t>
      </w:r>
    </w:p>
    <w:p w14:paraId="76D14919" w14:textId="185611A8" w:rsidR="00EF1705" w:rsidRPr="00F641B0" w:rsidRDefault="005E17E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se io ve posso prender in bailié</w:t>
      </w:r>
    </w:p>
    <w:p w14:paraId="55EE3107" w14:textId="2BBA40E1" w:rsidR="00EF1705" w:rsidRPr="00F641B0" w:rsidRDefault="005E17E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ve farò su le alte forche apiché.”</w:t>
      </w:r>
    </w:p>
    <w:p w14:paraId="26761D93" w14:textId="5E0426CA" w:rsidR="007E017C" w:rsidRPr="00AE6CFF" w:rsidRDefault="007E017C" w:rsidP="007E017C">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FF0000"/>
          <w:lang w:val="en-US"/>
        </w:rPr>
      </w:pPr>
      <w:r>
        <w:rPr>
          <w:rFonts w:ascii="Times" w:hAnsi="Times" w:cs="Times New Roman"/>
          <w:color w:val="000000" w:themeColor="text1"/>
          <w:lang w:val="en-US"/>
        </w:rPr>
        <w:t>Laisse 12</w:t>
      </w:r>
    </w:p>
    <w:p w14:paraId="2DDBB794" w14:textId="08DDC148" w:rsidR="00EF1705" w:rsidRPr="00F641B0" w:rsidRDefault="005E17E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 oldì Sanguy</w:t>
      </w:r>
      <w:r w:rsidR="000F37B7"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cussì</w:t>
      </w:r>
      <w:r w:rsidR="00EF1705" w:rsidRPr="00F641B0">
        <w:rPr>
          <w:rFonts w:ascii="Times" w:hAnsi="Times" w:cs="Times New Roman"/>
          <w:color w:val="000000" w:themeColor="text1"/>
          <w:lang w:val="en-US"/>
        </w:rPr>
        <w:t xml:space="preserve"> parler</w:t>
      </w:r>
      <w:r w:rsidRPr="00F641B0">
        <w:rPr>
          <w:rFonts w:ascii="Times" w:hAnsi="Times" w:cs="Times New Roman"/>
          <w:color w:val="000000" w:themeColor="text1"/>
          <w:lang w:val="en-US"/>
        </w:rPr>
        <w:t>,</w:t>
      </w:r>
    </w:p>
    <w:p w14:paraId="611E8108" w14:textId="279E9CC3" w:rsidR="00EF1705" w:rsidRPr="00F641B0" w:rsidRDefault="005E17E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disse de far G</w:t>
      </w:r>
      <w:r w:rsidR="00EF1705" w:rsidRPr="00F641B0">
        <w:rPr>
          <w:rFonts w:ascii="Times" w:hAnsi="Times" w:cs="Times New Roman"/>
          <w:color w:val="000000" w:themeColor="text1"/>
          <w:lang w:val="en-US"/>
        </w:rPr>
        <w:t>ual</w:t>
      </w:r>
      <w:r w:rsidRPr="00F641B0">
        <w:rPr>
          <w:rFonts w:ascii="Times" w:hAnsi="Times" w:cs="Times New Roman"/>
          <w:color w:val="000000" w:themeColor="text1"/>
          <w:lang w:val="en-US"/>
        </w:rPr>
        <w:t>t</w:t>
      </w:r>
      <w:r w:rsidR="00EF1705" w:rsidRPr="00F641B0">
        <w:rPr>
          <w:rFonts w:ascii="Times" w:hAnsi="Times" w:cs="Times New Roman"/>
          <w:color w:val="000000" w:themeColor="text1"/>
          <w:lang w:val="en-US"/>
        </w:rPr>
        <w:t>ier apiçer</w:t>
      </w:r>
      <w:r w:rsidRPr="00F641B0">
        <w:rPr>
          <w:rFonts w:ascii="Times" w:hAnsi="Times" w:cs="Times New Roman"/>
          <w:color w:val="000000" w:themeColor="text1"/>
          <w:lang w:val="en-US"/>
        </w:rPr>
        <w:t>,</w:t>
      </w:r>
    </w:p>
    <w:p w14:paraId="6A48E8B2" w14:textId="13CC458C" w:rsidR="00EF1705" w:rsidRPr="00F641B0" w:rsidRDefault="005E17E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podev</w:t>
      </w:r>
      <w:r w:rsidR="00EF1705" w:rsidRPr="00F641B0">
        <w:rPr>
          <w:rFonts w:ascii="Times" w:hAnsi="Times" w:cs="Times New Roman"/>
          <w:color w:val="000000" w:themeColor="text1"/>
          <w:lang w:val="en-US"/>
        </w:rPr>
        <w:t>a pluy sofrir ni durer</w:t>
      </w:r>
      <w:r w:rsidRPr="00F641B0">
        <w:rPr>
          <w:rFonts w:ascii="Times" w:hAnsi="Times" w:cs="Times New Roman"/>
          <w:color w:val="000000" w:themeColor="text1"/>
          <w:lang w:val="en-US"/>
        </w:rPr>
        <w:t>;</w:t>
      </w:r>
    </w:p>
    <w:p w14:paraId="0A13D7DF" w14:textId="51FC32F5"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una fenestr</w:t>
      </w:r>
      <w:r w:rsidR="005E17E4" w:rsidRPr="00F641B0">
        <w:rPr>
          <w:rFonts w:ascii="Times" w:hAnsi="Times" w:cs="Times New Roman"/>
          <w:color w:val="000000" w:themeColor="text1"/>
          <w:lang w:val="en-US"/>
        </w:rPr>
        <w:t>a el se v</w:t>
      </w:r>
      <w:r w:rsidR="00EF431A" w:rsidRPr="00F641B0">
        <w:rPr>
          <w:rFonts w:ascii="Times" w:hAnsi="Times" w:cs="Times New Roman"/>
          <w:color w:val="000000" w:themeColor="text1"/>
          <w:lang w:val="en-US"/>
        </w:rPr>
        <w:t>a a</w:t>
      </w:r>
      <w:r w:rsidRPr="00F641B0">
        <w:rPr>
          <w:rFonts w:ascii="Times" w:hAnsi="Times" w:cs="Times New Roman"/>
          <w:color w:val="000000" w:themeColor="text1"/>
          <w:lang w:val="en-US"/>
        </w:rPr>
        <w:t>puçer</w:t>
      </w:r>
    </w:p>
    <w:p w14:paraId="364D4C5F" w14:textId="3B19EABE" w:rsidR="00EF1705" w:rsidRPr="00F641B0" w:rsidRDefault="005E17E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vete S</w:t>
      </w:r>
      <w:r w:rsidR="00EF1705" w:rsidRPr="00F641B0">
        <w:rPr>
          <w:rFonts w:ascii="Times" w:hAnsi="Times" w:cs="Times New Roman"/>
          <w:color w:val="000000" w:themeColor="text1"/>
          <w:lang w:val="en-US"/>
        </w:rPr>
        <w:t>anguy</w:t>
      </w:r>
      <w:r w:rsidR="000F37B7" w:rsidRPr="00F641B0">
        <w:rPr>
          <w:rFonts w:ascii="Times" w:hAnsi="Times" w:cs="Times New Roman"/>
          <w:color w:val="000000" w:themeColor="text1"/>
          <w:lang w:val="en-US"/>
        </w:rPr>
        <w:t>(n)</w:t>
      </w:r>
      <w:r w:rsidR="00EF1705" w:rsidRPr="00F641B0">
        <w:rPr>
          <w:rFonts w:ascii="Times" w:hAnsi="Times" w:cs="Times New Roman"/>
          <w:color w:val="000000" w:themeColor="text1"/>
          <w:lang w:val="en-US"/>
        </w:rPr>
        <w:t xml:space="preserve"> che iera sul</w:t>
      </w:r>
      <w:r w:rsidR="00EF431A" w:rsidRPr="00F641B0">
        <w:rPr>
          <w:rStyle w:val="FootnoteReference"/>
          <w:rFonts w:ascii="Times" w:hAnsi="Times" w:cs="Times New Roman"/>
          <w:color w:val="000000" w:themeColor="text1"/>
          <w:lang w:val="en-US"/>
        </w:rPr>
        <w:footnoteReference w:id="43"/>
      </w:r>
      <w:r w:rsidR="00EF1705" w:rsidRPr="00F641B0">
        <w:rPr>
          <w:rFonts w:ascii="Times" w:hAnsi="Times" w:cs="Times New Roman"/>
          <w:color w:val="000000" w:themeColor="text1"/>
          <w:lang w:val="en-US"/>
        </w:rPr>
        <w:t xml:space="preserve"> so destrier</w:t>
      </w:r>
      <w:r w:rsidR="00EF431A" w:rsidRPr="00F641B0">
        <w:rPr>
          <w:rFonts w:ascii="Times" w:hAnsi="Times" w:cs="Times New Roman"/>
          <w:color w:val="000000" w:themeColor="text1"/>
          <w:lang w:val="en-US"/>
        </w:rPr>
        <w:t>.</w:t>
      </w:r>
    </w:p>
    <w:p w14:paraId="4E77A17E" w14:textId="75F2E797" w:rsidR="00EF1705" w:rsidRPr="00F641B0" w:rsidRDefault="00EF43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Dolçemente lo çonte li av</w:t>
      </w:r>
      <w:r w:rsidR="00EF1705" w:rsidRPr="00F641B0">
        <w:rPr>
          <w:rFonts w:ascii="Times" w:hAnsi="Times" w:cs="Times New Roman"/>
          <w:color w:val="000000" w:themeColor="text1"/>
          <w:lang w:val="en-US"/>
        </w:rPr>
        <w:t>e parler</w:t>
      </w:r>
      <w:r w:rsidR="003811F1" w:rsidRPr="00F641B0">
        <w:rPr>
          <w:rFonts w:ascii="Times" w:hAnsi="Times" w:cs="Times New Roman"/>
          <w:color w:val="000000" w:themeColor="text1"/>
          <w:lang w:val="en-US"/>
        </w:rPr>
        <w:t>,</w:t>
      </w:r>
    </w:p>
    <w:p w14:paraId="5E7B3577" w14:textId="10324FF5" w:rsidR="00EF1705" w:rsidRPr="00F641B0" w:rsidRDefault="003811F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“Chompagno</w:t>
      </w:r>
      <w:r w:rsidR="004E39CD"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S</w:t>
      </w:r>
      <w:r w:rsidR="00EF1705" w:rsidRPr="00F641B0">
        <w:rPr>
          <w:rFonts w:ascii="Times" w:hAnsi="Times" w:cs="Times New Roman"/>
          <w:color w:val="000000" w:themeColor="text1"/>
          <w:lang w:val="en-US"/>
        </w:rPr>
        <w:t>anguy</w:t>
      </w:r>
      <w:r w:rsidR="000F37B7" w:rsidRPr="00F641B0">
        <w:rPr>
          <w:rFonts w:ascii="Times" w:hAnsi="Times" w:cs="Times New Roman"/>
          <w:i/>
          <w:color w:val="000000" w:themeColor="text1"/>
          <w:lang w:val="en-US"/>
        </w:rPr>
        <w:t>n</w:t>
      </w:r>
      <w:r w:rsidRPr="00F641B0">
        <w:rPr>
          <w:rFonts w:ascii="Times" w:hAnsi="Times" w:cs="Times New Roman"/>
          <w:color w:val="000000" w:themeColor="text1"/>
          <w:lang w:val="en-US"/>
        </w:rPr>
        <w:t>, intendì</w:t>
      </w:r>
      <w:r w:rsidR="00EF1705" w:rsidRPr="00F641B0">
        <w:rPr>
          <w:rFonts w:ascii="Times" w:hAnsi="Times" w:cs="Times New Roman"/>
          <w:color w:val="000000" w:themeColor="text1"/>
          <w:lang w:val="en-US"/>
        </w:rPr>
        <w:t xml:space="preserve"> p</w:t>
      </w:r>
      <w:r w:rsidR="00203EC8" w:rsidRPr="00F641B0">
        <w:rPr>
          <w:rFonts w:ascii="Times" w:hAnsi="Times" w:cs="Times New Roman"/>
          <w:i/>
          <w:color w:val="000000" w:themeColor="text1"/>
          <w:lang w:val="en-US"/>
        </w:rPr>
        <w:t>er</w:t>
      </w:r>
      <w:r w:rsidR="00EF1705"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00EF1705" w:rsidRPr="00F641B0">
        <w:rPr>
          <w:rFonts w:ascii="Times" w:hAnsi="Times" w:cs="Times New Roman"/>
          <w:color w:val="000000" w:themeColor="text1"/>
          <w:lang w:val="en-US"/>
        </w:rPr>
        <w:t xml:space="preserve"> lo pier</w:t>
      </w:r>
      <w:r w:rsidRPr="00F641B0">
        <w:rPr>
          <w:rFonts w:ascii="Times" w:hAnsi="Times" w:cs="Times New Roman"/>
          <w:color w:val="000000" w:themeColor="text1"/>
          <w:lang w:val="en-US"/>
        </w:rPr>
        <w:t>,</w:t>
      </w:r>
    </w:p>
    <w:p w14:paraId="37BEF624" w14:textId="0AE5AF51" w:rsidR="00EF1705" w:rsidRPr="00F641B0" w:rsidRDefault="003811F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w:t>
      </w:r>
      <w:r w:rsidR="00EF1705" w:rsidRPr="00F641B0">
        <w:rPr>
          <w:rFonts w:ascii="Times" w:hAnsi="Times" w:cs="Times New Roman"/>
          <w:color w:val="000000" w:themeColor="text1"/>
          <w:lang w:val="en-US"/>
        </w:rPr>
        <w:t>uy me posso forte blaxemer</w:t>
      </w:r>
    </w:p>
    <w:p w14:paraId="33F589BD" w14:textId="2CA01226"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sença caxon vuy me feristi ber</w:t>
      </w:r>
      <w:r w:rsidR="003811F1" w:rsidRPr="00F641B0">
        <w:rPr>
          <w:rFonts w:ascii="Times" w:hAnsi="Times" w:cs="Times New Roman"/>
          <w:color w:val="000000" w:themeColor="text1"/>
          <w:lang w:val="en-US"/>
        </w:rPr>
        <w:t>.”</w:t>
      </w:r>
    </w:p>
    <w:p w14:paraId="6DB1D626" w14:textId="3E97C638" w:rsidR="00EF1705" w:rsidRPr="00F641B0" w:rsidRDefault="003811F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S</w:t>
      </w:r>
      <w:r w:rsidR="00EF1705" w:rsidRPr="00F641B0">
        <w:rPr>
          <w:rFonts w:ascii="Times" w:hAnsi="Times" w:cs="Times New Roman"/>
          <w:color w:val="000000" w:themeColor="text1"/>
          <w:lang w:val="en-US"/>
        </w:rPr>
        <w:t>anguy</w:t>
      </w:r>
      <w:r w:rsidR="000F37B7" w:rsidRPr="00F641B0">
        <w:rPr>
          <w:rFonts w:ascii="Times" w:hAnsi="Times" w:cs="Times New Roman"/>
          <w:i/>
          <w:color w:val="000000" w:themeColor="text1"/>
          <w:lang w:val="en-US"/>
        </w:rPr>
        <w:t>n</w:t>
      </w:r>
      <w:r w:rsidRPr="00F641B0">
        <w:rPr>
          <w:rFonts w:ascii="Times" w:hAnsi="Times" w:cs="Times New Roman"/>
          <w:color w:val="000000" w:themeColor="text1"/>
          <w:lang w:val="en-US"/>
        </w:rPr>
        <w:t>, “A</w:t>
      </w:r>
      <w:r w:rsidR="00EF1705" w:rsidRPr="00F641B0">
        <w:rPr>
          <w:rFonts w:ascii="Times" w:hAnsi="Times" w:cs="Times New Roman"/>
          <w:color w:val="000000" w:themeColor="text1"/>
          <w:lang w:val="en-US"/>
        </w:rPr>
        <w:t>i</w:t>
      </w:r>
      <w:r w:rsidR="00BF6E8D"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fel trait</w:t>
      </w:r>
      <w:r w:rsidRPr="00F641B0">
        <w:rPr>
          <w:rFonts w:ascii="Times" w:hAnsi="Times" w:cs="Times New Roman"/>
          <w:color w:val="000000" w:themeColor="text1"/>
          <w:lang w:val="en-US"/>
        </w:rPr>
        <w:t>! O</w:t>
      </w:r>
      <w:r w:rsidR="00922B8E"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puos</w:t>
      </w:r>
      <w:r w:rsidRPr="00F641B0">
        <w:rPr>
          <w:rFonts w:ascii="Times" w:hAnsi="Times" w:cs="Times New Roman"/>
          <w:color w:val="000000" w:themeColor="text1"/>
          <w:lang w:val="en-US"/>
        </w:rPr>
        <w:t xml:space="preserve"> tu v</w:t>
      </w:r>
      <w:r w:rsidR="00EF1705" w:rsidRPr="00F641B0">
        <w:rPr>
          <w:rFonts w:ascii="Times" w:hAnsi="Times" w:cs="Times New Roman"/>
          <w:color w:val="000000" w:themeColor="text1"/>
          <w:lang w:val="en-US"/>
        </w:rPr>
        <w:t>er</w:t>
      </w:r>
      <w:r w:rsidR="00922B8E"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de</w:t>
      </w:r>
      <w:r w:rsidR="00922B8E"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mi parler</w:t>
      </w:r>
      <w:r w:rsidRPr="00F641B0">
        <w:rPr>
          <w:rFonts w:ascii="Times" w:hAnsi="Times" w:cs="Times New Roman"/>
          <w:color w:val="000000" w:themeColor="text1"/>
          <w:lang w:val="en-US"/>
        </w:rPr>
        <w:t>?</w:t>
      </w:r>
    </w:p>
    <w:p w14:paraId="5A715C60" w14:textId="1B46979A"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Chonpagnon</w:t>
      </w:r>
      <w:r w:rsidR="003811F1" w:rsidRPr="00F641B0">
        <w:rPr>
          <w:rFonts w:ascii="Times" w:hAnsi="Times" w:cs="Times New Roman"/>
          <w:color w:val="000000" w:themeColor="text1"/>
          <w:lang w:val="en-US"/>
        </w:rPr>
        <w:t>, av</w:t>
      </w:r>
      <w:r w:rsidRPr="00F641B0">
        <w:rPr>
          <w:rFonts w:ascii="Times" w:hAnsi="Times" w:cs="Times New Roman"/>
          <w:color w:val="000000" w:themeColor="text1"/>
          <w:lang w:val="en-US"/>
        </w:rPr>
        <w:t>esti a mi prometer e çurer</w:t>
      </w:r>
      <w:r w:rsidR="002B3821" w:rsidRPr="00F641B0">
        <w:rPr>
          <w:rFonts w:ascii="Times" w:hAnsi="Times" w:cs="Times New Roman"/>
          <w:color w:val="000000" w:themeColor="text1"/>
          <w:lang w:val="en-US"/>
        </w:rPr>
        <w:t>,</w:t>
      </w:r>
    </w:p>
    <w:p w14:paraId="49F1B05B" w14:textId="2B662AE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m</w:t>
      </w:r>
      <w:r w:rsidR="00061D90" w:rsidRPr="00F641B0">
        <w:rPr>
          <w:rFonts w:ascii="Times" w:hAnsi="Times" w:cs="Times New Roman"/>
          <w:color w:val="000000" w:themeColor="text1"/>
          <w:lang w:val="en-US"/>
        </w:rPr>
        <w:t xml:space="preserve">'à </w:t>
      </w:r>
      <w:r w:rsidR="00061D90" w:rsidRPr="00F47832">
        <w:rPr>
          <w:rFonts w:ascii="Times" w:hAnsi="Times" w:cs="Times New Roman"/>
          <w:color w:val="000000" w:themeColor="text1"/>
          <w:lang w:val="en-US"/>
        </w:rPr>
        <w:t>v</w:t>
      </w:r>
      <w:r w:rsidRPr="00F47832">
        <w:rPr>
          <w:rFonts w:ascii="Times" w:hAnsi="Times" w:cs="Times New Roman"/>
          <w:color w:val="000000" w:themeColor="text1"/>
          <w:lang w:val="en-US"/>
        </w:rPr>
        <w:t>uiudo</w:t>
      </w:r>
      <w:r w:rsidR="00061D90" w:rsidRPr="00F641B0">
        <w:rPr>
          <w:rStyle w:val="FootnoteReference"/>
          <w:rFonts w:ascii="Times" w:hAnsi="Times" w:cs="Times New Roman"/>
          <w:color w:val="000000" w:themeColor="text1"/>
          <w:lang w:val="en-US"/>
        </w:rPr>
        <w:footnoteReference w:id="44"/>
      </w:r>
      <w:r w:rsidRPr="00F641B0">
        <w:rPr>
          <w:rFonts w:ascii="Times" w:hAnsi="Times" w:cs="Times New Roman"/>
          <w:color w:val="000000" w:themeColor="text1"/>
          <w:lang w:val="en-US"/>
        </w:rPr>
        <w:t xml:space="preserve"> vergonçar de mia muier</w:t>
      </w:r>
      <w:r w:rsidR="003811F1" w:rsidRPr="00F641B0">
        <w:rPr>
          <w:rFonts w:ascii="Times" w:hAnsi="Times" w:cs="Times New Roman"/>
          <w:color w:val="000000" w:themeColor="text1"/>
          <w:lang w:val="en-US"/>
        </w:rPr>
        <w:t>!”</w:t>
      </w:r>
    </w:p>
    <w:p w14:paraId="580778F6" w14:textId="32717E16" w:rsidR="00EF1705" w:rsidRPr="00F641B0" w:rsidRDefault="003811F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U</w:t>
      </w:r>
      <w:r w:rsidR="00EF1705" w:rsidRPr="00F641B0">
        <w:rPr>
          <w:rFonts w:ascii="Times" w:hAnsi="Times" w:cs="Times New Roman"/>
          <w:color w:val="000000" w:themeColor="text1"/>
          <w:lang w:val="en-US"/>
        </w:rPr>
        <w:t>go</w:t>
      </w:r>
      <w:r w:rsidRPr="00F641B0">
        <w:rPr>
          <w:rFonts w:ascii="Times" w:hAnsi="Times" w:cs="Times New Roman"/>
          <w:color w:val="000000" w:themeColor="text1"/>
          <w:lang w:val="en-US"/>
        </w:rPr>
        <w:t>, “Tu as v</w:t>
      </w:r>
      <w:r w:rsidR="00013ABC" w:rsidRPr="00F641B0">
        <w:rPr>
          <w:rFonts w:ascii="Times" w:hAnsi="Times" w:cs="Times New Roman"/>
          <w:color w:val="000000" w:themeColor="text1"/>
          <w:lang w:val="en-US"/>
        </w:rPr>
        <w:t xml:space="preserve">er de mi mal </w:t>
      </w:r>
      <w:r w:rsidR="00EF1705" w:rsidRPr="00F641B0">
        <w:rPr>
          <w:rFonts w:ascii="Times" w:hAnsi="Times" w:cs="Times New Roman"/>
          <w:color w:val="000000" w:themeColor="text1"/>
          <w:lang w:val="en-US"/>
        </w:rPr>
        <w:t>pensier</w:t>
      </w:r>
      <w:r w:rsidRPr="00F641B0">
        <w:rPr>
          <w:rFonts w:ascii="Times" w:hAnsi="Times" w:cs="Times New Roman"/>
          <w:color w:val="000000" w:themeColor="text1"/>
          <w:lang w:val="en-US"/>
        </w:rPr>
        <w:t>!</w:t>
      </w:r>
    </w:p>
    <w:p w14:paraId="31B85068" w14:textId="7BADD7F1" w:rsidR="00EF1705" w:rsidRPr="00F641B0" w:rsidRDefault="00390A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EF1705" w:rsidRPr="00F641B0">
        <w:rPr>
          <w:rFonts w:ascii="Times" w:hAnsi="Times" w:cs="Times New Roman"/>
          <w:color w:val="000000" w:themeColor="text1"/>
          <w:lang w:val="en-US"/>
        </w:rPr>
        <w:t xml:space="preserve"> sa ben la cossa como l</w:t>
      </w:r>
      <w:r w:rsidR="003811F1" w:rsidRPr="00F641B0">
        <w:rPr>
          <w:rFonts w:ascii="Times" w:hAnsi="Times" w:cs="Times New Roman"/>
          <w:color w:val="000000" w:themeColor="text1"/>
          <w:lang w:val="en-US"/>
        </w:rPr>
        <w:t>’av</w:t>
      </w:r>
      <w:r w:rsidR="00EF1705" w:rsidRPr="00F641B0">
        <w:rPr>
          <w:rFonts w:ascii="Times" w:hAnsi="Times" w:cs="Times New Roman"/>
          <w:color w:val="000000" w:themeColor="text1"/>
          <w:lang w:val="en-US"/>
        </w:rPr>
        <w:t>e aler</w:t>
      </w:r>
      <w:r w:rsidR="003811F1" w:rsidRPr="00F641B0">
        <w:rPr>
          <w:rFonts w:ascii="Times" w:hAnsi="Times" w:cs="Times New Roman"/>
          <w:color w:val="000000" w:themeColor="text1"/>
          <w:lang w:val="en-US"/>
        </w:rPr>
        <w:t>.</w:t>
      </w:r>
    </w:p>
    <w:p w14:paraId="06F173DC" w14:textId="02E001A2"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quel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ch</w:t>
      </w:r>
      <w:r w:rsidR="00180088">
        <w:rPr>
          <w:rFonts w:ascii="Times" w:hAnsi="Times" w:cs="Times New Roman"/>
          <w:color w:val="000000" w:themeColor="text1"/>
          <w:lang w:val="en-US"/>
        </w:rPr>
        <w:t>e·ss</w:t>
      </w:r>
      <w:r w:rsidRPr="00F641B0">
        <w:rPr>
          <w:rFonts w:ascii="Times" w:hAnsi="Times" w:cs="Times New Roman"/>
          <w:color w:val="000000" w:themeColor="text1"/>
          <w:lang w:val="en-US"/>
        </w:rPr>
        <w:t>e lasa pener</w:t>
      </w:r>
      <w:r w:rsidR="00013ABC" w:rsidRPr="00F641B0">
        <w:rPr>
          <w:rFonts w:ascii="Times" w:hAnsi="Times" w:cs="Times New Roman"/>
          <w:color w:val="000000" w:themeColor="text1"/>
          <w:lang w:val="en-US"/>
        </w:rPr>
        <w:t>,</w:t>
      </w:r>
    </w:p>
    <w:p w14:paraId="77F67CBC" w14:textId="1D0CB82D"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non penssie me</w:t>
      </w:r>
      <w:r w:rsidR="001200DE" w:rsidRPr="00F641B0">
        <w:rPr>
          <w:rStyle w:val="FootnoteReference"/>
          <w:rFonts w:ascii="Times" w:hAnsi="Times" w:cs="Times New Roman"/>
          <w:color w:val="000000" w:themeColor="text1"/>
          <w:lang w:val="en-US"/>
        </w:rPr>
        <w:footnoteReference w:id="45"/>
      </w:r>
      <w:r w:rsidRPr="00F641B0">
        <w:rPr>
          <w:rFonts w:ascii="Times" w:hAnsi="Times" w:cs="Times New Roman"/>
          <w:color w:val="000000" w:themeColor="text1"/>
          <w:lang w:val="en-US"/>
        </w:rPr>
        <w:t xml:space="preserve"> unde tu m</w:t>
      </w:r>
      <w:r w:rsidR="001200DE" w:rsidRPr="00F641B0">
        <w:rPr>
          <w:rFonts w:ascii="Times" w:hAnsi="Times" w:cs="Times New Roman"/>
          <w:color w:val="000000" w:themeColor="text1"/>
          <w:lang w:val="en-US"/>
        </w:rPr>
        <w:t>'</w:t>
      </w:r>
      <w:r w:rsidRPr="00F641B0">
        <w:rPr>
          <w:rFonts w:ascii="Times" w:hAnsi="Times" w:cs="Times New Roman"/>
          <w:color w:val="000000" w:themeColor="text1"/>
          <w:lang w:val="en-US"/>
        </w:rPr>
        <w:t>ay a caxoner</w:t>
      </w:r>
      <w:r w:rsidR="002B3821" w:rsidRPr="00F641B0">
        <w:rPr>
          <w:rFonts w:ascii="Times" w:hAnsi="Times" w:cs="Times New Roman"/>
          <w:color w:val="000000" w:themeColor="text1"/>
          <w:lang w:val="en-US"/>
        </w:rPr>
        <w:t>,</w:t>
      </w:r>
    </w:p>
    <w:p w14:paraId="461C32E1" w14:textId="7FE1C7E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B1189">
        <w:rPr>
          <w:rFonts w:ascii="Times" w:hAnsi="Times" w:cs="Times New Roman"/>
          <w:color w:val="000000" w:themeColor="text1"/>
          <w:lang w:val="en-US"/>
        </w:rPr>
        <w:t>a vostra mui</w:t>
      </w:r>
      <w:r w:rsidR="00013ABC" w:rsidRPr="00F641B0">
        <w:rPr>
          <w:rFonts w:ascii="Times" w:hAnsi="Times" w:cs="Times New Roman"/>
          <w:color w:val="000000" w:themeColor="text1"/>
          <w:lang w:val="en-US"/>
        </w:rPr>
        <w:t>er è falsa e si v</w:t>
      </w:r>
      <w:r w:rsidRPr="00F641B0">
        <w:rPr>
          <w:rFonts w:ascii="Times" w:hAnsi="Times" w:cs="Times New Roman"/>
          <w:color w:val="000000" w:themeColor="text1"/>
          <w:lang w:val="en-US"/>
        </w:rPr>
        <w:t>a incegner</w:t>
      </w:r>
      <w:r w:rsidR="00013ABC" w:rsidRPr="00F641B0">
        <w:rPr>
          <w:rFonts w:ascii="Times" w:hAnsi="Times" w:cs="Times New Roman"/>
          <w:color w:val="000000" w:themeColor="text1"/>
          <w:lang w:val="en-US"/>
        </w:rPr>
        <w:t>;</w:t>
      </w:r>
    </w:p>
    <w:p w14:paraId="42D8C1DF" w14:textId="12CFC200" w:rsidR="00EF1705" w:rsidRPr="00F641B0" w:rsidRDefault="00013AB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se </w:t>
      </w:r>
      <w:r w:rsidR="00390A6F" w:rsidRPr="00F641B0">
        <w:rPr>
          <w:rFonts w:ascii="Times" w:hAnsi="Times" w:cs="Times New Roman"/>
          <w:color w:val="000000" w:themeColor="text1"/>
          <w:lang w:val="en-US"/>
        </w:rPr>
        <w:t>Dio</w:t>
      </w:r>
      <w:r w:rsidR="002B3821" w:rsidRPr="00F641B0">
        <w:rPr>
          <w:rFonts w:ascii="Times" w:hAnsi="Times" w:cs="Times New Roman"/>
          <w:color w:val="000000" w:themeColor="text1"/>
          <w:lang w:val="en-US"/>
        </w:rPr>
        <w:t xml:space="preserve"> me dò</w:t>
      </w:r>
      <w:r w:rsidRPr="00F641B0">
        <w:rPr>
          <w:rFonts w:ascii="Times" w:hAnsi="Times" w:cs="Times New Roman"/>
          <w:color w:val="000000" w:themeColor="text1"/>
          <w:lang w:val="en-US"/>
        </w:rPr>
        <w:t>na lunga v</w:t>
      </w:r>
      <w:r w:rsidR="00EF1705" w:rsidRPr="00F641B0">
        <w:rPr>
          <w:rFonts w:ascii="Times" w:hAnsi="Times" w:cs="Times New Roman"/>
          <w:color w:val="000000" w:themeColor="text1"/>
          <w:lang w:val="en-US"/>
        </w:rPr>
        <w:t>ita a durer</w:t>
      </w:r>
      <w:r w:rsidRPr="00F641B0">
        <w:rPr>
          <w:rFonts w:ascii="Times" w:hAnsi="Times" w:cs="Times New Roman"/>
          <w:color w:val="000000" w:themeColor="text1"/>
          <w:lang w:val="en-US"/>
        </w:rPr>
        <w:t>,</w:t>
      </w:r>
    </w:p>
    <w:p w14:paraId="10926394" w14:textId="69DED263" w:rsidR="00EF1705" w:rsidRPr="00F641B0" w:rsidRDefault="00013AB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v</w:t>
      </w:r>
      <w:r w:rsidR="00EF1705" w:rsidRPr="00F641B0">
        <w:rPr>
          <w:rFonts w:ascii="Times" w:hAnsi="Times" w:cs="Times New Roman"/>
          <w:color w:val="000000" w:themeColor="text1"/>
          <w:lang w:val="en-US"/>
        </w:rPr>
        <w:t>e l</w:t>
      </w:r>
      <w:r w:rsidRPr="00F641B0">
        <w:rPr>
          <w:rFonts w:ascii="Times" w:hAnsi="Times" w:cs="Times New Roman"/>
          <w:color w:val="000000" w:themeColor="text1"/>
          <w:lang w:val="en-US"/>
        </w:rPr>
        <w:t>’averò</w:t>
      </w:r>
      <w:r w:rsidR="00EF1705" w:rsidRPr="00F641B0">
        <w:rPr>
          <w:rFonts w:ascii="Times" w:hAnsi="Times" w:cs="Times New Roman"/>
          <w:color w:val="000000" w:themeColor="text1"/>
          <w:lang w:val="en-US"/>
        </w:rPr>
        <w:t xml:space="preserve"> ap</w:t>
      </w:r>
      <w:r w:rsidR="00DE47FD" w:rsidRPr="00F641B0">
        <w:rPr>
          <w:rFonts w:ascii="Times" w:hAnsi="Times" w:cs="Times New Roman"/>
          <w:i/>
          <w:color w:val="000000" w:themeColor="text1"/>
          <w:lang w:val="en-US"/>
        </w:rPr>
        <w:t>er</w:t>
      </w:r>
      <w:r w:rsidR="00EF1705" w:rsidRPr="00F641B0">
        <w:rPr>
          <w:rFonts w:ascii="Times" w:hAnsi="Times" w:cs="Times New Roman"/>
          <w:color w:val="000000" w:themeColor="text1"/>
          <w:lang w:val="en-US"/>
        </w:rPr>
        <w:t>tamente mostrer</w:t>
      </w:r>
      <w:r w:rsidRPr="00F641B0">
        <w:rPr>
          <w:rFonts w:ascii="Times" w:hAnsi="Times" w:cs="Times New Roman"/>
          <w:color w:val="000000" w:themeColor="text1"/>
          <w:lang w:val="en-US"/>
        </w:rPr>
        <w:t>.”</w:t>
      </w:r>
    </w:p>
    <w:p w14:paraId="5B02D6E4" w14:textId="5924FA64" w:rsidR="00EF1705" w:rsidRPr="00F641B0" w:rsidRDefault="00013AB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Sanguy</w:t>
      </w:r>
      <w:r w:rsidR="000F37B7" w:rsidRPr="00F641B0">
        <w:rPr>
          <w:rFonts w:ascii="Times" w:hAnsi="Times" w:cs="Times New Roman"/>
          <w:i/>
          <w:color w:val="000000" w:themeColor="text1"/>
          <w:lang w:val="en-US"/>
        </w:rPr>
        <w:t>n</w:t>
      </w:r>
      <w:r w:rsidRPr="00F641B0">
        <w:rPr>
          <w:rFonts w:ascii="Times" w:hAnsi="Times" w:cs="Times New Roman"/>
          <w:color w:val="000000" w:themeColor="text1"/>
          <w:lang w:val="en-US"/>
        </w:rPr>
        <w:t>, “Vien fuora al v</w:t>
      </w:r>
      <w:r w:rsidR="00EF1705" w:rsidRPr="00F641B0">
        <w:rPr>
          <w:rFonts w:ascii="Times" w:hAnsi="Times" w:cs="Times New Roman"/>
          <w:color w:val="000000" w:themeColor="text1"/>
          <w:lang w:val="en-US"/>
        </w:rPr>
        <w:t>ercier</w:t>
      </w:r>
      <w:r w:rsidRPr="00F641B0">
        <w:rPr>
          <w:rFonts w:ascii="Times" w:hAnsi="Times" w:cs="Times New Roman"/>
          <w:color w:val="000000" w:themeColor="text1"/>
          <w:lang w:val="en-US"/>
        </w:rPr>
        <w:t>,</w:t>
      </w:r>
    </w:p>
    <w:p w14:paraId="16FAD687" w14:textId="475232DF"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Fel traitor renegado</w:t>
      </w:r>
      <w:r w:rsidR="002B382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w:t>
      </w:r>
      <w:r w:rsidR="00BE5A91" w:rsidRPr="00F641B0">
        <w:rPr>
          <w:rFonts w:ascii="Times" w:hAnsi="Times" w:cs="Times New Roman"/>
          <w:color w:val="000000" w:themeColor="text1"/>
          <w:lang w:val="en-US"/>
        </w:rPr>
        <w:t>o·l</w:t>
      </w:r>
      <w:r w:rsidRPr="00F641B0">
        <w:rPr>
          <w:rFonts w:ascii="Times" w:hAnsi="Times" w:cs="Times New Roman"/>
          <w:color w:val="000000" w:themeColor="text1"/>
          <w:lang w:val="en-US"/>
        </w:rPr>
        <w:t xml:space="preserve"> pos</w:t>
      </w:r>
      <w:r w:rsidR="001200D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tu</w:t>
      </w:r>
      <w:r w:rsidR="001200DE" w:rsidRPr="00F641B0">
        <w:rPr>
          <w:rStyle w:val="FootnoteReference"/>
          <w:rFonts w:ascii="Times" w:hAnsi="Times" w:cs="Times New Roman"/>
          <w:color w:val="000000" w:themeColor="text1"/>
          <w:lang w:val="en-US"/>
        </w:rPr>
        <w:footnoteReference w:id="46"/>
      </w:r>
      <w:r w:rsidRPr="00F641B0">
        <w:rPr>
          <w:rFonts w:ascii="Times" w:hAnsi="Times" w:cs="Times New Roman"/>
          <w:color w:val="000000" w:themeColor="text1"/>
          <w:lang w:val="en-US"/>
        </w:rPr>
        <w:t xml:space="preserve"> penser</w:t>
      </w:r>
    </w:p>
    <w:p w14:paraId="5EBB7335" w14:textId="2F07FD6B" w:rsidR="005D0FC4"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De intrar 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mia camera per far tal mestier</w:t>
      </w:r>
      <w:r w:rsidR="001200DE" w:rsidRPr="00F641B0">
        <w:rPr>
          <w:rFonts w:ascii="Times" w:hAnsi="Times" w:cs="Times New Roman"/>
          <w:color w:val="000000" w:themeColor="text1"/>
          <w:lang w:val="en-US"/>
        </w:rPr>
        <w:t>?</w:t>
      </w:r>
      <w:r w:rsidR="00013ABC" w:rsidRPr="00F641B0">
        <w:rPr>
          <w:rFonts w:ascii="Times" w:hAnsi="Times" w:cs="Times New Roman"/>
          <w:color w:val="000000" w:themeColor="text1"/>
          <w:lang w:val="en-US"/>
        </w:rPr>
        <w:t>”</w:t>
      </w:r>
    </w:p>
    <w:p w14:paraId="10A21A36" w14:textId="0AB1BD3E" w:rsidR="00EF1705" w:rsidRPr="00F641B0" w:rsidRDefault="005D0FC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(10V) </w:t>
      </w:r>
      <w:r w:rsidR="00E5564B" w:rsidRPr="00F641B0">
        <w:rPr>
          <w:rFonts w:ascii="Times" w:hAnsi="Times" w:cs="Times New Roman"/>
          <w:color w:val="000000" w:themeColor="text1"/>
          <w:lang w:val="en-US"/>
        </w:rPr>
        <w:t>Lo conte Ugo non v</w:t>
      </w:r>
      <w:r w:rsidR="00EF1705" w:rsidRPr="00F641B0">
        <w:rPr>
          <w:rFonts w:ascii="Times" w:hAnsi="Times" w:cs="Times New Roman"/>
          <w:color w:val="000000" w:themeColor="text1"/>
          <w:lang w:val="en-US"/>
        </w:rPr>
        <w:t>uol plui tençoner</w:t>
      </w:r>
      <w:r w:rsidR="00E5564B" w:rsidRPr="00F641B0">
        <w:rPr>
          <w:rFonts w:ascii="Times" w:hAnsi="Times" w:cs="Times New Roman"/>
          <w:color w:val="000000" w:themeColor="text1"/>
          <w:lang w:val="en-US"/>
        </w:rPr>
        <w:t>,</w:t>
      </w:r>
    </w:p>
    <w:p w14:paraId="35D447CF" w14:textId="2D947223"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 </w:t>
      </w:r>
      <w:r w:rsidR="00E5564B" w:rsidRPr="00F641B0">
        <w:rPr>
          <w:rFonts w:ascii="Times" w:hAnsi="Times" w:cs="Times New Roman"/>
          <w:color w:val="000000" w:themeColor="text1"/>
          <w:lang w:val="en-US"/>
        </w:rPr>
        <w:t>defender no li v</w:t>
      </w:r>
      <w:r w:rsidRPr="00F641B0">
        <w:rPr>
          <w:rFonts w:ascii="Times" w:hAnsi="Times" w:cs="Times New Roman"/>
          <w:color w:val="000000" w:themeColor="text1"/>
          <w:lang w:val="en-US"/>
        </w:rPr>
        <w:t>al un dener</w:t>
      </w:r>
      <w:r w:rsidR="00E5564B" w:rsidRPr="00F641B0">
        <w:rPr>
          <w:rFonts w:ascii="Times" w:hAnsi="Times" w:cs="Times New Roman"/>
          <w:color w:val="000000" w:themeColor="text1"/>
          <w:lang w:val="en-US"/>
        </w:rPr>
        <w:t>.</w:t>
      </w:r>
    </w:p>
    <w:p w14:paraId="2BD3A0E6" w14:textId="377669AE" w:rsidR="00EF1705" w:rsidRPr="00F641B0" w:rsidRDefault="00FA154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2B3821" w:rsidRPr="00F641B0">
        <w:rPr>
          <w:rFonts w:ascii="Times" w:hAnsi="Times" w:cs="Times New Roman"/>
          <w:color w:val="000000" w:themeColor="text1"/>
          <w:lang w:val="en-US"/>
        </w:rPr>
        <w:t xml:space="preserve"> </w:t>
      </w:r>
      <w:r w:rsidR="00E5564B" w:rsidRPr="00F641B0">
        <w:rPr>
          <w:rFonts w:ascii="Times" w:hAnsi="Times" w:cs="Times New Roman"/>
          <w:color w:val="000000" w:themeColor="text1"/>
          <w:lang w:val="en-US"/>
        </w:rPr>
        <w:t>la fenestra non v</w:t>
      </w:r>
      <w:r w:rsidR="00EF1705" w:rsidRPr="00F641B0">
        <w:rPr>
          <w:rFonts w:ascii="Times" w:hAnsi="Times" w:cs="Times New Roman"/>
          <w:color w:val="000000" w:themeColor="text1"/>
          <w:lang w:val="en-US"/>
        </w:rPr>
        <w:t>uol plu demorer</w:t>
      </w:r>
      <w:r w:rsidR="00E5564B" w:rsidRPr="00F641B0">
        <w:rPr>
          <w:rFonts w:ascii="Times" w:hAnsi="Times" w:cs="Times New Roman"/>
          <w:color w:val="000000" w:themeColor="text1"/>
          <w:lang w:val="en-US"/>
        </w:rPr>
        <w:t>;</w:t>
      </w:r>
    </w:p>
    <w:p w14:paraId="70D06314" w14:textId="41B95086" w:rsidR="00EF1705" w:rsidRPr="00F641B0" w:rsidRDefault="00E5564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EF1705" w:rsidRPr="00F641B0">
        <w:rPr>
          <w:rFonts w:ascii="Times" w:hAnsi="Times" w:cs="Times New Roman"/>
          <w:color w:val="000000" w:themeColor="text1"/>
          <w:lang w:val="en-US"/>
        </w:rPr>
        <w:t>ene alla</w:t>
      </w:r>
      <w:r w:rsidR="008051E1" w:rsidRPr="00F641B0">
        <w:rPr>
          <w:rStyle w:val="FootnoteReference"/>
          <w:rFonts w:ascii="Times" w:hAnsi="Times" w:cs="Times New Roman"/>
          <w:color w:val="000000" w:themeColor="text1"/>
          <w:lang w:val="en-US"/>
        </w:rPr>
        <w:footnoteReference w:id="47"/>
      </w:r>
      <w:r w:rsidR="008051E1" w:rsidRPr="00F641B0">
        <w:rPr>
          <w:rFonts w:ascii="Times" w:hAnsi="Times" w:cs="Times New Roman"/>
          <w:color w:val="000000" w:themeColor="text1"/>
          <w:lang w:val="en-US"/>
        </w:rPr>
        <w:t xml:space="preserve"> salla</w:t>
      </w:r>
      <w:r w:rsidR="00B44108" w:rsidRPr="00F641B0">
        <w:rPr>
          <w:rFonts w:ascii="Times" w:hAnsi="Times" w:cs="Times New Roman"/>
          <w:color w:val="000000" w:themeColor="text1"/>
          <w:lang w:val="en-US"/>
        </w:rPr>
        <w:t>,</w:t>
      </w:r>
      <w:r w:rsidR="008051E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si apela G</w:t>
      </w:r>
      <w:r w:rsidR="00EF1705" w:rsidRPr="00F641B0">
        <w:rPr>
          <w:rFonts w:ascii="Times" w:hAnsi="Times" w:cs="Times New Roman"/>
          <w:color w:val="000000" w:themeColor="text1"/>
          <w:lang w:val="en-US"/>
        </w:rPr>
        <w:t>ualtier</w:t>
      </w:r>
      <w:r w:rsidR="008051E1" w:rsidRPr="00F641B0">
        <w:rPr>
          <w:rFonts w:ascii="Times" w:hAnsi="Times" w:cs="Times New Roman"/>
          <w:color w:val="000000" w:themeColor="text1"/>
          <w:lang w:val="en-US"/>
        </w:rPr>
        <w:t>,</w:t>
      </w:r>
    </w:p>
    <w:p w14:paraId="0575FA12" w14:textId="565D8D1E" w:rsidR="00EF1705" w:rsidRPr="00F641B0" w:rsidRDefault="008051E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Sier</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“io me ne </w:t>
      </w:r>
      <w:r w:rsidR="00024205">
        <w:rPr>
          <w:rFonts w:ascii="Times" w:hAnsi="Times" w:cs="Times New Roman"/>
          <w:color w:val="000000" w:themeColor="text1"/>
          <w:lang w:val="en-US"/>
        </w:rPr>
        <w:t>voio</w:t>
      </w:r>
      <w:r w:rsidR="00EF1705" w:rsidRPr="00F641B0">
        <w:rPr>
          <w:rFonts w:ascii="Times" w:hAnsi="Times" w:cs="Times New Roman"/>
          <w:color w:val="000000" w:themeColor="text1"/>
          <w:lang w:val="en-US"/>
        </w:rPr>
        <w:t xml:space="preserve"> ander</w:t>
      </w:r>
      <w:r w:rsidR="002B3821" w:rsidRPr="00F641B0">
        <w:rPr>
          <w:rFonts w:ascii="Times" w:hAnsi="Times" w:cs="Times New Roman"/>
          <w:color w:val="000000" w:themeColor="text1"/>
          <w:lang w:val="en-US"/>
        </w:rPr>
        <w:t>.</w:t>
      </w:r>
    </w:p>
    <w:p w14:paraId="1A072523" w14:textId="243417DE" w:rsidR="00EF1705" w:rsidRPr="00F641B0" w:rsidRDefault="008051E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w:t>
      </w:r>
      <w:r w:rsidR="00FA1549"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me</w:t>
      </w:r>
      <w:r w:rsidR="002B3821"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le mie arme porter</w:t>
      </w:r>
      <w:r w:rsidRPr="00F641B0">
        <w:rPr>
          <w:rFonts w:ascii="Times" w:hAnsi="Times" w:cs="Times New Roman"/>
          <w:color w:val="000000" w:themeColor="text1"/>
          <w:lang w:val="en-US"/>
        </w:rPr>
        <w:t>!”</w:t>
      </w:r>
    </w:p>
    <w:p w14:paraId="1F2863B8" w14:textId="5E04A447" w:rsidR="00EF1705" w:rsidRPr="00F641B0" w:rsidRDefault="008051E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G</w:t>
      </w:r>
      <w:r w:rsidR="00EF1705" w:rsidRPr="00F641B0">
        <w:rPr>
          <w:rFonts w:ascii="Times" w:hAnsi="Times" w:cs="Times New Roman"/>
          <w:color w:val="000000" w:themeColor="text1"/>
          <w:lang w:val="en-US"/>
        </w:rPr>
        <w:t>uatier</w:t>
      </w:r>
      <w:r w:rsidRPr="00F641B0">
        <w:rPr>
          <w:rFonts w:ascii="Times" w:hAnsi="Times" w:cs="Times New Roman"/>
          <w:color w:val="000000" w:themeColor="text1"/>
          <w:lang w:val="en-US"/>
        </w:rPr>
        <w:t>, “Ancy averì</w:t>
      </w:r>
      <w:r w:rsidR="002B3821"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a demorer</w:t>
      </w:r>
    </w:p>
    <w:p w14:paraId="6B863F91" w14:textId="19EA82BE" w:rsidR="00EF1705" w:rsidRPr="00F641B0" w:rsidRDefault="004213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v</w:t>
      </w:r>
      <w:r w:rsidR="00EF1705" w:rsidRPr="00F641B0">
        <w:rPr>
          <w:rFonts w:ascii="Times" w:hAnsi="Times" w:cs="Times New Roman"/>
          <w:color w:val="000000" w:themeColor="text1"/>
          <w:lang w:val="en-US"/>
        </w:rPr>
        <w:t>o</w:t>
      </w:r>
      <w:r w:rsidRPr="00F641B0">
        <w:rPr>
          <w:rFonts w:ascii="Times" w:hAnsi="Times" w:cs="Times New Roman"/>
          <w:color w:val="000000" w:themeColor="text1"/>
          <w:lang w:val="en-US"/>
        </w:rPr>
        <w:t>stro v</w:t>
      </w:r>
      <w:r w:rsidR="00EF1705" w:rsidRPr="00F641B0">
        <w:rPr>
          <w:rFonts w:ascii="Times" w:hAnsi="Times" w:cs="Times New Roman"/>
          <w:color w:val="000000" w:themeColor="text1"/>
          <w:lang w:val="en-US"/>
        </w:rPr>
        <w:t>oler un messe tuto intrier</w:t>
      </w:r>
      <w:r w:rsidRPr="00F641B0">
        <w:rPr>
          <w:rFonts w:ascii="Times" w:hAnsi="Times" w:cs="Times New Roman"/>
          <w:color w:val="000000" w:themeColor="text1"/>
          <w:lang w:val="en-US"/>
        </w:rPr>
        <w:t>.</w:t>
      </w:r>
    </w:p>
    <w:p w14:paraId="18418095" w14:textId="6CC17A9B" w:rsidR="00EF1705" w:rsidRPr="00F641B0" w:rsidRDefault="004213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 quelli </w:t>
      </w:r>
      <w:r w:rsidR="00744734" w:rsidRPr="00F641B0">
        <w:rPr>
          <w:rFonts w:ascii="Times" w:hAnsi="Times" w:cs="Times New Roman"/>
          <w:color w:val="000000" w:themeColor="text1"/>
          <w:lang w:val="en-US"/>
        </w:rPr>
        <w:t>defuora</w:t>
      </w:r>
      <w:r w:rsidRPr="00F641B0">
        <w:rPr>
          <w:rFonts w:ascii="Times" w:hAnsi="Times" w:cs="Times New Roman"/>
          <w:color w:val="000000" w:themeColor="text1"/>
          <w:lang w:val="en-US"/>
        </w:rPr>
        <w:t xml:space="preserve"> no ve conv</w:t>
      </w:r>
      <w:r w:rsidR="00EF1705" w:rsidRPr="00F641B0">
        <w:rPr>
          <w:rFonts w:ascii="Times" w:hAnsi="Times" w:cs="Times New Roman"/>
          <w:color w:val="000000" w:themeColor="text1"/>
          <w:lang w:val="en-US"/>
        </w:rPr>
        <w:t>en doter</w:t>
      </w:r>
      <w:r w:rsidRPr="00F641B0">
        <w:rPr>
          <w:rFonts w:ascii="Times" w:hAnsi="Times" w:cs="Times New Roman"/>
          <w:color w:val="000000" w:themeColor="text1"/>
          <w:lang w:val="en-US"/>
        </w:rPr>
        <w:t>.”</w:t>
      </w:r>
    </w:p>
    <w:p w14:paraId="23EEA4FB" w14:textId="353C5C8B" w:rsidR="00EF1705" w:rsidRPr="00F641B0" w:rsidRDefault="004213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U</w:t>
      </w:r>
      <w:r w:rsidR="00EF1705" w:rsidRPr="00F641B0">
        <w:rPr>
          <w:rFonts w:ascii="Times" w:hAnsi="Times" w:cs="Times New Roman"/>
          <w:color w:val="000000" w:themeColor="text1"/>
          <w:lang w:val="en-US"/>
        </w:rPr>
        <w:t>go</w:t>
      </w:r>
      <w:r w:rsidRPr="00F641B0">
        <w:rPr>
          <w:rFonts w:ascii="Times" w:hAnsi="Times" w:cs="Times New Roman"/>
          <w:color w:val="000000" w:themeColor="text1"/>
          <w:lang w:val="en-US"/>
        </w:rPr>
        <w:t>,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or non çu</w:t>
      </w:r>
      <w:r w:rsidR="00B27AF5" w:rsidRPr="00B27AF5">
        <w:rPr>
          <w:rFonts w:ascii="Times" w:hAnsi="Times" w:cs="Times New Roman"/>
          <w:i/>
          <w:color w:val="000000" w:themeColor="text1"/>
          <w:lang w:val="en-US"/>
        </w:rPr>
        <w:t>r</w:t>
      </w:r>
      <w:r w:rsidRPr="00F641B0">
        <w:rPr>
          <w:rFonts w:ascii="Times" w:hAnsi="Times" w:cs="Times New Roman"/>
          <w:color w:val="000000" w:themeColor="text1"/>
          <w:lang w:val="en-US"/>
        </w:rPr>
        <w:t>o u</w:t>
      </w:r>
      <w:r w:rsidR="00EF1705" w:rsidRPr="00F641B0">
        <w:rPr>
          <w:rFonts w:ascii="Times" w:hAnsi="Times" w:cs="Times New Roman"/>
          <w:color w:val="000000" w:themeColor="text1"/>
          <w:lang w:val="en-US"/>
        </w:rPr>
        <w:t>n dener</w:t>
      </w:r>
      <w:r w:rsidRPr="00F641B0">
        <w:rPr>
          <w:rFonts w:ascii="Times" w:hAnsi="Times" w:cs="Times New Roman"/>
          <w:color w:val="000000" w:themeColor="text1"/>
          <w:lang w:val="en-US"/>
        </w:rPr>
        <w:t>;</w:t>
      </w:r>
    </w:p>
    <w:p w14:paraId="153BE44A" w14:textId="0EA5CF78" w:rsidR="00EF1705" w:rsidRPr="00F641B0" w:rsidRDefault="002B382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qui</w:t>
      </w:r>
      <w:r w:rsidR="004213BA" w:rsidRPr="00F641B0">
        <w:rPr>
          <w:rFonts w:ascii="Times" w:hAnsi="Times" w:cs="Times New Roman"/>
          <w:color w:val="000000" w:themeColor="text1"/>
          <w:lang w:val="en-US"/>
        </w:rPr>
        <w:t xml:space="preserve"> no starò,</w:t>
      </w:r>
      <w:r w:rsidR="00EF1705" w:rsidRPr="00F641B0">
        <w:rPr>
          <w:rFonts w:ascii="Times" w:hAnsi="Times" w:cs="Times New Roman"/>
          <w:color w:val="000000" w:themeColor="text1"/>
          <w:lang w:val="en-US"/>
        </w:rPr>
        <w:t xml:space="preserve"> no</w:t>
      </w:r>
      <w:r w:rsidR="004213BA"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m</w:t>
      </w:r>
      <w:r w:rsidR="004213BA"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atant ch</w:t>
      </w:r>
      <w:r w:rsidR="004213BA" w:rsidRPr="00F641B0">
        <w:rPr>
          <w:rFonts w:ascii="Times" w:hAnsi="Times" w:cs="Times New Roman"/>
          <w:color w:val="000000" w:themeColor="text1"/>
          <w:lang w:val="en-US"/>
        </w:rPr>
        <w:t>’averò</w:t>
      </w:r>
      <w:r w:rsidR="00EF1705" w:rsidRPr="00F641B0">
        <w:rPr>
          <w:rFonts w:ascii="Times" w:hAnsi="Times" w:cs="Times New Roman"/>
          <w:color w:val="000000" w:themeColor="text1"/>
          <w:lang w:val="en-US"/>
        </w:rPr>
        <w:t xml:space="preserve"> mançer</w:t>
      </w:r>
      <w:r w:rsidR="004213BA" w:rsidRPr="00F641B0">
        <w:rPr>
          <w:rFonts w:ascii="Times" w:hAnsi="Times" w:cs="Times New Roman"/>
          <w:color w:val="000000" w:themeColor="text1"/>
          <w:lang w:val="en-US"/>
        </w:rPr>
        <w:t>.”</w:t>
      </w:r>
    </w:p>
    <w:p w14:paraId="35B199B7" w14:textId="53358EE5" w:rsidR="00EF1705" w:rsidRPr="00F641B0" w:rsidRDefault="004213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quilli li feno amantinente a</w:t>
      </w:r>
      <w:r w:rsidR="00EF1705" w:rsidRPr="00F641B0">
        <w:rPr>
          <w:rFonts w:ascii="Times" w:hAnsi="Times" w:cs="Times New Roman"/>
          <w:color w:val="000000" w:themeColor="text1"/>
          <w:lang w:val="en-US"/>
        </w:rPr>
        <w:t>parier</w:t>
      </w:r>
      <w:r w:rsidRPr="00F641B0">
        <w:rPr>
          <w:rFonts w:ascii="Times" w:hAnsi="Times" w:cs="Times New Roman"/>
          <w:color w:val="000000" w:themeColor="text1"/>
          <w:lang w:val="en-US"/>
        </w:rPr>
        <w:t>.</w:t>
      </w:r>
    </w:p>
    <w:p w14:paraId="7962C91C" w14:textId="67F1C600"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mança</w:t>
      </w:r>
      <w:r w:rsidR="004213B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po presse</w:t>
      </w:r>
      <w:r w:rsidR="004213BA" w:rsidRPr="00F641B0">
        <w:rPr>
          <w:rStyle w:val="FootnoteReference"/>
          <w:rFonts w:ascii="Times" w:hAnsi="Times" w:cs="Times New Roman"/>
          <w:color w:val="000000" w:themeColor="text1"/>
          <w:lang w:val="en-US"/>
        </w:rPr>
        <w:footnoteReference w:id="48"/>
      </w:r>
      <w:r w:rsidRPr="00F641B0">
        <w:rPr>
          <w:rFonts w:ascii="Times" w:hAnsi="Times" w:cs="Times New Roman"/>
          <w:color w:val="000000" w:themeColor="text1"/>
          <w:lang w:val="en-US"/>
        </w:rPr>
        <w:t xml:space="preserve"> so corer</w:t>
      </w:r>
      <w:r w:rsidR="004213BA" w:rsidRPr="00F641B0">
        <w:rPr>
          <w:rFonts w:ascii="Times" w:hAnsi="Times" w:cs="Times New Roman"/>
          <w:color w:val="000000" w:themeColor="text1"/>
          <w:lang w:val="en-US"/>
        </w:rPr>
        <w:t>;</w:t>
      </w:r>
    </w:p>
    <w:p w14:paraId="5DCA29E3" w14:textId="474A9B82" w:rsidR="00EF1705" w:rsidRPr="00F641B0" w:rsidRDefault="004213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Desende del pallaço</w:t>
      </w:r>
      <w:r w:rsidR="00B4410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 v</w:t>
      </w:r>
      <w:r w:rsidR="00EF1705" w:rsidRPr="00F641B0">
        <w:rPr>
          <w:rFonts w:ascii="Times" w:hAnsi="Times" w:cs="Times New Roman"/>
          <w:color w:val="000000" w:themeColor="text1"/>
          <w:lang w:val="en-US"/>
        </w:rPr>
        <w:t>ene a</w:t>
      </w:r>
      <w:r w:rsidR="00BE5A91" w:rsidRPr="00F641B0">
        <w:rPr>
          <w:rFonts w:ascii="Times" w:hAnsi="Times" w:cs="Times New Roman"/>
          <w:color w:val="000000" w:themeColor="text1"/>
          <w:lang w:val="en-US"/>
        </w:rPr>
        <w:t xml:space="preserve">l </w:t>
      </w:r>
      <w:r w:rsidR="00EF1705" w:rsidRPr="00F641B0">
        <w:rPr>
          <w:rFonts w:ascii="Times" w:hAnsi="Times" w:cs="Times New Roman"/>
          <w:color w:val="000000" w:themeColor="text1"/>
          <w:lang w:val="en-US"/>
        </w:rPr>
        <w:t>sso destrier</w:t>
      </w:r>
      <w:r w:rsidRPr="00F641B0">
        <w:rPr>
          <w:rFonts w:ascii="Times" w:hAnsi="Times" w:cs="Times New Roman"/>
          <w:color w:val="000000" w:themeColor="text1"/>
          <w:lang w:val="en-US"/>
        </w:rPr>
        <w:t>.</w:t>
      </w:r>
    </w:p>
    <w:p w14:paraId="2FB5C6E7" w14:textId="75DAE157" w:rsidR="00EF1705" w:rsidRPr="00F641B0" w:rsidRDefault="004213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fren li mete</w:t>
      </w:r>
      <w:r w:rsidR="00B4410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 l’av</w:t>
      </w:r>
      <w:r w:rsidR="00EF1705" w:rsidRPr="00F641B0">
        <w:rPr>
          <w:rFonts w:ascii="Times" w:hAnsi="Times" w:cs="Times New Roman"/>
          <w:color w:val="000000" w:themeColor="text1"/>
          <w:lang w:val="en-US"/>
        </w:rPr>
        <w:t>e inseler</w:t>
      </w:r>
    </w:p>
    <w:p w14:paraId="6B9C52CC" w14:textId="72506DF1"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per l</w:t>
      </w:r>
      <w:r w:rsidR="004213BA" w:rsidRPr="00F641B0">
        <w:rPr>
          <w:rFonts w:ascii="Times" w:hAnsi="Times" w:cs="Times New Roman"/>
          <w:color w:val="000000" w:themeColor="text1"/>
          <w:lang w:val="en-US"/>
        </w:rPr>
        <w:t>’estriev</w:t>
      </w:r>
      <w:r w:rsidRPr="00F641B0">
        <w:rPr>
          <w:rFonts w:ascii="Times" w:hAnsi="Times" w:cs="Times New Roman"/>
          <w:color w:val="000000" w:themeColor="text1"/>
          <w:lang w:val="en-US"/>
        </w:rPr>
        <w:t>e in arçon a monter</w:t>
      </w:r>
      <w:r w:rsidR="004213BA" w:rsidRPr="00F641B0">
        <w:rPr>
          <w:rFonts w:ascii="Times" w:hAnsi="Times" w:cs="Times New Roman"/>
          <w:color w:val="000000" w:themeColor="text1"/>
          <w:lang w:val="en-US"/>
        </w:rPr>
        <w:t>.</w:t>
      </w:r>
    </w:p>
    <w:p w14:paraId="672155DE" w14:textId="5EB01885" w:rsidR="00EF1705" w:rsidRPr="00F641B0" w:rsidRDefault="002B382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w:t>
      </w:r>
      <w:r w:rsidR="004213BA" w:rsidRPr="00F641B0">
        <w:rPr>
          <w:rFonts w:ascii="Times" w:hAnsi="Times" w:cs="Times New Roman"/>
          <w:color w:val="000000" w:themeColor="text1"/>
          <w:lang w:val="en-US"/>
        </w:rPr>
        <w:t xml:space="preserve"> prexe cunbiado dal castelan G</w:t>
      </w:r>
      <w:r w:rsidR="00EF1705" w:rsidRPr="00F641B0">
        <w:rPr>
          <w:rFonts w:ascii="Times" w:hAnsi="Times" w:cs="Times New Roman"/>
          <w:color w:val="000000" w:themeColor="text1"/>
          <w:lang w:val="en-US"/>
        </w:rPr>
        <w:t>ualtier</w:t>
      </w:r>
    </w:p>
    <w:p w14:paraId="04E805EF" w14:textId="3485F78E"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da so fiolli</w:t>
      </w:r>
      <w:r w:rsidR="002B3821" w:rsidRPr="00F641B0">
        <w:rPr>
          <w:rFonts w:ascii="Times" w:hAnsi="Times" w:cs="Times New Roman"/>
          <w:color w:val="000000" w:themeColor="text1"/>
          <w:lang w:val="en-US"/>
        </w:rPr>
        <w:t>; la porta fè</w:t>
      </w:r>
      <w:r w:rsidRPr="00F641B0">
        <w:rPr>
          <w:rFonts w:ascii="Times" w:hAnsi="Times" w:cs="Times New Roman"/>
          <w:color w:val="000000" w:themeColor="text1"/>
          <w:lang w:val="en-US"/>
        </w:rPr>
        <w:t xml:space="preserve"> desserer</w:t>
      </w:r>
    </w:p>
    <w:p w14:paraId="543864F6" w14:textId="5A25A0D9"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 gran pon</w:t>
      </w:r>
      <w:r w:rsidR="002B3821" w:rsidRPr="00F641B0">
        <w:rPr>
          <w:rFonts w:ascii="Times" w:hAnsi="Times" w:cs="Times New Roman"/>
          <w:color w:val="000000" w:themeColor="text1"/>
          <w:lang w:val="en-US"/>
        </w:rPr>
        <w:t>te fè</w:t>
      </w:r>
      <w:r w:rsidRPr="00F641B0">
        <w:rPr>
          <w:rFonts w:ascii="Times" w:hAnsi="Times" w:cs="Times New Roman"/>
          <w:color w:val="000000" w:themeColor="text1"/>
          <w:lang w:val="en-US"/>
        </w:rPr>
        <w:t xml:space="preserve"> tosto abaser</w:t>
      </w:r>
      <w:r w:rsidR="004213BA" w:rsidRPr="00F641B0">
        <w:rPr>
          <w:rFonts w:ascii="Times" w:hAnsi="Times" w:cs="Times New Roman"/>
          <w:color w:val="000000" w:themeColor="text1"/>
          <w:lang w:val="en-US"/>
        </w:rPr>
        <w:t>;</w:t>
      </w:r>
    </w:p>
    <w:p w14:paraId="1286019E" w14:textId="6DD93AE0"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Ese del chastello e ponçe lo destrier</w:t>
      </w:r>
      <w:r w:rsidR="004213BA" w:rsidRPr="00F641B0">
        <w:rPr>
          <w:rFonts w:ascii="Times" w:hAnsi="Times" w:cs="Times New Roman"/>
          <w:color w:val="000000" w:themeColor="text1"/>
          <w:lang w:val="en-US"/>
        </w:rPr>
        <w:t>.</w:t>
      </w:r>
    </w:p>
    <w:p w14:paraId="39F8D27B" w14:textId="370FFC76" w:rsidR="00EF1705" w:rsidRPr="00F641B0" w:rsidRDefault="004213B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EF170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60A1C" w:rsidRPr="00F641B0">
        <w:rPr>
          <w:rFonts w:ascii="Times" w:hAnsi="Times" w:cs="Times New Roman"/>
          <w:color w:val="000000" w:themeColor="text1"/>
          <w:lang w:val="en-US"/>
        </w:rPr>
        <w:t xml:space="preserve"> lo v</w:t>
      </w:r>
      <w:r w:rsidR="00EF1705" w:rsidRPr="00F641B0">
        <w:rPr>
          <w:rFonts w:ascii="Times" w:hAnsi="Times" w:cs="Times New Roman"/>
          <w:color w:val="000000" w:themeColor="text1"/>
          <w:lang w:val="en-US"/>
        </w:rPr>
        <w:t>ete</w:t>
      </w:r>
      <w:r w:rsidR="00460A1C"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 xml:space="preserve"> el non</w:t>
      </w:r>
      <w:r w:rsidR="00460A1C" w:rsidRPr="00F641B0">
        <w:rPr>
          <w:rFonts w:ascii="Times" w:hAnsi="Times" w:cs="Times New Roman"/>
          <w:color w:val="000000" w:themeColor="text1"/>
          <w:lang w:val="en-US"/>
        </w:rPr>
        <w:t xml:space="preserve"> </w:t>
      </w:r>
      <w:r w:rsidR="00576376" w:rsidRPr="00F641B0">
        <w:rPr>
          <w:rFonts w:ascii="Times" w:hAnsi="Times" w:cs="Times New Roman"/>
          <w:color w:val="000000" w:themeColor="text1"/>
          <w:lang w:val="en-US"/>
        </w:rPr>
        <w:t>à</w:t>
      </w:r>
      <w:r w:rsidR="00EF1705" w:rsidRPr="00F641B0">
        <w:rPr>
          <w:rFonts w:ascii="Times" w:hAnsi="Times" w:cs="Times New Roman"/>
          <w:color w:val="000000" w:themeColor="text1"/>
          <w:lang w:val="en-US"/>
        </w:rPr>
        <w:t xml:space="preserve"> demorer</w:t>
      </w:r>
      <w:r w:rsidR="00460A1C" w:rsidRPr="00F641B0">
        <w:rPr>
          <w:rFonts w:ascii="Times" w:hAnsi="Times" w:cs="Times New Roman"/>
          <w:color w:val="000000" w:themeColor="text1"/>
          <w:lang w:val="en-US"/>
        </w:rPr>
        <w:t>.</w:t>
      </w:r>
    </w:p>
    <w:p w14:paraId="19AF887C" w14:textId="53A3A588" w:rsidR="00EF1705" w:rsidRPr="00F641B0" w:rsidRDefault="00EF170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inançy ch</w:t>
      </w:r>
      <w:r w:rsidR="00460A1C" w:rsidRPr="00F641B0">
        <w:rPr>
          <w:rFonts w:ascii="Times" w:hAnsi="Times" w:cs="Times New Roman"/>
          <w:color w:val="000000" w:themeColor="text1"/>
          <w:lang w:val="en-US"/>
        </w:rPr>
        <w:t>’el montasse in lo chav</w:t>
      </w:r>
      <w:r w:rsidRPr="00F641B0">
        <w:rPr>
          <w:rFonts w:ascii="Times" w:hAnsi="Times" w:cs="Times New Roman"/>
          <w:color w:val="000000" w:themeColor="text1"/>
          <w:lang w:val="en-US"/>
        </w:rPr>
        <w:t>al corser</w:t>
      </w:r>
      <w:r w:rsidR="00460A1C" w:rsidRPr="00F641B0">
        <w:rPr>
          <w:rFonts w:ascii="Times" w:hAnsi="Times" w:cs="Times New Roman"/>
          <w:color w:val="000000" w:themeColor="text1"/>
          <w:lang w:val="en-US"/>
        </w:rPr>
        <w:t>,</w:t>
      </w:r>
    </w:p>
    <w:p w14:paraId="560F96D5" w14:textId="73E4E1F4" w:rsidR="0099364A" w:rsidRPr="00F641B0" w:rsidRDefault="00BF6E8D" w:rsidP="00460A1C">
      <w:pPr>
        <w:pStyle w:val="ListParagraph"/>
        <w:widowControl w:val="0"/>
        <w:numPr>
          <w:ilvl w:val="0"/>
          <w:numId w:val="13"/>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se delongà</w:t>
      </w:r>
      <w:r w:rsidR="00EF1705" w:rsidRPr="00F641B0">
        <w:rPr>
          <w:rFonts w:ascii="Times" w:hAnsi="Times" w:cs="Times New Roman"/>
          <w:color w:val="000000" w:themeColor="text1"/>
          <w:lang w:val="en-US"/>
        </w:rPr>
        <w:t xml:space="preserve"> ben meça liga inter</w:t>
      </w:r>
      <w:r w:rsidR="002B3821" w:rsidRPr="00F641B0">
        <w:rPr>
          <w:rFonts w:ascii="Times" w:hAnsi="Times" w:cs="Times New Roman"/>
          <w:color w:val="000000" w:themeColor="text1"/>
          <w:lang w:val="en-US"/>
        </w:rPr>
        <w:t>.</w:t>
      </w:r>
    </w:p>
    <w:p w14:paraId="242B6AFA" w14:textId="34205FA5" w:rsidR="00460A1C" w:rsidRPr="00F641B0" w:rsidRDefault="00460A1C" w:rsidP="009225F0">
      <w:pPr>
        <w:pStyle w:val="BodyText"/>
        <w:rPr>
          <w:rFonts w:ascii="Times" w:hAnsi="Times"/>
          <w:lang w:val="en-US"/>
        </w:rPr>
      </w:pPr>
      <w:r w:rsidRPr="00F641B0">
        <w:rPr>
          <w:rFonts w:ascii="Times" w:hAnsi="Times"/>
          <w:lang w:val="en-US"/>
        </w:rPr>
        <w:t>Laisse 12</w:t>
      </w:r>
    </w:p>
    <w:p w14:paraId="5393CD1F" w14:textId="7F59FB1D" w:rsidR="00EF1705" w:rsidRPr="00F641B0" w:rsidRDefault="00BF6E8D" w:rsidP="009B59A1">
      <w:pPr>
        <w:pStyle w:val="ListParagraph"/>
        <w:widowControl w:val="0"/>
        <w:numPr>
          <w:ilvl w:val="0"/>
          <w:numId w:val="13"/>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rPr>
        <w:t>Vass</w:t>
      </w:r>
      <w:r w:rsidR="00BE5A91" w:rsidRPr="00F641B0">
        <w:rPr>
          <w:rFonts w:ascii="Times" w:hAnsi="Times" w:cs="Times New Roman"/>
          <w:color w:val="000000" w:themeColor="text1"/>
        </w:rPr>
        <w:t>en</w:t>
      </w:r>
      <w:r w:rsidR="00BE5A91" w:rsidRPr="00F641B0">
        <w:rPr>
          <w:rFonts w:ascii="Times" w:hAnsi="Times" w:cs="Times New Roman"/>
          <w:color w:val="000000" w:themeColor="text1"/>
          <w:lang w:val="en-US"/>
        </w:rPr>
        <w:t xml:space="preserve"> </w:t>
      </w:r>
      <w:r w:rsidR="00EF1705" w:rsidRPr="00F641B0">
        <w:rPr>
          <w:rFonts w:ascii="Times" w:hAnsi="Times" w:cs="Times New Roman"/>
          <w:color w:val="000000" w:themeColor="text1"/>
          <w:lang w:val="en-US"/>
        </w:rPr>
        <w:t>lo c</w:t>
      </w:r>
      <w:r w:rsidR="006F049E" w:rsidRPr="00F641B0">
        <w:rPr>
          <w:rFonts w:ascii="Times" w:hAnsi="Times" w:cs="Times New Roman"/>
          <w:color w:val="000000" w:themeColor="text1"/>
          <w:lang w:val="en-US"/>
        </w:rPr>
        <w:t>onte U</w:t>
      </w:r>
      <w:r w:rsidR="00EF1705" w:rsidRPr="00F641B0">
        <w:rPr>
          <w:rFonts w:ascii="Times" w:hAnsi="Times" w:cs="Times New Roman"/>
          <w:color w:val="000000" w:themeColor="text1"/>
          <w:lang w:val="en-US"/>
        </w:rPr>
        <w:t>go</w:t>
      </w:r>
      <w:r w:rsidR="002B3821" w:rsidRPr="00F641B0">
        <w:rPr>
          <w:rFonts w:ascii="Times" w:hAnsi="Times" w:cs="Times New Roman"/>
          <w:color w:val="000000" w:themeColor="text1"/>
          <w:lang w:val="en-US"/>
        </w:rPr>
        <w:t>, che à</w:t>
      </w:r>
      <w:r w:rsidR="00EF1705" w:rsidRPr="00F641B0">
        <w:rPr>
          <w:rFonts w:ascii="Times" w:hAnsi="Times" w:cs="Times New Roman"/>
          <w:color w:val="000000" w:themeColor="text1"/>
          <w:lang w:val="en-US"/>
        </w:rPr>
        <w:t xml:space="preserve"> cuor </w:t>
      </w:r>
      <w:r w:rsidR="00180088">
        <w:rPr>
          <w:rFonts w:ascii="Times" w:hAnsi="Times" w:cs="Times New Roman"/>
          <w:color w:val="000000" w:themeColor="text1"/>
          <w:lang w:val="en-US"/>
        </w:rPr>
        <w:t>de·ll</w:t>
      </w:r>
      <w:r w:rsidR="00EF1705" w:rsidRPr="00F641B0">
        <w:rPr>
          <w:rFonts w:ascii="Times" w:hAnsi="Times" w:cs="Times New Roman"/>
          <w:color w:val="000000" w:themeColor="text1"/>
          <w:lang w:val="en-US"/>
        </w:rPr>
        <w:t>ion</w:t>
      </w:r>
    </w:p>
    <w:p w14:paraId="6830FC85" w14:textId="5F9A1C33" w:rsidR="00EF1705" w:rsidRPr="00F641B0" w:rsidRDefault="00BF6E8D" w:rsidP="009B59A1">
      <w:pPr>
        <w:pStyle w:val="ListParagraph"/>
        <w:widowControl w:val="0"/>
        <w:numPr>
          <w:ilvl w:val="0"/>
          <w:numId w:val="13"/>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E47FD" w:rsidRPr="00F641B0">
        <w:rPr>
          <w:rFonts w:ascii="Times" w:hAnsi="Times" w:cs="Times New Roman"/>
          <w:i/>
          <w:color w:val="000000" w:themeColor="text1"/>
          <w:lang w:val="en-US"/>
        </w:rPr>
        <w:t>er</w:t>
      </w:r>
      <w:r w:rsidR="002B3821" w:rsidRPr="00F641B0">
        <w:rPr>
          <w:rFonts w:ascii="Times" w:hAnsi="Times" w:cs="Times New Roman"/>
          <w:color w:val="000000" w:themeColor="text1"/>
          <w:lang w:val="en-US"/>
        </w:rPr>
        <w:t xml:space="preserve"> lo camin quanto pò</w:t>
      </w:r>
      <w:r w:rsidR="00EF1705" w:rsidRPr="00F641B0">
        <w:rPr>
          <w:rFonts w:ascii="Times" w:hAnsi="Times" w:cs="Times New Roman"/>
          <w:color w:val="000000" w:themeColor="text1"/>
          <w:lang w:val="en-US"/>
        </w:rPr>
        <w:t xml:space="preserve"> l</w:t>
      </w:r>
      <w:r w:rsidR="006F049E" w:rsidRPr="00F641B0">
        <w:rPr>
          <w:rFonts w:ascii="Times" w:hAnsi="Times" w:cs="Times New Roman"/>
          <w:color w:val="000000" w:themeColor="text1"/>
          <w:lang w:val="en-US"/>
        </w:rPr>
        <w:t>’</w:t>
      </w:r>
      <w:r w:rsidR="00EF1705" w:rsidRPr="00F641B0">
        <w:rPr>
          <w:rFonts w:ascii="Times" w:hAnsi="Times" w:cs="Times New Roman"/>
          <w:color w:val="000000" w:themeColor="text1"/>
          <w:lang w:val="en-US"/>
        </w:rPr>
        <w:t>arangon</w:t>
      </w:r>
      <w:r w:rsidR="002B3821" w:rsidRPr="00F641B0">
        <w:rPr>
          <w:rFonts w:ascii="Times" w:hAnsi="Times" w:cs="Times New Roman"/>
          <w:color w:val="000000" w:themeColor="text1"/>
          <w:lang w:val="en-US"/>
        </w:rPr>
        <w:t>;</w:t>
      </w:r>
    </w:p>
    <w:p w14:paraId="3AFA8ECD" w14:textId="3543DF35" w:rsidR="00E4350F" w:rsidRPr="00F641B0" w:rsidRDefault="00EF1705" w:rsidP="009B59A1">
      <w:pPr>
        <w:pStyle w:val="ListParagraph"/>
        <w:widowControl w:val="0"/>
        <w:numPr>
          <w:ilvl w:val="0"/>
          <w:numId w:val="13"/>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Sangui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w:t>
      </w:r>
      <w:r w:rsidR="006F049E" w:rsidRPr="00F641B0">
        <w:rPr>
          <w:rFonts w:ascii="Times" w:hAnsi="Times" w:cs="Times New Roman"/>
          <w:color w:val="000000" w:themeColor="text1"/>
          <w:lang w:val="en-US"/>
        </w:rPr>
        <w:t>’</w:t>
      </w:r>
      <w:r w:rsidR="002B3821" w:rsidRPr="00F641B0">
        <w:rPr>
          <w:rFonts w:ascii="Times" w:hAnsi="Times" w:cs="Times New Roman"/>
          <w:color w:val="000000" w:themeColor="text1"/>
          <w:lang w:val="en-US"/>
        </w:rPr>
        <w:t>incalçà</w:t>
      </w:r>
      <w:r w:rsidRPr="00F641B0">
        <w:rPr>
          <w:rFonts w:ascii="Times" w:hAnsi="Times" w:cs="Times New Roman"/>
          <w:color w:val="000000" w:themeColor="text1"/>
          <w:lang w:val="en-US"/>
        </w:rPr>
        <w:t xml:space="preserve"> a cuita d</w:t>
      </w:r>
      <w:r w:rsidR="006F049E" w:rsidRPr="00F641B0">
        <w:rPr>
          <w:rFonts w:ascii="Times" w:hAnsi="Times" w:cs="Times New Roman"/>
          <w:color w:val="000000" w:themeColor="text1"/>
          <w:lang w:val="en-US"/>
        </w:rPr>
        <w:t>’</w:t>
      </w:r>
      <w:r w:rsidRPr="00F641B0">
        <w:rPr>
          <w:rFonts w:ascii="Times" w:hAnsi="Times" w:cs="Times New Roman"/>
          <w:color w:val="000000" w:themeColor="text1"/>
          <w:lang w:val="en-US"/>
        </w:rPr>
        <w:t>esperon</w:t>
      </w:r>
    </w:p>
    <w:p w14:paraId="4450F1BE" w14:textId="6A0ECA03" w:rsidR="0099364A" w:rsidRPr="00F641B0" w:rsidRDefault="00EF1705" w:rsidP="009B59A1">
      <w:pPr>
        <w:pStyle w:val="ListParagraph"/>
        <w:widowControl w:val="0"/>
        <w:numPr>
          <w:ilvl w:val="0"/>
          <w:numId w:val="13"/>
        </w:numPr>
        <w:tabs>
          <w:tab w:val="left" w:pos="5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w:t>
      </w:r>
      <w:r w:rsidR="006F049E" w:rsidRPr="00F641B0">
        <w:rPr>
          <w:rFonts w:ascii="Times" w:hAnsi="Times" w:cs="Times New Roman"/>
          <w:color w:val="000000" w:themeColor="text1"/>
          <w:lang w:val="en-US"/>
        </w:rPr>
        <w:t>’</w:t>
      </w:r>
      <w:r w:rsidRPr="00F641B0">
        <w:rPr>
          <w:rFonts w:ascii="Times" w:hAnsi="Times" w:cs="Times New Roman"/>
          <w:color w:val="000000" w:themeColor="text1"/>
          <w:lang w:val="en-US"/>
        </w:rPr>
        <w:t>elli fo da presso lo trar d’un bolçon</w:t>
      </w:r>
      <w:r w:rsidR="002B3821" w:rsidRPr="00F641B0">
        <w:rPr>
          <w:rFonts w:ascii="Times" w:hAnsi="Times" w:cs="Times New Roman"/>
          <w:color w:val="000000" w:themeColor="text1"/>
          <w:lang w:val="en-US"/>
        </w:rPr>
        <w:t>;</w:t>
      </w:r>
    </w:p>
    <w:p w14:paraId="22413AAB" w14:textId="3E5846C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(11R) </w:t>
      </w:r>
      <w:r w:rsidR="005260CA" w:rsidRPr="00F641B0">
        <w:rPr>
          <w:rFonts w:ascii="Times" w:hAnsi="Times" w:cs="Times New Roman"/>
          <w:color w:val="000000" w:themeColor="text1"/>
          <w:lang w:val="en-US"/>
        </w:rPr>
        <w:t>E</w:t>
      </w:r>
      <w:r w:rsidRPr="00F641B0">
        <w:rPr>
          <w:rFonts w:ascii="Times" w:hAnsi="Times" w:cs="Times New Roman"/>
          <w:color w:val="000000" w:themeColor="text1"/>
          <w:lang w:val="en-US"/>
        </w:rPr>
        <w:t>lo li crida</w:t>
      </w:r>
      <w:r w:rsidR="005260CA" w:rsidRPr="00F641B0">
        <w:rPr>
          <w:rFonts w:ascii="Times" w:hAnsi="Times" w:cs="Times New Roman"/>
          <w:color w:val="000000" w:themeColor="text1"/>
          <w:lang w:val="en-US"/>
        </w:rPr>
        <w:t>, “D</w:t>
      </w:r>
      <w:r w:rsidRPr="00F641B0">
        <w:rPr>
          <w:rFonts w:ascii="Times" w:hAnsi="Times" w:cs="Times New Roman"/>
          <w:color w:val="000000" w:themeColor="text1"/>
          <w:lang w:val="en-US"/>
        </w:rPr>
        <w:t>eslial</w:t>
      </w:r>
      <w:r w:rsidR="005260C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trait felon</w:t>
      </w:r>
      <w:r w:rsidR="005260CA" w:rsidRPr="00F641B0">
        <w:rPr>
          <w:rFonts w:ascii="Times" w:hAnsi="Times" w:cs="Times New Roman"/>
          <w:color w:val="000000" w:themeColor="text1"/>
          <w:lang w:val="en-US"/>
        </w:rPr>
        <w:t>!</w:t>
      </w:r>
    </w:p>
    <w:p w14:paraId="3B746B24" w14:textId="5468BE10" w:rsidR="00494185" w:rsidRPr="00F641B0" w:rsidRDefault="005260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tu te v</w:t>
      </w:r>
      <w:r w:rsidR="00494185" w:rsidRPr="00F641B0">
        <w:rPr>
          <w:rFonts w:ascii="Times" w:hAnsi="Times" w:cs="Times New Roman"/>
          <w:color w:val="000000" w:themeColor="text1"/>
          <w:lang w:val="en-US"/>
        </w:rPr>
        <w:t>uo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defender</w:t>
      </w:r>
      <w:r w:rsidRPr="00F641B0">
        <w:rPr>
          <w:rFonts w:ascii="Times" w:hAnsi="Times" w:cs="Times New Roman"/>
          <w:color w:val="000000" w:themeColor="text1"/>
          <w:lang w:val="en-US"/>
        </w:rPr>
        <w:t>,</w:t>
      </w:r>
      <w:r w:rsidR="004E39CD" w:rsidRPr="00F641B0">
        <w:rPr>
          <w:rFonts w:ascii="Times" w:hAnsi="Times" w:cs="Times New Roman"/>
          <w:color w:val="000000" w:themeColor="text1"/>
          <w:lang w:val="en-US"/>
        </w:rPr>
        <w:t xml:space="preserve"> volta l'a</w:t>
      </w:r>
      <w:r w:rsidR="00494185" w:rsidRPr="00F641B0">
        <w:rPr>
          <w:rFonts w:ascii="Times" w:hAnsi="Times" w:cs="Times New Roman"/>
          <w:color w:val="000000" w:themeColor="text1"/>
          <w:lang w:val="en-US"/>
        </w:rPr>
        <w:t>rangon</w:t>
      </w:r>
    </w:p>
    <w:p w14:paraId="7C3F26AE" w14:textId="34013947" w:rsidR="00494185" w:rsidRPr="00F641B0" w:rsidRDefault="0079485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 xml:space="preserve">E si te defendi s’ell </w:t>
      </w:r>
      <w:r w:rsidR="005260CA" w:rsidRPr="00F641B0">
        <w:rPr>
          <w:rFonts w:ascii="Times" w:hAnsi="Times" w:cs="Times New Roman"/>
          <w:color w:val="000000" w:themeColor="text1"/>
          <w:lang w:val="en-US"/>
        </w:rPr>
        <w:t>è v</w:t>
      </w:r>
      <w:r w:rsidR="00494185" w:rsidRPr="00F641B0">
        <w:rPr>
          <w:rFonts w:ascii="Times" w:hAnsi="Times" w:cs="Times New Roman"/>
          <w:color w:val="000000" w:themeColor="text1"/>
          <w:lang w:val="en-US"/>
        </w:rPr>
        <w:t>ero o non</w:t>
      </w:r>
      <w:r w:rsidR="005260CA" w:rsidRPr="00F641B0">
        <w:rPr>
          <w:rFonts w:ascii="Times" w:hAnsi="Times" w:cs="Times New Roman"/>
          <w:color w:val="000000" w:themeColor="text1"/>
          <w:lang w:val="en-US"/>
        </w:rPr>
        <w:t>!”</w:t>
      </w:r>
    </w:p>
    <w:p w14:paraId="1DBBE2EA" w14:textId="20331CB1"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lo conte</w:t>
      </w:r>
      <w:r w:rsidR="005260CA" w:rsidRPr="00F641B0">
        <w:rPr>
          <w:rFonts w:ascii="Times" w:hAnsi="Times" w:cs="Times New Roman"/>
          <w:color w:val="000000" w:themeColor="text1"/>
          <w:lang w:val="en-US"/>
        </w:rPr>
        <w:t>, “B</w:t>
      </w:r>
      <w:r w:rsidRPr="00F641B0">
        <w:rPr>
          <w:rFonts w:ascii="Times" w:hAnsi="Times" w:cs="Times New Roman"/>
          <w:color w:val="000000" w:themeColor="text1"/>
          <w:lang w:val="en-US"/>
        </w:rPr>
        <w:t>en me plaxe conpag</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on</w:t>
      </w:r>
    </w:p>
    <w:p w14:paraId="4BFCEEAB" w14:textId="2E9A4CD0" w:rsidR="00494185" w:rsidRPr="00F641B0" w:rsidRDefault="002B382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como ell</w:t>
      </w:r>
      <w:r w:rsidR="00674E15" w:rsidRPr="00F641B0">
        <w:rPr>
          <w:rFonts w:ascii="Times" w:hAnsi="Times" w:cs="Times New Roman"/>
          <w:color w:val="000000" w:themeColor="text1"/>
          <w:lang w:val="en-US"/>
        </w:rPr>
        <w:t xml:space="preserve"> è v</w:t>
      </w:r>
      <w:r w:rsidR="00494185" w:rsidRPr="00F641B0">
        <w:rPr>
          <w:rFonts w:ascii="Times" w:hAnsi="Times" w:cs="Times New Roman"/>
          <w:color w:val="000000" w:themeColor="text1"/>
          <w:lang w:val="en-US"/>
        </w:rPr>
        <w:t>ero</w:t>
      </w:r>
      <w:r w:rsidR="00674E15"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FE1A37" w:rsidRPr="00F641B0">
        <w:rPr>
          <w:rFonts w:ascii="Times" w:hAnsi="Times" w:cs="Times New Roman"/>
          <w:color w:val="000000" w:themeColor="text1"/>
          <w:lang w:val="en-US"/>
        </w:rPr>
        <w:t>e nu</w:t>
      </w:r>
      <w:r w:rsidR="00794852">
        <w:rPr>
          <w:rFonts w:ascii="Times" w:hAnsi="Times" w:cs="Times New Roman"/>
          <w:color w:val="000000" w:themeColor="text1"/>
        </w:rPr>
        <w:t>·</w:t>
      </w:r>
      <w:r w:rsidR="00674E15" w:rsidRPr="00F641B0">
        <w:rPr>
          <w:rFonts w:ascii="Times" w:hAnsi="Times" w:cs="Times New Roman"/>
          <w:color w:val="000000" w:themeColor="text1"/>
          <w:lang w:val="en-US"/>
        </w:rPr>
        <w:t>lle prov</w:t>
      </w:r>
      <w:r w:rsidR="00494185" w:rsidRPr="00F641B0">
        <w:rPr>
          <w:rFonts w:ascii="Times" w:hAnsi="Times" w:cs="Times New Roman"/>
          <w:color w:val="000000" w:themeColor="text1"/>
          <w:lang w:val="en-US"/>
        </w:rPr>
        <w:t>eron</w:t>
      </w:r>
      <w:r w:rsidR="00674E15" w:rsidRPr="00F641B0">
        <w:rPr>
          <w:rFonts w:ascii="Times" w:hAnsi="Times" w:cs="Times New Roman"/>
          <w:color w:val="000000" w:themeColor="text1"/>
          <w:lang w:val="en-US"/>
        </w:rPr>
        <w:t>,</w:t>
      </w:r>
    </w:p>
    <w:p w14:paraId="415CF0C9" w14:textId="3A6F21E2" w:rsidR="00494185" w:rsidRPr="00F641B0" w:rsidRDefault="00674E1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algun de mia gesta no fè</w:t>
      </w:r>
      <w:r w:rsidR="00494185" w:rsidRPr="00F641B0">
        <w:rPr>
          <w:rFonts w:ascii="Times" w:hAnsi="Times" w:cs="Times New Roman"/>
          <w:color w:val="000000" w:themeColor="text1"/>
          <w:lang w:val="en-US"/>
        </w:rPr>
        <w:t xml:space="preserve"> mai tradisson</w:t>
      </w:r>
      <w:r w:rsidRPr="00F641B0">
        <w:rPr>
          <w:rFonts w:ascii="Times" w:hAnsi="Times" w:cs="Times New Roman"/>
          <w:color w:val="000000" w:themeColor="text1"/>
          <w:lang w:val="en-US"/>
        </w:rPr>
        <w:t>;</w:t>
      </w:r>
    </w:p>
    <w:p w14:paraId="258E209E" w14:textId="4F2EC93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me secora quelo che mantien lo tron</w:t>
      </w:r>
      <w:r w:rsidR="00674E15" w:rsidRPr="00F641B0">
        <w:rPr>
          <w:rFonts w:ascii="Times" w:hAnsi="Times" w:cs="Times New Roman"/>
          <w:color w:val="000000" w:themeColor="text1"/>
          <w:lang w:val="en-US"/>
        </w:rPr>
        <w:t>.”</w:t>
      </w:r>
    </w:p>
    <w:p w14:paraId="58861FD2" w14:textId="5323BE84" w:rsidR="00494185" w:rsidRPr="00F641B0" w:rsidRDefault="00674E1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v</w:t>
      </w:r>
      <w:r w:rsidR="00BF6E8D" w:rsidRPr="00F641B0">
        <w:rPr>
          <w:rFonts w:ascii="Times" w:hAnsi="Times" w:cs="Times New Roman"/>
          <w:color w:val="000000" w:themeColor="text1"/>
          <w:lang w:val="en-US"/>
        </w:rPr>
        <w:t>oltà</w:t>
      </w:r>
      <w:r w:rsidR="00494185" w:rsidRPr="00F641B0">
        <w:rPr>
          <w:rFonts w:ascii="Times" w:hAnsi="Times" w:cs="Times New Roman"/>
          <w:color w:val="000000" w:themeColor="text1"/>
          <w:lang w:val="en-US"/>
        </w:rPr>
        <w:t xml:space="preserve"> el destrier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si</w:t>
      </w:r>
      <w:r w:rsidR="002B3821"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l fiere di</w:t>
      </w:r>
      <w:r w:rsidR="00B44108"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spiron</w:t>
      </w:r>
      <w:r w:rsidRPr="00F641B0">
        <w:rPr>
          <w:rFonts w:ascii="Times" w:hAnsi="Times" w:cs="Times New Roman"/>
          <w:color w:val="000000" w:themeColor="text1"/>
          <w:lang w:val="en-US"/>
        </w:rPr>
        <w:t>.</w:t>
      </w:r>
    </w:p>
    <w:p w14:paraId="2C7F8DA3" w14:textId="0AA554D8" w:rsidR="00494185" w:rsidRPr="00F641B0" w:rsidRDefault="00674E1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Gram paura aveva Ugo a unfender a C</w:t>
      </w:r>
      <w:r w:rsidR="00494185" w:rsidRPr="00F641B0">
        <w:rPr>
          <w:rFonts w:ascii="Times" w:hAnsi="Times" w:cs="Times New Roman"/>
          <w:color w:val="000000" w:themeColor="text1"/>
          <w:lang w:val="en-US"/>
        </w:rPr>
        <w:t>arlon</w:t>
      </w:r>
      <w:r w:rsidRPr="00F641B0">
        <w:rPr>
          <w:rFonts w:ascii="Times" w:hAnsi="Times" w:cs="Times New Roman"/>
          <w:color w:val="000000" w:themeColor="text1"/>
          <w:lang w:val="en-US"/>
        </w:rPr>
        <w:t>.</w:t>
      </w:r>
    </w:p>
    <w:p w14:paraId="10B54D4D" w14:textId="04766D8E" w:rsidR="0099364A" w:rsidRPr="00F641B0" w:rsidRDefault="00674E15" w:rsidP="00B4410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fero dav</w:t>
      </w:r>
      <w:r w:rsidR="00494185" w:rsidRPr="00F641B0">
        <w:rPr>
          <w:rFonts w:ascii="Times" w:hAnsi="Times" w:cs="Times New Roman"/>
          <w:color w:val="000000" w:themeColor="text1"/>
          <w:lang w:val="en-US"/>
        </w:rPr>
        <w:t>anti</w:t>
      </w:r>
      <w:r w:rsidR="00FE1A37"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se mete </w:t>
      </w:r>
      <w:r w:rsidR="00FE1A37" w:rsidRPr="00F641B0">
        <w:rPr>
          <w:rFonts w:ascii="Times" w:hAnsi="Times" w:cs="Times New Roman"/>
          <w:color w:val="000000" w:themeColor="text1"/>
          <w:lang w:val="en-US"/>
        </w:rPr>
        <w:t>dré</w:t>
      </w:r>
      <w:r w:rsidR="00494185" w:rsidRPr="00F641B0">
        <w:rPr>
          <w:rFonts w:ascii="Times" w:hAnsi="Times" w:cs="Times New Roman"/>
          <w:color w:val="000000" w:themeColor="text1"/>
          <w:lang w:val="en-US"/>
        </w:rPr>
        <w:t xml:space="preserve"> lo gropon</w:t>
      </w:r>
      <w:r w:rsidR="00B44108" w:rsidRPr="00F641B0">
        <w:rPr>
          <w:rFonts w:ascii="Times" w:hAnsi="Times" w:cs="Times New Roman"/>
          <w:color w:val="000000" w:themeColor="text1"/>
          <w:lang w:val="en-US"/>
        </w:rPr>
        <w:t>.</w:t>
      </w:r>
    </w:p>
    <w:p w14:paraId="36791DEA" w14:textId="4A9187CF" w:rsidR="00494185" w:rsidRPr="00F641B0" w:rsidRDefault="00B4410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 torsson fiere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iCs/>
          <w:color w:val="000000" w:themeColor="text1"/>
          <w:lang w:val="en-US"/>
        </w:rPr>
        <w:t>,</w:t>
      </w:r>
      <w:r w:rsidR="00494185"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abate all sablun</w:t>
      </w:r>
      <w:r w:rsidRPr="00F641B0">
        <w:rPr>
          <w:rFonts w:ascii="Times" w:hAnsi="Times" w:cs="Times New Roman"/>
          <w:color w:val="000000" w:themeColor="text1"/>
          <w:lang w:val="en-US"/>
        </w:rPr>
        <w:t>;</w:t>
      </w:r>
    </w:p>
    <w:p w14:paraId="5F7D592C" w14:textId="28F98FD7" w:rsidR="00494185" w:rsidRPr="00F641B0" w:rsidRDefault="00B4410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ferù l’av</w:t>
      </w:r>
      <w:r w:rsidR="00494185" w:rsidRPr="00F641B0">
        <w:rPr>
          <w:rFonts w:ascii="Times" w:hAnsi="Times" w:cs="Times New Roman"/>
          <w:color w:val="000000" w:themeColor="text1"/>
          <w:lang w:val="en-US"/>
        </w:rPr>
        <w:t>esse del f</w:t>
      </w:r>
      <w:r w:rsidR="004E39CD" w:rsidRPr="00F641B0">
        <w:rPr>
          <w:rFonts w:ascii="Times" w:hAnsi="Times" w:cs="Times New Roman"/>
          <w:color w:val="000000" w:themeColor="text1"/>
          <w:lang w:val="en-US"/>
        </w:rPr>
        <w:t>ero</w:t>
      </w:r>
      <w:r w:rsidR="002B3821" w:rsidRPr="00F641B0">
        <w:rPr>
          <w:rFonts w:ascii="Times" w:hAnsi="Times" w:cs="Times New Roman"/>
          <w:color w:val="000000" w:themeColor="text1"/>
          <w:lang w:val="en-US"/>
        </w:rPr>
        <w:t>,</w:t>
      </w:r>
      <w:r w:rsidR="004E39CD" w:rsidRPr="00F641B0">
        <w:rPr>
          <w:rFonts w:ascii="Times" w:hAnsi="Times" w:cs="Times New Roman"/>
          <w:color w:val="000000" w:themeColor="text1"/>
          <w:lang w:val="en-US"/>
        </w:rPr>
        <w:t xml:space="preserve"> çà</w:t>
      </w:r>
      <w:r w:rsidRPr="00F641B0">
        <w:rPr>
          <w:rFonts w:ascii="Times" w:hAnsi="Times" w:cs="Times New Roman"/>
          <w:color w:val="000000" w:themeColor="text1"/>
          <w:lang w:val="en-US"/>
        </w:rPr>
        <w:t xml:space="preserve"> non av</w:t>
      </w:r>
      <w:r w:rsidR="00494185" w:rsidRPr="00F641B0">
        <w:rPr>
          <w:rFonts w:ascii="Times" w:hAnsi="Times" w:cs="Times New Roman"/>
          <w:color w:val="000000" w:themeColor="text1"/>
          <w:lang w:val="en-US"/>
        </w:rPr>
        <w:t>esse guarisson</w:t>
      </w:r>
    </w:p>
    <w:p w14:paraId="66D2CB8B" w14:textId="3271016A" w:rsidR="00494185" w:rsidRPr="00F641B0" w:rsidRDefault="002B382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w:t>
      </w:r>
      <w:r w:rsidR="00494185" w:rsidRPr="00F641B0">
        <w:rPr>
          <w:rFonts w:ascii="Times" w:hAnsi="Times" w:cs="Times New Roman"/>
          <w:color w:val="000000" w:themeColor="text1"/>
          <w:lang w:val="en-US"/>
        </w:rPr>
        <w:t xml:space="preserve"> morto non fo amantinente a</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bandon</w:t>
      </w:r>
      <w:r w:rsidR="00390A6F" w:rsidRPr="00F641B0">
        <w:rPr>
          <w:rFonts w:ascii="Times" w:hAnsi="Times" w:cs="Times New Roman"/>
          <w:color w:val="000000" w:themeColor="text1"/>
          <w:lang w:val="en-US"/>
        </w:rPr>
        <w:t>.</w:t>
      </w:r>
    </w:p>
    <w:p w14:paraId="3FD7762D" w14:textId="7EF4A314" w:rsidR="00494185" w:rsidRPr="00F641B0" w:rsidRDefault="00B4410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Ugo s’en va a </w:t>
      </w:r>
      <w:r w:rsidR="00390A6F"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binicion</w:t>
      </w:r>
      <w:r w:rsidR="00FE1A37" w:rsidRPr="00F641B0">
        <w:rPr>
          <w:rStyle w:val="FootnoteReference"/>
          <w:rFonts w:ascii="Times" w:hAnsi="Times" w:cs="Times New Roman"/>
          <w:color w:val="000000" w:themeColor="text1"/>
          <w:lang w:val="en-US"/>
        </w:rPr>
        <w:footnoteReference w:id="49"/>
      </w:r>
    </w:p>
    <w:p w14:paraId="1750B280" w14:textId="73BE6BCD" w:rsidR="00494185" w:rsidRPr="00F641B0" w:rsidRDefault="00390A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romasse a terra sul sablon</w:t>
      </w:r>
      <w:r w:rsidRPr="00F641B0">
        <w:rPr>
          <w:rFonts w:ascii="Times" w:hAnsi="Times" w:cs="Times New Roman"/>
          <w:color w:val="000000" w:themeColor="text1"/>
          <w:lang w:val="en-US"/>
        </w:rPr>
        <w:t>.</w:t>
      </w:r>
    </w:p>
    <w:p w14:paraId="1C785F51" w14:textId="444F59E2" w:rsidR="0099364A" w:rsidRPr="00F641B0" w:rsidRDefault="00390A6F" w:rsidP="009225F0">
      <w:pPr>
        <w:pStyle w:val="BodyTextFirstIndent2"/>
        <w:rPr>
          <w:rFonts w:ascii="Times" w:hAnsi="Times"/>
          <w:lang w:val="en-US"/>
        </w:rPr>
      </w:pPr>
      <w:r w:rsidRPr="00F641B0">
        <w:rPr>
          <w:rFonts w:ascii="Times" w:hAnsi="Times"/>
          <w:lang w:val="en-US"/>
        </w:rPr>
        <w:t>Laisse 13</w:t>
      </w:r>
    </w:p>
    <w:p w14:paraId="7F101867" w14:textId="1A002ABE" w:rsidR="00494185" w:rsidRPr="00F641B0" w:rsidRDefault="002B382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rPr>
        <w:t>V</w:t>
      </w:r>
      <w:r w:rsidR="00180088">
        <w:rPr>
          <w:rFonts w:ascii="Times" w:hAnsi="Times" w:cs="Times New Roman"/>
          <w:color w:val="000000" w:themeColor="text1"/>
        </w:rPr>
        <w:t>a·ss</w:t>
      </w:r>
      <w:r w:rsidR="00BE5A91" w:rsidRPr="00F641B0">
        <w:rPr>
          <w:rFonts w:ascii="Times" w:hAnsi="Times" w:cs="Times New Roman"/>
          <w:color w:val="000000" w:themeColor="text1"/>
        </w:rPr>
        <w:t>'en</w:t>
      </w:r>
      <w:r w:rsidR="00BE5A91"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lo conte U</w:t>
      </w:r>
      <w:r w:rsidR="00494185" w:rsidRPr="00F641B0">
        <w:rPr>
          <w:rFonts w:ascii="Times" w:hAnsi="Times" w:cs="Times New Roman"/>
          <w:color w:val="000000" w:themeColor="text1"/>
          <w:lang w:val="en-US"/>
        </w:rPr>
        <w:t>go</w:t>
      </w:r>
      <w:r w:rsidR="00390A6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à</w:t>
      </w:r>
      <w:r w:rsidR="00390A6F"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que coroçere</w:t>
      </w:r>
    </w:p>
    <w:p w14:paraId="372BD484" w14:textId="2F945D4C"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(11V) </w:t>
      </w:r>
      <w:r w:rsidR="00390A6F" w:rsidRPr="00F641B0">
        <w:rPr>
          <w:rFonts w:ascii="Times" w:hAnsi="Times" w:cs="Times New Roman"/>
          <w:color w:val="000000" w:themeColor="text1"/>
          <w:lang w:val="en-US"/>
        </w:rPr>
        <w:t>E S</w:t>
      </w:r>
      <w:r w:rsidRPr="00F641B0">
        <w:rPr>
          <w:rFonts w:ascii="Times" w:hAnsi="Times" w:cs="Times New Roman"/>
          <w:color w:val="000000" w:themeColor="text1"/>
          <w:lang w:val="en-US"/>
        </w:rPr>
        <w:t>angui romaxe a tera del destrere</w:t>
      </w:r>
      <w:r w:rsidR="002B3821" w:rsidRPr="00F641B0">
        <w:rPr>
          <w:rFonts w:ascii="Times" w:hAnsi="Times" w:cs="Times New Roman"/>
          <w:color w:val="000000" w:themeColor="text1"/>
          <w:lang w:val="en-US"/>
        </w:rPr>
        <w:t>;</w:t>
      </w:r>
    </w:p>
    <w:p w14:paraId="2784A438" w14:textId="0859372C" w:rsidR="00494185" w:rsidRPr="00F641B0" w:rsidRDefault="00587A9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 baron lo trov</w:t>
      </w:r>
      <w:r w:rsidR="00494185" w:rsidRPr="00F641B0">
        <w:rPr>
          <w:rFonts w:ascii="Times" w:hAnsi="Times" w:cs="Times New Roman"/>
          <w:color w:val="000000" w:themeColor="text1"/>
          <w:lang w:val="en-US"/>
        </w:rPr>
        <w:t>a</w:t>
      </w:r>
      <w:r w:rsidR="00390A6F"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si l</w:t>
      </w:r>
      <w:r w:rsidR="00390A6F" w:rsidRPr="00F641B0">
        <w:rPr>
          <w:rFonts w:ascii="Times" w:hAnsi="Times" w:cs="Times New Roman"/>
          <w:color w:val="000000" w:themeColor="text1"/>
          <w:lang w:val="en-US"/>
        </w:rPr>
        <w:t>’à</w:t>
      </w:r>
      <w:r w:rsidR="00494185" w:rsidRPr="00F641B0">
        <w:rPr>
          <w:rFonts w:ascii="Times" w:hAnsi="Times" w:cs="Times New Roman"/>
          <w:color w:val="000000" w:themeColor="text1"/>
          <w:lang w:val="en-US"/>
        </w:rPr>
        <w:t xml:space="preserve"> domandere</w:t>
      </w:r>
    </w:p>
    <w:p w14:paraId="269CD123" w14:textId="0D6239C8" w:rsidR="00494185" w:rsidRPr="00F641B0" w:rsidRDefault="00390A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v</w:t>
      </w:r>
      <w:r w:rsidR="007F18CF" w:rsidRPr="00F641B0">
        <w:rPr>
          <w:rFonts w:ascii="Times" w:hAnsi="Times" w:cs="Times New Roman"/>
          <w:color w:val="000000" w:themeColor="text1"/>
          <w:lang w:val="en-US"/>
        </w:rPr>
        <w:t>’à</w:t>
      </w:r>
      <w:r w:rsidR="00494185" w:rsidRPr="00F641B0">
        <w:rPr>
          <w:rFonts w:ascii="Times" w:hAnsi="Times" w:cs="Times New Roman"/>
          <w:color w:val="000000" w:themeColor="text1"/>
          <w:lang w:val="en-US"/>
        </w:rPr>
        <w:t xml:space="preserve"> fatto questo</w:t>
      </w:r>
      <w:r w:rsidR="007F18CF" w:rsidRPr="00F641B0">
        <w:rPr>
          <w:rFonts w:ascii="Times" w:hAnsi="Times" w:cs="Times New Roman"/>
          <w:color w:val="000000" w:themeColor="text1"/>
          <w:lang w:val="en-US"/>
        </w:rPr>
        <w:t>? N</w:t>
      </w:r>
      <w:r w:rsidRPr="00F641B0">
        <w:rPr>
          <w:rFonts w:ascii="Times" w:hAnsi="Times" w:cs="Times New Roman"/>
          <w:color w:val="000000" w:themeColor="text1"/>
          <w:lang w:val="en-US"/>
        </w:rPr>
        <w:t>o li è</w:t>
      </w:r>
      <w:r w:rsidR="00494185" w:rsidRPr="00F641B0">
        <w:rPr>
          <w:rFonts w:ascii="Times" w:hAnsi="Times" w:cs="Times New Roman"/>
          <w:color w:val="000000" w:themeColor="text1"/>
          <w:lang w:val="en-US"/>
        </w:rPr>
        <w:t xml:space="preserve"> da p</w:t>
      </w:r>
      <w:r w:rsidR="00DE47FD" w:rsidRPr="00F641B0">
        <w:rPr>
          <w:rFonts w:ascii="Times" w:hAnsi="Times" w:cs="Times New Roman"/>
          <w:i/>
          <w:color w:val="000000" w:themeColor="text1"/>
          <w:lang w:val="en-US"/>
        </w:rPr>
        <w:t>er</w:t>
      </w:r>
      <w:r w:rsidR="007F18CF" w:rsidRPr="00F641B0">
        <w:rPr>
          <w:rFonts w:ascii="Times" w:hAnsi="Times" w:cs="Times New Roman"/>
          <w:color w:val="000000" w:themeColor="text1"/>
          <w:lang w:val="en-US"/>
        </w:rPr>
        <w:t>donere!</w:t>
      </w:r>
      <w:r w:rsidR="00494185" w:rsidRPr="00F641B0">
        <w:rPr>
          <w:rFonts w:ascii="Times" w:hAnsi="Times" w:cs="Times New Roman"/>
          <w:color w:val="000000" w:themeColor="text1"/>
          <w:lang w:val="en-US"/>
        </w:rPr>
        <w:t>”</w:t>
      </w:r>
    </w:p>
    <w:p w14:paraId="690FE88E" w14:textId="3DAF2980" w:rsidR="00494185" w:rsidRPr="00F641B0" w:rsidRDefault="00390A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“Ell fo U</w:t>
      </w:r>
      <w:r w:rsidR="00494185" w:rsidRPr="00F641B0">
        <w:rPr>
          <w:rFonts w:ascii="Times" w:hAnsi="Times" w:cs="Times New Roman"/>
          <w:color w:val="000000" w:themeColor="text1"/>
          <w:lang w:val="en-US"/>
        </w:rPr>
        <w:t>go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che </w:t>
      </w:r>
      <w:r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dia ingonbrere</w:t>
      </w:r>
      <w:r w:rsidRPr="00F641B0">
        <w:rPr>
          <w:rFonts w:ascii="Times" w:hAnsi="Times" w:cs="Times New Roman"/>
          <w:color w:val="000000" w:themeColor="text1"/>
          <w:lang w:val="en-US"/>
        </w:rPr>
        <w:t>!</w:t>
      </w:r>
    </w:p>
    <w:p w14:paraId="22597C4F" w14:textId="4CCF968B" w:rsidR="00494185" w:rsidRPr="00F641B0" w:rsidRDefault="00390A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S’io no me v</w:t>
      </w:r>
      <w:r w:rsidR="00494185" w:rsidRPr="00F641B0">
        <w:rPr>
          <w:rFonts w:ascii="Times" w:hAnsi="Times" w:cs="Times New Roman"/>
          <w:color w:val="000000" w:themeColor="text1"/>
          <w:lang w:val="en-US"/>
        </w:rPr>
        <w:t>endego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io </w:t>
      </w:r>
      <w:r w:rsidR="00494185" w:rsidRPr="009734E4">
        <w:rPr>
          <w:rFonts w:ascii="Times" w:hAnsi="Times" w:cs="Times New Roman"/>
          <w:color w:val="000000" w:themeColor="text1"/>
          <w:highlight w:val="yellow"/>
          <w:lang w:val="en-US"/>
        </w:rPr>
        <w:t>i</w:t>
      </w:r>
      <w:r w:rsidR="00392171" w:rsidRPr="009734E4">
        <w:rPr>
          <w:rFonts w:ascii="Times" w:hAnsi="Times" w:cs="Times New Roman"/>
          <w:i/>
          <w:color w:val="000000" w:themeColor="text1"/>
          <w:highlight w:val="yellow"/>
          <w:lang w:val="en-US"/>
        </w:rPr>
        <w:t>n</w:t>
      </w:r>
      <w:r w:rsidR="002B3821" w:rsidRPr="009734E4">
        <w:rPr>
          <w:rFonts w:ascii="Times" w:hAnsi="Times" w:cs="Times New Roman"/>
          <w:color w:val="000000" w:themeColor="text1"/>
          <w:highlight w:val="yellow"/>
          <w:lang w:val="en-US"/>
        </w:rPr>
        <w:t>p</w:t>
      </w:r>
      <w:r w:rsidR="002B3821" w:rsidRPr="00F641B0">
        <w:rPr>
          <w:rFonts w:ascii="Times" w:hAnsi="Times" w:cs="Times New Roman"/>
          <w:color w:val="000000" w:themeColor="text1"/>
          <w:lang w:val="en-US"/>
        </w:rPr>
        <w:t>em</w:t>
      </w:r>
      <w:r w:rsidR="00494185" w:rsidRPr="00F641B0">
        <w:rPr>
          <w:rFonts w:ascii="Times" w:hAnsi="Times" w:cs="Times New Roman"/>
          <w:color w:val="000000" w:themeColor="text1"/>
          <w:lang w:val="en-US"/>
        </w:rPr>
        <w:t>s</w:t>
      </w:r>
      <w:r w:rsidR="00494185" w:rsidRPr="009734E4">
        <w:rPr>
          <w:rFonts w:ascii="Times" w:hAnsi="Times" w:cs="Times New Roman"/>
          <w:color w:val="000000" w:themeColor="text1"/>
          <w:lang w:val="en-US"/>
        </w:rPr>
        <w:t>so</w:t>
      </w:r>
      <w:r w:rsidR="009734E4" w:rsidRPr="009734E4">
        <w:rPr>
          <w:rStyle w:val="FootnoteReference"/>
          <w:rFonts w:ascii="Times" w:hAnsi="Times" w:cs="Times New Roman"/>
          <w:color w:val="000000" w:themeColor="text1"/>
          <w:lang w:val="en-US"/>
        </w:rPr>
        <w:footnoteReference w:id="50"/>
      </w:r>
      <w:r w:rsidR="00494185" w:rsidRPr="00F641B0">
        <w:rPr>
          <w:rFonts w:ascii="Times" w:hAnsi="Times" w:cs="Times New Roman"/>
          <w:color w:val="000000" w:themeColor="text1"/>
          <w:lang w:val="en-US"/>
        </w:rPr>
        <w:t xml:space="preserve"> ben raiere</w:t>
      </w:r>
      <w:r w:rsidR="007F18CF" w:rsidRPr="00F641B0">
        <w:rPr>
          <w:rFonts w:ascii="Times" w:hAnsi="Times" w:cs="Times New Roman"/>
          <w:color w:val="000000" w:themeColor="text1"/>
          <w:lang w:val="en-US"/>
        </w:rPr>
        <w:t>;</w:t>
      </w:r>
    </w:p>
    <w:p w14:paraId="5E02ABAE" w14:textId="3BF45F4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Questa granda unda e quella de mia muiere</w:t>
      </w:r>
    </w:p>
    <w:p w14:paraId="278108E8" w14:textId="1D50BC7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 fa tuto de ira trasudere</w:t>
      </w:r>
      <w:r w:rsidR="00D84AD4" w:rsidRPr="00F641B0">
        <w:rPr>
          <w:rFonts w:ascii="Times" w:hAnsi="Times" w:cs="Times New Roman"/>
          <w:color w:val="000000" w:themeColor="text1"/>
          <w:lang w:val="en-US"/>
        </w:rPr>
        <w:t>!</w:t>
      </w:r>
      <w:r w:rsidR="00BF6E8D" w:rsidRPr="00F641B0">
        <w:rPr>
          <w:rFonts w:ascii="Times" w:hAnsi="Times" w:cs="Times New Roman"/>
          <w:color w:val="000000" w:themeColor="text1"/>
          <w:lang w:val="en-US"/>
        </w:rPr>
        <w:t>"</w:t>
      </w:r>
    </w:p>
    <w:p w14:paraId="1C3F65D4" w14:textId="4A6E9287" w:rsidR="00494185" w:rsidRPr="00F641B0" w:rsidRDefault="00BF6E8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muntà</w:t>
      </w:r>
      <w:r w:rsidR="00D84AD4" w:rsidRPr="00F641B0">
        <w:rPr>
          <w:rFonts w:ascii="Times" w:hAnsi="Times" w:cs="Times New Roman"/>
          <w:color w:val="000000" w:themeColor="text1"/>
          <w:lang w:val="en-US"/>
        </w:rPr>
        <w:t xml:space="preserve"> a chav</w:t>
      </w:r>
      <w:r w:rsidR="00494185" w:rsidRPr="00F641B0">
        <w:rPr>
          <w:rFonts w:ascii="Times" w:hAnsi="Times" w:cs="Times New Roman"/>
          <w:color w:val="000000" w:themeColor="text1"/>
          <w:lang w:val="en-US"/>
        </w:rPr>
        <w:t>alo sença demorere</w:t>
      </w:r>
      <w:r w:rsidR="00D84AD4" w:rsidRPr="00F641B0">
        <w:rPr>
          <w:rFonts w:ascii="Times" w:hAnsi="Times" w:cs="Times New Roman"/>
          <w:color w:val="000000" w:themeColor="text1"/>
          <w:lang w:val="en-US"/>
        </w:rPr>
        <w:t>;</w:t>
      </w:r>
    </w:p>
    <w:p w14:paraId="47323CAC" w14:textId="471413D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Del tornar </w:t>
      </w:r>
      <w:r w:rsidR="00CA755C" w:rsidRPr="00F641B0">
        <w:rPr>
          <w:rFonts w:ascii="Times" w:hAnsi="Times" w:cs="Times New Roman"/>
          <w:color w:val="000000" w:themeColor="text1"/>
          <w:lang w:val="en-US"/>
        </w:rPr>
        <w:t>indrié</w:t>
      </w:r>
      <w:r w:rsidRPr="00F641B0">
        <w:rPr>
          <w:rFonts w:ascii="Times" w:hAnsi="Times" w:cs="Times New Roman"/>
          <w:color w:val="000000" w:themeColor="text1"/>
          <w:lang w:val="en-US"/>
        </w:rPr>
        <w:t xml:space="preserve"> no fa pensiere</w:t>
      </w:r>
    </w:p>
    <w:p w14:paraId="6D4E7756" w14:textId="007A611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sollament pur de</w:t>
      </w:r>
      <w:r w:rsidR="00CE160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lui incalçere</w:t>
      </w:r>
      <w:r w:rsidR="00D84AD4" w:rsidRPr="00F641B0">
        <w:rPr>
          <w:rFonts w:ascii="Times" w:hAnsi="Times" w:cs="Times New Roman"/>
          <w:color w:val="000000" w:themeColor="text1"/>
          <w:lang w:val="en-US"/>
        </w:rPr>
        <w:t>.</w:t>
      </w:r>
    </w:p>
    <w:p w14:paraId="76450ACF" w14:textId="73488351" w:rsidR="00494185" w:rsidRPr="00F641B0" w:rsidRDefault="00D84AD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cunte U</w:t>
      </w:r>
      <w:r w:rsidR="00494185" w:rsidRPr="00F641B0">
        <w:rPr>
          <w:rFonts w:ascii="Times" w:hAnsi="Times" w:cs="Times New Roman"/>
          <w:color w:val="000000" w:themeColor="text1"/>
          <w:lang w:val="en-US"/>
        </w:rPr>
        <w:t>go s</w:t>
      </w:r>
      <w:r w:rsidRPr="00F641B0">
        <w:rPr>
          <w:rFonts w:ascii="Times" w:hAnsi="Times" w:cs="Times New Roman"/>
          <w:color w:val="000000" w:themeColor="text1"/>
          <w:lang w:val="en-US"/>
        </w:rPr>
        <w:t>’en v</w:t>
      </w:r>
      <w:r w:rsidR="00494185" w:rsidRPr="00F641B0">
        <w:rPr>
          <w:rFonts w:ascii="Times" w:hAnsi="Times" w:cs="Times New Roman"/>
          <w:color w:val="000000" w:themeColor="text1"/>
          <w:lang w:val="en-US"/>
        </w:rPr>
        <w:t>a</w:t>
      </w:r>
      <w:r w:rsidR="002B3821" w:rsidRPr="00F641B0">
        <w:rPr>
          <w:rFonts w:ascii="Times" w:hAnsi="Times" w:cs="Times New Roman"/>
          <w:color w:val="000000" w:themeColor="text1"/>
          <w:lang w:val="en-US"/>
        </w:rPr>
        <w:t>, no à</w:t>
      </w:r>
      <w:r w:rsidR="00494185" w:rsidRPr="00F641B0">
        <w:rPr>
          <w:rFonts w:ascii="Times" w:hAnsi="Times" w:cs="Times New Roman"/>
          <w:color w:val="000000" w:themeColor="text1"/>
          <w:lang w:val="en-US"/>
        </w:rPr>
        <w:t xml:space="preserve"> que coroçere</w:t>
      </w:r>
    </w:p>
    <w:p w14:paraId="51BCAF0B" w14:textId="1DBE6F7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D84AD4" w:rsidRPr="00F641B0">
        <w:rPr>
          <w:rFonts w:ascii="Times" w:hAnsi="Times" w:cs="Times New Roman"/>
          <w:color w:val="000000" w:themeColor="text1"/>
          <w:lang w:val="en-US"/>
        </w:rPr>
        <w:t>’el non av</w:t>
      </w:r>
      <w:r w:rsidRPr="00F641B0">
        <w:rPr>
          <w:rFonts w:ascii="Times" w:hAnsi="Times" w:cs="Times New Roman"/>
          <w:color w:val="000000" w:themeColor="text1"/>
          <w:lang w:val="en-US"/>
        </w:rPr>
        <w:t>e tuto</w:t>
      </w:r>
      <w:r w:rsidR="00D84AD4" w:rsidRPr="00F641B0">
        <w:rPr>
          <w:rStyle w:val="FootnoteReference"/>
          <w:rFonts w:ascii="Times" w:hAnsi="Times" w:cs="Times New Roman"/>
          <w:color w:val="000000" w:themeColor="text1"/>
          <w:lang w:val="en-US"/>
        </w:rPr>
        <w:footnoteReference w:id="51"/>
      </w:r>
      <w:r w:rsidR="00F86179" w:rsidRPr="00F641B0">
        <w:rPr>
          <w:rFonts w:ascii="Times" w:hAnsi="Times" w:cs="Times New Roman"/>
          <w:color w:val="000000" w:themeColor="text1"/>
          <w:lang w:val="en-US"/>
        </w:rPr>
        <w:t xml:space="preserve"> el</w:t>
      </w:r>
      <w:r w:rsidR="007E1564">
        <w:rPr>
          <w:rFonts w:ascii="Times" w:hAnsi="Times" w:cs="Times New Roman"/>
          <w:color w:val="000000" w:themeColor="text1"/>
          <w:lang w:val="en-US"/>
        </w:rPr>
        <w:t xml:space="preserve"> dì </w:t>
      </w:r>
      <w:r w:rsidR="00D84AD4" w:rsidRPr="00F641B0">
        <w:rPr>
          <w:rFonts w:ascii="Times" w:hAnsi="Times" w:cs="Times New Roman"/>
          <w:color w:val="000000" w:themeColor="text1"/>
          <w:lang w:val="en-US"/>
        </w:rPr>
        <w:t>so cav</w:t>
      </w:r>
      <w:r w:rsidRPr="00F641B0">
        <w:rPr>
          <w:rFonts w:ascii="Times" w:hAnsi="Times" w:cs="Times New Roman"/>
          <w:color w:val="000000" w:themeColor="text1"/>
          <w:lang w:val="en-US"/>
        </w:rPr>
        <w:t>allo arestere</w:t>
      </w:r>
      <w:r w:rsidR="00D84AD4" w:rsidRPr="00F641B0">
        <w:rPr>
          <w:rFonts w:ascii="Times" w:hAnsi="Times" w:cs="Times New Roman"/>
          <w:color w:val="000000" w:themeColor="text1"/>
          <w:lang w:val="en-US"/>
        </w:rPr>
        <w:t>.</w:t>
      </w:r>
    </w:p>
    <w:p w14:paraId="4E941EF9" w14:textId="79A33AEE" w:rsidR="00494185" w:rsidRPr="00F641B0" w:rsidRDefault="00D84AD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v</w:t>
      </w:r>
      <w:r w:rsidR="00494185" w:rsidRPr="00F641B0">
        <w:rPr>
          <w:rFonts w:ascii="Times" w:hAnsi="Times" w:cs="Times New Roman"/>
          <w:color w:val="000000" w:themeColor="text1"/>
          <w:lang w:val="en-US"/>
        </w:rPr>
        <w:t>ene la sera allo scurere</w:t>
      </w:r>
      <w:r w:rsidRPr="00F641B0">
        <w:rPr>
          <w:rFonts w:ascii="Times" w:hAnsi="Times" w:cs="Times New Roman"/>
          <w:color w:val="000000" w:themeColor="text1"/>
          <w:lang w:val="en-US"/>
        </w:rPr>
        <w:t>,</w:t>
      </w:r>
    </w:p>
    <w:p w14:paraId="23751877" w14:textId="0D47C5C8" w:rsidR="00494185" w:rsidRPr="00F641B0" w:rsidRDefault="00D84AD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v</w:t>
      </w:r>
      <w:r w:rsidR="00494185" w:rsidRPr="00F641B0">
        <w:rPr>
          <w:rFonts w:ascii="Times" w:hAnsi="Times" w:cs="Times New Roman"/>
          <w:color w:val="000000" w:themeColor="text1"/>
          <w:lang w:val="en-US"/>
        </w:rPr>
        <w:t>ene a un chastel forte e plenere</w:t>
      </w:r>
      <w:r w:rsidRPr="00F641B0">
        <w:rPr>
          <w:rFonts w:ascii="Times" w:hAnsi="Times" w:cs="Times New Roman"/>
          <w:color w:val="000000" w:themeColor="text1"/>
          <w:lang w:val="en-US"/>
        </w:rPr>
        <w:t>.</w:t>
      </w:r>
    </w:p>
    <w:p w14:paraId="5E38572F" w14:textId="790479E3" w:rsidR="00494185" w:rsidRPr="00F641B0" w:rsidRDefault="007F18C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chastela</w:t>
      </w:r>
      <w:r w:rsidR="00494185" w:rsidRPr="00F641B0">
        <w:rPr>
          <w:rFonts w:ascii="Times" w:hAnsi="Times" w:cs="Times New Roman"/>
          <w:color w:val="000000" w:themeColor="text1"/>
          <w:lang w:val="en-US"/>
        </w:rPr>
        <w:t>n si</w:t>
      </w:r>
      <w:r w:rsidR="002B3821"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l re</w:t>
      </w:r>
      <w:r w:rsidR="00D84AD4" w:rsidRPr="00F641B0">
        <w:rPr>
          <w:rFonts w:ascii="Times" w:hAnsi="Times" w:cs="Times New Roman"/>
          <w:color w:val="000000" w:themeColor="text1"/>
          <w:lang w:val="en-US"/>
        </w:rPr>
        <w:t>tene v</w:t>
      </w:r>
      <w:r w:rsidR="00494185" w:rsidRPr="00F641B0">
        <w:rPr>
          <w:rFonts w:ascii="Times" w:hAnsi="Times" w:cs="Times New Roman"/>
          <w:color w:val="000000" w:themeColor="text1"/>
          <w:lang w:val="en-US"/>
        </w:rPr>
        <w:t>olentiere</w:t>
      </w:r>
      <w:r w:rsidR="00D84AD4" w:rsidRPr="00F641B0">
        <w:rPr>
          <w:rFonts w:ascii="Times" w:hAnsi="Times" w:cs="Times New Roman"/>
          <w:color w:val="000000" w:themeColor="text1"/>
          <w:lang w:val="en-US"/>
        </w:rPr>
        <w:t>.</w:t>
      </w:r>
    </w:p>
    <w:p w14:paraId="32758AA1" w14:textId="71E979E6" w:rsidR="00494185" w:rsidRPr="00F641B0" w:rsidRDefault="00115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conte fo dentro, el fè el ponte lev</w:t>
      </w:r>
      <w:r w:rsidR="00494185"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p>
    <w:p w14:paraId="6254132F" w14:textId="6AA7DA86" w:rsidR="00494185" w:rsidRPr="00F641B0" w:rsidRDefault="00115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lo (d)omanda,</w:t>
      </w:r>
      <w:r w:rsidRPr="00F641B0">
        <w:rPr>
          <w:rStyle w:val="FootnoteReference"/>
          <w:rFonts w:ascii="Times" w:hAnsi="Times" w:cs="Times New Roman"/>
          <w:color w:val="000000" w:themeColor="text1"/>
          <w:lang w:val="en-US"/>
        </w:rPr>
        <w:footnoteReference w:id="52"/>
      </w:r>
      <w:r w:rsidRPr="00F641B0">
        <w:rPr>
          <w:rFonts w:ascii="Times" w:hAnsi="Times" w:cs="Times New Roman"/>
          <w:color w:val="000000" w:themeColor="text1"/>
          <w:lang w:val="en-US"/>
        </w:rPr>
        <w:t xml:space="preserve"> “C</w:t>
      </w:r>
      <w:r w:rsidR="00494185" w:rsidRPr="00F641B0">
        <w:rPr>
          <w:rFonts w:ascii="Times" w:hAnsi="Times" w:cs="Times New Roman"/>
          <w:color w:val="000000" w:themeColor="text1"/>
          <w:lang w:val="en-US"/>
        </w:rPr>
        <w:t>omo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amigo chere</w:t>
      </w:r>
      <w:r w:rsidRPr="00F641B0">
        <w:rPr>
          <w:rFonts w:ascii="Times" w:hAnsi="Times" w:cs="Times New Roman"/>
          <w:color w:val="000000" w:themeColor="text1"/>
          <w:lang w:val="en-US"/>
        </w:rPr>
        <w:t>,</w:t>
      </w:r>
    </w:p>
    <w:p w14:paraId="4E70E3F7" w14:textId="54F27A3F" w:rsidR="00494185" w:rsidRPr="00F641B0" w:rsidRDefault="00115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w:t>
      </w:r>
      <w:r w:rsidR="00D5355F">
        <w:rPr>
          <w:rFonts w:ascii="Times" w:hAnsi="Times" w:cs="Times New Roman"/>
          <w:color w:val="000000" w:themeColor="text1"/>
          <w:lang w:val="en-US"/>
        </w:rPr>
        <w:t>i·ss</w:t>
      </w:r>
      <w:r w:rsidRPr="00F641B0">
        <w:rPr>
          <w:rFonts w:ascii="Times" w:hAnsi="Times" w:cs="Times New Roman"/>
          <w:color w:val="000000" w:themeColor="text1"/>
          <w:lang w:val="en-US"/>
        </w:rPr>
        <w:t>oleto ve veço civ</w:t>
      </w:r>
      <w:r w:rsidR="00494185" w:rsidRPr="00F641B0">
        <w:rPr>
          <w:rFonts w:ascii="Times" w:hAnsi="Times" w:cs="Times New Roman"/>
          <w:color w:val="000000" w:themeColor="text1"/>
          <w:lang w:val="en-US"/>
        </w:rPr>
        <w:t>alcere</w:t>
      </w:r>
      <w:r w:rsidRPr="00F641B0">
        <w:rPr>
          <w:rFonts w:ascii="Times" w:hAnsi="Times" w:cs="Times New Roman"/>
          <w:color w:val="000000" w:themeColor="text1"/>
          <w:lang w:val="en-US"/>
        </w:rPr>
        <w:t>?</w:t>
      </w:r>
    </w:p>
    <w:p w14:paraId="5BE6582A" w14:textId="7EA8EF0A" w:rsidR="00494185" w:rsidRPr="00F641B0" w:rsidRDefault="00115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7F18C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ostro conpagnon drieurere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3"/>
      </w:r>
    </w:p>
    <w:p w14:paraId="2ED13081" w14:textId="40E18BB9" w:rsidR="00494185" w:rsidRPr="00F641B0" w:rsidRDefault="00115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U</w:t>
      </w:r>
      <w:r w:rsidR="00494185" w:rsidRPr="00F641B0">
        <w:rPr>
          <w:rFonts w:ascii="Times" w:hAnsi="Times" w:cs="Times New Roman"/>
          <w:color w:val="000000" w:themeColor="text1"/>
          <w:lang w:val="en-US"/>
        </w:rPr>
        <w:t>go</w:t>
      </w:r>
      <w:r w:rsidRPr="00F641B0">
        <w:rPr>
          <w:rFonts w:ascii="Times" w:hAnsi="Times" w:cs="Times New Roman"/>
          <w:color w:val="000000" w:themeColor="text1"/>
          <w:lang w:val="en-US"/>
        </w:rPr>
        <w:t>, “El me v</w:t>
      </w:r>
      <w:r w:rsidR="00494185" w:rsidRPr="00F641B0">
        <w:rPr>
          <w:rFonts w:ascii="Times" w:hAnsi="Times" w:cs="Times New Roman"/>
          <w:color w:val="000000" w:themeColor="text1"/>
          <w:lang w:val="en-US"/>
        </w:rPr>
        <w:t>ie</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d</w:t>
      </w:r>
      <w:r w:rsidR="00DC13A5"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are</w:t>
      </w:r>
      <w:r w:rsidR="00C40C3B" w:rsidRPr="00F641B0">
        <w:rPr>
          <w:rFonts w:ascii="Times" w:hAnsi="Times" w:cs="Times New Roman"/>
          <w:color w:val="000000" w:themeColor="text1"/>
          <w:lang w:val="en-US"/>
        </w:rPr>
        <w:t>(re),</w:t>
      </w:r>
    </w:p>
    <w:p w14:paraId="2A3E9843" w14:textId="3CE349E7" w:rsidR="00494185" w:rsidRPr="00F641B0" w:rsidRDefault="00C40C3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soa cunpagnia plui de </w:t>
      </w:r>
      <w:r w:rsidR="00B078F4">
        <w:rPr>
          <w:rFonts w:ascii="Times" w:hAnsi="Times" w:cs="Times New Roman"/>
          <w:color w:val="000000" w:themeColor="text1"/>
          <w:lang w:val="en-US"/>
        </w:rPr>
        <w:t>.</w:t>
      </w:r>
      <w:r w:rsidRPr="00F641B0">
        <w:rPr>
          <w:rFonts w:ascii="Times" w:hAnsi="Times" w:cs="Times New Roman"/>
          <w:color w:val="000000" w:themeColor="text1"/>
          <w:lang w:val="en-US"/>
        </w:rPr>
        <w:t>M</w:t>
      </w:r>
      <w:r w:rsidR="00B078F4">
        <w:rPr>
          <w:rFonts w:ascii="Times" w:hAnsi="Times" w:cs="Times New Roman"/>
          <w:color w:val="000000" w:themeColor="text1"/>
          <w:lang w:val="en-US"/>
        </w:rPr>
        <w:t>.</w:t>
      </w:r>
      <w:r w:rsidR="00DC13A5" w:rsidRPr="00F641B0">
        <w:rPr>
          <w:rFonts w:ascii="Times" w:hAnsi="Times" w:cs="Times New Roman"/>
          <w:color w:val="000000" w:themeColor="text1"/>
          <w:lang w:val="en-US"/>
        </w:rPr>
        <w:t xml:space="preserve"> civ</w:t>
      </w:r>
      <w:r w:rsidRPr="00F641B0">
        <w:rPr>
          <w:rFonts w:ascii="Times" w:hAnsi="Times" w:cs="Times New Roman"/>
          <w:color w:val="000000" w:themeColor="text1"/>
          <w:lang w:val="en-US"/>
        </w:rPr>
        <w:t>aliere,</w:t>
      </w:r>
    </w:p>
    <w:p w14:paraId="3E63FC2F" w14:textId="33C337AF"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DC13A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el me caxona </w:t>
      </w:r>
      <w:r w:rsidR="00180088">
        <w:rPr>
          <w:rFonts w:ascii="Times" w:hAnsi="Times" w:cs="Times New Roman"/>
          <w:color w:val="000000" w:themeColor="text1"/>
          <w:lang w:val="en-US"/>
        </w:rPr>
        <w:t>de·ll</w:t>
      </w:r>
      <w:r w:rsidR="007F18CF" w:rsidRPr="00F641B0">
        <w:rPr>
          <w:rFonts w:ascii="Times" w:hAnsi="Times" w:cs="Times New Roman"/>
          <w:color w:val="000000" w:themeColor="text1"/>
          <w:lang w:val="en-US"/>
        </w:rPr>
        <w:t>o ce(n)</w:t>
      </w:r>
      <w:r w:rsidRPr="00F641B0">
        <w:rPr>
          <w:rFonts w:ascii="Times" w:hAnsi="Times" w:cs="Times New Roman"/>
          <w:color w:val="000000" w:themeColor="text1"/>
          <w:lang w:val="en-US"/>
        </w:rPr>
        <w:t>til</w:t>
      </w:r>
      <w:r w:rsidR="007F18CF" w:rsidRPr="00F641B0">
        <w:rPr>
          <w:rStyle w:val="FootnoteReference"/>
          <w:rFonts w:ascii="Times" w:hAnsi="Times" w:cs="Times New Roman"/>
          <w:color w:val="000000" w:themeColor="text1"/>
          <w:lang w:val="en-US"/>
        </w:rPr>
        <w:footnoteReference w:id="54"/>
      </w:r>
      <w:r w:rsidRPr="00F641B0">
        <w:rPr>
          <w:rFonts w:ascii="Times" w:hAnsi="Times" w:cs="Times New Roman"/>
          <w:color w:val="000000" w:themeColor="text1"/>
          <w:lang w:val="en-US"/>
        </w:rPr>
        <w:t xml:space="preserve"> muiere</w:t>
      </w:r>
      <w:r w:rsidR="00DC13A5" w:rsidRPr="00F641B0">
        <w:rPr>
          <w:rFonts w:ascii="Times" w:hAnsi="Times" w:cs="Times New Roman"/>
          <w:color w:val="000000" w:themeColor="text1"/>
          <w:lang w:val="en-US"/>
        </w:rPr>
        <w:t>.</w:t>
      </w:r>
    </w:p>
    <w:p w14:paraId="1CCE799B" w14:textId="4BFDA83F"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sa ben ch</w:t>
      </w:r>
      <w:r w:rsidR="007F18CF" w:rsidRPr="00F641B0">
        <w:rPr>
          <w:rFonts w:ascii="Times" w:hAnsi="Times" w:cs="Times New Roman"/>
          <w:color w:val="000000" w:themeColor="text1"/>
          <w:lang w:val="en-US"/>
        </w:rPr>
        <w:t>'</w:t>
      </w:r>
      <w:r w:rsidR="00CE1603" w:rsidRPr="00F641B0">
        <w:rPr>
          <w:rFonts w:ascii="Times" w:hAnsi="Times" w:cs="Times New Roman"/>
          <w:color w:val="000000" w:themeColor="text1"/>
          <w:lang w:val="en-US"/>
        </w:rPr>
        <w:t>e</w:t>
      </w:r>
      <w:r w:rsidRPr="00F641B0">
        <w:rPr>
          <w:rFonts w:ascii="Times" w:hAnsi="Times" w:cs="Times New Roman"/>
          <w:color w:val="000000" w:themeColor="text1"/>
          <w:lang w:val="en-US"/>
        </w:rPr>
        <w:t>l</w:t>
      </w:r>
      <w:r w:rsidR="00DC13A5"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mençonere</w:t>
      </w:r>
      <w:r w:rsidR="00C40C3B" w:rsidRPr="00F641B0">
        <w:rPr>
          <w:rFonts w:ascii="Times" w:hAnsi="Times" w:cs="Times New Roman"/>
          <w:color w:val="000000" w:themeColor="text1"/>
          <w:lang w:val="en-US"/>
        </w:rPr>
        <w:t>,</w:t>
      </w:r>
    </w:p>
    <w:p w14:paraId="381C03AE" w14:textId="4E62429A" w:rsidR="00494185" w:rsidRPr="00F641B0" w:rsidRDefault="00C40C3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w:t>
      </w:r>
      <w:r w:rsidR="00DC13A5" w:rsidRPr="00F641B0">
        <w:rPr>
          <w:rFonts w:ascii="Times" w:hAnsi="Times" w:cs="Times New Roman"/>
          <w:color w:val="000000" w:themeColor="text1"/>
          <w:lang w:val="en-US"/>
        </w:rPr>
        <w:t xml:space="preserve"> tal cossa non av</w:t>
      </w:r>
      <w:r w:rsidR="00494185" w:rsidRPr="00F641B0">
        <w:rPr>
          <w:rFonts w:ascii="Times" w:hAnsi="Times" w:cs="Times New Roman"/>
          <w:color w:val="000000" w:themeColor="text1"/>
          <w:lang w:val="en-US"/>
        </w:rPr>
        <w:t>i ma</w:t>
      </w:r>
      <w:r w:rsidR="00DC13A5"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pensere</w:t>
      </w:r>
      <w:r w:rsidR="00DC13A5" w:rsidRPr="00F641B0">
        <w:rPr>
          <w:rFonts w:ascii="Times" w:hAnsi="Times" w:cs="Times New Roman"/>
          <w:color w:val="000000" w:themeColor="text1"/>
          <w:lang w:val="en-US"/>
        </w:rPr>
        <w:t>.”</w:t>
      </w:r>
    </w:p>
    <w:p w14:paraId="25C5F1EB" w14:textId="22CC9E98" w:rsidR="00494185" w:rsidRPr="00F641B0" w:rsidRDefault="00DC13A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A</w:t>
      </w:r>
      <w:r w:rsidR="00494185" w:rsidRPr="00F641B0">
        <w:rPr>
          <w:rFonts w:ascii="Times" w:hAnsi="Times" w:cs="Times New Roman"/>
          <w:color w:val="000000" w:themeColor="text1"/>
          <w:lang w:val="en-US"/>
        </w:rPr>
        <w:t>ntolin</w:t>
      </w:r>
      <w:r w:rsidRPr="00F641B0">
        <w:rPr>
          <w:rFonts w:ascii="Times" w:hAnsi="Times" w:cs="Times New Roman"/>
          <w:color w:val="000000" w:themeColor="text1"/>
          <w:lang w:val="en-US"/>
        </w:rPr>
        <w:t>, “No ve conv</w:t>
      </w:r>
      <w:r w:rsidR="00494185" w:rsidRPr="00F641B0">
        <w:rPr>
          <w:rFonts w:ascii="Times" w:hAnsi="Times" w:cs="Times New Roman"/>
          <w:color w:val="000000" w:themeColor="text1"/>
          <w:lang w:val="en-US"/>
        </w:rPr>
        <w:t>ien dotere</w:t>
      </w:r>
      <w:r w:rsidR="00C40C3B" w:rsidRPr="00F641B0">
        <w:rPr>
          <w:rFonts w:ascii="Times" w:hAnsi="Times" w:cs="Times New Roman"/>
          <w:color w:val="000000" w:themeColor="text1"/>
          <w:lang w:val="en-US"/>
        </w:rPr>
        <w:t>:</w:t>
      </w:r>
    </w:p>
    <w:p w14:paraId="35DE97B1" w14:textId="05294827" w:rsidR="00494185" w:rsidRPr="00F641B0" w:rsidRDefault="00C40C3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Forte è·</w:t>
      </w:r>
      <w:r w:rsidR="00DC13A5" w:rsidRPr="00F641B0">
        <w:rPr>
          <w:rFonts w:ascii="Times" w:hAnsi="Times" w:cs="Times New Roman"/>
          <w:color w:val="000000" w:themeColor="text1"/>
          <w:lang w:val="en-US"/>
        </w:rPr>
        <w:t>l castel dav</w:t>
      </w:r>
      <w:r w:rsidR="00494185" w:rsidRPr="00F641B0">
        <w:rPr>
          <w:rFonts w:ascii="Times" w:hAnsi="Times" w:cs="Times New Roman"/>
          <w:color w:val="000000" w:themeColor="text1"/>
          <w:lang w:val="en-US"/>
        </w:rPr>
        <w:t>anti e dariere</w:t>
      </w:r>
      <w:r w:rsidR="00DC13A5" w:rsidRPr="00F641B0">
        <w:rPr>
          <w:rFonts w:ascii="Times" w:hAnsi="Times" w:cs="Times New Roman"/>
          <w:color w:val="000000" w:themeColor="text1"/>
          <w:lang w:val="en-US"/>
        </w:rPr>
        <w:t>.</w:t>
      </w:r>
    </w:p>
    <w:p w14:paraId="5C975823" w14:textId="619FB2D6" w:rsidR="00494185" w:rsidRPr="00F641B0" w:rsidRDefault="00DC13A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Asé li av</w:t>
      </w:r>
      <w:r w:rsidR="00494185" w:rsidRPr="00F641B0">
        <w:rPr>
          <w:rFonts w:ascii="Times" w:hAnsi="Times" w:cs="Times New Roman"/>
          <w:color w:val="000000" w:themeColor="text1"/>
          <w:lang w:val="en-US"/>
        </w:rPr>
        <w:t>emo da ber e da mançere</w:t>
      </w:r>
      <w:r w:rsidRPr="00F641B0">
        <w:rPr>
          <w:rFonts w:ascii="Times" w:hAnsi="Times" w:cs="Times New Roman"/>
          <w:color w:val="000000" w:themeColor="text1"/>
          <w:lang w:val="en-US"/>
        </w:rPr>
        <w:t>.</w:t>
      </w:r>
    </w:p>
    <w:p w14:paraId="36B20D87" w14:textId="527EB8B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(12R)</w:t>
      </w:r>
      <w:r w:rsidR="00340429" w:rsidRPr="00F641B0">
        <w:rPr>
          <w:rFonts w:ascii="Times" w:hAnsi="Times" w:cs="Times New Roman"/>
          <w:bCs/>
          <w:color w:val="000000" w:themeColor="text1"/>
          <w:lang w:val="en-US"/>
        </w:rPr>
        <w:t xml:space="preserve"> </w:t>
      </w:r>
      <w:r w:rsidRPr="00F641B0">
        <w:rPr>
          <w:rFonts w:ascii="Times" w:hAnsi="Times" w:cs="Times New Roman"/>
          <w:color w:val="000000" w:themeColor="text1"/>
          <w:lang w:val="en-US"/>
        </w:rPr>
        <w:t>D</w:t>
      </w:r>
      <w:r w:rsidR="00DC13A5" w:rsidRPr="00F641B0">
        <w:rPr>
          <w:rFonts w:ascii="Times" w:hAnsi="Times" w:cs="Times New Roman"/>
          <w:color w:val="000000" w:themeColor="text1"/>
          <w:lang w:val="en-US"/>
        </w:rPr>
        <w:t>’enfin a un ano no ve cov</w:t>
      </w:r>
      <w:r w:rsidRPr="00F641B0">
        <w:rPr>
          <w:rFonts w:ascii="Times" w:hAnsi="Times" w:cs="Times New Roman"/>
          <w:color w:val="000000" w:themeColor="text1"/>
          <w:lang w:val="en-US"/>
        </w:rPr>
        <w:t>ien dotere</w:t>
      </w:r>
      <w:r w:rsidR="00DC13A5" w:rsidRPr="00F641B0">
        <w:rPr>
          <w:rFonts w:ascii="Times" w:hAnsi="Times" w:cs="Times New Roman"/>
          <w:color w:val="000000" w:themeColor="text1"/>
          <w:lang w:val="en-US"/>
        </w:rPr>
        <w:t>:</w:t>
      </w:r>
    </w:p>
    <w:p w14:paraId="7D1EF42A" w14:textId="1A12534C" w:rsidR="00F92E0F" w:rsidRPr="00F641B0" w:rsidRDefault="00DC13A5" w:rsidP="00F92E0F">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v</w:t>
      </w:r>
      <w:r w:rsidR="007F18CF" w:rsidRPr="00F641B0">
        <w:rPr>
          <w:rFonts w:ascii="Times" w:hAnsi="Times" w:cs="Times New Roman"/>
          <w:color w:val="000000" w:themeColor="text1"/>
          <w:lang w:val="en-US"/>
        </w:rPr>
        <w:t>iem</w:t>
      </w:r>
      <w:r w:rsidR="00F92E0F"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C40C3B"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l faremo star arere</w:t>
      </w:r>
      <w:r w:rsidR="00F92E0F" w:rsidRPr="00F641B0">
        <w:rPr>
          <w:rFonts w:ascii="Times" w:hAnsi="Times" w:cs="Times New Roman"/>
          <w:color w:val="000000" w:themeColor="text1"/>
          <w:lang w:val="en-US"/>
        </w:rPr>
        <w:t>.</w:t>
      </w:r>
      <w:r w:rsidR="00F86179" w:rsidRPr="00F641B0">
        <w:rPr>
          <w:rFonts w:ascii="Times" w:hAnsi="Times" w:cs="Times New Roman"/>
          <w:color w:val="000000" w:themeColor="text1"/>
          <w:lang w:val="en-US"/>
        </w:rPr>
        <w:t>"</w:t>
      </w:r>
    </w:p>
    <w:p w14:paraId="7CBC3173" w14:textId="500CB9DE" w:rsidR="00494185" w:rsidRPr="00F641B0" w:rsidRDefault="00F92E0F" w:rsidP="009225F0">
      <w:pPr>
        <w:pStyle w:val="BodyTextFirstIndent2"/>
        <w:rPr>
          <w:rFonts w:ascii="Times" w:hAnsi="Times"/>
          <w:lang w:val="en-US"/>
        </w:rPr>
      </w:pPr>
      <w:r w:rsidRPr="00F641B0">
        <w:rPr>
          <w:rFonts w:ascii="Times" w:hAnsi="Times"/>
          <w:lang w:val="en-US"/>
        </w:rPr>
        <w:t>Laisse 14</w:t>
      </w:r>
    </w:p>
    <w:p w14:paraId="5AC1F0B4" w14:textId="7304A95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nobel conte sença nula dotançe</w:t>
      </w:r>
      <w:r w:rsidR="00F92E0F" w:rsidRPr="00F641B0">
        <w:rPr>
          <w:rFonts w:ascii="Times" w:hAnsi="Times" w:cs="Times New Roman"/>
          <w:color w:val="000000" w:themeColor="text1"/>
          <w:lang w:val="en-US"/>
        </w:rPr>
        <w:t>,</w:t>
      </w:r>
    </w:p>
    <w:p w14:paraId="5D3C00D5" w14:textId="6B81ABB2" w:rsidR="00494185" w:rsidRPr="00F641B0" w:rsidRDefault="00794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w:t>
      </w:r>
      <w:r w:rsidR="00494185" w:rsidRPr="00F641B0">
        <w:rPr>
          <w:rFonts w:ascii="Times" w:hAnsi="Times" w:cs="Times New Roman"/>
          <w:color w:val="000000" w:themeColor="text1"/>
          <w:lang w:val="en-US"/>
        </w:rPr>
        <w:t>uando l</w:t>
      </w:r>
      <w:r w:rsidR="00F92E0F"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intende lo chastelan</w:t>
      </w:r>
      <w:r w:rsidR="00F92E0F"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si sta cunstante</w:t>
      </w:r>
      <w:r w:rsidR="00F92E0F" w:rsidRPr="00F641B0">
        <w:rPr>
          <w:rFonts w:ascii="Times" w:hAnsi="Times" w:cs="Times New Roman"/>
          <w:color w:val="000000" w:themeColor="text1"/>
          <w:lang w:val="en-US"/>
        </w:rPr>
        <w:t>.</w:t>
      </w:r>
    </w:p>
    <w:p w14:paraId="61F8C43E" w14:textId="0EEA649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s</w:t>
      </w:r>
      <w:r w:rsidR="00F92E0F" w:rsidRPr="00F641B0">
        <w:rPr>
          <w:rFonts w:ascii="Times" w:hAnsi="Times" w:cs="Times New Roman"/>
          <w:color w:val="000000" w:themeColor="text1"/>
          <w:lang w:val="en-US"/>
        </w:rPr>
        <w:t>’</w:t>
      </w:r>
      <w:r w:rsidRPr="00F641B0">
        <w:rPr>
          <w:rFonts w:ascii="Times" w:hAnsi="Times" w:cs="Times New Roman"/>
          <w:color w:val="000000" w:themeColor="text1"/>
          <w:lang w:val="en-US"/>
        </w:rPr>
        <w:t>en</w:t>
      </w:r>
      <w:r w:rsidR="00F92E0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fia</w:t>
      </w:r>
      <w:r w:rsidR="00F92E0F" w:rsidRPr="00F641B0">
        <w:rPr>
          <w:rFonts w:ascii="Times" w:hAnsi="Times" w:cs="Times New Roman"/>
          <w:color w:val="000000" w:themeColor="text1"/>
          <w:lang w:val="en-US"/>
        </w:rPr>
        <w:t>,</w:t>
      </w:r>
      <w:r w:rsidR="00C40C3B" w:rsidRPr="00F641B0">
        <w:rPr>
          <w:rFonts w:ascii="Times" w:hAnsi="Times" w:cs="Times New Roman"/>
          <w:color w:val="000000" w:themeColor="text1"/>
          <w:lang w:val="en-US"/>
        </w:rPr>
        <w:t xml:space="preserve"> in chi·</w:t>
      </w:r>
      <w:r w:rsidRPr="00F641B0">
        <w:rPr>
          <w:rFonts w:ascii="Times" w:hAnsi="Times" w:cs="Times New Roman"/>
          <w:color w:val="000000" w:themeColor="text1"/>
          <w:lang w:val="en-US"/>
        </w:rPr>
        <w:t>l</w:t>
      </w:r>
      <w:r w:rsidR="00C40C3B" w:rsidRPr="00F641B0">
        <w:rPr>
          <w:rFonts w:ascii="Times" w:hAnsi="Times" w:cs="Times New Roman"/>
          <w:color w:val="000000" w:themeColor="text1"/>
          <w:lang w:val="en-US"/>
        </w:rPr>
        <w:t xml:space="preserve"> </w:t>
      </w:r>
      <w:r w:rsidR="00F92E0F"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gran sperançe</w:t>
      </w:r>
      <w:r w:rsidR="00F92E0F" w:rsidRPr="00F641B0">
        <w:rPr>
          <w:rFonts w:ascii="Times" w:hAnsi="Times" w:cs="Times New Roman"/>
          <w:color w:val="000000" w:themeColor="text1"/>
          <w:lang w:val="en-US"/>
        </w:rPr>
        <w:t>,</w:t>
      </w:r>
    </w:p>
    <w:p w14:paraId="1F8D68B3" w14:textId="0DC727F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a·ss</w:t>
      </w:r>
      <w:r w:rsidRPr="00F641B0">
        <w:rPr>
          <w:rFonts w:ascii="Times" w:hAnsi="Times" w:cs="Times New Roman"/>
          <w:color w:val="000000" w:themeColor="text1"/>
          <w:lang w:val="en-US"/>
        </w:rPr>
        <w:t xml:space="preserve">’el no temesse la força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a possançe</w:t>
      </w:r>
    </w:p>
    <w:p w14:paraId="0EF65D44" w14:textId="0F1D94D6" w:rsidR="00494185" w:rsidRPr="00F641B0" w:rsidRDefault="00F92E0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Carllo M</w:t>
      </w:r>
      <w:r w:rsidR="00494185" w:rsidRPr="00F641B0">
        <w:rPr>
          <w:rFonts w:ascii="Times" w:hAnsi="Times" w:cs="Times New Roman"/>
          <w:color w:val="000000" w:themeColor="text1"/>
          <w:lang w:val="en-US"/>
        </w:rPr>
        <w:t>artelo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de chi el</w:t>
      </w:r>
      <w:r w:rsidRPr="00F641B0">
        <w:rPr>
          <w:rFonts w:ascii="Times" w:hAnsi="Times" w:cs="Times New Roman"/>
          <w:color w:val="000000" w:themeColor="text1"/>
          <w:lang w:val="en-US"/>
        </w:rPr>
        <w:t xml:space="preserve"> à</w:t>
      </w:r>
      <w:r w:rsidR="00494185" w:rsidRPr="00F641B0">
        <w:rPr>
          <w:rFonts w:ascii="Times" w:hAnsi="Times" w:cs="Times New Roman"/>
          <w:color w:val="000000" w:themeColor="text1"/>
          <w:lang w:val="en-US"/>
        </w:rPr>
        <w:t xml:space="preserve"> dubitançe</w:t>
      </w:r>
      <w:r w:rsidRPr="00F641B0">
        <w:rPr>
          <w:rFonts w:ascii="Times" w:hAnsi="Times" w:cs="Times New Roman"/>
          <w:color w:val="000000" w:themeColor="text1"/>
          <w:lang w:val="en-US"/>
        </w:rPr>
        <w:t>,</w:t>
      </w:r>
    </w:p>
    <w:p w14:paraId="1C64C30F" w14:textId="469B9D3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El non </w:t>
      </w:r>
      <w:r w:rsidR="00F92E0F" w:rsidRPr="00F641B0">
        <w:rPr>
          <w:rFonts w:ascii="Times" w:hAnsi="Times" w:cs="Times New Roman"/>
          <w:color w:val="000000" w:themeColor="text1"/>
          <w:lang w:val="en-US"/>
        </w:rPr>
        <w:t>doterave S</w:t>
      </w:r>
      <w:r w:rsidR="00C40C3B" w:rsidRPr="00F641B0">
        <w:rPr>
          <w:rFonts w:ascii="Times" w:hAnsi="Times" w:cs="Times New Roman"/>
          <w:color w:val="000000" w:themeColor="text1"/>
          <w:lang w:val="en-US"/>
        </w:rPr>
        <w:t>anguin la mità</w:t>
      </w:r>
      <w:r w:rsidRPr="00F641B0">
        <w:rPr>
          <w:rFonts w:ascii="Times" w:hAnsi="Times" w:cs="Times New Roman"/>
          <w:color w:val="000000" w:themeColor="text1"/>
          <w:lang w:val="en-US"/>
        </w:rPr>
        <w:t xml:space="preserve"> d</w:t>
      </w:r>
      <w:r w:rsidR="00F92E0F" w:rsidRPr="00F641B0">
        <w:rPr>
          <w:rFonts w:ascii="Times" w:hAnsi="Times" w:cs="Times New Roman"/>
          <w:color w:val="000000" w:themeColor="text1"/>
          <w:lang w:val="en-US"/>
        </w:rPr>
        <w:t>’</w:t>
      </w:r>
      <w:r w:rsidRPr="00F641B0">
        <w:rPr>
          <w:rFonts w:ascii="Times" w:hAnsi="Times" w:cs="Times New Roman"/>
          <w:color w:val="000000" w:themeColor="text1"/>
          <w:lang w:val="en-US"/>
        </w:rPr>
        <w:t>un brançe</w:t>
      </w:r>
      <w:r w:rsidR="00F92E0F" w:rsidRPr="00F641B0">
        <w:rPr>
          <w:rFonts w:ascii="Times" w:hAnsi="Times" w:cs="Times New Roman"/>
          <w:color w:val="000000" w:themeColor="text1"/>
          <w:lang w:val="en-US"/>
        </w:rPr>
        <w:t>.</w:t>
      </w:r>
    </w:p>
    <w:p w14:paraId="609BE99E" w14:textId="25AC0C3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p</w:t>
      </w:r>
      <w:r w:rsidR="00DE47FD" w:rsidRPr="00F641B0">
        <w:rPr>
          <w:rFonts w:ascii="Times" w:hAnsi="Times" w:cs="Times New Roman"/>
          <w:i/>
          <w:color w:val="000000" w:themeColor="text1"/>
          <w:lang w:val="en-US"/>
        </w:rPr>
        <w:t>er</w:t>
      </w:r>
      <w:r w:rsidR="00F92E0F" w:rsidRPr="00F641B0">
        <w:rPr>
          <w:rFonts w:ascii="Times" w:hAnsi="Times" w:cs="Times New Roman"/>
          <w:color w:val="000000" w:themeColor="text1"/>
          <w:lang w:val="en-US"/>
        </w:rPr>
        <w:t xml:space="preserve"> Carlo M</w:t>
      </w:r>
      <w:r w:rsidRPr="00F641B0">
        <w:rPr>
          <w:rFonts w:ascii="Times" w:hAnsi="Times" w:cs="Times New Roman"/>
          <w:color w:val="000000" w:themeColor="text1"/>
          <w:lang w:val="en-US"/>
        </w:rPr>
        <w:t>artelo</w:t>
      </w:r>
      <w:r w:rsidR="00F92E0F" w:rsidRPr="00F641B0">
        <w:rPr>
          <w:rFonts w:ascii="Times" w:hAnsi="Times" w:cs="Times New Roman"/>
          <w:color w:val="000000" w:themeColor="text1"/>
          <w:lang w:val="en-US"/>
        </w:rPr>
        <w:t>, el av</w:t>
      </w:r>
      <w:r w:rsidRPr="00F641B0">
        <w:rPr>
          <w:rFonts w:ascii="Times" w:hAnsi="Times" w:cs="Times New Roman"/>
          <w:color w:val="000000" w:themeColor="text1"/>
          <w:lang w:val="en-US"/>
        </w:rPr>
        <w:t>e tenperançe</w:t>
      </w:r>
      <w:r w:rsidR="00F92E0F" w:rsidRPr="00F641B0">
        <w:rPr>
          <w:rFonts w:ascii="Times" w:hAnsi="Times" w:cs="Times New Roman"/>
          <w:color w:val="000000" w:themeColor="text1"/>
          <w:lang w:val="en-US"/>
        </w:rPr>
        <w:t>:</w:t>
      </w:r>
    </w:p>
    <w:p w14:paraId="585E4410" w14:textId="7E101A1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E47FD" w:rsidRPr="00F641B0">
        <w:rPr>
          <w:rFonts w:ascii="Times" w:hAnsi="Times" w:cs="Times New Roman"/>
          <w:i/>
          <w:color w:val="000000" w:themeColor="text1"/>
          <w:lang w:val="en-US"/>
        </w:rPr>
        <w:t>er</w:t>
      </w:r>
      <w:r w:rsidR="00C40C3B" w:rsidRPr="00F641B0">
        <w:rPr>
          <w:rFonts w:ascii="Times" w:hAnsi="Times" w:cs="Times New Roman"/>
          <w:color w:val="000000" w:themeColor="text1"/>
          <w:lang w:val="en-US"/>
        </w:rPr>
        <w:t xml:space="preserve"> çò</w:t>
      </w:r>
      <w:r w:rsidR="00F92E0F" w:rsidRPr="00F641B0">
        <w:rPr>
          <w:rFonts w:ascii="Times" w:hAnsi="Times" w:cs="Times New Roman"/>
          <w:color w:val="000000" w:themeColor="text1"/>
          <w:lang w:val="en-US"/>
        </w:rPr>
        <w:t xml:space="preserve"> non volse far a S</w:t>
      </w:r>
      <w:r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alguna oltrançe</w:t>
      </w:r>
    </w:p>
    <w:p w14:paraId="336608B5" w14:textId="70EBE41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el fo semp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in so custumançe</w:t>
      </w:r>
      <w:r w:rsidR="00F92E0F" w:rsidRPr="00F641B0">
        <w:rPr>
          <w:rFonts w:ascii="Times" w:hAnsi="Times" w:cs="Times New Roman"/>
          <w:color w:val="000000" w:themeColor="text1"/>
          <w:lang w:val="en-US"/>
        </w:rPr>
        <w:t>.</w:t>
      </w:r>
    </w:p>
    <w:p w14:paraId="6C68DAFF" w14:textId="32A0BFAC"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Senp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fo lial fin ch</w:t>
      </w:r>
      <w:r w:rsidR="00F92E0F" w:rsidRPr="00F641B0">
        <w:rPr>
          <w:rFonts w:ascii="Times" w:hAnsi="Times" w:cs="Times New Roman"/>
          <w:color w:val="000000" w:themeColor="text1"/>
          <w:lang w:val="en-US"/>
        </w:rPr>
        <w:t>’</w:t>
      </w:r>
      <w:r w:rsidRPr="00F641B0">
        <w:rPr>
          <w:rFonts w:ascii="Times" w:hAnsi="Times" w:cs="Times New Roman"/>
          <w:color w:val="000000" w:themeColor="text1"/>
          <w:lang w:val="en-US"/>
        </w:rPr>
        <w:t>el fo in enfançe</w:t>
      </w:r>
      <w:r w:rsidR="00F92E0F" w:rsidRPr="00F641B0">
        <w:rPr>
          <w:rFonts w:ascii="Times" w:hAnsi="Times" w:cs="Times New Roman"/>
          <w:color w:val="000000" w:themeColor="text1"/>
          <w:lang w:val="en-US"/>
        </w:rPr>
        <w:t>,</w:t>
      </w:r>
    </w:p>
    <w:p w14:paraId="0DA66146" w14:textId="6E23A386" w:rsidR="00494185" w:rsidRPr="00F641B0" w:rsidRDefault="00F92E0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fo mai homo che avesse</w:t>
      </w:r>
      <w:r w:rsidR="00494185" w:rsidRPr="00F641B0">
        <w:rPr>
          <w:rFonts w:ascii="Times" w:hAnsi="Times" w:cs="Times New Roman"/>
          <w:color w:val="000000" w:themeColor="text1"/>
          <w:lang w:val="en-US"/>
        </w:rPr>
        <w:t xml:space="preserve"> plui liançe</w:t>
      </w:r>
      <w:r w:rsidRPr="00F641B0">
        <w:rPr>
          <w:rFonts w:ascii="Times" w:hAnsi="Times" w:cs="Times New Roman"/>
          <w:color w:val="000000" w:themeColor="text1"/>
          <w:lang w:val="en-US"/>
        </w:rPr>
        <w:t>,</w:t>
      </w:r>
    </w:p>
    <w:p w14:paraId="42EE7EFD" w14:textId="285DD08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F92E0F" w:rsidRPr="00F641B0">
        <w:rPr>
          <w:rFonts w:ascii="Times" w:hAnsi="Times" w:cs="Times New Roman"/>
          <w:color w:val="000000" w:themeColor="text1"/>
          <w:lang w:val="en-US"/>
        </w:rPr>
        <w:t xml:space="preserve"> ben lo mostra al inperador de F</w:t>
      </w:r>
      <w:r w:rsidRPr="00F641B0">
        <w:rPr>
          <w:rFonts w:ascii="Times" w:hAnsi="Times" w:cs="Times New Roman"/>
          <w:color w:val="000000" w:themeColor="text1"/>
          <w:lang w:val="en-US"/>
        </w:rPr>
        <w:t>rançe</w:t>
      </w:r>
    </w:p>
    <w:p w14:paraId="528A9177" w14:textId="443B515C" w:rsidR="00494185" w:rsidRPr="00F641B0" w:rsidRDefault="00F92E0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ello andà</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lui a la scura habitançe</w:t>
      </w:r>
    </w:p>
    <w:p w14:paraId="28FB6F1A" w14:textId="1E290831" w:rsidR="00494185" w:rsidRPr="00F641B0" w:rsidRDefault="007F18C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c</w:t>
      </w:r>
      <w:r w:rsidR="000D2C9B" w:rsidRPr="00F641B0">
        <w:rPr>
          <w:rFonts w:ascii="Times" w:hAnsi="Times" w:cs="Times New Roman"/>
          <w:color w:val="000000" w:themeColor="text1"/>
          <w:lang w:val="en-US"/>
        </w:rPr>
        <w:t>erchar i</w:t>
      </w:r>
      <w:r w:rsidR="00F92E0F" w:rsidRPr="00F641B0">
        <w:rPr>
          <w:rFonts w:ascii="Times" w:hAnsi="Times" w:cs="Times New Roman"/>
          <w:color w:val="000000" w:themeColor="text1"/>
          <w:lang w:val="en-US"/>
        </w:rPr>
        <w:t>nferno e nuov</w:t>
      </w:r>
      <w:r w:rsidR="00494185" w:rsidRPr="00F641B0">
        <w:rPr>
          <w:rFonts w:ascii="Times" w:hAnsi="Times" w:cs="Times New Roman"/>
          <w:color w:val="000000" w:themeColor="text1"/>
          <w:lang w:val="en-US"/>
        </w:rPr>
        <w:t>a pietance</w:t>
      </w:r>
      <w:r w:rsidR="00F92E0F" w:rsidRPr="00F641B0">
        <w:rPr>
          <w:rFonts w:ascii="Times" w:hAnsi="Times" w:cs="Times New Roman"/>
          <w:color w:val="000000" w:themeColor="text1"/>
          <w:lang w:val="en-US"/>
        </w:rPr>
        <w:t>.</w:t>
      </w:r>
    </w:p>
    <w:p w14:paraId="50E20F5D" w14:textId="48678A26"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Sangui</w:t>
      </w:r>
      <w:r w:rsidR="00392171" w:rsidRPr="00F641B0">
        <w:rPr>
          <w:rFonts w:ascii="Times" w:hAnsi="Times" w:cs="Times New Roman"/>
          <w:i/>
          <w:color w:val="000000" w:themeColor="text1"/>
          <w:lang w:val="en-US"/>
        </w:rPr>
        <w:t>n</w:t>
      </w:r>
      <w:r w:rsidR="00F86179" w:rsidRPr="00F641B0">
        <w:rPr>
          <w:rFonts w:ascii="Times" w:hAnsi="Times" w:cs="Times New Roman"/>
          <w:color w:val="000000" w:themeColor="text1"/>
          <w:lang w:val="en-US"/>
        </w:rPr>
        <w:t xml:space="preserve"> chavalcà</w:t>
      </w:r>
      <w:r w:rsidR="007947D5" w:rsidRPr="00F641B0">
        <w:rPr>
          <w:rFonts w:ascii="Times" w:hAnsi="Times" w:cs="Times New Roman"/>
          <w:color w:val="000000" w:themeColor="text1"/>
          <w:lang w:val="en-US"/>
        </w:rPr>
        <w:t xml:space="preserve"> e non fè</w:t>
      </w:r>
      <w:r w:rsidRPr="00F641B0">
        <w:rPr>
          <w:rFonts w:ascii="Times" w:hAnsi="Times" w:cs="Times New Roman"/>
          <w:color w:val="000000" w:themeColor="text1"/>
          <w:lang w:val="en-US"/>
        </w:rPr>
        <w:t xml:space="preserve"> demorançe</w:t>
      </w:r>
      <w:r w:rsidR="007947D5" w:rsidRPr="00F641B0">
        <w:rPr>
          <w:rFonts w:ascii="Times" w:hAnsi="Times" w:cs="Times New Roman"/>
          <w:color w:val="000000" w:themeColor="text1"/>
          <w:lang w:val="en-US"/>
        </w:rPr>
        <w:t>,</w:t>
      </w:r>
    </w:p>
    <w:p w14:paraId="2A584354" w14:textId="7AEC6D1A" w:rsidR="0099364A" w:rsidRPr="00F641B0" w:rsidRDefault="003351C1" w:rsidP="007947D5">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7947D5" w:rsidRPr="00F641B0">
        <w:rPr>
          <w:rFonts w:ascii="Times" w:hAnsi="Times" w:cs="Times New Roman"/>
          <w:color w:val="000000" w:themeColor="text1"/>
          <w:lang w:val="en-US"/>
        </w:rPr>
        <w:t>fina al castel v</w:t>
      </w:r>
      <w:r w:rsidR="00494185" w:rsidRPr="00F641B0">
        <w:rPr>
          <w:rFonts w:ascii="Times" w:hAnsi="Times" w:cs="Times New Roman"/>
          <w:color w:val="000000" w:themeColor="text1"/>
          <w:lang w:val="en-US"/>
        </w:rPr>
        <w:t>ene cun sua senblançe</w:t>
      </w:r>
      <w:r w:rsidR="007947D5" w:rsidRPr="00F641B0">
        <w:rPr>
          <w:rFonts w:ascii="Times" w:hAnsi="Times" w:cs="Times New Roman"/>
          <w:color w:val="000000" w:themeColor="text1"/>
          <w:lang w:val="en-US"/>
        </w:rPr>
        <w:t>.</w:t>
      </w:r>
    </w:p>
    <w:p w14:paraId="7030C77E" w14:textId="1A11D25D" w:rsidR="007947D5" w:rsidRPr="00F641B0" w:rsidRDefault="007947D5" w:rsidP="009225F0">
      <w:pPr>
        <w:pStyle w:val="BodyTextFirstIndent2"/>
        <w:rPr>
          <w:rFonts w:ascii="Times" w:hAnsi="Times"/>
          <w:lang w:val="en-US"/>
        </w:rPr>
      </w:pPr>
      <w:r w:rsidRPr="00F641B0">
        <w:rPr>
          <w:rFonts w:ascii="Times" w:hAnsi="Times"/>
          <w:lang w:val="en-US"/>
        </w:rPr>
        <w:t>Laisse 15</w:t>
      </w:r>
    </w:p>
    <w:p w14:paraId="615FCBE7" w14:textId="2CE1EF5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Molto fo bello lo cast</w:t>
      </w:r>
      <w:r w:rsidR="007947D5" w:rsidRPr="00F641B0">
        <w:rPr>
          <w:rFonts w:ascii="Times" w:hAnsi="Times" w:cs="Times New Roman"/>
          <w:color w:val="000000" w:themeColor="text1"/>
          <w:lang w:val="en-US"/>
        </w:rPr>
        <w:t>el</w:t>
      </w:r>
      <w:r w:rsidRPr="00F641B0">
        <w:rPr>
          <w:rFonts w:ascii="Times" w:hAnsi="Times" w:cs="Times New Roman"/>
          <w:color w:val="000000" w:themeColor="text1"/>
          <w:lang w:val="en-US"/>
        </w:rPr>
        <w:t>o en senblant</w:t>
      </w:r>
      <w:r w:rsidR="007947D5" w:rsidRPr="00F641B0">
        <w:rPr>
          <w:rFonts w:ascii="Times" w:hAnsi="Times" w:cs="Times New Roman"/>
          <w:color w:val="000000" w:themeColor="text1"/>
          <w:lang w:val="en-US"/>
        </w:rPr>
        <w:t>,</w:t>
      </w:r>
    </w:p>
    <w:p w14:paraId="331E4D3D" w14:textId="79EC7BA5" w:rsidR="00494185" w:rsidRPr="00F641B0" w:rsidRDefault="00794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 xml:space="preserve"> ben guarn</w:t>
      </w:r>
      <w:r w:rsidRPr="00F641B0">
        <w:rPr>
          <w:rFonts w:ascii="Times" w:hAnsi="Times" w:cs="Times New Roman"/>
          <w:color w:val="000000" w:themeColor="text1"/>
          <w:lang w:val="en-US"/>
        </w:rPr>
        <w:t>(i)</w:t>
      </w:r>
      <w:r w:rsidR="00494185" w:rsidRPr="00F641B0">
        <w:rPr>
          <w:rFonts w:ascii="Times" w:hAnsi="Times" w:cs="Times New Roman"/>
          <w:color w:val="000000" w:themeColor="text1"/>
          <w:lang w:val="en-US"/>
        </w:rPr>
        <w:t>do</w:t>
      </w:r>
      <w:r w:rsidRPr="00F641B0">
        <w:rPr>
          <w:rStyle w:val="FootnoteReference"/>
          <w:rFonts w:ascii="Times" w:hAnsi="Times" w:cs="Times New Roman"/>
          <w:color w:val="000000" w:themeColor="text1"/>
          <w:lang w:val="en-US"/>
        </w:rPr>
        <w:footnoteReference w:id="55"/>
      </w:r>
      <w:r w:rsidR="00494185" w:rsidRPr="00F641B0">
        <w:rPr>
          <w:rFonts w:ascii="Times" w:hAnsi="Times" w:cs="Times New Roman"/>
          <w:color w:val="000000" w:themeColor="text1"/>
          <w:lang w:val="en-US"/>
        </w:rPr>
        <w:t xml:space="preserve"> de bona çant</w:t>
      </w:r>
      <w:r w:rsidRPr="00F641B0">
        <w:rPr>
          <w:rFonts w:ascii="Times" w:hAnsi="Times" w:cs="Times New Roman"/>
          <w:color w:val="000000" w:themeColor="text1"/>
          <w:lang w:val="en-US"/>
        </w:rPr>
        <w:t>;</w:t>
      </w:r>
    </w:p>
    <w:p w14:paraId="2C85DB5A" w14:textId="486553E1" w:rsidR="00494185" w:rsidRPr="00F641B0" w:rsidRDefault="008421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 tore lì</w:t>
      </w:r>
      <w:r w:rsidR="007947D5" w:rsidRPr="00F641B0">
        <w:rPr>
          <w:rFonts w:ascii="Times" w:hAnsi="Times" w:cs="Times New Roman"/>
          <w:color w:val="000000" w:themeColor="text1"/>
          <w:lang w:val="en-US"/>
        </w:rPr>
        <w:t xml:space="preserve"> è merev</w:t>
      </w:r>
      <w:r w:rsidR="001B1189">
        <w:rPr>
          <w:rFonts w:ascii="Times" w:hAnsi="Times" w:cs="Times New Roman"/>
          <w:color w:val="000000" w:themeColor="text1"/>
          <w:lang w:val="en-US"/>
        </w:rPr>
        <w:t>ei</w:t>
      </w:r>
      <w:r w:rsidR="00494185" w:rsidRPr="00F641B0">
        <w:rPr>
          <w:rFonts w:ascii="Times" w:hAnsi="Times" w:cs="Times New Roman"/>
          <w:color w:val="000000" w:themeColor="text1"/>
          <w:lang w:val="en-US"/>
        </w:rPr>
        <w:t>osse e grant</w:t>
      </w:r>
    </w:p>
    <w:p w14:paraId="263CDC65" w14:textId="6FF6B88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F86179" w:rsidRPr="00F641B0">
        <w:rPr>
          <w:rFonts w:ascii="Times" w:hAnsi="Times" w:cs="Times New Roman"/>
          <w:color w:val="000000" w:themeColor="text1"/>
          <w:lang w:val="en-US"/>
        </w:rPr>
        <w:t>he</w:t>
      </w:r>
      <w:r w:rsidR="007947D5" w:rsidRPr="00F641B0">
        <w:rPr>
          <w:rFonts w:ascii="Times" w:hAnsi="Times" w:cs="Times New Roman"/>
          <w:color w:val="000000" w:themeColor="text1"/>
          <w:lang w:val="en-US"/>
        </w:rPr>
        <w:t xml:space="preserve"> no teme arsalto de nul homo viv</w:t>
      </w:r>
      <w:r w:rsidRPr="00F641B0">
        <w:rPr>
          <w:rFonts w:ascii="Times" w:hAnsi="Times" w:cs="Times New Roman"/>
          <w:color w:val="000000" w:themeColor="text1"/>
          <w:lang w:val="en-US"/>
        </w:rPr>
        <w:t>ant</w:t>
      </w:r>
      <w:r w:rsidR="007947D5" w:rsidRPr="00F641B0">
        <w:rPr>
          <w:rFonts w:ascii="Times" w:hAnsi="Times" w:cs="Times New Roman"/>
          <w:color w:val="000000" w:themeColor="text1"/>
          <w:lang w:val="en-US"/>
        </w:rPr>
        <w:t>.</w:t>
      </w:r>
    </w:p>
    <w:p w14:paraId="07DFDA39" w14:textId="405C8DDC" w:rsidR="00494185" w:rsidRPr="00F641B0" w:rsidRDefault="00794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dux San</w:t>
      </w:r>
      <w:r w:rsidR="00494185" w:rsidRPr="00F641B0">
        <w:rPr>
          <w:rFonts w:ascii="Times" w:hAnsi="Times" w:cs="Times New Roman"/>
          <w:color w:val="000000" w:themeColor="text1"/>
          <w:lang w:val="en-US"/>
        </w:rPr>
        <w:t>guy</w:t>
      </w:r>
      <w:r w:rsidR="00392171" w:rsidRPr="00F641B0">
        <w:rPr>
          <w:rFonts w:ascii="Times" w:hAnsi="Times" w:cs="Times New Roman"/>
          <w:i/>
          <w:color w:val="000000" w:themeColor="text1"/>
          <w:lang w:val="en-US"/>
        </w:rPr>
        <w:t>n</w:t>
      </w:r>
      <w:r w:rsidRPr="00F641B0">
        <w:rPr>
          <w:rStyle w:val="FootnoteReference"/>
          <w:rFonts w:ascii="Times" w:hAnsi="Times" w:cs="Times New Roman"/>
          <w:color w:val="000000" w:themeColor="text1"/>
          <w:lang w:val="en-US"/>
        </w:rPr>
        <w:footnoteReference w:id="56"/>
      </w:r>
      <w:r w:rsidRPr="00F641B0">
        <w:rPr>
          <w:rFonts w:ascii="Times" w:hAnsi="Times" w:cs="Times New Roman"/>
          <w:color w:val="000000" w:themeColor="text1"/>
          <w:lang w:val="en-US"/>
        </w:rPr>
        <w:t xml:space="preserve"> vene alla porta dav</w:t>
      </w:r>
      <w:r w:rsidR="00494185" w:rsidRPr="00F641B0">
        <w:rPr>
          <w:rFonts w:ascii="Times" w:hAnsi="Times" w:cs="Times New Roman"/>
          <w:color w:val="000000" w:themeColor="text1"/>
          <w:lang w:val="en-US"/>
        </w:rPr>
        <w:t>ant</w:t>
      </w:r>
    </w:p>
    <w:p w14:paraId="31C373C8" w14:textId="38C748AC" w:rsidR="00494185" w:rsidRPr="00F641B0" w:rsidRDefault="00794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crid</w:t>
      </w:r>
      <w:r w:rsidR="00F86179" w:rsidRPr="00F641B0">
        <w:rPr>
          <w:rFonts w:ascii="Times" w:hAnsi="Times" w:cs="Times New Roman"/>
          <w:color w:val="000000" w:themeColor="text1"/>
          <w:lang w:val="en-US"/>
        </w:rPr>
        <w:t>à</w:t>
      </w:r>
      <w:r w:rsidR="00494185" w:rsidRPr="00F641B0">
        <w:rPr>
          <w:rFonts w:ascii="Times" w:hAnsi="Times" w:cs="Times New Roman"/>
          <w:color w:val="000000" w:themeColor="text1"/>
          <w:lang w:val="en-US"/>
        </w:rPr>
        <w:t xml:space="preserve"> molto forte in oldant</w:t>
      </w:r>
      <w:r w:rsidRPr="00F641B0">
        <w:rPr>
          <w:rFonts w:ascii="Times" w:hAnsi="Times" w:cs="Times New Roman"/>
          <w:color w:val="000000" w:themeColor="text1"/>
          <w:lang w:val="en-US"/>
        </w:rPr>
        <w:t>,</w:t>
      </w:r>
    </w:p>
    <w:p w14:paraId="323D868A" w14:textId="125656AB" w:rsidR="00494185" w:rsidRPr="00F641B0" w:rsidRDefault="007947D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Chastelan</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castelan</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inte</w:t>
      </w:r>
      <w:r w:rsidRPr="00F641B0">
        <w:rPr>
          <w:rFonts w:ascii="Times" w:hAnsi="Times" w:cs="Times New Roman"/>
          <w:color w:val="000000" w:themeColor="text1"/>
          <w:lang w:val="en-US"/>
        </w:rPr>
        <w:t>(n)dì</w:t>
      </w:r>
      <w:r w:rsidR="00494185" w:rsidRPr="00F641B0">
        <w:rPr>
          <w:rFonts w:ascii="Times" w:hAnsi="Times" w:cs="Times New Roman"/>
          <w:color w:val="000000" w:themeColor="text1"/>
          <w:lang w:val="en-US"/>
        </w:rPr>
        <w:t xml:space="preserve"> el mio talant</w:t>
      </w:r>
      <w:r w:rsidRPr="00F641B0">
        <w:rPr>
          <w:rFonts w:ascii="Times" w:hAnsi="Times" w:cs="Times New Roman"/>
          <w:color w:val="000000" w:themeColor="text1"/>
          <w:lang w:val="en-US"/>
        </w:rPr>
        <w:t>!</w:t>
      </w:r>
    </w:p>
    <w:p w14:paraId="47AF2E40" w14:textId="20390D0F" w:rsidR="00494185" w:rsidRPr="00F641B0" w:rsidRDefault="00061D9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Rendi</w:t>
      </w:r>
      <w:r w:rsidR="00494185" w:rsidRPr="00F641B0">
        <w:rPr>
          <w:rFonts w:ascii="Times" w:hAnsi="Times" w:cs="Times New Roman"/>
          <w:color w:val="000000" w:themeColor="text1"/>
          <w:lang w:val="en-US"/>
        </w:rPr>
        <w:t>me el traditor</w:t>
      </w:r>
      <w:r w:rsidR="00F86179" w:rsidRPr="00F641B0">
        <w:rPr>
          <w:rFonts w:ascii="Times" w:hAnsi="Times" w:cs="Times New Roman"/>
          <w:color w:val="000000" w:themeColor="text1"/>
          <w:lang w:val="en-US"/>
        </w:rPr>
        <w:t>, non demoré</w:t>
      </w:r>
      <w:r w:rsidR="00494185" w:rsidRPr="00F641B0">
        <w:rPr>
          <w:rFonts w:ascii="Times" w:hAnsi="Times" w:cs="Times New Roman"/>
          <w:color w:val="000000" w:themeColor="text1"/>
          <w:lang w:val="en-US"/>
        </w:rPr>
        <w:t xml:space="preserve"> nient</w:t>
      </w:r>
      <w:r w:rsidRPr="00F641B0">
        <w:rPr>
          <w:rFonts w:ascii="Times" w:hAnsi="Times" w:cs="Times New Roman"/>
          <w:color w:val="000000" w:themeColor="text1"/>
          <w:lang w:val="en-US"/>
        </w:rPr>
        <w:t>!</w:t>
      </w:r>
    </w:p>
    <w:p w14:paraId="37CBE007" w14:textId="54420806"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(12V) </w:t>
      </w:r>
      <w:r w:rsidR="00061D90" w:rsidRPr="00F641B0">
        <w:rPr>
          <w:rFonts w:ascii="Times" w:hAnsi="Times" w:cs="Times New Roman"/>
          <w:color w:val="000000" w:themeColor="text1"/>
          <w:lang w:val="en-US"/>
        </w:rPr>
        <w:t>E se questo non v</w:t>
      </w:r>
      <w:r w:rsidRPr="00F641B0">
        <w:rPr>
          <w:rFonts w:ascii="Times" w:hAnsi="Times" w:cs="Times New Roman"/>
          <w:color w:val="000000" w:themeColor="text1"/>
          <w:lang w:val="en-US"/>
        </w:rPr>
        <w:t>uol far</w:t>
      </w:r>
      <w:r w:rsidR="00A67706" w:rsidRPr="00F641B0">
        <w:rPr>
          <w:rFonts w:ascii="Times" w:hAnsi="Times" w:cs="Times New Roman"/>
          <w:color w:val="000000" w:themeColor="text1"/>
          <w:lang w:val="en-US"/>
        </w:rPr>
        <w:t>, sap</w:t>
      </w:r>
      <w:r w:rsidR="00C40C3B"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ad</w:t>
      </w:r>
      <w:r w:rsidR="00A8476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asiant</w:t>
      </w:r>
      <w:r w:rsidR="00C40C3B" w:rsidRPr="00F641B0">
        <w:rPr>
          <w:rFonts w:ascii="Times" w:hAnsi="Times" w:cs="Times New Roman"/>
          <w:color w:val="000000" w:themeColor="text1"/>
          <w:lang w:val="en-US"/>
        </w:rPr>
        <w:t>:</w:t>
      </w:r>
    </w:p>
    <w:p w14:paraId="235E3440" w14:textId="352E9E72" w:rsidR="00494185" w:rsidRPr="00F641B0" w:rsidRDefault="00C40C3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te desfido da questo</w:t>
      </w:r>
      <w:r w:rsidR="007E1564">
        <w:rPr>
          <w:rFonts w:ascii="Times" w:hAnsi="Times" w:cs="Times New Roman"/>
          <w:color w:val="000000" w:themeColor="text1"/>
          <w:lang w:val="en-US"/>
        </w:rPr>
        <w:t xml:space="preserve"> dì </w:t>
      </w:r>
      <w:r w:rsidR="00A67706" w:rsidRPr="00F641B0">
        <w:rPr>
          <w:rFonts w:ascii="Times" w:hAnsi="Times" w:cs="Times New Roman"/>
          <w:color w:val="000000" w:themeColor="text1"/>
          <w:lang w:val="en-US"/>
        </w:rPr>
        <w:t>in av</w:t>
      </w:r>
      <w:r w:rsidR="00494185" w:rsidRPr="00F641B0">
        <w:rPr>
          <w:rFonts w:ascii="Times" w:hAnsi="Times" w:cs="Times New Roman"/>
          <w:color w:val="000000" w:themeColor="text1"/>
          <w:lang w:val="en-US"/>
        </w:rPr>
        <w:t>ant</w:t>
      </w:r>
      <w:r w:rsidR="00A67706" w:rsidRPr="00F641B0">
        <w:rPr>
          <w:rFonts w:ascii="Times" w:hAnsi="Times" w:cs="Times New Roman"/>
          <w:color w:val="000000" w:themeColor="text1"/>
          <w:lang w:val="en-US"/>
        </w:rPr>
        <w:t>."</w:t>
      </w:r>
    </w:p>
    <w:p w14:paraId="70074E91" w14:textId="4D80A38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castellan l</w:t>
      </w:r>
      <w:r w:rsidR="00A67706"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A67706" w:rsidRPr="00F641B0">
        <w:rPr>
          <w:rFonts w:ascii="Times" w:hAnsi="Times" w:cs="Times New Roman"/>
          <w:color w:val="000000" w:themeColor="text1"/>
          <w:lang w:val="en-US"/>
        </w:rPr>
        <w:t>,</w:t>
      </w:r>
      <w:r w:rsidR="00792ED1" w:rsidRPr="00F641B0">
        <w:rPr>
          <w:rFonts w:ascii="Times" w:hAnsi="Times" w:cs="Times New Roman"/>
          <w:color w:val="000000" w:themeColor="text1"/>
          <w:lang w:val="en-US"/>
        </w:rPr>
        <w:t xml:space="preserve"> no fè</w:t>
      </w:r>
      <w:r w:rsidRPr="00F641B0">
        <w:rPr>
          <w:rFonts w:ascii="Times" w:hAnsi="Times" w:cs="Times New Roman"/>
          <w:color w:val="000000" w:themeColor="text1"/>
          <w:lang w:val="en-US"/>
        </w:rPr>
        <w:t xml:space="preserve"> demoramant</w:t>
      </w:r>
      <w:r w:rsidR="00792ED1" w:rsidRPr="00F641B0">
        <w:rPr>
          <w:rFonts w:ascii="Times" w:hAnsi="Times" w:cs="Times New Roman"/>
          <w:color w:val="000000" w:themeColor="text1"/>
          <w:lang w:val="en-US"/>
        </w:rPr>
        <w:t>;</w:t>
      </w:r>
    </w:p>
    <w:p w14:paraId="635E1047" w14:textId="5B3AB20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una fenestra s</w:t>
      </w:r>
      <w:r w:rsidR="00792ED1" w:rsidRPr="00F641B0">
        <w:rPr>
          <w:rFonts w:ascii="Times" w:hAnsi="Times" w:cs="Times New Roman"/>
          <w:color w:val="000000" w:themeColor="text1"/>
          <w:lang w:val="en-US"/>
        </w:rPr>
        <w:t>'en ven lì dav</w:t>
      </w:r>
      <w:r w:rsidRPr="00F641B0">
        <w:rPr>
          <w:rFonts w:ascii="Times" w:hAnsi="Times" w:cs="Times New Roman"/>
          <w:color w:val="000000" w:themeColor="text1"/>
          <w:lang w:val="en-US"/>
        </w:rPr>
        <w:t>ant</w:t>
      </w:r>
    </w:p>
    <w:p w14:paraId="2AA35A85" w14:textId="49CE2827" w:rsidR="00494185" w:rsidRPr="00F641B0" w:rsidRDefault="007F18C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 e</w:t>
      </w:r>
      <w:r w:rsidR="00792ED1" w:rsidRPr="00F641B0">
        <w:rPr>
          <w:rFonts w:ascii="Times" w:hAnsi="Times" w:cs="Times New Roman"/>
          <w:color w:val="000000" w:themeColor="text1"/>
          <w:lang w:val="en-US"/>
        </w:rPr>
        <w:t>l vete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792ED1" w:rsidRPr="00F641B0">
        <w:rPr>
          <w:rFonts w:ascii="Times" w:hAnsi="Times" w:cs="Times New Roman"/>
          <w:iCs/>
          <w:color w:val="000000" w:themeColor="text1"/>
          <w:lang w:val="en-US"/>
        </w:rPr>
        <w:t>,</w:t>
      </w:r>
      <w:r w:rsidR="00494185" w:rsidRPr="00F641B0">
        <w:rPr>
          <w:rFonts w:ascii="Times" w:hAnsi="Times" w:cs="Times New Roman"/>
          <w:color w:val="000000" w:themeColor="text1"/>
          <w:lang w:val="en-US"/>
        </w:rPr>
        <w:t xml:space="preserve"> si li </w:t>
      </w:r>
      <w:r w:rsidR="00F86179" w:rsidRPr="00F641B0">
        <w:rPr>
          <w:rFonts w:ascii="Times" w:hAnsi="Times" w:cs="Times New Roman"/>
          <w:color w:val="000000" w:themeColor="text1"/>
          <w:lang w:val="en-US"/>
        </w:rPr>
        <w:t>parl`a</w:t>
      </w:r>
      <w:r w:rsidR="00494185" w:rsidRPr="00F641B0">
        <w:rPr>
          <w:rFonts w:ascii="Times" w:hAnsi="Times" w:cs="Times New Roman"/>
          <w:color w:val="000000" w:themeColor="text1"/>
          <w:lang w:val="en-US"/>
        </w:rPr>
        <w:t xml:space="preserve"> belamant</w:t>
      </w:r>
      <w:r w:rsidR="00792ED1" w:rsidRPr="00F641B0">
        <w:rPr>
          <w:rFonts w:ascii="Times" w:hAnsi="Times" w:cs="Times New Roman"/>
          <w:color w:val="000000" w:themeColor="text1"/>
          <w:lang w:val="en-US"/>
        </w:rPr>
        <w:t>.</w:t>
      </w:r>
    </w:p>
    <w:p w14:paraId="57D47B47" w14:textId="366D6D5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lo castelan</w:t>
      </w:r>
      <w:r w:rsidR="00792ED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792ED1" w:rsidRPr="00F641B0">
        <w:rPr>
          <w:rFonts w:ascii="Times" w:hAnsi="Times" w:cs="Times New Roman"/>
          <w:color w:val="000000" w:themeColor="text1"/>
          <w:lang w:val="en-US"/>
        </w:rPr>
        <w:t>"Vui parll</w:t>
      </w:r>
      <w:r w:rsidR="002D6F64"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de nient</w:t>
      </w:r>
      <w:r w:rsidR="00792ED1" w:rsidRPr="00F641B0">
        <w:rPr>
          <w:rFonts w:ascii="Times" w:hAnsi="Times" w:cs="Times New Roman"/>
          <w:color w:val="000000" w:themeColor="text1"/>
          <w:lang w:val="en-US"/>
        </w:rPr>
        <w:t>,</w:t>
      </w:r>
    </w:p>
    <w:p w14:paraId="0D8A4044" w14:textId="353ED52F" w:rsidR="00494185" w:rsidRPr="00F641B0" w:rsidRDefault="00792E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non farav</w:t>
      </w:r>
      <w:r w:rsidR="00494185" w:rsidRPr="00F641B0">
        <w:rPr>
          <w:rFonts w:ascii="Times" w:hAnsi="Times" w:cs="Times New Roman"/>
          <w:color w:val="000000" w:themeColor="text1"/>
          <w:lang w:val="en-US"/>
        </w:rPr>
        <w:t>’io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tuto </w:t>
      </w:r>
      <w:r w:rsidRPr="00F641B0">
        <w:rPr>
          <w:rFonts w:ascii="Times" w:hAnsi="Times" w:cs="Times New Roman"/>
          <w:color w:val="000000" w:themeColor="text1"/>
          <w:lang w:val="en-US"/>
        </w:rPr>
        <w:t>l’oro d’O</w:t>
      </w:r>
      <w:r w:rsidR="00494185" w:rsidRPr="00F641B0">
        <w:rPr>
          <w:rFonts w:ascii="Times" w:hAnsi="Times" w:cs="Times New Roman"/>
          <w:color w:val="000000" w:themeColor="text1"/>
          <w:lang w:val="en-US"/>
        </w:rPr>
        <w:t>riant</w:t>
      </w:r>
      <w:r w:rsidR="00F86179" w:rsidRPr="00F641B0">
        <w:rPr>
          <w:rFonts w:ascii="Times" w:hAnsi="Times" w:cs="Times New Roman"/>
          <w:color w:val="000000" w:themeColor="text1"/>
          <w:lang w:val="en-US"/>
        </w:rPr>
        <w:t>.</w:t>
      </w:r>
    </w:p>
    <w:p w14:paraId="0BD032A5" w14:textId="4EC5CA77" w:rsidR="00494185" w:rsidRPr="00F641B0" w:rsidRDefault="00792E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è v</w:t>
      </w:r>
      <w:r w:rsidR="00494185" w:rsidRPr="00F641B0">
        <w:rPr>
          <w:rFonts w:ascii="Times" w:hAnsi="Times" w:cs="Times New Roman"/>
          <w:color w:val="000000" w:themeColor="text1"/>
          <w:lang w:val="en-US"/>
        </w:rPr>
        <w:t>egnudo da mi con</w:t>
      </w:r>
      <w:r w:rsidR="00C40C3B" w:rsidRPr="00F641B0">
        <w:rPr>
          <w:rStyle w:val="FootnoteReference"/>
          <w:rFonts w:ascii="Times" w:hAnsi="Times" w:cs="Times New Roman"/>
          <w:color w:val="000000" w:themeColor="text1"/>
          <w:lang w:val="en-US"/>
        </w:rPr>
        <w:footnoteReference w:id="57"/>
      </w:r>
      <w:r w:rsidR="00494185" w:rsidRPr="00F641B0">
        <w:rPr>
          <w:rFonts w:ascii="Times" w:hAnsi="Times" w:cs="Times New Roman"/>
          <w:color w:val="000000" w:themeColor="text1"/>
          <w:lang w:val="en-US"/>
        </w:rPr>
        <w:t xml:space="preserve"> al pare el so infant</w:t>
      </w:r>
      <w:r w:rsidRPr="00F641B0">
        <w:rPr>
          <w:rFonts w:ascii="Times" w:hAnsi="Times" w:cs="Times New Roman"/>
          <w:color w:val="000000" w:themeColor="text1"/>
          <w:lang w:val="en-US"/>
        </w:rPr>
        <w:t>,</w:t>
      </w:r>
    </w:p>
    <w:p w14:paraId="4D33916C" w14:textId="5FCEF94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 mi s</w:t>
      </w:r>
      <w:r w:rsidR="00792ED1" w:rsidRPr="00F641B0">
        <w:rPr>
          <w:rFonts w:ascii="Times" w:hAnsi="Times" w:cs="Times New Roman"/>
          <w:color w:val="000000" w:themeColor="text1"/>
          <w:lang w:val="en-US"/>
        </w:rPr>
        <w:t>'</w:t>
      </w:r>
      <w:r w:rsidRPr="00F641B0">
        <w:rPr>
          <w:rFonts w:ascii="Times" w:hAnsi="Times" w:cs="Times New Roman"/>
          <w:color w:val="000000" w:themeColor="text1"/>
          <w:lang w:val="en-US"/>
        </w:rPr>
        <w:t>en fida</w:t>
      </w:r>
      <w:r w:rsidR="00792ED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ben lo aseguro tant</w:t>
      </w:r>
      <w:r w:rsidR="00C40C3B" w:rsidRPr="00F641B0">
        <w:rPr>
          <w:rFonts w:ascii="Times" w:hAnsi="Times" w:cs="Times New Roman"/>
          <w:color w:val="000000" w:themeColor="text1"/>
          <w:lang w:val="en-US"/>
        </w:rPr>
        <w:t>,</w:t>
      </w:r>
    </w:p>
    <w:p w14:paraId="4E5EBFE3" w14:textId="77EDEE0F"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 io ve</w:t>
      </w:r>
      <w:r w:rsidR="00C40C3B" w:rsidRPr="00F641B0">
        <w:rPr>
          <w:rFonts w:ascii="Times" w:hAnsi="Times" w:cs="Times New Roman"/>
          <w:color w:val="000000" w:themeColor="text1"/>
          <w:lang w:val="en-US"/>
        </w:rPr>
        <w:t>·</w:t>
      </w:r>
      <w:r w:rsidRPr="00F641B0">
        <w:rPr>
          <w:rFonts w:ascii="Times" w:hAnsi="Times" w:cs="Times New Roman"/>
          <w:color w:val="000000" w:themeColor="text1"/>
          <w:lang w:val="en-US"/>
        </w:rPr>
        <w:t>l rendesse</w:t>
      </w:r>
      <w:r w:rsidR="00792ED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 </w:t>
      </w:r>
      <w:r w:rsidR="00792ED1" w:rsidRPr="00F641B0">
        <w:rPr>
          <w:rFonts w:ascii="Times" w:hAnsi="Times" w:cs="Times New Roman"/>
          <w:color w:val="000000" w:themeColor="text1"/>
          <w:lang w:val="en-US"/>
        </w:rPr>
        <w:t>farav</w:t>
      </w:r>
      <w:r w:rsidRPr="00F641B0">
        <w:rPr>
          <w:rFonts w:ascii="Times" w:hAnsi="Times" w:cs="Times New Roman"/>
          <w:color w:val="000000" w:themeColor="text1"/>
          <w:lang w:val="en-US"/>
        </w:rPr>
        <w:t>’io tradimant</w:t>
      </w:r>
      <w:r w:rsidR="00792ED1" w:rsidRPr="00F641B0">
        <w:rPr>
          <w:rFonts w:ascii="Times" w:hAnsi="Times" w:cs="Times New Roman"/>
          <w:color w:val="000000" w:themeColor="text1"/>
          <w:lang w:val="en-US"/>
        </w:rPr>
        <w:t>.</w:t>
      </w:r>
    </w:p>
    <w:p w14:paraId="23F457A2" w14:textId="10702FD9" w:rsidR="00494185" w:rsidRPr="00F641B0" w:rsidRDefault="00792E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vuy lo caxon</w:t>
      </w:r>
      <w:r w:rsidR="002D6F64"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a torto e v</w:t>
      </w:r>
      <w:r w:rsidR="00494185" w:rsidRPr="00F641B0">
        <w:rPr>
          <w:rFonts w:ascii="Times" w:hAnsi="Times" w:cs="Times New Roman"/>
          <w:color w:val="000000" w:themeColor="text1"/>
          <w:lang w:val="en-US"/>
        </w:rPr>
        <w:t>ilanamant</w:t>
      </w:r>
      <w:r w:rsidRPr="00F641B0">
        <w:rPr>
          <w:rFonts w:ascii="Times" w:hAnsi="Times" w:cs="Times New Roman"/>
          <w:color w:val="000000" w:themeColor="text1"/>
          <w:lang w:val="en-US"/>
        </w:rPr>
        <w:t>,</w:t>
      </w:r>
    </w:p>
    <w:p w14:paraId="6FD2B877" w14:textId="1246A706" w:rsidR="00494185" w:rsidRPr="00F641B0" w:rsidRDefault="00792ED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quanto che vui dì</w:t>
      </w:r>
      <w:r w:rsidR="00494185" w:rsidRPr="00F641B0">
        <w:rPr>
          <w:rFonts w:ascii="Times" w:hAnsi="Times" w:cs="Times New Roman"/>
          <w:color w:val="000000" w:themeColor="text1"/>
          <w:lang w:val="en-US"/>
        </w:rPr>
        <w:t xml:space="preserve"> de lui</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non fi</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niant</w:t>
      </w:r>
      <w:r w:rsidRPr="00F641B0">
        <w:rPr>
          <w:rFonts w:ascii="Times" w:hAnsi="Times" w:cs="Times New Roman"/>
          <w:color w:val="000000" w:themeColor="text1"/>
          <w:lang w:val="en-US"/>
        </w:rPr>
        <w:t>.</w:t>
      </w:r>
    </w:p>
    <w:p w14:paraId="01FBAC8A" w14:textId="096A4F18" w:rsidR="00494185" w:rsidRPr="00F641B0" w:rsidRDefault="0068031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torné</w:t>
      </w:r>
      <w:r w:rsidR="00792ED1" w:rsidRPr="00F641B0">
        <w:rPr>
          <w:rFonts w:ascii="Times" w:hAnsi="Times" w:cs="Times New Roman"/>
          <w:color w:val="000000" w:themeColor="text1"/>
          <w:lang w:val="en-US"/>
        </w:rPr>
        <w:t xml:space="preserve"> </w:t>
      </w:r>
      <w:r w:rsidR="00CA755C" w:rsidRPr="00F641B0">
        <w:rPr>
          <w:rFonts w:ascii="Times" w:hAnsi="Times" w:cs="Times New Roman"/>
          <w:color w:val="000000" w:themeColor="text1"/>
          <w:lang w:val="en-US"/>
        </w:rPr>
        <w:t>indrié</w:t>
      </w:r>
      <w:r w:rsidR="00792ED1" w:rsidRPr="00F641B0">
        <w:rPr>
          <w:rFonts w:ascii="Times" w:hAnsi="Times" w:cs="Times New Roman"/>
          <w:color w:val="000000" w:themeColor="text1"/>
          <w:lang w:val="en-US"/>
        </w:rPr>
        <w:t>, si farì savia</w:t>
      </w:r>
      <w:r w:rsidR="00494185" w:rsidRPr="00F641B0">
        <w:rPr>
          <w:rFonts w:ascii="Times" w:hAnsi="Times" w:cs="Times New Roman"/>
          <w:color w:val="000000" w:themeColor="text1"/>
          <w:lang w:val="en-US"/>
        </w:rPr>
        <w:t>mant</w:t>
      </w:r>
      <w:r w:rsidR="00792ED1" w:rsidRPr="00F641B0">
        <w:rPr>
          <w:rFonts w:ascii="Times" w:hAnsi="Times" w:cs="Times New Roman"/>
          <w:color w:val="000000" w:themeColor="text1"/>
          <w:lang w:val="en-US"/>
        </w:rPr>
        <w:t>.</w:t>
      </w:r>
    </w:p>
    <w:p w14:paraId="2F16CEA0" w14:textId="22D0EF8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cossa como no</w:t>
      </w:r>
      <w:r w:rsidR="008421A2">
        <w:rPr>
          <w:rFonts w:ascii="Times" w:hAnsi="Times" w:cs="Times New Roman"/>
          <w:color w:val="000000" w:themeColor="text1"/>
          <w:lang w:val="en-US"/>
        </w:rPr>
        <w:t>·</w:t>
      </w:r>
      <w:r w:rsidR="00F256CE" w:rsidRPr="00F641B0">
        <w:rPr>
          <w:rFonts w:ascii="Times" w:hAnsi="Times" w:cs="Times New Roman"/>
          <w:color w:val="000000" w:themeColor="text1"/>
          <w:lang w:val="en-US"/>
        </w:rPr>
        <w:t>sse mal v</w:t>
      </w:r>
      <w:r w:rsidRPr="00F641B0">
        <w:rPr>
          <w:rFonts w:ascii="Times" w:hAnsi="Times" w:cs="Times New Roman"/>
          <w:color w:val="000000" w:themeColor="text1"/>
          <w:lang w:val="en-US"/>
        </w:rPr>
        <w:t>ien a</w:t>
      </w:r>
      <w:r w:rsidR="00F256C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piant</w:t>
      </w:r>
      <w:r w:rsidR="00F256CE" w:rsidRPr="00F641B0">
        <w:rPr>
          <w:rFonts w:ascii="Times" w:hAnsi="Times" w:cs="Times New Roman"/>
          <w:color w:val="000000" w:themeColor="text1"/>
          <w:lang w:val="en-US"/>
        </w:rPr>
        <w:t>,</w:t>
      </w:r>
    </w:p>
    <w:p w14:paraId="19019537" w14:textId="741DD6E1" w:rsidR="00494185" w:rsidRPr="00F641B0" w:rsidRDefault="00F256C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w:t>
      </w:r>
      <w:r w:rsidR="00C40C3B" w:rsidRPr="00F641B0">
        <w:rPr>
          <w:rFonts w:ascii="Times" w:hAnsi="Times" w:cs="Times New Roman"/>
          <w:color w:val="000000" w:themeColor="text1"/>
          <w:lang w:val="en-US"/>
        </w:rPr>
        <w:t>o no serò chaxonado da questo</w:t>
      </w:r>
      <w:r w:rsidR="007E1564">
        <w:rPr>
          <w:rFonts w:ascii="Times" w:hAnsi="Times" w:cs="Times New Roman"/>
          <w:color w:val="000000" w:themeColor="text1"/>
          <w:lang w:val="en-US"/>
        </w:rPr>
        <w:t xml:space="preserve"> dì </w:t>
      </w:r>
      <w:r w:rsidRPr="00F641B0">
        <w:rPr>
          <w:rFonts w:ascii="Times" w:hAnsi="Times" w:cs="Times New Roman"/>
          <w:color w:val="000000" w:themeColor="text1"/>
          <w:lang w:val="en-US"/>
        </w:rPr>
        <w:t>in av</w:t>
      </w:r>
      <w:r w:rsidR="00494185"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6CC6153A" w14:textId="223CF9DF" w:rsidR="00494185" w:rsidRPr="00F641B0" w:rsidRDefault="00F256C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l’olde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el çura a </w:t>
      </w:r>
      <w:r w:rsidR="00390A6F"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onipotent</w:t>
      </w:r>
    </w:p>
    <w:p w14:paraId="44F45F1D" w14:textId="74EFBA3D" w:rsidR="00F256CE"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F256CE" w:rsidRPr="00F641B0">
        <w:rPr>
          <w:rFonts w:ascii="Times" w:hAnsi="Times" w:cs="Times New Roman"/>
          <w:color w:val="000000" w:themeColor="text1"/>
          <w:lang w:val="en-US"/>
        </w:rPr>
        <w:t xml:space="preserve"> may con lui non averà</w:t>
      </w:r>
      <w:r w:rsidRPr="00F641B0">
        <w:rPr>
          <w:rFonts w:ascii="Times" w:hAnsi="Times" w:cs="Times New Roman"/>
          <w:color w:val="000000" w:themeColor="text1"/>
          <w:lang w:val="en-US"/>
        </w:rPr>
        <w:t xml:space="preserve"> paxe ni acordamant</w:t>
      </w:r>
      <w:r w:rsidR="00F256CE" w:rsidRPr="00F641B0">
        <w:rPr>
          <w:rFonts w:ascii="Times" w:hAnsi="Times" w:cs="Times New Roman"/>
          <w:color w:val="000000" w:themeColor="text1"/>
          <w:lang w:val="en-US"/>
        </w:rPr>
        <w:t>.</w:t>
      </w:r>
    </w:p>
    <w:p w14:paraId="61AC17EB" w14:textId="2FCDBCD0" w:rsidR="00F256CE" w:rsidRPr="00F641B0" w:rsidRDefault="00F256CE" w:rsidP="009225F0">
      <w:pPr>
        <w:pStyle w:val="BodyTextFirstIndent2"/>
        <w:rPr>
          <w:rFonts w:ascii="Times" w:hAnsi="Times"/>
          <w:lang w:val="en-US"/>
        </w:rPr>
      </w:pPr>
      <w:r w:rsidRPr="00F641B0">
        <w:rPr>
          <w:rFonts w:ascii="Times" w:hAnsi="Times"/>
          <w:lang w:val="en-US"/>
        </w:rPr>
        <w:t>Laisse 16</w:t>
      </w:r>
    </w:p>
    <w:p w14:paraId="041BFDEA" w14:textId="295F33AB" w:rsidR="00494185" w:rsidRPr="00F641B0" w:rsidRDefault="00F256C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fo al castel asenblé,</w:t>
      </w:r>
    </w:p>
    <w:p w14:paraId="40E8B2CE" w14:textId="5178FBC2" w:rsidR="00494185" w:rsidRPr="00F641B0" w:rsidRDefault="00A847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disse al castelain</w:t>
      </w:r>
      <w:r w:rsidR="00EA634B" w:rsidRPr="00F641B0">
        <w:rPr>
          <w:rFonts w:ascii="Times" w:hAnsi="Times" w:cs="Times New Roman"/>
          <w:color w:val="000000" w:themeColor="text1"/>
          <w:lang w:val="en-US"/>
        </w:rPr>
        <w:t>, "Q</w:t>
      </w:r>
      <w:r w:rsidR="00F256CE" w:rsidRPr="00F641B0">
        <w:rPr>
          <w:rFonts w:ascii="Times" w:hAnsi="Times" w:cs="Times New Roman"/>
          <w:color w:val="000000" w:themeColor="text1"/>
          <w:lang w:val="en-US"/>
        </w:rPr>
        <w:t xml:space="preserve">ue </w:t>
      </w:r>
      <w:r w:rsidR="00EA634B" w:rsidRPr="00F641B0">
        <w:rPr>
          <w:rFonts w:ascii="Times" w:hAnsi="Times" w:cs="Times New Roman"/>
          <w:color w:val="000000" w:themeColor="text1"/>
          <w:lang w:val="en-US"/>
        </w:rPr>
        <w:t>à tu penssé</w:t>
      </w:r>
    </w:p>
    <w:p w14:paraId="3A20568A" w14:textId="044A6312" w:rsidR="00494185" w:rsidRPr="00F641B0" w:rsidRDefault="00EA634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 red</w:t>
      </w:r>
      <w:r w:rsidR="00C40C3B"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tu lo traditor renoié?"</w:t>
      </w:r>
    </w:p>
    <w:p w14:paraId="05A4AD79" w14:textId="00F32006" w:rsidR="00494185" w:rsidRPr="00F641B0" w:rsidRDefault="00A847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lo castelain</w:t>
      </w:r>
      <w:r w:rsidR="00961E81" w:rsidRPr="00F641B0">
        <w:rPr>
          <w:rFonts w:ascii="Times" w:hAnsi="Times" w:cs="Times New Roman"/>
          <w:color w:val="000000" w:themeColor="text1"/>
          <w:lang w:val="en-US"/>
        </w:rPr>
        <w:t>, "De questo plui non parlé,</w:t>
      </w:r>
    </w:p>
    <w:p w14:paraId="199FBD6C" w14:textId="065EDA5D" w:rsidR="00494185" w:rsidRPr="00F641B0" w:rsidRDefault="00EA634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Avanti lasserave io tuto lo castelo sfondré</w:t>
      </w:r>
    </w:p>
    <w:p w14:paraId="20329022" w14:textId="48AE6509" w:rsidR="00494185" w:rsidRPr="00F641B0" w:rsidRDefault="00EA634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tal tradimento avesse penssé."</w:t>
      </w:r>
    </w:p>
    <w:p w14:paraId="4ED02F29" w14:textId="7EABEFB3" w:rsidR="00494185" w:rsidRPr="00F641B0" w:rsidRDefault="00EA634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iCs/>
          <w:color w:val="000000" w:themeColor="text1"/>
          <w:lang w:val="en-US"/>
        </w:rPr>
        <w:t>,</w:t>
      </w:r>
      <w:r w:rsidR="00494185" w:rsidRPr="00F641B0">
        <w:rPr>
          <w:rFonts w:ascii="Times" w:hAnsi="Times" w:cs="Times New Roman"/>
          <w:color w:val="000000" w:themeColor="text1"/>
          <w:lang w:val="en-US"/>
        </w:rPr>
        <w:t xml:space="preserve"> </w:t>
      </w:r>
      <w:r w:rsidR="00961E81" w:rsidRPr="00F641B0">
        <w:rPr>
          <w:rFonts w:ascii="Times" w:hAnsi="Times" w:cs="Times New Roman"/>
          <w:color w:val="000000" w:themeColor="text1"/>
          <w:lang w:val="en-US"/>
        </w:rPr>
        <w:t>"E vuy si</w:t>
      </w:r>
      <w:r w:rsidR="002D6F64" w:rsidRPr="00F641B0">
        <w:rPr>
          <w:rFonts w:ascii="Times" w:hAnsi="Times" w:cs="Times New Roman"/>
          <w:color w:val="000000" w:themeColor="text1"/>
          <w:lang w:val="en-US"/>
        </w:rPr>
        <w:t>é</w:t>
      </w:r>
      <w:r w:rsidR="00494185" w:rsidRPr="00F641B0">
        <w:rPr>
          <w:rFonts w:ascii="Times" w:hAnsi="Times" w:cs="Times New Roman"/>
          <w:color w:val="000000" w:themeColor="text1"/>
          <w:lang w:val="en-US"/>
        </w:rPr>
        <w:t xml:space="preserve"> des</w:t>
      </w:r>
      <w:r w:rsidRPr="00F641B0">
        <w:rPr>
          <w:rFonts w:ascii="Times" w:hAnsi="Times" w:cs="Times New Roman"/>
          <w:color w:val="000000" w:themeColor="text1"/>
          <w:lang w:val="en-US"/>
        </w:rPr>
        <w:t>fié,</w:t>
      </w:r>
      <w:r w:rsidRPr="00F641B0">
        <w:rPr>
          <w:rStyle w:val="FootnoteReference"/>
          <w:rFonts w:ascii="Times" w:hAnsi="Times" w:cs="Times New Roman"/>
          <w:color w:val="000000" w:themeColor="text1"/>
          <w:lang w:val="en-US"/>
        </w:rPr>
        <w:footnoteReference w:id="58"/>
      </w:r>
    </w:p>
    <w:p w14:paraId="23AE0453" w14:textId="0A20487F" w:rsidR="00494185" w:rsidRPr="00F641B0" w:rsidRDefault="00961E8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EB4EAE" w:rsidRPr="00F641B0">
        <w:rPr>
          <w:rFonts w:ascii="Times" w:hAnsi="Times" w:cs="Times New Roman"/>
          <w:color w:val="000000" w:themeColor="text1"/>
          <w:lang w:val="en-US"/>
        </w:rPr>
        <w:t>si</w:t>
      </w:r>
      <w:r w:rsidR="00EA634B"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 farò pentir</w:t>
      </w:r>
      <w:r w:rsidR="00EA634B" w:rsidRPr="00F641B0">
        <w:rPr>
          <w:rFonts w:ascii="Times" w:hAnsi="Times" w:cs="Times New Roman"/>
          <w:color w:val="000000" w:themeColor="text1"/>
          <w:lang w:val="en-US"/>
        </w:rPr>
        <w:t>, fel traitor malvé</w:t>
      </w:r>
      <w:r w:rsidRPr="00F641B0">
        <w:rPr>
          <w:rFonts w:ascii="Times" w:hAnsi="Times" w:cs="Times New Roman"/>
          <w:color w:val="000000" w:themeColor="text1"/>
          <w:lang w:val="en-US"/>
        </w:rPr>
        <w:t>!"</w:t>
      </w:r>
    </w:p>
    <w:p w14:paraId="65E8A21E" w14:textId="2CCCDB99"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w:t>
      </w:r>
      <w:r w:rsidR="00961E81" w:rsidRPr="00F641B0">
        <w:rPr>
          <w:rStyle w:val="FootnoteReference"/>
          <w:rFonts w:ascii="Times" w:hAnsi="Times" w:cs="Times New Roman"/>
          <w:color w:val="000000" w:themeColor="text1"/>
          <w:lang w:val="en-US"/>
        </w:rPr>
        <w:footnoteReference w:id="59"/>
      </w:r>
      <w:r w:rsidR="00961E81"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ntolin</w:t>
      </w:r>
      <w:r w:rsidR="00C40C3B" w:rsidRPr="00F641B0">
        <w:rPr>
          <w:rFonts w:ascii="Times" w:hAnsi="Times" w:cs="Times New Roman"/>
          <w:color w:val="000000" w:themeColor="text1"/>
          <w:lang w:val="en-US"/>
        </w:rPr>
        <w:t>, "De tuto çò</w:t>
      </w:r>
      <w:r w:rsidR="00961E81" w:rsidRPr="00F641B0">
        <w:rPr>
          <w:rFonts w:ascii="Times" w:hAnsi="Times" w:cs="Times New Roman"/>
          <w:color w:val="000000" w:themeColor="text1"/>
          <w:lang w:val="en-US"/>
        </w:rPr>
        <w:t xml:space="preserve"> che vuy parlé</w:t>
      </w:r>
      <w:r w:rsidR="00D43554" w:rsidRPr="00F641B0">
        <w:rPr>
          <w:rFonts w:ascii="Times" w:hAnsi="Times" w:cs="Times New Roman"/>
          <w:color w:val="000000" w:themeColor="text1"/>
          <w:lang w:val="en-US"/>
        </w:rPr>
        <w:t>,</w:t>
      </w:r>
    </w:p>
    <w:p w14:paraId="5D9CD621" w14:textId="0D1397F9" w:rsidR="00494185" w:rsidRPr="00F641B0" w:rsidRDefault="00961E8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no darave una pome poré,</w:t>
      </w:r>
    </w:p>
    <w:p w14:paraId="0D6527F6" w14:textId="1C79EB3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(13R) </w:t>
      </w:r>
      <w:r w:rsidRPr="00F641B0">
        <w:rPr>
          <w:rFonts w:ascii="Times" w:hAnsi="Times" w:cs="Times New Roman"/>
          <w:color w:val="000000" w:themeColor="text1"/>
          <w:lang w:val="en-US"/>
        </w:rPr>
        <w:t>Ch</w:t>
      </w:r>
      <w:r w:rsidR="00D43554" w:rsidRPr="00F641B0">
        <w:rPr>
          <w:rFonts w:ascii="Times" w:hAnsi="Times" w:cs="Times New Roman"/>
          <w:color w:val="000000" w:themeColor="text1"/>
          <w:lang w:val="en-US"/>
        </w:rPr>
        <w:t>'el mio chastelo è ben forte de mure e de fossé;</w:t>
      </w:r>
    </w:p>
    <w:p w14:paraId="7CBABC97" w14:textId="7859BB8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Non temo el to </w:t>
      </w:r>
      <w:r w:rsidR="00D43554" w:rsidRPr="00F641B0">
        <w:rPr>
          <w:rFonts w:ascii="Times" w:hAnsi="Times" w:cs="Times New Roman"/>
          <w:color w:val="000000" w:themeColor="text1"/>
          <w:lang w:val="en-US"/>
        </w:rPr>
        <w:t>arssalto un dener indoré,</w:t>
      </w:r>
    </w:p>
    <w:p w14:paraId="22E1DDD9" w14:textId="257CAC8C" w:rsidR="00494185" w:rsidRPr="00F641B0" w:rsidRDefault="00D4355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defenderò</w:t>
      </w:r>
      <w:r w:rsidRPr="00F641B0">
        <w:rPr>
          <w:rStyle w:val="FootnoteReference"/>
          <w:rFonts w:ascii="Times" w:hAnsi="Times" w:cs="Times New Roman"/>
          <w:color w:val="000000" w:themeColor="text1"/>
          <w:lang w:val="en-US"/>
        </w:rPr>
        <w:footnoteReference w:id="60"/>
      </w:r>
      <w:r w:rsidRPr="00F641B0">
        <w:rPr>
          <w:rFonts w:ascii="Times" w:hAnsi="Times" w:cs="Times New Roman"/>
          <w:color w:val="000000" w:themeColor="text1"/>
          <w:lang w:val="en-US"/>
        </w:rPr>
        <w:t xml:space="preserve"> tuta la fermité.</w:t>
      </w:r>
    </w:p>
    <w:p w14:paraId="4E08A460" w14:textId="56324258" w:rsidR="00494185" w:rsidRPr="00F641B0" w:rsidRDefault="00D4355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Ai</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fel trait</w:t>
      </w:r>
      <w:r w:rsidRPr="00F641B0">
        <w:rPr>
          <w:rFonts w:ascii="Times" w:hAnsi="Times" w:cs="Times New Roman"/>
          <w:color w:val="000000" w:themeColor="text1"/>
          <w:lang w:val="en-US"/>
        </w:rPr>
        <w:t>!" dixe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l'amiré,</w:t>
      </w:r>
    </w:p>
    <w:p w14:paraId="3C96C8D9" w14:textId="13763570" w:rsidR="00494185" w:rsidRPr="00F641B0" w:rsidRDefault="00D4355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Cho</w:t>
      </w:r>
      <w:r w:rsidRPr="00F641B0">
        <w:rPr>
          <w:rFonts w:ascii="Times" w:hAnsi="Times" w:cs="Times New Roman"/>
          <w:color w:val="000000" w:themeColor="text1"/>
          <w:lang w:val="en-US"/>
        </w:rPr>
        <w:t>mo in la mala ora fosti uncha né</w:t>
      </w:r>
      <w:r w:rsidR="00C40C3B" w:rsidRPr="00F641B0">
        <w:rPr>
          <w:rFonts w:ascii="Times" w:hAnsi="Times" w:cs="Times New Roman"/>
          <w:color w:val="000000" w:themeColor="text1"/>
          <w:lang w:val="en-US"/>
        </w:rPr>
        <w:t>,</w:t>
      </w:r>
    </w:p>
    <w:p w14:paraId="7FA3FBBA" w14:textId="61335AA9" w:rsidR="00494185" w:rsidRPr="00F641B0" w:rsidRDefault="00C40C3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w:t>
      </w:r>
      <w:r w:rsidR="00D43554" w:rsidRPr="00F641B0">
        <w:rPr>
          <w:rFonts w:ascii="Times" w:hAnsi="Times" w:cs="Times New Roman"/>
          <w:color w:val="000000" w:themeColor="text1"/>
          <w:lang w:val="en-US"/>
        </w:rPr>
        <w:t xml:space="preserve"> </w:t>
      </w:r>
      <w:r w:rsidRPr="00F641B0">
        <w:rPr>
          <w:rFonts w:ascii="Times" w:hAnsi="Times" w:cs="Times New Roman"/>
          <w:i/>
          <w:color w:val="000000" w:themeColor="text1"/>
          <w:lang w:val="en-US"/>
        </w:rPr>
        <w:t>con</w:t>
      </w:r>
      <w:r w:rsidR="00D43554" w:rsidRPr="00F641B0">
        <w:rPr>
          <w:rFonts w:ascii="Times" w:hAnsi="Times" w:cs="Times New Roman"/>
          <w:color w:val="000000" w:themeColor="text1"/>
          <w:lang w:val="en-US"/>
        </w:rPr>
        <w:t>tra Charlo averò</w:t>
      </w:r>
      <w:r w:rsidR="00494185" w:rsidRPr="00F641B0">
        <w:rPr>
          <w:rFonts w:ascii="Times" w:hAnsi="Times" w:cs="Times New Roman"/>
          <w:color w:val="000000" w:themeColor="text1"/>
          <w:lang w:val="en-US"/>
        </w:rPr>
        <w:t xml:space="preserve"> </w:t>
      </w:r>
      <w:r w:rsidR="00D43554" w:rsidRPr="00F641B0">
        <w:rPr>
          <w:rFonts w:ascii="Times" w:hAnsi="Times" w:cs="Times New Roman"/>
          <w:color w:val="000000" w:themeColor="text1"/>
          <w:lang w:val="en-US"/>
        </w:rPr>
        <w:t>puocho a duré</w:t>
      </w:r>
      <w:r w:rsidRPr="00F641B0">
        <w:rPr>
          <w:rFonts w:ascii="Times" w:hAnsi="Times" w:cs="Times New Roman"/>
          <w:color w:val="000000" w:themeColor="text1"/>
          <w:lang w:val="en-US"/>
        </w:rPr>
        <w:t>,</w:t>
      </w:r>
    </w:p>
    <w:p w14:paraId="50FD1909" w14:textId="469601AF"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C40C3B" w:rsidRPr="00F641B0">
        <w:rPr>
          <w:rFonts w:ascii="Times" w:hAnsi="Times" w:cs="Times New Roman"/>
          <w:color w:val="000000" w:themeColor="text1"/>
          <w:lang w:val="en-US"/>
        </w:rPr>
        <w:t>'</w:t>
      </w:r>
      <w:r w:rsidRPr="00F641B0">
        <w:rPr>
          <w:rFonts w:ascii="Times" w:hAnsi="Times" w:cs="Times New Roman"/>
          <w:color w:val="000000" w:themeColor="text1"/>
          <w:lang w:val="en-US"/>
        </w:rPr>
        <w:t>e</w:t>
      </w:r>
      <w:r w:rsidR="00C40C3B" w:rsidRPr="00F641B0">
        <w:rPr>
          <w:rFonts w:ascii="Times" w:hAnsi="Times" w:cs="Times New Roman"/>
          <w:color w:val="000000" w:themeColor="text1"/>
          <w:lang w:val="en-US"/>
        </w:rPr>
        <w:t>(l)</w:t>
      </w:r>
      <w:r w:rsidR="00C40C3B" w:rsidRPr="00F641B0">
        <w:rPr>
          <w:rStyle w:val="FootnoteReference"/>
          <w:rFonts w:ascii="Times" w:hAnsi="Times" w:cs="Times New Roman"/>
          <w:color w:val="000000" w:themeColor="text1"/>
          <w:lang w:val="en-US"/>
        </w:rPr>
        <w:footnoteReference w:id="61"/>
      </w:r>
      <w:r w:rsidRPr="00F641B0">
        <w:rPr>
          <w:rFonts w:ascii="Times" w:hAnsi="Times" w:cs="Times New Roman"/>
          <w:color w:val="000000" w:themeColor="text1"/>
          <w:lang w:val="en-US"/>
        </w:rPr>
        <w:t xml:space="preserve"> te </w:t>
      </w:r>
      <w:r w:rsidR="00D43554" w:rsidRPr="00F641B0">
        <w:rPr>
          <w:rFonts w:ascii="Times" w:hAnsi="Times" w:cs="Times New Roman"/>
          <w:color w:val="000000" w:themeColor="text1"/>
          <w:lang w:val="en-US"/>
        </w:rPr>
        <w:t>farà prender e a ramo apicé."</w:t>
      </w:r>
    </w:p>
    <w:p w14:paraId="18B661E3" w14:textId="620958F1"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Antollin l’intende</w:t>
      </w:r>
      <w:r w:rsidR="00D4355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 li </w:t>
      </w:r>
      <w:r w:rsidR="00D43554" w:rsidRPr="00F641B0">
        <w:rPr>
          <w:rFonts w:ascii="Times" w:hAnsi="Times" w:cs="Times New Roman"/>
          <w:color w:val="000000" w:themeColor="text1"/>
          <w:lang w:val="en-US"/>
        </w:rPr>
        <w:t>respoxe aré,</w:t>
      </w:r>
    </w:p>
    <w:p w14:paraId="27D5FF5B" w14:textId="3458867D" w:rsidR="00494185" w:rsidRPr="00F641B0" w:rsidRDefault="00D4355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"Sia ch</w:t>
      </w:r>
      <w:r w:rsidR="00C40C3B" w:rsidRPr="00F641B0">
        <w:rPr>
          <w:rFonts w:ascii="Times" w:hAnsi="Times" w:cs="Times New Roman"/>
          <w:color w:val="000000" w:themeColor="text1"/>
          <w:lang w:val="en-US"/>
        </w:rPr>
        <w:t>e piaxe a l'</w:t>
      </w:r>
      <w:r w:rsidRPr="00F641B0">
        <w:rPr>
          <w:rFonts w:ascii="Times" w:hAnsi="Times" w:cs="Times New Roman"/>
          <w:color w:val="000000" w:themeColor="text1"/>
          <w:lang w:val="en-US"/>
        </w:rPr>
        <w:t>alta trinité,</w:t>
      </w:r>
    </w:p>
    <w:p w14:paraId="57B2213F" w14:textId="1111707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fenes</w:t>
      </w:r>
      <w:r w:rsidR="00D43554" w:rsidRPr="00F641B0">
        <w:rPr>
          <w:rFonts w:ascii="Times" w:hAnsi="Times" w:cs="Times New Roman"/>
          <w:color w:val="000000" w:themeColor="text1"/>
          <w:lang w:val="en-US"/>
        </w:rPr>
        <w:t>tra se parte, no lì à plui demoré."</w:t>
      </w:r>
    </w:p>
    <w:p w14:paraId="67B249E6" w14:textId="106E5E1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7F18CF" w:rsidRPr="00F641B0">
        <w:rPr>
          <w:rFonts w:ascii="Times" w:hAnsi="Times" w:cs="Times New Roman"/>
          <w:color w:val="000000" w:themeColor="text1"/>
          <w:lang w:val="en-US"/>
        </w:rPr>
        <w:t>'Avernia, che tanto è a</w:t>
      </w:r>
      <w:r w:rsidR="00D43554" w:rsidRPr="00F641B0">
        <w:rPr>
          <w:rFonts w:ascii="Times" w:hAnsi="Times" w:cs="Times New Roman"/>
          <w:color w:val="000000" w:themeColor="text1"/>
          <w:lang w:val="en-US"/>
        </w:rPr>
        <w:t>logé,</w:t>
      </w:r>
      <w:r w:rsidR="007F18CF" w:rsidRPr="00F641B0">
        <w:rPr>
          <w:rStyle w:val="FootnoteReference"/>
          <w:rFonts w:ascii="Times" w:hAnsi="Times" w:cs="Times New Roman"/>
          <w:color w:val="000000" w:themeColor="text1"/>
          <w:lang w:val="en-US"/>
        </w:rPr>
        <w:footnoteReference w:id="62"/>
      </w:r>
    </w:p>
    <w:p w14:paraId="3DC9D87E" w14:textId="418CD4C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w:t>
      </w:r>
      <w:r w:rsidR="00D43554" w:rsidRPr="00F641B0">
        <w:rPr>
          <w:rFonts w:ascii="Times" w:hAnsi="Times" w:cs="Times New Roman"/>
          <w:color w:val="000000" w:themeColor="text1"/>
          <w:lang w:val="en-US"/>
        </w:rPr>
        <w:t>ui de oto çorni in llo castelo à demoré,</w:t>
      </w:r>
    </w:p>
    <w:p w14:paraId="03832EBF" w14:textId="73577D4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fo s</w:t>
      </w:r>
      <w:r w:rsidR="00DE47FD" w:rsidRPr="00F641B0">
        <w:rPr>
          <w:rFonts w:ascii="Times" w:hAnsi="Times" w:cs="Times New Roman"/>
          <w:i/>
          <w:color w:val="000000" w:themeColor="text1"/>
          <w:lang w:val="en-US"/>
        </w:rPr>
        <w:t>er</w:t>
      </w:r>
      <w:r w:rsidR="00D43554" w:rsidRPr="00F641B0">
        <w:rPr>
          <w:rFonts w:ascii="Times" w:hAnsi="Times" w:cs="Times New Roman"/>
          <w:color w:val="000000" w:themeColor="text1"/>
          <w:lang w:val="en-US"/>
        </w:rPr>
        <w:t>v</w:t>
      </w:r>
      <w:r w:rsidRPr="00F641B0">
        <w:rPr>
          <w:rFonts w:ascii="Times" w:hAnsi="Times" w:cs="Times New Roman"/>
          <w:color w:val="000000" w:themeColor="text1"/>
          <w:lang w:val="en-US"/>
        </w:rPr>
        <w:t>i</w:t>
      </w:r>
      <w:r w:rsidR="00D43554" w:rsidRPr="00F641B0">
        <w:rPr>
          <w:rFonts w:ascii="Times" w:hAnsi="Times" w:cs="Times New Roman"/>
          <w:color w:val="000000" w:themeColor="text1"/>
          <w:lang w:val="en-US"/>
        </w:rPr>
        <w:t xml:space="preserve"> a tuta so volenté.</w:t>
      </w:r>
    </w:p>
    <w:p w14:paraId="5AA5081D" w14:textId="31B32291"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castel</w:t>
      </w:r>
      <w:r w:rsidR="00D43554" w:rsidRPr="00F641B0">
        <w:rPr>
          <w:rFonts w:ascii="Times" w:hAnsi="Times" w:cs="Times New Roman"/>
          <w:color w:val="000000" w:themeColor="text1"/>
          <w:lang w:val="en-US"/>
        </w:rPr>
        <w:t xml:space="preserve">an v(e)ne, </w:t>
      </w:r>
      <w:r w:rsidR="0079117B">
        <w:rPr>
          <w:rFonts w:ascii="Times" w:hAnsi="Times" w:cs="Times New Roman"/>
          <w:color w:val="000000" w:themeColor="text1"/>
          <w:lang w:val="en-US"/>
        </w:rPr>
        <w:t>si·ll</w:t>
      </w:r>
      <w:r w:rsidR="00D43554" w:rsidRPr="00F641B0">
        <w:rPr>
          <w:rFonts w:ascii="Times" w:hAnsi="Times" w:cs="Times New Roman"/>
          <w:color w:val="000000" w:themeColor="text1"/>
          <w:lang w:val="en-US"/>
        </w:rPr>
        <w:t>i à cunbiado domandé</w:t>
      </w:r>
      <w:r w:rsidR="006120CA" w:rsidRPr="00F641B0">
        <w:rPr>
          <w:rFonts w:ascii="Times" w:hAnsi="Times" w:cs="Times New Roman"/>
          <w:color w:val="000000" w:themeColor="text1"/>
          <w:lang w:val="en-US"/>
        </w:rPr>
        <w:t>,</w:t>
      </w:r>
    </w:p>
    <w:p w14:paraId="08351941" w14:textId="00BF549C" w:rsidR="00494185" w:rsidRPr="00F641B0" w:rsidRDefault="00D4355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andar v</w:t>
      </w:r>
      <w:r w:rsidR="00494185" w:rsidRPr="00F641B0">
        <w:rPr>
          <w:rFonts w:ascii="Times" w:hAnsi="Times" w:cs="Times New Roman"/>
          <w:color w:val="000000" w:themeColor="text1"/>
          <w:lang w:val="en-US"/>
        </w:rPr>
        <w:t xml:space="preserve">ol ad </w:t>
      </w:r>
      <w:r w:rsidRPr="00F641B0">
        <w:rPr>
          <w:rFonts w:ascii="Times" w:hAnsi="Times" w:cs="Times New Roman"/>
          <w:color w:val="000000" w:themeColor="text1"/>
          <w:lang w:val="en-US"/>
        </w:rPr>
        <w:t>Alvernia soa çité.</w:t>
      </w:r>
    </w:p>
    <w:p w14:paraId="7816887C" w14:textId="6282AC3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castelan l</w:t>
      </w:r>
      <w:r w:rsidR="00D43554"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D43554" w:rsidRPr="00F641B0">
        <w:rPr>
          <w:rFonts w:ascii="Times" w:hAnsi="Times" w:cs="Times New Roman"/>
          <w:color w:val="000000" w:themeColor="text1"/>
          <w:lang w:val="en-US"/>
        </w:rPr>
        <w:t>, dolcement l</w:t>
      </w:r>
      <w:r w:rsidR="007F18CF" w:rsidRPr="00F641B0">
        <w:rPr>
          <w:rFonts w:ascii="Times" w:hAnsi="Times" w:cs="Times New Roman"/>
          <w:color w:val="000000" w:themeColor="text1"/>
          <w:lang w:val="en-US"/>
        </w:rPr>
        <w:t>'à</w:t>
      </w:r>
      <w:r w:rsidR="00D43554" w:rsidRPr="00F641B0">
        <w:rPr>
          <w:rFonts w:ascii="Times" w:hAnsi="Times" w:cs="Times New Roman"/>
          <w:color w:val="000000" w:themeColor="text1"/>
          <w:lang w:val="en-US"/>
        </w:rPr>
        <w:t xml:space="preserve"> pregé</w:t>
      </w:r>
    </w:p>
    <w:p w14:paraId="137EEDE4" w14:textId="6A2079ED" w:rsidR="00494185" w:rsidRPr="00F641B0" w:rsidRDefault="00D4355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cun lui ello abia demoré</w:t>
      </w:r>
    </w:p>
    <w:p w14:paraId="07790C96" w14:textId="50B80019" w:rsidR="00494185" w:rsidRPr="00F641B0" w:rsidRDefault="00D4355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Uno ano e plui a tuto so volonté.</w:t>
      </w:r>
    </w:p>
    <w:p w14:paraId="49E49847" w14:textId="4B66B86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lo conte</w:t>
      </w:r>
      <w:r w:rsidR="00D43554" w:rsidRPr="00F641B0">
        <w:rPr>
          <w:rFonts w:ascii="Times" w:hAnsi="Times" w:cs="Times New Roman"/>
          <w:color w:val="000000" w:themeColor="text1"/>
          <w:lang w:val="en-US"/>
        </w:rPr>
        <w:t>, "S</w:t>
      </w:r>
      <w:r w:rsidRPr="00F641B0">
        <w:rPr>
          <w:rFonts w:ascii="Times" w:hAnsi="Times" w:cs="Times New Roman"/>
          <w:color w:val="000000" w:themeColor="text1"/>
          <w:lang w:val="en-US"/>
        </w:rPr>
        <w:t>ier</w:t>
      </w:r>
      <w:r w:rsidR="00D43554" w:rsidRPr="00F641B0">
        <w:rPr>
          <w:rFonts w:ascii="Times" w:hAnsi="Times" w:cs="Times New Roman"/>
          <w:color w:val="000000" w:themeColor="text1"/>
          <w:lang w:val="en-US"/>
        </w:rPr>
        <w:t>, mile març</w:t>
      </w:r>
      <w:r w:rsidR="00FA1549" w:rsidRPr="00F641B0">
        <w:rPr>
          <w:rFonts w:ascii="Times" w:hAnsi="Times" w:cs="Times New Roman"/>
          <w:color w:val="000000" w:themeColor="text1"/>
          <w:lang w:val="en-US"/>
        </w:rPr>
        <w:t>é</w:t>
      </w:r>
      <w:r w:rsidR="00D43554" w:rsidRPr="00F641B0">
        <w:rPr>
          <w:rFonts w:ascii="Times" w:hAnsi="Times" w:cs="Times New Roman"/>
          <w:color w:val="000000" w:themeColor="text1"/>
          <w:lang w:val="en-US"/>
        </w:rPr>
        <w:t xml:space="preserve"> agé</w:t>
      </w:r>
      <w:r w:rsidR="006120CA" w:rsidRPr="00F641B0">
        <w:rPr>
          <w:rFonts w:ascii="Times" w:hAnsi="Times" w:cs="Times New Roman"/>
          <w:color w:val="000000" w:themeColor="text1"/>
          <w:lang w:val="en-US"/>
        </w:rPr>
        <w:t>,</w:t>
      </w:r>
    </w:p>
    <w:p w14:paraId="61B2C810" w14:textId="3EBDB025" w:rsidR="00494185" w:rsidRPr="00F641B0" w:rsidRDefault="00390A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BE5A91" w:rsidRPr="00F641B0">
        <w:rPr>
          <w:rFonts w:ascii="Times" w:hAnsi="Times" w:cs="Times New Roman"/>
          <w:color w:val="000000" w:themeColor="text1"/>
          <w:lang w:val="en-US"/>
        </w:rPr>
        <w:t xml:space="preserve"> ve·</w:t>
      </w:r>
      <w:r w:rsidR="00BE5A91" w:rsidRPr="00F641B0">
        <w:rPr>
          <w:rFonts w:ascii="Times" w:hAnsi="Times" w:cs="Times New Roman"/>
          <w:i/>
          <w:color w:val="000000" w:themeColor="text1"/>
          <w:lang w:val="en-US"/>
        </w:rPr>
        <w:t>n</w:t>
      </w:r>
      <w:r w:rsidR="00D43554"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 xml:space="preserve">renda </w:t>
      </w:r>
      <w:r w:rsidR="00DE47FD" w:rsidRPr="00F641B0">
        <w:rPr>
          <w:rFonts w:ascii="Times" w:hAnsi="Times" w:cs="Times New Roman"/>
          <w:color w:val="000000" w:themeColor="text1"/>
          <w:lang w:val="en-US"/>
        </w:rPr>
        <w:t>p</w:t>
      </w:r>
      <w:r w:rsidR="00DE47FD" w:rsidRPr="00F641B0">
        <w:rPr>
          <w:rFonts w:ascii="Times" w:hAnsi="Times" w:cs="Times New Roman"/>
          <w:i/>
          <w:color w:val="000000" w:themeColor="text1"/>
          <w:lang w:val="en-US"/>
        </w:rPr>
        <w:t>er</w:t>
      </w:r>
      <w:r w:rsidR="00494185" w:rsidRPr="00F641B0">
        <w:rPr>
          <w:rFonts w:ascii="Times" w:hAnsi="Times" w:cs="Times New Roman"/>
          <w:i/>
          <w:iCs/>
          <w:color w:val="000000" w:themeColor="text1"/>
          <w:lang w:val="en-US"/>
        </w:rPr>
        <w:t xml:space="preserve"> </w:t>
      </w:r>
      <w:r w:rsidR="00D43554" w:rsidRPr="00F641B0">
        <w:rPr>
          <w:rFonts w:ascii="Times" w:hAnsi="Times" w:cs="Times New Roman"/>
          <w:color w:val="000000" w:themeColor="text1"/>
          <w:lang w:val="en-US"/>
        </w:rPr>
        <w:t>mi bone meré</w:t>
      </w:r>
      <w:r w:rsidR="006120CA" w:rsidRPr="00F641B0">
        <w:rPr>
          <w:rFonts w:ascii="Times" w:hAnsi="Times" w:cs="Times New Roman"/>
          <w:color w:val="000000" w:themeColor="text1"/>
          <w:lang w:val="en-US"/>
        </w:rPr>
        <w:t>,</w:t>
      </w:r>
    </w:p>
    <w:p w14:paraId="62EDDEF1" w14:textId="16665918" w:rsidR="00D43554" w:rsidRPr="00F641B0" w:rsidRDefault="00D4355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 no </w:t>
      </w:r>
      <w:r w:rsidR="00024205">
        <w:rPr>
          <w:rFonts w:ascii="Times" w:hAnsi="Times" w:cs="Times New Roman"/>
          <w:color w:val="000000" w:themeColor="text1"/>
          <w:lang w:val="en-US"/>
        </w:rPr>
        <w:t>voio</w:t>
      </w:r>
      <w:r w:rsidR="006120CA" w:rsidRPr="00F641B0">
        <w:rPr>
          <w:rFonts w:ascii="Times" w:hAnsi="Times" w:cs="Times New Roman"/>
          <w:color w:val="000000" w:themeColor="text1"/>
          <w:lang w:val="en-US"/>
        </w:rPr>
        <w:t xml:space="preserve"> plui qui</w:t>
      </w:r>
      <w:r w:rsidRPr="00F641B0">
        <w:rPr>
          <w:rFonts w:ascii="Times" w:hAnsi="Times" w:cs="Times New Roman"/>
          <w:color w:val="000000" w:themeColor="text1"/>
          <w:lang w:val="en-US"/>
        </w:rPr>
        <w:t xml:space="preserve"> demoré."</w:t>
      </w:r>
    </w:p>
    <w:p w14:paraId="4521069C" w14:textId="71ED0154" w:rsidR="0099364A" w:rsidRPr="00F641B0" w:rsidRDefault="00D43554" w:rsidP="009225F0">
      <w:pPr>
        <w:pStyle w:val="BodyTextFirstIndent2"/>
        <w:rPr>
          <w:rFonts w:ascii="Times" w:hAnsi="Times"/>
          <w:lang w:val="en-US"/>
        </w:rPr>
      </w:pPr>
      <w:r w:rsidRPr="00F641B0">
        <w:rPr>
          <w:rFonts w:ascii="Times" w:hAnsi="Times"/>
          <w:lang w:val="en-US"/>
        </w:rPr>
        <w:t>Laisse 17</w:t>
      </w:r>
    </w:p>
    <w:p w14:paraId="24F50B10" w14:textId="4A825841" w:rsidR="00494185" w:rsidRPr="00F641B0" w:rsidRDefault="007D665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Antolin</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disse</w:t>
      </w:r>
      <w:r w:rsidRPr="00F641B0">
        <w:rPr>
          <w:rFonts w:ascii="Times" w:hAnsi="Times" w:cs="Times New Roman"/>
          <w:color w:val="000000" w:themeColor="text1"/>
          <w:lang w:val="en-US"/>
        </w:rPr>
        <w:t xml:space="preserve"> Ugo, "io v</w:t>
      </w:r>
      <w:r w:rsidR="00494185" w:rsidRPr="00F641B0">
        <w:rPr>
          <w:rFonts w:ascii="Times" w:hAnsi="Times" w:cs="Times New Roman"/>
          <w:color w:val="000000" w:themeColor="text1"/>
          <w:lang w:val="en-US"/>
        </w:rPr>
        <w:t>e die molto amer</w:t>
      </w:r>
      <w:r w:rsidR="006120CA" w:rsidRPr="00F641B0">
        <w:rPr>
          <w:rFonts w:ascii="Times" w:hAnsi="Times" w:cs="Times New Roman"/>
          <w:color w:val="000000" w:themeColor="text1"/>
          <w:lang w:val="en-US"/>
        </w:rPr>
        <w:t>,</w:t>
      </w:r>
    </w:p>
    <w:p w14:paraId="67B63CC7" w14:textId="353C0C71" w:rsidR="00494185" w:rsidRPr="00F641B0" w:rsidRDefault="007F18C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494185" w:rsidRPr="00F641B0">
        <w:rPr>
          <w:rFonts w:ascii="Times" w:hAnsi="Times" w:cs="Times New Roman"/>
          <w:color w:val="000000" w:themeColor="text1"/>
          <w:lang w:val="en-US"/>
        </w:rPr>
        <w:t xml:space="preserve">e </w:t>
      </w:r>
      <w:r w:rsidR="00390A6F" w:rsidRPr="00F641B0">
        <w:rPr>
          <w:rFonts w:ascii="Times" w:hAnsi="Times" w:cs="Times New Roman"/>
          <w:color w:val="000000" w:themeColor="text1"/>
          <w:lang w:val="en-US"/>
        </w:rPr>
        <w:t>Dio</w:t>
      </w:r>
      <w:r w:rsidR="007D665D" w:rsidRPr="00F641B0">
        <w:rPr>
          <w:rFonts w:ascii="Times" w:hAnsi="Times" w:cs="Times New Roman"/>
          <w:color w:val="000000" w:themeColor="text1"/>
          <w:lang w:val="en-US"/>
        </w:rPr>
        <w:t xml:space="preserve"> me dà gracia a</w:t>
      </w:r>
      <w:r w:rsidR="00494185" w:rsidRPr="00F641B0">
        <w:rPr>
          <w:rFonts w:ascii="Times" w:hAnsi="Times" w:cs="Times New Roman"/>
          <w:color w:val="000000" w:themeColor="text1"/>
          <w:lang w:val="en-US"/>
        </w:rPr>
        <w:t>d</w:t>
      </w:r>
      <w:r w:rsidR="007D665D" w:rsidRPr="00F641B0">
        <w:rPr>
          <w:rFonts w:ascii="Times" w:hAnsi="Times" w:cs="Times New Roman"/>
          <w:color w:val="000000" w:themeColor="text1"/>
          <w:lang w:val="en-US"/>
        </w:rPr>
        <w:t xml:space="preserve"> Alv</w:t>
      </w:r>
      <w:r w:rsidR="00494185" w:rsidRPr="00F641B0">
        <w:rPr>
          <w:rFonts w:ascii="Times" w:hAnsi="Times" w:cs="Times New Roman"/>
          <w:color w:val="000000" w:themeColor="text1"/>
          <w:lang w:val="en-US"/>
        </w:rPr>
        <w:t>ernia torner</w:t>
      </w:r>
      <w:r w:rsidRPr="00F641B0">
        <w:rPr>
          <w:rFonts w:ascii="Times" w:hAnsi="Times" w:cs="Times New Roman"/>
          <w:color w:val="000000" w:themeColor="text1"/>
          <w:lang w:val="en-US"/>
        </w:rPr>
        <w:t>,</w:t>
      </w:r>
    </w:p>
    <w:p w14:paraId="55468192" w14:textId="70AD84D6" w:rsidR="00494185" w:rsidRPr="00F641B0" w:rsidRDefault="007D665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quela hoste io possa a sallvament paser,</w:t>
      </w:r>
      <w:r w:rsidRPr="00F641B0">
        <w:rPr>
          <w:rStyle w:val="FootnoteReference"/>
          <w:rFonts w:ascii="Times" w:hAnsi="Times" w:cs="Times New Roman"/>
          <w:color w:val="000000" w:themeColor="text1"/>
          <w:lang w:val="en-US"/>
        </w:rPr>
        <w:footnoteReference w:id="63"/>
      </w:r>
    </w:p>
    <w:p w14:paraId="0CE5B1BB" w14:textId="7A99F362" w:rsidR="00494185" w:rsidRPr="00F641B0" w:rsidRDefault="006120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una cossa ve podì</w:t>
      </w:r>
      <w:r w:rsidR="007D665D" w:rsidRPr="00F641B0">
        <w:rPr>
          <w:rFonts w:ascii="Times" w:hAnsi="Times" w:cs="Times New Roman"/>
          <w:color w:val="000000" w:themeColor="text1"/>
          <w:lang w:val="en-US"/>
        </w:rPr>
        <w:t xml:space="preserve"> ben av</w:t>
      </w:r>
      <w:r w:rsidR="00494185" w:rsidRPr="00F641B0">
        <w:rPr>
          <w:rFonts w:ascii="Times" w:hAnsi="Times" w:cs="Times New Roman"/>
          <w:color w:val="000000" w:themeColor="text1"/>
          <w:lang w:val="en-US"/>
        </w:rPr>
        <w:t>anter</w:t>
      </w:r>
      <w:r w:rsidRPr="00F641B0">
        <w:rPr>
          <w:rFonts w:ascii="Times" w:hAnsi="Times" w:cs="Times New Roman"/>
          <w:color w:val="000000" w:themeColor="text1"/>
          <w:lang w:val="en-US"/>
        </w:rPr>
        <w:t>:</w:t>
      </w:r>
    </w:p>
    <w:p w14:paraId="62E017CA" w14:textId="0BD2287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D665D" w:rsidRPr="00F641B0">
        <w:rPr>
          <w:rFonts w:ascii="Times" w:hAnsi="Times" w:cs="Times New Roman"/>
          <w:color w:val="000000" w:themeColor="text1"/>
          <w:lang w:val="en-US"/>
        </w:rPr>
        <w:t>'io no averò v</w:t>
      </w:r>
      <w:r w:rsidRPr="00F641B0">
        <w:rPr>
          <w:rFonts w:ascii="Times" w:hAnsi="Times" w:cs="Times New Roman"/>
          <w:color w:val="000000" w:themeColor="text1"/>
          <w:lang w:val="en-US"/>
        </w:rPr>
        <w:t>alissant un dener</w:t>
      </w:r>
    </w:p>
    <w:p w14:paraId="49FD9DD0" w14:textId="66811998" w:rsidR="00494185" w:rsidRPr="00F641B0" w:rsidRDefault="00B965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Tera, </w:t>
      </w:r>
      <w:r w:rsidR="00EB4EAE" w:rsidRPr="00F641B0">
        <w:rPr>
          <w:rFonts w:ascii="Times" w:hAnsi="Times" w:cs="Times New Roman"/>
          <w:color w:val="000000" w:themeColor="text1"/>
          <w:lang w:val="en-US"/>
        </w:rPr>
        <w:t>ni</w:t>
      </w:r>
      <w:r w:rsidR="007D665D"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illa</w:t>
      </w:r>
      <w:r w:rsidRPr="00F641B0">
        <w:rPr>
          <w:rFonts w:ascii="Times" w:hAnsi="Times" w:cs="Times New Roman"/>
          <w:color w:val="000000" w:themeColor="text1"/>
          <w:lang w:val="en-US"/>
        </w:rPr>
        <w:t xml:space="preserve">, castel </w:t>
      </w:r>
      <w:r w:rsidR="00EB4EAE" w:rsidRPr="00F641B0">
        <w:rPr>
          <w:rFonts w:ascii="Times" w:hAnsi="Times" w:cs="Times New Roman"/>
          <w:color w:val="000000" w:themeColor="text1"/>
          <w:lang w:val="en-US"/>
        </w:rPr>
        <w:t>ni</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docler</w:t>
      </w:r>
    </w:p>
    <w:p w14:paraId="7B4312B0" w14:textId="733F0CC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(13V) </w:t>
      </w:r>
      <w:r w:rsidR="007D665D" w:rsidRPr="00F641B0">
        <w:rPr>
          <w:rFonts w:ascii="Times" w:hAnsi="Times" w:cs="Times New Roman"/>
          <w:color w:val="000000" w:themeColor="text1"/>
          <w:lang w:val="en-US"/>
        </w:rPr>
        <w:t>Che al v</w:t>
      </w:r>
      <w:r w:rsidRPr="00F641B0">
        <w:rPr>
          <w:rFonts w:ascii="Times" w:hAnsi="Times" w:cs="Times New Roman"/>
          <w:color w:val="000000" w:themeColor="text1"/>
          <w:lang w:val="en-US"/>
        </w:rPr>
        <w:t>ostro comando no sia l</w:t>
      </w:r>
      <w:r w:rsidR="007D665D" w:rsidRPr="00F641B0">
        <w:rPr>
          <w:rFonts w:ascii="Times" w:hAnsi="Times" w:cs="Times New Roman"/>
          <w:color w:val="000000" w:themeColor="text1"/>
          <w:lang w:val="en-US"/>
        </w:rPr>
        <w:t>'</w:t>
      </w:r>
      <w:r w:rsidRPr="00F641B0">
        <w:rPr>
          <w:rFonts w:ascii="Times" w:hAnsi="Times" w:cs="Times New Roman"/>
          <w:color w:val="000000" w:themeColor="text1"/>
          <w:lang w:val="en-US"/>
        </w:rPr>
        <w:t>oro e li dener</w:t>
      </w:r>
      <w:r w:rsidR="007D665D" w:rsidRPr="00F641B0">
        <w:rPr>
          <w:rFonts w:ascii="Times" w:hAnsi="Times" w:cs="Times New Roman"/>
          <w:color w:val="000000" w:themeColor="text1"/>
          <w:lang w:val="en-US"/>
        </w:rPr>
        <w:t>.</w:t>
      </w:r>
    </w:p>
    <w:p w14:paraId="5730F707" w14:textId="33FE7FF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Antollin l</w:t>
      </w:r>
      <w:r w:rsidR="00B9651A" w:rsidRPr="00F641B0">
        <w:rPr>
          <w:rFonts w:ascii="Times" w:hAnsi="Times" w:cs="Times New Roman"/>
          <w:color w:val="000000" w:themeColor="text1"/>
          <w:lang w:val="en-US"/>
        </w:rPr>
        <w:t>'intende, a Ugo à</w:t>
      </w:r>
      <w:r w:rsidRPr="00F641B0">
        <w:rPr>
          <w:rFonts w:ascii="Times" w:hAnsi="Times" w:cs="Times New Roman"/>
          <w:color w:val="000000" w:themeColor="text1"/>
          <w:lang w:val="en-US"/>
        </w:rPr>
        <w:t xml:space="preserve"> parler</w:t>
      </w:r>
      <w:r w:rsidR="00B9651A" w:rsidRPr="00F641B0">
        <w:rPr>
          <w:rFonts w:ascii="Times" w:hAnsi="Times" w:cs="Times New Roman"/>
          <w:color w:val="000000" w:themeColor="text1"/>
          <w:lang w:val="en-US"/>
        </w:rPr>
        <w:t>,</w:t>
      </w:r>
    </w:p>
    <w:p w14:paraId="0C81A296" w14:textId="7674826D" w:rsidR="00494185" w:rsidRPr="00F641B0" w:rsidRDefault="00B965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Sier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1B1189">
        <w:rPr>
          <w:rFonts w:ascii="Times" w:hAnsi="Times" w:cs="Times New Roman"/>
          <w:color w:val="000000" w:themeColor="text1"/>
          <w:lang w:val="en-US"/>
        </w:rPr>
        <w:t>de questo molto me moi</w:t>
      </w:r>
      <w:r w:rsidR="00494185" w:rsidRPr="00F641B0">
        <w:rPr>
          <w:rFonts w:ascii="Times" w:hAnsi="Times" w:cs="Times New Roman"/>
          <w:color w:val="000000" w:themeColor="text1"/>
          <w:lang w:val="en-US"/>
        </w:rPr>
        <w:t>er</w:t>
      </w:r>
      <w:r w:rsidR="006120CA" w:rsidRPr="00F641B0">
        <w:rPr>
          <w:rFonts w:ascii="Times" w:hAnsi="Times" w:cs="Times New Roman"/>
          <w:color w:val="000000" w:themeColor="text1"/>
          <w:lang w:val="en-US"/>
        </w:rPr>
        <w:t>,</w:t>
      </w:r>
    </w:p>
    <w:p w14:paraId="6446FC34" w14:textId="7C672B33" w:rsidR="00494185" w:rsidRPr="00F641B0" w:rsidRDefault="006120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me volé</w:t>
      </w:r>
      <w:r w:rsidR="00B9651A" w:rsidRPr="00F641B0">
        <w:rPr>
          <w:rFonts w:ascii="Times" w:hAnsi="Times" w:cs="Times New Roman"/>
          <w:color w:val="000000" w:themeColor="text1"/>
          <w:lang w:val="en-US"/>
        </w:rPr>
        <w:t xml:space="preserve"> cossì</w:t>
      </w:r>
      <w:r w:rsidR="00494185" w:rsidRPr="00F641B0">
        <w:rPr>
          <w:rFonts w:ascii="Times" w:hAnsi="Times" w:cs="Times New Roman"/>
          <w:color w:val="000000" w:themeColor="text1"/>
          <w:lang w:val="en-US"/>
        </w:rPr>
        <w:t xml:space="preserve"> laser</w:t>
      </w:r>
      <w:r w:rsidR="00B9651A" w:rsidRPr="00F641B0">
        <w:rPr>
          <w:rFonts w:ascii="Times" w:hAnsi="Times" w:cs="Times New Roman"/>
          <w:color w:val="000000" w:themeColor="text1"/>
          <w:lang w:val="en-US"/>
        </w:rPr>
        <w:t>."</w:t>
      </w:r>
    </w:p>
    <w:p w14:paraId="12463B13" w14:textId="228CE3B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Dise l</w:t>
      </w:r>
      <w:r w:rsidR="00B9651A" w:rsidRPr="00F641B0">
        <w:rPr>
          <w:rFonts w:ascii="Times" w:hAnsi="Times" w:cs="Times New Roman"/>
          <w:color w:val="000000" w:themeColor="text1"/>
          <w:lang w:val="en-US"/>
        </w:rPr>
        <w:t>'Av</w:t>
      </w:r>
      <w:r w:rsidRPr="00F641B0">
        <w:rPr>
          <w:rFonts w:ascii="Times" w:hAnsi="Times" w:cs="Times New Roman"/>
          <w:color w:val="000000" w:themeColor="text1"/>
          <w:lang w:val="en-US"/>
        </w:rPr>
        <w:t>ernal</w:t>
      </w:r>
      <w:r w:rsidR="00B9651A" w:rsidRPr="00F641B0">
        <w:rPr>
          <w:rFonts w:ascii="Times" w:hAnsi="Times" w:cs="Times New Roman"/>
          <w:color w:val="000000" w:themeColor="text1"/>
          <w:lang w:val="en-US"/>
        </w:rPr>
        <w:t>, "L</w:t>
      </w:r>
      <w:r w:rsidR="006120CA" w:rsidRPr="00F641B0">
        <w:rPr>
          <w:rFonts w:ascii="Times" w:hAnsi="Times" w:cs="Times New Roman"/>
          <w:color w:val="000000" w:themeColor="text1"/>
          <w:lang w:val="en-US"/>
        </w:rPr>
        <w:t>assé</w:t>
      </w:r>
      <w:r w:rsidRPr="00F641B0">
        <w:rPr>
          <w:rFonts w:ascii="Times" w:hAnsi="Times" w:cs="Times New Roman"/>
          <w:color w:val="000000" w:themeColor="text1"/>
          <w:lang w:val="en-US"/>
        </w:rPr>
        <w:t xml:space="preserve"> quel pledo</w:t>
      </w:r>
      <w:r w:rsidR="00B9651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ster</w:t>
      </w:r>
      <w:r w:rsidR="00B9651A" w:rsidRPr="00F641B0">
        <w:rPr>
          <w:rFonts w:ascii="Times" w:hAnsi="Times" w:cs="Times New Roman"/>
          <w:color w:val="000000" w:themeColor="text1"/>
          <w:lang w:val="en-US"/>
        </w:rPr>
        <w:t>,</w:t>
      </w:r>
    </w:p>
    <w:p w14:paraId="2B54F5C3" w14:textId="0A75B2C4" w:rsidR="00494185" w:rsidRPr="00F641B0" w:rsidRDefault="00B965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se io posso (a) Avernia ariv</w:t>
      </w:r>
      <w:r w:rsidR="00494185" w:rsidRPr="00F641B0">
        <w:rPr>
          <w:rFonts w:ascii="Times" w:hAnsi="Times" w:cs="Times New Roman"/>
          <w:color w:val="000000" w:themeColor="text1"/>
          <w:lang w:val="en-US"/>
        </w:rPr>
        <w:t>er</w:t>
      </w:r>
      <w:r w:rsidRPr="00F641B0">
        <w:rPr>
          <w:rFonts w:ascii="Times" w:hAnsi="Times" w:cs="Times New Roman"/>
          <w:color w:val="000000" w:themeColor="text1"/>
          <w:lang w:val="en-US"/>
        </w:rPr>
        <w:t>,</w:t>
      </w:r>
    </w:p>
    <w:p w14:paraId="7564F39B" w14:textId="5397B533" w:rsidR="00494185" w:rsidRPr="00F641B0" w:rsidRDefault="00B965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temerò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ni</w:t>
      </w:r>
      <w:r w:rsidR="001B1189">
        <w:rPr>
          <w:rFonts w:ascii="Times" w:hAnsi="Times" w:cs="Times New Roman"/>
          <w:color w:val="000000" w:themeColor="text1"/>
          <w:lang w:val="en-US"/>
        </w:rPr>
        <w:t xml:space="preserve"> so mui</w:t>
      </w:r>
      <w:r w:rsidR="00494185" w:rsidRPr="00F641B0">
        <w:rPr>
          <w:rFonts w:ascii="Times" w:hAnsi="Times" w:cs="Times New Roman"/>
          <w:color w:val="000000" w:themeColor="text1"/>
          <w:lang w:val="en-US"/>
        </w:rPr>
        <w:t>er</w:t>
      </w:r>
      <w:r w:rsidR="006120CA" w:rsidRPr="00F641B0">
        <w:rPr>
          <w:rFonts w:ascii="Times" w:hAnsi="Times" w:cs="Times New Roman"/>
          <w:color w:val="000000" w:themeColor="text1"/>
          <w:lang w:val="en-US"/>
        </w:rPr>
        <w:t>,</w:t>
      </w:r>
    </w:p>
    <w:p w14:paraId="3CE2833C" w14:textId="710709A5"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B9651A" w:rsidRPr="00F641B0">
        <w:rPr>
          <w:rFonts w:ascii="Times" w:hAnsi="Times" w:cs="Times New Roman"/>
          <w:color w:val="000000" w:themeColor="text1"/>
          <w:lang w:val="en-US"/>
        </w:rPr>
        <w:t>an</w:t>
      </w:r>
      <w:r w:rsidR="00B8378B" w:rsidRPr="00F641B0">
        <w:rPr>
          <w:rStyle w:val="FootnoteReference"/>
          <w:rFonts w:ascii="Times" w:hAnsi="Times" w:cs="Times New Roman"/>
          <w:color w:val="000000" w:themeColor="text1"/>
          <w:lang w:val="en-US"/>
        </w:rPr>
        <w:footnoteReference w:id="64"/>
      </w:r>
      <w:r w:rsidR="00B9651A" w:rsidRPr="00F641B0">
        <w:rPr>
          <w:rFonts w:ascii="Times" w:hAnsi="Times" w:cs="Times New Roman"/>
          <w:color w:val="000000" w:themeColor="text1"/>
          <w:lang w:val="en-US"/>
        </w:rPr>
        <w:t xml:space="preserve"> Carlo M</w:t>
      </w:r>
      <w:r w:rsidR="00494185" w:rsidRPr="00F641B0">
        <w:rPr>
          <w:rFonts w:ascii="Times" w:hAnsi="Times" w:cs="Times New Roman"/>
          <w:color w:val="000000" w:themeColor="text1"/>
          <w:lang w:val="en-US"/>
        </w:rPr>
        <w:t xml:space="preserve">artelo </w:t>
      </w:r>
      <w:r w:rsidR="00B9651A" w:rsidRPr="00F641B0">
        <w:rPr>
          <w:rFonts w:ascii="Times" w:hAnsi="Times" w:cs="Times New Roman"/>
          <w:color w:val="000000" w:themeColor="text1"/>
          <w:lang w:val="en-US"/>
        </w:rPr>
        <w:t>che è</w:t>
      </w:r>
      <w:r w:rsidR="00494185" w:rsidRPr="00F641B0">
        <w:rPr>
          <w:rFonts w:ascii="Times" w:hAnsi="Times" w:cs="Times New Roman"/>
          <w:color w:val="000000" w:themeColor="text1"/>
          <w:lang w:val="en-US"/>
        </w:rPr>
        <w:t xml:space="preserve"> so per</w:t>
      </w:r>
      <w:r w:rsidR="00B9651A" w:rsidRPr="00F641B0">
        <w:rPr>
          <w:rFonts w:ascii="Times" w:hAnsi="Times" w:cs="Times New Roman"/>
          <w:color w:val="000000" w:themeColor="text1"/>
          <w:lang w:val="en-US"/>
        </w:rPr>
        <w:t>.</w:t>
      </w:r>
    </w:p>
    <w:p w14:paraId="58D16D70" w14:textId="6E5B0BAD" w:rsidR="00494185" w:rsidRPr="00F641B0" w:rsidRDefault="00B965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cunte Ugo non v</w:t>
      </w:r>
      <w:r w:rsidR="00494185" w:rsidRPr="00F641B0">
        <w:rPr>
          <w:rFonts w:ascii="Times" w:hAnsi="Times" w:cs="Times New Roman"/>
          <w:color w:val="000000" w:themeColor="text1"/>
          <w:lang w:val="en-US"/>
        </w:rPr>
        <w:t>uol plui demorer</w:t>
      </w:r>
      <w:r w:rsidRPr="00F641B0">
        <w:rPr>
          <w:rFonts w:ascii="Times" w:hAnsi="Times" w:cs="Times New Roman"/>
          <w:color w:val="000000" w:themeColor="text1"/>
          <w:lang w:val="en-US"/>
        </w:rPr>
        <w:t>;</w:t>
      </w:r>
    </w:p>
    <w:p w14:paraId="756036F4" w14:textId="2A10E02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 fo armado mu</w:t>
      </w:r>
      <w:r w:rsidR="00392171" w:rsidRPr="00F641B0">
        <w:rPr>
          <w:rFonts w:ascii="Times" w:hAnsi="Times" w:cs="Times New Roman"/>
          <w:i/>
          <w:color w:val="000000" w:themeColor="text1"/>
          <w:lang w:val="en-US"/>
        </w:rPr>
        <w:t>n</w:t>
      </w:r>
      <w:r w:rsidR="00F86179" w:rsidRPr="00F641B0">
        <w:rPr>
          <w:rFonts w:ascii="Times" w:hAnsi="Times" w:cs="Times New Roman"/>
          <w:color w:val="000000" w:themeColor="text1"/>
          <w:lang w:val="en-US"/>
        </w:rPr>
        <w:t>tà</w:t>
      </w:r>
      <w:r w:rsidRPr="00F641B0">
        <w:rPr>
          <w:rFonts w:ascii="Times" w:hAnsi="Times" w:cs="Times New Roman"/>
          <w:color w:val="000000" w:themeColor="text1"/>
          <w:lang w:val="en-US"/>
        </w:rPr>
        <w:t xml:space="preserve"> sul so destrier</w:t>
      </w:r>
      <w:r w:rsidR="00B9651A" w:rsidRPr="00F641B0">
        <w:rPr>
          <w:rFonts w:ascii="Times" w:hAnsi="Times" w:cs="Times New Roman"/>
          <w:color w:val="000000" w:themeColor="text1"/>
          <w:lang w:val="en-US"/>
        </w:rPr>
        <w:t>,</w:t>
      </w:r>
    </w:p>
    <w:p w14:paraId="0729239C" w14:textId="69433DF0" w:rsidR="00494185" w:rsidRPr="00F641B0" w:rsidRDefault="00B965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fè la porta av</w:t>
      </w:r>
      <w:r w:rsidR="00494185" w:rsidRPr="00F641B0">
        <w:rPr>
          <w:rFonts w:ascii="Times" w:hAnsi="Times" w:cs="Times New Roman"/>
          <w:color w:val="000000" w:themeColor="text1"/>
          <w:lang w:val="en-US"/>
        </w:rPr>
        <w:t>rir e</w:t>
      </w:r>
      <w:r w:rsidR="006120CA" w:rsidRPr="00F641B0">
        <w:rPr>
          <w:rFonts w:ascii="Times" w:hAnsi="Times" w:cs="Times New Roman"/>
          <w:color w:val="000000" w:themeColor="text1"/>
          <w:lang w:val="en-US"/>
        </w:rPr>
        <w:t>·</w:t>
      </w:r>
      <w:r w:rsidRPr="00F641B0">
        <w:rPr>
          <w:rFonts w:ascii="Times" w:hAnsi="Times" w:cs="Times New Roman"/>
          <w:color w:val="000000" w:themeColor="text1"/>
          <w:lang w:val="en-US"/>
        </w:rPr>
        <w:t>l punte av</w:t>
      </w:r>
      <w:r w:rsidR="00494185" w:rsidRPr="00F641B0">
        <w:rPr>
          <w:rFonts w:ascii="Times" w:hAnsi="Times" w:cs="Times New Roman"/>
          <w:color w:val="000000" w:themeColor="text1"/>
          <w:lang w:val="en-US"/>
        </w:rPr>
        <w:t>aler</w:t>
      </w:r>
      <w:r w:rsidRPr="00F641B0">
        <w:rPr>
          <w:rFonts w:ascii="Times" w:hAnsi="Times" w:cs="Times New Roman"/>
          <w:color w:val="000000" w:themeColor="text1"/>
          <w:lang w:val="en-US"/>
        </w:rPr>
        <w:t>;</w:t>
      </w:r>
    </w:p>
    <w:p w14:paraId="5047B99D" w14:textId="52EE43E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el fo </w:t>
      </w:r>
      <w:r w:rsidR="00744734" w:rsidRPr="00F641B0">
        <w:rPr>
          <w:rFonts w:ascii="Times" w:hAnsi="Times" w:cs="Times New Roman"/>
          <w:color w:val="000000" w:themeColor="text1"/>
          <w:lang w:val="en-US"/>
        </w:rPr>
        <w:t>defuora</w:t>
      </w:r>
      <w:r w:rsidR="00B9651A" w:rsidRPr="00F641B0">
        <w:rPr>
          <w:rFonts w:ascii="Times" w:hAnsi="Times" w:cs="Times New Roman"/>
          <w:color w:val="000000" w:themeColor="text1"/>
          <w:lang w:val="en-US"/>
        </w:rPr>
        <w:t>, el se messe a chav</w:t>
      </w:r>
      <w:r w:rsidRPr="00F641B0">
        <w:rPr>
          <w:rFonts w:ascii="Times" w:hAnsi="Times" w:cs="Times New Roman"/>
          <w:color w:val="000000" w:themeColor="text1"/>
          <w:lang w:val="en-US"/>
        </w:rPr>
        <w:t>alchier</w:t>
      </w:r>
      <w:r w:rsidR="006120CA" w:rsidRPr="00F641B0">
        <w:rPr>
          <w:rFonts w:ascii="Times" w:hAnsi="Times" w:cs="Times New Roman"/>
          <w:color w:val="000000" w:themeColor="text1"/>
          <w:lang w:val="en-US"/>
        </w:rPr>
        <w:t>,</w:t>
      </w:r>
    </w:p>
    <w:p w14:paraId="6AA8A0BD" w14:textId="451A49AC"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lança i</w:t>
      </w:r>
      <w:r w:rsidR="00392171"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lo pugno o</w:t>
      </w:r>
      <w:r w:rsidR="006120CA" w:rsidRPr="00F641B0">
        <w:rPr>
          <w:rFonts w:ascii="Times" w:hAnsi="Times" w:cs="Times New Roman"/>
          <w:color w:val="000000" w:themeColor="text1"/>
          <w:lang w:val="en-US"/>
        </w:rPr>
        <w:t>·</w:t>
      </w:r>
      <w:r w:rsidRPr="00F641B0">
        <w:rPr>
          <w:rFonts w:ascii="Times" w:hAnsi="Times" w:cs="Times New Roman"/>
          <w:color w:val="000000" w:themeColor="text1"/>
          <w:lang w:val="en-US"/>
        </w:rPr>
        <w:t>l</w:t>
      </w:r>
      <w:r w:rsidR="00B9651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fero fo d’açer</w:t>
      </w:r>
      <w:r w:rsidR="00A2184C" w:rsidRPr="00F641B0">
        <w:rPr>
          <w:rFonts w:ascii="Times" w:hAnsi="Times" w:cs="Times New Roman"/>
          <w:color w:val="000000" w:themeColor="text1"/>
          <w:lang w:val="en-US"/>
        </w:rPr>
        <w:t>.</w:t>
      </w:r>
    </w:p>
    <w:p w14:paraId="622B514B" w14:textId="52878A4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w:t>
      </w:r>
      <w:r w:rsidR="00A2184C" w:rsidRPr="00F641B0">
        <w:rPr>
          <w:rFonts w:ascii="Times" w:hAnsi="Times" w:cs="Times New Roman"/>
          <w:color w:val="000000" w:themeColor="text1"/>
          <w:lang w:val="en-US"/>
        </w:rPr>
        <w:t xml:space="preserve"> non fo </w:t>
      </w:r>
      <w:r w:rsidRPr="00F641B0">
        <w:rPr>
          <w:rFonts w:ascii="Times" w:hAnsi="Times" w:cs="Times New Roman"/>
          <w:color w:val="000000" w:themeColor="text1"/>
          <w:lang w:val="en-US"/>
        </w:rPr>
        <w:t>i</w:t>
      </w:r>
      <w:r w:rsidR="00A2184C" w:rsidRPr="00F641B0">
        <w:rPr>
          <w:rFonts w:ascii="Times" w:hAnsi="Times" w:cs="Times New Roman"/>
          <w:color w:val="000000" w:themeColor="text1"/>
          <w:lang w:val="en-US"/>
        </w:rPr>
        <w:t>n</w:t>
      </w:r>
      <w:r w:rsidRPr="00F641B0">
        <w:rPr>
          <w:rFonts w:ascii="Times" w:hAnsi="Times" w:cs="Times New Roman"/>
          <w:color w:val="000000" w:themeColor="text1"/>
          <w:lang w:val="en-US"/>
        </w:rPr>
        <w:t xml:space="preserve"> ll</w:t>
      </w:r>
      <w:r w:rsidR="00B9651A" w:rsidRPr="00F641B0">
        <w:rPr>
          <w:rFonts w:ascii="Times" w:hAnsi="Times" w:cs="Times New Roman"/>
          <w:color w:val="000000" w:themeColor="text1"/>
          <w:lang w:val="en-US"/>
        </w:rPr>
        <w:t>'oste de S</w:t>
      </w:r>
      <w:r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i/>
          <w:iCs/>
          <w:color w:val="000000" w:themeColor="text1"/>
          <w:lang w:val="en-US"/>
        </w:rPr>
        <w:t xml:space="preserve"> </w:t>
      </w:r>
      <w:r w:rsidRPr="00F641B0">
        <w:rPr>
          <w:rFonts w:ascii="Times" w:hAnsi="Times" w:cs="Times New Roman"/>
          <w:color w:val="000000" w:themeColor="text1"/>
          <w:lang w:val="en-US"/>
        </w:rPr>
        <w:t>algun ch</w:t>
      </w:r>
      <w:r w:rsidR="00BE775A" w:rsidRPr="00F641B0">
        <w:rPr>
          <w:rFonts w:ascii="Times" w:hAnsi="Times" w:cs="Times New Roman"/>
          <w:i/>
          <w:color w:val="000000" w:themeColor="text1"/>
          <w:lang w:val="en-US"/>
        </w:rPr>
        <w:t>avalie</w:t>
      </w:r>
      <w:r w:rsidRPr="00F641B0">
        <w:rPr>
          <w:rFonts w:ascii="Times" w:hAnsi="Times" w:cs="Times New Roman"/>
          <w:color w:val="000000" w:themeColor="text1"/>
          <w:lang w:val="en-US"/>
        </w:rPr>
        <w:t>r</w:t>
      </w:r>
    </w:p>
    <w:p w14:paraId="32DA93E5" w14:textId="0675D8A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B9651A" w:rsidRPr="00F641B0">
        <w:rPr>
          <w:rFonts w:ascii="Times" w:hAnsi="Times" w:cs="Times New Roman"/>
          <w:color w:val="000000" w:themeColor="text1"/>
          <w:lang w:val="en-US"/>
        </w:rPr>
        <w:t>he li andasse dav</w:t>
      </w:r>
      <w:r w:rsidRPr="00F641B0">
        <w:rPr>
          <w:rFonts w:ascii="Times" w:hAnsi="Times" w:cs="Times New Roman"/>
          <w:color w:val="000000" w:themeColor="text1"/>
          <w:lang w:val="en-US"/>
        </w:rPr>
        <w:t>anti all</w:t>
      </w:r>
      <w:r w:rsidR="00B9651A" w:rsidRPr="00F641B0">
        <w:rPr>
          <w:rFonts w:ascii="Times" w:hAnsi="Times" w:cs="Times New Roman"/>
          <w:color w:val="000000" w:themeColor="text1"/>
          <w:lang w:val="en-US"/>
        </w:rPr>
        <w:t>'</w:t>
      </w:r>
      <w:r w:rsidRPr="00F641B0">
        <w:rPr>
          <w:rFonts w:ascii="Times" w:hAnsi="Times" w:cs="Times New Roman"/>
          <w:color w:val="000000" w:themeColor="text1"/>
          <w:lang w:val="en-US"/>
        </w:rPr>
        <w:t>incontrer</w:t>
      </w:r>
      <w:r w:rsidR="00A2184C" w:rsidRPr="00F641B0">
        <w:rPr>
          <w:rFonts w:ascii="Times" w:hAnsi="Times" w:cs="Times New Roman"/>
          <w:color w:val="000000" w:themeColor="text1"/>
          <w:lang w:val="en-US"/>
        </w:rPr>
        <w:t>;</w:t>
      </w:r>
    </w:p>
    <w:p w14:paraId="06689661" w14:textId="7205BBEF"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passa l</w:t>
      </w:r>
      <w:r w:rsidR="00B9651A" w:rsidRPr="00F641B0">
        <w:rPr>
          <w:rFonts w:ascii="Times" w:hAnsi="Times" w:cs="Times New Roman"/>
          <w:color w:val="000000" w:themeColor="text1"/>
          <w:lang w:val="en-US"/>
        </w:rPr>
        <w:t>'</w:t>
      </w:r>
      <w:r w:rsidRPr="00F641B0">
        <w:rPr>
          <w:rFonts w:ascii="Times" w:hAnsi="Times" w:cs="Times New Roman"/>
          <w:color w:val="000000" w:themeColor="text1"/>
          <w:lang w:val="en-US"/>
        </w:rPr>
        <w:t>oste sença algun destorber</w:t>
      </w:r>
      <w:r w:rsidR="00A2184C" w:rsidRPr="00F641B0">
        <w:rPr>
          <w:rFonts w:ascii="Times" w:hAnsi="Times" w:cs="Times New Roman"/>
          <w:color w:val="000000" w:themeColor="text1"/>
          <w:lang w:val="en-US"/>
        </w:rPr>
        <w:t>.</w:t>
      </w:r>
    </w:p>
    <w:p w14:paraId="755DC713" w14:textId="5796EB56" w:rsidR="00494185" w:rsidRPr="00F641B0" w:rsidRDefault="00B965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lo sape</w:t>
      </w:r>
      <w:r w:rsidR="00A2184C" w:rsidRPr="00F641B0">
        <w:rPr>
          <w:rFonts w:ascii="Times" w:hAnsi="Times" w:cs="Times New Roman"/>
          <w:color w:val="000000" w:themeColor="text1"/>
          <w:lang w:val="en-US"/>
        </w:rPr>
        <w:t>,</w:t>
      </w:r>
      <w:r w:rsidR="00F86179" w:rsidRPr="00F641B0">
        <w:rPr>
          <w:rFonts w:ascii="Times" w:hAnsi="Times" w:cs="Times New Roman"/>
          <w:color w:val="000000" w:themeColor="text1"/>
          <w:lang w:val="en-US"/>
        </w:rPr>
        <w:t xml:space="preserve"> pensà</w:t>
      </w:r>
      <w:r w:rsidR="00494185" w:rsidRPr="00F641B0">
        <w:rPr>
          <w:rFonts w:ascii="Times" w:hAnsi="Times" w:cs="Times New Roman"/>
          <w:color w:val="000000" w:themeColor="text1"/>
          <w:lang w:val="en-US"/>
        </w:rPr>
        <w:t xml:space="preserve"> lo seno caçer</w:t>
      </w:r>
      <w:r w:rsidR="00A2184C" w:rsidRPr="00F641B0">
        <w:rPr>
          <w:rFonts w:ascii="Times" w:hAnsi="Times" w:cs="Times New Roman"/>
          <w:color w:val="000000" w:themeColor="text1"/>
          <w:lang w:val="en-US"/>
        </w:rPr>
        <w:t>;</w:t>
      </w:r>
    </w:p>
    <w:p w14:paraId="29AB1AD1" w14:textId="3638C8B7" w:rsidR="00494185" w:rsidRPr="00F641B0" w:rsidRDefault="006120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Drié</w:t>
      </w:r>
      <w:r w:rsidR="00A2184C" w:rsidRPr="00F641B0">
        <w:rPr>
          <w:rFonts w:ascii="Times" w:hAnsi="Times" w:cs="Times New Roman"/>
          <w:color w:val="000000" w:themeColor="text1"/>
          <w:lang w:val="en-US"/>
        </w:rPr>
        <w:t xml:space="preserve"> li va quanto </w:t>
      </w:r>
      <w:r w:rsidR="00A2184C" w:rsidRPr="00F47832">
        <w:rPr>
          <w:rFonts w:ascii="Times" w:hAnsi="Times" w:cs="Times New Roman"/>
          <w:color w:val="000000" w:themeColor="text1"/>
          <w:lang w:val="en-US"/>
        </w:rPr>
        <w:t>ele</w:t>
      </w:r>
      <w:r w:rsidR="00A2184C" w:rsidRPr="00F641B0">
        <w:rPr>
          <w:rFonts w:ascii="Times" w:hAnsi="Times" w:cs="Times New Roman"/>
          <w:color w:val="000000" w:themeColor="text1"/>
          <w:lang w:val="en-US"/>
        </w:rPr>
        <w:t xml:space="preserve"> può</w:t>
      </w:r>
      <w:r w:rsidR="00494185" w:rsidRPr="00F641B0">
        <w:rPr>
          <w:rFonts w:ascii="Times" w:hAnsi="Times" w:cs="Times New Roman"/>
          <w:color w:val="000000" w:themeColor="text1"/>
          <w:lang w:val="en-US"/>
        </w:rPr>
        <w:t xml:space="preserve"> sul so destrier</w:t>
      </w:r>
      <w:r w:rsidR="00A2184C" w:rsidRPr="00F641B0">
        <w:rPr>
          <w:rFonts w:ascii="Times" w:hAnsi="Times" w:cs="Times New Roman"/>
          <w:color w:val="000000" w:themeColor="text1"/>
          <w:lang w:val="en-US"/>
        </w:rPr>
        <w:t>.</w:t>
      </w:r>
    </w:p>
    <w:p w14:paraId="24308198" w14:textId="45C65061"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 ch</w:t>
      </w:r>
      <w:r w:rsidR="00BE775A" w:rsidRPr="00F641B0">
        <w:rPr>
          <w:rFonts w:ascii="Times" w:hAnsi="Times" w:cs="Times New Roman"/>
          <w:i/>
          <w:color w:val="000000" w:themeColor="text1"/>
          <w:lang w:val="en-US"/>
        </w:rPr>
        <w:t>avalie</w:t>
      </w:r>
      <w:r w:rsidR="00A2184C" w:rsidRPr="00F641B0">
        <w:rPr>
          <w:rFonts w:ascii="Times" w:hAnsi="Times" w:cs="Times New Roman"/>
          <w:color w:val="000000" w:themeColor="text1"/>
          <w:lang w:val="en-US"/>
        </w:rPr>
        <w:t>ri lo lassa av</w:t>
      </w:r>
      <w:r w:rsidRPr="00F641B0">
        <w:rPr>
          <w:rFonts w:ascii="Times" w:hAnsi="Times" w:cs="Times New Roman"/>
          <w:color w:val="000000" w:themeColor="text1"/>
          <w:lang w:val="en-US"/>
        </w:rPr>
        <w:t>anti aller</w:t>
      </w:r>
      <w:r w:rsidR="00A2184C" w:rsidRPr="00F641B0">
        <w:rPr>
          <w:rFonts w:ascii="Times" w:hAnsi="Times" w:cs="Times New Roman"/>
          <w:color w:val="000000" w:themeColor="text1"/>
          <w:lang w:val="en-US"/>
        </w:rPr>
        <w:t>,</w:t>
      </w:r>
    </w:p>
    <w:p w14:paraId="73E86A80" w14:textId="28F8EE1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tuta prega </w:t>
      </w:r>
      <w:r w:rsidR="00390A6F" w:rsidRPr="00F641B0">
        <w:rPr>
          <w:rFonts w:ascii="Times" w:hAnsi="Times" w:cs="Times New Roman"/>
          <w:color w:val="000000" w:themeColor="text1"/>
          <w:lang w:val="en-US"/>
        </w:rPr>
        <w:t>Dio</w:t>
      </w:r>
      <w:r w:rsidR="00A2184C" w:rsidRPr="00F641B0">
        <w:rPr>
          <w:rFonts w:ascii="Times" w:hAnsi="Times" w:cs="Times New Roman"/>
          <w:color w:val="000000" w:themeColor="text1"/>
          <w:lang w:val="en-US"/>
        </w:rPr>
        <w:t xml:space="preserve"> lo v</w:t>
      </w:r>
      <w:r w:rsidRPr="00F641B0">
        <w:rPr>
          <w:rFonts w:ascii="Times" w:hAnsi="Times" w:cs="Times New Roman"/>
          <w:color w:val="000000" w:themeColor="text1"/>
          <w:lang w:val="en-US"/>
        </w:rPr>
        <w:t xml:space="preserve">ero </w:t>
      </w:r>
      <w:r w:rsidR="0068031E" w:rsidRPr="00F641B0">
        <w:rPr>
          <w:rFonts w:ascii="Times" w:hAnsi="Times" w:cs="Times New Roman"/>
          <w:color w:val="000000" w:themeColor="text1"/>
          <w:lang w:val="en-US"/>
        </w:rPr>
        <w:t>j</w:t>
      </w:r>
      <w:r w:rsidRPr="00F641B0">
        <w:rPr>
          <w:rFonts w:ascii="Times" w:hAnsi="Times" w:cs="Times New Roman"/>
          <w:color w:val="000000" w:themeColor="text1"/>
          <w:lang w:val="en-US"/>
        </w:rPr>
        <w:t>ustixier</w:t>
      </w:r>
    </w:p>
    <w:p w14:paraId="364A98E0" w14:textId="1893AE38" w:rsidR="00494185" w:rsidRPr="00F641B0" w:rsidRDefault="00A218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 lui vegna como v</w:t>
      </w:r>
      <w:r w:rsidR="00494185" w:rsidRPr="00F641B0">
        <w:rPr>
          <w:rFonts w:ascii="Times" w:hAnsi="Times" w:cs="Times New Roman"/>
          <w:color w:val="000000" w:themeColor="text1"/>
          <w:lang w:val="en-US"/>
        </w:rPr>
        <w:t>ene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altr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ier</w:t>
      </w:r>
    </w:p>
    <w:p w14:paraId="79C584D7" w14:textId="5FAF6DDD" w:rsidR="00494185" w:rsidRPr="00F641B0" w:rsidRDefault="00A218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cascun amava U</w:t>
      </w:r>
      <w:r w:rsidR="00494185" w:rsidRPr="00F641B0">
        <w:rPr>
          <w:rFonts w:ascii="Times" w:hAnsi="Times" w:cs="Times New Roman"/>
          <w:color w:val="000000" w:themeColor="text1"/>
          <w:lang w:val="en-US"/>
        </w:rPr>
        <w:t>go lo gu</w:t>
      </w: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rier</w:t>
      </w:r>
      <w:r w:rsidRPr="00F641B0">
        <w:rPr>
          <w:rFonts w:ascii="Times" w:hAnsi="Times" w:cs="Times New Roman"/>
          <w:color w:val="000000" w:themeColor="text1"/>
          <w:lang w:val="en-US"/>
        </w:rPr>
        <w:t>.</w:t>
      </w:r>
    </w:p>
    <w:p w14:paraId="73F85B48" w14:textId="6029ADE2" w:rsidR="0099364A" w:rsidRPr="00F641B0" w:rsidRDefault="00A2184C" w:rsidP="009225F0">
      <w:pPr>
        <w:pStyle w:val="BodyTextFirstIndent2"/>
        <w:rPr>
          <w:rFonts w:ascii="Times" w:hAnsi="Times"/>
          <w:lang w:val="en-US"/>
        </w:rPr>
      </w:pPr>
      <w:r w:rsidRPr="00F641B0">
        <w:rPr>
          <w:rFonts w:ascii="Times" w:hAnsi="Times"/>
          <w:lang w:val="en-US"/>
        </w:rPr>
        <w:t>Laisse 18</w:t>
      </w:r>
    </w:p>
    <w:p w14:paraId="1867C697" w14:textId="5D493850" w:rsidR="00494185" w:rsidRPr="00F641B0" w:rsidRDefault="00F8617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Va</w:t>
      </w:r>
      <w:r w:rsidR="008421A2">
        <w:rPr>
          <w:rFonts w:ascii="Times" w:hAnsi="Times" w:cs="Times New Roman"/>
          <w:color w:val="000000" w:themeColor="text1"/>
          <w:lang w:val="en-US"/>
        </w:rPr>
        <w:t>·</w:t>
      </w:r>
      <w:r w:rsidRPr="00F641B0">
        <w:rPr>
          <w:rFonts w:ascii="Times" w:hAnsi="Times" w:cs="Times New Roman"/>
          <w:color w:val="000000" w:themeColor="text1"/>
          <w:lang w:val="en-US"/>
        </w:rPr>
        <w:t>ss</w:t>
      </w:r>
      <w:r w:rsidR="008421A2">
        <w:rPr>
          <w:rFonts w:ascii="Times" w:hAnsi="Times" w:cs="Times New Roman"/>
          <w:color w:val="000000" w:themeColor="text1"/>
          <w:lang w:val="en-US"/>
        </w:rPr>
        <w:t>’</w:t>
      </w:r>
      <w:r w:rsidRPr="00F641B0">
        <w:rPr>
          <w:rFonts w:ascii="Times" w:hAnsi="Times" w:cs="Times New Roman"/>
          <w:color w:val="000000" w:themeColor="text1"/>
          <w:lang w:val="en-US"/>
        </w:rPr>
        <w:t>en</w:t>
      </w:r>
      <w:r w:rsidR="008421A2">
        <w:rPr>
          <w:rFonts w:ascii="Times" w:hAnsi="Times" w:cs="Times New Roman"/>
          <w:color w:val="000000" w:themeColor="text1"/>
          <w:lang w:val="en-US"/>
        </w:rPr>
        <w:t xml:space="preserve"> </w:t>
      </w:r>
      <w:r w:rsidR="00A2184C" w:rsidRPr="00F641B0">
        <w:rPr>
          <w:rFonts w:ascii="Times" w:hAnsi="Times" w:cs="Times New Roman"/>
          <w:color w:val="000000" w:themeColor="text1"/>
          <w:lang w:val="en-US"/>
        </w:rPr>
        <w:t>de l’Av</w:t>
      </w:r>
      <w:r w:rsidR="00494185" w:rsidRPr="00F641B0">
        <w:rPr>
          <w:rFonts w:ascii="Times" w:hAnsi="Times" w:cs="Times New Roman"/>
          <w:color w:val="000000" w:themeColor="text1"/>
          <w:lang w:val="en-US"/>
        </w:rPr>
        <w:t>ernal a força d</w:t>
      </w:r>
      <w:r w:rsidR="00A2184C"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esperon</w:t>
      </w:r>
      <w:r w:rsidR="00A2184C" w:rsidRPr="00F641B0">
        <w:rPr>
          <w:rFonts w:ascii="Times" w:hAnsi="Times" w:cs="Times New Roman"/>
          <w:color w:val="000000" w:themeColor="text1"/>
          <w:lang w:val="en-US"/>
        </w:rPr>
        <w:t>,</w:t>
      </w:r>
    </w:p>
    <w:p w14:paraId="603A56A3" w14:textId="75E8AE0A" w:rsidR="00494185" w:rsidRPr="00F641B0" w:rsidRDefault="00A218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Cussì dretamente cavalca como v</w:t>
      </w:r>
      <w:r w:rsidR="007F18CF" w:rsidRPr="00F641B0">
        <w:rPr>
          <w:rFonts w:ascii="Times" w:hAnsi="Times" w:cs="Times New Roman"/>
          <w:color w:val="000000" w:themeColor="text1"/>
          <w:lang w:val="en-US"/>
        </w:rPr>
        <w:t>o</w:t>
      </w:r>
      <w:r w:rsidR="00494185" w:rsidRPr="00F641B0">
        <w:rPr>
          <w:rFonts w:ascii="Times" w:hAnsi="Times" w:cs="Times New Roman"/>
          <w:color w:val="000000" w:themeColor="text1"/>
          <w:lang w:val="en-US"/>
        </w:rPr>
        <w:t>lla falcon</w:t>
      </w:r>
      <w:r w:rsidRPr="00F641B0">
        <w:rPr>
          <w:rFonts w:ascii="Times" w:hAnsi="Times" w:cs="Times New Roman"/>
          <w:color w:val="000000" w:themeColor="text1"/>
          <w:lang w:val="en-US"/>
        </w:rPr>
        <w:t>,</w:t>
      </w:r>
    </w:p>
    <w:p w14:paraId="391A8581" w14:textId="472CD71F" w:rsidR="00494185" w:rsidRPr="00F641B0" w:rsidRDefault="00A218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incalça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plan e p</w:t>
      </w:r>
      <w:r w:rsidR="00DE47FD" w:rsidRPr="00F641B0">
        <w:rPr>
          <w:rFonts w:ascii="Times" w:hAnsi="Times" w:cs="Times New Roman"/>
          <w:i/>
          <w:color w:val="000000" w:themeColor="text1"/>
          <w:lang w:val="en-US"/>
        </w:rPr>
        <w:t xml:space="preserve">er </w:t>
      </w:r>
      <w:r w:rsidR="00494185" w:rsidRPr="00F641B0">
        <w:rPr>
          <w:rFonts w:ascii="Times" w:hAnsi="Times" w:cs="Times New Roman"/>
          <w:color w:val="000000" w:themeColor="text1"/>
          <w:lang w:val="en-US"/>
        </w:rPr>
        <w:t>mon</w:t>
      </w:r>
      <w:r w:rsidRPr="00F641B0">
        <w:rPr>
          <w:rFonts w:ascii="Times" w:hAnsi="Times" w:cs="Times New Roman"/>
          <w:color w:val="000000" w:themeColor="text1"/>
          <w:lang w:val="en-US"/>
        </w:rPr>
        <w:t>.</w:t>
      </w:r>
    </w:p>
    <w:p w14:paraId="49807AFB" w14:textId="552048F6"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li fo apresso al</w:t>
      </w:r>
      <w:r w:rsidR="00A2184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trar d’un bolçon</w:t>
      </w:r>
      <w:r w:rsidR="00A2184C" w:rsidRPr="00F641B0">
        <w:rPr>
          <w:rFonts w:ascii="Times" w:hAnsi="Times" w:cs="Times New Roman"/>
          <w:color w:val="000000" w:themeColor="text1"/>
          <w:lang w:val="en-US"/>
        </w:rPr>
        <w:t>,</w:t>
      </w:r>
    </w:p>
    <w:p w14:paraId="0B089D58" w14:textId="7A69B3CF" w:rsidR="00494185" w:rsidRPr="00F641B0" w:rsidRDefault="00A2184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Ai</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sier ch</w:t>
      </w:r>
      <w:r w:rsidR="00BE775A" w:rsidRPr="00F641B0">
        <w:rPr>
          <w:rFonts w:ascii="Times" w:hAnsi="Times" w:cs="Times New Roman"/>
          <w:i/>
          <w:color w:val="000000" w:themeColor="text1"/>
          <w:lang w:val="en-US"/>
        </w:rPr>
        <w:t>avalie</w:t>
      </w:r>
      <w:r w:rsidR="002D6F64" w:rsidRPr="00F641B0">
        <w:rPr>
          <w:rFonts w:ascii="Times" w:hAnsi="Times" w:cs="Times New Roman"/>
          <w:color w:val="000000" w:themeColor="text1"/>
          <w:lang w:val="en-US"/>
        </w:rPr>
        <w:t>r, astalé</w:t>
      </w:r>
      <w:r w:rsidRPr="00F641B0">
        <w:rPr>
          <w:rFonts w:ascii="Times" w:hAnsi="Times" w:cs="Times New Roman"/>
          <w:color w:val="000000" w:themeColor="text1"/>
          <w:lang w:val="en-US"/>
        </w:rPr>
        <w:t xml:space="preserve"> el v</w:t>
      </w:r>
      <w:r w:rsidR="00494185" w:rsidRPr="00F641B0">
        <w:rPr>
          <w:rFonts w:ascii="Times" w:hAnsi="Times" w:cs="Times New Roman"/>
          <w:color w:val="000000" w:themeColor="text1"/>
          <w:lang w:val="en-US"/>
        </w:rPr>
        <w:t>ostro arangon</w:t>
      </w:r>
      <w:r w:rsidR="007B51F4" w:rsidRPr="00F641B0">
        <w:rPr>
          <w:rFonts w:ascii="Times" w:hAnsi="Times" w:cs="Times New Roman"/>
          <w:color w:val="000000" w:themeColor="text1"/>
          <w:lang w:val="en-US"/>
        </w:rPr>
        <w:t>!</w:t>
      </w:r>
      <w:r w:rsidR="007F18CF" w:rsidRPr="00F641B0">
        <w:rPr>
          <w:rFonts w:ascii="Times" w:hAnsi="Times" w:cs="Times New Roman"/>
          <w:color w:val="000000" w:themeColor="text1"/>
          <w:lang w:val="en-US"/>
        </w:rPr>
        <w:t>"</w:t>
      </w:r>
    </w:p>
    <w:p w14:paraId="7647E789" w14:textId="2A4627F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(14R) </w:t>
      </w:r>
      <w:r w:rsidR="007B51F4" w:rsidRPr="00F641B0">
        <w:rPr>
          <w:rFonts w:ascii="Times" w:hAnsi="Times" w:cs="Times New Roman"/>
          <w:color w:val="000000" w:themeColor="text1"/>
          <w:lang w:val="en-US"/>
        </w:rPr>
        <w:t>E chussì cridò fortemente a</w:t>
      </w:r>
      <w:r w:rsidRPr="00F641B0">
        <w:rPr>
          <w:rFonts w:ascii="Times" w:hAnsi="Times" w:cs="Times New Roman"/>
          <w:color w:val="000000" w:themeColor="text1"/>
          <w:lang w:val="en-US"/>
        </w:rPr>
        <w:t>d</w:t>
      </w:r>
      <w:r w:rsidR="007B51F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alto</w:t>
      </w:r>
      <w:r w:rsidR="007B51F4" w:rsidRPr="00F641B0">
        <w:rPr>
          <w:rFonts w:ascii="Times" w:hAnsi="Times" w:cs="Times New Roman"/>
          <w:color w:val="000000" w:themeColor="text1"/>
          <w:lang w:val="en-US"/>
        </w:rPr>
        <w:t xml:space="preserve"> t</w:t>
      </w:r>
      <w:r w:rsidRPr="00F641B0">
        <w:rPr>
          <w:rFonts w:ascii="Times" w:hAnsi="Times" w:cs="Times New Roman"/>
          <w:color w:val="000000" w:themeColor="text1"/>
          <w:lang w:val="en-US"/>
        </w:rPr>
        <w:t>on</w:t>
      </w:r>
      <w:r w:rsidR="007B51F4" w:rsidRPr="00F641B0">
        <w:rPr>
          <w:rFonts w:ascii="Times" w:hAnsi="Times" w:cs="Times New Roman"/>
          <w:color w:val="000000" w:themeColor="text1"/>
          <w:lang w:val="en-US"/>
        </w:rPr>
        <w:t>,</w:t>
      </w:r>
    </w:p>
    <w:p w14:paraId="3F8A7718" w14:textId="6AD6F020" w:rsidR="00494185" w:rsidRPr="00F641B0" w:rsidRDefault="007B51F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del v</w:t>
      </w:r>
      <w:r w:rsidR="00494185" w:rsidRPr="00F641B0">
        <w:rPr>
          <w:rFonts w:ascii="Times" w:hAnsi="Times" w:cs="Times New Roman"/>
          <w:color w:val="000000" w:themeColor="text1"/>
          <w:lang w:val="en-US"/>
        </w:rPr>
        <w:t>ostro s</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ixio</w:t>
      </w:r>
      <w:r w:rsidRPr="00F641B0">
        <w:rPr>
          <w:rFonts w:ascii="Times" w:hAnsi="Times" w:cs="Times New Roman"/>
          <w:color w:val="000000" w:themeColor="text1"/>
          <w:lang w:val="en-US"/>
        </w:rPr>
        <w:t xml:space="preserve"> ve </w:t>
      </w:r>
      <w:r w:rsidR="00024205">
        <w:rPr>
          <w:rFonts w:ascii="Times" w:hAnsi="Times" w:cs="Times New Roman"/>
          <w:color w:val="000000" w:themeColor="text1"/>
          <w:lang w:val="en-US"/>
        </w:rPr>
        <w:t>voio</w:t>
      </w:r>
      <w:r w:rsidR="00494185" w:rsidRPr="00F641B0">
        <w:rPr>
          <w:rFonts w:ascii="Times" w:hAnsi="Times" w:cs="Times New Roman"/>
          <w:color w:val="000000" w:themeColor="text1"/>
          <w:lang w:val="en-US"/>
        </w:rPr>
        <w:t xml:space="preserve"> dar lo guidardon</w:t>
      </w:r>
      <w:r w:rsidRPr="00F641B0">
        <w:rPr>
          <w:rFonts w:ascii="Times" w:hAnsi="Times" w:cs="Times New Roman"/>
          <w:color w:val="000000" w:themeColor="text1"/>
          <w:lang w:val="en-US"/>
        </w:rPr>
        <w:t>."</w:t>
      </w:r>
    </w:p>
    <w:p w14:paraId="3E07A52B" w14:textId="69E80EAB" w:rsidR="00494185" w:rsidRPr="00F641B0" w:rsidRDefault="007B51F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w:t>
      </w:r>
      <w:r w:rsidR="00494185" w:rsidRPr="00F641B0">
        <w:rPr>
          <w:rFonts w:ascii="Times" w:hAnsi="Times" w:cs="Times New Roman"/>
          <w:color w:val="000000" w:themeColor="text1"/>
          <w:lang w:val="en-US"/>
        </w:rPr>
        <w:t>go s</w:t>
      </w:r>
      <w:r w:rsidRPr="00F641B0">
        <w:rPr>
          <w:rFonts w:ascii="Times" w:hAnsi="Times" w:cs="Times New Roman"/>
          <w:color w:val="000000" w:themeColor="text1"/>
          <w:lang w:val="en-US"/>
        </w:rPr>
        <w:t>'en v</w:t>
      </w:r>
      <w:r w:rsidR="00494185" w:rsidRPr="00F641B0">
        <w:rPr>
          <w:rFonts w:ascii="Times" w:hAnsi="Times" w:cs="Times New Roman"/>
          <w:color w:val="000000" w:themeColor="text1"/>
          <w:lang w:val="en-US"/>
        </w:rPr>
        <w:t>a</w:t>
      </w:r>
      <w:r w:rsidR="00B8378B"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no·lli</w:t>
      </w:r>
      <w:r w:rsidRPr="00F641B0">
        <w:rPr>
          <w:rFonts w:ascii="Times" w:hAnsi="Times" w:cs="Times New Roman"/>
          <w:color w:val="000000" w:themeColor="text1"/>
          <w:lang w:val="en-US"/>
        </w:rPr>
        <w:t xml:space="preserve"> dixe ne </w:t>
      </w:r>
      <w:r w:rsidR="00EB4EAE" w:rsidRPr="00F641B0">
        <w:rPr>
          <w:rFonts w:ascii="Times" w:hAnsi="Times" w:cs="Times New Roman"/>
          <w:color w:val="000000" w:themeColor="text1"/>
          <w:lang w:val="en-US"/>
        </w:rPr>
        <w:t>si</w:t>
      </w:r>
      <w:r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ni</w:t>
      </w:r>
      <w:r w:rsidR="00494185" w:rsidRPr="00F641B0">
        <w:rPr>
          <w:rFonts w:ascii="Times" w:hAnsi="Times" w:cs="Times New Roman"/>
          <w:color w:val="000000" w:themeColor="text1"/>
          <w:lang w:val="en-US"/>
        </w:rPr>
        <w:t xml:space="preserve"> non</w:t>
      </w:r>
      <w:r w:rsidRPr="00F641B0">
        <w:rPr>
          <w:rFonts w:ascii="Times" w:hAnsi="Times" w:cs="Times New Roman"/>
          <w:color w:val="000000" w:themeColor="text1"/>
          <w:lang w:val="en-US"/>
        </w:rPr>
        <w:t>.</w:t>
      </w:r>
    </w:p>
    <w:p w14:paraId="4658271B" w14:textId="6D177336" w:rsidR="00494185" w:rsidRPr="00F641B0" w:rsidRDefault="007B51F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intende</w:t>
      </w:r>
      <w:r w:rsidRPr="00F641B0">
        <w:rPr>
          <w:rFonts w:ascii="Times" w:hAnsi="Times" w:cs="Times New Roman"/>
          <w:color w:val="000000" w:themeColor="text1"/>
          <w:lang w:val="en-US"/>
        </w:rPr>
        <w:t>, el non fè</w:t>
      </w:r>
      <w:r w:rsidR="00494185" w:rsidRPr="00F641B0">
        <w:rPr>
          <w:rFonts w:ascii="Times" w:hAnsi="Times" w:cs="Times New Roman"/>
          <w:color w:val="000000" w:themeColor="text1"/>
          <w:lang w:val="en-US"/>
        </w:rPr>
        <w:t xml:space="preserve"> arestaxon</w:t>
      </w:r>
      <w:r w:rsidR="006120CA" w:rsidRPr="00F641B0">
        <w:rPr>
          <w:rFonts w:ascii="Times" w:hAnsi="Times" w:cs="Times New Roman"/>
          <w:color w:val="000000" w:themeColor="text1"/>
          <w:lang w:val="en-US"/>
        </w:rPr>
        <w:t>;</w:t>
      </w:r>
    </w:p>
    <w:p w14:paraId="3EE11166" w14:textId="7C8ED95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cria</w:t>
      </w:r>
      <w:r w:rsidR="007B51F4" w:rsidRPr="00F641B0">
        <w:rPr>
          <w:rFonts w:ascii="Times" w:hAnsi="Times" w:cs="Times New Roman"/>
          <w:color w:val="000000" w:themeColor="text1"/>
          <w:lang w:val="en-US"/>
        </w:rPr>
        <w:t>, "Malv</w:t>
      </w:r>
      <w:r w:rsidRPr="00F641B0">
        <w:rPr>
          <w:rFonts w:ascii="Times" w:hAnsi="Times" w:cs="Times New Roman"/>
          <w:color w:val="000000" w:themeColor="text1"/>
          <w:lang w:val="en-US"/>
        </w:rPr>
        <w:t>axio follon</w:t>
      </w:r>
      <w:r w:rsidR="007B51F4" w:rsidRPr="00F641B0">
        <w:rPr>
          <w:rFonts w:ascii="Times" w:hAnsi="Times" w:cs="Times New Roman"/>
          <w:color w:val="000000" w:themeColor="text1"/>
          <w:lang w:val="en-US"/>
        </w:rPr>
        <w:t>!</w:t>
      </w:r>
    </w:p>
    <w:p w14:paraId="5B6540AF" w14:textId="31A557CF" w:rsidR="00494185" w:rsidRPr="00F641B0" w:rsidRDefault="007B51F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Ai, fel traito, peço cha Gann</w:t>
      </w:r>
      <w:r w:rsidR="00494185" w:rsidRPr="00F641B0">
        <w:rPr>
          <w:rFonts w:ascii="Times" w:hAnsi="Times" w:cs="Times New Roman"/>
          <w:color w:val="000000" w:themeColor="text1"/>
          <w:lang w:val="en-US"/>
        </w:rPr>
        <w:t>elon</w:t>
      </w:r>
      <w:r w:rsidRPr="00F641B0">
        <w:rPr>
          <w:rFonts w:ascii="Times" w:hAnsi="Times" w:cs="Times New Roman"/>
          <w:color w:val="000000" w:themeColor="text1"/>
          <w:lang w:val="en-US"/>
        </w:rPr>
        <w:t>!</w:t>
      </w:r>
    </w:p>
    <w:p w14:paraId="566F501E" w14:textId="6409AF68" w:rsidR="00494185" w:rsidRPr="00F641B0" w:rsidRDefault="007B51F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 podisst</w:t>
      </w:r>
      <w:r w:rsidR="00494185" w:rsidRPr="00F641B0">
        <w:rPr>
          <w:rFonts w:ascii="Times" w:hAnsi="Times" w:cs="Times New Roman"/>
          <w:color w:val="000000" w:themeColor="text1"/>
          <w:lang w:val="en-US"/>
        </w:rPr>
        <w:t>o</w:t>
      </w:r>
      <w:r w:rsidR="00F86179" w:rsidRPr="00F641B0">
        <w:rPr>
          <w:rStyle w:val="FootnoteReference"/>
          <w:rFonts w:ascii="Times" w:hAnsi="Times" w:cs="Times New Roman"/>
          <w:color w:val="000000" w:themeColor="text1"/>
          <w:lang w:val="en-US"/>
        </w:rPr>
        <w:footnoteReference w:id="65"/>
      </w:r>
      <w:r w:rsidR="00494185" w:rsidRPr="00F641B0">
        <w:rPr>
          <w:rFonts w:ascii="Times" w:hAnsi="Times" w:cs="Times New Roman"/>
          <w:color w:val="000000" w:themeColor="text1"/>
          <w:lang w:val="en-US"/>
        </w:rPr>
        <w:t xml:space="preserve"> far</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a mi tal mespeisson</w:t>
      </w:r>
      <w:r w:rsidR="006F72DE" w:rsidRPr="00F641B0">
        <w:rPr>
          <w:rFonts w:ascii="Times" w:hAnsi="Times" w:cs="Times New Roman"/>
          <w:color w:val="000000" w:themeColor="text1"/>
          <w:lang w:val="en-US"/>
        </w:rPr>
        <w:t>?</w:t>
      </w:r>
      <w:r w:rsidR="006120CA" w:rsidRPr="00F641B0">
        <w:rPr>
          <w:rFonts w:ascii="Times" w:hAnsi="Times" w:cs="Times New Roman"/>
          <w:color w:val="000000" w:themeColor="text1"/>
          <w:lang w:val="en-US"/>
        </w:rPr>
        <w:t>"</w:t>
      </w:r>
    </w:p>
    <w:p w14:paraId="076160E0" w14:textId="355024ED" w:rsidR="00494185" w:rsidRPr="00F641B0" w:rsidRDefault="006F72D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 se oldì</w:t>
      </w:r>
      <w:r w:rsidR="007F18CF" w:rsidRPr="00F641B0">
        <w:rPr>
          <w:rFonts w:ascii="Times" w:hAnsi="Times" w:cs="Times New Roman"/>
          <w:color w:val="000000" w:themeColor="text1"/>
          <w:lang w:val="en-US"/>
        </w:rPr>
        <w:t xml:space="preserve"> apeller de tradix</w:t>
      </w:r>
      <w:r w:rsidR="00494185" w:rsidRPr="00F641B0">
        <w:rPr>
          <w:rFonts w:ascii="Times" w:hAnsi="Times" w:cs="Times New Roman"/>
          <w:color w:val="000000" w:themeColor="text1"/>
          <w:lang w:val="en-US"/>
        </w:rPr>
        <w:t>on</w:t>
      </w:r>
      <w:r w:rsidRPr="00F641B0">
        <w:rPr>
          <w:rFonts w:ascii="Times" w:hAnsi="Times" w:cs="Times New Roman"/>
          <w:color w:val="000000" w:themeColor="text1"/>
          <w:lang w:val="en-US"/>
        </w:rPr>
        <w:t>,</w:t>
      </w:r>
    </w:p>
    <w:p w14:paraId="3DCE19E9" w14:textId="746B30EB" w:rsidR="00494185" w:rsidRPr="00F641B0" w:rsidRDefault="00F8617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mal</w:t>
      </w:r>
      <w:r w:rsidR="006F72DE" w:rsidRPr="00F641B0">
        <w:rPr>
          <w:rFonts w:ascii="Times" w:hAnsi="Times" w:cs="Times New Roman"/>
          <w:color w:val="000000" w:themeColor="text1"/>
          <w:lang w:val="en-US"/>
        </w:rPr>
        <w:t>talent à voltà</w:t>
      </w:r>
      <w:r w:rsidR="00494185" w:rsidRPr="00F641B0">
        <w:rPr>
          <w:rFonts w:ascii="Times" w:hAnsi="Times" w:cs="Times New Roman"/>
          <w:color w:val="000000" w:themeColor="text1"/>
          <w:lang w:val="en-US"/>
        </w:rPr>
        <w:t xml:space="preserve"> la rangon</w:t>
      </w:r>
      <w:r w:rsidR="00A15A77" w:rsidRPr="00F641B0">
        <w:rPr>
          <w:rFonts w:ascii="Times" w:hAnsi="Times" w:cs="Times New Roman"/>
          <w:color w:val="000000" w:themeColor="text1"/>
          <w:lang w:val="en-US"/>
        </w:rPr>
        <w:t>;</w:t>
      </w:r>
    </w:p>
    <w:p w14:paraId="26C4E3C0" w14:textId="2F63625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Brandisse l</w:t>
      </w:r>
      <w:r w:rsidR="006F72DE" w:rsidRPr="00F641B0">
        <w:rPr>
          <w:rFonts w:ascii="Times" w:hAnsi="Times" w:cs="Times New Roman"/>
          <w:color w:val="000000" w:themeColor="text1"/>
          <w:lang w:val="en-US"/>
        </w:rPr>
        <w:t>'</w:t>
      </w:r>
      <w:r w:rsidRPr="00F641B0">
        <w:rPr>
          <w:rFonts w:ascii="Times" w:hAnsi="Times" w:cs="Times New Roman"/>
          <w:color w:val="000000" w:themeColor="text1"/>
          <w:lang w:val="en-US"/>
        </w:rPr>
        <w:t>asta e lo fero fo inson</w:t>
      </w:r>
      <w:r w:rsidR="00A15A77" w:rsidRPr="00F641B0">
        <w:rPr>
          <w:rFonts w:ascii="Times" w:hAnsi="Times" w:cs="Times New Roman"/>
          <w:color w:val="000000" w:themeColor="text1"/>
          <w:lang w:val="en-US"/>
        </w:rPr>
        <w:t>.</w:t>
      </w:r>
    </w:p>
    <w:p w14:paraId="6A620A00" w14:textId="73839A87" w:rsidR="00494185" w:rsidRPr="00F641B0" w:rsidRDefault="00974FF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San</w:t>
      </w:r>
      <w:r w:rsidRPr="00F641B0">
        <w:rPr>
          <w:rFonts w:ascii="Times" w:hAnsi="Times" w:cs="Times New Roman"/>
          <w:i/>
          <w:color w:val="000000" w:themeColor="text1"/>
          <w:lang w:val="en-US"/>
        </w:rPr>
        <w:t>guin</w:t>
      </w:r>
      <w:r w:rsidR="0053078B" w:rsidRPr="00F641B0">
        <w:rPr>
          <w:rFonts w:ascii="Times" w:hAnsi="Times" w:cs="Times New Roman"/>
          <w:color w:val="000000" w:themeColor="text1"/>
          <w:lang w:val="en-US"/>
        </w:rPr>
        <w:t xml:space="preserve"> lo v</w:t>
      </w:r>
      <w:r w:rsidR="00494185" w:rsidRPr="00F641B0">
        <w:rPr>
          <w:rFonts w:ascii="Times" w:hAnsi="Times" w:cs="Times New Roman"/>
          <w:color w:val="000000" w:themeColor="text1"/>
          <w:lang w:val="en-US"/>
        </w:rPr>
        <w:t>ete</w:t>
      </w:r>
      <w:r w:rsidR="0053078B" w:rsidRPr="00F641B0">
        <w:rPr>
          <w:rFonts w:ascii="Times" w:hAnsi="Times" w:cs="Times New Roman"/>
          <w:color w:val="000000" w:themeColor="text1"/>
          <w:lang w:val="en-US"/>
        </w:rPr>
        <w:t>,</w:t>
      </w:r>
      <w:r w:rsidR="007F18CF" w:rsidRPr="00F641B0">
        <w:rPr>
          <w:rFonts w:ascii="Times" w:hAnsi="Times" w:cs="Times New Roman"/>
          <w:color w:val="000000" w:themeColor="text1"/>
          <w:lang w:val="en-US"/>
        </w:rPr>
        <w:t xml:space="preserve"> si broça lo guasc</w:t>
      </w:r>
      <w:r w:rsidR="00494185" w:rsidRPr="00F641B0">
        <w:rPr>
          <w:rFonts w:ascii="Times" w:hAnsi="Times" w:cs="Times New Roman"/>
          <w:color w:val="000000" w:themeColor="text1"/>
          <w:lang w:val="en-US"/>
        </w:rPr>
        <w:t>on</w:t>
      </w:r>
      <w:r w:rsidR="00A15A77" w:rsidRPr="00F641B0">
        <w:rPr>
          <w:rFonts w:ascii="Times" w:hAnsi="Times" w:cs="Times New Roman"/>
          <w:color w:val="000000" w:themeColor="text1"/>
          <w:lang w:val="en-US"/>
        </w:rPr>
        <w:t>,</w:t>
      </w:r>
    </w:p>
    <w:p w14:paraId="4E268641" w14:textId="7D2C1DB8" w:rsidR="00494185" w:rsidRPr="00F641B0" w:rsidRDefault="00A15A7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w:t>
      </w:r>
      <w:r w:rsidR="00494185" w:rsidRPr="00F641B0">
        <w:rPr>
          <w:rFonts w:ascii="Times" w:hAnsi="Times" w:cs="Times New Roman"/>
          <w:color w:val="000000" w:themeColor="text1"/>
          <w:lang w:val="en-US"/>
        </w:rPr>
        <w:t>ien l</w:t>
      </w:r>
      <w:r w:rsidRPr="00F641B0">
        <w:rPr>
          <w:rFonts w:ascii="Times" w:hAnsi="Times" w:cs="Times New Roman"/>
          <w:color w:val="000000" w:themeColor="text1"/>
          <w:lang w:val="en-US"/>
        </w:rPr>
        <w:t>'un v</w:t>
      </w:r>
      <w:r w:rsidR="00494185" w:rsidRPr="00F641B0">
        <w:rPr>
          <w:rFonts w:ascii="Times" w:hAnsi="Times" w:cs="Times New Roman"/>
          <w:color w:val="000000" w:themeColor="text1"/>
          <w:lang w:val="en-US"/>
        </w:rPr>
        <w:t>er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altro con fosse do lion</w:t>
      </w:r>
      <w:r w:rsidRPr="00F641B0">
        <w:rPr>
          <w:rFonts w:ascii="Times" w:hAnsi="Times" w:cs="Times New Roman"/>
          <w:color w:val="000000" w:themeColor="text1"/>
          <w:lang w:val="en-US"/>
        </w:rPr>
        <w:t>,</w:t>
      </w:r>
    </w:p>
    <w:p w14:paraId="36F946CD" w14:textId="6E636A4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Gran colpi se </w:t>
      </w:r>
      <w:r w:rsidR="00F86179" w:rsidRPr="00F641B0">
        <w:rPr>
          <w:rFonts w:ascii="Times" w:hAnsi="Times" w:cs="Times New Roman"/>
          <w:color w:val="000000" w:themeColor="text1"/>
          <w:lang w:val="en-US"/>
        </w:rPr>
        <w:t>dà</w:t>
      </w:r>
      <w:r w:rsidRPr="00F641B0">
        <w:rPr>
          <w:rFonts w:ascii="Times" w:hAnsi="Times" w:cs="Times New Roman"/>
          <w:color w:val="000000" w:themeColor="text1"/>
          <w:lang w:val="en-US"/>
        </w:rPr>
        <w:t>no su</w:t>
      </w:r>
      <w:r w:rsidR="00A15A7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li scudi a</w:t>
      </w:r>
      <w:r w:rsidR="00A15A7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bandon</w:t>
      </w:r>
      <w:r w:rsidR="00A15A77" w:rsidRPr="00F641B0">
        <w:rPr>
          <w:rFonts w:ascii="Times" w:hAnsi="Times" w:cs="Times New Roman"/>
          <w:color w:val="000000" w:themeColor="text1"/>
          <w:lang w:val="en-US"/>
        </w:rPr>
        <w:t>,</w:t>
      </w:r>
    </w:p>
    <w:p w14:paraId="141E027D" w14:textId="73B89B5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Rompe li scudi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e borele inson</w:t>
      </w:r>
    </w:p>
    <w:p w14:paraId="5E522AFB" w14:textId="1ACA012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974FFE" w:rsidRPr="00F641B0">
        <w:rPr>
          <w:rFonts w:ascii="Times" w:hAnsi="Times" w:cs="Times New Roman"/>
          <w:color w:val="000000" w:themeColor="text1"/>
          <w:lang w:val="en-US"/>
        </w:rPr>
        <w:t>'asta de San</w:t>
      </w:r>
      <w:r w:rsidR="00974FFE" w:rsidRPr="00F641B0">
        <w:rPr>
          <w:rFonts w:ascii="Times" w:hAnsi="Times" w:cs="Times New Roman"/>
          <w:i/>
          <w:color w:val="000000" w:themeColor="text1"/>
          <w:lang w:val="en-US"/>
        </w:rPr>
        <w:t>guin</w:t>
      </w:r>
      <w:r w:rsidR="00A15A77" w:rsidRPr="00F641B0">
        <w:rPr>
          <w:rStyle w:val="FootnoteReference"/>
          <w:rFonts w:ascii="Times" w:hAnsi="Times" w:cs="Times New Roman"/>
          <w:color w:val="000000" w:themeColor="text1"/>
          <w:lang w:val="en-US"/>
        </w:rPr>
        <w:footnoteReference w:id="66"/>
      </w:r>
      <w:r w:rsidR="00A15A77"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A15A77"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ola in</w:t>
      </w:r>
      <w:r w:rsidR="00A15A7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troncon</w:t>
      </w:r>
      <w:r w:rsidR="00A15A77" w:rsidRPr="00F641B0">
        <w:rPr>
          <w:rFonts w:ascii="Times" w:hAnsi="Times" w:cs="Times New Roman"/>
          <w:color w:val="000000" w:themeColor="text1"/>
          <w:lang w:val="en-US"/>
        </w:rPr>
        <w:t>.</w:t>
      </w:r>
    </w:p>
    <w:p w14:paraId="1147DA85" w14:textId="3FAC9369"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D6F19" w:rsidRPr="00F641B0">
        <w:rPr>
          <w:rFonts w:ascii="Times" w:hAnsi="Times" w:cs="Times New Roman"/>
          <w:i/>
          <w:color w:val="000000" w:themeColor="text1"/>
          <w:lang w:val="en-US"/>
        </w:rPr>
        <w:t>er</w:t>
      </w:r>
      <w:r w:rsidR="00A15A77" w:rsidRPr="00F641B0">
        <w:rPr>
          <w:rFonts w:ascii="Times" w:hAnsi="Times" w:cs="Times New Roman"/>
          <w:color w:val="000000" w:themeColor="text1"/>
          <w:lang w:val="en-US"/>
        </w:rPr>
        <w:t xml:space="preserve"> tal vertù lo ferì</w:t>
      </w:r>
      <w:r w:rsidRPr="00F641B0">
        <w:rPr>
          <w:rFonts w:ascii="Times" w:hAnsi="Times" w:cs="Times New Roman"/>
          <w:color w:val="000000" w:themeColor="text1"/>
          <w:lang w:val="en-US"/>
        </w:rPr>
        <w:t xml:space="preserve"> lo canpion</w:t>
      </w:r>
    </w:p>
    <w:p w14:paraId="0C96D30C" w14:textId="64F39E10" w:rsidR="00494185" w:rsidRPr="00F641B0" w:rsidRDefault="00A15A7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494185" w:rsidRPr="00F641B0">
        <w:rPr>
          <w:rFonts w:ascii="Times" w:hAnsi="Times" w:cs="Times New Roman"/>
          <w:color w:val="000000" w:themeColor="text1"/>
          <w:lang w:val="en-US"/>
        </w:rPr>
        <w:t>ll</w:t>
      </w:r>
      <w:r w:rsidR="00CB22B4" w:rsidRPr="00F641B0">
        <w:rPr>
          <w:rFonts w:ascii="Times" w:hAnsi="Times" w:cs="Times New Roman"/>
          <w:color w:val="000000" w:themeColor="text1"/>
          <w:lang w:val="en-US"/>
        </w:rPr>
        <w:t xml:space="preserve"> abate</w:t>
      </w:r>
      <w:r w:rsidRPr="00F641B0">
        <w:rPr>
          <w:rFonts w:ascii="Times" w:hAnsi="Times" w:cs="Times New Roman"/>
          <w:color w:val="000000" w:themeColor="text1"/>
          <w:lang w:val="en-US"/>
        </w:rPr>
        <w:t xml:space="preserv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a tera del arçon</w:t>
      </w:r>
      <w:r w:rsidRPr="00F641B0">
        <w:rPr>
          <w:rFonts w:ascii="Times" w:hAnsi="Times" w:cs="Times New Roman"/>
          <w:color w:val="000000" w:themeColor="text1"/>
          <w:lang w:val="en-US"/>
        </w:rPr>
        <w:t>.</w:t>
      </w:r>
    </w:p>
    <w:p w14:paraId="112B25B7" w14:textId="7888E61C" w:rsidR="00494185" w:rsidRPr="00F641B0" w:rsidRDefault="006130F6" w:rsidP="009225F0">
      <w:pPr>
        <w:pStyle w:val="BodyTextFirstIndent2"/>
        <w:rPr>
          <w:rFonts w:ascii="Times" w:hAnsi="Times"/>
          <w:lang w:val="en-US"/>
        </w:rPr>
      </w:pPr>
      <w:r w:rsidRPr="00F641B0">
        <w:rPr>
          <w:rFonts w:ascii="Times" w:hAnsi="Times"/>
          <w:lang w:val="en-US"/>
        </w:rPr>
        <w:t>[Laisse 19]</w:t>
      </w:r>
    </w:p>
    <w:p w14:paraId="5DEBD489" w14:textId="68DF9C32" w:rsidR="00494185" w:rsidRPr="00F641B0" w:rsidRDefault="00A15A7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fo abatu i</w:t>
      </w:r>
      <w:r w:rsidR="00392171" w:rsidRPr="00F641B0">
        <w:rPr>
          <w:rFonts w:ascii="Times" w:hAnsi="Times" w:cs="Times New Roman"/>
          <w:i/>
          <w:color w:val="000000" w:themeColor="text1"/>
          <w:lang w:val="en-US"/>
        </w:rPr>
        <w:t>n</w:t>
      </w:r>
      <w:r w:rsidR="00494185" w:rsidRPr="00F641B0">
        <w:rPr>
          <w:rFonts w:ascii="Times" w:hAnsi="Times" w:cs="Times New Roman"/>
          <w:i/>
          <w:iCs/>
          <w:color w:val="000000" w:themeColor="text1"/>
          <w:lang w:val="en-US"/>
        </w:rPr>
        <w:t xml:space="preserve"> </w:t>
      </w:r>
      <w:r w:rsidR="006130F6" w:rsidRPr="00F641B0">
        <w:rPr>
          <w:rFonts w:ascii="Times" w:hAnsi="Times" w:cs="Times New Roman"/>
          <w:color w:val="000000" w:themeColor="text1"/>
          <w:lang w:val="en-US"/>
        </w:rPr>
        <w:t>lo pré</w:t>
      </w:r>
      <w:r w:rsidR="00494185" w:rsidRPr="00F641B0">
        <w:rPr>
          <w:rFonts w:ascii="Times" w:hAnsi="Times" w:cs="Times New Roman"/>
          <w:color w:val="000000" w:themeColor="text1"/>
          <w:lang w:val="en-US"/>
        </w:rPr>
        <w:t>s</w:t>
      </w:r>
      <w:r w:rsidR="006130F6" w:rsidRPr="00F641B0">
        <w:rPr>
          <w:rFonts w:ascii="Times" w:hAnsi="Times" w:cs="Times New Roman"/>
          <w:color w:val="000000" w:themeColor="text1"/>
          <w:lang w:val="en-US"/>
        </w:rPr>
        <w:t>,</w:t>
      </w:r>
    </w:p>
    <w:p w14:paraId="3B457ABD" w14:textId="37320BF3" w:rsidR="00494185" w:rsidRPr="00F641B0" w:rsidRDefault="007F18C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6130F6" w:rsidRPr="00F641B0">
        <w:rPr>
          <w:rFonts w:ascii="Times" w:hAnsi="Times" w:cs="Times New Roman"/>
          <w:color w:val="000000" w:themeColor="text1"/>
          <w:lang w:val="en-US"/>
        </w:rPr>
        <w:t>oa çente v</w:t>
      </w:r>
      <w:r w:rsidR="00B8378B" w:rsidRPr="00F641B0">
        <w:rPr>
          <w:rFonts w:ascii="Times" w:hAnsi="Times" w:cs="Times New Roman"/>
          <w:color w:val="000000" w:themeColor="text1"/>
          <w:lang w:val="en-US"/>
        </w:rPr>
        <w:t xml:space="preserve">ene </w:t>
      </w:r>
      <w:r w:rsidR="00180088">
        <w:rPr>
          <w:rFonts w:ascii="Times" w:hAnsi="Times" w:cs="Times New Roman"/>
          <w:color w:val="000000" w:themeColor="text1"/>
        </w:rPr>
        <w:t>a·ll</w:t>
      </w:r>
      <w:r w:rsidR="004934F1" w:rsidRPr="00F641B0">
        <w:rPr>
          <w:rFonts w:ascii="Times" w:hAnsi="Times" w:cs="Times New Roman"/>
          <w:color w:val="000000" w:themeColor="text1"/>
        </w:rPr>
        <w:t>ui</w:t>
      </w:r>
      <w:r w:rsidR="006130F6"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6130F6" w:rsidRPr="00F641B0">
        <w:rPr>
          <w:rFonts w:ascii="Times" w:hAnsi="Times" w:cs="Times New Roman"/>
          <w:color w:val="000000" w:themeColor="text1"/>
          <w:lang w:val="en-US"/>
        </w:rPr>
        <w:t xml:space="preserve"> l'à su</w:t>
      </w:r>
      <w:r w:rsidR="00494185" w:rsidRPr="00F641B0">
        <w:rPr>
          <w:rFonts w:ascii="Times" w:hAnsi="Times" w:cs="Times New Roman"/>
          <w:color w:val="000000" w:themeColor="text1"/>
          <w:lang w:val="en-US"/>
        </w:rPr>
        <w:t xml:space="preserve"> </w:t>
      </w:r>
      <w:r w:rsidR="006130F6" w:rsidRPr="00F641B0">
        <w:rPr>
          <w:rFonts w:ascii="Times" w:hAnsi="Times" w:cs="Times New Roman"/>
          <w:color w:val="000000" w:themeColor="text1"/>
          <w:lang w:val="en-US"/>
        </w:rPr>
        <w:t>levé</w:t>
      </w:r>
      <w:r w:rsidR="00494185" w:rsidRPr="00F641B0">
        <w:rPr>
          <w:rFonts w:ascii="Times" w:hAnsi="Times" w:cs="Times New Roman"/>
          <w:color w:val="000000" w:themeColor="text1"/>
          <w:lang w:val="en-US"/>
        </w:rPr>
        <w:t>s</w:t>
      </w:r>
      <w:r w:rsidR="006130F6" w:rsidRPr="00F641B0">
        <w:rPr>
          <w:rFonts w:ascii="Times" w:hAnsi="Times" w:cs="Times New Roman"/>
          <w:color w:val="000000" w:themeColor="text1"/>
          <w:lang w:val="en-US"/>
        </w:rPr>
        <w:t>,</w:t>
      </w:r>
    </w:p>
    <w:p w14:paraId="73827EDF" w14:textId="354FB9D2"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CB22B4" w:rsidRPr="00F641B0">
        <w:rPr>
          <w:rFonts w:ascii="Times" w:hAnsi="Times" w:cs="Times New Roman"/>
          <w:color w:val="000000" w:themeColor="text1"/>
          <w:lang w:val="en-US"/>
        </w:rPr>
        <w:t>·</w:t>
      </w:r>
      <w:r w:rsidR="006130F6" w:rsidRPr="00F641B0">
        <w:rPr>
          <w:rFonts w:ascii="Times" w:hAnsi="Times" w:cs="Times New Roman"/>
          <w:color w:val="000000" w:themeColor="text1"/>
          <w:lang w:val="en-US"/>
        </w:rPr>
        <w:t>l domandà con ello esté</w:t>
      </w:r>
      <w:r w:rsidR="00494185" w:rsidRPr="00F641B0">
        <w:rPr>
          <w:rFonts w:ascii="Times" w:hAnsi="Times" w:cs="Times New Roman"/>
          <w:color w:val="000000" w:themeColor="text1"/>
          <w:lang w:val="en-US"/>
        </w:rPr>
        <w:t>s</w:t>
      </w:r>
      <w:r w:rsidR="006130F6" w:rsidRPr="00F641B0">
        <w:rPr>
          <w:rFonts w:ascii="Times" w:hAnsi="Times" w:cs="Times New Roman"/>
          <w:color w:val="000000" w:themeColor="text1"/>
          <w:lang w:val="en-US"/>
        </w:rPr>
        <w:t>.</w:t>
      </w:r>
    </w:p>
    <w:p w14:paraId="704A2586" w14:textId="501B6C2A" w:rsidR="00494185" w:rsidRPr="00F641B0" w:rsidRDefault="006130F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lo resspoxe</w:t>
      </w:r>
      <w:r w:rsidRPr="00F641B0">
        <w:rPr>
          <w:rFonts w:ascii="Times" w:hAnsi="Times" w:cs="Times New Roman"/>
          <w:color w:val="000000" w:themeColor="text1"/>
          <w:lang w:val="en-US"/>
        </w:rPr>
        <w:t>, "Io som malatorné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678E70E6" w14:textId="4E988B06" w:rsidR="00494185" w:rsidRPr="00F641B0" w:rsidRDefault="006130F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CB22B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sto gloton m’à do volte scavalché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5E8E250F" w14:textId="7D636DE7" w:rsidR="00494185" w:rsidRPr="00F641B0" w:rsidRDefault="006130F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ver diavolo sialo comandé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0E3093CF" w14:textId="0C4D7DA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inanci ch</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a un ano cunpli </w:t>
      </w:r>
      <w:r w:rsidR="006130F6" w:rsidRPr="00F641B0">
        <w:rPr>
          <w:rFonts w:ascii="Times" w:hAnsi="Times" w:cs="Times New Roman"/>
          <w:color w:val="000000" w:themeColor="text1"/>
          <w:lang w:val="en-US"/>
        </w:rPr>
        <w:t>e passé</w:t>
      </w:r>
      <w:r w:rsidRPr="00F641B0">
        <w:rPr>
          <w:rFonts w:ascii="Times" w:hAnsi="Times" w:cs="Times New Roman"/>
          <w:color w:val="000000" w:themeColor="text1"/>
          <w:lang w:val="en-US"/>
        </w:rPr>
        <w:t>s</w:t>
      </w:r>
      <w:r w:rsidR="006130F6" w:rsidRPr="00F641B0">
        <w:rPr>
          <w:rFonts w:ascii="Times" w:hAnsi="Times" w:cs="Times New Roman"/>
          <w:color w:val="000000" w:themeColor="text1"/>
          <w:lang w:val="en-US"/>
        </w:rPr>
        <w:t>,</w:t>
      </w:r>
    </w:p>
    <w:p w14:paraId="78A31A21" w14:textId="16DB7BF3" w:rsidR="00494185" w:rsidRPr="00F641B0" w:rsidRDefault="006130F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Molto charamente li farò conpré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242E4B17" w14:textId="206CF1CA" w:rsidR="00494185" w:rsidRPr="00F641B0" w:rsidRDefault="00CB22B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w:t>
      </w:r>
      <w:r w:rsidR="006130F6" w:rsidRPr="00F641B0">
        <w:rPr>
          <w:rFonts w:ascii="Times" w:hAnsi="Times" w:cs="Times New Roman"/>
          <w:color w:val="000000" w:themeColor="text1"/>
          <w:lang w:val="en-US"/>
        </w:rPr>
        <w:t xml:space="preserve"> in Alv</w:t>
      </w:r>
      <w:r w:rsidR="00494185" w:rsidRPr="00F641B0">
        <w:rPr>
          <w:rFonts w:ascii="Times" w:hAnsi="Times" w:cs="Times New Roman"/>
          <w:color w:val="000000" w:themeColor="text1"/>
          <w:lang w:val="en-US"/>
        </w:rPr>
        <w:t>ernia l</w:t>
      </w:r>
      <w:r w:rsidR="006130F6" w:rsidRPr="00F641B0">
        <w:rPr>
          <w:rFonts w:ascii="Times" w:hAnsi="Times" w:cs="Times New Roman"/>
          <w:color w:val="000000" w:themeColor="text1"/>
          <w:lang w:val="en-US"/>
        </w:rPr>
        <w:t>'averà asedié</w:t>
      </w:r>
      <w:r w:rsidR="00494185" w:rsidRPr="00F641B0">
        <w:rPr>
          <w:rFonts w:ascii="Times" w:hAnsi="Times" w:cs="Times New Roman"/>
          <w:color w:val="000000" w:themeColor="text1"/>
          <w:lang w:val="en-US"/>
        </w:rPr>
        <w:t>s</w:t>
      </w:r>
      <w:r w:rsidR="006130F6" w:rsidRPr="00F641B0">
        <w:rPr>
          <w:rFonts w:ascii="Times" w:hAnsi="Times" w:cs="Times New Roman"/>
          <w:color w:val="000000" w:themeColor="text1"/>
          <w:lang w:val="en-US"/>
        </w:rPr>
        <w:t>;</w:t>
      </w:r>
    </w:p>
    <w:p w14:paraId="58E184A1" w14:textId="51B91D35" w:rsidR="00494185" w:rsidRPr="00F641B0" w:rsidRDefault="006130F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No li lasserò castel </w:t>
      </w:r>
      <w:r w:rsidR="00EB4EAE" w:rsidRPr="00F641B0">
        <w:rPr>
          <w:rFonts w:ascii="Times" w:hAnsi="Times" w:cs="Times New Roman"/>
          <w:color w:val="000000" w:themeColor="text1"/>
          <w:lang w:val="en-US"/>
        </w:rPr>
        <w:t>ni</w:t>
      </w:r>
      <w:r w:rsidRPr="00F641B0">
        <w:rPr>
          <w:rFonts w:ascii="Times" w:hAnsi="Times" w:cs="Times New Roman"/>
          <w:color w:val="000000" w:themeColor="text1"/>
          <w:lang w:val="en-US"/>
        </w:rPr>
        <w:t xml:space="preserve"> fermité</w:t>
      </w:r>
      <w:r w:rsidR="00494185" w:rsidRPr="00F641B0">
        <w:rPr>
          <w:rFonts w:ascii="Times" w:hAnsi="Times" w:cs="Times New Roman"/>
          <w:color w:val="000000" w:themeColor="text1"/>
          <w:lang w:val="en-US"/>
        </w:rPr>
        <w:t>s</w:t>
      </w:r>
      <w:r w:rsidR="007826A0" w:rsidRPr="00F641B0">
        <w:rPr>
          <w:rFonts w:ascii="Times" w:hAnsi="Times" w:cs="Times New Roman"/>
          <w:color w:val="000000" w:themeColor="text1"/>
          <w:lang w:val="en-US"/>
        </w:rPr>
        <w:t>,</w:t>
      </w:r>
    </w:p>
    <w:p w14:paraId="3A5F24B6" w14:textId="36055A7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(14V) </w:t>
      </w:r>
      <w:r w:rsidR="006130F6" w:rsidRPr="00F641B0">
        <w:rPr>
          <w:rFonts w:ascii="Times" w:hAnsi="Times" w:cs="Times New Roman"/>
          <w:color w:val="000000" w:themeColor="text1"/>
          <w:lang w:val="en-US"/>
        </w:rPr>
        <w:t>E dreçar non se podea en so pé</w:t>
      </w:r>
      <w:r w:rsidRPr="00F641B0">
        <w:rPr>
          <w:rFonts w:ascii="Times" w:hAnsi="Times" w:cs="Times New Roman"/>
          <w:color w:val="000000" w:themeColor="text1"/>
          <w:lang w:val="en-US"/>
        </w:rPr>
        <w:t>s</w:t>
      </w:r>
      <w:r w:rsidR="006130F6" w:rsidRPr="00F641B0">
        <w:rPr>
          <w:rFonts w:ascii="Times" w:hAnsi="Times" w:cs="Times New Roman"/>
          <w:color w:val="000000" w:themeColor="text1"/>
          <w:lang w:val="en-US"/>
        </w:rPr>
        <w:t>,</w:t>
      </w:r>
    </w:p>
    <w:p w14:paraId="6F102D49" w14:textId="509B843E" w:rsidR="00494185" w:rsidRPr="00F641B0" w:rsidRDefault="006130F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tera stava forte desté</w:t>
      </w:r>
      <w:r w:rsidR="00494185" w:rsidRPr="00F641B0">
        <w:rPr>
          <w:rFonts w:ascii="Times" w:hAnsi="Times" w:cs="Times New Roman"/>
          <w:color w:val="000000" w:themeColor="text1"/>
          <w:lang w:val="en-US"/>
        </w:rPr>
        <w:t>s</w:t>
      </w:r>
      <w:r w:rsidR="007826A0" w:rsidRPr="00F641B0">
        <w:rPr>
          <w:rFonts w:ascii="Times" w:hAnsi="Times" w:cs="Times New Roman"/>
          <w:color w:val="000000" w:themeColor="text1"/>
          <w:lang w:val="en-US"/>
        </w:rPr>
        <w:t>."</w:t>
      </w:r>
    </w:p>
    <w:p w14:paraId="5AA63B2F" w14:textId="43F6010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so baron disse</w:t>
      </w:r>
      <w:r w:rsidR="006130F6" w:rsidRPr="00F641B0">
        <w:rPr>
          <w:rFonts w:ascii="Times" w:hAnsi="Times" w:cs="Times New Roman"/>
          <w:color w:val="000000" w:themeColor="text1"/>
          <w:lang w:val="en-US"/>
        </w:rPr>
        <w:t>, "S</w:t>
      </w:r>
      <w:r w:rsidRPr="00F641B0">
        <w:rPr>
          <w:rFonts w:ascii="Times" w:hAnsi="Times" w:cs="Times New Roman"/>
          <w:color w:val="000000" w:themeColor="text1"/>
          <w:lang w:val="en-US"/>
        </w:rPr>
        <w:t>ier</w:t>
      </w:r>
      <w:r w:rsidR="006130F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w:t>
      </w:r>
      <w:r w:rsidR="007D6F19" w:rsidRPr="00F641B0">
        <w:rPr>
          <w:rFonts w:ascii="Times" w:hAnsi="Times" w:cs="Times New Roman"/>
          <w:i/>
          <w:color w:val="000000" w:themeColor="text1"/>
          <w:lang w:val="en-US"/>
        </w:rPr>
        <w:t>er</w:t>
      </w:r>
      <w:r w:rsidR="006130F6" w:rsidRPr="00F641B0">
        <w:rPr>
          <w:rFonts w:ascii="Times" w:hAnsi="Times" w:cs="Times New Roman"/>
          <w:color w:val="000000" w:themeColor="text1"/>
          <w:lang w:val="en-US"/>
        </w:rPr>
        <w:t>ché no monté</w:t>
      </w:r>
      <w:r w:rsidRPr="00F641B0">
        <w:rPr>
          <w:rFonts w:ascii="Times" w:hAnsi="Times" w:cs="Times New Roman"/>
          <w:color w:val="000000" w:themeColor="text1"/>
          <w:lang w:val="en-US"/>
        </w:rPr>
        <w:t>s</w:t>
      </w:r>
      <w:r w:rsidR="006130F6" w:rsidRPr="00F641B0">
        <w:rPr>
          <w:rFonts w:ascii="Times" w:hAnsi="Times" w:cs="Times New Roman"/>
          <w:color w:val="000000" w:themeColor="text1"/>
          <w:lang w:val="en-US"/>
        </w:rPr>
        <w:t>?</w:t>
      </w:r>
      <w:r w:rsidR="000C5C46" w:rsidRPr="00F641B0">
        <w:rPr>
          <w:rFonts w:ascii="Times" w:hAnsi="Times" w:cs="Times New Roman"/>
          <w:color w:val="000000" w:themeColor="text1"/>
          <w:lang w:val="en-US"/>
        </w:rPr>
        <w:t>"</w:t>
      </w:r>
    </w:p>
    <w:p w14:paraId="3639690B" w14:textId="09A3C63F" w:rsidR="00494185" w:rsidRPr="00F641B0" w:rsidRDefault="006130F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so cavalo v</w:t>
      </w:r>
      <w:r w:rsidR="00494185" w:rsidRPr="00F641B0">
        <w:rPr>
          <w:rFonts w:ascii="Times" w:hAnsi="Times" w:cs="Times New Roman"/>
          <w:color w:val="000000" w:themeColor="text1"/>
          <w:lang w:val="en-US"/>
        </w:rPr>
        <w:t>a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la</w:t>
      </w:r>
      <w:r w:rsidR="000C5C46" w:rsidRPr="00F641B0">
        <w:rPr>
          <w:rFonts w:ascii="Times" w:hAnsi="Times" w:cs="Times New Roman"/>
          <w:color w:val="000000" w:themeColor="text1"/>
          <w:lang w:val="en-US"/>
        </w:rPr>
        <w:t xml:space="preserve"> pré</w:t>
      </w:r>
      <w:r w:rsidR="00494185" w:rsidRPr="00F641B0">
        <w:rPr>
          <w:rFonts w:ascii="Times" w:hAnsi="Times" w:cs="Times New Roman"/>
          <w:color w:val="000000" w:themeColor="text1"/>
          <w:lang w:val="en-US"/>
        </w:rPr>
        <w:t>s</w:t>
      </w:r>
      <w:r w:rsidR="009D1515" w:rsidRPr="00F641B0">
        <w:rPr>
          <w:rFonts w:ascii="Times" w:hAnsi="Times" w:cs="Times New Roman"/>
          <w:color w:val="000000" w:themeColor="text1"/>
          <w:lang w:val="en-US"/>
        </w:rPr>
        <w:t>,</w:t>
      </w:r>
    </w:p>
    <w:p w14:paraId="537FA535" w14:textId="2740681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9D1515" w:rsidRPr="00F641B0">
        <w:rPr>
          <w:rFonts w:ascii="Times" w:hAnsi="Times" w:cs="Times New Roman"/>
          <w:color w:val="000000" w:themeColor="text1"/>
          <w:lang w:val="en-US"/>
        </w:rPr>
        <w:t>so baron son desmonté</w:t>
      </w:r>
      <w:r w:rsidRPr="00F641B0">
        <w:rPr>
          <w:rFonts w:ascii="Times" w:hAnsi="Times" w:cs="Times New Roman"/>
          <w:color w:val="000000" w:themeColor="text1"/>
          <w:lang w:val="en-US"/>
        </w:rPr>
        <w:t>s</w:t>
      </w:r>
      <w:r w:rsidR="009D1515" w:rsidRPr="00F641B0">
        <w:rPr>
          <w:rFonts w:ascii="Times" w:hAnsi="Times" w:cs="Times New Roman"/>
          <w:color w:val="000000" w:themeColor="text1"/>
          <w:lang w:val="en-US"/>
        </w:rPr>
        <w:t>,</w:t>
      </w:r>
    </w:p>
    <w:p w14:paraId="5895D687" w14:textId="1200E1B2" w:rsidR="0099364A" w:rsidRPr="00F641B0" w:rsidRDefault="00CB22B4" w:rsidP="009D1515">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 tera su</w:t>
      </w:r>
      <w:r w:rsidR="00494185" w:rsidRPr="00F641B0">
        <w:rPr>
          <w:rFonts w:ascii="Times" w:hAnsi="Times" w:cs="Times New Roman"/>
          <w:color w:val="000000" w:themeColor="text1"/>
          <w:lang w:val="en-US"/>
        </w:rPr>
        <w:t xml:space="preserve"> l</w:t>
      </w:r>
      <w:r w:rsidR="009D1515" w:rsidRPr="00F641B0">
        <w:rPr>
          <w:rFonts w:ascii="Times" w:hAnsi="Times" w:cs="Times New Roman"/>
          <w:color w:val="000000" w:themeColor="text1"/>
          <w:lang w:val="en-US"/>
        </w:rPr>
        <w:t>'à dreçé</w:t>
      </w:r>
      <w:r w:rsidR="00494185" w:rsidRPr="00F641B0">
        <w:rPr>
          <w:rFonts w:ascii="Times" w:hAnsi="Times" w:cs="Times New Roman"/>
          <w:color w:val="000000" w:themeColor="text1"/>
          <w:lang w:val="en-US"/>
        </w:rPr>
        <w:t>s</w:t>
      </w:r>
      <w:r w:rsidR="009D1515" w:rsidRPr="00F641B0">
        <w:rPr>
          <w:rFonts w:ascii="Times" w:hAnsi="Times" w:cs="Times New Roman"/>
          <w:color w:val="000000" w:themeColor="text1"/>
          <w:lang w:val="en-US"/>
        </w:rPr>
        <w:t>.</w:t>
      </w:r>
      <w:r w:rsidR="009D1515" w:rsidRPr="00F641B0">
        <w:rPr>
          <w:rStyle w:val="FootnoteReference"/>
          <w:rFonts w:ascii="Times" w:hAnsi="Times" w:cs="Times New Roman"/>
          <w:color w:val="000000" w:themeColor="text1"/>
          <w:lang w:val="en-US"/>
        </w:rPr>
        <w:footnoteReference w:id="67"/>
      </w:r>
    </w:p>
    <w:p w14:paraId="310AE587" w14:textId="46DF1280" w:rsidR="00494185" w:rsidRPr="00F641B0" w:rsidRDefault="009D151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atorno i està tuti so baro asuné</w:t>
      </w:r>
      <w:r w:rsidR="00494185" w:rsidRPr="00F641B0">
        <w:rPr>
          <w:rFonts w:ascii="Times" w:hAnsi="Times" w:cs="Times New Roman"/>
          <w:color w:val="000000" w:themeColor="text1"/>
          <w:lang w:val="en-US"/>
        </w:rPr>
        <w:t>s</w:t>
      </w:r>
      <w:r w:rsidR="00CB22B4" w:rsidRPr="00F641B0">
        <w:rPr>
          <w:rFonts w:ascii="Times" w:hAnsi="Times" w:cs="Times New Roman"/>
          <w:color w:val="000000" w:themeColor="text1"/>
          <w:lang w:val="en-US"/>
        </w:rPr>
        <w:t>,</w:t>
      </w:r>
    </w:p>
    <w:p w14:paraId="0A142BD0" w14:textId="4BCAC32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lui parla e dixe i</w:t>
      </w:r>
      <w:r w:rsidR="00392171" w:rsidRPr="00F641B0">
        <w:rPr>
          <w:rFonts w:ascii="Times" w:hAnsi="Times" w:cs="Times New Roman"/>
          <w:i/>
          <w:color w:val="000000" w:themeColor="text1"/>
          <w:lang w:val="en-US"/>
        </w:rPr>
        <w:t>n</w:t>
      </w:r>
      <w:r w:rsidR="009D1515" w:rsidRPr="00F641B0">
        <w:rPr>
          <w:rFonts w:ascii="Times" w:hAnsi="Times" w:cs="Times New Roman"/>
          <w:color w:val="000000" w:themeColor="text1"/>
          <w:lang w:val="en-US"/>
        </w:rPr>
        <w:t xml:space="preserve"> verité</w:t>
      </w:r>
      <w:r w:rsidRPr="00F641B0">
        <w:rPr>
          <w:rFonts w:ascii="Times" w:hAnsi="Times" w:cs="Times New Roman"/>
          <w:color w:val="000000" w:themeColor="text1"/>
          <w:lang w:val="en-US"/>
        </w:rPr>
        <w:t>s</w:t>
      </w:r>
      <w:r w:rsidR="009D1515" w:rsidRPr="00F641B0">
        <w:rPr>
          <w:rFonts w:ascii="Times" w:hAnsi="Times" w:cs="Times New Roman"/>
          <w:color w:val="000000" w:themeColor="text1"/>
          <w:lang w:val="en-US"/>
        </w:rPr>
        <w:t>,</w:t>
      </w:r>
    </w:p>
    <w:p w14:paraId="42E16DC7" w14:textId="07B8DA47" w:rsidR="00494185" w:rsidRPr="00F641B0" w:rsidRDefault="008421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"Mei</w:t>
      </w:r>
      <w:r w:rsidR="009D1515" w:rsidRPr="00F641B0">
        <w:rPr>
          <w:rFonts w:ascii="Times" w:hAnsi="Times" w:cs="Times New Roman"/>
          <w:color w:val="000000" w:themeColor="text1"/>
          <w:lang w:val="en-US"/>
        </w:rPr>
        <w:t xml:space="preserve">o serave che nui fosemo </w:t>
      </w:r>
      <w:r w:rsidR="00CA755C" w:rsidRPr="00F641B0">
        <w:rPr>
          <w:rFonts w:ascii="Times" w:hAnsi="Times" w:cs="Times New Roman"/>
          <w:color w:val="000000" w:themeColor="text1"/>
          <w:lang w:val="en-US"/>
        </w:rPr>
        <w:t>indrié</w:t>
      </w:r>
      <w:r w:rsidR="009D1515" w:rsidRPr="00F641B0">
        <w:rPr>
          <w:rFonts w:ascii="Times" w:hAnsi="Times" w:cs="Times New Roman"/>
          <w:color w:val="000000" w:themeColor="text1"/>
          <w:lang w:val="en-US"/>
        </w:rPr>
        <w:t xml:space="preserve"> torné</w:t>
      </w:r>
      <w:r w:rsidR="00494185" w:rsidRPr="00F641B0">
        <w:rPr>
          <w:rFonts w:ascii="Times" w:hAnsi="Times" w:cs="Times New Roman"/>
          <w:color w:val="000000" w:themeColor="text1"/>
          <w:lang w:val="en-US"/>
        </w:rPr>
        <w:t>s</w:t>
      </w:r>
      <w:r w:rsidR="009D1515" w:rsidRPr="00F641B0">
        <w:rPr>
          <w:rFonts w:ascii="Times" w:hAnsi="Times" w:cs="Times New Roman"/>
          <w:color w:val="000000" w:themeColor="text1"/>
          <w:lang w:val="en-US"/>
        </w:rPr>
        <w:t>.</w:t>
      </w:r>
    </w:p>
    <w:p w14:paraId="5D3D535E" w14:textId="2A7FFEA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Sier</w:t>
      </w:r>
      <w:r w:rsidR="002D6F64" w:rsidRPr="00F641B0">
        <w:rPr>
          <w:rFonts w:ascii="Times" w:hAnsi="Times" w:cs="Times New Roman"/>
          <w:color w:val="000000" w:themeColor="text1"/>
          <w:lang w:val="en-US"/>
        </w:rPr>
        <w:t>, monté</w:t>
      </w:r>
      <w:r w:rsidR="00CB22B4" w:rsidRPr="00F641B0">
        <w:rPr>
          <w:rFonts w:ascii="Times" w:hAnsi="Times" w:cs="Times New Roman"/>
          <w:color w:val="000000" w:themeColor="text1"/>
          <w:lang w:val="en-US"/>
        </w:rPr>
        <w:t>, se·</w:t>
      </w:r>
      <w:r w:rsidR="009D1515" w:rsidRPr="00F641B0">
        <w:rPr>
          <w:rFonts w:ascii="Times" w:hAnsi="Times" w:cs="Times New Roman"/>
          <w:color w:val="000000" w:themeColor="text1"/>
          <w:lang w:val="en-US"/>
        </w:rPr>
        <w:t>l v</w:t>
      </w:r>
      <w:r w:rsidRPr="00F641B0">
        <w:rPr>
          <w:rFonts w:ascii="Times" w:hAnsi="Times" w:cs="Times New Roman"/>
          <w:color w:val="000000" w:themeColor="text1"/>
          <w:lang w:val="en-US"/>
        </w:rPr>
        <w:t xml:space="preserve">e </w:t>
      </w:r>
      <w:r w:rsidR="009D1515" w:rsidRPr="00F641B0">
        <w:rPr>
          <w:rFonts w:ascii="Times" w:hAnsi="Times" w:cs="Times New Roman"/>
          <w:color w:val="000000" w:themeColor="text1"/>
          <w:lang w:val="en-US"/>
        </w:rPr>
        <w:t>plé</w:t>
      </w:r>
      <w:r w:rsidRPr="00F641B0">
        <w:rPr>
          <w:rFonts w:ascii="Times" w:hAnsi="Times" w:cs="Times New Roman"/>
          <w:color w:val="000000" w:themeColor="text1"/>
          <w:lang w:val="en-US"/>
        </w:rPr>
        <w:t>s</w:t>
      </w:r>
      <w:r w:rsidR="009D1515" w:rsidRPr="00F641B0">
        <w:rPr>
          <w:rFonts w:ascii="Times" w:hAnsi="Times" w:cs="Times New Roman"/>
          <w:color w:val="000000" w:themeColor="text1"/>
          <w:lang w:val="en-US"/>
        </w:rPr>
        <w:t>,</w:t>
      </w:r>
    </w:p>
    <w:p w14:paraId="14B42274" w14:textId="5ABF1C27" w:rsidR="00494185" w:rsidRPr="00F641B0" w:rsidRDefault="009D151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mala è la guera e bona è</w:t>
      </w:r>
      <w:r w:rsidR="007826A0" w:rsidRPr="00F641B0">
        <w:rPr>
          <w:rFonts w:ascii="Times" w:hAnsi="Times" w:cs="Times New Roman"/>
          <w:color w:val="000000" w:themeColor="text1"/>
          <w:lang w:val="en-US"/>
        </w:rPr>
        <w:t xml:space="preserve"> la pé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5D9A85CB" w14:textId="4176E9D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w:t>
      </w:r>
      <w:r w:rsidR="009D1515" w:rsidRPr="00F641B0">
        <w:rPr>
          <w:rFonts w:ascii="Times" w:hAnsi="Times" w:cs="Times New Roman"/>
          <w:color w:val="000000" w:themeColor="text1"/>
          <w:lang w:val="en-US"/>
        </w:rPr>
        <w:t>'</w:t>
      </w:r>
      <w:r w:rsidRPr="00F641B0">
        <w:rPr>
          <w:rFonts w:ascii="Times" w:hAnsi="Times" w:cs="Times New Roman"/>
          <w:color w:val="000000" w:themeColor="text1"/>
          <w:lang w:val="en-US"/>
        </w:rPr>
        <w:t>uno a</w:t>
      </w:r>
      <w:r w:rsidR="00CB22B4"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altro</w:t>
      </w:r>
      <w:r w:rsidR="009D1515" w:rsidRPr="00F641B0">
        <w:rPr>
          <w:rFonts w:ascii="Times" w:hAnsi="Times" w:cs="Times New Roman"/>
          <w:color w:val="000000" w:themeColor="text1"/>
          <w:lang w:val="en-US"/>
        </w:rPr>
        <w:t xml:space="preserve"> de questo à parlé</w:t>
      </w:r>
      <w:r w:rsidRPr="00F641B0">
        <w:rPr>
          <w:rFonts w:ascii="Times" w:hAnsi="Times" w:cs="Times New Roman"/>
          <w:color w:val="000000" w:themeColor="text1"/>
          <w:lang w:val="en-US"/>
        </w:rPr>
        <w:t>s</w:t>
      </w:r>
      <w:r w:rsidR="009D1515" w:rsidRPr="00F641B0">
        <w:rPr>
          <w:rFonts w:ascii="Times" w:hAnsi="Times" w:cs="Times New Roman"/>
          <w:color w:val="000000" w:themeColor="text1"/>
          <w:lang w:val="en-US"/>
        </w:rPr>
        <w:t>,</w:t>
      </w:r>
    </w:p>
    <w:p w14:paraId="6B036909" w14:textId="09F61B0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(15R) </w:t>
      </w:r>
      <w:r w:rsidR="00CA755C" w:rsidRPr="00F641B0">
        <w:rPr>
          <w:rFonts w:ascii="Times" w:hAnsi="Times" w:cs="Times New Roman"/>
          <w:color w:val="000000" w:themeColor="text1"/>
          <w:lang w:val="en-US"/>
        </w:rPr>
        <w:t>Indrié</w:t>
      </w:r>
      <w:r w:rsidRPr="00F641B0">
        <w:rPr>
          <w:rFonts w:ascii="Times" w:hAnsi="Times" w:cs="Times New Roman"/>
          <w:color w:val="000000" w:themeColor="text1"/>
          <w:lang w:val="en-US"/>
        </w:rPr>
        <w:t xml:space="preserve"> torna</w:t>
      </w:r>
      <w:r w:rsidR="00CB22B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w:t>
      </w:r>
      <w:r w:rsidR="009D151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w:t>
      </w:r>
      <w:r w:rsidR="00863347"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plui i</w:t>
      </w:r>
      <w:r w:rsidR="00203EC8" w:rsidRPr="00F641B0">
        <w:rPr>
          <w:rFonts w:ascii="Times" w:hAnsi="Times" w:cs="Times New Roman"/>
          <w:i/>
          <w:color w:val="000000" w:themeColor="text1"/>
          <w:lang w:val="en-US"/>
        </w:rPr>
        <w:t>n</w:t>
      </w:r>
      <w:r w:rsidR="009D1515" w:rsidRPr="00F641B0">
        <w:rPr>
          <w:rFonts w:ascii="Times" w:hAnsi="Times" w:cs="Times New Roman"/>
          <w:color w:val="000000" w:themeColor="text1"/>
          <w:lang w:val="en-US"/>
        </w:rPr>
        <w:t>cholcé</w:t>
      </w:r>
      <w:r w:rsidRPr="00F641B0">
        <w:rPr>
          <w:rFonts w:ascii="Times" w:hAnsi="Times" w:cs="Times New Roman"/>
          <w:color w:val="000000" w:themeColor="text1"/>
          <w:lang w:val="en-US"/>
        </w:rPr>
        <w:t>s</w:t>
      </w:r>
    </w:p>
    <w:p w14:paraId="7CE16119" w14:textId="57628E1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w:t>
      </w:r>
      <w:r w:rsidR="009D1515" w:rsidRPr="00F641B0">
        <w:rPr>
          <w:rFonts w:ascii="Times" w:hAnsi="Times" w:cs="Times New Roman"/>
          <w:color w:val="000000" w:themeColor="text1"/>
          <w:lang w:val="en-US"/>
        </w:rPr>
        <w:t>'Av</w:t>
      </w:r>
      <w:r w:rsidRPr="00F641B0">
        <w:rPr>
          <w:rFonts w:ascii="Times" w:hAnsi="Times" w:cs="Times New Roman"/>
          <w:color w:val="000000" w:themeColor="text1"/>
          <w:lang w:val="en-US"/>
        </w:rPr>
        <w:t>ernal s</w:t>
      </w:r>
      <w:r w:rsidR="009D1515" w:rsidRPr="00F641B0">
        <w:rPr>
          <w:rFonts w:ascii="Times" w:hAnsi="Times" w:cs="Times New Roman"/>
          <w:color w:val="000000" w:themeColor="text1"/>
          <w:lang w:val="en-US"/>
        </w:rPr>
        <w:t>'en va a</w:t>
      </w:r>
      <w:r w:rsidR="00863347" w:rsidRPr="00F641B0">
        <w:rPr>
          <w:rFonts w:ascii="Times" w:hAnsi="Times" w:cs="Times New Roman"/>
          <w:color w:val="000000" w:themeColor="text1"/>
          <w:lang w:val="en-US"/>
        </w:rPr>
        <w:t xml:space="preserve"> </w:t>
      </w:r>
      <w:r w:rsidR="009D1515" w:rsidRPr="00F641B0">
        <w:rPr>
          <w:rFonts w:ascii="Times" w:hAnsi="Times" w:cs="Times New Roman"/>
          <w:color w:val="000000" w:themeColor="text1"/>
          <w:lang w:val="en-US"/>
        </w:rPr>
        <w:t>salvité</w:t>
      </w:r>
      <w:r w:rsidRPr="00F641B0">
        <w:rPr>
          <w:rFonts w:ascii="Times" w:hAnsi="Times" w:cs="Times New Roman"/>
          <w:color w:val="000000" w:themeColor="text1"/>
          <w:lang w:val="en-US"/>
        </w:rPr>
        <w:t>s</w:t>
      </w:r>
    </w:p>
    <w:p w14:paraId="6D56EC66" w14:textId="0AC7B226" w:rsidR="00494185" w:rsidRPr="00F641B0" w:rsidRDefault="009D151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Fin a Alv</w:t>
      </w:r>
      <w:r w:rsidR="00494185" w:rsidRPr="00F641B0">
        <w:rPr>
          <w:rFonts w:ascii="Times" w:hAnsi="Times" w:cs="Times New Roman"/>
          <w:color w:val="000000" w:themeColor="text1"/>
          <w:lang w:val="en-US"/>
        </w:rPr>
        <w:t>ernia</w:t>
      </w:r>
      <w:r w:rsidRPr="00F641B0">
        <w:rPr>
          <w:rFonts w:ascii="Times" w:hAnsi="Times" w:cs="Times New Roman"/>
          <w:color w:val="000000" w:themeColor="text1"/>
          <w:lang w:val="en-US"/>
        </w:rPr>
        <w:t>, soa nobel çité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3AB7E9AF" w14:textId="30FCC001"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w:t>
      </w:r>
      <w:r w:rsidR="009D1515" w:rsidRPr="00F641B0">
        <w:rPr>
          <w:rFonts w:ascii="Times" w:hAnsi="Times" w:cs="Times New Roman"/>
          <w:color w:val="000000" w:themeColor="text1"/>
          <w:lang w:val="en-US"/>
        </w:rPr>
        <w:t>ta soa cente incontra li son alé</w:t>
      </w:r>
      <w:r w:rsidRPr="00F641B0">
        <w:rPr>
          <w:rFonts w:ascii="Times" w:hAnsi="Times" w:cs="Times New Roman"/>
          <w:color w:val="000000" w:themeColor="text1"/>
          <w:lang w:val="en-US"/>
        </w:rPr>
        <w:t>s</w:t>
      </w:r>
    </w:p>
    <w:p w14:paraId="3C8CB651" w14:textId="3A79A5DF"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CB22B4" w:rsidRPr="00F641B0">
        <w:rPr>
          <w:rFonts w:ascii="Times" w:hAnsi="Times" w:cs="Times New Roman"/>
          <w:color w:val="000000" w:themeColor="text1"/>
          <w:lang w:val="en-US"/>
        </w:rPr>
        <w:t>·</w:t>
      </w:r>
      <w:r w:rsidR="009D1515" w:rsidRPr="00F641B0">
        <w:rPr>
          <w:rFonts w:ascii="Times" w:hAnsi="Times" w:cs="Times New Roman"/>
          <w:color w:val="000000" w:themeColor="text1"/>
          <w:lang w:val="en-US"/>
        </w:rPr>
        <w:t xml:space="preserve">l domandò e </w:t>
      </w:r>
      <w:r w:rsidR="0079117B">
        <w:rPr>
          <w:rFonts w:ascii="Times" w:hAnsi="Times" w:cs="Times New Roman"/>
          <w:color w:val="000000" w:themeColor="text1"/>
          <w:lang w:val="en-US"/>
        </w:rPr>
        <w:t>si·ll</w:t>
      </w:r>
      <w:r w:rsidR="009D1515" w:rsidRPr="00F641B0">
        <w:rPr>
          <w:rFonts w:ascii="Times" w:hAnsi="Times" w:cs="Times New Roman"/>
          <w:color w:val="000000" w:themeColor="text1"/>
          <w:lang w:val="en-US"/>
        </w:rPr>
        <w:t>'à derasné</w:t>
      </w:r>
      <w:r w:rsidR="00494185" w:rsidRPr="00F641B0">
        <w:rPr>
          <w:rFonts w:ascii="Times" w:hAnsi="Times" w:cs="Times New Roman"/>
          <w:color w:val="000000" w:themeColor="text1"/>
          <w:lang w:val="en-US"/>
        </w:rPr>
        <w:t>s</w:t>
      </w:r>
      <w:r w:rsidR="009D1515" w:rsidRPr="00F641B0">
        <w:rPr>
          <w:rStyle w:val="FootnoteReference"/>
          <w:rFonts w:ascii="Times" w:hAnsi="Times" w:cs="Times New Roman"/>
          <w:color w:val="000000" w:themeColor="text1"/>
          <w:lang w:val="en-US"/>
        </w:rPr>
        <w:footnoteReference w:id="68"/>
      </w:r>
    </w:p>
    <w:p w14:paraId="7D3B0FCC" w14:textId="11273EBE" w:rsidR="00494185" w:rsidRPr="00F641B0" w:rsidRDefault="008633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da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ell</w:t>
      </w:r>
      <w:r w:rsidR="008421A2">
        <w:rPr>
          <w:rFonts w:ascii="Times" w:hAnsi="Times" w:cs="Times New Roman"/>
          <w:color w:val="000000" w:themeColor="text1"/>
          <w:lang w:val="en-US"/>
        </w:rPr>
        <w:t>·</w:t>
      </w:r>
      <w:r w:rsidRPr="00F641B0">
        <w:rPr>
          <w:rFonts w:ascii="Times" w:hAnsi="Times" w:cs="Times New Roman"/>
          <w:color w:val="000000" w:themeColor="text1"/>
          <w:lang w:val="en-US"/>
        </w:rPr>
        <w:t>è desevré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5DDA0529" w14:textId="2CEFE8F0" w:rsidR="00494185" w:rsidRPr="00F641B0" w:rsidRDefault="008633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0A1AE9" w:rsidRPr="00F641B0">
        <w:rPr>
          <w:rFonts w:ascii="Times" w:hAnsi="Times" w:cs="Times New Roman"/>
          <w:color w:val="000000" w:themeColor="text1"/>
          <w:lang w:val="en-US"/>
        </w:rPr>
        <w:t>Signor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1B1189">
        <w:rPr>
          <w:rFonts w:ascii="Times" w:hAnsi="Times" w:cs="Times New Roman"/>
          <w:color w:val="000000" w:themeColor="text1"/>
          <w:lang w:val="en-US"/>
        </w:rPr>
        <w:t>"or non ve merevei</w:t>
      </w:r>
      <w:r w:rsidRPr="00F641B0">
        <w:rPr>
          <w:rFonts w:ascii="Times" w:hAnsi="Times" w:cs="Times New Roman"/>
          <w:color w:val="000000" w:themeColor="text1"/>
          <w:lang w:val="en-US"/>
        </w:rPr>
        <w:t>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1004E012" w14:textId="5C1086A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m</w:t>
      </w:r>
      <w:r w:rsidR="00863347"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d</w:t>
      </w:r>
      <w:r w:rsidR="00863347" w:rsidRPr="00F641B0">
        <w:rPr>
          <w:rFonts w:ascii="Times" w:hAnsi="Times" w:cs="Times New Roman"/>
          <w:color w:val="000000" w:themeColor="text1"/>
          <w:lang w:val="en-US"/>
        </w:rPr>
        <w:t>'una cossa forte acaxoné</w:t>
      </w:r>
      <w:r w:rsidRPr="00F641B0">
        <w:rPr>
          <w:rFonts w:ascii="Times" w:hAnsi="Times" w:cs="Times New Roman"/>
          <w:color w:val="000000" w:themeColor="text1"/>
          <w:lang w:val="en-US"/>
        </w:rPr>
        <w:t>s</w:t>
      </w:r>
      <w:r w:rsidR="00863347" w:rsidRPr="00F641B0">
        <w:rPr>
          <w:rFonts w:ascii="Times" w:hAnsi="Times" w:cs="Times New Roman"/>
          <w:color w:val="000000" w:themeColor="text1"/>
          <w:lang w:val="en-US"/>
        </w:rPr>
        <w:t>,</w:t>
      </w:r>
    </w:p>
    <w:p w14:paraId="2614D4C7" w14:textId="6535060B" w:rsidR="00494185" w:rsidRPr="00F641B0" w:rsidRDefault="008633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mia v</w:t>
      </w:r>
      <w:r w:rsidR="00494185" w:rsidRPr="00F641B0">
        <w:rPr>
          <w:rFonts w:ascii="Times" w:hAnsi="Times" w:cs="Times New Roman"/>
          <w:color w:val="000000" w:themeColor="text1"/>
          <w:lang w:val="en-US"/>
        </w:rPr>
        <w:t>ita no l</w:t>
      </w:r>
      <w:r w:rsidRPr="00F641B0">
        <w:rPr>
          <w:rFonts w:ascii="Times" w:hAnsi="Times" w:cs="Times New Roman"/>
          <w:color w:val="000000" w:themeColor="text1"/>
          <w:lang w:val="en-US"/>
        </w:rPr>
        <w:t>a pensie çamé</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08339FA7" w14:textId="551A2E42" w:rsidR="00494185" w:rsidRPr="00F641B0" w:rsidRDefault="00863347" w:rsidP="009225F0">
      <w:pPr>
        <w:pStyle w:val="BodyTextFirstIndent2"/>
        <w:rPr>
          <w:rFonts w:ascii="Times" w:hAnsi="Times"/>
          <w:lang w:val="en-US"/>
        </w:rPr>
      </w:pPr>
      <w:r w:rsidRPr="00F641B0">
        <w:rPr>
          <w:rFonts w:ascii="Times" w:hAnsi="Times"/>
          <w:lang w:val="en-US"/>
        </w:rPr>
        <w:t>Laisse 20</w:t>
      </w:r>
    </w:p>
    <w:p w14:paraId="3E4DF1A0" w14:textId="31C6FEAB" w:rsidR="00494185" w:rsidRPr="00F641B0" w:rsidRDefault="008633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 U</w:t>
      </w:r>
      <w:r w:rsidR="00494185" w:rsidRPr="00F641B0">
        <w:rPr>
          <w:rFonts w:ascii="Times" w:hAnsi="Times" w:cs="Times New Roman"/>
          <w:color w:val="000000" w:themeColor="text1"/>
          <w:lang w:val="en-US"/>
        </w:rPr>
        <w:t>go d</w:t>
      </w:r>
      <w:r w:rsidRPr="00F641B0">
        <w:rPr>
          <w:rFonts w:ascii="Times" w:hAnsi="Times" w:cs="Times New Roman"/>
          <w:color w:val="000000" w:themeColor="text1"/>
          <w:lang w:val="en-US"/>
        </w:rPr>
        <w:t xml:space="preserve">'Alvernia ve </w:t>
      </w:r>
      <w:r w:rsidR="00024205">
        <w:rPr>
          <w:rFonts w:ascii="Times" w:hAnsi="Times" w:cs="Times New Roman"/>
          <w:color w:val="000000" w:themeColor="text1"/>
          <w:lang w:val="en-US"/>
        </w:rPr>
        <w:t>voio</w:t>
      </w:r>
      <w:r w:rsidR="00494185" w:rsidRPr="00F641B0">
        <w:rPr>
          <w:rFonts w:ascii="Times" w:hAnsi="Times" w:cs="Times New Roman"/>
          <w:color w:val="000000" w:themeColor="text1"/>
          <w:lang w:val="en-US"/>
        </w:rPr>
        <w:t xml:space="preserve"> lasere</w:t>
      </w:r>
    </w:p>
    <w:p w14:paraId="6C8F82C9" w14:textId="2BA6576A" w:rsidR="00CE14EB" w:rsidRPr="00F641B0" w:rsidRDefault="00CE14E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del dux Sanguy</w:t>
      </w:r>
      <w:r w:rsidRPr="00F641B0">
        <w:rPr>
          <w:rFonts w:ascii="Times" w:hAnsi="Times" w:cs="Times New Roman"/>
          <w:i/>
          <w:color w:val="000000" w:themeColor="text1"/>
          <w:lang w:val="en-US"/>
        </w:rPr>
        <w:t>n</w:t>
      </w:r>
      <w:r w:rsidR="00EA4795" w:rsidRPr="00F641B0">
        <w:rPr>
          <w:rFonts w:ascii="Times" w:hAnsi="Times" w:cs="Times New Roman"/>
          <w:color w:val="000000" w:themeColor="text1"/>
          <w:lang w:val="en-US"/>
        </w:rPr>
        <w:t xml:space="preserve"> ve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contere</w:t>
      </w:r>
      <w:r w:rsidR="00CB22B4" w:rsidRPr="00F641B0">
        <w:rPr>
          <w:rFonts w:ascii="Times" w:hAnsi="Times" w:cs="Times New Roman"/>
          <w:color w:val="000000" w:themeColor="text1"/>
          <w:lang w:val="en-US"/>
        </w:rPr>
        <w:t>.</w:t>
      </w:r>
    </w:p>
    <w:p w14:paraId="4F3B4FA8" w14:textId="47F1FD15" w:rsidR="00494185" w:rsidRPr="00F641B0" w:rsidRDefault="008421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Quando a Viena ell·</w:t>
      </w:r>
      <w:r w:rsidR="00863347" w:rsidRPr="00F641B0">
        <w:rPr>
          <w:rFonts w:ascii="Times" w:hAnsi="Times" w:cs="Times New Roman"/>
          <w:color w:val="000000" w:themeColor="text1"/>
          <w:lang w:val="en-US"/>
        </w:rPr>
        <w:t>av</w:t>
      </w:r>
      <w:r w:rsidR="00494185" w:rsidRPr="00F641B0">
        <w:rPr>
          <w:rFonts w:ascii="Times" w:hAnsi="Times" w:cs="Times New Roman"/>
          <w:color w:val="000000" w:themeColor="text1"/>
          <w:lang w:val="en-US"/>
        </w:rPr>
        <w:t>e reparere</w:t>
      </w:r>
      <w:r w:rsidR="00863347" w:rsidRPr="00F641B0">
        <w:rPr>
          <w:rFonts w:ascii="Times" w:hAnsi="Times" w:cs="Times New Roman"/>
          <w:color w:val="000000" w:themeColor="text1"/>
          <w:lang w:val="en-US"/>
        </w:rPr>
        <w:t>,</w:t>
      </w:r>
    </w:p>
    <w:p w14:paraId="316BB347" w14:textId="7A7C96FD" w:rsidR="00494185" w:rsidRPr="00F641B0" w:rsidRDefault="008633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Incontra li vien Su</w:t>
      </w:r>
      <w:r w:rsidR="00494185" w:rsidRPr="00F641B0">
        <w:rPr>
          <w:rFonts w:ascii="Times" w:hAnsi="Times" w:cs="Times New Roman"/>
          <w:color w:val="000000" w:themeColor="text1"/>
          <w:lang w:val="en-US"/>
        </w:rPr>
        <w:t>fia so muiere</w:t>
      </w:r>
      <w:r w:rsidRPr="00F641B0">
        <w:rPr>
          <w:rFonts w:ascii="Times" w:hAnsi="Times" w:cs="Times New Roman"/>
          <w:color w:val="000000" w:themeColor="text1"/>
          <w:lang w:val="en-US"/>
        </w:rPr>
        <w:t>.</w:t>
      </w:r>
    </w:p>
    <w:p w14:paraId="0BC97D11" w14:textId="735B4E85"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CB22B4" w:rsidRPr="00F641B0">
        <w:rPr>
          <w:rFonts w:ascii="Times" w:hAnsi="Times" w:cs="Times New Roman"/>
          <w:color w:val="000000" w:themeColor="text1"/>
          <w:lang w:val="en-US"/>
        </w:rPr>
        <w:t>·</w:t>
      </w:r>
      <w:r w:rsidR="00863347" w:rsidRPr="00F641B0">
        <w:rPr>
          <w:rFonts w:ascii="Times" w:hAnsi="Times" w:cs="Times New Roman"/>
          <w:color w:val="000000" w:themeColor="text1"/>
          <w:lang w:val="en-US"/>
        </w:rPr>
        <w:t>l domandò, "</w:t>
      </w:r>
      <w:r w:rsidRPr="00F641B0">
        <w:rPr>
          <w:rFonts w:ascii="Times" w:hAnsi="Times" w:cs="Times New Roman"/>
          <w:color w:val="000000" w:themeColor="text1"/>
          <w:lang w:val="en-US"/>
        </w:rPr>
        <w:t>O</w:t>
      </w:r>
      <w:r w:rsidR="00CB22B4" w:rsidRPr="00F641B0">
        <w:rPr>
          <w:rFonts w:ascii="Times" w:hAnsi="Times" w:cs="Times New Roman"/>
          <w:color w:val="000000" w:themeColor="text1"/>
          <w:lang w:val="en-US"/>
        </w:rPr>
        <w:t>'</w:t>
      </w:r>
      <w:r w:rsidR="00863347" w:rsidRPr="00F641B0">
        <w:rPr>
          <w:rFonts w:ascii="Times" w:hAnsi="Times" w:cs="Times New Roman"/>
          <w:color w:val="000000" w:themeColor="text1"/>
          <w:lang w:val="en-US"/>
        </w:rPr>
        <w:t xml:space="preserve"> è</w:t>
      </w:r>
      <w:r w:rsidR="00494185" w:rsidRPr="00F641B0">
        <w:rPr>
          <w:rFonts w:ascii="Times" w:hAnsi="Times" w:cs="Times New Roman"/>
          <w:color w:val="000000" w:themeColor="text1"/>
          <w:lang w:val="en-US"/>
        </w:rPr>
        <w:t xml:space="preserve"> el prexonire</w:t>
      </w:r>
      <w:r w:rsidR="00863347" w:rsidRPr="00F641B0">
        <w:rPr>
          <w:rFonts w:ascii="Times" w:hAnsi="Times" w:cs="Times New Roman"/>
          <w:color w:val="000000" w:themeColor="text1"/>
          <w:lang w:val="en-US"/>
        </w:rPr>
        <w:t>,</w:t>
      </w:r>
    </w:p>
    <w:p w14:paraId="4BCFB996" w14:textId="2FE127E5" w:rsidR="00494185" w:rsidRPr="00F641B0" w:rsidRDefault="008633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traditor che me v</w:t>
      </w:r>
      <w:r w:rsidR="00494185" w:rsidRPr="00F641B0">
        <w:rPr>
          <w:rFonts w:ascii="Times" w:hAnsi="Times" w:cs="Times New Roman"/>
          <w:color w:val="000000" w:themeColor="text1"/>
          <w:lang w:val="en-US"/>
        </w:rPr>
        <w:t>olsse sforçare</w:t>
      </w:r>
      <w:r w:rsidRPr="00F641B0">
        <w:rPr>
          <w:rFonts w:ascii="Times" w:hAnsi="Times" w:cs="Times New Roman"/>
          <w:color w:val="000000" w:themeColor="text1"/>
          <w:lang w:val="en-US"/>
        </w:rPr>
        <w:t>,</w:t>
      </w:r>
    </w:p>
    <w:p w14:paraId="7B0F831C" w14:textId="40D34DDA" w:rsidR="00494185" w:rsidRPr="00F641B0" w:rsidRDefault="008633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vuy vollev</w:t>
      </w:r>
      <w:r w:rsidR="00494185" w:rsidRPr="00F641B0">
        <w:rPr>
          <w:rFonts w:ascii="Times" w:hAnsi="Times" w:cs="Times New Roman"/>
          <w:color w:val="000000" w:themeColor="text1"/>
          <w:lang w:val="en-US"/>
        </w:rPr>
        <w:t>a honir</w:t>
      </w:r>
      <w:r w:rsidRPr="00F641B0">
        <w:rPr>
          <w:rFonts w:ascii="Times" w:hAnsi="Times" w:cs="Times New Roman"/>
          <w:color w:val="000000" w:themeColor="text1"/>
          <w:lang w:val="en-US"/>
        </w:rPr>
        <w:t xml:space="preserve"> e v</w:t>
      </w:r>
      <w:r w:rsidR="00494185" w:rsidRPr="00F641B0">
        <w:rPr>
          <w:rFonts w:ascii="Times" w:hAnsi="Times" w:cs="Times New Roman"/>
          <w:color w:val="000000" w:themeColor="text1"/>
          <w:lang w:val="en-US"/>
        </w:rPr>
        <w:t>ergonçere</w:t>
      </w:r>
      <w:r w:rsidRPr="00F641B0">
        <w:rPr>
          <w:rFonts w:ascii="Times" w:hAnsi="Times" w:cs="Times New Roman"/>
          <w:color w:val="000000" w:themeColor="text1"/>
          <w:lang w:val="en-US"/>
        </w:rPr>
        <w:t>?"</w:t>
      </w:r>
    </w:p>
    <w:p w14:paraId="1D25BE4A" w14:textId="4FC42998" w:rsidR="00494185" w:rsidRPr="00F641B0" w:rsidRDefault="00CB22B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863347" w:rsidRPr="00F641B0">
        <w:rPr>
          <w:rFonts w:ascii="Times" w:hAnsi="Times" w:cs="Times New Roman"/>
          <w:color w:val="000000" w:themeColor="text1"/>
          <w:lang w:val="en-US"/>
        </w:rPr>
        <w:t>Dama</w:t>
      </w:r>
      <w:r w:rsidRPr="00F641B0">
        <w:rPr>
          <w:rFonts w:ascii="Times" w:hAnsi="Times" w:cs="Times New Roman"/>
          <w:color w:val="000000" w:themeColor="text1"/>
          <w:lang w:val="en-US"/>
        </w:rPr>
        <w:t>,"</w:t>
      </w:r>
      <w:r w:rsidR="00863347" w:rsidRPr="00F641B0">
        <w:rPr>
          <w:rFonts w:ascii="Times" w:hAnsi="Times" w:cs="Times New Roman"/>
          <w:color w:val="000000" w:themeColor="text1"/>
          <w:lang w:val="en-US"/>
        </w:rPr>
        <w:t xml:space="preserve"> di</w:t>
      </w:r>
      <w:r w:rsidR="00494185" w:rsidRPr="00F641B0">
        <w:rPr>
          <w:rFonts w:ascii="Times" w:hAnsi="Times" w:cs="Times New Roman"/>
          <w:color w:val="000000" w:themeColor="text1"/>
          <w:lang w:val="en-US"/>
        </w:rPr>
        <w:t>ss</w:t>
      </w:r>
      <w:r w:rsidR="00863347"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ello</w:t>
      </w:r>
      <w:r w:rsidR="00827D60" w:rsidRPr="00F641B0">
        <w:rPr>
          <w:rFonts w:ascii="Times" w:hAnsi="Times" w:cs="Times New Roman"/>
          <w:color w:val="000000" w:themeColor="text1"/>
          <w:lang w:val="en-US"/>
        </w:rPr>
        <w:t>, "e</w:t>
      </w:r>
      <w:r w:rsidR="00863347" w:rsidRPr="00F641B0">
        <w:rPr>
          <w:rFonts w:ascii="Times" w:hAnsi="Times" w:cs="Times New Roman"/>
          <w:color w:val="000000" w:themeColor="text1"/>
          <w:lang w:val="en-US"/>
        </w:rPr>
        <w:t xml:space="preserve">l </w:t>
      </w:r>
      <w:r w:rsidR="00EB4EAE" w:rsidRPr="00F641B0">
        <w:rPr>
          <w:rFonts w:ascii="Times" w:hAnsi="Times" w:cs="Times New Roman"/>
          <w:color w:val="000000" w:themeColor="text1"/>
          <w:lang w:val="en-US"/>
        </w:rPr>
        <w:t>si</w:t>
      </w:r>
      <w:r w:rsidR="00863347" w:rsidRPr="00F641B0">
        <w:rPr>
          <w:rFonts w:ascii="Times" w:hAnsi="Times" w:cs="Times New Roman"/>
          <w:color w:val="000000" w:themeColor="text1"/>
          <w:lang w:val="en-US"/>
        </w:rPr>
        <w:t xml:space="preserve"> v'è</w:t>
      </w:r>
      <w:r w:rsidR="00494185" w:rsidRPr="00F641B0">
        <w:rPr>
          <w:rFonts w:ascii="Times" w:hAnsi="Times" w:cs="Times New Roman"/>
          <w:color w:val="000000" w:themeColor="text1"/>
          <w:lang w:val="en-US"/>
        </w:rPr>
        <w:t xml:space="preserve"> fallido el penssiere</w:t>
      </w:r>
      <w:r w:rsidR="00863347" w:rsidRPr="00F641B0">
        <w:rPr>
          <w:rFonts w:ascii="Times" w:hAnsi="Times" w:cs="Times New Roman"/>
          <w:color w:val="000000" w:themeColor="text1"/>
          <w:lang w:val="en-US"/>
        </w:rPr>
        <w:t>.</w:t>
      </w:r>
    </w:p>
    <w:p w14:paraId="4C01CCC3" w14:textId="6997778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 fiade ell m</w:t>
      </w:r>
      <w:r w:rsidR="00863347" w:rsidRPr="00F641B0">
        <w:rPr>
          <w:rFonts w:ascii="Times" w:hAnsi="Times" w:cs="Times New Roman"/>
          <w:color w:val="000000" w:themeColor="text1"/>
          <w:lang w:val="en-US"/>
        </w:rPr>
        <w:t>'abat</w:t>
      </w:r>
      <w:r w:rsidR="00CB22B4"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del corente destriere</w:t>
      </w:r>
      <w:r w:rsidR="00CB22B4" w:rsidRPr="00F641B0">
        <w:rPr>
          <w:rFonts w:ascii="Times" w:hAnsi="Times" w:cs="Times New Roman"/>
          <w:color w:val="000000" w:themeColor="text1"/>
          <w:lang w:val="en-US"/>
        </w:rPr>
        <w:t>,</w:t>
      </w:r>
    </w:p>
    <w:p w14:paraId="7C19314C" w14:textId="07DE0316" w:rsidR="00494185" w:rsidRPr="00F641B0" w:rsidRDefault="006002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lo putì</w:t>
      </w:r>
      <w:r w:rsidR="00863347" w:rsidRPr="00F641B0">
        <w:rPr>
          <w:rFonts w:ascii="Times" w:hAnsi="Times" w:cs="Times New Roman"/>
          <w:color w:val="000000" w:themeColor="text1"/>
          <w:lang w:val="en-US"/>
        </w:rPr>
        <w:t xml:space="preserve"> prender </w:t>
      </w:r>
      <w:r w:rsidR="00EB4EAE" w:rsidRPr="00F641B0">
        <w:rPr>
          <w:rFonts w:ascii="Times" w:hAnsi="Times" w:cs="Times New Roman"/>
          <w:color w:val="000000" w:themeColor="text1"/>
          <w:lang w:val="en-US"/>
        </w:rPr>
        <w:t>ni</w:t>
      </w:r>
      <w:r w:rsidR="00494185" w:rsidRPr="00F641B0">
        <w:rPr>
          <w:rFonts w:ascii="Times" w:hAnsi="Times" w:cs="Times New Roman"/>
          <w:color w:val="000000" w:themeColor="text1"/>
          <w:lang w:val="en-US"/>
        </w:rPr>
        <w:t xml:space="preserve"> bailiere</w:t>
      </w:r>
      <w:r w:rsidRPr="00F641B0">
        <w:rPr>
          <w:rFonts w:ascii="Times" w:hAnsi="Times" w:cs="Times New Roman"/>
          <w:color w:val="000000" w:themeColor="text1"/>
          <w:lang w:val="en-US"/>
        </w:rPr>
        <w:t>,</w:t>
      </w:r>
    </w:p>
    <w:p w14:paraId="6D85365B" w14:textId="3D40B4EC" w:rsidR="00494185" w:rsidRPr="00F641B0" w:rsidRDefault="006002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Mai</w:t>
      </w:r>
      <w:r w:rsidR="00CB22B4"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el mav</w:t>
      </w:r>
      <w:r w:rsidR="00494185" w:rsidRPr="00F641B0">
        <w:rPr>
          <w:rFonts w:ascii="Times" w:hAnsi="Times" w:cs="Times New Roman"/>
          <w:color w:val="000000" w:themeColor="text1"/>
          <w:lang w:val="en-US"/>
        </w:rPr>
        <w:t>axio liç</w:t>
      </w:r>
      <w:r w:rsidR="00881FA6" w:rsidRPr="00F641B0">
        <w:rPr>
          <w:rFonts w:ascii="Times" w:hAnsi="Times" w:cs="Times New Roman"/>
          <w:color w:val="000000" w:themeColor="text1"/>
          <w:lang w:val="en-US"/>
        </w:rPr>
        <w:t>i</w:t>
      </w:r>
      <w:r w:rsidR="00494185" w:rsidRPr="00F641B0">
        <w:rPr>
          <w:rFonts w:ascii="Times" w:hAnsi="Times" w:cs="Times New Roman"/>
          <w:color w:val="000000" w:themeColor="text1"/>
          <w:lang w:val="en-US"/>
        </w:rPr>
        <w:t xml:space="preserve">ere </w:t>
      </w:r>
    </w:p>
    <w:p w14:paraId="2A8323BE" w14:textId="4A3D823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w:t>
      </w:r>
      <w:r w:rsidR="00CB22B4" w:rsidRPr="00F641B0">
        <w:rPr>
          <w:rFonts w:ascii="Times" w:hAnsi="Times" w:cs="Times New Roman"/>
          <w:color w:val="000000" w:themeColor="text1"/>
          <w:lang w:val="en-US"/>
        </w:rPr>
        <w:t>·</w:t>
      </w:r>
      <w:r w:rsidR="006002CA" w:rsidRPr="00F641B0">
        <w:rPr>
          <w:rFonts w:ascii="Times" w:hAnsi="Times" w:cs="Times New Roman"/>
          <w:color w:val="000000" w:themeColor="text1"/>
          <w:lang w:val="en-US"/>
        </w:rPr>
        <w:t>l vorà, lo porà trov</w:t>
      </w:r>
      <w:r w:rsidRPr="00F641B0">
        <w:rPr>
          <w:rFonts w:ascii="Times" w:hAnsi="Times" w:cs="Times New Roman"/>
          <w:color w:val="000000" w:themeColor="text1"/>
          <w:lang w:val="en-US"/>
        </w:rPr>
        <w:t>ere</w:t>
      </w:r>
    </w:p>
    <w:p w14:paraId="03FEEC0C" w14:textId="7855D83A" w:rsidR="00494185" w:rsidRPr="00F641B0" w:rsidRDefault="00F8617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494185" w:rsidRPr="00F641B0">
        <w:rPr>
          <w:rFonts w:ascii="Times" w:hAnsi="Times" w:cs="Times New Roman"/>
          <w:color w:val="000000" w:themeColor="text1"/>
          <w:lang w:val="en-US"/>
        </w:rPr>
        <w:t>d</w:t>
      </w:r>
      <w:r w:rsidRPr="00F641B0">
        <w:rPr>
          <w:rFonts w:ascii="Times" w:hAnsi="Times" w:cs="Times New Roman"/>
          <w:color w:val="000000" w:themeColor="text1"/>
          <w:lang w:val="en-US"/>
        </w:rPr>
        <w:t xml:space="preserve"> </w:t>
      </w:r>
      <w:r w:rsidR="006002CA" w:rsidRPr="00F641B0">
        <w:rPr>
          <w:rFonts w:ascii="Times" w:hAnsi="Times" w:cs="Times New Roman"/>
          <w:color w:val="000000" w:themeColor="text1"/>
          <w:lang w:val="en-US"/>
        </w:rPr>
        <w:t>Alv</w:t>
      </w:r>
      <w:r w:rsidR="00494185" w:rsidRPr="00F641B0">
        <w:rPr>
          <w:rFonts w:ascii="Times" w:hAnsi="Times" w:cs="Times New Roman"/>
          <w:color w:val="000000" w:themeColor="text1"/>
          <w:lang w:val="en-US"/>
        </w:rPr>
        <w:t>ernia</w:t>
      </w:r>
      <w:r w:rsidR="006002CA"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9"/>
      </w:r>
      <w:r w:rsidR="00494185" w:rsidRPr="00F641B0">
        <w:rPr>
          <w:rFonts w:ascii="Times" w:hAnsi="Times" w:cs="Times New Roman"/>
          <w:color w:val="000000" w:themeColor="text1"/>
          <w:lang w:val="en-US"/>
        </w:rPr>
        <w:t xml:space="preserve"> soa maistro terere</w:t>
      </w:r>
      <w:r w:rsidR="006002CA" w:rsidRPr="00F641B0">
        <w:rPr>
          <w:rFonts w:ascii="Times" w:hAnsi="Times" w:cs="Times New Roman"/>
          <w:color w:val="000000" w:themeColor="text1"/>
          <w:lang w:val="en-US"/>
        </w:rPr>
        <w:t>."</w:t>
      </w:r>
    </w:p>
    <w:p w14:paraId="65B2286D" w14:textId="7466F41A" w:rsidR="00494185" w:rsidRPr="00F641B0" w:rsidRDefault="007826A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don</w:t>
      </w:r>
      <w:r w:rsidR="00494185" w:rsidRPr="00F641B0">
        <w:rPr>
          <w:rFonts w:ascii="Times" w:hAnsi="Times" w:cs="Times New Roman"/>
          <w:color w:val="000000" w:themeColor="text1"/>
          <w:lang w:val="en-US"/>
        </w:rPr>
        <w:t>a l</w:t>
      </w:r>
      <w:r w:rsidR="006002CA"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intende</w:t>
      </w:r>
      <w:r w:rsidR="006002CA"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scomença plurere</w:t>
      </w:r>
      <w:r w:rsidR="006002CA" w:rsidRPr="00F641B0">
        <w:rPr>
          <w:rFonts w:ascii="Times" w:hAnsi="Times" w:cs="Times New Roman"/>
          <w:color w:val="000000" w:themeColor="text1"/>
          <w:lang w:val="en-US"/>
        </w:rPr>
        <w:t>,</w:t>
      </w:r>
    </w:p>
    <w:p w14:paraId="7EC5D3E8" w14:textId="55BE97B5" w:rsidR="00494185" w:rsidRPr="00F641B0" w:rsidRDefault="006002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Ai lassa</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ella</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"mal nassì de me</w:t>
      </w:r>
      <w:r w:rsidR="00494185" w:rsidRPr="00F641B0">
        <w:rPr>
          <w:rFonts w:ascii="Times" w:hAnsi="Times" w:cs="Times New Roman"/>
          <w:color w:val="000000" w:themeColor="text1"/>
          <w:lang w:val="en-US"/>
        </w:rPr>
        <w:t>re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p>
    <w:p w14:paraId="065F6438" w14:textId="6F940B54" w:rsidR="00494185" w:rsidRPr="00F641B0" w:rsidRDefault="006002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Aduncha se porallo</w:t>
      </w:r>
      <w:r w:rsidR="008421A2">
        <w:rPr>
          <w:rStyle w:val="FootnoteReference"/>
          <w:rFonts w:ascii="Times" w:hAnsi="Times" w:cs="Times New Roman"/>
          <w:color w:val="000000" w:themeColor="text1"/>
          <w:lang w:val="en-US"/>
        </w:rPr>
        <w:footnoteReference w:id="70"/>
      </w:r>
      <w:r w:rsidRPr="00F641B0">
        <w:rPr>
          <w:rFonts w:ascii="Times" w:hAnsi="Times" w:cs="Times New Roman"/>
          <w:color w:val="000000" w:themeColor="text1"/>
          <w:lang w:val="en-US"/>
        </w:rPr>
        <w:t xml:space="preserve"> bem v</w:t>
      </w:r>
      <w:r w:rsidR="00494185" w:rsidRPr="00F641B0">
        <w:rPr>
          <w:rFonts w:ascii="Times" w:hAnsi="Times" w:cs="Times New Roman"/>
          <w:color w:val="000000" w:themeColor="text1"/>
          <w:lang w:val="en-US"/>
        </w:rPr>
        <w:t>antere</w:t>
      </w:r>
    </w:p>
    <w:p w14:paraId="1494726B" w14:textId="43D09878" w:rsidR="00494185" w:rsidRPr="00F641B0" w:rsidRDefault="006002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vuy unir e de mi v</w:t>
      </w:r>
      <w:r w:rsidR="00494185" w:rsidRPr="00F641B0">
        <w:rPr>
          <w:rFonts w:ascii="Times" w:hAnsi="Times" w:cs="Times New Roman"/>
          <w:color w:val="000000" w:themeColor="text1"/>
          <w:lang w:val="en-US"/>
        </w:rPr>
        <w:t>ergonçere</w:t>
      </w:r>
      <w:r w:rsidRPr="00F641B0">
        <w:rPr>
          <w:rFonts w:ascii="Times" w:hAnsi="Times" w:cs="Times New Roman"/>
          <w:color w:val="000000" w:themeColor="text1"/>
          <w:lang w:val="en-US"/>
        </w:rPr>
        <w:t>."</w:t>
      </w:r>
    </w:p>
    <w:p w14:paraId="7F6BDB9C" w14:textId="4850FC71" w:rsidR="00494185" w:rsidRPr="00F641B0" w:rsidRDefault="006002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Dama</w:t>
      </w:r>
      <w:r w:rsidRPr="00F641B0">
        <w:rPr>
          <w:rFonts w:ascii="Times" w:hAnsi="Times" w:cs="Times New Roman"/>
          <w:color w:val="000000" w:themeColor="text1"/>
          <w:lang w:val="en-US"/>
        </w:rPr>
        <w:t>," disse S</w:t>
      </w:r>
      <w:r w:rsidR="00494185" w:rsidRPr="00F641B0">
        <w:rPr>
          <w:rFonts w:ascii="Times" w:hAnsi="Times" w:cs="Times New Roman"/>
          <w:color w:val="000000" w:themeColor="text1"/>
          <w:lang w:val="en-US"/>
        </w:rPr>
        <w:t>angui</w:t>
      </w:r>
      <w:r w:rsidR="00392171" w:rsidRPr="00F641B0">
        <w:rPr>
          <w:rFonts w:ascii="Times" w:hAnsi="Times" w:cs="Times New Roman"/>
          <w:i/>
          <w:color w:val="000000" w:themeColor="text1"/>
          <w:lang w:val="en-US"/>
        </w:rPr>
        <w:t>n</w:t>
      </w:r>
      <w:r w:rsidRPr="00F641B0">
        <w:rPr>
          <w:rFonts w:ascii="Times" w:hAnsi="Times" w:cs="Times New Roman"/>
          <w:iCs/>
          <w:color w:val="000000" w:themeColor="text1"/>
          <w:lang w:val="en-US"/>
        </w:rPr>
        <w:t>,</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"de niente v</w:t>
      </w:r>
      <w:r w:rsidR="00494185" w:rsidRPr="00F641B0">
        <w:rPr>
          <w:rFonts w:ascii="Times" w:hAnsi="Times" w:cs="Times New Roman"/>
          <w:color w:val="000000" w:themeColor="text1"/>
          <w:lang w:val="en-US"/>
        </w:rPr>
        <w:t>e dotere</w:t>
      </w:r>
      <w:r w:rsidRPr="00F641B0">
        <w:rPr>
          <w:rFonts w:ascii="Times" w:hAnsi="Times" w:cs="Times New Roman"/>
          <w:color w:val="000000" w:themeColor="text1"/>
          <w:lang w:val="en-US"/>
        </w:rPr>
        <w:t>,</w:t>
      </w:r>
    </w:p>
    <w:p w14:paraId="71283D7E" w14:textId="754083D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(15V) </w:t>
      </w:r>
      <w:r w:rsidRPr="00F641B0">
        <w:rPr>
          <w:rFonts w:ascii="Times" w:hAnsi="Times" w:cs="Times New Roman"/>
          <w:color w:val="000000" w:themeColor="text1"/>
          <w:lang w:val="en-US"/>
        </w:rPr>
        <w:t>Do fiede el m</w:t>
      </w:r>
      <w:r w:rsidR="006002CA" w:rsidRPr="00F641B0">
        <w:rPr>
          <w:rFonts w:ascii="Times" w:hAnsi="Times" w:cs="Times New Roman"/>
          <w:color w:val="000000" w:themeColor="text1"/>
          <w:lang w:val="en-US"/>
        </w:rPr>
        <w:t>'abat</w:t>
      </w:r>
      <w:r w:rsidR="002D6F64"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del corante destrere</w:t>
      </w:r>
      <w:r w:rsidR="006002CA" w:rsidRPr="00F641B0">
        <w:rPr>
          <w:rFonts w:ascii="Times" w:hAnsi="Times" w:cs="Times New Roman"/>
          <w:color w:val="000000" w:themeColor="text1"/>
          <w:lang w:val="en-US"/>
        </w:rPr>
        <w:t>,</w:t>
      </w:r>
    </w:p>
    <w:p w14:paraId="2FCC049C" w14:textId="2FCEE9A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que</w:t>
      </w:r>
      <w:r w:rsidR="006002CA" w:rsidRPr="00F641B0">
        <w:rPr>
          <w:rFonts w:ascii="Times" w:hAnsi="Times" w:cs="Times New Roman"/>
          <w:color w:val="000000" w:themeColor="text1"/>
          <w:lang w:val="en-US"/>
        </w:rPr>
        <w:t>sto anderò a P</w:t>
      </w:r>
      <w:r w:rsidRPr="00F641B0">
        <w:rPr>
          <w:rFonts w:ascii="Times" w:hAnsi="Times" w:cs="Times New Roman"/>
          <w:color w:val="000000" w:themeColor="text1"/>
          <w:lang w:val="en-US"/>
        </w:rPr>
        <w:t xml:space="preserve">aris </w:t>
      </w:r>
      <w:r w:rsidR="00EB4EAE" w:rsidRPr="00F641B0">
        <w:rPr>
          <w:rFonts w:ascii="Times" w:hAnsi="Times" w:cs="Times New Roman"/>
          <w:color w:val="000000" w:themeColor="text1"/>
          <w:lang w:val="en-US"/>
        </w:rPr>
        <w:t>o</w:t>
      </w:r>
      <w:r w:rsidR="00525D87" w:rsidRPr="00F641B0">
        <w:rPr>
          <w:rFonts w:ascii="Times" w:hAnsi="Times" w:cs="Times New Roman"/>
          <w:color w:val="000000" w:themeColor="text1"/>
          <w:lang w:val="en-US"/>
        </w:rPr>
        <w:t>'</w:t>
      </w:r>
      <w:r w:rsidR="006002CA" w:rsidRPr="00F641B0">
        <w:rPr>
          <w:rFonts w:ascii="Times" w:hAnsi="Times" w:cs="Times New Roman"/>
          <w:color w:val="000000" w:themeColor="text1"/>
          <w:lang w:val="en-US"/>
        </w:rPr>
        <w:t xml:space="preserve"> troverò v</w:t>
      </w:r>
      <w:r w:rsidRPr="00F641B0">
        <w:rPr>
          <w:rFonts w:ascii="Times" w:hAnsi="Times" w:cs="Times New Roman"/>
          <w:color w:val="000000" w:themeColor="text1"/>
          <w:lang w:val="en-US"/>
        </w:rPr>
        <w:t>ostro pere</w:t>
      </w:r>
      <w:r w:rsidR="006002CA" w:rsidRPr="00F641B0">
        <w:rPr>
          <w:rFonts w:ascii="Times" w:hAnsi="Times" w:cs="Times New Roman"/>
          <w:color w:val="000000" w:themeColor="text1"/>
          <w:lang w:val="en-US"/>
        </w:rPr>
        <w:t>.</w:t>
      </w:r>
    </w:p>
    <w:p w14:paraId="40D995A3" w14:textId="34B8AC61" w:rsidR="00494185" w:rsidRPr="00F641B0" w:rsidRDefault="006002C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tuto questo fato li averò</w:t>
      </w:r>
      <w:r w:rsidR="00494185" w:rsidRPr="00F641B0">
        <w:rPr>
          <w:rFonts w:ascii="Times" w:hAnsi="Times" w:cs="Times New Roman"/>
          <w:color w:val="000000" w:themeColor="text1"/>
          <w:lang w:val="en-US"/>
        </w:rPr>
        <w:t xml:space="preserve"> cuntere</w:t>
      </w:r>
    </w:p>
    <w:p w14:paraId="764E5432" w14:textId="3AD76E4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l</w:t>
      </w:r>
      <w:r w:rsidR="006002CA" w:rsidRPr="00F641B0">
        <w:rPr>
          <w:rFonts w:ascii="Times" w:hAnsi="Times" w:cs="Times New Roman"/>
          <w:color w:val="000000" w:themeColor="text1"/>
          <w:lang w:val="en-US"/>
        </w:rPr>
        <w:t>'Avernal ve v</w:t>
      </w:r>
      <w:r w:rsidRPr="00F641B0">
        <w:rPr>
          <w:rFonts w:ascii="Times" w:hAnsi="Times" w:cs="Times New Roman"/>
          <w:color w:val="000000" w:themeColor="text1"/>
          <w:lang w:val="en-US"/>
        </w:rPr>
        <w:t>olleia sforçere</w:t>
      </w:r>
      <w:r w:rsidR="000267C8" w:rsidRPr="00F641B0">
        <w:rPr>
          <w:rFonts w:ascii="Times" w:hAnsi="Times" w:cs="Times New Roman"/>
          <w:color w:val="000000" w:themeColor="text1"/>
          <w:lang w:val="en-US"/>
        </w:rPr>
        <w:t>.</w:t>
      </w:r>
    </w:p>
    <w:p w14:paraId="3600F508" w14:textId="131A862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w:t>
      </w:r>
      <w:r w:rsidR="00CB22B4" w:rsidRPr="00F641B0">
        <w:rPr>
          <w:rFonts w:ascii="Times" w:hAnsi="Times" w:cs="Times New Roman"/>
          <w:color w:val="000000" w:themeColor="text1"/>
          <w:lang w:val="en-US"/>
        </w:rPr>
        <w:t>·</w:t>
      </w:r>
      <w:r w:rsidRPr="00F641B0">
        <w:rPr>
          <w:rFonts w:ascii="Times" w:hAnsi="Times" w:cs="Times New Roman"/>
          <w:color w:val="000000" w:themeColor="text1"/>
          <w:lang w:val="en-US"/>
        </w:rPr>
        <w:t>l</w:t>
      </w:r>
      <w:r w:rsidR="00070C29" w:rsidRPr="00F641B0">
        <w:rPr>
          <w:rFonts w:ascii="Times" w:hAnsi="Times" w:cs="Times New Roman"/>
          <w:color w:val="000000" w:themeColor="text1"/>
          <w:lang w:val="en-US"/>
        </w:rPr>
        <w:t xml:space="preserve"> ve amerà</w:t>
      </w:r>
      <w:r w:rsidRPr="00F641B0">
        <w:rPr>
          <w:rFonts w:ascii="Times" w:hAnsi="Times" w:cs="Times New Roman"/>
          <w:color w:val="000000" w:themeColor="text1"/>
          <w:lang w:val="en-US"/>
        </w:rPr>
        <w:t xml:space="preserve"> de cuor asemblere</w:t>
      </w:r>
      <w:r w:rsidR="000267C8" w:rsidRPr="00F641B0">
        <w:rPr>
          <w:rFonts w:ascii="Times" w:hAnsi="Times" w:cs="Times New Roman"/>
          <w:color w:val="000000" w:themeColor="text1"/>
          <w:lang w:val="en-US"/>
        </w:rPr>
        <w:t>,</w:t>
      </w:r>
      <w:r w:rsidR="00070C29" w:rsidRPr="00F641B0">
        <w:rPr>
          <w:rStyle w:val="FootnoteReference"/>
          <w:rFonts w:ascii="Times" w:hAnsi="Times" w:cs="Times New Roman"/>
          <w:color w:val="000000" w:themeColor="text1"/>
          <w:lang w:val="en-US"/>
        </w:rPr>
        <w:footnoteReference w:id="71"/>
      </w:r>
    </w:p>
    <w:p w14:paraId="5DC4F8EA" w14:textId="48FD5CA1" w:rsidR="00494185" w:rsidRPr="00F641B0" w:rsidRDefault="000267C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farà</w:t>
      </w:r>
      <w:r w:rsidR="00494185" w:rsidRPr="00F641B0">
        <w:rPr>
          <w:rFonts w:ascii="Times" w:hAnsi="Times" w:cs="Times New Roman"/>
          <w:color w:val="000000" w:themeColor="text1"/>
          <w:lang w:val="en-US"/>
        </w:rPr>
        <w:t xml:space="preserve"> tuta soa çente asenbbllere</w:t>
      </w:r>
      <w:r w:rsidRPr="00F641B0">
        <w:rPr>
          <w:rFonts w:ascii="Times" w:hAnsi="Times" w:cs="Times New Roman"/>
          <w:color w:val="000000" w:themeColor="text1"/>
          <w:lang w:val="en-US"/>
        </w:rPr>
        <w:t>.</w:t>
      </w:r>
    </w:p>
    <w:p w14:paraId="688E0E02" w14:textId="0904ADE7"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w:t>
      </w:r>
      <w:r w:rsidR="000267C8" w:rsidRPr="00F641B0">
        <w:rPr>
          <w:rFonts w:ascii="Times" w:hAnsi="Times" w:cs="Times New Roman"/>
          <w:color w:val="000000" w:themeColor="text1"/>
          <w:lang w:val="en-US"/>
        </w:rPr>
        <w:t>anderemo ad Av</w:t>
      </w:r>
      <w:r w:rsidR="00494185" w:rsidRPr="00F641B0">
        <w:rPr>
          <w:rFonts w:ascii="Times" w:hAnsi="Times" w:cs="Times New Roman"/>
          <w:color w:val="000000" w:themeColor="text1"/>
          <w:lang w:val="en-US"/>
        </w:rPr>
        <w:t xml:space="preserve">ernia </w:t>
      </w:r>
      <w:r w:rsidR="00572258" w:rsidRPr="00F641B0">
        <w:rPr>
          <w:rFonts w:ascii="Times" w:hAnsi="Times" w:cs="Times New Roman"/>
          <w:color w:val="000000" w:themeColor="text1"/>
          <w:lang w:val="en-US"/>
        </w:rPr>
        <w:t>U</w:t>
      </w:r>
      <w:r w:rsidR="00572258" w:rsidRPr="00F641B0">
        <w:rPr>
          <w:rFonts w:ascii="Times" w:hAnsi="Times" w:cs="Times New Roman"/>
          <w:i/>
          <w:color w:val="000000" w:themeColor="text1"/>
          <w:lang w:val="en-US"/>
        </w:rPr>
        <w:t>go</w:t>
      </w:r>
      <w:r w:rsidR="00494185" w:rsidRPr="00F641B0">
        <w:rPr>
          <w:rFonts w:ascii="Times" w:hAnsi="Times" w:cs="Times New Roman"/>
          <w:color w:val="000000" w:themeColor="text1"/>
          <w:lang w:val="en-US"/>
        </w:rPr>
        <w:t xml:space="preserve"> asediere</w:t>
      </w:r>
      <w:r w:rsidR="000267C8" w:rsidRPr="00F641B0">
        <w:rPr>
          <w:rFonts w:ascii="Times" w:hAnsi="Times" w:cs="Times New Roman"/>
          <w:color w:val="000000" w:themeColor="text1"/>
          <w:lang w:val="en-US"/>
        </w:rPr>
        <w:t>;</w:t>
      </w:r>
    </w:p>
    <w:p w14:paraId="2CBC5D3C" w14:textId="13D1514A" w:rsidR="00494185" w:rsidRPr="00F641B0" w:rsidRDefault="000267C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Inver de mi el non porà</w:t>
      </w:r>
      <w:r w:rsidR="00494185" w:rsidRPr="00F641B0">
        <w:rPr>
          <w:rFonts w:ascii="Times" w:hAnsi="Times" w:cs="Times New Roman"/>
          <w:color w:val="000000" w:themeColor="text1"/>
          <w:lang w:val="en-US"/>
        </w:rPr>
        <w:t xml:space="preserve"> durere</w:t>
      </w:r>
      <w:r w:rsidRPr="00F641B0">
        <w:rPr>
          <w:rFonts w:ascii="Times" w:hAnsi="Times" w:cs="Times New Roman"/>
          <w:color w:val="000000" w:themeColor="text1"/>
          <w:lang w:val="en-US"/>
        </w:rPr>
        <w:t>.</w:t>
      </w:r>
    </w:p>
    <w:p w14:paraId="51519FF6" w14:textId="41BDDB13" w:rsidR="00494185" w:rsidRPr="00F641B0" w:rsidRDefault="000267C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nu lo prendemo</w:t>
      </w:r>
      <w:r w:rsidR="00CB22B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CB22B4"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l faremo çudegere e afinere</w:t>
      </w:r>
      <w:r w:rsidRPr="00F641B0">
        <w:rPr>
          <w:rFonts w:ascii="Times" w:hAnsi="Times" w:cs="Times New Roman"/>
          <w:color w:val="000000" w:themeColor="text1"/>
          <w:lang w:val="en-US"/>
        </w:rPr>
        <w:t>,</w:t>
      </w:r>
    </w:p>
    <w:p w14:paraId="4372800D" w14:textId="60C39B2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malla morte lo faremo çudegere</w:t>
      </w:r>
      <w:r w:rsidR="000267C8" w:rsidRPr="00F641B0">
        <w:rPr>
          <w:rFonts w:ascii="Times" w:hAnsi="Times" w:cs="Times New Roman"/>
          <w:color w:val="000000" w:themeColor="text1"/>
          <w:lang w:val="en-US"/>
        </w:rPr>
        <w:t>."</w:t>
      </w:r>
    </w:p>
    <w:p w14:paraId="1AA74AD7" w14:textId="6F76A54F"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la duchessa</w:t>
      </w:r>
      <w:r w:rsidR="000267C8" w:rsidRPr="00F641B0">
        <w:rPr>
          <w:rFonts w:ascii="Times" w:hAnsi="Times" w:cs="Times New Roman"/>
          <w:color w:val="000000" w:themeColor="text1"/>
          <w:lang w:val="en-US"/>
        </w:rPr>
        <w:t>,</w:t>
      </w:r>
      <w:r w:rsidR="000267C8" w:rsidRPr="00F641B0">
        <w:rPr>
          <w:rStyle w:val="FootnoteReference"/>
          <w:rFonts w:ascii="Times" w:hAnsi="Times" w:cs="Times New Roman"/>
          <w:color w:val="000000" w:themeColor="text1"/>
          <w:lang w:val="en-US"/>
        </w:rPr>
        <w:footnoteReference w:id="72"/>
      </w:r>
      <w:r w:rsidR="00F048A5" w:rsidRPr="00F641B0">
        <w:rPr>
          <w:rFonts w:ascii="Times" w:hAnsi="Times" w:cs="Times New Roman"/>
          <w:color w:val="000000" w:themeColor="text1"/>
          <w:lang w:val="en-US"/>
        </w:rPr>
        <w:t xml:space="preserve"> "El non</w:t>
      </w:r>
      <w:r w:rsidR="00CB22B4" w:rsidRPr="00F641B0">
        <w:rPr>
          <w:rFonts w:ascii="Times" w:hAnsi="Times" w:cs="Times New Roman"/>
          <w:i/>
          <w:color w:val="000000" w:themeColor="text1"/>
        </w:rPr>
        <w:t xml:space="preserve"> </w:t>
      </w:r>
      <w:r w:rsidR="000267C8" w:rsidRPr="00F641B0">
        <w:rPr>
          <w:rFonts w:ascii="Times" w:hAnsi="Times" w:cs="Times New Roman"/>
          <w:color w:val="000000" w:themeColor="text1"/>
          <w:lang w:val="en-US"/>
        </w:rPr>
        <w:t>sse v</w:t>
      </w:r>
      <w:r w:rsidRPr="00F641B0">
        <w:rPr>
          <w:rFonts w:ascii="Times" w:hAnsi="Times" w:cs="Times New Roman"/>
          <w:color w:val="000000" w:themeColor="text1"/>
          <w:lang w:val="en-US"/>
        </w:rPr>
        <w:t>uol plu tardere</w:t>
      </w:r>
      <w:r w:rsidR="000267C8" w:rsidRPr="00F641B0">
        <w:rPr>
          <w:rFonts w:ascii="Times" w:hAnsi="Times" w:cs="Times New Roman"/>
          <w:color w:val="000000" w:themeColor="text1"/>
          <w:lang w:val="en-US"/>
        </w:rPr>
        <w:t>."</w:t>
      </w:r>
    </w:p>
    <w:p w14:paraId="1EEEE4F6" w14:textId="3578A0CE" w:rsidR="00494185" w:rsidRPr="00F641B0" w:rsidRDefault="000267C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iCs/>
          <w:color w:val="000000" w:themeColor="text1"/>
          <w:lang w:val="en-US"/>
        </w:rPr>
        <w:t>,</w:t>
      </w:r>
      <w:r w:rsidR="00CB22B4" w:rsidRPr="00F641B0">
        <w:rPr>
          <w:rFonts w:ascii="Times" w:hAnsi="Times" w:cs="Times New Roman"/>
          <w:color w:val="000000" w:themeColor="text1"/>
          <w:lang w:val="en-US"/>
        </w:rPr>
        <w:t xml:space="preserve"> "I</w:t>
      </w:r>
      <w:r w:rsidRPr="00F641B0">
        <w:rPr>
          <w:rFonts w:ascii="Times" w:hAnsi="Times" w:cs="Times New Roman"/>
          <w:color w:val="000000" w:themeColor="text1"/>
          <w:lang w:val="en-US"/>
        </w:rPr>
        <w:t xml:space="preserve">o me </w:t>
      </w:r>
      <w:r w:rsidR="00024205">
        <w:rPr>
          <w:rFonts w:ascii="Times" w:hAnsi="Times" w:cs="Times New Roman"/>
          <w:color w:val="000000" w:themeColor="text1"/>
          <w:lang w:val="en-US"/>
        </w:rPr>
        <w:t>voio</w:t>
      </w:r>
      <w:r w:rsidR="00494185" w:rsidRPr="00F641B0">
        <w:rPr>
          <w:rFonts w:ascii="Times" w:hAnsi="Times" w:cs="Times New Roman"/>
          <w:color w:val="000000" w:themeColor="text1"/>
          <w:lang w:val="en-US"/>
        </w:rPr>
        <w:t xml:space="preserve"> apariere</w:t>
      </w:r>
      <w:r w:rsidRPr="00F641B0">
        <w:rPr>
          <w:rFonts w:ascii="Times" w:hAnsi="Times" w:cs="Times New Roman"/>
          <w:color w:val="000000" w:themeColor="text1"/>
          <w:lang w:val="en-US"/>
        </w:rPr>
        <w:t>."</w:t>
      </w:r>
    </w:p>
    <w:p w14:paraId="4DD27673" w14:textId="37E3F06E" w:rsidR="00494185" w:rsidRPr="00F641B0" w:rsidRDefault="00CB22B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fè</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la çitade bandir e criere</w:t>
      </w:r>
    </w:p>
    <w:p w14:paraId="1E1705C0" w14:textId="17263A1C"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Che tuti so ch</w:t>
      </w:r>
      <w:r w:rsidR="00BE775A" w:rsidRPr="00F641B0">
        <w:rPr>
          <w:rFonts w:ascii="Times" w:hAnsi="Times" w:cs="Times New Roman"/>
          <w:i/>
          <w:color w:val="000000" w:themeColor="text1"/>
          <w:lang w:val="en-US"/>
        </w:rPr>
        <w:t>avalie</w:t>
      </w:r>
      <w:r w:rsidRPr="00F641B0">
        <w:rPr>
          <w:rFonts w:ascii="Times" w:hAnsi="Times" w:cs="Times New Roman"/>
          <w:color w:val="000000" w:themeColor="text1"/>
          <w:lang w:val="en-US"/>
        </w:rPr>
        <w:t>r s</w:t>
      </w:r>
      <w:r w:rsidR="007826A0" w:rsidRPr="00F641B0">
        <w:rPr>
          <w:rFonts w:ascii="Times" w:hAnsi="Times" w:cs="Times New Roman"/>
          <w:color w:val="000000" w:themeColor="text1"/>
          <w:lang w:val="en-US"/>
        </w:rPr>
        <w:t>e</w:t>
      </w:r>
      <w:r w:rsidR="000267C8"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ada tosto a dobere</w:t>
      </w:r>
      <w:r w:rsidR="000267C8" w:rsidRPr="00F641B0">
        <w:rPr>
          <w:rFonts w:ascii="Times" w:hAnsi="Times" w:cs="Times New Roman"/>
          <w:color w:val="000000" w:themeColor="text1"/>
          <w:lang w:val="en-US"/>
        </w:rPr>
        <w:t>,</w:t>
      </w:r>
    </w:p>
    <w:p w14:paraId="744466C5" w14:textId="096ADD3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E quelli lo feno</w:t>
      </w:r>
      <w:r w:rsidR="000267C8" w:rsidRPr="00F641B0">
        <w:rPr>
          <w:rFonts w:ascii="Times" w:hAnsi="Times" w:cs="Times New Roman"/>
          <w:color w:val="000000" w:themeColor="text1"/>
          <w:lang w:val="en-US"/>
        </w:rPr>
        <w:t>, non à</w:t>
      </w:r>
      <w:r w:rsidRPr="00F641B0">
        <w:rPr>
          <w:rFonts w:ascii="Times" w:hAnsi="Times" w:cs="Times New Roman"/>
          <w:color w:val="000000" w:themeColor="text1"/>
          <w:lang w:val="en-US"/>
        </w:rPr>
        <w:t>no a demorere</w:t>
      </w:r>
      <w:r w:rsidR="00CB22B4" w:rsidRPr="00F641B0">
        <w:rPr>
          <w:rFonts w:ascii="Times" w:hAnsi="Times" w:cs="Times New Roman"/>
          <w:color w:val="000000" w:themeColor="text1"/>
          <w:lang w:val="en-US"/>
        </w:rPr>
        <w:t>;</w:t>
      </w:r>
    </w:p>
    <w:p w14:paraId="7F279377" w14:textId="4B992E93" w:rsidR="00494185" w:rsidRPr="00F641B0" w:rsidRDefault="000267C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Eli</w:t>
      </w:r>
      <w:r w:rsidR="00494185" w:rsidRPr="00F641B0">
        <w:rPr>
          <w:rFonts w:ascii="Times" w:hAnsi="Times" w:cs="Times New Roman"/>
          <w:color w:val="000000" w:themeColor="text1"/>
          <w:lang w:val="en-US"/>
        </w:rPr>
        <w:t xml:space="preserve"> fo bem mille armadi sulli destrire</w:t>
      </w:r>
      <w:r w:rsidRPr="00F641B0">
        <w:rPr>
          <w:rFonts w:ascii="Times" w:hAnsi="Times" w:cs="Times New Roman"/>
          <w:color w:val="000000" w:themeColor="text1"/>
          <w:lang w:val="en-US"/>
        </w:rPr>
        <w:t>.</w:t>
      </w:r>
    </w:p>
    <w:p w14:paraId="2C513ED5" w14:textId="4CBDEA4D" w:rsidR="00494185" w:rsidRPr="00F641B0" w:rsidRDefault="0039217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Sangui</w:t>
      </w:r>
      <w:r w:rsidRPr="00F641B0">
        <w:rPr>
          <w:rFonts w:ascii="Times" w:hAnsi="Times" w:cs="Times New Roman"/>
          <w:i/>
          <w:color w:val="000000" w:themeColor="text1"/>
          <w:lang w:val="en-US"/>
        </w:rPr>
        <w:t>n</w:t>
      </w:r>
      <w:r w:rsidR="000267C8"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este l</w:t>
      </w:r>
      <w:r w:rsidR="000267C8" w:rsidRPr="00F641B0">
        <w:rPr>
          <w:rFonts w:ascii="Times" w:hAnsi="Times" w:cs="Times New Roman"/>
          <w:color w:val="000000" w:themeColor="text1"/>
          <w:lang w:val="en-US"/>
        </w:rPr>
        <w:t>'</w:t>
      </w:r>
      <w:r w:rsidR="00F86179" w:rsidRPr="00F641B0">
        <w:rPr>
          <w:rFonts w:ascii="Times" w:hAnsi="Times" w:cs="Times New Roman"/>
          <w:color w:val="000000" w:themeColor="text1"/>
          <w:lang w:val="en-US"/>
        </w:rPr>
        <w:t>usbergo e calçà</w:t>
      </w:r>
      <w:r w:rsidR="00494185" w:rsidRPr="00F641B0">
        <w:rPr>
          <w:rFonts w:ascii="Times" w:hAnsi="Times" w:cs="Times New Roman"/>
          <w:color w:val="000000" w:themeColor="text1"/>
          <w:lang w:val="en-US"/>
        </w:rPr>
        <w:t xml:space="preserve"> le gambere</w:t>
      </w:r>
      <w:r w:rsidR="00677EAA" w:rsidRPr="00F641B0">
        <w:rPr>
          <w:rFonts w:ascii="Times" w:hAnsi="Times" w:cs="Times New Roman"/>
          <w:color w:val="000000" w:themeColor="text1"/>
          <w:lang w:val="en-US"/>
        </w:rPr>
        <w:t>,</w:t>
      </w:r>
    </w:p>
    <w:p w14:paraId="43E43BEF" w14:textId="0370E0EB" w:rsidR="00494185" w:rsidRPr="00F641B0" w:rsidRDefault="00F8617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Alaçà</w:t>
      </w:r>
      <w:r w:rsidR="00494185" w:rsidRPr="00F641B0">
        <w:rPr>
          <w:rFonts w:ascii="Times" w:hAnsi="Times" w:cs="Times New Roman"/>
          <w:color w:val="000000" w:themeColor="text1"/>
          <w:lang w:val="en-US"/>
        </w:rPr>
        <w:t xml:space="preserve"> l</w:t>
      </w:r>
      <w:r w:rsidR="000267C8"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elmo</w:t>
      </w:r>
      <w:r w:rsidR="000267C8" w:rsidRPr="00F641B0">
        <w:rPr>
          <w:rFonts w:ascii="Times" w:hAnsi="Times" w:cs="Times New Roman"/>
          <w:color w:val="000000" w:themeColor="text1"/>
          <w:lang w:val="en-US"/>
        </w:rPr>
        <w:t>, çento à</w:t>
      </w:r>
      <w:r w:rsidR="00494185" w:rsidRPr="00F641B0">
        <w:rPr>
          <w:rFonts w:ascii="Times" w:hAnsi="Times" w:cs="Times New Roman"/>
          <w:color w:val="000000" w:themeColor="text1"/>
          <w:lang w:val="en-US"/>
        </w:rPr>
        <w:t xml:space="preserve"> lo brando d</w:t>
      </w:r>
      <w:r w:rsidR="000267C8"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açere</w:t>
      </w:r>
      <w:r w:rsidR="00677EAA" w:rsidRPr="00F641B0">
        <w:rPr>
          <w:rFonts w:ascii="Times" w:hAnsi="Times" w:cs="Times New Roman"/>
          <w:color w:val="000000" w:themeColor="text1"/>
          <w:lang w:val="en-US"/>
        </w:rPr>
        <w:t>,</w:t>
      </w:r>
    </w:p>
    <w:p w14:paraId="25DC0F66" w14:textId="308FF54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Li sper</w:t>
      </w:r>
      <w:r w:rsidR="000267C8" w:rsidRPr="00F641B0">
        <w:rPr>
          <w:rFonts w:ascii="Times" w:hAnsi="Times" w:cs="Times New Roman"/>
          <w:color w:val="000000" w:themeColor="text1"/>
          <w:lang w:val="en-US"/>
        </w:rPr>
        <w:t>o</w:t>
      </w:r>
      <w:r w:rsidRPr="00F641B0">
        <w:rPr>
          <w:rFonts w:ascii="Times" w:hAnsi="Times" w:cs="Times New Roman"/>
          <w:color w:val="000000" w:themeColor="text1"/>
          <w:lang w:val="en-US"/>
        </w:rPr>
        <w:t>ni fo ad</w:t>
      </w:r>
      <w:r w:rsidR="007826A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oro che l</w:t>
      </w:r>
      <w:r w:rsidR="00677EAA" w:rsidRPr="00F641B0">
        <w:rPr>
          <w:rFonts w:ascii="Times" w:hAnsi="Times" w:cs="Times New Roman"/>
          <w:color w:val="000000" w:themeColor="text1"/>
          <w:lang w:val="en-US"/>
        </w:rPr>
        <w:t>'av</w:t>
      </w:r>
      <w:r w:rsidRPr="00F641B0">
        <w:rPr>
          <w:rFonts w:ascii="Times" w:hAnsi="Times" w:cs="Times New Roman"/>
          <w:color w:val="000000" w:themeColor="text1"/>
          <w:lang w:val="en-US"/>
        </w:rPr>
        <w:t>e aflibere</w:t>
      </w:r>
      <w:r w:rsidR="00677EAA" w:rsidRPr="00F641B0">
        <w:rPr>
          <w:rFonts w:ascii="Times" w:hAnsi="Times" w:cs="Times New Roman"/>
          <w:color w:val="000000" w:themeColor="text1"/>
          <w:lang w:val="en-US"/>
        </w:rPr>
        <w:t>.</w:t>
      </w:r>
      <w:r w:rsidR="00881FA6" w:rsidRPr="00F641B0">
        <w:rPr>
          <w:rStyle w:val="FootnoteReference"/>
          <w:rFonts w:ascii="Times" w:hAnsi="Times" w:cs="Times New Roman"/>
          <w:color w:val="000000" w:themeColor="text1"/>
          <w:lang w:val="en-US"/>
        </w:rPr>
        <w:footnoteReference w:id="73"/>
      </w:r>
    </w:p>
    <w:p w14:paraId="06479227" w14:textId="7AC04FB5" w:rsidR="00494185" w:rsidRPr="00F641B0" w:rsidRDefault="007826A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Lo bo</w:t>
      </w:r>
      <w:r w:rsidR="00677EAA" w:rsidRPr="00F641B0">
        <w:rPr>
          <w:rFonts w:ascii="Times" w:hAnsi="Times" w:cs="Times New Roman"/>
          <w:color w:val="000000" w:themeColor="text1"/>
          <w:lang w:val="en-US"/>
        </w:rPr>
        <w:t>n destrier se fè dav</w:t>
      </w:r>
      <w:r w:rsidR="00494185" w:rsidRPr="00F641B0">
        <w:rPr>
          <w:rFonts w:ascii="Times" w:hAnsi="Times" w:cs="Times New Roman"/>
          <w:color w:val="000000" w:themeColor="text1"/>
          <w:lang w:val="en-US"/>
        </w:rPr>
        <w:t>anti menere</w:t>
      </w:r>
      <w:r w:rsidR="00677EAA" w:rsidRPr="00F641B0">
        <w:rPr>
          <w:rFonts w:ascii="Times" w:hAnsi="Times" w:cs="Times New Roman"/>
          <w:color w:val="000000" w:themeColor="text1"/>
          <w:lang w:val="en-US"/>
        </w:rPr>
        <w:t>.</w:t>
      </w:r>
    </w:p>
    <w:p w14:paraId="02BE8A55" w14:textId="71D6D854" w:rsidR="00494185" w:rsidRPr="00F641B0" w:rsidRDefault="00881FA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Montà</w:t>
      </w:r>
      <w:r w:rsidR="00677EAA" w:rsidRPr="00F641B0">
        <w:rPr>
          <w:rFonts w:ascii="Times" w:hAnsi="Times" w:cs="Times New Roman"/>
          <w:color w:val="000000" w:themeColor="text1"/>
          <w:lang w:val="en-US"/>
        </w:rPr>
        <w:t xml:space="preserve"> (è)</w:t>
      </w:r>
      <w:r w:rsidR="00677EAA" w:rsidRPr="00F641B0">
        <w:rPr>
          <w:rStyle w:val="FootnoteReference"/>
          <w:rFonts w:ascii="Times" w:hAnsi="Times" w:cs="Times New Roman"/>
          <w:color w:val="000000" w:themeColor="text1"/>
          <w:lang w:val="en-US"/>
        </w:rPr>
        <w:footnoteReference w:id="74"/>
      </w:r>
      <w:r w:rsidR="00494185" w:rsidRPr="00F641B0">
        <w:rPr>
          <w:rFonts w:ascii="Times" w:hAnsi="Times" w:cs="Times New Roman"/>
          <w:color w:val="000000" w:themeColor="text1"/>
          <w:lang w:val="en-US"/>
        </w:rPr>
        <w:t xml:space="preserve"> i</w:t>
      </w:r>
      <w:r w:rsidR="00392171" w:rsidRPr="00F641B0">
        <w:rPr>
          <w:rFonts w:ascii="Times" w:hAnsi="Times" w:cs="Times New Roman"/>
          <w:i/>
          <w:iCs/>
          <w:color w:val="000000" w:themeColor="text1"/>
          <w:lang w:val="en-US"/>
        </w:rPr>
        <w:t>n</w:t>
      </w:r>
      <w:r w:rsidR="00494185" w:rsidRPr="00F641B0">
        <w:rPr>
          <w:rFonts w:ascii="Times" w:hAnsi="Times" w:cs="Times New Roman"/>
          <w:i/>
          <w:iCs/>
          <w:color w:val="000000" w:themeColor="text1"/>
          <w:lang w:val="en-US"/>
        </w:rPr>
        <w:t xml:space="preserve"> </w:t>
      </w:r>
      <w:r w:rsidR="00494185" w:rsidRPr="00F641B0">
        <w:rPr>
          <w:rFonts w:ascii="Times" w:hAnsi="Times" w:cs="Times New Roman"/>
          <w:color w:val="000000" w:themeColor="text1"/>
          <w:lang w:val="en-US"/>
        </w:rPr>
        <w:t xml:space="preserve">man lo scudo e </w:t>
      </w:r>
      <w:r w:rsidR="00677EAA" w:rsidRPr="00F641B0">
        <w:rPr>
          <w:rFonts w:ascii="Times" w:hAnsi="Times" w:cs="Times New Roman"/>
          <w:color w:val="000000" w:themeColor="text1"/>
          <w:lang w:val="en-US"/>
        </w:rPr>
        <w:t>à in</w:t>
      </w:r>
      <w:r w:rsidR="00494185" w:rsidRPr="00F641B0">
        <w:rPr>
          <w:rFonts w:ascii="Times" w:hAnsi="Times" w:cs="Times New Roman"/>
          <w:color w:val="000000" w:themeColor="text1"/>
          <w:lang w:val="en-US"/>
        </w:rPr>
        <w:t>braçere</w:t>
      </w:r>
      <w:r w:rsidRPr="00F641B0">
        <w:rPr>
          <w:rStyle w:val="FootnoteReference"/>
          <w:rFonts w:ascii="Times" w:hAnsi="Times" w:cs="Times New Roman"/>
          <w:color w:val="000000" w:themeColor="text1"/>
          <w:lang w:val="en-US"/>
        </w:rPr>
        <w:footnoteReference w:id="75"/>
      </w:r>
    </w:p>
    <w:p w14:paraId="62CDA024" w14:textId="0C99553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La lança in man sença mentire</w:t>
      </w:r>
      <w:r w:rsidR="00677EAA" w:rsidRPr="00F641B0">
        <w:rPr>
          <w:rFonts w:ascii="Times" w:hAnsi="Times" w:cs="Times New Roman"/>
          <w:color w:val="000000" w:themeColor="text1"/>
          <w:lang w:val="en-US"/>
        </w:rPr>
        <w:t>,</w:t>
      </w:r>
    </w:p>
    <w:p w14:paraId="058566F1" w14:textId="2AF6FBCC" w:rsidR="00494185" w:rsidRPr="00F641B0" w:rsidRDefault="00F8617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E montà</w:t>
      </w:r>
      <w:r w:rsidR="00494185" w:rsidRPr="00F641B0">
        <w:rPr>
          <w:rFonts w:ascii="Times" w:hAnsi="Times" w:cs="Times New Roman"/>
          <w:color w:val="000000" w:themeColor="text1"/>
          <w:lang w:val="en-US"/>
        </w:rPr>
        <w:t xml:space="preserve"> i</w:t>
      </w:r>
      <w:r w:rsidR="00392171"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arçon</w:t>
      </w:r>
      <w:r w:rsidR="00677EAA" w:rsidRPr="00F641B0">
        <w:rPr>
          <w:rFonts w:ascii="Times" w:hAnsi="Times" w:cs="Times New Roman"/>
          <w:color w:val="000000" w:themeColor="text1"/>
          <w:lang w:val="en-US"/>
        </w:rPr>
        <w:t>, non prende striv</w:t>
      </w:r>
      <w:r w:rsidR="00494185" w:rsidRPr="00F641B0">
        <w:rPr>
          <w:rFonts w:ascii="Times" w:hAnsi="Times" w:cs="Times New Roman"/>
          <w:color w:val="000000" w:themeColor="text1"/>
          <w:lang w:val="en-US"/>
        </w:rPr>
        <w:t>ere</w:t>
      </w:r>
      <w:r w:rsidR="00677EAA" w:rsidRPr="00F641B0">
        <w:rPr>
          <w:rFonts w:ascii="Times" w:hAnsi="Times" w:cs="Times New Roman"/>
          <w:color w:val="000000" w:themeColor="text1"/>
          <w:lang w:val="en-US"/>
        </w:rPr>
        <w:t>.</w:t>
      </w:r>
      <w:r w:rsidR="00061D2A" w:rsidRPr="00F641B0">
        <w:rPr>
          <w:rStyle w:val="FootnoteReference"/>
          <w:rFonts w:ascii="Times" w:hAnsi="Times" w:cs="Times New Roman"/>
          <w:color w:val="000000" w:themeColor="text1"/>
          <w:lang w:val="en-US"/>
        </w:rPr>
        <w:footnoteReference w:id="76"/>
      </w:r>
    </w:p>
    <w:p w14:paraId="69CAD835" w14:textId="41249028" w:rsidR="00494185" w:rsidRPr="00F641B0" w:rsidRDefault="00677EA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se de</w:t>
      </w:r>
      <w:r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iena</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77"/>
      </w:r>
      <w:r w:rsidRPr="00F641B0">
        <w:rPr>
          <w:rFonts w:ascii="Times" w:hAnsi="Times" w:cs="Times New Roman"/>
          <w:color w:val="000000" w:themeColor="text1"/>
          <w:lang w:val="en-US"/>
        </w:rPr>
        <w:t xml:space="preserve"> no fè</w:t>
      </w:r>
      <w:r w:rsidR="00494185" w:rsidRPr="00F641B0">
        <w:rPr>
          <w:rFonts w:ascii="Times" w:hAnsi="Times" w:cs="Times New Roman"/>
          <w:color w:val="000000" w:themeColor="text1"/>
          <w:lang w:val="en-US"/>
        </w:rPr>
        <w:t xml:space="preserve"> demorere</w:t>
      </w:r>
      <w:r w:rsidR="00CB22B4" w:rsidRPr="00F641B0">
        <w:rPr>
          <w:rFonts w:ascii="Times" w:hAnsi="Times" w:cs="Times New Roman"/>
          <w:color w:val="000000" w:themeColor="text1"/>
          <w:lang w:val="en-US"/>
        </w:rPr>
        <w:t>;</w:t>
      </w:r>
    </w:p>
    <w:p w14:paraId="25D54CFC" w14:textId="59E2D328" w:rsidR="00494185" w:rsidRPr="00F641B0" w:rsidRDefault="00CB22B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soa conpagna </w:t>
      </w:r>
      <w:r w:rsidR="008421A2">
        <w:rPr>
          <w:rFonts w:ascii="Times" w:hAnsi="Times" w:cs="Times New Roman"/>
          <w:color w:val="000000" w:themeColor="text1"/>
          <w:lang w:val="en-US"/>
        </w:rPr>
        <w:t>.</w:t>
      </w:r>
      <w:r w:rsidRPr="00F641B0">
        <w:rPr>
          <w:rFonts w:ascii="Times" w:hAnsi="Times" w:cs="Times New Roman"/>
          <w:color w:val="000000" w:themeColor="text1"/>
          <w:lang w:val="en-US"/>
        </w:rPr>
        <w:t>M</w:t>
      </w:r>
      <w:r w:rsidR="008421A2">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ch</w:t>
      </w:r>
      <w:r w:rsidR="00BE775A" w:rsidRPr="00F641B0">
        <w:rPr>
          <w:rFonts w:ascii="Times" w:hAnsi="Times" w:cs="Times New Roman"/>
          <w:i/>
          <w:color w:val="000000" w:themeColor="text1"/>
          <w:lang w:val="en-US"/>
        </w:rPr>
        <w:t>avalie</w:t>
      </w:r>
      <w:r w:rsidR="00494185" w:rsidRPr="00F641B0">
        <w:rPr>
          <w:rFonts w:ascii="Times" w:hAnsi="Times" w:cs="Times New Roman"/>
          <w:color w:val="000000" w:themeColor="text1"/>
          <w:lang w:val="en-US"/>
        </w:rPr>
        <w:t>re</w:t>
      </w:r>
      <w:r w:rsidR="00827D60" w:rsidRPr="00F641B0">
        <w:rPr>
          <w:rFonts w:ascii="Times" w:hAnsi="Times" w:cs="Times New Roman"/>
          <w:color w:val="000000" w:themeColor="text1"/>
          <w:lang w:val="en-US"/>
        </w:rPr>
        <w:t>.</w:t>
      </w:r>
    </w:p>
    <w:p w14:paraId="02F73053" w14:textId="1027FB6B" w:rsidR="00494185" w:rsidRPr="00F641B0" w:rsidRDefault="00677EA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cav</w:t>
      </w:r>
      <w:r w:rsidR="00F86179" w:rsidRPr="00F641B0">
        <w:rPr>
          <w:rFonts w:ascii="Times" w:hAnsi="Times" w:cs="Times New Roman"/>
          <w:color w:val="000000" w:themeColor="text1"/>
          <w:lang w:val="en-US"/>
        </w:rPr>
        <w:t>alcà</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monte e p</w:t>
      </w:r>
      <w:r w:rsidR="00DE47FD" w:rsidRPr="00F641B0">
        <w:rPr>
          <w:rFonts w:ascii="Times" w:hAnsi="Times" w:cs="Times New Roman"/>
          <w:i/>
          <w:color w:val="000000" w:themeColor="text1"/>
          <w:lang w:val="en-US"/>
        </w:rPr>
        <w:t xml:space="preserve">er </w:t>
      </w:r>
      <w:r w:rsidRPr="00F641B0">
        <w:rPr>
          <w:rFonts w:ascii="Times" w:hAnsi="Times" w:cs="Times New Roman"/>
          <w:color w:val="000000" w:themeColor="text1"/>
          <w:lang w:val="en-US"/>
        </w:rPr>
        <w:t>riv</w:t>
      </w:r>
      <w:r w:rsidR="00494185" w:rsidRPr="00F641B0">
        <w:rPr>
          <w:rFonts w:ascii="Times" w:hAnsi="Times" w:cs="Times New Roman"/>
          <w:color w:val="000000" w:themeColor="text1"/>
          <w:lang w:val="en-US"/>
        </w:rPr>
        <w:t>iere</w:t>
      </w:r>
      <w:r w:rsidR="00F86179" w:rsidRPr="00F641B0">
        <w:rPr>
          <w:rFonts w:ascii="Times" w:hAnsi="Times" w:cs="Times New Roman"/>
          <w:color w:val="000000" w:themeColor="text1"/>
          <w:lang w:val="en-US"/>
        </w:rPr>
        <w:t>,</w:t>
      </w:r>
    </w:p>
    <w:p w14:paraId="54C6267C" w14:textId="56B59BD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w:t>
      </w:r>
      <w:r w:rsidR="00677EAA" w:rsidRPr="00F641B0">
        <w:rPr>
          <w:rFonts w:ascii="Times" w:hAnsi="Times" w:cs="Times New Roman"/>
          <w:color w:val="000000" w:themeColor="text1"/>
          <w:lang w:val="en-US"/>
        </w:rPr>
        <w:t>'</w:t>
      </w:r>
      <w:r w:rsidRPr="00F641B0">
        <w:rPr>
          <w:rFonts w:ascii="Times" w:hAnsi="Times" w:cs="Times New Roman"/>
          <w:color w:val="000000" w:themeColor="text1"/>
          <w:lang w:val="en-US"/>
        </w:rPr>
        <w:t>un çorno in ll</w:t>
      </w:r>
      <w:r w:rsidR="00677EAA" w:rsidRPr="00F641B0">
        <w:rPr>
          <w:rFonts w:ascii="Times" w:hAnsi="Times" w:cs="Times New Roman"/>
          <w:color w:val="000000" w:themeColor="text1"/>
          <w:lang w:val="en-US"/>
        </w:rPr>
        <w:t>'</w:t>
      </w:r>
      <w:r w:rsidR="00F86179" w:rsidRPr="00F641B0">
        <w:rPr>
          <w:rFonts w:ascii="Times" w:hAnsi="Times" w:cs="Times New Roman"/>
          <w:color w:val="000000" w:themeColor="text1"/>
          <w:lang w:val="en-US"/>
        </w:rPr>
        <w:t>altro tanto à</w:t>
      </w:r>
      <w:r w:rsidRPr="00F641B0">
        <w:rPr>
          <w:rFonts w:ascii="Times" w:hAnsi="Times" w:cs="Times New Roman"/>
          <w:color w:val="000000" w:themeColor="text1"/>
          <w:lang w:val="en-US"/>
        </w:rPr>
        <w:t xml:space="preserve"> so cuor penere</w:t>
      </w:r>
      <w:r w:rsidR="00F86179" w:rsidRPr="00F641B0">
        <w:rPr>
          <w:rFonts w:ascii="Times" w:hAnsi="Times" w:cs="Times New Roman"/>
          <w:color w:val="000000" w:themeColor="text1"/>
          <w:lang w:val="en-US"/>
        </w:rPr>
        <w:t>,</w:t>
      </w:r>
    </w:p>
    <w:p w14:paraId="562D6401" w14:textId="00DDF9E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New Roman"/>
          <w:bCs/>
          <w:color w:val="000000" w:themeColor="text1"/>
          <w:lang w:val="en-US"/>
        </w:rPr>
      </w:pPr>
      <w:r w:rsidRPr="00F641B0">
        <w:rPr>
          <w:rFonts w:ascii="Times" w:hAnsi="Times" w:cs="Times New Roman"/>
          <w:bCs/>
          <w:color w:val="000000" w:themeColor="text1"/>
          <w:lang w:val="en-US"/>
        </w:rPr>
        <w:t xml:space="preserve">(16R) </w:t>
      </w:r>
      <w:r w:rsidR="00677EAA" w:rsidRPr="00F641B0">
        <w:rPr>
          <w:rFonts w:ascii="Times" w:hAnsi="Times" w:cs="Times New Roman"/>
          <w:color w:val="000000" w:themeColor="text1"/>
          <w:lang w:val="en-US"/>
        </w:rPr>
        <w:t>Che a P</w:t>
      </w:r>
      <w:r w:rsidRPr="00F641B0">
        <w:rPr>
          <w:rFonts w:ascii="Times" w:hAnsi="Times" w:cs="Times New Roman"/>
          <w:color w:val="000000" w:themeColor="text1"/>
          <w:lang w:val="en-US"/>
        </w:rPr>
        <w:t>aris çonsse sença tardere</w:t>
      </w:r>
      <w:r w:rsidR="00677EAA" w:rsidRPr="00F641B0">
        <w:rPr>
          <w:rFonts w:ascii="Times" w:hAnsi="Times" w:cs="Times New Roman"/>
          <w:color w:val="000000" w:themeColor="text1"/>
          <w:lang w:val="en-US"/>
        </w:rPr>
        <w:t>.</w:t>
      </w:r>
    </w:p>
    <w:p w14:paraId="266252A1" w14:textId="1D0D52D7" w:rsidR="00494185" w:rsidRPr="00F641B0" w:rsidRDefault="00677EA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La novella va a C</w:t>
      </w:r>
      <w:r w:rsidR="00494185" w:rsidRPr="00F641B0">
        <w:rPr>
          <w:rFonts w:ascii="Times" w:hAnsi="Times" w:cs="Times New Roman"/>
          <w:color w:val="000000" w:themeColor="text1"/>
          <w:lang w:val="en-US"/>
        </w:rPr>
        <w:t>arlo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inperere</w:t>
      </w:r>
      <w:r w:rsidR="00827D60" w:rsidRPr="00F641B0">
        <w:rPr>
          <w:rFonts w:ascii="Times" w:hAnsi="Times" w:cs="Times New Roman"/>
          <w:color w:val="000000" w:themeColor="text1"/>
          <w:lang w:val="en-US"/>
        </w:rPr>
        <w:t>;</w:t>
      </w:r>
    </w:p>
    <w:p w14:paraId="2508C348" w14:textId="232FB71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Quando l</w:t>
      </w:r>
      <w:r w:rsidR="00677EAA"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827D6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molto s</w:t>
      </w:r>
      <w:r w:rsidR="00677EAA" w:rsidRPr="00F641B0">
        <w:rPr>
          <w:rFonts w:ascii="Times" w:hAnsi="Times" w:cs="Times New Roman"/>
          <w:color w:val="000000" w:themeColor="text1"/>
          <w:lang w:val="en-US"/>
        </w:rPr>
        <w:t>'à merev</w:t>
      </w:r>
      <w:r w:rsidRPr="00F641B0">
        <w:rPr>
          <w:rFonts w:ascii="Times" w:hAnsi="Times" w:cs="Times New Roman"/>
          <w:color w:val="000000" w:themeColor="text1"/>
          <w:lang w:val="en-US"/>
        </w:rPr>
        <w:t>elere</w:t>
      </w:r>
      <w:r w:rsidR="00677EAA" w:rsidRPr="00F641B0">
        <w:rPr>
          <w:rFonts w:ascii="Times" w:hAnsi="Times" w:cs="Times New Roman"/>
          <w:color w:val="000000" w:themeColor="text1"/>
          <w:lang w:val="en-US"/>
        </w:rPr>
        <w:t>.</w:t>
      </w:r>
    </w:p>
    <w:p w14:paraId="02B5D53F" w14:textId="6514C017" w:rsidR="00494185" w:rsidRPr="00F641B0" w:rsidRDefault="00974FF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Lo dux San</w:t>
      </w:r>
      <w:r w:rsidRPr="00F641B0">
        <w:rPr>
          <w:rFonts w:ascii="Times" w:hAnsi="Times" w:cs="Times New Roman"/>
          <w:i/>
          <w:color w:val="000000" w:themeColor="text1"/>
          <w:lang w:val="en-US"/>
        </w:rPr>
        <w:t>guin</w:t>
      </w:r>
      <w:r w:rsidR="00494185" w:rsidRPr="00F641B0">
        <w:rPr>
          <w:rFonts w:ascii="Times" w:hAnsi="Times" w:cs="Times New Roman"/>
          <w:color w:val="000000" w:themeColor="text1"/>
          <w:lang w:val="en-US"/>
        </w:rPr>
        <w:t xml:space="preserve"> desende del destrere</w:t>
      </w:r>
      <w:r w:rsidR="00B020B0" w:rsidRPr="00F641B0">
        <w:rPr>
          <w:rFonts w:ascii="Times" w:hAnsi="Times" w:cs="Times New Roman"/>
          <w:color w:val="000000" w:themeColor="text1"/>
          <w:lang w:val="en-US"/>
        </w:rPr>
        <w:t>.</w:t>
      </w:r>
    </w:p>
    <w:p w14:paraId="26863BC8" w14:textId="016571CC" w:rsidR="0099364A" w:rsidRPr="00F641B0" w:rsidRDefault="00B020B0" w:rsidP="009225F0">
      <w:pPr>
        <w:pStyle w:val="BodyTextFirstIndent2"/>
        <w:rPr>
          <w:rFonts w:ascii="Times" w:hAnsi="Times"/>
          <w:lang w:val="en-US"/>
        </w:rPr>
      </w:pPr>
      <w:r w:rsidRPr="00F641B0">
        <w:rPr>
          <w:rFonts w:ascii="Times" w:hAnsi="Times"/>
          <w:lang w:val="en-US"/>
        </w:rPr>
        <w:t>Laisse 21</w:t>
      </w:r>
    </w:p>
    <w:p w14:paraId="1B2E9C43" w14:textId="300465A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New Roman"/>
          <w:bCs/>
          <w:color w:val="000000" w:themeColor="text1"/>
          <w:lang w:val="en-US"/>
        </w:rPr>
      </w:pPr>
      <w:r w:rsidRPr="00F641B0">
        <w:rPr>
          <w:rFonts w:ascii="Times" w:hAnsi="Times" w:cs="Times New Roman"/>
          <w:color w:val="000000" w:themeColor="text1"/>
          <w:lang w:val="en-US"/>
        </w:rPr>
        <w:t>Quando lo dux fo a tera desendu</w:t>
      </w:r>
      <w:r w:rsidR="00827D60" w:rsidRPr="00F641B0">
        <w:rPr>
          <w:rFonts w:ascii="Times" w:hAnsi="Times" w:cs="Times New Roman"/>
          <w:color w:val="000000" w:themeColor="text1"/>
          <w:lang w:val="en-US"/>
        </w:rPr>
        <w:t>,</w:t>
      </w:r>
    </w:p>
    <w:p w14:paraId="662D7DE5" w14:textId="7D3DAD93" w:rsidR="00494185" w:rsidRPr="00F641B0" w:rsidRDefault="00B020B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F86179" w:rsidRPr="00F641B0">
        <w:rPr>
          <w:rFonts w:ascii="Times" w:hAnsi="Times" w:cs="Times New Roman"/>
          <w:color w:val="000000" w:themeColor="text1"/>
          <w:lang w:val="en-US"/>
        </w:rPr>
        <w:t>l montà</w:t>
      </w:r>
      <w:r w:rsidR="00494185" w:rsidRPr="00F641B0">
        <w:rPr>
          <w:rFonts w:ascii="Times" w:hAnsi="Times" w:cs="Times New Roman"/>
          <w:color w:val="000000" w:themeColor="text1"/>
          <w:lang w:val="en-US"/>
        </w:rPr>
        <w:t xml:space="preserve"> sul palaço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el fo ben cognossu</w:t>
      </w:r>
      <w:r w:rsidRPr="00F641B0">
        <w:rPr>
          <w:rFonts w:ascii="Times" w:hAnsi="Times" w:cs="Times New Roman"/>
          <w:color w:val="000000" w:themeColor="text1"/>
          <w:lang w:val="en-US"/>
        </w:rPr>
        <w:t>,</w:t>
      </w:r>
    </w:p>
    <w:p w14:paraId="7A43A5EF" w14:textId="0BCDAD85" w:rsidR="00494185" w:rsidRPr="00F641B0" w:rsidRDefault="00F8617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Incontrà</w:t>
      </w:r>
      <w:r w:rsidR="00B020B0" w:rsidRPr="00F641B0">
        <w:rPr>
          <w:rFonts w:ascii="Times" w:hAnsi="Times" w:cs="Times New Roman"/>
          <w:color w:val="000000" w:themeColor="text1"/>
          <w:lang w:val="en-US"/>
        </w:rPr>
        <w:t xml:space="preserve"> lu v</w:t>
      </w:r>
      <w:r w:rsidR="00494185" w:rsidRPr="00F641B0">
        <w:rPr>
          <w:rFonts w:ascii="Times" w:hAnsi="Times" w:cs="Times New Roman"/>
          <w:color w:val="000000" w:themeColor="text1"/>
          <w:lang w:val="en-US"/>
        </w:rPr>
        <w:t xml:space="preserve">a </w:t>
      </w:r>
      <w:r w:rsidR="00827D60" w:rsidRPr="00F641B0">
        <w:rPr>
          <w:rFonts w:ascii="Times" w:hAnsi="Times" w:cs="Times New Roman"/>
          <w:color w:val="000000" w:themeColor="text1"/>
          <w:lang w:val="en-US"/>
        </w:rPr>
        <w:t xml:space="preserve">li grandi </w:t>
      </w:r>
      <w:r w:rsidR="00180088">
        <w:rPr>
          <w:rFonts w:ascii="Times" w:hAnsi="Times" w:cs="Times New Roman"/>
          <w:color w:val="000000" w:themeColor="text1"/>
          <w:lang w:val="en-US"/>
        </w:rPr>
        <w:t>e·ll</w:t>
      </w:r>
      <w:r w:rsidR="00494185" w:rsidRPr="00F641B0">
        <w:rPr>
          <w:rFonts w:ascii="Times" w:hAnsi="Times" w:cs="Times New Roman"/>
          <w:color w:val="000000" w:themeColor="text1"/>
          <w:lang w:val="en-US"/>
        </w:rPr>
        <w:t>i menu</w:t>
      </w:r>
      <w:r w:rsidR="00B020B0" w:rsidRPr="00F641B0">
        <w:rPr>
          <w:rFonts w:ascii="Times" w:hAnsi="Times" w:cs="Times New Roman"/>
          <w:color w:val="000000" w:themeColor="text1"/>
          <w:lang w:val="en-US"/>
        </w:rPr>
        <w:t>.</w:t>
      </w:r>
    </w:p>
    <w:p w14:paraId="1041C9AC" w14:textId="2954214E" w:rsidR="00494185" w:rsidRPr="00F641B0" w:rsidRDefault="00B020B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Quando Carlo lo v</w:t>
      </w:r>
      <w:r w:rsidR="00494185" w:rsidRPr="00F641B0">
        <w:rPr>
          <w:rFonts w:ascii="Times" w:hAnsi="Times" w:cs="Times New Roman"/>
          <w:color w:val="000000" w:themeColor="text1"/>
          <w:lang w:val="en-US"/>
        </w:rPr>
        <w:t>ete</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'à raxom metu,</w:t>
      </w:r>
    </w:p>
    <w:p w14:paraId="46E28B19" w14:textId="24720A0F" w:rsidR="00494185" w:rsidRPr="00F641B0" w:rsidRDefault="00B020B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Bel fio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dit</w:t>
      </w:r>
      <w:r w:rsidR="00F47832">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ell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"che nov</w:t>
      </w:r>
      <w:r w:rsidR="00494185" w:rsidRPr="00F641B0">
        <w:rPr>
          <w:rFonts w:ascii="Times" w:hAnsi="Times" w:cs="Times New Roman"/>
          <w:color w:val="000000" w:themeColor="text1"/>
          <w:lang w:val="en-US"/>
        </w:rPr>
        <w:t xml:space="preserve">ele </w:t>
      </w:r>
      <w:r w:rsidR="002416C5" w:rsidRPr="00F641B0">
        <w:rPr>
          <w:rFonts w:ascii="Times" w:hAnsi="Times" w:cs="Times New Roman"/>
          <w:color w:val="000000" w:themeColor="text1"/>
          <w:lang w:val="en-US"/>
        </w:rPr>
        <w:t>ài</w:t>
      </w:r>
      <w:r w:rsidR="00494185" w:rsidRPr="00F641B0">
        <w:rPr>
          <w:rFonts w:ascii="Times" w:hAnsi="Times" w:cs="Times New Roman"/>
          <w:color w:val="000000" w:themeColor="text1"/>
          <w:lang w:val="en-US"/>
        </w:rPr>
        <w:t xml:space="preserve"> tu</w:t>
      </w:r>
      <w:r w:rsidR="002D65EF" w:rsidRPr="00F641B0">
        <w:rPr>
          <w:rFonts w:ascii="Times" w:hAnsi="Times" w:cs="Times New Roman"/>
          <w:color w:val="000000" w:themeColor="text1"/>
          <w:lang w:val="en-US"/>
        </w:rPr>
        <w:t>?</w:t>
      </w:r>
    </w:p>
    <w:p w14:paraId="7BFF2016" w14:textId="33BD73A4"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827D60" w:rsidRPr="00F641B0">
        <w:rPr>
          <w:rFonts w:ascii="Times" w:hAnsi="Times" w:cs="Times New Roman"/>
          <w:color w:val="000000" w:themeColor="text1"/>
          <w:lang w:val="en-US"/>
        </w:rPr>
        <w:t>'</w:t>
      </w:r>
      <w:r w:rsidR="00B020B0" w:rsidRPr="00F641B0">
        <w:rPr>
          <w:rFonts w:ascii="Times" w:hAnsi="Times" w:cs="Times New Roman"/>
          <w:color w:val="000000" w:themeColor="text1"/>
          <w:lang w:val="en-US"/>
        </w:rPr>
        <w:t xml:space="preserve"> è vostro conpagno Ugo e a(m)</w:t>
      </w:r>
      <w:r w:rsidR="00494185" w:rsidRPr="00F641B0">
        <w:rPr>
          <w:rFonts w:ascii="Times" w:hAnsi="Times" w:cs="Times New Roman"/>
          <w:color w:val="000000" w:themeColor="text1"/>
          <w:lang w:val="en-US"/>
        </w:rPr>
        <w:t>igo</w:t>
      </w:r>
      <w:r w:rsidR="00B020B0" w:rsidRPr="00F641B0">
        <w:rPr>
          <w:rStyle w:val="FootnoteReference"/>
          <w:rFonts w:ascii="Times" w:hAnsi="Times" w:cs="Times New Roman"/>
          <w:color w:val="000000" w:themeColor="text1"/>
          <w:lang w:val="en-US"/>
        </w:rPr>
        <w:footnoteReference w:id="78"/>
      </w:r>
      <w:r w:rsidR="00494185" w:rsidRPr="00F641B0">
        <w:rPr>
          <w:rFonts w:ascii="Times" w:hAnsi="Times" w:cs="Times New Roman"/>
          <w:color w:val="000000" w:themeColor="text1"/>
          <w:lang w:val="en-US"/>
        </w:rPr>
        <w:t xml:space="preserve"> e dru</w:t>
      </w:r>
      <w:r w:rsidR="00B020B0" w:rsidRPr="00F641B0">
        <w:rPr>
          <w:rFonts w:ascii="Times" w:hAnsi="Times" w:cs="Times New Roman"/>
          <w:color w:val="000000" w:themeColor="text1"/>
          <w:lang w:val="en-US"/>
        </w:rPr>
        <w:t>?</w:t>
      </w:r>
      <w:r w:rsidR="00827D60" w:rsidRPr="00F641B0">
        <w:rPr>
          <w:rFonts w:ascii="Times" w:hAnsi="Times" w:cs="Times New Roman"/>
          <w:color w:val="000000" w:themeColor="text1"/>
          <w:lang w:val="en-US"/>
        </w:rPr>
        <w:t>"</w:t>
      </w:r>
    </w:p>
    <w:p w14:paraId="04C48B6F" w14:textId="368ECF1F" w:rsidR="0099364A" w:rsidRPr="00F641B0" w:rsidRDefault="00B020B0" w:rsidP="00921604">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Disse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w:t>
      </w:r>
      <w:r w:rsidRPr="00F641B0">
        <w:rPr>
          <w:rFonts w:ascii="Times" w:hAnsi="Times" w:cs="Times New Roman"/>
          <w:color w:val="000000" w:themeColor="text1"/>
          <w:lang w:val="en-US"/>
        </w:rPr>
        <w:t xml:space="preserve"> "S</w:t>
      </w:r>
      <w:r w:rsidR="00494185" w:rsidRPr="00F641B0">
        <w:rPr>
          <w:rFonts w:ascii="Times" w:hAnsi="Times" w:cs="Times New Roman"/>
          <w:color w:val="000000" w:themeColor="text1"/>
          <w:lang w:val="en-US"/>
        </w:rPr>
        <w:t>iere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or foss</w:t>
      </w:r>
      <w:r w:rsidRPr="00F641B0">
        <w:rPr>
          <w:rFonts w:ascii="Times" w:hAnsi="Times" w:cs="Times New Roman"/>
          <w:color w:val="000000" w:themeColor="text1"/>
          <w:lang w:val="en-US"/>
        </w:rPr>
        <w:t>'ello a</w:t>
      </w:r>
      <w:r w:rsidR="00494185" w:rsidRPr="00F641B0">
        <w:rPr>
          <w:rFonts w:ascii="Times" w:hAnsi="Times" w:cs="Times New Roman"/>
          <w:color w:val="000000" w:themeColor="text1"/>
          <w:lang w:val="en-US"/>
        </w:rPr>
        <w:t>pendu</w:t>
      </w:r>
      <w:r w:rsidRPr="00F641B0">
        <w:rPr>
          <w:rStyle w:val="FootnoteReference"/>
          <w:rFonts w:ascii="Times" w:hAnsi="Times" w:cs="Times New Roman"/>
          <w:color w:val="000000" w:themeColor="text1"/>
          <w:lang w:val="en-US"/>
        </w:rPr>
        <w:footnoteReference w:id="79"/>
      </w:r>
    </w:p>
    <w:p w14:paraId="035AF73D" w14:textId="6F808605" w:rsidR="00494185" w:rsidRPr="00F641B0" w:rsidRDefault="00F4783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Pr>
          <w:rFonts w:ascii="Times" w:hAnsi="Times" w:cs="Times New Roman"/>
          <w:color w:val="000000" w:themeColor="text1"/>
          <w:lang w:val="en-US"/>
        </w:rPr>
        <w:t>Sou</w:t>
      </w:r>
      <w:r w:rsidR="00921604" w:rsidRPr="00F641B0">
        <w:rPr>
          <w:rFonts w:ascii="Times" w:hAnsi="Times" w:cs="Times New Roman"/>
          <w:color w:val="000000" w:themeColor="text1"/>
          <w:lang w:val="en-US"/>
        </w:rPr>
        <w:t>r doi forche li</w:t>
      </w:r>
      <w:r w:rsidR="00494185" w:rsidRPr="00F641B0">
        <w:rPr>
          <w:rFonts w:ascii="Times" w:hAnsi="Times" w:cs="Times New Roman"/>
          <w:color w:val="000000" w:themeColor="text1"/>
          <w:lang w:val="en-US"/>
        </w:rPr>
        <w:t>gado e co</w:t>
      </w:r>
      <w:r w:rsidR="00203EC8"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fundu</w:t>
      </w:r>
      <w:r w:rsidR="002D65EF" w:rsidRPr="00F641B0">
        <w:rPr>
          <w:rFonts w:ascii="Times" w:hAnsi="Times" w:cs="Times New Roman"/>
          <w:color w:val="000000" w:themeColor="text1"/>
          <w:lang w:val="en-US"/>
        </w:rPr>
        <w:t>!</w:t>
      </w:r>
    </w:p>
    <w:p w14:paraId="53CB9A47" w14:textId="7B561BF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Cholui lo confonda ch</w:t>
      </w:r>
      <w:r w:rsidR="00921604" w:rsidRPr="00F641B0">
        <w:rPr>
          <w:rFonts w:ascii="Times" w:hAnsi="Times" w:cs="Times New Roman"/>
          <w:color w:val="000000" w:themeColor="text1"/>
          <w:lang w:val="en-US"/>
        </w:rPr>
        <w:t xml:space="preserve">'à nome </w:t>
      </w:r>
      <w:r w:rsidR="008757CF" w:rsidRPr="00F641B0">
        <w:rPr>
          <w:rFonts w:ascii="Times" w:hAnsi="Times" w:cs="Times New Roman"/>
          <w:color w:val="000000" w:themeColor="text1"/>
          <w:lang w:val="en-US"/>
        </w:rPr>
        <w:t>J</w:t>
      </w:r>
      <w:r w:rsidRPr="00F641B0">
        <w:rPr>
          <w:rFonts w:ascii="Times" w:hAnsi="Times" w:cs="Times New Roman"/>
          <w:color w:val="000000" w:themeColor="text1"/>
          <w:lang w:val="en-US"/>
        </w:rPr>
        <w:t>e</w:t>
      </w:r>
      <w:r w:rsidR="008757CF" w:rsidRPr="00F641B0">
        <w:rPr>
          <w:rFonts w:ascii="Times" w:hAnsi="Times" w:cs="Times New Roman"/>
          <w:i/>
          <w:color w:val="000000" w:themeColor="text1"/>
          <w:lang w:val="en-US"/>
        </w:rPr>
        <w:t>x</w:t>
      </w:r>
      <w:r w:rsidRPr="00F641B0">
        <w:rPr>
          <w:rFonts w:ascii="Times" w:hAnsi="Times" w:cs="Times New Roman"/>
          <w:color w:val="000000" w:themeColor="text1"/>
          <w:lang w:val="en-US"/>
        </w:rPr>
        <w:t>hu</w:t>
      </w:r>
      <w:r w:rsidR="002D65EF" w:rsidRPr="00F641B0">
        <w:rPr>
          <w:rFonts w:ascii="Times" w:hAnsi="Times" w:cs="Times New Roman"/>
          <w:color w:val="000000" w:themeColor="text1"/>
          <w:lang w:val="en-US"/>
        </w:rPr>
        <w:t>!</w:t>
      </w:r>
    </w:p>
    <w:p w14:paraId="44EA7BB2" w14:textId="013D6777" w:rsidR="00494185" w:rsidRPr="00F641B0" w:rsidRDefault="002D65E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Savì v</w:t>
      </w:r>
      <w:r w:rsidR="00494185" w:rsidRPr="00F641B0">
        <w:rPr>
          <w:rFonts w:ascii="Times" w:hAnsi="Times" w:cs="Times New Roman"/>
          <w:color w:val="000000" w:themeColor="text1"/>
          <w:lang w:val="en-US"/>
        </w:rPr>
        <w:t>ui</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2D6F64" w:rsidRPr="00F641B0">
        <w:rPr>
          <w:rFonts w:ascii="Times" w:hAnsi="Times" w:cs="Times New Roman"/>
          <w:color w:val="000000" w:themeColor="text1"/>
          <w:lang w:val="en-US"/>
        </w:rPr>
        <w:t>ché</w:t>
      </w:r>
      <w:r w:rsidRPr="00F641B0">
        <w:rPr>
          <w:rFonts w:ascii="Times" w:hAnsi="Times" w:cs="Times New Roman"/>
          <w:color w:val="000000" w:themeColor="text1"/>
          <w:lang w:val="en-US"/>
        </w:rPr>
        <w:t xml:space="preserve"> io son</w:t>
      </w:r>
      <w:r w:rsidR="00827D60"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enu</w:t>
      </w:r>
      <w:r w:rsidR="007826A0" w:rsidRPr="00F641B0">
        <w:rPr>
          <w:rFonts w:ascii="Times" w:hAnsi="Times" w:cs="Times New Roman"/>
          <w:color w:val="000000" w:themeColor="text1"/>
          <w:lang w:val="en-US"/>
        </w:rPr>
        <w:t>?</w:t>
      </w:r>
    </w:p>
    <w:p w14:paraId="729836B3" w14:textId="6B7A266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Sença chaxon de</w:t>
      </w:r>
      <w:r w:rsidR="002D65EF"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iena non sson partu</w:t>
      </w:r>
      <w:r w:rsidR="002D65EF" w:rsidRPr="00F641B0">
        <w:rPr>
          <w:rFonts w:ascii="Times" w:hAnsi="Times" w:cs="Times New Roman"/>
          <w:color w:val="000000" w:themeColor="text1"/>
          <w:lang w:val="en-US"/>
        </w:rPr>
        <w:t>;</w:t>
      </w:r>
    </w:p>
    <w:p w14:paraId="1E920B18" w14:textId="431BE07F" w:rsidR="00494185" w:rsidRPr="00F641B0" w:rsidRDefault="002D65E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La veritade tuta </w:t>
      </w:r>
      <w:r w:rsidR="00FB0DAC" w:rsidRPr="00F641B0">
        <w:rPr>
          <w:rFonts w:ascii="Times" w:hAnsi="Times" w:cs="Times New Roman"/>
          <w:color w:val="000000" w:themeColor="text1"/>
          <w:lang w:val="en-US"/>
        </w:rPr>
        <w:t>v'averé</w:t>
      </w:r>
      <w:r w:rsidR="00494185" w:rsidRPr="00F641B0">
        <w:rPr>
          <w:rFonts w:ascii="Times" w:hAnsi="Times" w:cs="Times New Roman"/>
          <w:color w:val="000000" w:themeColor="text1"/>
          <w:lang w:val="en-US"/>
        </w:rPr>
        <w:t xml:space="preserve"> desponu</w:t>
      </w:r>
      <w:r w:rsidR="00827D60" w:rsidRPr="00F641B0">
        <w:rPr>
          <w:rFonts w:ascii="Times" w:hAnsi="Times" w:cs="Times New Roman"/>
          <w:color w:val="000000" w:themeColor="text1"/>
          <w:lang w:val="en-US"/>
        </w:rPr>
        <w:t>."</w:t>
      </w:r>
    </w:p>
    <w:p w14:paraId="60AFBB85" w14:textId="4F5CB9D0" w:rsidR="0099364A" w:rsidRPr="00F641B0" w:rsidRDefault="002D65EF" w:rsidP="009225F0">
      <w:pPr>
        <w:pStyle w:val="BodyTextFirstIndent2"/>
        <w:rPr>
          <w:rFonts w:ascii="Times" w:hAnsi="Times"/>
          <w:lang w:val="en-US"/>
        </w:rPr>
      </w:pPr>
      <w:r w:rsidRPr="00F641B0">
        <w:rPr>
          <w:rFonts w:ascii="Times" w:hAnsi="Times"/>
          <w:lang w:val="en-US"/>
        </w:rPr>
        <w:t>Laisse 22</w:t>
      </w:r>
    </w:p>
    <w:p w14:paraId="7C5C2E1D" w14:textId="06460177" w:rsidR="00494185" w:rsidRPr="00F641B0" w:rsidRDefault="002D65E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Dixe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entendì </w:t>
      </w:r>
      <w:r w:rsidR="00494185" w:rsidRPr="00F641B0">
        <w:rPr>
          <w:rFonts w:ascii="Times" w:hAnsi="Times" w:cs="Times New Roman"/>
          <w:color w:val="000000" w:themeColor="text1"/>
          <w:lang w:val="en-US"/>
        </w:rPr>
        <w:t>mio talant</w:t>
      </w:r>
      <w:r w:rsidRPr="00F641B0">
        <w:rPr>
          <w:rFonts w:ascii="Times" w:hAnsi="Times" w:cs="Times New Roman"/>
          <w:color w:val="000000" w:themeColor="text1"/>
          <w:lang w:val="en-US"/>
        </w:rPr>
        <w:t>,</w:t>
      </w:r>
    </w:p>
    <w:p w14:paraId="075DC01A" w14:textId="7243EB3F"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(16V) </w:t>
      </w:r>
      <w:r w:rsidR="002D65EF" w:rsidRPr="00F641B0">
        <w:rPr>
          <w:rFonts w:ascii="Times" w:hAnsi="Times" w:cs="Times New Roman"/>
          <w:color w:val="000000" w:themeColor="text1"/>
          <w:lang w:val="en-US"/>
        </w:rPr>
        <w:t>De Ugo ve dirò tuto lo conv</w:t>
      </w:r>
      <w:r w:rsidRPr="00F641B0">
        <w:rPr>
          <w:rFonts w:ascii="Times" w:hAnsi="Times" w:cs="Times New Roman"/>
          <w:color w:val="000000" w:themeColor="text1"/>
          <w:lang w:val="en-US"/>
        </w:rPr>
        <w:t>enant</w:t>
      </w:r>
      <w:r w:rsidR="002D65EF" w:rsidRPr="00F641B0">
        <w:rPr>
          <w:rFonts w:ascii="Times" w:hAnsi="Times" w:cs="Times New Roman"/>
          <w:color w:val="000000" w:themeColor="text1"/>
          <w:lang w:val="en-US"/>
        </w:rPr>
        <w:t>,</w:t>
      </w:r>
    </w:p>
    <w:p w14:paraId="329F5507" w14:textId="32CB3238" w:rsidR="00494185" w:rsidRPr="00F641B0" w:rsidRDefault="002D65E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plui che n</w:t>
      </w:r>
      <w:r w:rsidR="00494185" w:rsidRPr="00F641B0">
        <w:rPr>
          <w:rFonts w:ascii="Times" w:hAnsi="Times" w:cs="Times New Roman"/>
          <w:color w:val="000000" w:themeColor="text1"/>
          <w:lang w:val="en-US"/>
        </w:rPr>
        <w:t>o f</w:t>
      </w:r>
      <w:r w:rsidR="008421A2">
        <w:rPr>
          <w:rFonts w:ascii="Times" w:hAnsi="Times" w:cs="Times New Roman"/>
          <w:color w:val="000000" w:themeColor="text1"/>
          <w:lang w:val="en-US"/>
        </w:rPr>
        <w:t>o Gaino ell·</w:t>
      </w:r>
      <w:r w:rsidRPr="00F641B0">
        <w:rPr>
          <w:rFonts w:ascii="Times" w:hAnsi="Times" w:cs="Times New Roman"/>
          <w:color w:val="000000" w:themeColor="text1"/>
          <w:lang w:val="en-US"/>
        </w:rPr>
        <w:t>è</w:t>
      </w:r>
      <w:r w:rsidR="00494185" w:rsidRPr="00F641B0">
        <w:rPr>
          <w:rFonts w:ascii="Times" w:hAnsi="Times" w:cs="Times New Roman"/>
          <w:color w:val="000000" w:themeColor="text1"/>
          <w:lang w:val="en-US"/>
        </w:rPr>
        <w:t xml:space="preserve"> felont seduant</w:t>
      </w:r>
      <w:r w:rsidRPr="00F641B0">
        <w:rPr>
          <w:rFonts w:ascii="Times" w:hAnsi="Times" w:cs="Times New Roman"/>
          <w:color w:val="000000" w:themeColor="text1"/>
          <w:lang w:val="en-US"/>
        </w:rPr>
        <w:t>.</w:t>
      </w:r>
    </w:p>
    <w:p w14:paraId="258DAE22" w14:textId="30A586FA" w:rsidR="00494185" w:rsidRPr="00F641B0" w:rsidRDefault="002D65E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à</w:t>
      </w:r>
      <w:r w:rsidR="00494185" w:rsidRPr="00F641B0">
        <w:rPr>
          <w:rFonts w:ascii="Times" w:hAnsi="Times" w:cs="Times New Roman"/>
          <w:color w:val="000000" w:themeColor="text1"/>
          <w:lang w:val="en-US"/>
        </w:rPr>
        <w:t xml:space="preserve"> fatto a mi felonia e tradiamant</w:t>
      </w:r>
      <w:r w:rsidRPr="00F641B0">
        <w:rPr>
          <w:rFonts w:ascii="Times" w:hAnsi="Times" w:cs="Times New Roman"/>
          <w:color w:val="000000" w:themeColor="text1"/>
          <w:lang w:val="en-US"/>
        </w:rPr>
        <w:t>.</w:t>
      </w:r>
    </w:p>
    <w:p w14:paraId="475E17DB" w14:textId="71BF128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2D65EF" w:rsidRPr="00F641B0">
        <w:rPr>
          <w:rFonts w:ascii="Times" w:hAnsi="Times" w:cs="Times New Roman"/>
          <w:color w:val="000000" w:themeColor="text1"/>
          <w:lang w:val="en-US"/>
        </w:rPr>
        <w:t>'</w:t>
      </w:r>
      <w:r w:rsidRPr="00F641B0">
        <w:rPr>
          <w:rFonts w:ascii="Times" w:hAnsi="Times" w:cs="Times New Roman"/>
          <w:color w:val="000000" w:themeColor="text1"/>
          <w:lang w:val="en-US"/>
        </w:rPr>
        <w:t>altro çorno all</w:t>
      </w:r>
      <w:r w:rsidR="002D65EF" w:rsidRPr="00F641B0">
        <w:rPr>
          <w:rFonts w:ascii="Times" w:hAnsi="Times" w:cs="Times New Roman"/>
          <w:color w:val="000000" w:themeColor="text1"/>
          <w:lang w:val="en-US"/>
        </w:rPr>
        <w:t>'</w:t>
      </w:r>
      <w:r w:rsidR="007826A0" w:rsidRPr="00F641B0">
        <w:rPr>
          <w:rFonts w:ascii="Times" w:hAnsi="Times" w:cs="Times New Roman"/>
          <w:color w:val="000000" w:themeColor="text1"/>
          <w:lang w:val="en-US"/>
        </w:rPr>
        <w:t>alba</w:t>
      </w:r>
      <w:r w:rsidRPr="00F641B0">
        <w:rPr>
          <w:rFonts w:ascii="Times" w:hAnsi="Times" w:cs="Times New Roman"/>
          <w:color w:val="000000" w:themeColor="text1"/>
          <w:lang w:val="en-US"/>
        </w:rPr>
        <w:t xml:space="preserve"> parant</w:t>
      </w:r>
      <w:r w:rsidR="002D65EF" w:rsidRPr="00F641B0">
        <w:rPr>
          <w:rFonts w:ascii="Times" w:hAnsi="Times" w:cs="Times New Roman"/>
          <w:color w:val="000000" w:themeColor="text1"/>
          <w:lang w:val="en-US"/>
        </w:rPr>
        <w:t>,</w:t>
      </w:r>
    </w:p>
    <w:p w14:paraId="7FC60DA9" w14:textId="388EFD90" w:rsidR="00494185" w:rsidRPr="00F641B0" w:rsidRDefault="00F8617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andie</w:t>
      </w:r>
      <w:r w:rsidR="002D65EF" w:rsidRPr="00F641B0">
        <w:rPr>
          <w:rFonts w:ascii="Times" w:hAnsi="Times" w:cs="Times New Roman"/>
          <w:color w:val="000000" w:themeColor="text1"/>
          <w:lang w:val="en-US"/>
        </w:rPr>
        <w:t xml:space="preserve"> a chaçar al bosco v</w:t>
      </w:r>
      <w:r w:rsidR="00827D60" w:rsidRPr="00F641B0">
        <w:rPr>
          <w:rFonts w:ascii="Times" w:hAnsi="Times" w:cs="Times New Roman"/>
          <w:color w:val="000000" w:themeColor="text1"/>
          <w:lang w:val="en-US"/>
        </w:rPr>
        <w:t>erdo</w:t>
      </w:r>
      <w:r w:rsidR="001B1189">
        <w:rPr>
          <w:rFonts w:ascii="Times" w:hAnsi="Times" w:cs="Times New Roman"/>
          <w:color w:val="000000" w:themeColor="text1"/>
          <w:lang w:val="en-US"/>
        </w:rPr>
        <w:t>i</w:t>
      </w:r>
      <w:r w:rsidR="00494185" w:rsidRPr="00F641B0">
        <w:rPr>
          <w:rFonts w:ascii="Times" w:hAnsi="Times" w:cs="Times New Roman"/>
          <w:color w:val="000000" w:themeColor="text1"/>
          <w:lang w:val="en-US"/>
        </w:rPr>
        <w:t>an</w:t>
      </w:r>
      <w:r w:rsidR="002D65EF" w:rsidRPr="00F641B0">
        <w:rPr>
          <w:rFonts w:ascii="Times" w:hAnsi="Times" w:cs="Times New Roman"/>
          <w:color w:val="000000" w:themeColor="text1"/>
          <w:lang w:val="en-US"/>
        </w:rPr>
        <w:t>(t)</w:t>
      </w:r>
      <w:r w:rsidR="00E36833" w:rsidRPr="00F641B0">
        <w:rPr>
          <w:rFonts w:ascii="Times" w:hAnsi="Times" w:cs="Times New Roman"/>
          <w:color w:val="000000" w:themeColor="text1"/>
          <w:lang w:val="en-US"/>
        </w:rPr>
        <w:t>,</w:t>
      </w:r>
      <w:r w:rsidR="00FE33C7" w:rsidRPr="00F641B0">
        <w:rPr>
          <w:rStyle w:val="FootnoteReference"/>
          <w:rFonts w:ascii="Times" w:hAnsi="Times" w:cs="Times New Roman"/>
          <w:color w:val="000000" w:themeColor="text1"/>
          <w:lang w:val="en-US"/>
        </w:rPr>
        <w:footnoteReference w:id="80"/>
      </w:r>
    </w:p>
    <w:p w14:paraId="6C071C2E" w14:textId="0C4EFC4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2D4ABD" w:rsidRPr="00F641B0">
        <w:rPr>
          <w:rFonts w:ascii="Times" w:hAnsi="Times" w:cs="Times New Roman"/>
          <w:color w:val="000000" w:themeColor="text1"/>
          <w:lang w:val="en-US"/>
        </w:rPr>
        <w:t>'</w:t>
      </w:r>
      <w:r w:rsidRPr="00F641B0">
        <w:rPr>
          <w:rFonts w:ascii="Times" w:hAnsi="Times" w:cs="Times New Roman"/>
          <w:color w:val="000000" w:themeColor="text1"/>
          <w:lang w:val="en-US"/>
        </w:rPr>
        <w:t>o</w:t>
      </w:r>
      <w:r w:rsidR="002D65EF" w:rsidRPr="00F641B0">
        <w:rPr>
          <w:rFonts w:ascii="Times" w:hAnsi="Times" w:cs="Times New Roman"/>
          <w:color w:val="000000" w:themeColor="text1"/>
          <w:lang w:val="en-US"/>
        </w:rPr>
        <w:t xml:space="preserve"> </w:t>
      </w:r>
      <w:r w:rsidR="002D4ABD" w:rsidRPr="00F641B0">
        <w:rPr>
          <w:rFonts w:ascii="Times" w:hAnsi="Times" w:cs="Times New Roman"/>
          <w:color w:val="000000" w:themeColor="text1"/>
          <w:lang w:val="en-US"/>
        </w:rPr>
        <w:t>mi io meni</w:t>
      </w:r>
      <w:r w:rsidR="00827D60"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de mia çant</w:t>
      </w:r>
      <w:r w:rsidR="00E36833" w:rsidRPr="00F641B0">
        <w:rPr>
          <w:rFonts w:ascii="Times" w:hAnsi="Times" w:cs="Times New Roman"/>
          <w:color w:val="000000" w:themeColor="text1"/>
          <w:lang w:val="en-US"/>
        </w:rPr>
        <w:t>.</w:t>
      </w:r>
    </w:p>
    <w:p w14:paraId="67D1006D" w14:textId="34096F2B" w:rsidR="00494185" w:rsidRPr="00F641B0" w:rsidRDefault="0057225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U</w:t>
      </w:r>
      <w:r w:rsidRPr="00F641B0">
        <w:rPr>
          <w:rFonts w:ascii="Times" w:hAnsi="Times" w:cs="Times New Roman"/>
          <w:i/>
          <w:color w:val="000000" w:themeColor="text1"/>
          <w:lang w:val="en-US"/>
        </w:rPr>
        <w:t>go</w:t>
      </w:r>
      <w:r w:rsidR="002D65EF" w:rsidRPr="00F641B0">
        <w:rPr>
          <w:rFonts w:ascii="Times" w:hAnsi="Times" w:cs="Times New Roman"/>
          <w:color w:val="000000" w:themeColor="text1"/>
          <w:lang w:val="en-US"/>
        </w:rPr>
        <w:t xml:space="preserve"> me fidava plui de nesun omo viv</w:t>
      </w:r>
      <w:r w:rsidR="00494185" w:rsidRPr="00F641B0">
        <w:rPr>
          <w:rFonts w:ascii="Times" w:hAnsi="Times" w:cs="Times New Roman"/>
          <w:color w:val="000000" w:themeColor="text1"/>
          <w:lang w:val="en-US"/>
        </w:rPr>
        <w:t>ant</w:t>
      </w:r>
      <w:r w:rsidR="00E36833" w:rsidRPr="00F641B0">
        <w:rPr>
          <w:rFonts w:ascii="Times" w:hAnsi="Times" w:cs="Times New Roman"/>
          <w:color w:val="000000" w:themeColor="text1"/>
          <w:lang w:val="en-US"/>
        </w:rPr>
        <w:t>.</w:t>
      </w:r>
    </w:p>
    <w:p w14:paraId="580A4F35" w14:textId="5B1D7DBD" w:rsidR="00494185" w:rsidRPr="00F641B0" w:rsidRDefault="002D65E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Oldì, </w:t>
      </w:r>
      <w:r w:rsidR="00494185" w:rsidRPr="00F641B0">
        <w:rPr>
          <w:rFonts w:ascii="Times" w:hAnsi="Times" w:cs="Times New Roman"/>
          <w:color w:val="000000" w:themeColor="text1"/>
          <w:lang w:val="en-US"/>
        </w:rPr>
        <w:t>sier</w:t>
      </w:r>
      <w:r w:rsidRPr="00F641B0">
        <w:rPr>
          <w:rFonts w:ascii="Times" w:hAnsi="Times" w:cs="Times New Roman"/>
          <w:color w:val="000000" w:themeColor="text1"/>
          <w:lang w:val="en-US"/>
        </w:rPr>
        <w:t>, che fè</w:t>
      </w:r>
      <w:r w:rsidR="00494185" w:rsidRPr="00F641B0">
        <w:rPr>
          <w:rFonts w:ascii="Times" w:hAnsi="Times" w:cs="Times New Roman"/>
          <w:color w:val="000000" w:themeColor="text1"/>
          <w:lang w:val="en-US"/>
        </w:rPr>
        <w:t xml:space="preserve"> lo fellon seduant</w:t>
      </w:r>
      <w:r w:rsidRPr="00F641B0">
        <w:rPr>
          <w:rFonts w:ascii="Times" w:hAnsi="Times" w:cs="Times New Roman"/>
          <w:color w:val="000000" w:themeColor="text1"/>
          <w:lang w:val="en-US"/>
        </w:rPr>
        <w:t>:</w:t>
      </w:r>
    </w:p>
    <w:p w14:paraId="1E8D7687" w14:textId="2700AC0D" w:rsidR="00494185" w:rsidRPr="00F641B0" w:rsidRDefault="002D65E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se fè</w:t>
      </w:r>
      <w:r w:rsidR="00494185" w:rsidRPr="00F641B0">
        <w:rPr>
          <w:rFonts w:ascii="Times" w:hAnsi="Times" w:cs="Times New Roman"/>
          <w:color w:val="000000" w:themeColor="text1"/>
          <w:lang w:val="en-US"/>
        </w:rPr>
        <w:t xml:space="preserve"> amallado p</w:t>
      </w:r>
      <w:r w:rsidR="00DE47FD" w:rsidRPr="00F641B0">
        <w:rPr>
          <w:rFonts w:ascii="Times" w:hAnsi="Times" w:cs="Times New Roman"/>
          <w:i/>
          <w:color w:val="000000" w:themeColor="text1"/>
          <w:lang w:val="en-US"/>
        </w:rPr>
        <w:t>er</w:t>
      </w:r>
      <w:r w:rsidRPr="00F641B0">
        <w:rPr>
          <w:rFonts w:ascii="Times" w:hAnsi="Times" w:cs="Times New Roman"/>
          <w:iCs/>
          <w:color w:val="000000" w:themeColor="text1"/>
          <w:lang w:val="en-US"/>
        </w:rPr>
        <w:t xml:space="preserve"> </w:t>
      </w:r>
      <w:r w:rsidR="00494185" w:rsidRPr="00F641B0">
        <w:rPr>
          <w:rFonts w:ascii="Times" w:hAnsi="Times" w:cs="Times New Roman"/>
          <w:color w:val="000000" w:themeColor="text1"/>
          <w:lang w:val="en-US"/>
        </w:rPr>
        <w:t>non</w:t>
      </w:r>
      <w:r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egnir al canpt</w:t>
      </w:r>
    </w:p>
    <w:p w14:paraId="3408DD74" w14:textId="3852627D"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E36833" w:rsidRPr="00F641B0">
        <w:rPr>
          <w:rFonts w:ascii="Times" w:hAnsi="Times" w:cs="Times New Roman"/>
          <w:color w:val="000000" w:themeColor="text1"/>
          <w:lang w:val="en-US"/>
        </w:rPr>
        <w:t>como cholù</w:t>
      </w:r>
      <w:r w:rsidR="00494185" w:rsidRPr="00F641B0">
        <w:rPr>
          <w:rFonts w:ascii="Times" w:hAnsi="Times" w:cs="Times New Roman"/>
          <w:color w:val="000000" w:themeColor="text1"/>
          <w:lang w:val="en-US"/>
        </w:rPr>
        <w:t xml:space="preserve"> c</w:t>
      </w:r>
      <w:r w:rsidR="00E36833" w:rsidRPr="00F641B0">
        <w:rPr>
          <w:rFonts w:ascii="Times" w:hAnsi="Times" w:cs="Times New Roman"/>
          <w:color w:val="000000" w:themeColor="text1"/>
          <w:lang w:val="en-US"/>
        </w:rPr>
        <w:t>'aveva m</w:t>
      </w:r>
      <w:r w:rsidR="00494185" w:rsidRPr="00F641B0">
        <w:rPr>
          <w:rFonts w:ascii="Times" w:hAnsi="Times" w:cs="Times New Roman"/>
          <w:color w:val="000000" w:themeColor="text1"/>
          <w:lang w:val="en-US"/>
        </w:rPr>
        <w:t>altalant</w:t>
      </w:r>
    </w:p>
    <w:p w14:paraId="53247EC2" w14:textId="1FB90909" w:rsidR="00494185" w:rsidRPr="00F641B0" w:rsidRDefault="00827D6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È</w:t>
      </w:r>
      <w:r w:rsidR="00E36833" w:rsidRPr="00F641B0">
        <w:rPr>
          <w:rFonts w:ascii="Times" w:hAnsi="Times" w:cs="Times New Roman"/>
          <w:color w:val="000000" w:themeColor="text1"/>
          <w:lang w:val="en-US"/>
        </w:rPr>
        <w:t xml:space="preserve"> dal diav</w:t>
      </w:r>
      <w:r w:rsidR="00494185" w:rsidRPr="00F641B0">
        <w:rPr>
          <w:rFonts w:ascii="Times" w:hAnsi="Times" w:cs="Times New Roman"/>
          <w:color w:val="000000" w:themeColor="text1"/>
          <w:lang w:val="en-US"/>
        </w:rPr>
        <w:t>olo tentado malamant</w:t>
      </w:r>
      <w:r w:rsidR="00E36833" w:rsidRPr="00F641B0">
        <w:rPr>
          <w:rFonts w:ascii="Times" w:hAnsi="Times" w:cs="Times New Roman"/>
          <w:color w:val="000000" w:themeColor="text1"/>
          <w:lang w:val="en-US"/>
        </w:rPr>
        <w:t>.</w:t>
      </w:r>
    </w:p>
    <w:p w14:paraId="3A1FCD97" w14:textId="69B908DA" w:rsidR="00494185" w:rsidRPr="00F641B0" w:rsidRDefault="00E3683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e</w:t>
      </w:r>
      <w:r w:rsidR="00494185" w:rsidRPr="00F641B0">
        <w:rPr>
          <w:rFonts w:ascii="Times" w:hAnsi="Times" w:cs="Times New Roman"/>
          <w:color w:val="000000" w:themeColor="text1"/>
          <w:lang w:val="en-US"/>
        </w:rPr>
        <w:t>lo sape ch</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io fi partimant</w:t>
      </w:r>
      <w:r w:rsidRPr="00F641B0">
        <w:rPr>
          <w:rFonts w:ascii="Times" w:hAnsi="Times" w:cs="Times New Roman"/>
          <w:color w:val="000000" w:themeColor="text1"/>
          <w:lang w:val="en-US"/>
        </w:rPr>
        <w:t>,</w:t>
      </w:r>
    </w:p>
    <w:p w14:paraId="711EF005" w14:textId="277D997C" w:rsidR="00494185" w:rsidRPr="00F641B0" w:rsidRDefault="00E3683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andà</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a </w:t>
      </w:r>
      <w:r w:rsidR="00494185" w:rsidRPr="00F641B0">
        <w:rPr>
          <w:rFonts w:ascii="Times" w:hAnsi="Times" w:cs="Times New Roman"/>
          <w:color w:val="000000" w:themeColor="text1"/>
          <w:lang w:val="en-US"/>
        </w:rPr>
        <w:t>mia camera molto ascoxamant</w:t>
      </w:r>
      <w:r w:rsidRPr="00F641B0">
        <w:rPr>
          <w:rFonts w:ascii="Times" w:hAnsi="Times" w:cs="Times New Roman"/>
          <w:color w:val="000000" w:themeColor="text1"/>
          <w:lang w:val="en-US"/>
        </w:rPr>
        <w:t>,</w:t>
      </w:r>
    </w:p>
    <w:p w14:paraId="4AEAEBAC" w14:textId="7585CE87" w:rsidR="00494185" w:rsidRPr="00F641B0" w:rsidRDefault="00E3683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Forçar volleva v</w:t>
      </w:r>
      <w:r w:rsidR="00494185" w:rsidRPr="00F641B0">
        <w:rPr>
          <w:rFonts w:ascii="Times" w:hAnsi="Times" w:cs="Times New Roman"/>
          <w:color w:val="000000" w:themeColor="text1"/>
          <w:lang w:val="en-US"/>
        </w:rPr>
        <w:t>ostra fia malant</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81"/>
      </w:r>
    </w:p>
    <w:p w14:paraId="31600911" w14:textId="2F8D799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111107" w:rsidRPr="00F641B0">
        <w:rPr>
          <w:rFonts w:ascii="Times" w:hAnsi="Times" w:cs="Times New Roman"/>
          <w:color w:val="000000" w:themeColor="text1"/>
          <w:lang w:val="en-US"/>
        </w:rPr>
        <w:t>'</w:t>
      </w:r>
      <w:r w:rsidRPr="00F641B0">
        <w:rPr>
          <w:rFonts w:ascii="Times" w:hAnsi="Times" w:cs="Times New Roman"/>
          <w:color w:val="000000" w:themeColor="text1"/>
          <w:lang w:val="en-US"/>
        </w:rPr>
        <w:t>e</w:t>
      </w:r>
      <w:r w:rsidR="00E36833" w:rsidRPr="00F641B0">
        <w:rPr>
          <w:rFonts w:ascii="Times" w:hAnsi="Times" w:cs="Times New Roman"/>
          <w:color w:val="000000" w:themeColor="text1"/>
          <w:lang w:val="en-US"/>
        </w:rPr>
        <w:t>l</w:t>
      </w:r>
      <w:r w:rsidRPr="00F641B0">
        <w:rPr>
          <w:rFonts w:ascii="Times" w:hAnsi="Times" w:cs="Times New Roman"/>
          <w:color w:val="000000" w:themeColor="text1"/>
          <w:lang w:val="en-US"/>
        </w:rPr>
        <w:t xml:space="preserve"> non fosse la cameriera che s</w:t>
      </w:r>
      <w:r w:rsidR="00E36833" w:rsidRPr="00F641B0">
        <w:rPr>
          <w:rFonts w:ascii="Times" w:hAnsi="Times" w:cs="Times New Roman"/>
          <w:color w:val="000000" w:themeColor="text1"/>
          <w:lang w:val="en-US"/>
        </w:rPr>
        <w:t>e met</w:t>
      </w:r>
      <w:r w:rsidR="00111107" w:rsidRPr="00F641B0">
        <w:rPr>
          <w:rFonts w:ascii="Times" w:hAnsi="Times" w:cs="Times New Roman"/>
          <w:color w:val="000000" w:themeColor="text1"/>
          <w:lang w:val="en-US"/>
        </w:rPr>
        <w:t>e</w:t>
      </w:r>
      <w:r w:rsidR="00E36833" w:rsidRPr="00F641B0">
        <w:rPr>
          <w:rFonts w:ascii="Times" w:hAnsi="Times" w:cs="Times New Roman"/>
          <w:color w:val="000000" w:themeColor="text1"/>
          <w:lang w:val="en-US"/>
        </w:rPr>
        <w:t xml:space="preserve"> dav</w:t>
      </w:r>
      <w:r w:rsidRPr="00F641B0">
        <w:rPr>
          <w:rFonts w:ascii="Times" w:hAnsi="Times" w:cs="Times New Roman"/>
          <w:color w:val="000000" w:themeColor="text1"/>
          <w:lang w:val="en-US"/>
        </w:rPr>
        <w:t>ant</w:t>
      </w:r>
      <w:r w:rsidR="00E36833" w:rsidRPr="00F641B0">
        <w:rPr>
          <w:rFonts w:ascii="Times" w:hAnsi="Times" w:cs="Times New Roman"/>
          <w:color w:val="000000" w:themeColor="text1"/>
          <w:lang w:val="en-US"/>
        </w:rPr>
        <w:t>,</w:t>
      </w:r>
    </w:p>
    <w:p w14:paraId="4C489403" w14:textId="6C9B4938" w:rsidR="00494185" w:rsidRPr="00F641B0" w:rsidRDefault="00E3683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w:t>
      </w:r>
      <w:r w:rsidR="00111107" w:rsidRPr="00F641B0">
        <w:rPr>
          <w:rFonts w:ascii="Times" w:hAnsi="Times" w:cs="Times New Roman"/>
          <w:color w:val="000000" w:themeColor="text1"/>
          <w:lang w:val="en-US"/>
        </w:rPr>
        <w:t>ostra fia se defende</w:t>
      </w:r>
      <w:r w:rsidR="00494185" w:rsidRPr="00F641B0">
        <w:rPr>
          <w:rFonts w:ascii="Times" w:hAnsi="Times" w:cs="Times New Roman"/>
          <w:color w:val="000000" w:themeColor="text1"/>
          <w:lang w:val="en-US"/>
        </w:rPr>
        <w:t xml:space="preserve"> centilmant</w:t>
      </w:r>
      <w:r w:rsidRPr="00F641B0">
        <w:rPr>
          <w:rFonts w:ascii="Times" w:hAnsi="Times" w:cs="Times New Roman"/>
          <w:color w:val="000000" w:themeColor="text1"/>
          <w:lang w:val="en-US"/>
        </w:rPr>
        <w:t>,</w:t>
      </w:r>
    </w:p>
    <w:p w14:paraId="176311D5" w14:textId="01751237"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E36833" w:rsidRPr="00F641B0">
        <w:rPr>
          <w:rFonts w:ascii="Times" w:hAnsi="Times" w:cs="Times New Roman"/>
          <w:color w:val="000000" w:themeColor="text1"/>
          <w:lang w:val="en-US"/>
        </w:rPr>
        <w:t xml:space="preserve"> averav</w:t>
      </w:r>
      <w:r w:rsidR="00494185" w:rsidRPr="00F641B0">
        <w:rPr>
          <w:rFonts w:ascii="Times" w:hAnsi="Times" w:cs="Times New Roman"/>
          <w:color w:val="000000" w:themeColor="text1"/>
          <w:lang w:val="en-US"/>
        </w:rPr>
        <w:t>e de lei fato tuto el so talent</w:t>
      </w:r>
      <w:r w:rsidR="00E36833" w:rsidRPr="00F641B0">
        <w:rPr>
          <w:rFonts w:ascii="Times" w:hAnsi="Times" w:cs="Times New Roman"/>
          <w:color w:val="000000" w:themeColor="text1"/>
          <w:lang w:val="en-US"/>
        </w:rPr>
        <w:t>.</w:t>
      </w:r>
    </w:p>
    <w:p w14:paraId="4EAFCA95" w14:textId="2B33C103" w:rsidR="00494185" w:rsidRPr="00F641B0" w:rsidRDefault="00E3683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Or </w:t>
      </w:r>
      <w:r w:rsidR="00FB0DAC" w:rsidRPr="00F641B0">
        <w:rPr>
          <w:rFonts w:ascii="Times" w:hAnsi="Times" w:cs="Times New Roman"/>
          <w:color w:val="000000" w:themeColor="text1"/>
          <w:lang w:val="en-US"/>
        </w:rPr>
        <w:t>sapié</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AC5C31"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494185" w:rsidRPr="00F641B0">
        <w:rPr>
          <w:rFonts w:ascii="Times" w:hAnsi="Times" w:cs="Times New Roman"/>
          <w:color w:val="000000" w:themeColor="text1"/>
          <w:lang w:val="en-US"/>
        </w:rPr>
        <w:t xml:space="preserve"> mio</w:t>
      </w:r>
      <w:r w:rsidRPr="00F641B0">
        <w:rPr>
          <w:rFonts w:ascii="Times" w:hAnsi="Times" w:cs="Times New Roman"/>
          <w:color w:val="000000" w:themeColor="text1"/>
          <w:lang w:val="en-US"/>
        </w:rPr>
        <w:t>,</w:t>
      </w:r>
      <w:r w:rsidR="00550624" w:rsidRPr="00F641B0">
        <w:rPr>
          <w:rFonts w:ascii="Times" w:hAnsi="Times" w:cs="Times New Roman"/>
          <w:color w:val="000000" w:themeColor="text1"/>
          <w:lang w:val="en-US"/>
        </w:rPr>
        <w:t xml:space="preserve"> se questo fo tradimant!</w:t>
      </w:r>
      <w:r w:rsidR="00494185" w:rsidRPr="00F641B0">
        <w:rPr>
          <w:rFonts w:ascii="Times" w:hAnsi="Times" w:cs="Times New Roman"/>
          <w:color w:val="000000" w:themeColor="text1"/>
          <w:lang w:val="en-US"/>
        </w:rPr>
        <w:t>”</w:t>
      </w:r>
    </w:p>
    <w:p w14:paraId="48FB846E" w14:textId="5A42DF26" w:rsidR="00494185" w:rsidRPr="00F641B0" w:rsidRDefault="00E3683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w:t>
      </w:r>
      <w:r w:rsidR="00494185" w:rsidRPr="00F641B0">
        <w:rPr>
          <w:rFonts w:ascii="Times" w:hAnsi="Times" w:cs="Times New Roman"/>
          <w:color w:val="000000" w:themeColor="text1"/>
          <w:lang w:val="en-US"/>
        </w:rPr>
        <w:t>ando lo</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re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intende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mollto el fo dolant</w:t>
      </w:r>
      <w:r w:rsidRPr="00F641B0">
        <w:rPr>
          <w:rFonts w:ascii="Times" w:hAnsi="Times" w:cs="Times New Roman"/>
          <w:color w:val="000000" w:themeColor="text1"/>
          <w:lang w:val="en-US"/>
        </w:rPr>
        <w:t>.</w:t>
      </w:r>
    </w:p>
    <w:p w14:paraId="741442AE" w14:textId="2195C2BB" w:rsidR="00494185" w:rsidRPr="00F641B0" w:rsidRDefault="00AC5C31"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çurà</w:t>
      </w:r>
      <w:r w:rsidR="00494185" w:rsidRPr="00F641B0">
        <w:rPr>
          <w:rFonts w:ascii="Times" w:hAnsi="Times" w:cs="Times New Roman"/>
          <w:color w:val="000000" w:themeColor="text1"/>
          <w:lang w:val="en-US"/>
        </w:rPr>
        <w:t xml:space="preserve"> a </w:t>
      </w:r>
      <w:r w:rsidR="00390A6F" w:rsidRPr="00F641B0">
        <w:rPr>
          <w:rFonts w:ascii="Times" w:hAnsi="Times" w:cs="Times New Roman"/>
          <w:color w:val="000000" w:themeColor="text1"/>
          <w:lang w:val="en-US"/>
        </w:rPr>
        <w:t>Dio</w:t>
      </w:r>
      <w:r w:rsidR="00C17E9B">
        <w:rPr>
          <w:rFonts w:ascii="Times" w:hAnsi="Times" w:cs="Times New Roman"/>
          <w:color w:val="000000" w:themeColor="text1"/>
          <w:lang w:val="en-US"/>
        </w:rPr>
        <w:t xml:space="preserve"> lo P</w:t>
      </w:r>
      <w:r w:rsidR="00827D60" w:rsidRPr="00F641B0">
        <w:rPr>
          <w:rFonts w:ascii="Times" w:hAnsi="Times" w:cs="Times New Roman"/>
          <w:color w:val="000000" w:themeColor="text1"/>
          <w:lang w:val="en-US"/>
        </w:rPr>
        <w:t>are o</w:t>
      </w:r>
      <w:r w:rsidR="002D4ABD" w:rsidRPr="00F641B0">
        <w:rPr>
          <w:rFonts w:ascii="Times" w:hAnsi="Times" w:cs="Times New Roman"/>
          <w:color w:val="000000" w:themeColor="text1"/>
          <w:lang w:val="en-US"/>
        </w:rPr>
        <w:t>nipote</w:t>
      </w:r>
      <w:r w:rsidR="00494185" w:rsidRPr="00F641B0">
        <w:rPr>
          <w:rFonts w:ascii="Times" w:hAnsi="Times" w:cs="Times New Roman"/>
          <w:color w:val="000000" w:themeColor="text1"/>
          <w:lang w:val="en-US"/>
        </w:rPr>
        <w:t>nt</w:t>
      </w:r>
    </w:p>
    <w:p w14:paraId="484EFB6E" w14:textId="5A93068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E36833" w:rsidRPr="00F641B0">
        <w:rPr>
          <w:rFonts w:ascii="Times" w:hAnsi="Times" w:cs="Times New Roman"/>
          <w:color w:val="000000" w:themeColor="text1"/>
          <w:lang w:val="en-US"/>
        </w:rPr>
        <w:t>'</w:t>
      </w:r>
      <w:r w:rsidRPr="00F641B0">
        <w:rPr>
          <w:rFonts w:ascii="Times" w:hAnsi="Times" w:cs="Times New Roman"/>
          <w:color w:val="000000" w:themeColor="text1"/>
          <w:lang w:val="en-US"/>
        </w:rPr>
        <w:t>el no</w:t>
      </w:r>
      <w:r w:rsidR="00E36833" w:rsidRPr="00F641B0">
        <w:rPr>
          <w:rFonts w:ascii="Times" w:hAnsi="Times" w:cs="Times New Roman"/>
          <w:color w:val="000000" w:themeColor="text1"/>
          <w:lang w:val="en-US"/>
        </w:rPr>
        <w:t xml:space="preserve"> li laserà</w:t>
      </w:r>
      <w:r w:rsidRPr="00F641B0">
        <w:rPr>
          <w:rFonts w:ascii="Times" w:hAnsi="Times" w:cs="Times New Roman"/>
          <w:color w:val="000000" w:themeColor="text1"/>
          <w:lang w:val="en-US"/>
        </w:rPr>
        <w:t xml:space="preserve"> tera ne cassament</w:t>
      </w:r>
      <w:r w:rsidR="00C82FF3" w:rsidRPr="00F641B0">
        <w:rPr>
          <w:rFonts w:ascii="Times" w:hAnsi="Times" w:cs="Times New Roman"/>
          <w:color w:val="000000" w:themeColor="text1"/>
          <w:lang w:val="en-US"/>
        </w:rPr>
        <w:t>;</w:t>
      </w:r>
    </w:p>
    <w:p w14:paraId="19108C4C" w14:textId="05B72C09" w:rsidR="00494185" w:rsidRPr="00F641B0" w:rsidRDefault="00C82FF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 puo</w:t>
      </w:r>
      <w:r w:rsidRPr="00F641B0">
        <w:rPr>
          <w:rFonts w:ascii="Times" w:hAnsi="Times" w:cs="Times New Roman"/>
          <w:color w:val="000000" w:themeColor="text1"/>
          <w:lang w:val="en-US"/>
        </w:rPr>
        <w:t xml:space="preserve"> farò</w:t>
      </w:r>
      <w:r w:rsidRPr="00F641B0">
        <w:rPr>
          <w:rStyle w:val="FootnoteReference"/>
          <w:rFonts w:ascii="Times" w:hAnsi="Times" w:cs="Times New Roman"/>
          <w:color w:val="000000" w:themeColor="text1"/>
          <w:lang w:val="en-US"/>
        </w:rPr>
        <w:footnoteReference w:id="82"/>
      </w:r>
      <w:r w:rsidR="00494185"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de·llui</w:t>
      </w:r>
      <w:r w:rsidR="00494185" w:rsidRPr="00F641B0">
        <w:rPr>
          <w:rFonts w:ascii="Times" w:hAnsi="Times" w:cs="Times New Roman"/>
          <w:color w:val="000000" w:themeColor="text1"/>
          <w:lang w:val="en-US"/>
        </w:rPr>
        <w:t xml:space="preserve"> tal çudigant</w:t>
      </w:r>
    </w:p>
    <w:p w14:paraId="2AE2F137" w14:textId="703F4BDC" w:rsidR="00494185" w:rsidRPr="00F641B0" w:rsidRDefault="00C82FF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non fè</w:t>
      </w:r>
      <w:r w:rsidR="00494185" w:rsidRPr="00F641B0">
        <w:rPr>
          <w:rFonts w:ascii="Times" w:hAnsi="Times" w:cs="Times New Roman"/>
          <w:color w:val="000000" w:themeColor="text1"/>
          <w:lang w:val="en-US"/>
        </w:rPr>
        <w:t xml:space="preserve"> tal lo</w:t>
      </w:r>
      <w:r w:rsidRPr="00F641B0">
        <w:rPr>
          <w:rFonts w:ascii="Times" w:hAnsi="Times" w:cs="Times New Roman"/>
          <w:color w:val="000000" w:themeColor="text1"/>
          <w:lang w:val="en-US"/>
        </w:rPr>
        <w:t xml:space="preserve"> re A</w:t>
      </w:r>
      <w:r w:rsidR="00494185" w:rsidRPr="00F641B0">
        <w:rPr>
          <w:rFonts w:ascii="Times" w:hAnsi="Times" w:cs="Times New Roman"/>
          <w:color w:val="000000" w:themeColor="text1"/>
          <w:lang w:val="en-US"/>
        </w:rPr>
        <w:t>golant</w:t>
      </w:r>
    </w:p>
    <w:p w14:paraId="5F4C87E5" w14:textId="1243E735" w:rsidR="00494185" w:rsidRPr="00F641B0" w:rsidRDefault="0018008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De·ll</w:t>
      </w:r>
      <w:r w:rsidR="00C82FF3" w:rsidRPr="00F641B0">
        <w:rPr>
          <w:rFonts w:ascii="Times" w:hAnsi="Times" w:cs="Times New Roman"/>
          <w:color w:val="000000" w:themeColor="text1"/>
          <w:lang w:val="en-US"/>
        </w:rPr>
        <w:t>i do re Margon e A</w:t>
      </w:r>
      <w:r w:rsidR="00494185" w:rsidRPr="00F641B0">
        <w:rPr>
          <w:rFonts w:ascii="Times" w:hAnsi="Times" w:cs="Times New Roman"/>
          <w:color w:val="000000" w:themeColor="text1"/>
          <w:lang w:val="en-US"/>
        </w:rPr>
        <w:t>sp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rant</w:t>
      </w:r>
      <w:r w:rsidR="00C82FF3" w:rsidRPr="00F641B0">
        <w:rPr>
          <w:rFonts w:ascii="Times" w:hAnsi="Times" w:cs="Times New Roman"/>
          <w:color w:val="000000" w:themeColor="text1"/>
          <w:lang w:val="en-US"/>
        </w:rPr>
        <w:t>!"</w:t>
      </w:r>
    </w:p>
    <w:p w14:paraId="16064FE2" w14:textId="596595D6"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w:t>
      </w:r>
      <w:r w:rsidR="00C82FF3" w:rsidRPr="00F641B0">
        <w:rPr>
          <w:rFonts w:ascii="Times" w:hAnsi="Times" w:cs="Times New Roman"/>
          <w:color w:val="000000" w:themeColor="text1"/>
          <w:lang w:val="en-US"/>
        </w:rPr>
        <w:t xml:space="preserve"> a S</w:t>
      </w:r>
      <w:r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responde amantinant</w:t>
      </w:r>
      <w:r w:rsidR="00C82FF3" w:rsidRPr="00F641B0">
        <w:rPr>
          <w:rFonts w:ascii="Times" w:hAnsi="Times" w:cs="Times New Roman"/>
          <w:color w:val="000000" w:themeColor="text1"/>
          <w:lang w:val="en-US"/>
        </w:rPr>
        <w:t>,</w:t>
      </w:r>
    </w:p>
    <w:p w14:paraId="0B3355F7" w14:textId="3BD91D5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“Bel fio,” diss</w:t>
      </w:r>
      <w:r w:rsidR="00C82FF3" w:rsidRPr="00F641B0">
        <w:rPr>
          <w:rFonts w:ascii="Times" w:hAnsi="Times" w:cs="Times New Roman"/>
          <w:color w:val="000000" w:themeColor="text1"/>
          <w:lang w:val="en-US"/>
        </w:rPr>
        <w:t>'</w:t>
      </w:r>
      <w:r w:rsidR="00550624" w:rsidRPr="00F641B0">
        <w:rPr>
          <w:rFonts w:ascii="Times" w:hAnsi="Times" w:cs="Times New Roman"/>
          <w:color w:val="000000" w:themeColor="text1"/>
          <w:lang w:val="en-US"/>
        </w:rPr>
        <w:t>ello, “no v</w:t>
      </w:r>
      <w:r w:rsidRPr="00F641B0">
        <w:rPr>
          <w:rFonts w:ascii="Times" w:hAnsi="Times" w:cs="Times New Roman"/>
          <w:color w:val="000000" w:themeColor="text1"/>
          <w:lang w:val="en-US"/>
        </w:rPr>
        <w:t>e</w:t>
      </w:r>
      <w:r w:rsidR="00550624" w:rsidRPr="00F641B0">
        <w:rPr>
          <w:rFonts w:ascii="Times" w:hAnsi="Times" w:cs="Times New Roman"/>
          <w:color w:val="000000" w:themeColor="text1"/>
          <w:lang w:val="en-US"/>
        </w:rPr>
        <w:t xml:space="preserve"> </w:t>
      </w:r>
      <w:r w:rsidR="00827D60" w:rsidRPr="00F641B0">
        <w:rPr>
          <w:rFonts w:ascii="Times" w:hAnsi="Times" w:cs="Times New Roman"/>
          <w:color w:val="000000" w:themeColor="text1"/>
          <w:lang w:val="en-US"/>
        </w:rPr>
        <w:t>temé</w:t>
      </w:r>
      <w:r w:rsidRPr="00F641B0">
        <w:rPr>
          <w:rFonts w:ascii="Times" w:hAnsi="Times" w:cs="Times New Roman"/>
          <w:color w:val="000000" w:themeColor="text1"/>
          <w:lang w:val="en-US"/>
        </w:rPr>
        <w:t xml:space="preserve"> de niant</w:t>
      </w:r>
      <w:r w:rsidR="00550624" w:rsidRPr="00F641B0">
        <w:rPr>
          <w:rFonts w:ascii="Times" w:hAnsi="Times" w:cs="Times New Roman"/>
          <w:color w:val="000000" w:themeColor="text1"/>
          <w:lang w:val="en-US"/>
        </w:rPr>
        <w:t>,</w:t>
      </w:r>
    </w:p>
    <w:p w14:paraId="073F1E89" w14:textId="07E3A5DC" w:rsidR="00494185" w:rsidRPr="00F641B0" w:rsidRDefault="0055062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Questa v</w:t>
      </w:r>
      <w:r w:rsidR="00494185" w:rsidRPr="00F641B0">
        <w:rPr>
          <w:rFonts w:ascii="Times" w:hAnsi="Times" w:cs="Times New Roman"/>
          <w:color w:val="000000" w:themeColor="text1"/>
          <w:lang w:val="en-US"/>
        </w:rPr>
        <w:t>endeta vien a</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mi de</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pressant</w:t>
      </w:r>
      <w:r w:rsidRPr="00F641B0">
        <w:rPr>
          <w:rFonts w:ascii="Times" w:hAnsi="Times" w:cs="Times New Roman"/>
          <w:color w:val="000000" w:themeColor="text1"/>
          <w:lang w:val="en-US"/>
        </w:rPr>
        <w:t>.</w:t>
      </w:r>
    </w:p>
    <w:p w14:paraId="12CA069A" w14:textId="6BB7624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(17R) </w:t>
      </w:r>
      <w:r w:rsidR="00550624" w:rsidRPr="00F641B0">
        <w:rPr>
          <w:rFonts w:ascii="Times" w:hAnsi="Times" w:cs="Times New Roman"/>
          <w:color w:val="000000" w:themeColor="text1"/>
          <w:lang w:val="en-US"/>
        </w:rPr>
        <w:t>E io la farò</w:t>
      </w:r>
      <w:r w:rsidRPr="00F641B0">
        <w:rPr>
          <w:rFonts w:ascii="Times" w:hAnsi="Times" w:cs="Times New Roman"/>
          <w:color w:val="000000" w:themeColor="text1"/>
          <w:lang w:val="en-US"/>
        </w:rPr>
        <w:t xml:space="preserve"> molto çentilmant</w:t>
      </w:r>
    </w:p>
    <w:p w14:paraId="6B6BFF3C" w14:textId="1B5F8484" w:rsidR="00494185" w:rsidRPr="00F641B0" w:rsidRDefault="0055062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 </w:t>
      </w:r>
      <w:r w:rsidR="00494185" w:rsidRPr="00F641B0">
        <w:rPr>
          <w:rFonts w:ascii="Times" w:hAnsi="Times" w:cs="Times New Roman"/>
          <w:color w:val="000000" w:themeColor="text1"/>
          <w:lang w:val="en-US"/>
        </w:rPr>
        <w:t>to plaxer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inanti oto çorni passant</w:t>
      </w:r>
      <w:r w:rsidRPr="00F641B0">
        <w:rPr>
          <w:rFonts w:ascii="Times" w:hAnsi="Times" w:cs="Times New Roman"/>
          <w:color w:val="000000" w:themeColor="text1"/>
          <w:lang w:val="en-US"/>
        </w:rPr>
        <w:t>.</w:t>
      </w:r>
    </w:p>
    <w:p w14:paraId="292B90F7" w14:textId="5FD542C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550624" w:rsidRPr="00F641B0">
        <w:rPr>
          <w:rFonts w:ascii="Times" w:hAnsi="Times" w:cs="Times New Roman"/>
          <w:color w:val="000000" w:themeColor="text1"/>
          <w:lang w:val="en-US"/>
        </w:rPr>
        <w:t>'</w:t>
      </w:r>
      <w:r w:rsidRPr="00F641B0">
        <w:rPr>
          <w:rFonts w:ascii="Times" w:hAnsi="Times" w:cs="Times New Roman"/>
          <w:color w:val="000000" w:themeColor="text1"/>
          <w:lang w:val="en-US"/>
        </w:rPr>
        <w:t>or</w:t>
      </w:r>
      <w:r w:rsidR="00550624" w:rsidRPr="00F641B0">
        <w:rPr>
          <w:rFonts w:ascii="Times" w:hAnsi="Times" w:cs="Times New Roman"/>
          <w:color w:val="000000" w:themeColor="text1"/>
          <w:lang w:val="en-US"/>
        </w:rPr>
        <w:t>iaflama farò desplegar al v</w:t>
      </w:r>
      <w:r w:rsidRPr="00F641B0">
        <w:rPr>
          <w:rFonts w:ascii="Times" w:hAnsi="Times" w:cs="Times New Roman"/>
          <w:color w:val="000000" w:themeColor="text1"/>
          <w:lang w:val="en-US"/>
        </w:rPr>
        <w:t>ant</w:t>
      </w:r>
      <w:r w:rsidR="00550624" w:rsidRPr="00F641B0">
        <w:rPr>
          <w:rFonts w:ascii="Times" w:hAnsi="Times" w:cs="Times New Roman"/>
          <w:color w:val="000000" w:themeColor="text1"/>
          <w:lang w:val="en-US"/>
        </w:rPr>
        <w:t>,</w:t>
      </w:r>
    </w:p>
    <w:p w14:paraId="07652A6D" w14:textId="4150FAA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D6F19"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mal m</w:t>
      </w:r>
      <w:r w:rsidR="00550624" w:rsidRPr="00F641B0">
        <w:rPr>
          <w:rFonts w:ascii="Times" w:hAnsi="Times" w:cs="Times New Roman"/>
          <w:color w:val="000000" w:themeColor="text1"/>
          <w:lang w:val="en-US"/>
        </w:rPr>
        <w:t>'atende U</w:t>
      </w:r>
      <w:r w:rsidRPr="00F641B0">
        <w:rPr>
          <w:rFonts w:ascii="Times" w:hAnsi="Times" w:cs="Times New Roman"/>
          <w:color w:val="000000" w:themeColor="text1"/>
          <w:lang w:val="en-US"/>
        </w:rPr>
        <w:t>go e soa çant</w:t>
      </w:r>
      <w:r w:rsidR="00550624" w:rsidRPr="00F641B0">
        <w:rPr>
          <w:rFonts w:ascii="Times" w:hAnsi="Times" w:cs="Times New Roman"/>
          <w:color w:val="000000" w:themeColor="text1"/>
          <w:lang w:val="en-US"/>
        </w:rPr>
        <w:t>."</w:t>
      </w:r>
    </w:p>
    <w:p w14:paraId="4F195124" w14:textId="495070FB" w:rsidR="00494185" w:rsidRPr="00F641B0" w:rsidRDefault="0055062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intende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mille marçe ne rant</w:t>
      </w:r>
      <w:r w:rsidRPr="00F641B0">
        <w:rPr>
          <w:rFonts w:ascii="Times" w:hAnsi="Times" w:cs="Times New Roman"/>
          <w:color w:val="000000" w:themeColor="text1"/>
          <w:lang w:val="en-US"/>
        </w:rPr>
        <w:t>;</w:t>
      </w:r>
    </w:p>
    <w:p w14:paraId="0A602E6F" w14:textId="6A081671" w:rsidR="00494185" w:rsidRPr="00F641B0" w:rsidRDefault="0055062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tuta la soa v</w:t>
      </w:r>
      <w:r w:rsidR="00494185" w:rsidRPr="00F641B0">
        <w:rPr>
          <w:rFonts w:ascii="Times" w:hAnsi="Times" w:cs="Times New Roman"/>
          <w:color w:val="000000" w:themeColor="text1"/>
          <w:lang w:val="en-US"/>
        </w:rPr>
        <w:t>ita non fo si çoiant</w:t>
      </w:r>
      <w:r w:rsidRPr="00F641B0">
        <w:rPr>
          <w:rFonts w:ascii="Times" w:hAnsi="Times" w:cs="Times New Roman"/>
          <w:color w:val="000000" w:themeColor="text1"/>
          <w:lang w:val="en-US"/>
        </w:rPr>
        <w:t>.</w:t>
      </w:r>
    </w:p>
    <w:p w14:paraId="01E3A397" w14:textId="799C3008" w:rsidR="0099364A" w:rsidRPr="00F641B0" w:rsidRDefault="00550624" w:rsidP="009225F0">
      <w:pPr>
        <w:pStyle w:val="BodyTextFirstIndent2"/>
        <w:rPr>
          <w:rFonts w:ascii="Times" w:hAnsi="Times"/>
          <w:lang w:val="en-US"/>
        </w:rPr>
      </w:pPr>
      <w:r w:rsidRPr="00F641B0">
        <w:rPr>
          <w:rFonts w:ascii="Times" w:hAnsi="Times"/>
          <w:lang w:val="en-US"/>
        </w:rPr>
        <w:t>Laisse 23</w:t>
      </w:r>
    </w:p>
    <w:p w14:paraId="20056F2A" w14:textId="4914C5AD" w:rsidR="00277C4A" w:rsidRPr="00F641B0" w:rsidRDefault="0055062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Carllo Martelo non demor</w:t>
      </w:r>
      <w:r w:rsidR="003500BF" w:rsidRPr="00F641B0">
        <w:rPr>
          <w:rFonts w:ascii="Times" w:hAnsi="Times" w:cs="Times New Roman"/>
          <w:color w:val="000000" w:themeColor="text1"/>
          <w:lang w:val="en-US"/>
        </w:rPr>
        <w:t>à</w:t>
      </w:r>
      <w:r w:rsidRPr="00F641B0">
        <w:rPr>
          <w:rStyle w:val="FootnoteReference"/>
          <w:rFonts w:ascii="Times" w:hAnsi="Times" w:cs="Times New Roman"/>
          <w:color w:val="000000" w:themeColor="text1"/>
          <w:lang w:val="en-US"/>
        </w:rPr>
        <w:footnoteReference w:id="83"/>
      </w:r>
      <w:r w:rsidRPr="00F641B0">
        <w:rPr>
          <w:rFonts w:ascii="Times" w:hAnsi="Times" w:cs="Times New Roman"/>
          <w:color w:val="000000" w:themeColor="text1"/>
          <w:lang w:val="en-US"/>
        </w:rPr>
        <w:t xml:space="preserve"> pa</w:t>
      </w:r>
      <w:r w:rsidR="00494185" w:rsidRPr="00F641B0">
        <w:rPr>
          <w:rFonts w:ascii="Times" w:hAnsi="Times" w:cs="Times New Roman"/>
          <w:color w:val="000000" w:themeColor="text1"/>
          <w:lang w:val="en-US"/>
        </w:rPr>
        <w:t>s</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mie</w:t>
      </w:r>
      <w:r w:rsidR="00277C4A" w:rsidRPr="00F641B0">
        <w:rPr>
          <w:rFonts w:ascii="Times" w:hAnsi="Times" w:cs="Times New Roman"/>
          <w:color w:val="000000" w:themeColor="text1"/>
          <w:lang w:val="en-US"/>
        </w:rPr>
        <w:t>,</w:t>
      </w:r>
    </w:p>
    <w:p w14:paraId="6D2D9504" w14:textId="3A6BA4D1" w:rsidR="00494185" w:rsidRPr="00F641B0" w:rsidRDefault="00550624"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Ell fè</w:t>
      </w:r>
      <w:r w:rsidR="00494185" w:rsidRPr="00F641B0">
        <w:rPr>
          <w:rFonts w:ascii="Times" w:hAnsi="Times" w:cs="Times New Roman"/>
          <w:color w:val="000000" w:themeColor="text1"/>
          <w:lang w:val="en-US"/>
        </w:rPr>
        <w:t xml:space="preserve"> asenblar tuta soa baronie</w:t>
      </w:r>
      <w:r w:rsidR="00277C4A" w:rsidRPr="00F641B0">
        <w:rPr>
          <w:rFonts w:ascii="Times" w:hAnsi="Times" w:cs="Times New Roman"/>
          <w:color w:val="000000" w:themeColor="text1"/>
          <w:lang w:val="en-US"/>
        </w:rPr>
        <w:t>;</w:t>
      </w:r>
    </w:p>
    <w:p w14:paraId="08BA999E" w14:textId="0AC3B5B8" w:rsidR="00494185" w:rsidRPr="00F641B0" w:rsidRDefault="00277C4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DC4F7A" w:rsidRPr="00F641B0">
        <w:rPr>
          <w:rFonts w:ascii="Times" w:hAnsi="Times" w:cs="Times New Roman"/>
          <w:color w:val="000000" w:themeColor="text1"/>
          <w:lang w:val="en-US"/>
        </w:rPr>
        <w:t>li fo</w:t>
      </w:r>
      <w:r w:rsidR="00494185" w:rsidRPr="00F641B0">
        <w:rPr>
          <w:rFonts w:ascii="Times" w:hAnsi="Times" w:cs="Times New Roman"/>
          <w:color w:val="000000" w:themeColor="text1"/>
          <w:lang w:val="en-US"/>
        </w:rPr>
        <w:t xml:space="preserve"> be</w:t>
      </w:r>
      <w:r w:rsidR="00111107" w:rsidRPr="00F641B0">
        <w:rPr>
          <w:rFonts w:ascii="Times" w:hAnsi="Times" w:cs="Times New Roman"/>
          <w:i/>
          <w:color w:val="000000" w:themeColor="text1"/>
          <w:lang w:val="en-US"/>
        </w:rPr>
        <w:t>n</w:t>
      </w:r>
      <w:r w:rsidR="00827D60" w:rsidRPr="00F641B0">
        <w:rPr>
          <w:rFonts w:ascii="Times" w:hAnsi="Times" w:cs="Times New Roman"/>
          <w:color w:val="000000" w:themeColor="text1"/>
          <w:lang w:val="en-US"/>
        </w:rPr>
        <w:t xml:space="preserve"> </w:t>
      </w:r>
      <w:r w:rsidR="008421A2">
        <w:rPr>
          <w:rFonts w:ascii="Times" w:hAnsi="Times" w:cs="Times New Roman"/>
          <w:color w:val="000000" w:themeColor="text1"/>
          <w:lang w:val="en-US"/>
        </w:rPr>
        <w:t>.</w:t>
      </w:r>
      <w:r w:rsidR="00827D60" w:rsidRPr="00F641B0">
        <w:rPr>
          <w:rFonts w:ascii="Times" w:hAnsi="Times" w:cs="Times New Roman"/>
          <w:color w:val="000000" w:themeColor="text1"/>
          <w:lang w:val="en-US"/>
        </w:rPr>
        <w:t>XXM</w:t>
      </w:r>
      <w:r w:rsidR="008421A2">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sulli destrier </w:t>
      </w:r>
      <w:r w:rsidR="002D4ABD" w:rsidRPr="00F641B0">
        <w:rPr>
          <w:rFonts w:ascii="Times" w:hAnsi="Times" w:cs="Times New Roman"/>
          <w:color w:val="000000" w:themeColor="text1"/>
          <w:lang w:val="en-US"/>
        </w:rPr>
        <w:t>d'(Italie)</w:t>
      </w:r>
      <w:r w:rsidR="00DC4F7A"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84"/>
      </w:r>
    </w:p>
    <w:p w14:paraId="79A3E9E2" w14:textId="53BE2DFC" w:rsidR="00494185" w:rsidRPr="00F641B0" w:rsidRDefault="00277C4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P</w:t>
      </w:r>
      <w:r w:rsidR="00494185" w:rsidRPr="00F641B0">
        <w:rPr>
          <w:rFonts w:ascii="Times" w:hAnsi="Times" w:cs="Times New Roman"/>
          <w:color w:val="000000" w:themeColor="text1"/>
          <w:lang w:val="en-US"/>
        </w:rPr>
        <w:t>aris inssino quando fo be</w:t>
      </w:r>
      <w:r w:rsidR="005C4AB5"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guarnie</w:t>
      </w:r>
      <w:r w:rsidR="00DC4F7A" w:rsidRPr="00F641B0">
        <w:rPr>
          <w:rFonts w:ascii="Times" w:hAnsi="Times" w:cs="Times New Roman"/>
          <w:color w:val="000000" w:themeColor="text1"/>
          <w:lang w:val="en-US"/>
        </w:rPr>
        <w:t>.</w:t>
      </w:r>
    </w:p>
    <w:p w14:paraId="205078BE" w14:textId="00EAB1B9" w:rsidR="00494185" w:rsidRPr="00F641B0" w:rsidRDefault="00DC4F7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questo fè C</w:t>
      </w:r>
      <w:r w:rsidR="00494185" w:rsidRPr="00F641B0">
        <w:rPr>
          <w:rFonts w:ascii="Times" w:hAnsi="Times" w:cs="Times New Roman"/>
          <w:color w:val="000000" w:themeColor="text1"/>
          <w:lang w:val="en-US"/>
        </w:rPr>
        <w:t>arlo una gran folie</w:t>
      </w:r>
    </w:p>
    <w:p w14:paraId="4A34CB64" w14:textId="01BD4FCF" w:rsidR="00494185" w:rsidRPr="00F641B0" w:rsidRDefault="00DC4F7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 cav</w:t>
      </w:r>
      <w:r w:rsidR="00494185" w:rsidRPr="00F641B0">
        <w:rPr>
          <w:rFonts w:ascii="Times" w:hAnsi="Times" w:cs="Times New Roman"/>
          <w:color w:val="000000" w:themeColor="text1"/>
          <w:lang w:val="en-US"/>
        </w:rPr>
        <w:t>alca cun so baronie</w:t>
      </w:r>
      <w:r w:rsidRPr="00F641B0">
        <w:rPr>
          <w:rFonts w:ascii="Times" w:hAnsi="Times" w:cs="Times New Roman"/>
          <w:color w:val="000000" w:themeColor="text1"/>
          <w:lang w:val="en-US"/>
        </w:rPr>
        <w:t>.</w:t>
      </w:r>
    </w:p>
    <w:p w14:paraId="666BA846" w14:textId="3CB84F5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E47FD" w:rsidRPr="00F641B0">
        <w:rPr>
          <w:rFonts w:ascii="Times" w:hAnsi="Times" w:cs="Times New Roman"/>
          <w:i/>
          <w:color w:val="000000" w:themeColor="text1"/>
          <w:lang w:val="en-US"/>
        </w:rPr>
        <w:t>er</w:t>
      </w:r>
      <w:r w:rsidR="00DC4F7A" w:rsidRPr="00F641B0">
        <w:rPr>
          <w:rFonts w:ascii="Times" w:hAnsi="Times" w:cs="Times New Roman"/>
          <w:color w:val="000000" w:themeColor="text1"/>
          <w:lang w:val="en-US"/>
        </w:rPr>
        <w:t xml:space="preserve"> lla malvassia de Sufia lin</w:t>
      </w:r>
      <w:r w:rsidRPr="00F641B0">
        <w:rPr>
          <w:rFonts w:ascii="Times" w:hAnsi="Times" w:cs="Times New Roman"/>
          <w:color w:val="000000" w:themeColor="text1"/>
          <w:lang w:val="en-US"/>
        </w:rPr>
        <w:t>çie</w:t>
      </w:r>
      <w:r w:rsidR="00DC4F7A" w:rsidRPr="00F641B0">
        <w:rPr>
          <w:rFonts w:ascii="Times" w:hAnsi="Times" w:cs="Times New Roman"/>
          <w:color w:val="000000" w:themeColor="text1"/>
          <w:lang w:val="en-US"/>
        </w:rPr>
        <w:t>,</w:t>
      </w:r>
      <w:r w:rsidR="005C4AB5" w:rsidRPr="00F641B0">
        <w:rPr>
          <w:rStyle w:val="FootnoteReference"/>
          <w:rFonts w:ascii="Times" w:hAnsi="Times" w:cs="Times New Roman"/>
          <w:color w:val="000000" w:themeColor="text1"/>
          <w:lang w:val="en-US"/>
        </w:rPr>
        <w:footnoteReference w:id="85"/>
      </w:r>
    </w:p>
    <w:p w14:paraId="4B236351" w14:textId="7FA5232A" w:rsidR="00494185" w:rsidRPr="00F641B0" w:rsidRDefault="00DC4F7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dux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lo condusse e</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guie</w:t>
      </w:r>
      <w:r w:rsidRPr="00F641B0">
        <w:rPr>
          <w:rFonts w:ascii="Times" w:hAnsi="Times" w:cs="Times New Roman"/>
          <w:color w:val="000000" w:themeColor="text1"/>
          <w:lang w:val="en-US"/>
        </w:rPr>
        <w:t>;</w:t>
      </w:r>
    </w:p>
    <w:p w14:paraId="27A5E4C2" w14:textId="22A54031" w:rsidR="00494185" w:rsidRPr="00F641B0" w:rsidRDefault="00DC4F7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Mal fè</w:t>
      </w:r>
      <w:r w:rsidR="00494185" w:rsidRPr="00F641B0">
        <w:rPr>
          <w:rFonts w:ascii="Times" w:hAnsi="Times" w:cs="Times New Roman"/>
          <w:color w:val="000000" w:themeColor="text1"/>
          <w:lang w:val="en-US"/>
        </w:rPr>
        <w:t xml:space="preserve"> lo dux che crete tal triçerie</w:t>
      </w:r>
      <w:r w:rsidRPr="00F641B0">
        <w:rPr>
          <w:rFonts w:ascii="Times" w:hAnsi="Times" w:cs="Times New Roman"/>
          <w:color w:val="000000" w:themeColor="text1"/>
          <w:lang w:val="en-US"/>
        </w:rPr>
        <w:t>!</w:t>
      </w:r>
    </w:p>
    <w:p w14:paraId="2245A126" w14:textId="54FD058B" w:rsidR="00494185" w:rsidRPr="00F641B0" w:rsidRDefault="00DC4F7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chav</w:t>
      </w:r>
      <w:r w:rsidR="00494185" w:rsidRPr="00F641B0">
        <w:rPr>
          <w:rFonts w:ascii="Times" w:hAnsi="Times" w:cs="Times New Roman"/>
          <w:color w:val="000000" w:themeColor="text1"/>
          <w:lang w:val="en-US"/>
        </w:rPr>
        <w:t>alca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monte e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rocie</w:t>
      </w:r>
      <w:r w:rsidRPr="00F641B0">
        <w:rPr>
          <w:rFonts w:ascii="Times" w:hAnsi="Times" w:cs="Times New Roman"/>
          <w:color w:val="000000" w:themeColor="text1"/>
          <w:lang w:val="en-US"/>
        </w:rPr>
        <w:t>,</w:t>
      </w:r>
    </w:p>
    <w:p w14:paraId="6443EAE5" w14:textId="20CC09D4" w:rsidR="00494185" w:rsidRPr="00F641B0" w:rsidRDefault="00DC4F7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827D60" w:rsidRPr="00F641B0">
        <w:rPr>
          <w:rFonts w:ascii="Times" w:hAnsi="Times" w:cs="Times New Roman"/>
          <w:color w:val="000000" w:themeColor="text1"/>
          <w:lang w:val="en-US"/>
        </w:rPr>
        <w:t>'</w:t>
      </w:r>
      <w:r w:rsidRPr="00F641B0">
        <w:rPr>
          <w:rFonts w:ascii="Times" w:hAnsi="Times" w:cs="Times New Roman"/>
          <w:color w:val="000000" w:themeColor="text1"/>
          <w:lang w:val="en-US"/>
        </w:rPr>
        <w:t>el v</w:t>
      </w:r>
      <w:r w:rsidR="00494185" w:rsidRPr="00F641B0">
        <w:rPr>
          <w:rFonts w:ascii="Times" w:hAnsi="Times" w:cs="Times New Roman"/>
          <w:color w:val="000000" w:themeColor="text1"/>
          <w:lang w:val="en-US"/>
        </w:rPr>
        <w:t>ene a</w:t>
      </w:r>
      <w:r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iena sença nule restie</w:t>
      </w:r>
      <w:r w:rsidRPr="00F641B0">
        <w:rPr>
          <w:rFonts w:ascii="Times" w:hAnsi="Times" w:cs="Times New Roman"/>
          <w:color w:val="000000" w:themeColor="text1"/>
          <w:lang w:val="en-US"/>
        </w:rPr>
        <w:t>.</w:t>
      </w:r>
    </w:p>
    <w:p w14:paraId="1C9746F5" w14:textId="4485CB5A"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elli sono intradi in lla citie</w:t>
      </w:r>
      <w:r w:rsidR="00960E53" w:rsidRPr="00F641B0">
        <w:rPr>
          <w:rFonts w:ascii="Times" w:hAnsi="Times" w:cs="Times New Roman"/>
          <w:color w:val="000000" w:themeColor="text1"/>
          <w:lang w:val="en-US"/>
        </w:rPr>
        <w:t>,</w:t>
      </w:r>
    </w:p>
    <w:p w14:paraId="7289F0D4" w14:textId="0CDC708C" w:rsidR="00494185" w:rsidRPr="00F641B0" w:rsidRDefault="00960E5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Chontra Sang</w:t>
      </w:r>
      <w:r w:rsidR="00494185" w:rsidRPr="00F641B0">
        <w:rPr>
          <w:rFonts w:ascii="Times" w:hAnsi="Times" w:cs="Times New Roman"/>
          <w:color w:val="000000" w:themeColor="text1"/>
          <w:lang w:val="en-US"/>
        </w:rPr>
        <w:t>ui</w:t>
      </w:r>
      <w:r w:rsidR="00203EC8"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vene </w:t>
      </w:r>
      <w:r w:rsidR="00494185" w:rsidRPr="00F641B0">
        <w:rPr>
          <w:rFonts w:ascii="Times" w:hAnsi="Times" w:cs="Times New Roman"/>
          <w:color w:val="000000" w:themeColor="text1"/>
          <w:lang w:val="en-US"/>
        </w:rPr>
        <w:t>soa muie</w:t>
      </w:r>
      <w:r w:rsidRPr="00F641B0">
        <w:rPr>
          <w:rFonts w:ascii="Times" w:hAnsi="Times" w:cs="Times New Roman"/>
          <w:color w:val="000000" w:themeColor="text1"/>
          <w:lang w:val="en-US"/>
        </w:rPr>
        <w:t>.</w:t>
      </w:r>
    </w:p>
    <w:p w14:paraId="30E8EE53" w14:textId="319E320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w:t>
      </w:r>
      <w:r w:rsidR="00960E5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 l</w:t>
      </w:r>
      <w:r w:rsidR="00960E53" w:rsidRPr="00F641B0">
        <w:rPr>
          <w:rFonts w:ascii="Times" w:hAnsi="Times" w:cs="Times New Roman"/>
          <w:color w:val="000000" w:themeColor="text1"/>
          <w:lang w:val="en-US"/>
        </w:rPr>
        <w:t>a v</w:t>
      </w:r>
      <w:r w:rsidRPr="00F641B0">
        <w:rPr>
          <w:rFonts w:ascii="Times" w:hAnsi="Times" w:cs="Times New Roman"/>
          <w:color w:val="000000" w:themeColor="text1"/>
          <w:lang w:val="en-US"/>
        </w:rPr>
        <w:t>ete</w:t>
      </w:r>
      <w:r w:rsidR="00960E53" w:rsidRPr="00F641B0">
        <w:rPr>
          <w:rFonts w:ascii="Times" w:hAnsi="Times" w:cs="Times New Roman"/>
          <w:color w:val="000000" w:themeColor="text1"/>
          <w:lang w:val="en-US"/>
        </w:rPr>
        <w:t>, el non à</w:t>
      </w:r>
      <w:r w:rsidRPr="00F641B0">
        <w:rPr>
          <w:rFonts w:ascii="Times" w:hAnsi="Times" w:cs="Times New Roman"/>
          <w:color w:val="000000" w:themeColor="text1"/>
          <w:lang w:val="en-US"/>
        </w:rPr>
        <w:t xml:space="preserve"> talento de rie</w:t>
      </w:r>
      <w:r w:rsidR="00827D60" w:rsidRPr="00F641B0">
        <w:rPr>
          <w:rFonts w:ascii="Times" w:hAnsi="Times" w:cs="Times New Roman"/>
          <w:color w:val="000000" w:themeColor="text1"/>
          <w:lang w:val="en-US"/>
        </w:rPr>
        <w:t>;</w:t>
      </w:r>
    </w:p>
    <w:p w14:paraId="730BC2FC" w14:textId="06A1FE67" w:rsidR="00494185" w:rsidRPr="00F641B0" w:rsidRDefault="00960E5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vene al pallaço, sov</w:t>
      </w:r>
      <w:r w:rsidR="00494185" w:rsidRPr="00F641B0">
        <w:rPr>
          <w:rFonts w:ascii="Times" w:hAnsi="Times" w:cs="Times New Roman"/>
          <w:color w:val="000000" w:themeColor="text1"/>
          <w:lang w:val="en-US"/>
        </w:rPr>
        <w:t xml:space="preserve">ra </w:t>
      </w:r>
      <w:r w:rsidRPr="00F641B0">
        <w:rPr>
          <w:rFonts w:ascii="Times" w:hAnsi="Times" w:cs="Times New Roman"/>
          <w:color w:val="000000" w:themeColor="text1"/>
          <w:lang w:val="en-US"/>
        </w:rPr>
        <w:t>lì è</w:t>
      </w:r>
      <w:r w:rsidR="00494185" w:rsidRPr="00F641B0">
        <w:rPr>
          <w:rFonts w:ascii="Times" w:hAnsi="Times" w:cs="Times New Roman"/>
          <w:color w:val="000000" w:themeColor="text1"/>
          <w:lang w:val="en-US"/>
        </w:rPr>
        <w:t xml:space="preserve"> muntie</w:t>
      </w:r>
      <w:r w:rsidRPr="00F641B0">
        <w:rPr>
          <w:rFonts w:ascii="Times" w:hAnsi="Times" w:cs="Times New Roman"/>
          <w:color w:val="000000" w:themeColor="text1"/>
          <w:lang w:val="en-US"/>
        </w:rPr>
        <w:t>.</w:t>
      </w:r>
    </w:p>
    <w:p w14:paraId="25443FC6" w14:textId="443D0B7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w:t>
      </w:r>
      <w:r w:rsidR="00960E5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 abraça soa fia 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gran dolcie</w:t>
      </w:r>
      <w:r w:rsidR="00960E53" w:rsidRPr="00F641B0">
        <w:rPr>
          <w:rFonts w:ascii="Times" w:hAnsi="Times" w:cs="Times New Roman"/>
          <w:color w:val="000000" w:themeColor="text1"/>
          <w:lang w:val="en-US"/>
        </w:rPr>
        <w:t>.</w:t>
      </w:r>
    </w:p>
    <w:p w14:paraId="464F5D14" w14:textId="7CEAA3F6" w:rsidR="00494185" w:rsidRPr="00F641B0" w:rsidRDefault="00960E5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Fiolla</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ello</w:t>
      </w:r>
      <w:r w:rsidR="00827D60" w:rsidRPr="00F641B0">
        <w:rPr>
          <w:rFonts w:ascii="Times" w:hAnsi="Times" w:cs="Times New Roman"/>
          <w:color w:val="000000" w:themeColor="text1"/>
          <w:lang w:val="en-US"/>
        </w:rPr>
        <w:t>, "n</w:t>
      </w:r>
      <w:r w:rsidR="00494185" w:rsidRPr="00F641B0">
        <w:rPr>
          <w:rFonts w:ascii="Times" w:hAnsi="Times" w:cs="Times New Roman"/>
          <w:color w:val="000000" w:themeColor="text1"/>
          <w:lang w:val="en-US"/>
        </w:rPr>
        <w:t>o me</w:t>
      </w:r>
      <w:r w:rsidR="00827D60"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l çelle mie</w:t>
      </w:r>
      <w:r w:rsidRPr="00F641B0">
        <w:rPr>
          <w:rFonts w:ascii="Times" w:hAnsi="Times" w:cs="Times New Roman"/>
          <w:color w:val="000000" w:themeColor="text1"/>
          <w:lang w:val="en-US"/>
        </w:rPr>
        <w:t>,</w:t>
      </w:r>
    </w:p>
    <w:p w14:paraId="6DB2B369" w14:textId="1B4AB282" w:rsidR="00494185" w:rsidRPr="00F641B0" w:rsidRDefault="00960E53"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U</w:t>
      </w:r>
      <w:r w:rsidR="00494185" w:rsidRPr="00F641B0">
        <w:rPr>
          <w:rFonts w:ascii="Times" w:hAnsi="Times" w:cs="Times New Roman"/>
          <w:color w:val="000000" w:themeColor="text1"/>
          <w:lang w:val="en-US"/>
        </w:rPr>
        <w:t>go d</w:t>
      </w:r>
      <w:r w:rsidRPr="00F641B0">
        <w:rPr>
          <w:rFonts w:ascii="Times" w:hAnsi="Times" w:cs="Times New Roman"/>
          <w:color w:val="000000" w:themeColor="text1"/>
          <w:lang w:val="en-US"/>
        </w:rPr>
        <w:t xml:space="preserve">'Avernia fo </w:t>
      </w:r>
      <w:r w:rsidR="00EB4EAE"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granda la stoltie</w:t>
      </w:r>
      <w:r w:rsidR="005A2F99" w:rsidRPr="00F641B0">
        <w:rPr>
          <w:rFonts w:ascii="Times" w:hAnsi="Times" w:cs="Times New Roman"/>
          <w:color w:val="000000" w:themeColor="text1"/>
          <w:lang w:val="en-US"/>
        </w:rPr>
        <w:t>?</w:t>
      </w:r>
      <w:r w:rsidRPr="00F641B0">
        <w:rPr>
          <w:rFonts w:ascii="Times" w:hAnsi="Times" w:cs="Times New Roman"/>
          <w:color w:val="000000" w:themeColor="text1"/>
          <w:lang w:val="en-US"/>
        </w:rPr>
        <w:t>"</w:t>
      </w:r>
    </w:p>
    <w:p w14:paraId="7B99B99A" w14:textId="24A5B05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quella responde</w:t>
      </w:r>
      <w:r w:rsidR="00960E53" w:rsidRPr="00F641B0">
        <w:rPr>
          <w:rFonts w:ascii="Times" w:hAnsi="Times" w:cs="Times New Roman"/>
          <w:color w:val="000000" w:themeColor="text1"/>
          <w:lang w:val="en-US"/>
        </w:rPr>
        <w:t>, n</w:t>
      </w:r>
      <w:r w:rsidR="000A5B42" w:rsidRPr="00F641B0">
        <w:rPr>
          <w:rFonts w:ascii="Times" w:hAnsi="Times" w:cs="Times New Roman"/>
          <w:color w:val="000000" w:themeColor="text1"/>
          <w:lang w:val="en-US"/>
        </w:rPr>
        <w:t xml:space="preserve">o tarda </w:t>
      </w:r>
      <w:r w:rsidR="00EB4EAE" w:rsidRPr="00F641B0">
        <w:rPr>
          <w:rFonts w:ascii="Times" w:hAnsi="Times" w:cs="Times New Roman"/>
          <w:color w:val="000000" w:themeColor="text1"/>
          <w:lang w:val="en-US"/>
        </w:rPr>
        <w:t>ni</w:t>
      </w:r>
      <w:r w:rsidRPr="00F641B0">
        <w:rPr>
          <w:rFonts w:ascii="Times" w:hAnsi="Times" w:cs="Times New Roman"/>
          <w:color w:val="000000" w:themeColor="text1"/>
          <w:lang w:val="en-US"/>
        </w:rPr>
        <w:t xml:space="preserve"> mie</w:t>
      </w:r>
      <w:r w:rsidR="000A5B42" w:rsidRPr="00F641B0">
        <w:rPr>
          <w:rFonts w:ascii="Times" w:hAnsi="Times" w:cs="Times New Roman"/>
          <w:color w:val="000000" w:themeColor="text1"/>
          <w:lang w:val="en-US"/>
        </w:rPr>
        <w:t>,</w:t>
      </w:r>
    </w:p>
    <w:p w14:paraId="53724FE4" w14:textId="4FCF8A7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“Pare,” dix</w:t>
      </w:r>
      <w:r w:rsidR="000A5B42" w:rsidRPr="00F641B0">
        <w:rPr>
          <w:rFonts w:ascii="Times" w:hAnsi="Times" w:cs="Times New Roman"/>
          <w:color w:val="000000" w:themeColor="text1"/>
          <w:lang w:val="en-US"/>
        </w:rPr>
        <w:t>'</w:t>
      </w:r>
      <w:r w:rsidRPr="00F641B0">
        <w:rPr>
          <w:rFonts w:ascii="Times" w:hAnsi="Times" w:cs="Times New Roman"/>
          <w:color w:val="000000" w:themeColor="text1"/>
          <w:lang w:val="en-US"/>
        </w:rPr>
        <w:t>ella, “p</w:t>
      </w:r>
      <w:r w:rsidR="00DE47FD" w:rsidRPr="00F641B0">
        <w:rPr>
          <w:rFonts w:ascii="Times" w:hAnsi="Times" w:cs="Times New Roman"/>
          <w:i/>
          <w:color w:val="000000" w:themeColor="text1"/>
          <w:lang w:val="en-US"/>
        </w:rPr>
        <w:t>er</w:t>
      </w:r>
      <w:r w:rsidR="000A5B42"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la</w:t>
      </w:r>
      <w:r w:rsidR="00BE3A32" w:rsidRPr="00F641B0">
        <w:rPr>
          <w:rFonts w:ascii="Times" w:hAnsi="Times" w:cs="Times New Roman"/>
          <w:color w:val="000000" w:themeColor="text1"/>
          <w:lang w:val="en-US"/>
        </w:rPr>
        <w:t xml:space="preserve"> fé</w:t>
      </w:r>
      <w:r w:rsidR="000A5B4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ch</w:t>
      </w:r>
      <w:r w:rsidR="000A5B42" w:rsidRPr="00F641B0">
        <w:rPr>
          <w:rFonts w:ascii="Times" w:hAnsi="Times" w:cs="Times New Roman"/>
          <w:color w:val="000000" w:themeColor="text1"/>
          <w:lang w:val="en-US"/>
        </w:rPr>
        <w:t>'io v</w:t>
      </w:r>
      <w:r w:rsidRPr="00F641B0">
        <w:rPr>
          <w:rFonts w:ascii="Times" w:hAnsi="Times" w:cs="Times New Roman"/>
          <w:color w:val="000000" w:themeColor="text1"/>
          <w:lang w:val="en-US"/>
        </w:rPr>
        <w:t>e</w:t>
      </w:r>
      <w:r w:rsidR="000A5B4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die</w:t>
      </w:r>
      <w:r w:rsidR="000A5B42" w:rsidRPr="00F641B0">
        <w:rPr>
          <w:rFonts w:ascii="Times" w:hAnsi="Times" w:cs="Times New Roman"/>
          <w:color w:val="000000" w:themeColor="text1"/>
          <w:lang w:val="en-US"/>
        </w:rPr>
        <w:t>,</w:t>
      </w:r>
    </w:p>
    <w:p w14:paraId="69FAF57B" w14:textId="16D0D14D" w:rsidR="00494185" w:rsidRPr="00F641B0" w:rsidRDefault="000A5B4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Si ve dirò lo v</w:t>
      </w:r>
      <w:r w:rsidR="00494185" w:rsidRPr="00F641B0">
        <w:rPr>
          <w:rFonts w:ascii="Times" w:hAnsi="Times" w:cs="Times New Roman"/>
          <w:color w:val="000000" w:themeColor="text1"/>
          <w:lang w:val="en-US"/>
        </w:rPr>
        <w:t>ero</w:t>
      </w:r>
      <w:r w:rsidRPr="00F641B0">
        <w:rPr>
          <w:rFonts w:ascii="Times" w:hAnsi="Times" w:cs="Times New Roman"/>
          <w:color w:val="000000" w:themeColor="text1"/>
          <w:lang w:val="en-US"/>
        </w:rPr>
        <w:t>, non ò</w:t>
      </w:r>
      <w:r w:rsidR="00494185" w:rsidRPr="00F641B0">
        <w:rPr>
          <w:rFonts w:ascii="Times" w:hAnsi="Times" w:cs="Times New Roman"/>
          <w:color w:val="000000" w:themeColor="text1"/>
          <w:lang w:val="en-US"/>
        </w:rPr>
        <w:t xml:space="preserve"> talant de mentie</w:t>
      </w:r>
      <w:r w:rsidRPr="00F641B0">
        <w:rPr>
          <w:rFonts w:ascii="Times" w:hAnsi="Times" w:cs="Times New Roman"/>
          <w:color w:val="000000" w:themeColor="text1"/>
          <w:lang w:val="en-US"/>
        </w:rPr>
        <w:t>.</w:t>
      </w:r>
    </w:p>
    <w:p w14:paraId="6449F222" w14:textId="4D076CA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(17V) </w:t>
      </w:r>
      <w:r w:rsidRPr="00F641B0">
        <w:rPr>
          <w:rFonts w:ascii="Times" w:hAnsi="Times" w:cs="Times New Roman"/>
          <w:color w:val="000000" w:themeColor="text1"/>
          <w:lang w:val="en-US"/>
        </w:rPr>
        <w:t>San</w:t>
      </w:r>
      <w:r w:rsidR="00974FFE" w:rsidRPr="00F641B0">
        <w:rPr>
          <w:rFonts w:ascii="Times" w:hAnsi="Times" w:cs="Times New Roman"/>
          <w:i/>
          <w:color w:val="000000" w:themeColor="text1"/>
          <w:lang w:val="en-US"/>
        </w:rPr>
        <w:t>guin</w:t>
      </w:r>
      <w:r w:rsidR="000A5B42" w:rsidRPr="00F641B0">
        <w:rPr>
          <w:rFonts w:ascii="Times" w:hAnsi="Times" w:cs="Times New Roman"/>
          <w:color w:val="000000" w:themeColor="text1"/>
          <w:lang w:val="en-US"/>
        </w:rPr>
        <w:t xml:space="preserve"> amava U</w:t>
      </w:r>
      <w:r w:rsidRPr="00F641B0">
        <w:rPr>
          <w:rFonts w:ascii="Times" w:hAnsi="Times" w:cs="Times New Roman"/>
          <w:color w:val="000000" w:themeColor="text1"/>
          <w:lang w:val="en-US"/>
        </w:rPr>
        <w:t xml:space="preserve">go </w:t>
      </w:r>
      <w:r w:rsidR="000A5B42" w:rsidRPr="00F641B0">
        <w:rPr>
          <w:rFonts w:ascii="Times" w:hAnsi="Times" w:cs="Times New Roman"/>
          <w:color w:val="000000" w:themeColor="text1"/>
          <w:lang w:val="en-US"/>
        </w:rPr>
        <w:t>p</w:t>
      </w:r>
      <w:r w:rsidRPr="00F641B0">
        <w:rPr>
          <w:rFonts w:ascii="Times" w:hAnsi="Times" w:cs="Times New Roman"/>
          <w:color w:val="000000" w:themeColor="text1"/>
          <w:lang w:val="en-US"/>
        </w:rPr>
        <w:t>lui d</w:t>
      </w:r>
      <w:r w:rsidR="000A5B42" w:rsidRPr="00F641B0">
        <w:rPr>
          <w:rFonts w:ascii="Times" w:hAnsi="Times" w:cs="Times New Roman"/>
          <w:color w:val="000000" w:themeColor="text1"/>
          <w:lang w:val="en-US"/>
        </w:rPr>
        <w:t>'</w:t>
      </w:r>
      <w:r w:rsidRPr="00F641B0">
        <w:rPr>
          <w:rFonts w:ascii="Times" w:hAnsi="Times" w:cs="Times New Roman"/>
          <w:color w:val="000000" w:themeColor="text1"/>
          <w:lang w:val="en-US"/>
        </w:rPr>
        <w:t>algun ho</w:t>
      </w:r>
      <w:r w:rsidR="00CC429C" w:rsidRPr="00F641B0">
        <w:rPr>
          <w:rFonts w:ascii="Times" w:hAnsi="Times" w:cs="Times New Roman"/>
          <w:i/>
          <w:iCs/>
          <w:color w:val="000000" w:themeColor="text1"/>
          <w:lang w:val="en-US"/>
        </w:rPr>
        <w:t>m</w:t>
      </w:r>
      <w:r w:rsidRPr="00F641B0">
        <w:rPr>
          <w:rFonts w:ascii="Times" w:hAnsi="Times" w:cs="Times New Roman"/>
          <w:color w:val="000000" w:themeColor="text1"/>
          <w:lang w:val="en-US"/>
        </w:rPr>
        <w:t xml:space="preserve"> che sie</w:t>
      </w:r>
      <w:r w:rsidR="005068C2" w:rsidRPr="00F641B0">
        <w:rPr>
          <w:rFonts w:ascii="Times" w:hAnsi="Times" w:cs="Times New Roman"/>
          <w:color w:val="000000" w:themeColor="text1"/>
          <w:lang w:val="en-US"/>
        </w:rPr>
        <w:t>.</w:t>
      </w:r>
    </w:p>
    <w:p w14:paraId="03DADDC5" w14:textId="43ADB3AE" w:rsidR="00494185" w:rsidRPr="00F641B0" w:rsidRDefault="00BE3A3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w:t>
      </w:r>
      <w:r w:rsidR="007E1564">
        <w:rPr>
          <w:rFonts w:ascii="Times" w:hAnsi="Times" w:cs="Times New Roman"/>
          <w:color w:val="000000" w:themeColor="text1"/>
          <w:lang w:val="en-US"/>
        </w:rPr>
        <w:t xml:space="preserve"> dì </w:t>
      </w:r>
      <w:r w:rsidR="000A5B42" w:rsidRPr="00F641B0">
        <w:rPr>
          <w:rFonts w:ascii="Times" w:hAnsi="Times" w:cs="Times New Roman"/>
          <w:color w:val="000000" w:themeColor="text1"/>
          <w:lang w:val="en-US"/>
        </w:rPr>
        <w:t>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color w:val="000000" w:themeColor="text1"/>
          <w:lang w:val="en-US"/>
        </w:rPr>
        <w:t xml:space="preserve"> andè</w:t>
      </w:r>
      <w:r w:rsidR="00494185" w:rsidRPr="00F641B0">
        <w:rPr>
          <w:rFonts w:ascii="Times" w:hAnsi="Times" w:cs="Times New Roman"/>
          <w:color w:val="000000" w:themeColor="text1"/>
          <w:lang w:val="en-US"/>
        </w:rPr>
        <w:t xml:space="preserve"> al bosco a caçie</w:t>
      </w:r>
      <w:r w:rsidR="005068C2" w:rsidRPr="00F641B0">
        <w:rPr>
          <w:rFonts w:ascii="Times" w:hAnsi="Times" w:cs="Times New Roman"/>
          <w:color w:val="000000" w:themeColor="text1"/>
          <w:lang w:val="en-US"/>
        </w:rPr>
        <w:t>,</w:t>
      </w:r>
    </w:p>
    <w:p w14:paraId="7E7A72C1" w14:textId="7AE74142" w:rsidR="00494185" w:rsidRPr="00F641B0" w:rsidRDefault="000A5B4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se fè</w:t>
      </w:r>
      <w:r w:rsidR="00696346" w:rsidRPr="00F641B0">
        <w:rPr>
          <w:rFonts w:ascii="Times" w:hAnsi="Times" w:cs="Times New Roman"/>
          <w:color w:val="000000" w:themeColor="text1"/>
          <w:lang w:val="en-US"/>
        </w:rPr>
        <w:t xml:space="preserve"> amalado e molto agrev(i)</w:t>
      </w:r>
      <w:r w:rsidR="00494185" w:rsidRPr="00F641B0">
        <w:rPr>
          <w:rFonts w:ascii="Times" w:hAnsi="Times" w:cs="Times New Roman"/>
          <w:color w:val="000000" w:themeColor="text1"/>
          <w:lang w:val="en-US"/>
        </w:rPr>
        <w:t>e</w:t>
      </w:r>
      <w:r w:rsidR="00696346" w:rsidRPr="00F641B0">
        <w:rPr>
          <w:rStyle w:val="FootnoteReference"/>
          <w:rFonts w:ascii="Times" w:hAnsi="Times" w:cs="Times New Roman"/>
          <w:color w:val="000000" w:themeColor="text1"/>
          <w:lang w:val="en-US"/>
        </w:rPr>
        <w:footnoteReference w:id="86"/>
      </w:r>
    </w:p>
    <w:p w14:paraId="3A914C0D" w14:textId="1E45EF5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D6F19"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non andar a caçer in soa conpagnie</w:t>
      </w:r>
      <w:r w:rsidR="00696346" w:rsidRPr="00F641B0">
        <w:rPr>
          <w:rFonts w:ascii="Times" w:hAnsi="Times" w:cs="Times New Roman"/>
          <w:color w:val="000000" w:themeColor="text1"/>
          <w:lang w:val="en-US"/>
        </w:rPr>
        <w:t>.</w:t>
      </w:r>
    </w:p>
    <w:p w14:paraId="731F64F6" w14:textId="60D9394A" w:rsidR="00494185" w:rsidRPr="00F641B0" w:rsidRDefault="0069634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fo andà</w:t>
      </w:r>
      <w:r w:rsidR="00494185" w:rsidRPr="00F641B0">
        <w:rPr>
          <w:rFonts w:ascii="Times" w:hAnsi="Times" w:cs="Times New Roman"/>
          <w:color w:val="000000" w:themeColor="text1"/>
          <w:lang w:val="en-US"/>
        </w:rPr>
        <w:t xml:space="preserve"> e partie</w:t>
      </w:r>
      <w:r w:rsidRPr="00F641B0">
        <w:rPr>
          <w:rFonts w:ascii="Times" w:hAnsi="Times" w:cs="Times New Roman"/>
          <w:color w:val="000000" w:themeColor="text1"/>
          <w:lang w:val="en-US"/>
        </w:rPr>
        <w:t>,</w:t>
      </w:r>
    </w:p>
    <w:p w14:paraId="16713432" w14:textId="2F3B76F6" w:rsidR="00494185" w:rsidRPr="00F641B0" w:rsidRDefault="0069634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lo sape e non fè</w:t>
      </w:r>
      <w:r w:rsidR="00494185" w:rsidRPr="00F641B0">
        <w:rPr>
          <w:rFonts w:ascii="Times" w:hAnsi="Times" w:cs="Times New Roman"/>
          <w:color w:val="000000" w:themeColor="text1"/>
          <w:lang w:val="en-US"/>
        </w:rPr>
        <w:t xml:space="preserve"> demorie</w:t>
      </w:r>
      <w:r w:rsidR="005068C2" w:rsidRPr="00F641B0">
        <w:rPr>
          <w:rFonts w:ascii="Times" w:hAnsi="Times" w:cs="Times New Roman"/>
          <w:color w:val="000000" w:themeColor="text1"/>
          <w:lang w:val="en-US"/>
        </w:rPr>
        <w:t>;</w:t>
      </w:r>
    </w:p>
    <w:p w14:paraId="0FEC1B56" w14:textId="61580BCA" w:rsidR="00494185" w:rsidRPr="00F641B0" w:rsidRDefault="0069634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v</w:t>
      </w:r>
      <w:r w:rsidR="00494185" w:rsidRPr="00F641B0">
        <w:rPr>
          <w:rFonts w:ascii="Times" w:hAnsi="Times" w:cs="Times New Roman"/>
          <w:color w:val="000000" w:themeColor="text1"/>
          <w:lang w:val="en-US"/>
        </w:rPr>
        <w:t>ene alla camera molto alla celie</w:t>
      </w:r>
      <w:r w:rsidRPr="00F641B0">
        <w:rPr>
          <w:rFonts w:ascii="Times" w:hAnsi="Times" w:cs="Times New Roman"/>
          <w:color w:val="000000" w:themeColor="text1"/>
          <w:lang w:val="en-US"/>
        </w:rPr>
        <w:t>,</w:t>
      </w:r>
    </w:p>
    <w:p w14:paraId="6FE17C6B" w14:textId="07CCCF8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Dentro intra</w:t>
      </w:r>
      <w:r w:rsidR="0069634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no·ll</w:t>
      </w:r>
      <w:r w:rsidR="00696346" w:rsidRPr="00F641B0">
        <w:rPr>
          <w:rFonts w:ascii="Times" w:hAnsi="Times" w:cs="Times New Roman"/>
          <w:color w:val="000000" w:themeColor="text1"/>
          <w:lang w:val="en-US"/>
        </w:rPr>
        <w:t>o sentì</w:t>
      </w:r>
      <w:r w:rsidRPr="00F641B0">
        <w:rPr>
          <w:rFonts w:ascii="Times" w:hAnsi="Times" w:cs="Times New Roman"/>
          <w:color w:val="000000" w:themeColor="text1"/>
          <w:lang w:val="en-US"/>
        </w:rPr>
        <w:t xml:space="preserve"> mie</w:t>
      </w:r>
      <w:r w:rsidR="00696346" w:rsidRPr="00F641B0">
        <w:rPr>
          <w:rFonts w:ascii="Times" w:hAnsi="Times" w:cs="Times New Roman"/>
          <w:color w:val="000000" w:themeColor="text1"/>
          <w:lang w:val="en-US"/>
        </w:rPr>
        <w:t>.</w:t>
      </w:r>
    </w:p>
    <w:p w14:paraId="386F0E55" w14:textId="32BDB65A"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me prexe</w:t>
      </w:r>
      <w:r w:rsidR="005068C2"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braço al collo m</w:t>
      </w:r>
      <w:r w:rsidR="005068C2" w:rsidRPr="00F641B0">
        <w:rPr>
          <w:rFonts w:ascii="Times" w:hAnsi="Times" w:cs="Times New Roman"/>
          <w:color w:val="000000" w:themeColor="text1"/>
          <w:lang w:val="en-US"/>
        </w:rPr>
        <w:t>'à</w:t>
      </w:r>
      <w:r w:rsidR="00494185" w:rsidRPr="00F641B0">
        <w:rPr>
          <w:rFonts w:ascii="Times" w:hAnsi="Times" w:cs="Times New Roman"/>
          <w:color w:val="000000" w:themeColor="text1"/>
          <w:lang w:val="en-US"/>
        </w:rPr>
        <w:t xml:space="preserve"> citie</w:t>
      </w:r>
      <w:r w:rsidR="005068C2" w:rsidRPr="00F641B0">
        <w:rPr>
          <w:rFonts w:ascii="Times" w:hAnsi="Times" w:cs="Times New Roman"/>
          <w:color w:val="000000" w:themeColor="text1"/>
          <w:lang w:val="en-US"/>
        </w:rPr>
        <w:t>,</w:t>
      </w:r>
    </w:p>
    <w:p w14:paraId="1785974B" w14:textId="0928C443"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5068C2" w:rsidRPr="00F641B0">
        <w:rPr>
          <w:rFonts w:ascii="Times" w:hAnsi="Times" w:cs="Times New Roman"/>
          <w:color w:val="000000" w:themeColor="text1"/>
          <w:lang w:val="en-US"/>
        </w:rPr>
        <w:t xml:space="preserve"> me volleva sforçar e far v</w:t>
      </w:r>
      <w:r w:rsidR="00494185" w:rsidRPr="00F641B0">
        <w:rPr>
          <w:rFonts w:ascii="Times" w:hAnsi="Times" w:cs="Times New Roman"/>
          <w:color w:val="000000" w:themeColor="text1"/>
          <w:lang w:val="en-US"/>
        </w:rPr>
        <w:t>elanie</w:t>
      </w:r>
      <w:r w:rsidR="005068C2" w:rsidRPr="00F641B0">
        <w:rPr>
          <w:rFonts w:ascii="Times" w:hAnsi="Times" w:cs="Times New Roman"/>
          <w:color w:val="000000" w:themeColor="text1"/>
          <w:lang w:val="en-US"/>
        </w:rPr>
        <w:t>.</w:t>
      </w:r>
    </w:p>
    <w:p w14:paraId="7B09C580" w14:textId="567244C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allora cridai</w:t>
      </w:r>
      <w:r w:rsidR="005068C2"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Pr="00F641B0">
        <w:rPr>
          <w:rFonts w:ascii="Times" w:hAnsi="Times" w:cs="Times New Roman"/>
          <w:color w:val="000000" w:themeColor="text1"/>
          <w:lang w:val="en-US"/>
        </w:rPr>
        <w:t xml:space="preserve"> fu ben oldie</w:t>
      </w:r>
    </w:p>
    <w:p w14:paraId="40EAB49D" w14:textId="066A950F" w:rsidR="00494185" w:rsidRPr="00F641B0" w:rsidRDefault="005068C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mia cameriera</w:t>
      </w:r>
      <w:r w:rsidR="004A469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ch’à nome M</w:t>
      </w:r>
      <w:r w:rsidR="00494185" w:rsidRPr="00F641B0">
        <w:rPr>
          <w:rFonts w:ascii="Times" w:hAnsi="Times" w:cs="Times New Roman"/>
          <w:color w:val="000000" w:themeColor="text1"/>
          <w:lang w:val="en-US"/>
        </w:rPr>
        <w:t>arie</w:t>
      </w:r>
      <w:r w:rsidRPr="00F641B0">
        <w:rPr>
          <w:rFonts w:ascii="Times" w:hAnsi="Times" w:cs="Times New Roman"/>
          <w:color w:val="000000" w:themeColor="text1"/>
          <w:lang w:val="en-US"/>
        </w:rPr>
        <w:t>,</w:t>
      </w:r>
    </w:p>
    <w:p w14:paraId="071FC148" w14:textId="2CB54706" w:rsidR="00494185" w:rsidRPr="00F641B0" w:rsidRDefault="005A2F9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me secorsse e non tardà</w:t>
      </w:r>
      <w:r w:rsidR="00494185" w:rsidRPr="00F641B0">
        <w:rPr>
          <w:rFonts w:ascii="Times" w:hAnsi="Times" w:cs="Times New Roman"/>
          <w:color w:val="000000" w:themeColor="text1"/>
          <w:lang w:val="en-US"/>
        </w:rPr>
        <w:t xml:space="preserve"> mie</w:t>
      </w:r>
      <w:r w:rsidR="005068C2" w:rsidRPr="00F641B0">
        <w:rPr>
          <w:rFonts w:ascii="Times" w:hAnsi="Times" w:cs="Times New Roman"/>
          <w:color w:val="000000" w:themeColor="text1"/>
          <w:lang w:val="en-US"/>
        </w:rPr>
        <w:t>.</w:t>
      </w:r>
    </w:p>
    <w:p w14:paraId="68469D41" w14:textId="03A08DF9"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ello l</w:t>
      </w:r>
      <w:r w:rsidR="005068C2"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b</w:t>
      </w:r>
      <w:r w:rsidR="004A4698" w:rsidRPr="00F641B0">
        <w:rPr>
          <w:rFonts w:ascii="Times" w:hAnsi="Times" w:cs="Times New Roman"/>
          <w:color w:val="000000" w:themeColor="text1"/>
          <w:lang w:val="en-US"/>
        </w:rPr>
        <w:t>utà</w:t>
      </w:r>
      <w:r w:rsidRPr="00F641B0">
        <w:rPr>
          <w:rFonts w:ascii="Times" w:hAnsi="Times" w:cs="Times New Roman"/>
          <w:color w:val="000000" w:themeColor="text1"/>
          <w:lang w:val="en-US"/>
        </w:rPr>
        <w:t xml:space="preserve"> a tera</w:t>
      </w:r>
      <w:r w:rsidR="005068C2"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5068C2" w:rsidRPr="00F641B0">
        <w:rPr>
          <w:rFonts w:ascii="Times" w:hAnsi="Times" w:cs="Times New Roman"/>
          <w:color w:val="000000" w:themeColor="text1"/>
          <w:lang w:val="en-US"/>
        </w:rPr>
        <w:t>a fè</w:t>
      </w:r>
      <w:r w:rsidRPr="00F641B0">
        <w:rPr>
          <w:rFonts w:ascii="Times" w:hAnsi="Times" w:cs="Times New Roman"/>
          <w:color w:val="000000" w:themeColor="text1"/>
          <w:lang w:val="en-US"/>
        </w:rPr>
        <w:t xml:space="preserve"> trabucie</w:t>
      </w:r>
      <w:r w:rsidR="00744734" w:rsidRPr="00F641B0">
        <w:rPr>
          <w:rStyle w:val="FootnoteReference"/>
          <w:rFonts w:ascii="Times" w:hAnsi="Times" w:cs="Times New Roman"/>
          <w:color w:val="000000" w:themeColor="text1"/>
          <w:lang w:val="en-US"/>
        </w:rPr>
        <w:footnoteReference w:id="87"/>
      </w:r>
    </w:p>
    <w:p w14:paraId="780BA5FE" w14:textId="637801FA" w:rsidR="00494185" w:rsidRPr="00F641B0" w:rsidRDefault="005068C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braço destro li fè</w:t>
      </w:r>
      <w:r w:rsidR="00494185" w:rsidRPr="00F641B0">
        <w:rPr>
          <w:rFonts w:ascii="Times" w:hAnsi="Times" w:cs="Times New Roman"/>
          <w:color w:val="000000" w:themeColor="text1"/>
          <w:lang w:val="en-US"/>
        </w:rPr>
        <w:t xml:space="preserve"> ronpie</w:t>
      </w:r>
      <w:r w:rsidR="00744734" w:rsidRPr="00F641B0">
        <w:rPr>
          <w:rFonts w:ascii="Times" w:hAnsi="Times" w:cs="Times New Roman"/>
          <w:color w:val="000000" w:themeColor="text1"/>
          <w:lang w:val="en-US"/>
        </w:rPr>
        <w:t>.</w:t>
      </w:r>
    </w:p>
    <w:p w14:paraId="71EC0A3D" w14:textId="2732087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Chun plaque a </w:t>
      </w:r>
      <w:r w:rsidR="00390A6F" w:rsidRPr="00F641B0">
        <w:rPr>
          <w:rFonts w:ascii="Times" w:hAnsi="Times" w:cs="Times New Roman"/>
          <w:color w:val="000000" w:themeColor="text1"/>
          <w:lang w:val="en-US"/>
        </w:rPr>
        <w:t>Dio</w:t>
      </w:r>
      <w:r w:rsidR="005C4AB5" w:rsidRPr="00F641B0">
        <w:rPr>
          <w:rFonts w:ascii="Times" w:hAnsi="Times" w:cs="Times New Roman"/>
          <w:color w:val="000000" w:themeColor="text1"/>
          <w:lang w:val="en-US"/>
        </w:rPr>
        <w:t xml:space="preserve">, </w:t>
      </w:r>
      <w:r w:rsidR="00076F52">
        <w:rPr>
          <w:rFonts w:ascii="Times" w:hAnsi="Times" w:cs="Times New Roman"/>
          <w:color w:val="000000" w:themeColor="text1"/>
          <w:lang w:val="en-US"/>
        </w:rPr>
        <w:t>da·ll</w:t>
      </w:r>
      <w:r w:rsidR="005068C2" w:rsidRPr="00F641B0">
        <w:rPr>
          <w:rFonts w:ascii="Times" w:hAnsi="Times" w:cs="Times New Roman"/>
          <w:color w:val="000000" w:themeColor="text1"/>
          <w:lang w:val="en-US"/>
        </w:rPr>
        <w:t xml:space="preserve">ui </w:t>
      </w:r>
      <w:r w:rsidR="00EB4EAE" w:rsidRPr="00F641B0">
        <w:rPr>
          <w:rFonts w:ascii="Times" w:hAnsi="Times" w:cs="Times New Roman"/>
          <w:color w:val="000000" w:themeColor="text1"/>
          <w:lang w:val="en-US"/>
        </w:rPr>
        <w:t>si</w:t>
      </w:r>
      <w:r w:rsidRPr="00F641B0">
        <w:rPr>
          <w:rFonts w:ascii="Times" w:hAnsi="Times" w:cs="Times New Roman"/>
          <w:color w:val="000000" w:themeColor="text1"/>
          <w:lang w:val="en-US"/>
        </w:rPr>
        <w:t xml:space="preserve"> fui lasie</w:t>
      </w:r>
      <w:r w:rsidR="00744734" w:rsidRPr="00F641B0">
        <w:rPr>
          <w:rFonts w:ascii="Times" w:hAnsi="Times" w:cs="Times New Roman"/>
          <w:color w:val="000000" w:themeColor="text1"/>
          <w:lang w:val="en-US"/>
        </w:rPr>
        <w:t>,</w:t>
      </w:r>
    </w:p>
    <w:p w14:paraId="0751C7DD" w14:textId="077A2463" w:rsidR="00494185" w:rsidRPr="00F641B0" w:rsidRDefault="00BE3A3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andè</w:t>
      </w:r>
      <w:r w:rsidR="00494185" w:rsidRPr="00F641B0">
        <w:rPr>
          <w:rFonts w:ascii="Times" w:hAnsi="Times" w:cs="Times New Roman"/>
          <w:color w:val="000000" w:themeColor="text1"/>
          <w:lang w:val="en-US"/>
        </w:rPr>
        <w:t xml:space="preserve"> in una</w:t>
      </w:r>
      <w:r w:rsidRPr="00F641B0">
        <w:rPr>
          <w:rFonts w:ascii="Times" w:hAnsi="Times" w:cs="Times New Roman"/>
          <w:color w:val="000000" w:themeColor="text1"/>
          <w:lang w:val="en-US"/>
        </w:rPr>
        <w:t xml:space="preserve"> camera e çà</w:t>
      </w:r>
      <w:r w:rsidR="00494185" w:rsidRPr="00F641B0">
        <w:rPr>
          <w:rFonts w:ascii="Times" w:hAnsi="Times" w:cs="Times New Roman"/>
          <w:color w:val="000000" w:themeColor="text1"/>
          <w:lang w:val="en-US"/>
        </w:rPr>
        <w:t xml:space="preserve"> non demorie</w:t>
      </w:r>
      <w:r w:rsidR="005068C2" w:rsidRPr="00F641B0">
        <w:rPr>
          <w:rFonts w:ascii="Times" w:hAnsi="Times" w:cs="Times New Roman"/>
          <w:color w:val="000000" w:themeColor="text1"/>
          <w:lang w:val="en-US"/>
        </w:rPr>
        <w:t>:</w:t>
      </w:r>
    </w:p>
    <w:p w14:paraId="676D2CF1" w14:textId="57B43062" w:rsidR="00494185" w:rsidRPr="00F641B0" w:rsidRDefault="003B415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La porta serè</w:t>
      </w:r>
      <w:r w:rsidR="005068C2" w:rsidRPr="00F641B0">
        <w:rPr>
          <w:rFonts w:ascii="Times" w:hAnsi="Times" w:cs="Times New Roman"/>
          <w:color w:val="000000" w:themeColor="text1"/>
          <w:lang w:val="en-US"/>
        </w:rPr>
        <w:t>,</w:t>
      </w:r>
      <w:r w:rsidR="004A4698" w:rsidRPr="00F641B0">
        <w:rPr>
          <w:rStyle w:val="FootnoteReference"/>
          <w:rFonts w:ascii="Times" w:hAnsi="Times" w:cs="Times New Roman"/>
          <w:color w:val="000000" w:themeColor="text1"/>
          <w:lang w:val="en-US"/>
        </w:rPr>
        <w:footnoteReference w:id="88"/>
      </w:r>
      <w:r w:rsidR="005068C2"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494185" w:rsidRPr="00F641B0">
        <w:rPr>
          <w:rFonts w:ascii="Times" w:hAnsi="Times" w:cs="Times New Roman"/>
          <w:color w:val="000000" w:themeColor="text1"/>
          <w:lang w:val="en-US"/>
        </w:rPr>
        <w:t>a ben fermie</w:t>
      </w:r>
      <w:r w:rsidR="005068C2" w:rsidRPr="00F641B0">
        <w:rPr>
          <w:rFonts w:ascii="Times" w:hAnsi="Times" w:cs="Times New Roman"/>
          <w:color w:val="000000" w:themeColor="text1"/>
          <w:lang w:val="en-US"/>
        </w:rPr>
        <w:t>,</w:t>
      </w:r>
    </w:p>
    <w:p w14:paraId="62621A93" w14:textId="7777777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 fellon a soa camera fo tornie.”</w:t>
      </w:r>
    </w:p>
    <w:p w14:paraId="68A2715C" w14:textId="43E2541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w:t>
      </w:r>
      <w:r w:rsidR="005068C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 l</w:t>
      </w:r>
      <w:r w:rsidR="005068C2"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5068C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ell non sa </w:t>
      </w:r>
      <w:r w:rsidR="004934F1" w:rsidRPr="00F641B0">
        <w:rPr>
          <w:rFonts w:ascii="Times" w:hAnsi="Times" w:cs="Times New Roman"/>
          <w:color w:val="000000" w:themeColor="text1"/>
        </w:rPr>
        <w:t>que·l</w:t>
      </w:r>
      <w:r w:rsidR="004934F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die</w:t>
      </w:r>
      <w:r w:rsidR="005068C2" w:rsidRPr="00F641B0">
        <w:rPr>
          <w:rFonts w:ascii="Times" w:hAnsi="Times" w:cs="Times New Roman"/>
          <w:color w:val="000000" w:themeColor="text1"/>
          <w:lang w:val="en-US"/>
        </w:rPr>
        <w:t>;</w:t>
      </w:r>
    </w:p>
    <w:p w14:paraId="3AE3CF35" w14:textId="5FC29E88" w:rsidR="00494185" w:rsidRPr="00F641B0" w:rsidRDefault="004A469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çurà</w:t>
      </w:r>
      <w:r w:rsidR="00494185" w:rsidRPr="00F641B0">
        <w:rPr>
          <w:rFonts w:ascii="Times" w:hAnsi="Times" w:cs="Times New Roman"/>
          <w:color w:val="000000" w:themeColor="text1"/>
          <w:lang w:val="en-US"/>
        </w:rPr>
        <w:t xml:space="preserve"> a </w:t>
      </w:r>
      <w:r w:rsidR="00390A6F" w:rsidRPr="00F641B0">
        <w:rPr>
          <w:rFonts w:ascii="Times" w:hAnsi="Times" w:cs="Times New Roman"/>
          <w:color w:val="000000" w:themeColor="text1"/>
          <w:lang w:val="en-US"/>
        </w:rPr>
        <w:t>Dio</w:t>
      </w:r>
      <w:r w:rsidR="001561D6" w:rsidRPr="00F641B0">
        <w:rPr>
          <w:rFonts w:ascii="Times" w:hAnsi="Times" w:cs="Times New Roman"/>
          <w:color w:val="000000" w:themeColor="text1"/>
          <w:lang w:val="en-US"/>
        </w:rPr>
        <w:t xml:space="preserve"> lo fiol s</w:t>
      </w:r>
      <w:r w:rsidR="005068C2" w:rsidRPr="00F641B0">
        <w:rPr>
          <w:rFonts w:ascii="Times" w:hAnsi="Times" w:cs="Times New Roman"/>
          <w:color w:val="000000" w:themeColor="text1"/>
          <w:lang w:val="en-US"/>
        </w:rPr>
        <w:t>ante M</w:t>
      </w:r>
      <w:r w:rsidR="00494185" w:rsidRPr="00F641B0">
        <w:rPr>
          <w:rFonts w:ascii="Times" w:hAnsi="Times" w:cs="Times New Roman"/>
          <w:color w:val="000000" w:themeColor="text1"/>
          <w:lang w:val="en-US"/>
        </w:rPr>
        <w:t>arie</w:t>
      </w:r>
    </w:p>
    <w:p w14:paraId="7814B06F" w14:textId="6FE5660D" w:rsidR="00494185" w:rsidRPr="00F641B0" w:rsidRDefault="005068C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quela honta sea ben v</w:t>
      </w:r>
      <w:r w:rsidR="00494185" w:rsidRPr="00F641B0">
        <w:rPr>
          <w:rFonts w:ascii="Times" w:hAnsi="Times" w:cs="Times New Roman"/>
          <w:color w:val="000000" w:themeColor="text1"/>
          <w:lang w:val="en-US"/>
        </w:rPr>
        <w:t>encie</w:t>
      </w:r>
      <w:r w:rsidRPr="00F641B0">
        <w:rPr>
          <w:rFonts w:ascii="Times" w:hAnsi="Times" w:cs="Times New Roman"/>
          <w:color w:val="000000" w:themeColor="text1"/>
          <w:lang w:val="en-US"/>
        </w:rPr>
        <w:t>.</w:t>
      </w:r>
    </w:p>
    <w:p w14:paraId="6602053E" w14:textId="71CAB383" w:rsidR="0099364A" w:rsidRPr="00F641B0" w:rsidRDefault="005068C2" w:rsidP="009225F0">
      <w:pPr>
        <w:pStyle w:val="BodyTextFirstIndent2"/>
        <w:rPr>
          <w:rFonts w:ascii="Times" w:hAnsi="Times"/>
          <w:lang w:val="en-US"/>
        </w:rPr>
      </w:pPr>
      <w:r w:rsidRPr="00F641B0">
        <w:rPr>
          <w:rFonts w:ascii="Times" w:hAnsi="Times"/>
          <w:lang w:val="en-US"/>
        </w:rPr>
        <w:t>Laisse 24</w:t>
      </w:r>
    </w:p>
    <w:p w14:paraId="737D9DCA" w14:textId="4848C0B7" w:rsidR="00494185" w:rsidRPr="00F641B0" w:rsidRDefault="005068C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intess</w:t>
      </w:r>
      <w:r w:rsidR="00494185" w:rsidRPr="00F641B0">
        <w:rPr>
          <w:rFonts w:ascii="Times" w:hAnsi="Times" w:cs="Times New Roman"/>
          <w:color w:val="000000" w:themeColor="text1"/>
          <w:lang w:val="en-US"/>
        </w:rPr>
        <w:t>e soa fia lo</w:t>
      </w:r>
      <w:r w:rsidRPr="00F641B0">
        <w:rPr>
          <w:rFonts w:ascii="Times" w:hAnsi="Times" w:cs="Times New Roman"/>
          <w:color w:val="000000" w:themeColor="text1"/>
          <w:lang w:val="en-US"/>
        </w:rPr>
        <w:t xml:space="preserve"> re C</w:t>
      </w:r>
      <w:r w:rsidR="00494185" w:rsidRPr="00F641B0">
        <w:rPr>
          <w:rFonts w:ascii="Times" w:hAnsi="Times" w:cs="Times New Roman"/>
          <w:color w:val="000000" w:themeColor="text1"/>
          <w:lang w:val="en-US"/>
        </w:rPr>
        <w:t>arllon</w:t>
      </w:r>
    </w:p>
    <w:p w14:paraId="351B4765" w14:textId="05AE2F1E" w:rsidR="00494185" w:rsidRPr="00F641B0" w:rsidRDefault="005068C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EB4EAE" w:rsidRPr="00F641B0">
        <w:rPr>
          <w:rFonts w:ascii="Times" w:hAnsi="Times" w:cs="Times New Roman"/>
          <w:color w:val="000000" w:themeColor="text1"/>
          <w:lang w:val="en-US"/>
        </w:rPr>
        <w:t>si</w:t>
      </w:r>
      <w:r w:rsidRPr="00F641B0">
        <w:rPr>
          <w:rFonts w:ascii="Times" w:hAnsi="Times" w:cs="Times New Roman"/>
          <w:color w:val="000000" w:themeColor="text1"/>
          <w:lang w:val="en-US"/>
        </w:rPr>
        <w:t xml:space="preserve"> à oldido de U</w:t>
      </w:r>
      <w:r w:rsidR="00494185" w:rsidRPr="00F641B0">
        <w:rPr>
          <w:rFonts w:ascii="Times" w:hAnsi="Times" w:cs="Times New Roman"/>
          <w:color w:val="000000" w:themeColor="text1"/>
          <w:lang w:val="en-US"/>
        </w:rPr>
        <w:t>go la gran mesprixon</w:t>
      </w:r>
      <w:r w:rsidRPr="00F641B0">
        <w:rPr>
          <w:rFonts w:ascii="Times" w:hAnsi="Times" w:cs="Times New Roman"/>
          <w:color w:val="000000" w:themeColor="text1"/>
          <w:lang w:val="en-US"/>
        </w:rPr>
        <w:t>,</w:t>
      </w:r>
    </w:p>
    <w:p w14:paraId="728EAEA7" w14:textId="7D3502CC" w:rsidR="00494185" w:rsidRPr="00F641B0" w:rsidRDefault="005068C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vete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iCs/>
          <w:color w:val="000000" w:themeColor="text1"/>
          <w:lang w:val="en-US"/>
        </w:rPr>
        <w:t>,</w:t>
      </w:r>
      <w:r w:rsidRPr="00F641B0">
        <w:rPr>
          <w:rFonts w:ascii="Times" w:hAnsi="Times" w:cs="Times New Roman"/>
          <w:color w:val="000000" w:themeColor="text1"/>
          <w:lang w:val="en-US"/>
        </w:rPr>
        <w:t xml:space="preserve"> </w:t>
      </w:r>
      <w:r w:rsidR="00BE3A32"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l mete a rasson</w:t>
      </w:r>
      <w:r w:rsidR="00D10B09" w:rsidRPr="00F641B0">
        <w:rPr>
          <w:rFonts w:ascii="Times" w:hAnsi="Times" w:cs="Times New Roman"/>
          <w:color w:val="000000" w:themeColor="text1"/>
          <w:lang w:val="en-US"/>
        </w:rPr>
        <w:t>,</w:t>
      </w:r>
    </w:p>
    <w:p w14:paraId="66CF2903" w14:textId="4145DEB6" w:rsidR="00494185" w:rsidRPr="00F641B0" w:rsidRDefault="005068C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"Fè</w:t>
      </w:r>
      <w:r w:rsidR="00494185" w:rsidRPr="00F641B0">
        <w:rPr>
          <w:rFonts w:ascii="Times" w:hAnsi="Times" w:cs="Times New Roman"/>
          <w:color w:val="000000" w:themeColor="text1"/>
          <w:lang w:val="en-US"/>
        </w:rPr>
        <w:t xml:space="preserve"> incontenente montar i</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mie baron</w:t>
      </w:r>
      <w:r w:rsidRPr="00F641B0">
        <w:rPr>
          <w:rFonts w:ascii="Times" w:hAnsi="Times" w:cs="Times New Roman"/>
          <w:color w:val="000000" w:themeColor="text1"/>
          <w:lang w:val="en-US"/>
        </w:rPr>
        <w:t>;</w:t>
      </w:r>
    </w:p>
    <w:p w14:paraId="52227201" w14:textId="05A3AAA6" w:rsidR="00494185" w:rsidRPr="00F641B0" w:rsidRDefault="00D10B0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Fin ad Alv</w:t>
      </w:r>
      <w:r w:rsidR="005068C2" w:rsidRPr="00F641B0">
        <w:rPr>
          <w:rFonts w:ascii="Times" w:hAnsi="Times" w:cs="Times New Roman"/>
          <w:color w:val="000000" w:themeColor="text1"/>
          <w:lang w:val="en-US"/>
        </w:rPr>
        <w:t>ernia anderò</w:t>
      </w:r>
      <w:r w:rsidR="00494185" w:rsidRPr="00F641B0">
        <w:rPr>
          <w:rFonts w:ascii="Times" w:hAnsi="Times" w:cs="Times New Roman"/>
          <w:color w:val="000000" w:themeColor="text1"/>
          <w:lang w:val="en-US"/>
        </w:rPr>
        <w:t xml:space="preserve"> sença demoraxon</w:t>
      </w:r>
      <w:r w:rsidR="005068C2" w:rsidRPr="00F641B0">
        <w:rPr>
          <w:rFonts w:ascii="Times" w:hAnsi="Times" w:cs="Times New Roman"/>
          <w:color w:val="000000" w:themeColor="text1"/>
          <w:lang w:val="en-US"/>
        </w:rPr>
        <w:t>,</w:t>
      </w:r>
    </w:p>
    <w:p w14:paraId="55E37FFC" w14:textId="40A72C5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(18R) </w:t>
      </w:r>
      <w:r w:rsidR="00EB4EAE" w:rsidRPr="00F641B0">
        <w:rPr>
          <w:rFonts w:ascii="Times" w:hAnsi="Times" w:cs="Times New Roman"/>
          <w:color w:val="000000" w:themeColor="text1"/>
          <w:lang w:val="en-US"/>
        </w:rPr>
        <w:t>Si</w:t>
      </w:r>
      <w:r w:rsidR="005068C2" w:rsidRPr="00F641B0">
        <w:rPr>
          <w:rFonts w:ascii="Times" w:hAnsi="Times" w:cs="Times New Roman"/>
          <w:color w:val="000000" w:themeColor="text1"/>
          <w:lang w:val="en-US"/>
        </w:rPr>
        <w:t xml:space="preserve"> mostrerò a Ugo quel malv</w:t>
      </w:r>
      <w:r w:rsidRPr="00F641B0">
        <w:rPr>
          <w:rFonts w:ascii="Times" w:hAnsi="Times" w:cs="Times New Roman"/>
          <w:color w:val="000000" w:themeColor="text1"/>
          <w:lang w:val="en-US"/>
        </w:rPr>
        <w:t xml:space="preserve">axio felon </w:t>
      </w:r>
    </w:p>
    <w:p w14:paraId="13B1C6E8" w14:textId="3456B31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5068C2" w:rsidRPr="00F641B0">
        <w:rPr>
          <w:rFonts w:ascii="Times" w:hAnsi="Times" w:cs="Times New Roman"/>
          <w:color w:val="000000" w:themeColor="text1"/>
          <w:lang w:val="en-US"/>
        </w:rPr>
        <w:t>'</w:t>
      </w:r>
      <w:r w:rsidRPr="00F641B0">
        <w:rPr>
          <w:rFonts w:ascii="Times" w:hAnsi="Times" w:cs="Times New Roman"/>
          <w:color w:val="000000" w:themeColor="text1"/>
          <w:lang w:val="en-US"/>
        </w:rPr>
        <w:t>io no</w:t>
      </w:r>
      <w:r w:rsidR="00D10B09" w:rsidRPr="00F641B0">
        <w:rPr>
          <w:rFonts w:ascii="Times" w:hAnsi="Times" w:cs="Times New Roman"/>
          <w:color w:val="000000" w:themeColor="text1"/>
          <w:lang w:val="en-US"/>
        </w:rPr>
        <w:t xml:space="preserve"> l'</w:t>
      </w:r>
      <w:r w:rsidR="00BE3A32" w:rsidRPr="00F641B0">
        <w:rPr>
          <w:rFonts w:ascii="Times" w:hAnsi="Times" w:cs="Times New Roman"/>
          <w:color w:val="000000" w:themeColor="text1"/>
          <w:lang w:val="en-US"/>
        </w:rPr>
        <w:t>amo la mità</w:t>
      </w:r>
      <w:r w:rsidRPr="00F641B0">
        <w:rPr>
          <w:rFonts w:ascii="Times" w:hAnsi="Times" w:cs="Times New Roman"/>
          <w:color w:val="000000" w:themeColor="text1"/>
          <w:lang w:val="en-US"/>
        </w:rPr>
        <w:t xml:space="preserve"> d</w:t>
      </w:r>
      <w:r w:rsidR="005068C2" w:rsidRPr="00F641B0">
        <w:rPr>
          <w:rFonts w:ascii="Times" w:hAnsi="Times" w:cs="Times New Roman"/>
          <w:color w:val="000000" w:themeColor="text1"/>
          <w:lang w:val="en-US"/>
        </w:rPr>
        <w:t>'</w:t>
      </w:r>
      <w:r w:rsidRPr="00F641B0">
        <w:rPr>
          <w:rFonts w:ascii="Times" w:hAnsi="Times" w:cs="Times New Roman"/>
          <w:color w:val="000000" w:themeColor="text1"/>
          <w:lang w:val="en-US"/>
        </w:rPr>
        <w:t>un boton</w:t>
      </w:r>
      <w:r w:rsidR="00D10B09" w:rsidRPr="00F641B0">
        <w:rPr>
          <w:rFonts w:ascii="Times" w:hAnsi="Times" w:cs="Times New Roman"/>
          <w:color w:val="000000" w:themeColor="text1"/>
          <w:lang w:val="en-US"/>
        </w:rPr>
        <w:t>."</w:t>
      </w:r>
    </w:p>
    <w:p w14:paraId="26287C63" w14:textId="2886F80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quello lo fa</w:t>
      </w:r>
      <w:r w:rsidR="00D10B09" w:rsidRPr="00F641B0">
        <w:rPr>
          <w:rFonts w:ascii="Times" w:hAnsi="Times" w:cs="Times New Roman"/>
          <w:color w:val="000000" w:themeColor="text1"/>
          <w:lang w:val="en-US"/>
        </w:rPr>
        <w:t>, non fè</w:t>
      </w:r>
      <w:r w:rsidRPr="00F641B0">
        <w:rPr>
          <w:rFonts w:ascii="Times" w:hAnsi="Times" w:cs="Times New Roman"/>
          <w:color w:val="000000" w:themeColor="text1"/>
          <w:lang w:val="en-US"/>
        </w:rPr>
        <w:t xml:space="preserve"> restaxon</w:t>
      </w:r>
      <w:r w:rsidR="00D10B09" w:rsidRPr="00F641B0">
        <w:rPr>
          <w:rFonts w:ascii="Times" w:hAnsi="Times" w:cs="Times New Roman"/>
          <w:color w:val="000000" w:themeColor="text1"/>
          <w:lang w:val="en-US"/>
        </w:rPr>
        <w:t>.</w:t>
      </w:r>
    </w:p>
    <w:p w14:paraId="7A38AE17" w14:textId="4AF5BBF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w:t>
      </w:r>
      <w:r w:rsidR="004A4698" w:rsidRPr="00F641B0">
        <w:rPr>
          <w:rFonts w:ascii="Times" w:hAnsi="Times" w:cs="Times New Roman"/>
          <w:color w:val="000000" w:themeColor="text1"/>
          <w:lang w:val="en-US"/>
        </w:rPr>
        <w:t xml:space="preserve"> re </w:t>
      </w:r>
      <w:r w:rsidR="003B415E">
        <w:rPr>
          <w:rFonts w:ascii="Times" w:hAnsi="Times" w:cs="Times New Roman"/>
          <w:color w:val="000000" w:themeColor="text1"/>
          <w:lang w:val="en-US"/>
        </w:rPr>
        <w:t>montà</w:t>
      </w:r>
      <w:r w:rsidR="00D10B09" w:rsidRPr="00F641B0">
        <w:rPr>
          <w:rFonts w:ascii="Times" w:hAnsi="Times" w:cs="Times New Roman"/>
          <w:color w:val="000000" w:themeColor="text1"/>
          <w:lang w:val="en-US"/>
        </w:rPr>
        <w:t xml:space="preserve"> sul so destrier g</w:t>
      </w:r>
      <w:r w:rsidRPr="00F641B0">
        <w:rPr>
          <w:rFonts w:ascii="Times" w:hAnsi="Times" w:cs="Times New Roman"/>
          <w:color w:val="000000" w:themeColor="text1"/>
          <w:lang w:val="en-US"/>
        </w:rPr>
        <w:t>uscon</w:t>
      </w:r>
      <w:r w:rsidR="00D10B09" w:rsidRPr="00F641B0">
        <w:rPr>
          <w:rFonts w:ascii="Times" w:hAnsi="Times" w:cs="Times New Roman"/>
          <w:color w:val="000000" w:themeColor="text1"/>
          <w:lang w:val="en-US"/>
        </w:rPr>
        <w:t>,</w:t>
      </w:r>
    </w:p>
    <w:p w14:paraId="6B7B972C" w14:textId="296C7698" w:rsidR="00494185" w:rsidRPr="00F641B0" w:rsidRDefault="00D10B0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w:t>
      </w:r>
      <w:r w:rsidR="00BE3A32" w:rsidRPr="00F641B0">
        <w:rPr>
          <w:rFonts w:ascii="Times" w:hAnsi="Times" w:cs="Times New Roman"/>
          <w:color w:val="000000" w:themeColor="text1"/>
          <w:lang w:val="en-US"/>
        </w:rPr>
        <w:t>iena inssì</w:t>
      </w:r>
      <w:r w:rsidR="00494185" w:rsidRPr="00F641B0">
        <w:rPr>
          <w:rFonts w:ascii="Times" w:hAnsi="Times" w:cs="Times New Roman"/>
          <w:color w:val="000000" w:themeColor="text1"/>
          <w:lang w:val="en-US"/>
        </w:rPr>
        <w:t xml:space="preserve"> con tuti i suoi baron</w:t>
      </w:r>
      <w:r w:rsidR="00BE3A32" w:rsidRPr="00F641B0">
        <w:rPr>
          <w:rFonts w:ascii="Times" w:hAnsi="Times" w:cs="Times New Roman"/>
          <w:color w:val="000000" w:themeColor="text1"/>
          <w:lang w:val="en-US"/>
        </w:rPr>
        <w:t>,</w:t>
      </w:r>
    </w:p>
    <w:p w14:paraId="7F6365B2" w14:textId="623ECA5D" w:rsidR="00494185" w:rsidRPr="00F641B0" w:rsidRDefault="00BE3A3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D10B09" w:rsidRPr="00F641B0">
        <w:rPr>
          <w:rFonts w:ascii="Times" w:hAnsi="Times" w:cs="Times New Roman"/>
          <w:color w:val="000000" w:themeColor="text1"/>
          <w:lang w:val="en-US"/>
        </w:rPr>
        <w:t>presso lui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con tuti li so c</w:t>
      </w:r>
      <w:r w:rsidR="008F4504" w:rsidRPr="00F641B0">
        <w:rPr>
          <w:rFonts w:ascii="Times" w:hAnsi="Times" w:cs="Times New Roman"/>
          <w:i/>
          <w:color w:val="000000" w:themeColor="text1"/>
          <w:lang w:val="en-US"/>
        </w:rPr>
        <w:t>on</w:t>
      </w:r>
      <w:r w:rsidR="00494185" w:rsidRPr="00F641B0">
        <w:rPr>
          <w:rFonts w:ascii="Times" w:hAnsi="Times" w:cs="Times New Roman"/>
          <w:color w:val="000000" w:themeColor="text1"/>
          <w:lang w:val="en-US"/>
        </w:rPr>
        <w:t>pagnon</w:t>
      </w:r>
      <w:r w:rsidR="00D10B09" w:rsidRPr="00F641B0">
        <w:rPr>
          <w:rFonts w:ascii="Times" w:hAnsi="Times" w:cs="Times New Roman"/>
          <w:color w:val="000000" w:themeColor="text1"/>
          <w:lang w:val="en-US"/>
        </w:rPr>
        <w:t>.</w:t>
      </w:r>
    </w:p>
    <w:p w14:paraId="23416177" w14:textId="46C1FA68" w:rsidR="00494185" w:rsidRPr="00F641B0" w:rsidRDefault="00D10B0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chav</w:t>
      </w:r>
      <w:r w:rsidR="004A4698" w:rsidRPr="00F641B0">
        <w:rPr>
          <w:rFonts w:ascii="Times" w:hAnsi="Times" w:cs="Times New Roman"/>
          <w:color w:val="000000" w:themeColor="text1"/>
          <w:lang w:val="en-US"/>
        </w:rPr>
        <w:t>alcà</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monte e p</w:t>
      </w:r>
      <w:r w:rsidR="00DE47FD" w:rsidRPr="00F641B0">
        <w:rPr>
          <w:rFonts w:ascii="Times" w:hAnsi="Times" w:cs="Times New Roman"/>
          <w:i/>
          <w:color w:val="000000" w:themeColor="text1"/>
          <w:lang w:val="en-US"/>
        </w:rPr>
        <w:t>er</w:t>
      </w:r>
      <w:r w:rsidRPr="00F641B0">
        <w:rPr>
          <w:rFonts w:ascii="Times" w:hAnsi="Times" w:cs="Times New Roman"/>
          <w:iCs/>
          <w:color w:val="000000" w:themeColor="text1"/>
          <w:lang w:val="en-US"/>
        </w:rPr>
        <w:t xml:space="preserve"> v</w:t>
      </w:r>
      <w:r w:rsidR="00494185" w:rsidRPr="00F641B0">
        <w:rPr>
          <w:rFonts w:ascii="Times" w:hAnsi="Times" w:cs="Times New Roman"/>
          <w:color w:val="000000" w:themeColor="text1"/>
          <w:lang w:val="en-US"/>
        </w:rPr>
        <w:t>alon</w:t>
      </w:r>
    </w:p>
    <w:p w14:paraId="1E44D931" w14:textId="2BA537E7" w:rsidR="00494185" w:rsidRPr="00F641B0" w:rsidRDefault="00BA29C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D10B09" w:rsidRPr="00F641B0">
        <w:rPr>
          <w:rFonts w:ascii="Times" w:hAnsi="Times" w:cs="Times New Roman"/>
          <w:color w:val="000000" w:themeColor="text1"/>
          <w:lang w:val="en-US"/>
        </w:rPr>
        <w:t>li vene ad Avernia dav</w:t>
      </w:r>
      <w:r w:rsidR="000D6F2C" w:rsidRPr="00F641B0">
        <w:rPr>
          <w:rFonts w:ascii="Times" w:hAnsi="Times" w:cs="Times New Roman"/>
          <w:color w:val="000000" w:themeColor="text1"/>
          <w:lang w:val="en-US"/>
        </w:rPr>
        <w:t>anti li doj</w:t>
      </w:r>
      <w:r w:rsidR="00494185" w:rsidRPr="00F641B0">
        <w:rPr>
          <w:rFonts w:ascii="Times" w:hAnsi="Times" w:cs="Times New Roman"/>
          <w:color w:val="000000" w:themeColor="text1"/>
          <w:lang w:val="en-US"/>
        </w:rPr>
        <w:t>on</w:t>
      </w:r>
    </w:p>
    <w:p w14:paraId="524CE0CD" w14:textId="4C8F208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44734" w:rsidRPr="00F641B0">
        <w:rPr>
          <w:rFonts w:ascii="Times" w:hAnsi="Times" w:cs="Times New Roman"/>
          <w:color w:val="000000" w:themeColor="text1"/>
          <w:lang w:val="en-US"/>
        </w:rPr>
        <w:t xml:space="preserve"> fè </w:t>
      </w:r>
      <w:r w:rsidR="00D10B09" w:rsidRPr="00F641B0">
        <w:rPr>
          <w:rFonts w:ascii="Times" w:hAnsi="Times" w:cs="Times New Roman"/>
          <w:color w:val="000000" w:themeColor="text1"/>
          <w:lang w:val="en-US"/>
        </w:rPr>
        <w:t>trer</w:t>
      </w:r>
      <w:r w:rsidR="00BE3A32" w:rsidRPr="00F641B0">
        <w:rPr>
          <w:rFonts w:ascii="Times" w:hAnsi="Times" w:cs="Times New Roman"/>
          <w:color w:val="000000" w:themeColor="text1"/>
          <w:lang w:val="en-US"/>
        </w:rPr>
        <w:t xml:space="preserve"> </w:t>
      </w:r>
      <w:r w:rsidR="00D10B09" w:rsidRPr="00F641B0">
        <w:rPr>
          <w:rFonts w:ascii="Times" w:hAnsi="Times" w:cs="Times New Roman"/>
          <w:color w:val="000000" w:themeColor="text1"/>
          <w:lang w:val="en-US"/>
        </w:rPr>
        <w:t>travache</w:t>
      </w:r>
      <w:r w:rsidR="00BA29C6" w:rsidRPr="00F641B0">
        <w:rPr>
          <w:rStyle w:val="FootnoteReference"/>
          <w:rFonts w:ascii="Times" w:hAnsi="Times" w:cs="Times New Roman"/>
          <w:color w:val="000000" w:themeColor="text1"/>
          <w:lang w:val="en-US"/>
        </w:rPr>
        <w:footnoteReference w:id="89"/>
      </w:r>
      <w:r w:rsidR="00D10B09" w:rsidRPr="00F641B0">
        <w:rPr>
          <w:rFonts w:ascii="Times" w:hAnsi="Times" w:cs="Times New Roman"/>
          <w:color w:val="000000" w:themeColor="text1"/>
          <w:lang w:val="en-US"/>
        </w:rPr>
        <w:t xml:space="preserve"> e </w:t>
      </w:r>
      <w:r w:rsidR="001B1189">
        <w:rPr>
          <w:rFonts w:ascii="Times" w:hAnsi="Times" w:cs="Times New Roman"/>
          <w:color w:val="000000" w:themeColor="text1"/>
          <w:lang w:val="en-US"/>
        </w:rPr>
        <w:t>pavei</w:t>
      </w:r>
      <w:r w:rsidR="005843EF" w:rsidRPr="00F641B0">
        <w:rPr>
          <w:rFonts w:ascii="Times" w:hAnsi="Times" w:cs="Times New Roman"/>
          <w:color w:val="000000" w:themeColor="text1"/>
          <w:lang w:val="en-US"/>
        </w:rPr>
        <w:t>on</w:t>
      </w:r>
      <w:r w:rsidR="00BA29C6" w:rsidRPr="00F641B0">
        <w:rPr>
          <w:rFonts w:ascii="Times" w:hAnsi="Times" w:cs="Times New Roman"/>
          <w:color w:val="000000" w:themeColor="text1"/>
          <w:lang w:val="en-US"/>
        </w:rPr>
        <w:t>.</w:t>
      </w:r>
    </w:p>
    <w:p w14:paraId="6A58F48F" w14:textId="17B182F1"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D6F19"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tuto lo canpo </w:t>
      </w:r>
      <w:r w:rsidR="00744734" w:rsidRPr="00F641B0">
        <w:rPr>
          <w:rFonts w:ascii="Times" w:hAnsi="Times" w:cs="Times New Roman"/>
          <w:color w:val="000000" w:themeColor="text1"/>
          <w:lang w:val="en-US"/>
        </w:rPr>
        <w:t>de</w:t>
      </w:r>
      <w:r w:rsidR="00BA29C6" w:rsidRPr="00F641B0">
        <w:rPr>
          <w:rFonts w:ascii="Times" w:hAnsi="Times" w:cs="Times New Roman"/>
          <w:color w:val="000000" w:themeColor="text1"/>
          <w:lang w:val="en-US"/>
        </w:rPr>
        <w:t>sov</w:t>
      </w:r>
      <w:r w:rsidRPr="00F641B0">
        <w:rPr>
          <w:rFonts w:ascii="Times" w:hAnsi="Times" w:cs="Times New Roman"/>
          <w:color w:val="000000" w:themeColor="text1"/>
          <w:lang w:val="en-US"/>
        </w:rPr>
        <w:t>ra lo sablon</w:t>
      </w:r>
    </w:p>
    <w:p w14:paraId="71AAF4DA" w14:textId="4429F883"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Grando fo lo remor de li destrier guascon</w:t>
      </w:r>
      <w:r w:rsidR="00BA29C6" w:rsidRPr="00F641B0">
        <w:rPr>
          <w:rFonts w:ascii="Times" w:hAnsi="Times" w:cs="Times New Roman"/>
          <w:color w:val="000000" w:themeColor="text1"/>
          <w:lang w:val="en-US"/>
        </w:rPr>
        <w:t>;</w:t>
      </w:r>
    </w:p>
    <w:p w14:paraId="46804668" w14:textId="52150AA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w:t>
      </w:r>
      <w:r w:rsidR="00BA29C6" w:rsidRPr="00F641B0">
        <w:rPr>
          <w:rFonts w:ascii="Times" w:hAnsi="Times" w:cs="Times New Roman"/>
          <w:color w:val="000000" w:themeColor="text1"/>
          <w:lang w:val="en-US"/>
        </w:rPr>
        <w:t>'</w:t>
      </w:r>
      <w:r w:rsidRPr="00F641B0">
        <w:rPr>
          <w:rFonts w:ascii="Times" w:hAnsi="Times" w:cs="Times New Roman"/>
          <w:color w:val="000000" w:themeColor="text1"/>
          <w:lang w:val="en-US"/>
        </w:rPr>
        <w:t>olde</w:t>
      </w:r>
      <w:r w:rsidR="00BA29C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lo nobel campion</w:t>
      </w:r>
      <w:r w:rsidR="00BA29C6" w:rsidRPr="00F641B0">
        <w:rPr>
          <w:rFonts w:ascii="Times" w:hAnsi="Times" w:cs="Times New Roman"/>
          <w:color w:val="000000" w:themeColor="text1"/>
          <w:lang w:val="en-US"/>
        </w:rPr>
        <w:t>.</w:t>
      </w:r>
    </w:p>
    <w:p w14:paraId="4219DD52" w14:textId="0C475DD3" w:rsidR="00494185" w:rsidRPr="00F641B0" w:rsidRDefault="00BA29C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494185" w:rsidRPr="00F641B0">
        <w:rPr>
          <w:rFonts w:ascii="Times" w:hAnsi="Times" w:cs="Times New Roman"/>
          <w:color w:val="000000" w:themeColor="text1"/>
          <w:lang w:val="en-US"/>
        </w:rPr>
        <w:t>mantinente se mete ad un balcon</w:t>
      </w:r>
      <w:r w:rsidRPr="00F641B0">
        <w:rPr>
          <w:rFonts w:ascii="Times" w:hAnsi="Times" w:cs="Times New Roman"/>
          <w:color w:val="000000" w:themeColor="text1"/>
          <w:lang w:val="en-US"/>
        </w:rPr>
        <w:t>,</w:t>
      </w:r>
    </w:p>
    <w:p w14:paraId="754C6EF3" w14:textId="4C1199CA" w:rsidR="00494185" w:rsidRPr="00F641B0" w:rsidRDefault="004A469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Gardà</w:t>
      </w:r>
      <w:r w:rsidR="00BA29C6" w:rsidRPr="00F641B0">
        <w:rPr>
          <w:rFonts w:ascii="Times" w:hAnsi="Times" w:cs="Times New Roman"/>
          <w:color w:val="000000" w:themeColor="text1"/>
          <w:lang w:val="en-US"/>
        </w:rPr>
        <w:t xml:space="preserve"> e v</w:t>
      </w:r>
      <w:r w:rsidR="00494185" w:rsidRPr="00F641B0">
        <w:rPr>
          <w:rFonts w:ascii="Times" w:hAnsi="Times" w:cs="Times New Roman"/>
          <w:color w:val="000000" w:themeColor="text1"/>
          <w:lang w:val="en-US"/>
        </w:rPr>
        <w:t>ete l</w:t>
      </w:r>
      <w:r w:rsidR="00BA29C6" w:rsidRPr="00F641B0">
        <w:rPr>
          <w:rFonts w:ascii="Times" w:hAnsi="Times" w:cs="Times New Roman"/>
          <w:color w:val="000000" w:themeColor="text1"/>
          <w:lang w:val="en-US"/>
        </w:rPr>
        <w:t>'oste de lo inperador C</w:t>
      </w:r>
      <w:r w:rsidR="00494185" w:rsidRPr="00F641B0">
        <w:rPr>
          <w:rFonts w:ascii="Times" w:hAnsi="Times" w:cs="Times New Roman"/>
          <w:color w:val="000000" w:themeColor="text1"/>
          <w:lang w:val="en-US"/>
        </w:rPr>
        <w:t>arlon</w:t>
      </w:r>
      <w:r w:rsidR="00BA29C6" w:rsidRPr="00F641B0">
        <w:rPr>
          <w:rFonts w:ascii="Times" w:hAnsi="Times" w:cs="Times New Roman"/>
          <w:color w:val="000000" w:themeColor="text1"/>
          <w:lang w:val="en-US"/>
        </w:rPr>
        <w:t>.</w:t>
      </w:r>
    </w:p>
    <w:p w14:paraId="10494A27" w14:textId="1A3D3B7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li cognosse</w:t>
      </w:r>
      <w:r w:rsidR="00744734"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no·lli</w:t>
      </w:r>
      <w:r w:rsidR="00744734" w:rsidRPr="00F641B0">
        <w:rPr>
          <w:rFonts w:ascii="Times" w:hAnsi="Times" w:cs="Times New Roman"/>
          <w:color w:val="000000" w:themeColor="text1"/>
          <w:lang w:val="en-US"/>
        </w:rPr>
        <w:t xml:space="preserve"> s</w:t>
      </w:r>
      <w:r w:rsidR="00BA29C6" w:rsidRPr="00F641B0">
        <w:rPr>
          <w:rFonts w:ascii="Times" w:hAnsi="Times" w:cs="Times New Roman"/>
          <w:color w:val="000000" w:themeColor="text1"/>
          <w:lang w:val="en-US"/>
        </w:rPr>
        <w:t>a mi</w:t>
      </w:r>
      <w:r w:rsidRPr="00F641B0">
        <w:rPr>
          <w:rFonts w:ascii="Times" w:hAnsi="Times" w:cs="Times New Roman"/>
          <w:color w:val="000000" w:themeColor="text1"/>
          <w:lang w:val="en-US"/>
        </w:rPr>
        <w:t>ga bon</w:t>
      </w:r>
      <w:r w:rsidR="00BA29C6" w:rsidRPr="00F641B0">
        <w:rPr>
          <w:rFonts w:ascii="Times" w:hAnsi="Times" w:cs="Times New Roman"/>
          <w:color w:val="000000" w:themeColor="text1"/>
          <w:lang w:val="en-US"/>
        </w:rPr>
        <w:t>,</w:t>
      </w:r>
    </w:p>
    <w:p w14:paraId="66AE86F8" w14:textId="428E3B3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 </w:t>
      </w:r>
      <w:r w:rsidR="00390A6F" w:rsidRPr="00F641B0">
        <w:rPr>
          <w:rFonts w:ascii="Times" w:hAnsi="Times" w:cs="Times New Roman"/>
          <w:color w:val="000000" w:themeColor="text1"/>
          <w:lang w:val="en-US"/>
        </w:rPr>
        <w:t>Dio</w:t>
      </w:r>
      <w:r w:rsidR="00BA29C6" w:rsidRPr="00F641B0">
        <w:rPr>
          <w:rFonts w:ascii="Times" w:hAnsi="Times" w:cs="Times New Roman"/>
          <w:color w:val="000000" w:themeColor="text1"/>
          <w:lang w:val="en-US"/>
        </w:rPr>
        <w:t>,” dixe Ugo, “che sofrì</w:t>
      </w:r>
      <w:r w:rsidRPr="00F641B0">
        <w:rPr>
          <w:rFonts w:ascii="Times" w:hAnsi="Times" w:cs="Times New Roman"/>
          <w:color w:val="000000" w:themeColor="text1"/>
          <w:lang w:val="en-US"/>
        </w:rPr>
        <w:t xml:space="preserve"> passion</w:t>
      </w:r>
      <w:r w:rsidR="006B031A" w:rsidRPr="00F641B0">
        <w:rPr>
          <w:rFonts w:ascii="Times" w:hAnsi="Times" w:cs="Times New Roman"/>
          <w:color w:val="000000" w:themeColor="text1"/>
          <w:lang w:val="en-US"/>
        </w:rPr>
        <w:t>,</w:t>
      </w:r>
    </w:p>
    <w:p w14:paraId="507CB8E7" w14:textId="0C9BF806"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una femena de malla raxon</w:t>
      </w:r>
      <w:r w:rsidR="006B031A" w:rsidRPr="00F641B0">
        <w:rPr>
          <w:rFonts w:ascii="Times" w:hAnsi="Times" w:cs="Times New Roman"/>
          <w:color w:val="000000" w:themeColor="text1"/>
          <w:lang w:val="en-US"/>
        </w:rPr>
        <w:t>,</w:t>
      </w:r>
    </w:p>
    <w:p w14:paraId="5BCE4378" w14:textId="2E30F7F3"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6B031A" w:rsidRPr="00F641B0">
        <w:rPr>
          <w:rFonts w:ascii="Times" w:hAnsi="Times" w:cs="Times New Roman"/>
          <w:color w:val="000000" w:themeColor="text1"/>
          <w:lang w:val="en-US"/>
        </w:rPr>
        <w:t xml:space="preserve"> averò</w:t>
      </w:r>
      <w:r w:rsidR="00494185" w:rsidRPr="00F641B0">
        <w:rPr>
          <w:rFonts w:ascii="Times" w:hAnsi="Times" w:cs="Times New Roman"/>
          <w:color w:val="000000" w:themeColor="text1"/>
          <w:lang w:val="en-US"/>
        </w:rPr>
        <w:t xml:space="preserve"> de molte mesprixion</w:t>
      </w:r>
      <w:r w:rsidR="006B031A" w:rsidRPr="00F641B0">
        <w:rPr>
          <w:rFonts w:ascii="Times" w:hAnsi="Times" w:cs="Times New Roman"/>
          <w:color w:val="000000" w:themeColor="text1"/>
          <w:lang w:val="en-US"/>
        </w:rPr>
        <w:t>.</w:t>
      </w:r>
    </w:p>
    <w:p w14:paraId="12FF2C5C" w14:textId="6399EC0E" w:rsidR="00494185" w:rsidRPr="00F641B0" w:rsidRDefault="006B03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savé</w:t>
      </w:r>
      <w:r w:rsidR="00494185" w:rsidRPr="00F641B0">
        <w:rPr>
          <w:rFonts w:ascii="Times" w:hAnsi="Times" w:cs="Times New Roman"/>
          <w:color w:val="000000" w:themeColor="text1"/>
          <w:lang w:val="en-US"/>
        </w:rPr>
        <w:t xml:space="preserve"> bem</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sier </w:t>
      </w:r>
      <w:r w:rsidR="00390A6F" w:rsidRPr="00F641B0">
        <w:rPr>
          <w:rFonts w:ascii="Times" w:hAnsi="Times" w:cs="Times New Roman"/>
          <w:color w:val="000000" w:themeColor="text1"/>
          <w:lang w:val="en-US"/>
        </w:rPr>
        <w:t>Dio</w:t>
      </w:r>
      <w:r w:rsidR="00744734" w:rsidRPr="00F641B0">
        <w:rPr>
          <w:rFonts w:ascii="Times" w:hAnsi="Times" w:cs="Times New Roman"/>
          <w:color w:val="000000" w:themeColor="text1"/>
          <w:lang w:val="en-US"/>
        </w:rPr>
        <w:t>, s’ell è</w:t>
      </w:r>
      <w:r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er o non</w:t>
      </w:r>
    </w:p>
    <w:p w14:paraId="62559020" w14:textId="72817674" w:rsidR="00494185" w:rsidRPr="00F641B0" w:rsidRDefault="00BE3A3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questa cossa che me dà</w:t>
      </w:r>
      <w:r w:rsidRPr="00F641B0">
        <w:rPr>
          <w:rStyle w:val="FootnoteReference"/>
          <w:rFonts w:ascii="Times" w:hAnsi="Times" w:cs="Times New Roman"/>
          <w:color w:val="000000" w:themeColor="text1"/>
          <w:lang w:val="en-US"/>
        </w:rPr>
        <w:footnoteReference w:id="90"/>
      </w:r>
      <w:r w:rsidR="00494185" w:rsidRPr="00F641B0">
        <w:rPr>
          <w:rFonts w:ascii="Times" w:hAnsi="Times" w:cs="Times New Roman"/>
          <w:color w:val="000000" w:themeColor="text1"/>
          <w:lang w:val="en-US"/>
        </w:rPr>
        <w:t xml:space="preserve"> caxon</w:t>
      </w:r>
      <w:r w:rsidR="006B031A" w:rsidRPr="00F641B0">
        <w:rPr>
          <w:rFonts w:ascii="Times" w:hAnsi="Times" w:cs="Times New Roman"/>
          <w:color w:val="000000" w:themeColor="text1"/>
          <w:lang w:val="en-US"/>
        </w:rPr>
        <w:t>;</w:t>
      </w:r>
    </w:p>
    <w:p w14:paraId="0786F924" w14:textId="79CB45C4"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6B031A" w:rsidRPr="00F641B0">
        <w:rPr>
          <w:rFonts w:ascii="Times" w:hAnsi="Times" w:cs="Times New Roman"/>
          <w:color w:val="000000" w:themeColor="text1"/>
          <w:lang w:val="en-US"/>
        </w:rPr>
        <w:t xml:space="preserve"> no vorav</w:t>
      </w:r>
      <w:r w:rsidR="00494185" w:rsidRPr="00F641B0">
        <w:rPr>
          <w:rFonts w:ascii="Times" w:hAnsi="Times" w:cs="Times New Roman"/>
          <w:color w:val="000000" w:themeColor="text1"/>
          <w:lang w:val="en-US"/>
        </w:rPr>
        <w:t>e cunbater co</w:t>
      </w:r>
      <w:r w:rsidR="00BE3A32"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l mio conpagnon</w:t>
      </w:r>
    </w:p>
    <w:p w14:paraId="60108190" w14:textId="5624DF0B"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6B031A"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apresso lui</w:t>
      </w:r>
      <w:r w:rsidR="006B031A"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con lo</w:t>
      </w:r>
      <w:r w:rsidR="006B031A" w:rsidRPr="00F641B0">
        <w:rPr>
          <w:rFonts w:ascii="Times" w:hAnsi="Times" w:cs="Times New Roman"/>
          <w:color w:val="000000" w:themeColor="text1"/>
          <w:lang w:val="en-US"/>
        </w:rPr>
        <w:t xml:space="preserve"> re C</w:t>
      </w:r>
      <w:r w:rsidR="00494185" w:rsidRPr="00F641B0">
        <w:rPr>
          <w:rFonts w:ascii="Times" w:hAnsi="Times" w:cs="Times New Roman"/>
          <w:color w:val="000000" w:themeColor="text1"/>
          <w:lang w:val="en-US"/>
        </w:rPr>
        <w:t>arllon</w:t>
      </w:r>
      <w:r w:rsidR="006B031A" w:rsidRPr="00F641B0">
        <w:rPr>
          <w:rFonts w:ascii="Times" w:hAnsi="Times" w:cs="Times New Roman"/>
          <w:color w:val="000000" w:themeColor="text1"/>
          <w:lang w:val="en-US"/>
        </w:rPr>
        <w:t>."</w:t>
      </w:r>
    </w:p>
    <w:p w14:paraId="744766F2" w14:textId="65964264" w:rsidR="00494185" w:rsidRPr="00F641B0" w:rsidRDefault="006B03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fo atenida </w:t>
      </w:r>
      <w:r w:rsidR="00494185" w:rsidRPr="00F641B0">
        <w:rPr>
          <w:rFonts w:ascii="Times" w:hAnsi="Times" w:cs="Times New Roman"/>
          <w:color w:val="000000" w:themeColor="text1"/>
          <w:lang w:val="en-US"/>
        </w:rPr>
        <w:t>da tuta la cen</w:t>
      </w:r>
      <w:r w:rsidR="00203EC8" w:rsidRPr="00F641B0">
        <w:rPr>
          <w:rFonts w:ascii="Times" w:hAnsi="Times" w:cs="Times New Roman"/>
          <w:color w:val="000000" w:themeColor="text1"/>
          <w:lang w:val="en-US"/>
        </w:rPr>
        <w:t>te i</w:t>
      </w:r>
      <w:r w:rsidR="00203EC8" w:rsidRPr="00F641B0">
        <w:rPr>
          <w:rFonts w:ascii="Times" w:hAnsi="Times" w:cs="Times New Roman"/>
          <w:i/>
          <w:color w:val="000000" w:themeColor="text1"/>
          <w:lang w:val="en-US"/>
        </w:rPr>
        <w:t>n</w:t>
      </w:r>
      <w:r w:rsidRPr="00F641B0">
        <w:rPr>
          <w:rFonts w:ascii="Times" w:hAnsi="Times" w:cs="Times New Roman"/>
          <w:iCs/>
          <w:color w:val="000000" w:themeColor="text1"/>
          <w:lang w:val="en-US"/>
        </w:rPr>
        <w:t>vir</w:t>
      </w:r>
      <w:r w:rsidR="00494185" w:rsidRPr="00F641B0">
        <w:rPr>
          <w:rFonts w:ascii="Times" w:hAnsi="Times" w:cs="Times New Roman"/>
          <w:color w:val="000000" w:themeColor="text1"/>
          <w:lang w:val="en-US"/>
        </w:rPr>
        <w:t>on</w:t>
      </w:r>
      <w:r w:rsidRPr="00F641B0">
        <w:rPr>
          <w:rFonts w:ascii="Times" w:hAnsi="Times" w:cs="Times New Roman"/>
          <w:color w:val="000000" w:themeColor="text1"/>
          <w:lang w:val="en-US"/>
        </w:rPr>
        <w:t>,</w:t>
      </w:r>
    </w:p>
    <w:p w14:paraId="724558DB" w14:textId="5DFE315C" w:rsidR="00494185" w:rsidRPr="00F641B0" w:rsidRDefault="006B03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Lo dux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non fè</w:t>
      </w:r>
      <w:r w:rsidR="00494185" w:rsidRPr="00F641B0">
        <w:rPr>
          <w:rFonts w:ascii="Times" w:hAnsi="Times" w:cs="Times New Roman"/>
          <w:color w:val="000000" w:themeColor="text1"/>
          <w:lang w:val="en-US"/>
        </w:rPr>
        <w:t xml:space="preserve"> arestaxon</w:t>
      </w:r>
      <w:r w:rsidRPr="00F641B0">
        <w:rPr>
          <w:rFonts w:ascii="Times" w:hAnsi="Times" w:cs="Times New Roman"/>
          <w:color w:val="000000" w:themeColor="text1"/>
          <w:lang w:val="en-US"/>
        </w:rPr>
        <w:t>.</w:t>
      </w:r>
    </w:p>
    <w:p w14:paraId="696ECF01" w14:textId="493DE982" w:rsidR="00494185" w:rsidRPr="00F641B0" w:rsidRDefault="006B03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w:hAnsi="Times" w:cs="Times New Roman"/>
          <w:color w:val="000000" w:themeColor="text1"/>
          <w:lang w:val="en-US"/>
        </w:rPr>
      </w:pPr>
      <w:r w:rsidRPr="00F641B0">
        <w:rPr>
          <w:rFonts w:ascii="Times" w:hAnsi="Times" w:cs="Times New Roman"/>
          <w:color w:val="000000" w:themeColor="text1"/>
          <w:lang w:val="en-US"/>
        </w:rPr>
        <w:t>El vene alla porta dav</w:t>
      </w:r>
      <w:r w:rsidR="000D6F2C" w:rsidRPr="00F641B0">
        <w:rPr>
          <w:rFonts w:ascii="Times" w:hAnsi="Times" w:cs="Times New Roman"/>
          <w:color w:val="000000" w:themeColor="text1"/>
          <w:lang w:val="en-US"/>
        </w:rPr>
        <w:t>anti li doj</w:t>
      </w:r>
      <w:r w:rsidR="00494185" w:rsidRPr="00F641B0">
        <w:rPr>
          <w:rFonts w:ascii="Times" w:hAnsi="Times" w:cs="Times New Roman"/>
          <w:color w:val="000000" w:themeColor="text1"/>
          <w:lang w:val="en-US"/>
        </w:rPr>
        <w:t>on</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p>
    <w:p w14:paraId="5B084688" w14:textId="78C155C2" w:rsidR="00494185" w:rsidRPr="00F641B0" w:rsidRDefault="004A469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Molto forte cridà</w:t>
      </w:r>
      <w:r w:rsidR="00494185" w:rsidRPr="00F641B0">
        <w:rPr>
          <w:rFonts w:ascii="Times" w:hAnsi="Times" w:cs="Times New Roman"/>
          <w:color w:val="000000" w:themeColor="text1"/>
          <w:lang w:val="en-US"/>
        </w:rPr>
        <w:t xml:space="preserve"> ad alto ton</w:t>
      </w:r>
      <w:r w:rsidR="006B031A" w:rsidRPr="00F641B0">
        <w:rPr>
          <w:rFonts w:ascii="Times" w:hAnsi="Times" w:cs="Times New Roman"/>
          <w:color w:val="000000" w:themeColor="text1"/>
          <w:lang w:val="en-US"/>
        </w:rPr>
        <w:t>,</w:t>
      </w:r>
    </w:p>
    <w:p w14:paraId="21F4FA16" w14:textId="478FA6ED" w:rsidR="00494185" w:rsidRPr="00F641B0" w:rsidRDefault="006B03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"Ai, malv</w:t>
      </w:r>
      <w:r w:rsidR="00494185" w:rsidRPr="00F641B0">
        <w:rPr>
          <w:rFonts w:ascii="Times" w:hAnsi="Times" w:cs="Times New Roman"/>
          <w:color w:val="000000" w:themeColor="text1"/>
          <w:lang w:val="en-US"/>
        </w:rPr>
        <w:t>as</w:t>
      </w:r>
      <w:r w:rsidRPr="00F641B0">
        <w:rPr>
          <w:rFonts w:ascii="Times" w:hAnsi="Times" w:cs="Times New Roman"/>
          <w:color w:val="000000" w:themeColor="text1"/>
          <w:lang w:val="en-US"/>
        </w:rPr>
        <w:t>, fel trait U</w:t>
      </w:r>
      <w:r w:rsidR="00494185" w:rsidRPr="00F641B0">
        <w:rPr>
          <w:rFonts w:ascii="Times" w:hAnsi="Times" w:cs="Times New Roman"/>
          <w:color w:val="000000" w:themeColor="text1"/>
          <w:lang w:val="en-US"/>
        </w:rPr>
        <w:t>gon</w:t>
      </w:r>
      <w:r w:rsidRPr="00F641B0">
        <w:rPr>
          <w:rFonts w:ascii="Times" w:hAnsi="Times" w:cs="Times New Roman"/>
          <w:color w:val="000000" w:themeColor="text1"/>
          <w:lang w:val="en-US"/>
        </w:rPr>
        <w:t>,</w:t>
      </w:r>
    </w:p>
    <w:p w14:paraId="5B7C1CB9" w14:textId="14E251C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(18V) </w:t>
      </w:r>
      <w:r w:rsidR="00744734" w:rsidRPr="00F641B0">
        <w:rPr>
          <w:rFonts w:ascii="Times" w:hAnsi="Times" w:cs="Times New Roman"/>
          <w:color w:val="000000" w:themeColor="text1"/>
          <w:lang w:val="en-US"/>
        </w:rPr>
        <w:t>Vien de</w:t>
      </w:r>
      <w:r w:rsidRPr="00F641B0">
        <w:rPr>
          <w:rFonts w:ascii="Times" w:hAnsi="Times" w:cs="Times New Roman"/>
          <w:color w:val="000000" w:themeColor="text1"/>
          <w:lang w:val="en-US"/>
        </w:rPr>
        <w:t>fuora</w:t>
      </w:r>
      <w:r w:rsidR="006B031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far arestaxon</w:t>
      </w:r>
      <w:r w:rsidR="006B031A" w:rsidRPr="00F641B0">
        <w:rPr>
          <w:rFonts w:ascii="Times" w:hAnsi="Times" w:cs="Times New Roman"/>
          <w:color w:val="000000" w:themeColor="text1"/>
          <w:lang w:val="en-US"/>
        </w:rPr>
        <w:t>,</w:t>
      </w:r>
    </w:p>
    <w:p w14:paraId="4366C02C" w14:textId="6AF3EAE3" w:rsidR="00494185" w:rsidRPr="00F641B0" w:rsidRDefault="006B031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ancuo</w:t>
      </w:r>
      <w:r w:rsidR="00F20B50"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v</w:t>
      </w:r>
      <w:r w:rsidR="00F20B50" w:rsidRPr="00F641B0">
        <w:rPr>
          <w:rFonts w:ascii="Times" w:hAnsi="Times" w:cs="Times New Roman"/>
          <w:color w:val="000000" w:themeColor="text1"/>
          <w:lang w:val="en-US"/>
        </w:rPr>
        <w:t>egnudo el çorno e l</w:t>
      </w:r>
      <w:r w:rsidR="00494185" w:rsidRPr="00F641B0">
        <w:rPr>
          <w:rFonts w:ascii="Times" w:hAnsi="Times" w:cs="Times New Roman"/>
          <w:color w:val="000000" w:themeColor="text1"/>
          <w:lang w:val="en-US"/>
        </w:rPr>
        <w:t>a</w:t>
      </w:r>
      <w:r w:rsidR="00F20B50"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st</w:t>
      </w:r>
      <w:r w:rsidR="00F20B50" w:rsidRPr="00F641B0">
        <w:rPr>
          <w:rFonts w:ascii="Times" w:hAnsi="Times" w:cs="Times New Roman"/>
          <w:color w:val="000000" w:themeColor="text1"/>
          <w:lang w:val="en-US"/>
        </w:rPr>
        <w:t>a</w:t>
      </w:r>
      <w:r w:rsidR="00494185" w:rsidRPr="00F641B0">
        <w:rPr>
          <w:rFonts w:ascii="Times" w:hAnsi="Times" w:cs="Times New Roman"/>
          <w:color w:val="000000" w:themeColor="text1"/>
          <w:lang w:val="en-US"/>
        </w:rPr>
        <w:t>xon</w:t>
      </w:r>
    </w:p>
    <w:p w14:paraId="57E71F17" w14:textId="405832D4"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 mia unta farò v</w:t>
      </w:r>
      <w:r w:rsidR="00494185" w:rsidRPr="00F641B0">
        <w:rPr>
          <w:rFonts w:ascii="Times" w:hAnsi="Times" w:cs="Times New Roman"/>
          <w:color w:val="000000" w:themeColor="text1"/>
          <w:lang w:val="en-US"/>
        </w:rPr>
        <w:t>ençaxon</w:t>
      </w:r>
    </w:p>
    <w:p w14:paraId="58A09DA8" w14:textId="6CA6CAB3" w:rsidR="00494185" w:rsidRPr="00F641B0" w:rsidRDefault="008421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vui me·</w:t>
      </w:r>
      <w:r w:rsidR="00F20B50" w:rsidRPr="00F641B0">
        <w:rPr>
          <w:rFonts w:ascii="Times" w:hAnsi="Times" w:cs="Times New Roman"/>
          <w:color w:val="000000" w:themeColor="text1"/>
          <w:lang w:val="en-US"/>
        </w:rPr>
        <w:t>fessi</w:t>
      </w:r>
      <w:r w:rsidR="00494185" w:rsidRPr="00F641B0">
        <w:rPr>
          <w:rFonts w:ascii="Times" w:hAnsi="Times" w:cs="Times New Roman"/>
          <w:color w:val="000000" w:themeColor="text1"/>
          <w:lang w:val="en-US"/>
        </w:rPr>
        <w:t xml:space="preserve"> a</w:t>
      </w:r>
      <w:r w:rsidR="00F20B50"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iena mia maxon</w:t>
      </w:r>
      <w:r w:rsidR="00F20B50" w:rsidRPr="00F641B0">
        <w:rPr>
          <w:rFonts w:ascii="Times" w:hAnsi="Times" w:cs="Times New Roman"/>
          <w:color w:val="000000" w:themeColor="text1"/>
          <w:lang w:val="en-US"/>
        </w:rPr>
        <w:t>."</w:t>
      </w:r>
    </w:p>
    <w:p w14:paraId="24CD09E1" w14:textId="784206C8"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w:t>
      </w:r>
      <w:r w:rsidR="00494185" w:rsidRPr="00F641B0">
        <w:rPr>
          <w:rFonts w:ascii="Times" w:hAnsi="Times" w:cs="Times New Roman"/>
          <w:color w:val="000000" w:themeColor="text1"/>
          <w:lang w:val="en-US"/>
        </w:rPr>
        <w:t>go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intende</w:t>
      </w:r>
      <w:r w:rsidRPr="00F641B0">
        <w:rPr>
          <w:rFonts w:ascii="Times" w:hAnsi="Times" w:cs="Times New Roman"/>
          <w:color w:val="000000" w:themeColor="text1"/>
          <w:lang w:val="en-US"/>
        </w:rPr>
        <w:t>,</w:t>
      </w:r>
      <w:r w:rsidR="009E5747" w:rsidRPr="00F641B0">
        <w:rPr>
          <w:rFonts w:ascii="Times" w:hAnsi="Times" w:cs="Times New Roman"/>
          <w:color w:val="000000" w:themeColor="text1"/>
          <w:lang w:val="en-US"/>
        </w:rPr>
        <w:t xml:space="preserve"> al cuor à</w:t>
      </w:r>
      <w:r w:rsidR="00494185" w:rsidRPr="00F641B0">
        <w:rPr>
          <w:rFonts w:ascii="Times" w:hAnsi="Times" w:cs="Times New Roman"/>
          <w:color w:val="000000" w:themeColor="text1"/>
          <w:lang w:val="en-US"/>
        </w:rPr>
        <w:t xml:space="preserve"> gran friçon</w:t>
      </w:r>
      <w:r w:rsidRPr="00F641B0">
        <w:rPr>
          <w:rFonts w:ascii="Times" w:hAnsi="Times" w:cs="Times New Roman"/>
          <w:color w:val="000000" w:themeColor="text1"/>
          <w:lang w:val="en-US"/>
        </w:rPr>
        <w:t>,</w:t>
      </w:r>
    </w:p>
    <w:p w14:paraId="07494EDD" w14:textId="303D79A6" w:rsidR="0024062A" w:rsidRPr="00F641B0" w:rsidRDefault="004A469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mal</w:t>
      </w:r>
      <w:r w:rsidR="00494185" w:rsidRPr="00F641B0">
        <w:rPr>
          <w:rFonts w:ascii="Times" w:hAnsi="Times" w:cs="Times New Roman"/>
          <w:color w:val="000000" w:themeColor="text1"/>
          <w:lang w:val="en-US"/>
        </w:rPr>
        <w:t>talento fo irado como lion</w:t>
      </w:r>
      <w:r w:rsidR="009E5747" w:rsidRPr="00F641B0">
        <w:rPr>
          <w:rFonts w:ascii="Times" w:hAnsi="Times" w:cs="Times New Roman"/>
          <w:color w:val="000000" w:themeColor="text1"/>
          <w:lang w:val="en-US"/>
        </w:rPr>
        <w:t>.</w:t>
      </w:r>
    </w:p>
    <w:p w14:paraId="68BB4435" w14:textId="0B043429" w:rsidR="0099364A" w:rsidRPr="00F641B0" w:rsidRDefault="00F20B50" w:rsidP="009225F0">
      <w:pPr>
        <w:pStyle w:val="BodyTextFirstIndent2"/>
        <w:rPr>
          <w:rFonts w:ascii="Times" w:hAnsi="Times"/>
          <w:lang w:val="en-US"/>
        </w:rPr>
      </w:pPr>
      <w:r w:rsidRPr="00F641B0">
        <w:rPr>
          <w:rFonts w:ascii="Times" w:hAnsi="Times"/>
          <w:lang w:val="en-US"/>
        </w:rPr>
        <w:t>Laisse 25</w:t>
      </w:r>
    </w:p>
    <w:p w14:paraId="6E3DAF3C" w14:textId="6F77DF66"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Ugo d</w:t>
      </w:r>
      <w:r w:rsidR="00F20B50" w:rsidRPr="00F641B0">
        <w:rPr>
          <w:rFonts w:ascii="Times" w:hAnsi="Times" w:cs="Times New Roman"/>
          <w:color w:val="000000" w:themeColor="text1"/>
          <w:lang w:val="en-US"/>
        </w:rPr>
        <w:t>'Alv</w:t>
      </w:r>
      <w:r w:rsidRPr="00F641B0">
        <w:rPr>
          <w:rFonts w:ascii="Times" w:hAnsi="Times" w:cs="Times New Roman"/>
          <w:color w:val="000000" w:themeColor="text1"/>
          <w:lang w:val="en-US"/>
        </w:rPr>
        <w:t>ernia</w:t>
      </w:r>
      <w:r w:rsidR="00F20B5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lo nobel guerier</w:t>
      </w:r>
      <w:r w:rsidR="009E5747" w:rsidRPr="00F641B0">
        <w:rPr>
          <w:rFonts w:ascii="Times" w:hAnsi="Times" w:cs="Times New Roman"/>
          <w:color w:val="000000" w:themeColor="text1"/>
          <w:lang w:val="en-US"/>
        </w:rPr>
        <w:t>,</w:t>
      </w:r>
    </w:p>
    <w:p w14:paraId="4F7881F0" w14:textId="3BEBA98E"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elle v</w:t>
      </w:r>
      <w:r w:rsidR="00494185" w:rsidRPr="00F641B0">
        <w:rPr>
          <w:rFonts w:ascii="Times" w:hAnsi="Times" w:cs="Times New Roman"/>
          <w:color w:val="000000" w:themeColor="text1"/>
          <w:lang w:val="en-US"/>
        </w:rPr>
        <w:t>ete l</w:t>
      </w:r>
      <w:r w:rsidRPr="00F641B0">
        <w:rPr>
          <w:rFonts w:ascii="Times" w:hAnsi="Times" w:cs="Times New Roman"/>
          <w:color w:val="000000" w:themeColor="text1"/>
          <w:lang w:val="en-US"/>
        </w:rPr>
        <w:t>'oste de C</w:t>
      </w:r>
      <w:r w:rsidR="00494185" w:rsidRPr="00F641B0">
        <w:rPr>
          <w:rFonts w:ascii="Times" w:hAnsi="Times" w:cs="Times New Roman"/>
          <w:color w:val="000000" w:themeColor="text1"/>
          <w:lang w:val="en-US"/>
        </w:rPr>
        <w:t>arllo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inperer</w:t>
      </w:r>
    </w:p>
    <w:p w14:paraId="5D1DB8D1" w14:textId="232238B5" w:rsidR="00494185" w:rsidRPr="00F641B0" w:rsidRDefault="009E57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F20B50" w:rsidRPr="00F641B0">
        <w:rPr>
          <w:rFonts w:ascii="Times" w:hAnsi="Times" w:cs="Times New Roman"/>
          <w:color w:val="000000" w:themeColor="text1"/>
          <w:lang w:val="en-US"/>
        </w:rPr>
        <w:t>l dux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brair e crider</w:t>
      </w:r>
    </w:p>
    <w:p w14:paraId="58480197" w14:textId="74C95BF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traditor l</w:t>
      </w:r>
      <w:r w:rsidR="004A4698" w:rsidRPr="00F641B0">
        <w:rPr>
          <w:rFonts w:ascii="Times" w:hAnsi="Times" w:cs="Times New Roman"/>
          <w:color w:val="000000" w:themeColor="text1"/>
          <w:lang w:val="en-US"/>
        </w:rPr>
        <w:t>'apelà</w:t>
      </w:r>
      <w:r w:rsidR="00F20B50" w:rsidRPr="00F641B0">
        <w:rPr>
          <w:rFonts w:ascii="Times" w:hAnsi="Times" w:cs="Times New Roman"/>
          <w:color w:val="000000" w:themeColor="text1"/>
          <w:lang w:val="en-US"/>
        </w:rPr>
        <w:t xml:space="preserve"> de so çenti</w:t>
      </w:r>
      <w:r w:rsidR="001B1189">
        <w:rPr>
          <w:rFonts w:ascii="Times" w:hAnsi="Times" w:cs="Times New Roman"/>
          <w:color w:val="000000" w:themeColor="text1"/>
          <w:lang w:val="en-US"/>
        </w:rPr>
        <w:t>l mui</w:t>
      </w:r>
      <w:r w:rsidRPr="00F641B0">
        <w:rPr>
          <w:rFonts w:ascii="Times" w:hAnsi="Times" w:cs="Times New Roman"/>
          <w:color w:val="000000" w:themeColor="text1"/>
          <w:lang w:val="en-US"/>
        </w:rPr>
        <w:t>er</w:t>
      </w:r>
      <w:r w:rsidR="00F20B50" w:rsidRPr="00F641B0">
        <w:rPr>
          <w:rFonts w:ascii="Times" w:hAnsi="Times" w:cs="Times New Roman"/>
          <w:color w:val="000000" w:themeColor="text1"/>
          <w:lang w:val="en-US"/>
        </w:rPr>
        <w:t>,</w:t>
      </w:r>
    </w:p>
    <w:p w14:paraId="5D71EBA0" w14:textId="2C4D13C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maltalento fo irado como cengler</w:t>
      </w:r>
      <w:r w:rsidR="00F20B50" w:rsidRPr="00F641B0">
        <w:rPr>
          <w:rFonts w:ascii="Times" w:hAnsi="Times" w:cs="Times New Roman"/>
          <w:color w:val="000000" w:themeColor="text1"/>
          <w:lang w:val="en-US"/>
        </w:rPr>
        <w:t>;</w:t>
      </w:r>
    </w:p>
    <w:p w14:paraId="766936EF" w14:textId="0F6C5FE5"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pot</w:t>
      </w:r>
      <w:r w:rsidR="0094546E" w:rsidRPr="00F641B0">
        <w:rPr>
          <w:rFonts w:ascii="Times" w:hAnsi="Times" w:cs="Times New Roman"/>
          <w:color w:val="000000" w:themeColor="text1"/>
          <w:lang w:val="en-US"/>
        </w:rPr>
        <w:t>é</w:t>
      </w:r>
      <w:r w:rsidR="00F20B50" w:rsidRPr="00F641B0">
        <w:rPr>
          <w:rFonts w:ascii="Times" w:hAnsi="Times" w:cs="Times New Roman"/>
          <w:color w:val="000000" w:themeColor="text1"/>
          <w:lang w:val="en-US"/>
        </w:rPr>
        <w:t xml:space="preserve"> plui sofrir </w:t>
      </w:r>
      <w:r w:rsidR="00EB4EAE" w:rsidRPr="00F641B0">
        <w:rPr>
          <w:rFonts w:ascii="Times" w:hAnsi="Times" w:cs="Times New Roman"/>
          <w:color w:val="000000" w:themeColor="text1"/>
          <w:lang w:val="en-US"/>
        </w:rPr>
        <w:t>ni</w:t>
      </w:r>
      <w:r w:rsidR="00F20B5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durer</w:t>
      </w:r>
      <w:r w:rsidR="00F20B50" w:rsidRPr="00F641B0">
        <w:rPr>
          <w:rFonts w:ascii="Times" w:hAnsi="Times" w:cs="Times New Roman"/>
          <w:color w:val="000000" w:themeColor="text1"/>
          <w:lang w:val="en-US"/>
        </w:rPr>
        <w:t>.</w:t>
      </w:r>
    </w:p>
    <w:p w14:paraId="3D6D588C" w14:textId="0575DF60"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Ed </w:t>
      </w:r>
      <w:r w:rsidR="00494185" w:rsidRPr="00F641B0">
        <w:rPr>
          <w:rFonts w:ascii="Times" w:hAnsi="Times" w:cs="Times New Roman"/>
          <w:color w:val="000000" w:themeColor="text1"/>
          <w:lang w:val="en-US"/>
        </w:rPr>
        <w:t>ello medeximo se prexe ad armer</w:t>
      </w:r>
      <w:r w:rsidRPr="00F641B0">
        <w:rPr>
          <w:rFonts w:ascii="Times" w:hAnsi="Times" w:cs="Times New Roman"/>
          <w:color w:val="000000" w:themeColor="text1"/>
          <w:lang w:val="en-US"/>
        </w:rPr>
        <w:t>:</w:t>
      </w:r>
    </w:p>
    <w:p w14:paraId="26EAD817" w14:textId="160728B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Amanti</w:t>
      </w:r>
      <w:r w:rsidR="00F20B50" w:rsidRPr="00F641B0">
        <w:rPr>
          <w:rFonts w:ascii="Times" w:hAnsi="Times" w:cs="Times New Roman"/>
          <w:color w:val="000000" w:themeColor="text1"/>
          <w:lang w:val="en-US"/>
        </w:rPr>
        <w:t>nente fè</w:t>
      </w:r>
      <w:r w:rsidRPr="00F641B0">
        <w:rPr>
          <w:rFonts w:ascii="Times" w:hAnsi="Times" w:cs="Times New Roman"/>
          <w:color w:val="000000" w:themeColor="text1"/>
          <w:lang w:val="en-US"/>
        </w:rPr>
        <w:t xml:space="preserve"> un corno soner</w:t>
      </w:r>
      <w:r w:rsidR="00F20B50" w:rsidRPr="00F641B0">
        <w:rPr>
          <w:rFonts w:ascii="Times" w:hAnsi="Times" w:cs="Times New Roman"/>
          <w:color w:val="000000" w:themeColor="text1"/>
          <w:lang w:val="en-US"/>
        </w:rPr>
        <w:t>,</w:t>
      </w:r>
    </w:p>
    <w:p w14:paraId="1A70AD0B" w14:textId="2BB1A8DB"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Tuta soa cente el fè </w:t>
      </w:r>
      <w:r w:rsidR="00494185" w:rsidRPr="00F641B0">
        <w:rPr>
          <w:rFonts w:ascii="Times" w:hAnsi="Times" w:cs="Times New Roman"/>
          <w:color w:val="000000" w:themeColor="text1"/>
          <w:lang w:val="en-US"/>
        </w:rPr>
        <w:t>aparier</w:t>
      </w:r>
      <w:r w:rsidRPr="00F641B0">
        <w:rPr>
          <w:rFonts w:ascii="Times" w:hAnsi="Times" w:cs="Times New Roman"/>
          <w:color w:val="000000" w:themeColor="text1"/>
          <w:lang w:val="en-US"/>
        </w:rPr>
        <w:t>.</w:t>
      </w:r>
    </w:p>
    <w:p w14:paraId="6FAB4BCC" w14:textId="7C0BB784"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lui vestì</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'osbergo e calçà</w:t>
      </w:r>
      <w:r w:rsidR="00494185" w:rsidRPr="00F641B0">
        <w:rPr>
          <w:rFonts w:ascii="Times" w:hAnsi="Times" w:cs="Times New Roman"/>
          <w:color w:val="000000" w:themeColor="text1"/>
          <w:lang w:val="en-US"/>
        </w:rPr>
        <w:t xml:space="preserve"> le ganbier</w:t>
      </w:r>
      <w:r w:rsidRPr="00F641B0">
        <w:rPr>
          <w:rFonts w:ascii="Times" w:hAnsi="Times" w:cs="Times New Roman"/>
          <w:color w:val="000000" w:themeColor="text1"/>
          <w:lang w:val="en-US"/>
        </w:rPr>
        <w:t>,</w:t>
      </w:r>
      <w:r w:rsidR="00DC65FE" w:rsidRPr="00F641B0">
        <w:rPr>
          <w:rStyle w:val="FootnoteReference"/>
          <w:rFonts w:ascii="Times" w:hAnsi="Times" w:cs="Times New Roman"/>
          <w:color w:val="000000" w:themeColor="text1"/>
          <w:lang w:val="en-US"/>
        </w:rPr>
        <w:footnoteReference w:id="91"/>
      </w:r>
    </w:p>
    <w:p w14:paraId="1987B1EB" w14:textId="116943EE"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Alaçà</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elmo</w:t>
      </w:r>
      <w:r w:rsidRPr="00F641B0">
        <w:rPr>
          <w:rFonts w:ascii="Times" w:hAnsi="Times" w:cs="Times New Roman"/>
          <w:color w:val="000000" w:themeColor="text1"/>
          <w:lang w:val="en-US"/>
        </w:rPr>
        <w:t>, çento à</w:t>
      </w:r>
      <w:r w:rsidR="00494185" w:rsidRPr="00F641B0">
        <w:rPr>
          <w:rFonts w:ascii="Times" w:hAnsi="Times" w:cs="Times New Roman"/>
          <w:color w:val="000000" w:themeColor="text1"/>
          <w:lang w:val="en-US"/>
        </w:rPr>
        <w:t xml:space="preserve"> lo brando d</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açer</w:t>
      </w:r>
      <w:r w:rsidRPr="00F641B0">
        <w:rPr>
          <w:rFonts w:ascii="Times" w:hAnsi="Times" w:cs="Times New Roman"/>
          <w:color w:val="000000" w:themeColor="text1"/>
          <w:lang w:val="en-US"/>
        </w:rPr>
        <w:t>;</w:t>
      </w:r>
    </w:p>
    <w:p w14:paraId="05C151ED" w14:textId="0BE58107"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 speroni chalçà</w:t>
      </w:r>
      <w:r w:rsidR="00494185" w:rsidRPr="00F641B0">
        <w:rPr>
          <w:rFonts w:ascii="Times" w:hAnsi="Times" w:cs="Times New Roman"/>
          <w:color w:val="000000" w:themeColor="text1"/>
          <w:lang w:val="en-US"/>
        </w:rPr>
        <w:t xml:space="preserve"> che fu de fin oro cler</w:t>
      </w:r>
      <w:r w:rsidRPr="00F641B0">
        <w:rPr>
          <w:rFonts w:ascii="Times" w:hAnsi="Times" w:cs="Times New Roman"/>
          <w:color w:val="000000" w:themeColor="text1"/>
          <w:lang w:val="en-US"/>
        </w:rPr>
        <w:t>.</w:t>
      </w:r>
    </w:p>
    <w:p w14:paraId="6470A47F" w14:textId="397D735E" w:rsidR="00494185" w:rsidRPr="00F641B0" w:rsidRDefault="00F20B50"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bon destrier se fè av</w:t>
      </w:r>
      <w:r w:rsidR="00494185" w:rsidRPr="00F641B0">
        <w:rPr>
          <w:rFonts w:ascii="Times" w:hAnsi="Times" w:cs="Times New Roman"/>
          <w:color w:val="000000" w:themeColor="text1"/>
          <w:lang w:val="en-US"/>
        </w:rPr>
        <w:t>anti mener</w:t>
      </w:r>
      <w:r w:rsidR="00FF6EBE" w:rsidRPr="00F641B0">
        <w:rPr>
          <w:rFonts w:ascii="Times" w:hAnsi="Times" w:cs="Times New Roman"/>
          <w:color w:val="000000" w:themeColor="text1"/>
          <w:lang w:val="en-US"/>
        </w:rPr>
        <w:t>,</w:t>
      </w:r>
    </w:p>
    <w:p w14:paraId="50638D34" w14:textId="2395CFE9"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F20B5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fren e de</w:t>
      </w:r>
      <w:r w:rsidR="00F20B5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sella molto ben corer</w:t>
      </w:r>
      <w:r w:rsidR="009E5747" w:rsidRPr="00F641B0">
        <w:rPr>
          <w:rFonts w:ascii="Times" w:hAnsi="Times" w:cs="Times New Roman"/>
          <w:color w:val="000000" w:themeColor="text1"/>
          <w:lang w:val="en-US"/>
        </w:rPr>
        <w:t>,</w:t>
      </w:r>
    </w:p>
    <w:p w14:paraId="162CE167" w14:textId="3B181AD6" w:rsidR="00494185" w:rsidRPr="00F641B0" w:rsidRDefault="009E5747"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li montà</w:t>
      </w:r>
      <w:r w:rsidR="004A4698" w:rsidRPr="00F641B0">
        <w:rPr>
          <w:rFonts w:ascii="Times" w:hAnsi="Times" w:cs="Times New Roman"/>
          <w:color w:val="000000" w:themeColor="text1"/>
          <w:lang w:val="en-US"/>
        </w:rPr>
        <w:t>, che no hà</w:t>
      </w:r>
      <w:r w:rsidR="00FF6EBE"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li</w:t>
      </w:r>
      <w:r w:rsidR="00FF6EBE" w:rsidRPr="00F641B0">
        <w:rPr>
          <w:rStyle w:val="FootnoteReference"/>
          <w:rFonts w:ascii="Times" w:hAnsi="Times" w:cs="Times New Roman"/>
          <w:color w:val="000000" w:themeColor="text1"/>
          <w:lang w:val="en-US"/>
        </w:rPr>
        <w:footnoteReference w:id="92"/>
      </w:r>
      <w:r w:rsidR="00FF6EBE" w:rsidRPr="00F641B0">
        <w:rPr>
          <w:rFonts w:ascii="Times" w:hAnsi="Times" w:cs="Times New Roman"/>
          <w:color w:val="000000" w:themeColor="text1"/>
          <w:lang w:val="en-US"/>
        </w:rPr>
        <w:t xml:space="preserve"> strivi</w:t>
      </w:r>
      <w:r w:rsidR="00494185" w:rsidRPr="00F641B0">
        <w:rPr>
          <w:rFonts w:ascii="Times" w:hAnsi="Times" w:cs="Times New Roman"/>
          <w:color w:val="000000" w:themeColor="text1"/>
          <w:lang w:val="en-US"/>
        </w:rPr>
        <w:t>er</w:t>
      </w:r>
      <w:r w:rsidR="00FF6EBE" w:rsidRPr="00F641B0">
        <w:rPr>
          <w:rFonts w:ascii="Times" w:hAnsi="Times" w:cs="Times New Roman"/>
          <w:color w:val="000000" w:themeColor="text1"/>
          <w:lang w:val="en-US"/>
        </w:rPr>
        <w:t>.</w:t>
      </w:r>
    </w:p>
    <w:p w14:paraId="52CFFA45" w14:textId="33EDC6A7"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 porte fè av</w:t>
      </w:r>
      <w:r w:rsidR="00494185" w:rsidRPr="00F641B0">
        <w:rPr>
          <w:rFonts w:ascii="Times" w:hAnsi="Times" w:cs="Times New Roman"/>
          <w:color w:val="000000" w:themeColor="text1"/>
          <w:lang w:val="en-US"/>
        </w:rPr>
        <w:t>rir</w:t>
      </w:r>
      <w:r w:rsidRPr="00F641B0">
        <w:rPr>
          <w:rFonts w:ascii="Times" w:hAnsi="Times" w:cs="Times New Roman"/>
          <w:color w:val="000000" w:themeColor="text1"/>
          <w:lang w:val="en-US"/>
        </w:rPr>
        <w:t>, el ponte av</w:t>
      </w:r>
      <w:r w:rsidR="00494185" w:rsidRPr="00F641B0">
        <w:rPr>
          <w:rFonts w:ascii="Times" w:hAnsi="Times" w:cs="Times New Roman"/>
          <w:color w:val="000000" w:themeColor="text1"/>
          <w:lang w:val="en-US"/>
        </w:rPr>
        <w:t>aler</w:t>
      </w:r>
      <w:r w:rsidRPr="00F641B0">
        <w:rPr>
          <w:rFonts w:ascii="Times" w:hAnsi="Times" w:cs="Times New Roman"/>
          <w:color w:val="000000" w:themeColor="text1"/>
          <w:lang w:val="en-US"/>
        </w:rPr>
        <w:t>,</w:t>
      </w:r>
    </w:p>
    <w:p w14:paraId="0FC0F858" w14:textId="53286D12" w:rsidR="00494185" w:rsidRPr="00F641B0" w:rsidRDefault="004A469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Inssì</w:t>
      </w:r>
      <w:r w:rsidR="00494185" w:rsidRPr="00F641B0">
        <w:rPr>
          <w:rFonts w:ascii="Times" w:hAnsi="Times" w:cs="Times New Roman"/>
          <w:color w:val="000000" w:themeColor="text1"/>
          <w:lang w:val="en-US"/>
        </w:rPr>
        <w:t xml:space="preserve"> d</w:t>
      </w:r>
      <w:r w:rsidR="00FF6EBE" w:rsidRPr="00F641B0">
        <w:rPr>
          <w:rFonts w:ascii="Times" w:hAnsi="Times" w:cs="Times New Roman"/>
          <w:color w:val="000000" w:themeColor="text1"/>
          <w:lang w:val="en-US"/>
        </w:rPr>
        <w:t>'Av</w:t>
      </w:r>
      <w:r w:rsidR="00494185" w:rsidRPr="00F641B0">
        <w:rPr>
          <w:rFonts w:ascii="Times" w:hAnsi="Times" w:cs="Times New Roman"/>
          <w:color w:val="000000" w:themeColor="text1"/>
          <w:lang w:val="en-US"/>
        </w:rPr>
        <w:t>ernia sença nulo tarder</w:t>
      </w:r>
      <w:r w:rsidR="00FF6EBE" w:rsidRPr="00F641B0">
        <w:rPr>
          <w:rFonts w:ascii="Times" w:hAnsi="Times" w:cs="Times New Roman"/>
          <w:color w:val="000000" w:themeColor="text1"/>
          <w:lang w:val="en-US"/>
        </w:rPr>
        <w:t>.</w:t>
      </w:r>
    </w:p>
    <w:p w14:paraId="7904022F" w14:textId="4C2E0E62"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soa conpagnia Ugo milli à </w:t>
      </w:r>
      <w:r w:rsidR="00494185" w:rsidRPr="00F641B0">
        <w:rPr>
          <w:rFonts w:ascii="Times" w:hAnsi="Times" w:cs="Times New Roman"/>
          <w:color w:val="000000" w:themeColor="text1"/>
          <w:lang w:val="en-US"/>
        </w:rPr>
        <w:t>ch</w:t>
      </w:r>
      <w:r w:rsidR="00BE775A" w:rsidRPr="00F641B0">
        <w:rPr>
          <w:rFonts w:ascii="Times" w:hAnsi="Times" w:cs="Times New Roman"/>
          <w:i/>
          <w:color w:val="000000" w:themeColor="text1"/>
          <w:lang w:val="en-US"/>
        </w:rPr>
        <w:t>avalie</w:t>
      </w:r>
      <w:r w:rsidRPr="00F641B0">
        <w:rPr>
          <w:rFonts w:ascii="Times" w:hAnsi="Times" w:cs="Times New Roman"/>
          <w:color w:val="000000" w:themeColor="text1"/>
          <w:lang w:val="en-US"/>
        </w:rPr>
        <w:t>r,</w:t>
      </w:r>
    </w:p>
    <w:p w14:paraId="29D4CA73" w14:textId="6A7097FF"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EB4EAE"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w:t>
      </w:r>
      <w:r w:rsidR="004A4698" w:rsidRPr="00F641B0">
        <w:rPr>
          <w:rFonts w:ascii="Times" w:hAnsi="Times" w:cs="Times New Roman"/>
          <w:color w:val="000000" w:themeColor="text1"/>
          <w:lang w:val="en-US"/>
        </w:rPr>
        <w:t>arsaltà</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'oste alla tem</w:t>
      </w:r>
      <w:r w:rsidR="00494185" w:rsidRPr="00F641B0">
        <w:rPr>
          <w:rFonts w:ascii="Times" w:hAnsi="Times" w:cs="Times New Roman"/>
          <w:color w:val="000000" w:themeColor="text1"/>
          <w:lang w:val="en-US"/>
        </w:rPr>
        <w:t>da primier</w:t>
      </w:r>
      <w:r w:rsidRPr="00F641B0">
        <w:rPr>
          <w:rFonts w:ascii="Times" w:hAnsi="Times" w:cs="Times New Roman"/>
          <w:color w:val="000000" w:themeColor="text1"/>
          <w:lang w:val="en-US"/>
        </w:rPr>
        <w:t>,</w:t>
      </w:r>
    </w:p>
    <w:p w14:paraId="63675D8A" w14:textId="4A8BD5A0"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Si</w:t>
      </w:r>
      <w:r w:rsidR="009E5747" w:rsidRPr="00F641B0">
        <w:rPr>
          <w:rFonts w:ascii="Times" w:hAnsi="Times" w:cs="Times New Roman"/>
          <w:color w:val="000000" w:themeColor="text1"/>
          <w:highlight w:val="yellow"/>
          <w:lang w:val="en-US"/>
        </w:rPr>
        <w:t xml:space="preserve"> ch</w:t>
      </w:r>
      <w:r w:rsidR="004A4698" w:rsidRPr="00F641B0">
        <w:rPr>
          <w:rFonts w:ascii="Times" w:hAnsi="Times" w:cs="Times New Roman"/>
          <w:color w:val="000000" w:themeColor="text1"/>
          <w:lang w:val="en-US"/>
        </w:rPr>
        <w:t>é</w:t>
      </w:r>
      <w:r w:rsidR="009E5747" w:rsidRPr="00F641B0">
        <w:rPr>
          <w:rStyle w:val="FootnoteReference"/>
          <w:rFonts w:ascii="Times" w:hAnsi="Times" w:cs="Times New Roman"/>
          <w:color w:val="000000" w:themeColor="text1"/>
          <w:lang w:val="en-US"/>
        </w:rPr>
        <w:footnoteReference w:id="93"/>
      </w:r>
      <w:r w:rsidR="00FF6EBE" w:rsidRPr="00F641B0">
        <w:rPr>
          <w:rFonts w:ascii="Times" w:hAnsi="Times" w:cs="Times New Roman"/>
          <w:color w:val="000000" w:themeColor="text1"/>
          <w:lang w:val="en-US"/>
        </w:rPr>
        <w:t xml:space="preserve"> molti chavallieri fè</w:t>
      </w:r>
      <w:r w:rsidR="00494185" w:rsidRPr="00F641B0">
        <w:rPr>
          <w:rFonts w:ascii="Times" w:hAnsi="Times" w:cs="Times New Roman"/>
          <w:color w:val="000000" w:themeColor="text1"/>
          <w:lang w:val="en-US"/>
        </w:rPr>
        <w:t xml:space="preserve"> a tera trabucer</w:t>
      </w:r>
      <w:r w:rsidR="00FF6EBE" w:rsidRPr="00F641B0">
        <w:rPr>
          <w:rFonts w:ascii="Times" w:hAnsi="Times" w:cs="Times New Roman"/>
          <w:color w:val="000000" w:themeColor="text1"/>
          <w:lang w:val="en-US"/>
        </w:rPr>
        <w:t>.</w:t>
      </w:r>
    </w:p>
    <w:p w14:paraId="52C02592" w14:textId="4352CA8A" w:rsidR="0099364A" w:rsidRPr="00F641B0" w:rsidRDefault="00FF6EBE" w:rsidP="00FF6EBE">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intende</w:t>
      </w:r>
      <w:r w:rsidR="009E5747" w:rsidRPr="00F641B0">
        <w:rPr>
          <w:rFonts w:ascii="Times" w:hAnsi="Times" w:cs="Times New Roman"/>
          <w:color w:val="000000" w:themeColor="text1"/>
          <w:lang w:val="en-US"/>
        </w:rPr>
        <w:t>,</w:t>
      </w:r>
      <w:r w:rsidR="004A4698" w:rsidRPr="00F641B0">
        <w:rPr>
          <w:rFonts w:ascii="Times" w:hAnsi="Times" w:cs="Times New Roman"/>
          <w:color w:val="000000" w:themeColor="text1"/>
          <w:lang w:val="en-US"/>
        </w:rPr>
        <w:t xml:space="preserve"> pensà</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lo seno cançer</w:t>
      </w:r>
      <w:r w:rsidR="009E5747"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94"/>
      </w:r>
    </w:p>
    <w:p w14:paraId="605EC6D6" w14:textId="511566E2" w:rsidR="00494185" w:rsidRPr="00F641B0" w:rsidRDefault="0024062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(19R) </w:t>
      </w:r>
      <w:r w:rsidR="009E5747" w:rsidRPr="00F641B0">
        <w:rPr>
          <w:rFonts w:ascii="Times" w:hAnsi="Times" w:cs="Times New Roman"/>
          <w:color w:val="000000" w:themeColor="text1"/>
          <w:lang w:val="en-US"/>
        </w:rPr>
        <w:t>De malla</w:t>
      </w:r>
      <w:r w:rsidR="00FF6EBE" w:rsidRPr="00F641B0">
        <w:rPr>
          <w:rFonts w:ascii="Times" w:hAnsi="Times" w:cs="Times New Roman"/>
          <w:color w:val="000000" w:themeColor="text1"/>
          <w:lang w:val="en-US"/>
        </w:rPr>
        <w:t>tallento el sse v</w:t>
      </w:r>
      <w:r w:rsidR="00494185" w:rsidRPr="00F641B0">
        <w:rPr>
          <w:rFonts w:ascii="Times" w:hAnsi="Times" w:cs="Times New Roman"/>
          <w:color w:val="000000" w:themeColor="text1"/>
          <w:lang w:val="en-US"/>
        </w:rPr>
        <w:t>a armer</w:t>
      </w:r>
    </w:p>
    <w:p w14:paraId="2EFEE113" w14:textId="28630A01"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FF6EBE" w:rsidRPr="00F641B0">
        <w:rPr>
          <w:rFonts w:ascii="Times" w:hAnsi="Times" w:cs="Times New Roman"/>
          <w:color w:val="000000" w:themeColor="text1"/>
          <w:lang w:val="en-US"/>
        </w:rPr>
        <w:t xml:space="preserve"> no aspeta nesum altro chav</w:t>
      </w:r>
      <w:r w:rsidR="00494185" w:rsidRPr="00F641B0">
        <w:rPr>
          <w:rFonts w:ascii="Times" w:hAnsi="Times" w:cs="Times New Roman"/>
          <w:color w:val="000000" w:themeColor="text1"/>
          <w:lang w:val="en-US"/>
        </w:rPr>
        <w:t>alier</w:t>
      </w:r>
    </w:p>
    <w:p w14:paraId="030D6DDF" w14:textId="583BEC6D"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ollo se credeva so dalmaço v</w:t>
      </w:r>
      <w:r w:rsidR="00494185" w:rsidRPr="00F641B0">
        <w:rPr>
          <w:rFonts w:ascii="Times" w:hAnsi="Times" w:cs="Times New Roman"/>
          <w:color w:val="000000" w:themeColor="text1"/>
          <w:lang w:val="en-US"/>
        </w:rPr>
        <w:t>endeger</w:t>
      </w:r>
      <w:r w:rsidRPr="00F641B0">
        <w:rPr>
          <w:rFonts w:ascii="Times" w:hAnsi="Times" w:cs="Times New Roman"/>
          <w:color w:val="000000" w:themeColor="text1"/>
          <w:lang w:val="en-US"/>
        </w:rPr>
        <w:t>,</w:t>
      </w:r>
    </w:p>
    <w:p w14:paraId="353CC0EE" w14:textId="6F8201D9"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molto li è</w:t>
      </w:r>
      <w:r w:rsidR="00494185" w:rsidRPr="00F641B0">
        <w:rPr>
          <w:rFonts w:ascii="Times" w:hAnsi="Times" w:cs="Times New Roman"/>
          <w:color w:val="000000" w:themeColor="text1"/>
          <w:lang w:val="en-US"/>
        </w:rPr>
        <w:t xml:space="preserve"> falie so penssier</w:t>
      </w:r>
      <w:r w:rsidRPr="00F641B0">
        <w:rPr>
          <w:rFonts w:ascii="Times" w:hAnsi="Times" w:cs="Times New Roman"/>
          <w:color w:val="000000" w:themeColor="text1"/>
          <w:lang w:val="en-US"/>
        </w:rPr>
        <w:t>.</w:t>
      </w:r>
    </w:p>
    <w:p w14:paraId="76C237C9" w14:textId="477ACC24"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 vete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da li altri sev</w:t>
      </w:r>
      <w:r w:rsidR="00494185" w:rsidRPr="00F641B0">
        <w:rPr>
          <w:rFonts w:ascii="Times" w:hAnsi="Times" w:cs="Times New Roman"/>
          <w:color w:val="000000" w:themeColor="text1"/>
          <w:lang w:val="en-US"/>
        </w:rPr>
        <w:t>rer</w:t>
      </w:r>
      <w:r w:rsidRPr="00F641B0">
        <w:rPr>
          <w:rFonts w:ascii="Times" w:hAnsi="Times" w:cs="Times New Roman"/>
          <w:color w:val="000000" w:themeColor="text1"/>
          <w:lang w:val="en-US"/>
        </w:rPr>
        <w:t>,</w:t>
      </w:r>
    </w:p>
    <w:p w14:paraId="13E31C3F" w14:textId="6CB8F97C"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fo si aliegro da ch</w:t>
      </w:r>
      <w:r w:rsidR="00FF6EBE" w:rsidRPr="00F641B0">
        <w:rPr>
          <w:rFonts w:ascii="Times" w:hAnsi="Times" w:cs="Times New Roman"/>
          <w:color w:val="000000" w:themeColor="text1"/>
          <w:lang w:val="en-US"/>
        </w:rPr>
        <w:t>'</w:t>
      </w:r>
      <w:r w:rsidRPr="00F641B0">
        <w:rPr>
          <w:rFonts w:ascii="Times" w:hAnsi="Times" w:cs="Times New Roman"/>
          <w:color w:val="000000" w:themeColor="text1"/>
          <w:lang w:val="en-US"/>
        </w:rPr>
        <w:t>el nass</w:t>
      </w:r>
      <w:r w:rsidR="00FF6EBE"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de mer</w:t>
      </w:r>
      <w:r w:rsidR="00FF6EBE" w:rsidRPr="00F641B0">
        <w:rPr>
          <w:rFonts w:ascii="Times" w:hAnsi="Times" w:cs="Times New Roman"/>
          <w:color w:val="000000" w:themeColor="text1"/>
          <w:lang w:val="en-US"/>
        </w:rPr>
        <w:t>;</w:t>
      </w:r>
    </w:p>
    <w:p w14:paraId="0ABF6B0A" w14:textId="42F620EA"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w:t>
      </w:r>
      <w:r w:rsidR="004A4698" w:rsidRPr="00F641B0">
        <w:rPr>
          <w:rFonts w:ascii="Times" w:hAnsi="Times" w:cs="Times New Roman"/>
          <w:color w:val="000000" w:themeColor="text1"/>
          <w:lang w:val="en-US"/>
        </w:rPr>
        <w:t>ersso lui el broçà</w:t>
      </w:r>
      <w:r w:rsidR="00494185" w:rsidRPr="00F641B0">
        <w:rPr>
          <w:rFonts w:ascii="Times" w:hAnsi="Times" w:cs="Times New Roman"/>
          <w:color w:val="000000" w:themeColor="text1"/>
          <w:lang w:val="en-US"/>
        </w:rPr>
        <w:t xml:space="preserve"> el so destrier</w:t>
      </w:r>
      <w:r w:rsidRPr="00F641B0">
        <w:rPr>
          <w:rFonts w:ascii="Times" w:hAnsi="Times" w:cs="Times New Roman"/>
          <w:color w:val="000000" w:themeColor="text1"/>
          <w:lang w:val="en-US"/>
        </w:rPr>
        <w:t>,</w:t>
      </w:r>
    </w:p>
    <w:p w14:paraId="6C7A236A" w14:textId="38733618" w:rsidR="00494185" w:rsidRPr="00F641B0" w:rsidRDefault="004A469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Bassà</w:t>
      </w:r>
      <w:r w:rsidR="00494185" w:rsidRPr="00F641B0">
        <w:rPr>
          <w:rFonts w:ascii="Times" w:hAnsi="Times" w:cs="Times New Roman"/>
          <w:color w:val="000000" w:themeColor="text1"/>
          <w:lang w:val="en-US"/>
        </w:rPr>
        <w:t xml:space="preserve"> la lança e lo fero fo d</w:t>
      </w:r>
      <w:r w:rsidR="00FF6EBE"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açer</w:t>
      </w:r>
      <w:r w:rsidR="00FF6EBE" w:rsidRPr="00F641B0">
        <w:rPr>
          <w:rFonts w:ascii="Times" w:hAnsi="Times" w:cs="Times New Roman"/>
          <w:color w:val="000000" w:themeColor="text1"/>
          <w:lang w:val="en-US"/>
        </w:rPr>
        <w:t>,</w:t>
      </w:r>
    </w:p>
    <w:p w14:paraId="24AD8FF9" w14:textId="4D15642D" w:rsidR="00494185" w:rsidRPr="00F641B0" w:rsidRDefault="004A469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 collpo li donà</w:t>
      </w:r>
      <w:r w:rsidR="00FF6EBE" w:rsidRPr="00F641B0">
        <w:rPr>
          <w:rFonts w:ascii="Times" w:hAnsi="Times" w:cs="Times New Roman"/>
          <w:color w:val="000000" w:themeColor="text1"/>
          <w:lang w:val="en-US"/>
        </w:rPr>
        <w:t xml:space="preserve"> sull scu</w:t>
      </w:r>
      <w:r w:rsidR="00494185" w:rsidRPr="00F641B0">
        <w:rPr>
          <w:rFonts w:ascii="Times" w:hAnsi="Times" w:cs="Times New Roman"/>
          <w:color w:val="000000" w:themeColor="text1"/>
          <w:lang w:val="en-US"/>
        </w:rPr>
        <w:t>do a</w:t>
      </w:r>
      <w:r w:rsidR="00FF6EBE"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quartier</w:t>
      </w:r>
    </w:p>
    <w:p w14:paraId="3178FDAD" w14:textId="57CC8528"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w:t>
      </w:r>
      <w:r w:rsidR="00FF6EBE" w:rsidRPr="00F641B0">
        <w:rPr>
          <w:rFonts w:ascii="Times" w:hAnsi="Times" w:cs="Times New Roman"/>
          <w:color w:val="000000" w:themeColor="text1"/>
          <w:lang w:val="en-US"/>
        </w:rPr>
        <w:t>(t)</w:t>
      </w:r>
      <w:r w:rsidRPr="00F641B0">
        <w:rPr>
          <w:rFonts w:ascii="Times" w:hAnsi="Times" w:cs="Times New Roman"/>
          <w:color w:val="000000" w:themeColor="text1"/>
          <w:lang w:val="en-US"/>
        </w:rPr>
        <w:t>o l</w:t>
      </w:r>
      <w:r w:rsidR="00EB3456" w:rsidRPr="00F641B0">
        <w:rPr>
          <w:rFonts w:ascii="Times" w:hAnsi="Times" w:cs="Times New Roman"/>
          <w:color w:val="000000" w:themeColor="text1"/>
          <w:lang w:val="en-US"/>
        </w:rPr>
        <w:t>'à franto</w:t>
      </w:r>
      <w:r w:rsidRPr="00F641B0">
        <w:rPr>
          <w:rFonts w:ascii="Times" w:hAnsi="Times" w:cs="Times New Roman"/>
          <w:color w:val="000000" w:themeColor="text1"/>
          <w:lang w:val="en-US"/>
        </w:rPr>
        <w:t xml:space="preserve"> e fatto speçer</w:t>
      </w:r>
      <w:r w:rsidR="00FF6EBE" w:rsidRPr="00F641B0">
        <w:rPr>
          <w:rFonts w:ascii="Times" w:hAnsi="Times" w:cs="Times New Roman"/>
          <w:color w:val="000000" w:themeColor="text1"/>
          <w:lang w:val="en-US"/>
        </w:rPr>
        <w:t>.</w:t>
      </w:r>
    </w:p>
    <w:p w14:paraId="09A8B4DC" w14:textId="08804695"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bona bruna no li v</w:t>
      </w:r>
      <w:r w:rsidR="00494185" w:rsidRPr="00F641B0">
        <w:rPr>
          <w:rFonts w:ascii="Times" w:hAnsi="Times" w:cs="Times New Roman"/>
          <w:color w:val="000000" w:themeColor="text1"/>
          <w:lang w:val="en-US"/>
        </w:rPr>
        <w:t>alsse un dener</w:t>
      </w:r>
      <w:r w:rsidR="00D80AFD" w:rsidRPr="00F641B0">
        <w:rPr>
          <w:rFonts w:ascii="Times" w:hAnsi="Times" w:cs="Times New Roman"/>
          <w:color w:val="000000" w:themeColor="text1"/>
          <w:lang w:val="en-US"/>
        </w:rPr>
        <w:t>,</w:t>
      </w:r>
    </w:p>
    <w:p w14:paraId="282F1BB0" w14:textId="0F3E14F2" w:rsidR="00494185" w:rsidRPr="00F641B0" w:rsidRDefault="00FF6EB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Innav</w:t>
      </w:r>
      <w:r w:rsidR="00494185" w:rsidRPr="00F641B0">
        <w:rPr>
          <w:rFonts w:ascii="Times" w:hAnsi="Times" w:cs="Times New Roman"/>
          <w:color w:val="000000" w:themeColor="text1"/>
          <w:lang w:val="en-US"/>
        </w:rPr>
        <w:t>erado l</w:t>
      </w:r>
      <w:r w:rsidRPr="00F641B0">
        <w:rPr>
          <w:rFonts w:ascii="Times" w:hAnsi="Times" w:cs="Times New Roman"/>
          <w:color w:val="000000" w:themeColor="text1"/>
          <w:lang w:val="en-US"/>
        </w:rPr>
        <w:t>'à</w:t>
      </w:r>
      <w:r w:rsidR="00494185" w:rsidRPr="00F641B0">
        <w:rPr>
          <w:rFonts w:ascii="Times" w:hAnsi="Times" w:cs="Times New Roman"/>
          <w:color w:val="000000" w:themeColor="text1"/>
          <w:lang w:val="en-US"/>
        </w:rPr>
        <w:t xml:space="preserve"> in llo flanco darier</w:t>
      </w:r>
      <w:r w:rsidR="00D80AFD" w:rsidRPr="00F641B0">
        <w:rPr>
          <w:rFonts w:ascii="Times" w:hAnsi="Times" w:cs="Times New Roman"/>
          <w:color w:val="000000" w:themeColor="text1"/>
          <w:lang w:val="en-US"/>
        </w:rPr>
        <w:t>;</w:t>
      </w:r>
    </w:p>
    <w:p w14:paraId="3245F885" w14:textId="556710E0" w:rsidR="00494185" w:rsidRPr="00F641B0" w:rsidRDefault="0079117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494185" w:rsidRPr="00F641B0">
        <w:rPr>
          <w:rFonts w:ascii="Times" w:hAnsi="Times" w:cs="Times New Roman"/>
          <w:color w:val="000000" w:themeColor="text1"/>
          <w:lang w:val="en-US"/>
        </w:rPr>
        <w:t>’</w:t>
      </w:r>
      <w:r w:rsidR="00494185" w:rsidRPr="00F641B0">
        <w:rPr>
          <w:rFonts w:ascii="Times" w:hAnsi="Times" w:cs="Times New Roman"/>
          <w:color w:val="000000" w:themeColor="text1"/>
          <w:highlight w:val="yellow"/>
          <w:lang w:val="en-US"/>
        </w:rPr>
        <w:t>abat</w:t>
      </w:r>
      <w:r w:rsidR="009E5747" w:rsidRPr="00F641B0">
        <w:rPr>
          <w:rFonts w:ascii="Times" w:hAnsi="Times" w:cs="Times New Roman"/>
          <w:color w:val="000000" w:themeColor="text1"/>
          <w:highlight w:val="yellow"/>
          <w:lang w:val="en-US"/>
        </w:rPr>
        <w:t>te</w:t>
      </w:r>
      <w:r w:rsidR="00494185" w:rsidRPr="00F641B0">
        <w:rPr>
          <w:rFonts w:ascii="Times" w:hAnsi="Times" w:cs="Times New Roman"/>
          <w:color w:val="000000" w:themeColor="text1"/>
          <w:lang w:val="en-US"/>
        </w:rPr>
        <w:t xml:space="preserve"> a tera del core</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te destrier</w:t>
      </w:r>
    </w:p>
    <w:p w14:paraId="415BC807" w14:textId="22DC25A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Innanci ch</w:t>
      </w:r>
      <w:r w:rsidR="00D80AFD" w:rsidRPr="00F641B0">
        <w:rPr>
          <w:rFonts w:ascii="Times" w:hAnsi="Times" w:cs="Times New Roman"/>
          <w:color w:val="000000" w:themeColor="text1"/>
          <w:lang w:val="en-US"/>
        </w:rPr>
        <w:t xml:space="preserve">'el sse podesse levar </w:t>
      </w:r>
      <w:r w:rsidR="00EB4EAE" w:rsidRPr="00F641B0">
        <w:rPr>
          <w:rFonts w:ascii="Times" w:hAnsi="Times" w:cs="Times New Roman"/>
          <w:color w:val="000000" w:themeColor="text1"/>
          <w:lang w:val="en-US"/>
        </w:rPr>
        <w:t>ni</w:t>
      </w:r>
      <w:r w:rsidRPr="00F641B0">
        <w:rPr>
          <w:rFonts w:ascii="Times" w:hAnsi="Times" w:cs="Times New Roman"/>
          <w:color w:val="000000" w:themeColor="text1"/>
          <w:lang w:val="en-US"/>
        </w:rPr>
        <w:t xml:space="preserve"> drecer</w:t>
      </w:r>
      <w:r w:rsidR="00D80AFD" w:rsidRPr="00F641B0">
        <w:rPr>
          <w:rFonts w:ascii="Times" w:hAnsi="Times" w:cs="Times New Roman"/>
          <w:color w:val="000000" w:themeColor="text1"/>
          <w:lang w:val="en-US"/>
        </w:rPr>
        <w:t>.</w:t>
      </w:r>
    </w:p>
    <w:p w14:paraId="763A6268" w14:textId="3E3A6F11" w:rsidR="00494185" w:rsidRPr="00F641B0" w:rsidRDefault="00D80AFD" w:rsidP="00D80AFD">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çente de U</w:t>
      </w:r>
      <w:r w:rsidR="00494185" w:rsidRPr="00F641B0">
        <w:rPr>
          <w:rFonts w:ascii="Times" w:hAnsi="Times" w:cs="Times New Roman"/>
          <w:color w:val="000000" w:themeColor="text1"/>
          <w:lang w:val="en-US"/>
        </w:rPr>
        <w:t>go lo corsse a pier</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95"/>
      </w:r>
    </w:p>
    <w:p w14:paraId="38DE1C0E" w14:textId="32F970E7" w:rsidR="00494185" w:rsidRPr="00F641B0" w:rsidRDefault="00D80AF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Alvernia </w:t>
      </w:r>
      <w:r w:rsidR="00EB4EAE" w:rsidRPr="00F641B0">
        <w:rPr>
          <w:rFonts w:ascii="Times" w:hAnsi="Times" w:cs="Times New Roman"/>
          <w:color w:val="000000" w:themeColor="text1"/>
          <w:lang w:val="en-US"/>
        </w:rPr>
        <w:t>si</w:t>
      </w:r>
      <w:r w:rsidR="009E5747" w:rsidRPr="00F641B0">
        <w:rPr>
          <w:rFonts w:ascii="Times" w:hAnsi="Times" w:cs="Times New Roman"/>
          <w:color w:val="000000" w:themeColor="text1"/>
          <w:lang w:val="en-US"/>
        </w:rPr>
        <w:t>·</w:t>
      </w:r>
      <w:r w:rsidR="004A4698" w:rsidRPr="00F641B0">
        <w:rPr>
          <w:rFonts w:ascii="Times" w:hAnsi="Times" w:cs="Times New Roman"/>
          <w:color w:val="000000" w:themeColor="text1"/>
          <w:lang w:val="en-US"/>
        </w:rPr>
        <w:t>l menà</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prexoner</w:t>
      </w:r>
      <w:r w:rsidRPr="00F641B0">
        <w:rPr>
          <w:rFonts w:ascii="Times" w:hAnsi="Times" w:cs="Times New Roman"/>
          <w:color w:val="000000" w:themeColor="text1"/>
          <w:lang w:val="en-US"/>
        </w:rPr>
        <w:t>.</w:t>
      </w:r>
    </w:p>
    <w:p w14:paraId="3BE70AB2" w14:textId="49C29899" w:rsidR="00494185" w:rsidRPr="00F641B0" w:rsidRDefault="00D80AF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Quando C</w:t>
      </w:r>
      <w:r w:rsidR="00494185" w:rsidRPr="00F641B0">
        <w:rPr>
          <w:rFonts w:ascii="Times" w:hAnsi="Times" w:cs="Times New Roman"/>
          <w:color w:val="000000" w:themeColor="text1"/>
          <w:lang w:val="en-US"/>
        </w:rPr>
        <w:t>arllo l</w:t>
      </w:r>
      <w:r w:rsidR="00D5355F">
        <w:rPr>
          <w:rFonts w:ascii="Times" w:hAnsi="Times" w:cs="Times New Roman"/>
          <w:color w:val="000000" w:themeColor="text1"/>
          <w:lang w:val="en-US"/>
        </w:rPr>
        <w:t>o·ss</w:t>
      </w:r>
      <w:r w:rsidR="00494185" w:rsidRPr="00F641B0">
        <w:rPr>
          <w:rFonts w:ascii="Times" w:hAnsi="Times" w:cs="Times New Roman"/>
          <w:color w:val="000000" w:themeColor="text1"/>
          <w:lang w:val="en-US"/>
        </w:rPr>
        <w:t>ape</w:t>
      </w:r>
      <w:r w:rsidRPr="00F641B0">
        <w:rPr>
          <w:rFonts w:ascii="Times" w:hAnsi="Times" w:cs="Times New Roman"/>
          <w:color w:val="000000" w:themeColor="text1"/>
          <w:lang w:val="en-US"/>
        </w:rPr>
        <w:t>,</w:t>
      </w:r>
      <w:r w:rsidR="004A4698" w:rsidRPr="00F641B0">
        <w:rPr>
          <w:rFonts w:ascii="Times" w:hAnsi="Times" w:cs="Times New Roman"/>
          <w:color w:val="000000" w:themeColor="text1"/>
          <w:lang w:val="en-US"/>
        </w:rPr>
        <w:t xml:space="preserve"> el penssà</w:t>
      </w:r>
      <w:r w:rsidR="00494185" w:rsidRPr="00F641B0">
        <w:rPr>
          <w:rFonts w:ascii="Times" w:hAnsi="Times" w:cs="Times New Roman"/>
          <w:color w:val="000000" w:themeColor="text1"/>
          <w:lang w:val="en-US"/>
        </w:rPr>
        <w:t xml:space="preserve"> ben finer</w:t>
      </w:r>
      <w:r w:rsidRPr="00F641B0">
        <w:rPr>
          <w:rFonts w:ascii="Times" w:hAnsi="Times" w:cs="Times New Roman"/>
          <w:color w:val="000000" w:themeColor="text1"/>
          <w:lang w:val="en-US"/>
        </w:rPr>
        <w:t>.</w:t>
      </w:r>
    </w:p>
    <w:p w14:paraId="083D066D" w14:textId="28EA7EEA" w:rsidR="00494185" w:rsidRPr="00F641B0" w:rsidRDefault="0024062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(19V) </w:t>
      </w:r>
      <w:r w:rsidR="00D80AFD" w:rsidRPr="00F641B0">
        <w:rPr>
          <w:rFonts w:ascii="Times" w:hAnsi="Times" w:cs="Times New Roman"/>
          <w:color w:val="000000" w:themeColor="text1"/>
          <w:lang w:val="en-US"/>
        </w:rPr>
        <w:t>Mo lo cunte Ugo non v</w:t>
      </w:r>
      <w:r w:rsidR="00494185" w:rsidRPr="00F641B0">
        <w:rPr>
          <w:rFonts w:ascii="Times" w:hAnsi="Times" w:cs="Times New Roman"/>
          <w:color w:val="000000" w:themeColor="text1"/>
          <w:lang w:val="en-US"/>
        </w:rPr>
        <w:t>uol plui çostrer</w:t>
      </w:r>
      <w:r w:rsidR="009E5747" w:rsidRPr="00F641B0">
        <w:rPr>
          <w:rFonts w:ascii="Times" w:hAnsi="Times" w:cs="Times New Roman"/>
          <w:color w:val="000000" w:themeColor="text1"/>
          <w:lang w:val="en-US"/>
        </w:rPr>
        <w:t>,</w:t>
      </w:r>
    </w:p>
    <w:p w14:paraId="282C2B76" w14:textId="543BBE56" w:rsidR="00494185" w:rsidRPr="00F641B0" w:rsidRDefault="004A469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Incontenente ell tornà</w:t>
      </w:r>
      <w:r w:rsidR="00494185" w:rsidRPr="00F641B0">
        <w:rPr>
          <w:rFonts w:ascii="Times" w:hAnsi="Times" w:cs="Times New Roman"/>
          <w:color w:val="000000" w:themeColor="text1"/>
          <w:lang w:val="en-US"/>
        </w:rPr>
        <w:t xml:space="preserve"> da i suo ch</w:t>
      </w:r>
      <w:r w:rsidR="00BE775A" w:rsidRPr="00F641B0">
        <w:rPr>
          <w:rFonts w:ascii="Times" w:hAnsi="Times" w:cs="Times New Roman"/>
          <w:i/>
          <w:color w:val="000000" w:themeColor="text1"/>
          <w:lang w:val="en-US"/>
        </w:rPr>
        <w:t>avalie</w:t>
      </w:r>
      <w:r w:rsidR="00494185" w:rsidRPr="00F641B0">
        <w:rPr>
          <w:rFonts w:ascii="Times" w:hAnsi="Times" w:cs="Times New Roman"/>
          <w:color w:val="000000" w:themeColor="text1"/>
          <w:lang w:val="en-US"/>
        </w:rPr>
        <w:t>r</w:t>
      </w:r>
      <w:r w:rsidR="009E5747" w:rsidRPr="00F641B0">
        <w:rPr>
          <w:rFonts w:ascii="Times" w:hAnsi="Times" w:cs="Times New Roman"/>
          <w:color w:val="000000" w:themeColor="text1"/>
          <w:lang w:val="en-US"/>
        </w:rPr>
        <w:t>;</w:t>
      </w:r>
    </w:p>
    <w:p w14:paraId="418C199F" w14:textId="479574BB" w:rsidR="00494185" w:rsidRPr="00F641B0" w:rsidRDefault="0079117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Chi·lli</w:t>
      </w:r>
      <w:r w:rsidR="004B2D0C" w:rsidRPr="00F641B0">
        <w:rPr>
          <w:rFonts w:ascii="Times" w:hAnsi="Times" w:cs="Times New Roman"/>
          <w:color w:val="000000" w:themeColor="text1"/>
          <w:lang w:val="en-US"/>
        </w:rPr>
        <w:t xml:space="preserve"> do</w:t>
      </w:r>
      <w:r w:rsidR="00494185" w:rsidRPr="00F641B0">
        <w:rPr>
          <w:rFonts w:ascii="Times" w:hAnsi="Times" w:cs="Times New Roman"/>
          <w:color w:val="000000" w:themeColor="text1"/>
          <w:lang w:val="en-US"/>
        </w:rPr>
        <w:t>nase tuto l</w:t>
      </w:r>
      <w:r w:rsidR="009E5747"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oro mundier</w:t>
      </w:r>
      <w:r w:rsidR="00D80AFD" w:rsidRPr="00F641B0">
        <w:rPr>
          <w:rFonts w:ascii="Times" w:hAnsi="Times" w:cs="Times New Roman"/>
          <w:color w:val="000000" w:themeColor="text1"/>
          <w:lang w:val="en-US"/>
        </w:rPr>
        <w:t>,</w:t>
      </w:r>
    </w:p>
    <w:p w14:paraId="36BFB4BD" w14:textId="008A2E4A" w:rsidR="00494185" w:rsidRPr="00F641B0" w:rsidRDefault="00D80AF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serave si aliegro como de av</w:t>
      </w:r>
      <w:r w:rsidR="00494185" w:rsidRPr="00F641B0">
        <w:rPr>
          <w:rFonts w:ascii="Times" w:hAnsi="Times" w:cs="Times New Roman"/>
          <w:color w:val="000000" w:themeColor="text1"/>
          <w:lang w:val="en-US"/>
        </w:rPr>
        <w:t>er el suo guerier</w:t>
      </w:r>
      <w:r w:rsidRPr="00F641B0">
        <w:rPr>
          <w:rFonts w:ascii="Times" w:hAnsi="Times" w:cs="Times New Roman"/>
          <w:color w:val="000000" w:themeColor="text1"/>
          <w:lang w:val="en-US"/>
        </w:rPr>
        <w:t>.</w:t>
      </w:r>
    </w:p>
    <w:p w14:paraId="7385978A" w14:textId="76315BEE" w:rsidR="00494185" w:rsidRPr="00F641B0" w:rsidRDefault="00D80AF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Alv</w:t>
      </w:r>
      <w:r w:rsidR="00494185" w:rsidRPr="00F641B0">
        <w:rPr>
          <w:rFonts w:ascii="Times" w:hAnsi="Times" w:cs="Times New Roman"/>
          <w:color w:val="000000" w:themeColor="text1"/>
          <w:lang w:val="en-US"/>
        </w:rPr>
        <w:t>ernia s</w:t>
      </w:r>
      <w:r w:rsidRPr="00F641B0">
        <w:rPr>
          <w:rFonts w:ascii="Times" w:hAnsi="Times" w:cs="Times New Roman"/>
          <w:color w:val="000000" w:themeColor="text1"/>
          <w:lang w:val="en-US"/>
        </w:rPr>
        <w:t>'en v</w:t>
      </w:r>
      <w:r w:rsidR="00494185" w:rsidRPr="00F641B0">
        <w:rPr>
          <w:rFonts w:ascii="Times" w:hAnsi="Times" w:cs="Times New Roman"/>
          <w:color w:val="000000" w:themeColor="text1"/>
          <w:lang w:val="en-US"/>
        </w:rPr>
        <w:t>a sença plui demorer</w:t>
      </w:r>
      <w:r w:rsidRPr="00F641B0">
        <w:rPr>
          <w:rFonts w:ascii="Times" w:hAnsi="Times" w:cs="Times New Roman"/>
          <w:color w:val="000000" w:themeColor="text1"/>
          <w:lang w:val="en-US"/>
        </w:rPr>
        <w:t>,</w:t>
      </w:r>
    </w:p>
    <w:p w14:paraId="67138403" w14:textId="329865FB" w:rsidR="00494185" w:rsidRPr="00F641B0" w:rsidRDefault="00D80AF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Incontenente el fè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00494185" w:rsidRPr="00F641B0">
        <w:rPr>
          <w:rFonts w:ascii="Times" w:hAnsi="Times" w:cs="Times New Roman"/>
          <w:color w:val="000000" w:themeColor="text1"/>
          <w:lang w:val="en-US"/>
        </w:rPr>
        <w:t xml:space="preserve"> desarmer</w:t>
      </w:r>
    </w:p>
    <w:p w14:paraId="72BC6318" w14:textId="7C9C2D54" w:rsidR="00494185" w:rsidRPr="00F641B0" w:rsidRDefault="00D80AF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w:t>
      </w:r>
      <w:r w:rsidR="00494185" w:rsidRPr="00F641B0">
        <w:rPr>
          <w:rFonts w:ascii="Times" w:hAnsi="Times" w:cs="Times New Roman"/>
          <w:color w:val="000000" w:themeColor="text1"/>
          <w:lang w:val="en-US"/>
        </w:rPr>
        <w:t>ete la plaga che no challa de</w:t>
      </w:r>
      <w:r w:rsidRPr="00F641B0">
        <w:rPr>
          <w:rFonts w:ascii="Times" w:hAnsi="Times" w:cs="Times New Roman"/>
          <w:color w:val="000000" w:themeColor="text1"/>
          <w:lang w:val="en-US"/>
        </w:rPr>
        <w:t xml:space="preserve"> raie</w:t>
      </w:r>
      <w:r w:rsidR="00494185" w:rsidRPr="00F641B0">
        <w:rPr>
          <w:rFonts w:ascii="Times" w:hAnsi="Times" w:cs="Times New Roman"/>
          <w:color w:val="000000" w:themeColor="text1"/>
          <w:lang w:val="en-US"/>
        </w:rPr>
        <w:t>r</w:t>
      </w:r>
      <w:r w:rsidRPr="00F641B0">
        <w:rPr>
          <w:rFonts w:ascii="Times" w:hAnsi="Times" w:cs="Times New Roman"/>
          <w:color w:val="000000" w:themeColor="text1"/>
          <w:lang w:val="en-US"/>
        </w:rPr>
        <w:t>.</w:t>
      </w:r>
    </w:p>
    <w:p w14:paraId="40328129" w14:textId="4843902B" w:rsidR="00494185" w:rsidRPr="00F641B0" w:rsidRDefault="00D80AF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Volé v</w:t>
      </w:r>
      <w:r w:rsidR="00494185" w:rsidRPr="00F641B0">
        <w:rPr>
          <w:rFonts w:ascii="Times" w:hAnsi="Times" w:cs="Times New Roman"/>
          <w:color w:val="000000" w:themeColor="text1"/>
          <w:lang w:val="en-US"/>
        </w:rPr>
        <w:t>ui oldir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4A4698"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li altade de chav</w:t>
      </w:r>
      <w:r w:rsidR="00494185" w:rsidRPr="00F641B0">
        <w:rPr>
          <w:rFonts w:ascii="Times" w:hAnsi="Times" w:cs="Times New Roman"/>
          <w:color w:val="000000" w:themeColor="text1"/>
          <w:lang w:val="en-US"/>
        </w:rPr>
        <w:t>alier</w:t>
      </w:r>
      <w:r w:rsidR="00EB3456" w:rsidRPr="00F641B0">
        <w:rPr>
          <w:rFonts w:ascii="Times" w:hAnsi="Times" w:cs="Times New Roman"/>
          <w:color w:val="000000" w:themeColor="text1"/>
          <w:lang w:val="en-US"/>
        </w:rPr>
        <w:t>?</w:t>
      </w:r>
    </w:p>
    <w:p w14:paraId="6C91DC08" w14:textId="07E52A3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D80AFD" w:rsidRPr="00F641B0">
        <w:rPr>
          <w:rFonts w:ascii="Times" w:hAnsi="Times" w:cs="Times New Roman"/>
          <w:color w:val="000000" w:themeColor="text1"/>
          <w:lang w:val="en-US"/>
        </w:rPr>
        <w:t>'Av</w:t>
      </w:r>
      <w:r w:rsidRPr="00F641B0">
        <w:rPr>
          <w:rFonts w:ascii="Times" w:hAnsi="Times" w:cs="Times New Roman"/>
          <w:color w:val="000000" w:themeColor="text1"/>
          <w:lang w:val="en-US"/>
        </w:rPr>
        <w:t>ernia</w:t>
      </w:r>
      <w:r w:rsidR="00D80AF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nobele guerier</w:t>
      </w:r>
      <w:r w:rsidR="00EB3456" w:rsidRPr="00F641B0">
        <w:rPr>
          <w:rFonts w:ascii="Times" w:hAnsi="Times" w:cs="Times New Roman"/>
          <w:color w:val="000000" w:themeColor="text1"/>
          <w:lang w:val="en-US"/>
        </w:rPr>
        <w:t>,</w:t>
      </w:r>
    </w:p>
    <w:p w14:paraId="32B30C74" w14:textId="5C627241"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mior medexi ch</w:t>
      </w:r>
      <w:r w:rsidR="004A4698" w:rsidRPr="00F641B0">
        <w:rPr>
          <w:rFonts w:ascii="Times" w:hAnsi="Times" w:cs="Times New Roman"/>
          <w:color w:val="000000" w:themeColor="text1"/>
          <w:lang w:val="en-US"/>
        </w:rPr>
        <w:t>'el pote</w:t>
      </w:r>
      <w:r w:rsidR="00D80AFD" w:rsidRPr="00F641B0">
        <w:rPr>
          <w:rFonts w:ascii="Times" w:hAnsi="Times" w:cs="Times New Roman"/>
          <w:color w:val="000000" w:themeColor="text1"/>
          <w:lang w:val="en-US"/>
        </w:rPr>
        <w:t xml:space="preserve"> trov</w:t>
      </w:r>
      <w:r w:rsidRPr="00F641B0">
        <w:rPr>
          <w:rFonts w:ascii="Times" w:hAnsi="Times" w:cs="Times New Roman"/>
          <w:color w:val="000000" w:themeColor="text1"/>
          <w:lang w:val="en-US"/>
        </w:rPr>
        <w:t>er</w:t>
      </w:r>
      <w:r w:rsidR="007D594E" w:rsidRPr="00F641B0">
        <w:rPr>
          <w:rFonts w:ascii="Times" w:hAnsi="Times" w:cs="Times New Roman"/>
          <w:color w:val="000000" w:themeColor="text1"/>
          <w:lang w:val="en-US"/>
        </w:rPr>
        <w:t>,</w:t>
      </w:r>
    </w:p>
    <w:p w14:paraId="19F18733" w14:textId="3A7A14CF" w:rsidR="00494185" w:rsidRPr="00F641B0" w:rsidRDefault="007D594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l</w:t>
      </w:r>
      <w:r w:rsidRPr="00F641B0">
        <w:rPr>
          <w:rFonts w:ascii="Times" w:hAnsi="Times" w:cs="Times New Roman"/>
          <w:color w:val="000000" w:themeColor="text1"/>
          <w:lang w:val="en-US"/>
        </w:rPr>
        <w:t xml:space="preserve"> à</w:t>
      </w:r>
      <w:r w:rsidR="00494185" w:rsidRPr="00F641B0">
        <w:rPr>
          <w:rFonts w:ascii="Times" w:hAnsi="Times" w:cs="Times New Roman"/>
          <w:color w:val="000000" w:themeColor="text1"/>
          <w:lang w:val="en-US"/>
        </w:rPr>
        <w:t xml:space="preserve"> fato querir e domander</w:t>
      </w:r>
      <w:r w:rsidRPr="00F641B0">
        <w:rPr>
          <w:rFonts w:ascii="Times" w:hAnsi="Times" w:cs="Times New Roman"/>
          <w:color w:val="000000" w:themeColor="text1"/>
          <w:lang w:val="en-US"/>
        </w:rPr>
        <w:t>;</w:t>
      </w:r>
    </w:p>
    <w:p w14:paraId="61DC66D3" w14:textId="5C951701" w:rsidR="00494185" w:rsidRPr="00F641B0" w:rsidRDefault="00974FF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fè la plaga de San</w:t>
      </w:r>
      <w:r w:rsidRPr="00F641B0">
        <w:rPr>
          <w:rFonts w:ascii="Times" w:hAnsi="Times" w:cs="Times New Roman"/>
          <w:i/>
          <w:color w:val="000000" w:themeColor="text1"/>
          <w:lang w:val="en-US"/>
        </w:rPr>
        <w:t>guin</w:t>
      </w:r>
      <w:r w:rsidR="007D594E"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eder e guarder</w:t>
      </w:r>
      <w:r w:rsidR="00232936" w:rsidRPr="00F641B0">
        <w:rPr>
          <w:rFonts w:ascii="Times" w:hAnsi="Times" w:cs="Times New Roman"/>
          <w:color w:val="000000" w:themeColor="text1"/>
          <w:lang w:val="en-US"/>
        </w:rPr>
        <w:t>;</w:t>
      </w:r>
    </w:p>
    <w:p w14:paraId="5F618870" w14:textId="230FDB44" w:rsidR="00494185" w:rsidRPr="00F641B0" w:rsidRDefault="007D594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Sull pallaço lo fè</w:t>
      </w:r>
      <w:r w:rsidR="00494185" w:rsidRPr="00F641B0">
        <w:rPr>
          <w:rFonts w:ascii="Times" w:hAnsi="Times" w:cs="Times New Roman"/>
          <w:color w:val="000000" w:themeColor="text1"/>
          <w:lang w:val="en-US"/>
        </w:rPr>
        <w:t xml:space="preserve"> porter e conçer</w:t>
      </w:r>
      <w:r w:rsidR="00232936" w:rsidRPr="00F641B0">
        <w:rPr>
          <w:rFonts w:ascii="Times" w:hAnsi="Times" w:cs="Times New Roman"/>
          <w:color w:val="000000" w:themeColor="text1"/>
          <w:lang w:val="en-US"/>
        </w:rPr>
        <w:t>.</w:t>
      </w:r>
    </w:p>
    <w:p w14:paraId="3BBC1E15" w14:textId="772A3523" w:rsidR="00494185" w:rsidRPr="00F641B0" w:rsidRDefault="0079117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7D594E" w:rsidRPr="00F641B0">
        <w:rPr>
          <w:rFonts w:ascii="Times" w:hAnsi="Times" w:cs="Times New Roman"/>
          <w:color w:val="000000" w:themeColor="text1"/>
          <w:lang w:val="en-US"/>
        </w:rPr>
        <w:t>o fè</w:t>
      </w:r>
      <w:r w:rsidR="00494185" w:rsidRPr="00F641B0">
        <w:rPr>
          <w:rFonts w:ascii="Times" w:hAnsi="Times" w:cs="Times New Roman"/>
          <w:color w:val="000000" w:themeColor="text1"/>
          <w:lang w:val="en-US"/>
        </w:rPr>
        <w:t xml:space="preserve"> caramente medeger</w:t>
      </w:r>
      <w:r w:rsidR="00232936" w:rsidRPr="00F641B0">
        <w:rPr>
          <w:rFonts w:ascii="Times" w:hAnsi="Times" w:cs="Times New Roman"/>
          <w:color w:val="000000" w:themeColor="text1"/>
          <w:lang w:val="en-US"/>
        </w:rPr>
        <w:t>,</w:t>
      </w:r>
    </w:p>
    <w:p w14:paraId="3ADAECF6" w14:textId="2B551D3B" w:rsidR="00494185" w:rsidRPr="00F641B0" w:rsidRDefault="007D594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molto lo fè</w:t>
      </w:r>
      <w:r w:rsidR="00494185" w:rsidRPr="00F641B0">
        <w:rPr>
          <w:rFonts w:ascii="Times" w:hAnsi="Times" w:cs="Times New Roman"/>
          <w:color w:val="000000" w:themeColor="text1"/>
          <w:lang w:val="en-US"/>
        </w:rPr>
        <w:t xml:space="preserve"> s</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ir</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e</w:t>
      </w:r>
      <w:r w:rsidRPr="00F641B0">
        <w:rPr>
          <w:rStyle w:val="FootnoteReference"/>
          <w:rFonts w:ascii="Times" w:hAnsi="Times" w:cs="Times New Roman"/>
          <w:color w:val="000000" w:themeColor="text1"/>
          <w:lang w:val="en-US"/>
        </w:rPr>
        <w:footnoteReference w:id="96"/>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onorer</w:t>
      </w:r>
    </w:p>
    <w:p w14:paraId="7BC17154" w14:textId="0A86562A" w:rsidR="00494185" w:rsidRPr="00F641B0" w:rsidRDefault="009E5747"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tuto çò</w:t>
      </w:r>
      <w:r w:rsidR="00494185" w:rsidRPr="00F641B0">
        <w:rPr>
          <w:rFonts w:ascii="Times" w:hAnsi="Times" w:cs="Times New Roman"/>
          <w:color w:val="000000" w:themeColor="text1"/>
          <w:lang w:val="en-US"/>
        </w:rPr>
        <w:t xml:space="preserve"> che li fa mestier</w:t>
      </w:r>
    </w:p>
    <w:p w14:paraId="4725AD29" w14:textId="5684CB37" w:rsidR="00494185" w:rsidRPr="00F641B0" w:rsidRDefault="007D594E"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A82C29" w:rsidRPr="00F641B0">
        <w:rPr>
          <w:rFonts w:ascii="Times" w:hAnsi="Times" w:cs="Times New Roman"/>
          <w:color w:val="000000" w:themeColor="text1"/>
          <w:lang w:val="en-US"/>
        </w:rPr>
        <w:t>'</w:t>
      </w:r>
      <w:r w:rsidRPr="00F641B0">
        <w:rPr>
          <w:rFonts w:ascii="Times" w:hAnsi="Times" w:cs="Times New Roman"/>
          <w:color w:val="000000" w:themeColor="text1"/>
          <w:lang w:val="en-US"/>
        </w:rPr>
        <w:t>el non è</w:t>
      </w:r>
      <w:r w:rsidR="00494185" w:rsidRPr="00F641B0">
        <w:rPr>
          <w:rFonts w:ascii="Times" w:hAnsi="Times" w:cs="Times New Roman"/>
          <w:color w:val="000000" w:themeColor="text1"/>
          <w:lang w:val="en-US"/>
        </w:rPr>
        <w:t xml:space="preserve"> cossa ch</w:t>
      </w:r>
      <w:r w:rsidRPr="00F641B0">
        <w:rPr>
          <w:rFonts w:ascii="Times" w:hAnsi="Times" w:cs="Times New Roman"/>
          <w:color w:val="000000" w:themeColor="text1"/>
          <w:lang w:val="en-US"/>
        </w:rPr>
        <w:t>'el sav</w:t>
      </w:r>
      <w:r w:rsidR="00494185" w:rsidRPr="00F641B0">
        <w:rPr>
          <w:rFonts w:ascii="Times" w:hAnsi="Times" w:cs="Times New Roman"/>
          <w:color w:val="000000" w:themeColor="text1"/>
          <w:lang w:val="en-US"/>
        </w:rPr>
        <w:t>esse domander</w:t>
      </w:r>
    </w:p>
    <w:p w14:paraId="0B70CB4D" w14:textId="250B1B46" w:rsidR="00494185" w:rsidRPr="00F641B0" w:rsidRDefault="00494185"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amantinente non l</w:t>
      </w:r>
      <w:r w:rsidR="00EB3456" w:rsidRPr="00F641B0">
        <w:rPr>
          <w:rFonts w:ascii="Times" w:hAnsi="Times" w:cs="Times New Roman"/>
          <w:color w:val="000000" w:themeColor="text1"/>
          <w:lang w:val="en-US"/>
        </w:rPr>
        <w:t>li faça a</w:t>
      </w:r>
      <w:r w:rsidRPr="00F641B0">
        <w:rPr>
          <w:rFonts w:ascii="Times" w:hAnsi="Times" w:cs="Times New Roman"/>
          <w:color w:val="000000" w:themeColor="text1"/>
          <w:lang w:val="en-US"/>
        </w:rPr>
        <w:t>porter</w:t>
      </w:r>
      <w:r w:rsidR="007D594E" w:rsidRPr="00F641B0">
        <w:rPr>
          <w:rFonts w:ascii="Times" w:hAnsi="Times" w:cs="Times New Roman"/>
          <w:color w:val="000000" w:themeColor="text1"/>
          <w:lang w:val="en-US"/>
        </w:rPr>
        <w:t>.</w:t>
      </w:r>
    </w:p>
    <w:p w14:paraId="0133EE71" w14:textId="24A478D8" w:rsidR="00494185" w:rsidRPr="00F641B0" w:rsidRDefault="00494185"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lo s</w:t>
      </w:r>
      <w:r w:rsidR="00DE47FD" w:rsidRPr="00F641B0">
        <w:rPr>
          <w:rFonts w:ascii="Times" w:hAnsi="Times" w:cs="Times New Roman"/>
          <w:i/>
          <w:color w:val="000000" w:themeColor="text1"/>
          <w:lang w:val="en-US"/>
        </w:rPr>
        <w:t>er</w:t>
      </w:r>
      <w:r w:rsidR="00232936" w:rsidRPr="00F641B0">
        <w:rPr>
          <w:rFonts w:ascii="Times" w:hAnsi="Times" w:cs="Times New Roman"/>
          <w:color w:val="000000" w:themeColor="text1"/>
          <w:lang w:val="en-US"/>
        </w:rPr>
        <w:t>v</w:t>
      </w:r>
      <w:r w:rsidRPr="00F641B0">
        <w:rPr>
          <w:rFonts w:ascii="Times" w:hAnsi="Times" w:cs="Times New Roman"/>
          <w:color w:val="000000" w:themeColor="text1"/>
          <w:lang w:val="en-US"/>
        </w:rPr>
        <w:t>e</w:t>
      </w:r>
      <w:r w:rsidR="00232936" w:rsidRPr="00F641B0">
        <w:rPr>
          <w:rFonts w:ascii="Times" w:hAnsi="Times" w:cs="Times New Roman"/>
          <w:color w:val="000000" w:themeColor="text1"/>
          <w:lang w:val="en-US"/>
        </w:rPr>
        <w:t xml:space="preserve"> che non fè da prim</w:t>
      </w:r>
      <w:r w:rsidRPr="00F641B0">
        <w:rPr>
          <w:rFonts w:ascii="Times" w:hAnsi="Times" w:cs="Times New Roman"/>
          <w:color w:val="000000" w:themeColor="text1"/>
          <w:lang w:val="en-US"/>
        </w:rPr>
        <w:t>er</w:t>
      </w:r>
      <w:r w:rsidR="00232936" w:rsidRPr="00F641B0">
        <w:rPr>
          <w:rFonts w:ascii="Times" w:hAnsi="Times" w:cs="Times New Roman"/>
          <w:color w:val="000000" w:themeColor="text1"/>
          <w:lang w:val="en-US"/>
        </w:rPr>
        <w:t>,</w:t>
      </w:r>
    </w:p>
    <w:p w14:paraId="404F11A2" w14:textId="63B6BCBF" w:rsidR="00494185" w:rsidRPr="00F641B0" w:rsidRDefault="00494185"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tuta fiada era cun llui a mançer</w:t>
      </w:r>
      <w:r w:rsidR="00232936" w:rsidRPr="00F641B0">
        <w:rPr>
          <w:rFonts w:ascii="Times" w:hAnsi="Times" w:cs="Times New Roman"/>
          <w:color w:val="000000" w:themeColor="text1"/>
          <w:lang w:val="en-US"/>
        </w:rPr>
        <w:t>.</w:t>
      </w:r>
    </w:p>
    <w:p w14:paraId="3464509D" w14:textId="4B48DF79" w:rsidR="00494185" w:rsidRPr="00F641B0" w:rsidRDefault="00232936"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Ugo li dissev</w:t>
      </w:r>
      <w:r w:rsidR="00494185" w:rsidRPr="00F641B0">
        <w:rPr>
          <w:rFonts w:ascii="Times" w:hAnsi="Times" w:cs="Times New Roman"/>
          <w:color w:val="000000" w:themeColor="text1"/>
          <w:lang w:val="en-US"/>
        </w:rPr>
        <w:t>a</w:t>
      </w:r>
      <w:r w:rsidRPr="00F641B0">
        <w:rPr>
          <w:rFonts w:ascii="Times" w:hAnsi="Times" w:cs="Times New Roman"/>
          <w:color w:val="000000" w:themeColor="text1"/>
          <w:lang w:val="en-US"/>
        </w:rPr>
        <w:t>,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iCs/>
          <w:color w:val="000000" w:themeColor="text1"/>
          <w:lang w:val="en-US"/>
        </w:rPr>
        <w:t>,</w:t>
      </w:r>
      <w:r w:rsidR="00494185" w:rsidRPr="00F641B0">
        <w:rPr>
          <w:rFonts w:ascii="Times" w:hAnsi="Times" w:cs="Times New Roman"/>
          <w:color w:val="000000" w:themeColor="text1"/>
          <w:lang w:val="en-US"/>
        </w:rPr>
        <w:t xml:space="preserve"> dolçe frer</w:t>
      </w:r>
      <w:r w:rsidRPr="00F641B0">
        <w:rPr>
          <w:rFonts w:ascii="Times" w:hAnsi="Times" w:cs="Times New Roman"/>
          <w:color w:val="000000" w:themeColor="text1"/>
          <w:lang w:val="en-US"/>
        </w:rPr>
        <w:t>,</w:t>
      </w:r>
    </w:p>
    <w:p w14:paraId="07757766" w14:textId="79D293A2" w:rsidR="00494185" w:rsidRPr="00F641B0" w:rsidRDefault="00494185"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nulla coss</w:t>
      </w:r>
      <w:r w:rsidR="00232936" w:rsidRPr="00F641B0">
        <w:rPr>
          <w:rFonts w:ascii="Times" w:hAnsi="Times" w:cs="Times New Roman"/>
          <w:color w:val="000000" w:themeColor="text1"/>
          <w:lang w:val="en-US"/>
        </w:rPr>
        <w:t>a ve conv</w:t>
      </w:r>
      <w:r w:rsidRPr="00F641B0">
        <w:rPr>
          <w:rFonts w:ascii="Times" w:hAnsi="Times" w:cs="Times New Roman"/>
          <w:color w:val="000000" w:themeColor="text1"/>
          <w:lang w:val="en-US"/>
        </w:rPr>
        <w:t>ien doter</w:t>
      </w:r>
      <w:r w:rsidR="00232936" w:rsidRPr="00F641B0">
        <w:rPr>
          <w:rFonts w:ascii="Times" w:hAnsi="Times" w:cs="Times New Roman"/>
          <w:color w:val="000000" w:themeColor="text1"/>
          <w:lang w:val="en-US"/>
        </w:rPr>
        <w:t>.</w:t>
      </w:r>
    </w:p>
    <w:p w14:paraId="407227CC" w14:textId="6B4E0AC3" w:rsidR="00494185" w:rsidRPr="00F641B0" w:rsidRDefault="00BE3A32"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inanci che da mi ve abié</w:t>
      </w:r>
      <w:r w:rsidR="00232936" w:rsidRPr="00F641B0">
        <w:rPr>
          <w:rFonts w:ascii="Times" w:hAnsi="Times" w:cs="Times New Roman"/>
          <w:color w:val="000000" w:themeColor="text1"/>
          <w:lang w:val="en-US"/>
        </w:rPr>
        <w:t xml:space="preserve"> desev</w:t>
      </w:r>
      <w:r w:rsidR="00494185" w:rsidRPr="00F641B0">
        <w:rPr>
          <w:rFonts w:ascii="Times" w:hAnsi="Times" w:cs="Times New Roman"/>
          <w:color w:val="000000" w:themeColor="text1"/>
          <w:lang w:val="en-US"/>
        </w:rPr>
        <w:t>rer</w:t>
      </w:r>
      <w:r w:rsidR="00232936" w:rsidRPr="00F641B0">
        <w:rPr>
          <w:rFonts w:ascii="Times" w:hAnsi="Times" w:cs="Times New Roman"/>
          <w:color w:val="000000" w:themeColor="text1"/>
          <w:lang w:val="en-US"/>
        </w:rPr>
        <w:t>,</w:t>
      </w:r>
    </w:p>
    <w:p w14:paraId="766D893C" w14:textId="270199F7" w:rsidR="00494185" w:rsidRPr="00F641B0" w:rsidRDefault="009E5747"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porì ben la verità</w:t>
      </w:r>
      <w:r w:rsidR="00232936" w:rsidRPr="00F641B0">
        <w:rPr>
          <w:rFonts w:ascii="Times" w:hAnsi="Times" w:cs="Times New Roman"/>
          <w:color w:val="000000" w:themeColor="text1"/>
          <w:lang w:val="en-US"/>
        </w:rPr>
        <w:t xml:space="preserve"> trov</w:t>
      </w:r>
      <w:r w:rsidR="00494185" w:rsidRPr="00F641B0">
        <w:rPr>
          <w:rFonts w:ascii="Times" w:hAnsi="Times" w:cs="Times New Roman"/>
          <w:color w:val="000000" w:themeColor="text1"/>
          <w:lang w:val="en-US"/>
        </w:rPr>
        <w:t>er</w:t>
      </w:r>
    </w:p>
    <w:p w14:paraId="6928928A" w14:textId="1B0E4BF8" w:rsidR="0099364A" w:rsidRPr="00F641B0" w:rsidRDefault="00232936"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mai io ve vulssi honir e v</w:t>
      </w:r>
      <w:r w:rsidR="00494185" w:rsidRPr="00F641B0">
        <w:rPr>
          <w:rFonts w:ascii="Times" w:hAnsi="Times" w:cs="Times New Roman"/>
          <w:color w:val="000000" w:themeColor="text1"/>
          <w:lang w:val="en-US"/>
        </w:rPr>
        <w:t>ergonçer.”</w:t>
      </w:r>
    </w:p>
    <w:p w14:paraId="0E9A4F74" w14:textId="43368AA1" w:rsidR="0099364A" w:rsidRPr="00F641B0" w:rsidRDefault="00B37D85" w:rsidP="009225F0">
      <w:pPr>
        <w:pStyle w:val="BodyTextFirstIndent2"/>
        <w:rPr>
          <w:rFonts w:ascii="Times" w:hAnsi="Times"/>
          <w:lang w:val="en-US"/>
        </w:rPr>
      </w:pPr>
      <w:r w:rsidRPr="00F641B0">
        <w:rPr>
          <w:rFonts w:ascii="Times" w:hAnsi="Times"/>
          <w:lang w:val="en-US"/>
        </w:rPr>
        <w:t>Laisse 26</w:t>
      </w:r>
    </w:p>
    <w:p w14:paraId="67343251" w14:textId="34266BF6" w:rsidR="00494185" w:rsidRPr="00F641B0" w:rsidRDefault="00B37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Conpagno</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w:t>
      </w:r>
      <w:r w:rsidR="00494185" w:rsidRPr="00F641B0">
        <w:rPr>
          <w:rFonts w:ascii="Times" w:hAnsi="Times" w:cs="Times New Roman"/>
          <w:color w:val="000000" w:themeColor="text1"/>
          <w:lang w:val="en-US"/>
        </w:rPr>
        <w:t>angui</w:t>
      </w:r>
      <w:r w:rsidR="00203EC8" w:rsidRPr="00F641B0">
        <w:rPr>
          <w:rFonts w:ascii="Times" w:hAnsi="Times" w:cs="Times New Roman"/>
          <w:i/>
          <w:color w:val="000000" w:themeColor="text1"/>
          <w:lang w:val="en-US"/>
        </w:rPr>
        <w:t>n</w:t>
      </w:r>
      <w:r w:rsidRPr="00F641B0">
        <w:rPr>
          <w:rFonts w:ascii="Times" w:hAnsi="Times" w:cs="Times New Roman"/>
          <w:iCs/>
          <w:color w:val="000000" w:themeColor="text1"/>
          <w:lang w:val="en-US"/>
        </w:rPr>
        <w:t>,"</w:t>
      </w:r>
      <w:r w:rsidRPr="00F641B0">
        <w:rPr>
          <w:rFonts w:ascii="Times" w:hAnsi="Times" w:cs="Times New Roman"/>
          <w:color w:val="000000" w:themeColor="text1"/>
          <w:lang w:val="en-US"/>
        </w:rPr>
        <w:t xml:space="preserve"> disse U</w:t>
      </w:r>
      <w:r w:rsidR="00494185" w:rsidRPr="00F641B0">
        <w:rPr>
          <w:rFonts w:ascii="Times" w:hAnsi="Times" w:cs="Times New Roman"/>
          <w:color w:val="000000" w:themeColor="text1"/>
          <w:lang w:val="en-US"/>
        </w:rPr>
        <w:t>go</w:t>
      </w:r>
      <w:r w:rsidRPr="00F641B0">
        <w:rPr>
          <w:rFonts w:ascii="Times" w:hAnsi="Times" w:cs="Times New Roman"/>
          <w:color w:val="000000" w:themeColor="text1"/>
          <w:lang w:val="en-US"/>
        </w:rPr>
        <w:t xml:space="preserve"> lo v</w:t>
      </w:r>
      <w:r w:rsidR="00494185" w:rsidRPr="00F641B0">
        <w:rPr>
          <w:rFonts w:ascii="Times" w:hAnsi="Times" w:cs="Times New Roman"/>
          <w:color w:val="000000" w:themeColor="text1"/>
          <w:lang w:val="en-US"/>
        </w:rPr>
        <w:t>alant</w:t>
      </w:r>
      <w:r w:rsidRPr="00F641B0">
        <w:rPr>
          <w:rFonts w:ascii="Times" w:hAnsi="Times" w:cs="Times New Roman"/>
          <w:color w:val="000000" w:themeColor="text1"/>
          <w:lang w:val="en-US"/>
        </w:rPr>
        <w:t>,</w:t>
      </w:r>
    </w:p>
    <w:p w14:paraId="09E2D341" w14:textId="7DC5160A" w:rsidR="00494185" w:rsidRPr="00F641B0" w:rsidRDefault="0024062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(20R) </w:t>
      </w:r>
      <w:r w:rsidR="00B37D85" w:rsidRPr="00F641B0">
        <w:rPr>
          <w:rFonts w:ascii="Times" w:hAnsi="Times" w:cs="Times New Roman"/>
          <w:bCs/>
          <w:color w:val="000000" w:themeColor="text1"/>
          <w:lang w:val="en-US"/>
        </w:rPr>
        <w:t>"</w:t>
      </w:r>
      <w:r w:rsidR="00494185" w:rsidRPr="00F641B0">
        <w:rPr>
          <w:rFonts w:ascii="Times" w:hAnsi="Times" w:cs="Times New Roman"/>
          <w:color w:val="000000" w:themeColor="text1"/>
          <w:lang w:val="en-US"/>
        </w:rPr>
        <w:t>D</w:t>
      </w:r>
      <w:r w:rsidR="00B37D85" w:rsidRPr="00F641B0">
        <w:rPr>
          <w:rFonts w:ascii="Times" w:hAnsi="Times" w:cs="Times New Roman"/>
          <w:color w:val="000000" w:themeColor="text1"/>
          <w:lang w:val="en-US"/>
        </w:rPr>
        <w:t>'alguna coussa no v</w:t>
      </w:r>
      <w:r w:rsidR="00494185" w:rsidRPr="00F641B0">
        <w:rPr>
          <w:rFonts w:ascii="Times" w:hAnsi="Times" w:cs="Times New Roman"/>
          <w:color w:val="000000" w:themeColor="text1"/>
          <w:lang w:val="en-US"/>
        </w:rPr>
        <w:t>e</w:t>
      </w:r>
      <w:r w:rsidR="00B37D85" w:rsidRPr="00F641B0">
        <w:rPr>
          <w:rFonts w:ascii="Times" w:hAnsi="Times" w:cs="Times New Roman"/>
          <w:color w:val="000000" w:themeColor="text1"/>
          <w:lang w:val="en-US"/>
        </w:rPr>
        <w:t xml:space="preserve"> te</w:t>
      </w:r>
      <w:r w:rsidR="00494185" w:rsidRPr="00F641B0">
        <w:rPr>
          <w:rFonts w:ascii="Times" w:hAnsi="Times" w:cs="Times New Roman"/>
          <w:color w:val="000000" w:themeColor="text1"/>
          <w:lang w:val="en-US"/>
        </w:rPr>
        <w:t>m</w:t>
      </w:r>
      <w:r w:rsidR="00494F2B" w:rsidRPr="00F641B0">
        <w:rPr>
          <w:rFonts w:ascii="Times" w:hAnsi="Times" w:cs="Times New Roman"/>
          <w:color w:val="000000" w:themeColor="text1"/>
          <w:lang w:val="en-US"/>
        </w:rPr>
        <w:t>é</w:t>
      </w:r>
      <w:r w:rsidR="00494185" w:rsidRPr="00F641B0">
        <w:rPr>
          <w:rFonts w:ascii="Times" w:hAnsi="Times" w:cs="Times New Roman"/>
          <w:color w:val="000000" w:themeColor="text1"/>
          <w:lang w:val="en-US"/>
        </w:rPr>
        <w:t xml:space="preserve"> niant</w:t>
      </w:r>
      <w:r w:rsidR="00B37D85" w:rsidRPr="00F641B0">
        <w:rPr>
          <w:rFonts w:ascii="Times" w:hAnsi="Times" w:cs="Times New Roman"/>
          <w:color w:val="000000" w:themeColor="text1"/>
          <w:lang w:val="en-US"/>
        </w:rPr>
        <w:t>;</w:t>
      </w:r>
    </w:p>
    <w:p w14:paraId="5DCF232D" w14:textId="69D8CDDF" w:rsidR="00494185" w:rsidRPr="00F641B0" w:rsidRDefault="00B37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Io </w:t>
      </w:r>
      <w:r w:rsidR="00EB4EAE"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e çuro i</w:t>
      </w:r>
      <w:r w:rsidR="00203EC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w:t>
      </w:r>
      <w:r w:rsidR="009E5747" w:rsidRPr="00F641B0">
        <w:rPr>
          <w:rFonts w:ascii="Times" w:hAnsi="Times" w:cs="Times New Roman"/>
          <w:color w:val="000000" w:themeColor="text1"/>
          <w:lang w:val="en-US"/>
        </w:rPr>
        <w:t>fé</w:t>
      </w:r>
      <w:r w:rsidR="00494F2B"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e in sagrament</w:t>
      </w:r>
      <w:r w:rsidRPr="00F641B0">
        <w:rPr>
          <w:rFonts w:ascii="Times" w:hAnsi="Times" w:cs="Times New Roman"/>
          <w:color w:val="000000" w:themeColor="text1"/>
          <w:lang w:val="en-US"/>
        </w:rPr>
        <w:t>,</w:t>
      </w:r>
    </w:p>
    <w:p w14:paraId="6E8568E2" w14:textId="0792AD7F" w:rsidR="00494185" w:rsidRPr="00F641B0" w:rsidRDefault="00B37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non falsarv</w:t>
      </w:r>
      <w:r w:rsidR="00494185" w:rsidRPr="00F641B0">
        <w:rPr>
          <w:rFonts w:ascii="Times" w:hAnsi="Times" w:cs="Times New Roman"/>
          <w:color w:val="000000" w:themeColor="text1"/>
          <w:lang w:val="en-US"/>
        </w:rPr>
        <w:t xml:space="preserve">e </w:t>
      </w:r>
      <w:r w:rsidRPr="00F641B0">
        <w:rPr>
          <w:rFonts w:ascii="Times" w:hAnsi="Times" w:cs="Times New Roman"/>
          <w:color w:val="000000" w:themeColor="text1"/>
          <w:lang w:val="en-US"/>
        </w:rPr>
        <w:t>a tuto el mio viv</w:t>
      </w:r>
      <w:r w:rsidR="00494185"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0F15A9C1" w14:textId="384CBEB5" w:rsidR="00494185" w:rsidRPr="00F641B0" w:rsidRDefault="00EB4EAE"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B37D85" w:rsidRPr="00F641B0">
        <w:rPr>
          <w:rFonts w:ascii="Times" w:hAnsi="Times" w:cs="Times New Roman"/>
          <w:color w:val="000000" w:themeColor="text1"/>
          <w:lang w:val="en-US"/>
        </w:rPr>
        <w:t xml:space="preserve"> mai non </w:t>
      </w:r>
      <w:r w:rsidR="005E7CB8" w:rsidRPr="00F641B0">
        <w:rPr>
          <w:rFonts w:ascii="Times" w:hAnsi="Times" w:cs="Times New Roman"/>
          <w:color w:val="000000" w:themeColor="text1"/>
          <w:lang w:val="en-US"/>
        </w:rPr>
        <w:t>fi</w:t>
      </w:r>
      <w:r w:rsidR="00B37D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ni</w:t>
      </w:r>
      <w:r w:rsidR="00494185" w:rsidRPr="00F641B0">
        <w:rPr>
          <w:rFonts w:ascii="Times" w:hAnsi="Times" w:cs="Times New Roman"/>
          <w:color w:val="000000" w:themeColor="text1"/>
          <w:lang w:val="en-US"/>
        </w:rPr>
        <w:t xml:space="preserve"> no</w:t>
      </w:r>
      <w:r w:rsidR="00B37D85" w:rsidRPr="00F641B0">
        <w:rPr>
          <w:rFonts w:ascii="Times" w:hAnsi="Times" w:cs="Times New Roman"/>
          <w:color w:val="000000" w:themeColor="text1"/>
          <w:lang w:val="en-US"/>
        </w:rPr>
        <w:t xml:space="preserve"> me v</w:t>
      </w:r>
      <w:r w:rsidR="00494185" w:rsidRPr="00F641B0">
        <w:rPr>
          <w:rFonts w:ascii="Times" w:hAnsi="Times" w:cs="Times New Roman"/>
          <w:color w:val="000000" w:themeColor="text1"/>
          <w:lang w:val="en-US"/>
        </w:rPr>
        <w:t>ene a talant</w:t>
      </w:r>
      <w:r w:rsidR="00B37D85" w:rsidRPr="00F641B0">
        <w:rPr>
          <w:rFonts w:ascii="Times" w:hAnsi="Times" w:cs="Times New Roman"/>
          <w:color w:val="000000" w:themeColor="text1"/>
          <w:lang w:val="en-US"/>
        </w:rPr>
        <w:t>.</w:t>
      </w:r>
    </w:p>
    <w:p w14:paraId="4D1E0A22" w14:textId="5C1EE51E" w:rsidR="00494185" w:rsidRPr="00F641B0" w:rsidRDefault="00B37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a·ss</w:t>
      </w:r>
      <w:r w:rsidRPr="00F641B0">
        <w:rPr>
          <w:rFonts w:ascii="Times" w:hAnsi="Times" w:cs="Times New Roman"/>
          <w:color w:val="000000" w:themeColor="text1"/>
          <w:lang w:val="en-US"/>
        </w:rPr>
        <w:t>e v</w:t>
      </w:r>
      <w:r w:rsidR="00494185" w:rsidRPr="00F641B0">
        <w:rPr>
          <w:rFonts w:ascii="Times" w:hAnsi="Times" w:cs="Times New Roman"/>
          <w:color w:val="000000" w:themeColor="text1"/>
          <w:lang w:val="en-US"/>
        </w:rPr>
        <w:t xml:space="preserve">ui me </w:t>
      </w:r>
      <w:r w:rsidRPr="00F641B0">
        <w:rPr>
          <w:rFonts w:ascii="Times" w:hAnsi="Times" w:cs="Times New Roman"/>
          <w:color w:val="000000" w:themeColor="text1"/>
          <w:lang w:val="en-US"/>
        </w:rPr>
        <w:t>intendì, dirò</w:t>
      </w:r>
      <w:r w:rsidR="00494185" w:rsidRPr="00F641B0">
        <w:rPr>
          <w:rFonts w:ascii="Times" w:hAnsi="Times" w:cs="Times New Roman"/>
          <w:color w:val="000000" w:themeColor="text1"/>
          <w:lang w:val="en-US"/>
        </w:rPr>
        <w:t xml:space="preserve"> lo co</w:t>
      </w:r>
      <w:r w:rsidR="00203EC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inant</w:t>
      </w:r>
      <w:r w:rsidRPr="00F641B0">
        <w:rPr>
          <w:rFonts w:ascii="Times" w:hAnsi="Times" w:cs="Times New Roman"/>
          <w:color w:val="000000" w:themeColor="text1"/>
          <w:lang w:val="en-US"/>
        </w:rPr>
        <w:t>,</w:t>
      </w:r>
    </w:p>
    <w:p w14:paraId="14779CF6" w14:textId="0E70E86F" w:rsidR="00494185" w:rsidRPr="00F641B0" w:rsidRDefault="000D2C9B"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fo la cossa dadrié</w:t>
      </w:r>
      <w:r w:rsidR="00B37D85" w:rsidRPr="00F641B0">
        <w:rPr>
          <w:rFonts w:ascii="Times" w:hAnsi="Times" w:cs="Times New Roman"/>
          <w:color w:val="000000" w:themeColor="text1"/>
          <w:lang w:val="en-US"/>
        </w:rPr>
        <w:t xml:space="preserve"> ad av</w:t>
      </w:r>
      <w:r w:rsidR="00494185" w:rsidRPr="00F641B0">
        <w:rPr>
          <w:rFonts w:ascii="Times" w:hAnsi="Times" w:cs="Times New Roman"/>
          <w:color w:val="000000" w:themeColor="text1"/>
          <w:lang w:val="en-US"/>
        </w:rPr>
        <w:t>ant</w:t>
      </w:r>
      <w:r w:rsidR="00B37D85" w:rsidRPr="00F641B0">
        <w:rPr>
          <w:rFonts w:ascii="Times" w:hAnsi="Times" w:cs="Times New Roman"/>
          <w:color w:val="000000" w:themeColor="text1"/>
          <w:lang w:val="en-US"/>
        </w:rPr>
        <w:t>;</w:t>
      </w:r>
    </w:p>
    <w:p w14:paraId="4BCD3E57" w14:textId="243E4582" w:rsidR="00494185" w:rsidRPr="00F641B0" w:rsidRDefault="00390A6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me confonda s’io dirò altramant</w:t>
      </w:r>
      <w:r w:rsidR="00B37D85" w:rsidRPr="00F641B0">
        <w:rPr>
          <w:rFonts w:ascii="Times" w:hAnsi="Times" w:cs="Times New Roman"/>
          <w:color w:val="000000" w:themeColor="text1"/>
          <w:lang w:val="en-US"/>
        </w:rPr>
        <w:t>,</w:t>
      </w:r>
    </w:p>
    <w:p w14:paraId="1BDD798E" w14:textId="61508E24" w:rsidR="00494185" w:rsidRPr="00F641B0" w:rsidRDefault="00B37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non ò tallanto de farv</w:t>
      </w:r>
      <w:r w:rsidR="00494185" w:rsidRPr="00F641B0">
        <w:rPr>
          <w:rFonts w:ascii="Times" w:hAnsi="Times" w:cs="Times New Roman"/>
          <w:color w:val="000000" w:themeColor="text1"/>
          <w:lang w:val="en-US"/>
        </w:rPr>
        <w:t>e bossant</w:t>
      </w:r>
      <w:r w:rsidRPr="00F641B0">
        <w:rPr>
          <w:rFonts w:ascii="Times" w:hAnsi="Times" w:cs="Times New Roman"/>
          <w:color w:val="000000" w:themeColor="text1"/>
          <w:lang w:val="en-US"/>
        </w:rPr>
        <w:t>.</w:t>
      </w:r>
    </w:p>
    <w:p w14:paraId="1A8D1049" w14:textId="5C08F5DD" w:rsidR="00494185" w:rsidRPr="00F641B0" w:rsidRDefault="00FB0DA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Sapié</w:t>
      </w:r>
      <w:r w:rsidR="00B37D85" w:rsidRPr="00F641B0">
        <w:rPr>
          <w:rFonts w:ascii="Times" w:hAnsi="Times" w:cs="Times New Roman"/>
          <w:color w:val="000000" w:themeColor="text1"/>
          <w:lang w:val="en-US"/>
        </w:rPr>
        <w:t xml:space="preserve"> una cossa </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 sié</w:t>
      </w:r>
      <w:r w:rsidR="00494185" w:rsidRPr="00F641B0">
        <w:rPr>
          <w:rFonts w:ascii="Times" w:hAnsi="Times" w:cs="Times New Roman"/>
          <w:color w:val="000000" w:themeColor="text1"/>
          <w:lang w:val="en-US"/>
        </w:rPr>
        <w:t xml:space="preserve"> certant</w:t>
      </w:r>
      <w:r w:rsidR="00B37D85" w:rsidRPr="00F641B0">
        <w:rPr>
          <w:rFonts w:ascii="Times" w:hAnsi="Times" w:cs="Times New Roman"/>
          <w:color w:val="000000" w:themeColor="text1"/>
          <w:lang w:val="en-US"/>
        </w:rPr>
        <w:t>,</w:t>
      </w:r>
    </w:p>
    <w:p w14:paraId="30B66FE0" w14:textId="29AD5A35" w:rsidR="00494185" w:rsidRPr="00F641B0" w:rsidRDefault="00B37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vostra</w:t>
      </w:r>
      <w:r w:rsidR="001B1189">
        <w:rPr>
          <w:rFonts w:ascii="Times" w:hAnsi="Times" w:cs="Times New Roman"/>
          <w:color w:val="000000" w:themeColor="text1"/>
          <w:lang w:val="en-US"/>
        </w:rPr>
        <w:t xml:space="preserve"> moi</w:t>
      </w:r>
      <w:r w:rsidR="00494185" w:rsidRPr="00F641B0">
        <w:rPr>
          <w:rFonts w:ascii="Times" w:hAnsi="Times" w:cs="Times New Roman"/>
          <w:color w:val="000000" w:themeColor="text1"/>
          <w:lang w:val="en-US"/>
        </w:rPr>
        <w:t>er pens</w:t>
      </w:r>
      <w:r w:rsidRPr="00F641B0">
        <w:rPr>
          <w:rFonts w:ascii="Times" w:hAnsi="Times" w:cs="Times New Roman"/>
          <w:color w:val="000000" w:themeColor="text1"/>
          <w:lang w:val="en-US"/>
        </w:rPr>
        <w:t>s</w:t>
      </w:r>
      <w:r w:rsidR="00BF184A" w:rsidRPr="00F641B0">
        <w:rPr>
          <w:rFonts w:ascii="Times" w:hAnsi="Times" w:cs="Times New Roman"/>
          <w:color w:val="000000" w:themeColor="text1"/>
          <w:lang w:val="en-US"/>
        </w:rPr>
        <w:t>à</w:t>
      </w:r>
      <w:r w:rsidR="00494185" w:rsidRPr="00F641B0">
        <w:rPr>
          <w:rFonts w:ascii="Times" w:hAnsi="Times" w:cs="Times New Roman"/>
          <w:color w:val="000000" w:themeColor="text1"/>
          <w:lang w:val="en-US"/>
        </w:rPr>
        <w:t xml:space="preserve"> lo tradimant</w:t>
      </w:r>
      <w:r w:rsidRPr="00F641B0">
        <w:rPr>
          <w:rFonts w:ascii="Times" w:hAnsi="Times" w:cs="Times New Roman"/>
          <w:color w:val="000000" w:themeColor="text1"/>
          <w:lang w:val="en-US"/>
        </w:rPr>
        <w:t>,</w:t>
      </w:r>
    </w:p>
    <w:p w14:paraId="61EEB66B" w14:textId="707F2969" w:rsidR="00494185" w:rsidRPr="00F641B0" w:rsidRDefault="00B37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soa cameriera che v</w:t>
      </w:r>
      <w:r w:rsidR="0094546E" w:rsidRPr="00F641B0">
        <w:rPr>
          <w:rFonts w:ascii="Times" w:hAnsi="Times" w:cs="Times New Roman"/>
          <w:color w:val="000000" w:themeColor="text1"/>
          <w:lang w:val="en-US"/>
        </w:rPr>
        <w:t>ene al'</w:t>
      </w:r>
      <w:r w:rsidR="00494185" w:rsidRPr="00F641B0">
        <w:rPr>
          <w:rFonts w:ascii="Times" w:hAnsi="Times" w:cs="Times New Roman"/>
          <w:color w:val="000000" w:themeColor="text1"/>
          <w:lang w:val="en-US"/>
        </w:rPr>
        <w:t>alba sclarant</w:t>
      </w:r>
      <w:r w:rsidRPr="00F641B0">
        <w:rPr>
          <w:rFonts w:ascii="Times" w:hAnsi="Times" w:cs="Times New Roman"/>
          <w:color w:val="000000" w:themeColor="text1"/>
          <w:lang w:val="en-US"/>
        </w:rPr>
        <w:t>,</w:t>
      </w:r>
    </w:p>
    <w:p w14:paraId="1DD9231B" w14:textId="341120A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con llei sa de quel tradimant</w:t>
      </w:r>
      <w:r w:rsidR="00B37D85" w:rsidRPr="00F641B0">
        <w:rPr>
          <w:rFonts w:ascii="Times" w:hAnsi="Times" w:cs="Times New Roman"/>
          <w:color w:val="000000" w:themeColor="text1"/>
          <w:lang w:val="en-US"/>
        </w:rPr>
        <w:t>.</w:t>
      </w:r>
    </w:p>
    <w:p w14:paraId="2E247C6E" w14:textId="7945CBFF" w:rsidR="00494185" w:rsidRPr="00F641B0" w:rsidRDefault="00B37D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Amantenente che v</w:t>
      </w:r>
      <w:r w:rsidR="00494185" w:rsidRPr="00F641B0">
        <w:rPr>
          <w:rFonts w:ascii="Times" w:hAnsi="Times" w:cs="Times New Roman"/>
          <w:color w:val="000000" w:themeColor="text1"/>
          <w:lang w:val="en-US"/>
        </w:rPr>
        <w:t xml:space="preserve">ene </w:t>
      </w:r>
      <w:r w:rsidRPr="00F641B0">
        <w:rPr>
          <w:rFonts w:ascii="Times" w:hAnsi="Times" w:cs="Times New Roman"/>
          <w:color w:val="000000" w:themeColor="text1"/>
          <w:lang w:val="en-US"/>
        </w:rPr>
        <w:t>l'</w:t>
      </w:r>
      <w:r w:rsidR="00494185" w:rsidRPr="00F641B0">
        <w:rPr>
          <w:rFonts w:ascii="Times" w:hAnsi="Times" w:cs="Times New Roman"/>
          <w:color w:val="000000" w:themeColor="text1"/>
          <w:lang w:val="en-US"/>
        </w:rPr>
        <w:t>alba apa</w:t>
      </w:r>
      <w:r w:rsidR="00BF184A" w:rsidRPr="00F641B0">
        <w:rPr>
          <w:rFonts w:ascii="Times" w:hAnsi="Times" w:cs="Times New Roman"/>
          <w:color w:val="000000" w:themeColor="text1"/>
          <w:lang w:val="en-US"/>
        </w:rPr>
        <w:t>(ri)</w:t>
      </w:r>
      <w:r w:rsidR="00494185" w:rsidRPr="00F641B0">
        <w:rPr>
          <w:rFonts w:ascii="Times" w:hAnsi="Times" w:cs="Times New Roman"/>
          <w:color w:val="000000" w:themeColor="text1"/>
          <w:lang w:val="en-US"/>
        </w:rPr>
        <w:t>sant</w:t>
      </w:r>
      <w:r w:rsidR="00BF184A" w:rsidRPr="00F641B0">
        <w:rPr>
          <w:rStyle w:val="FootnoteReference"/>
          <w:rFonts w:ascii="Times" w:hAnsi="Times" w:cs="Times New Roman"/>
          <w:color w:val="000000" w:themeColor="text1"/>
          <w:lang w:val="en-US"/>
        </w:rPr>
        <w:footnoteReference w:id="97"/>
      </w:r>
    </w:p>
    <w:p w14:paraId="48C65596" w14:textId="47F8C1BE" w:rsidR="00494185" w:rsidRPr="00F641B0" w:rsidRDefault="00BF184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w:t>
      </w:r>
      <w:r w:rsidR="00494185" w:rsidRPr="00F641B0">
        <w:rPr>
          <w:rFonts w:ascii="Times" w:hAnsi="Times" w:cs="Times New Roman"/>
          <w:color w:val="000000" w:themeColor="text1"/>
          <w:lang w:val="en-US"/>
        </w:rPr>
        <w:t>u</w:t>
      </w:r>
      <w:r w:rsidRPr="00F641B0">
        <w:rPr>
          <w:rFonts w:ascii="Times" w:hAnsi="Times" w:cs="Times New Roman"/>
          <w:color w:val="000000" w:themeColor="text1"/>
          <w:lang w:val="en-US"/>
        </w:rPr>
        <w:t>(i)</w:t>
      </w:r>
      <w:r w:rsidRPr="00F641B0">
        <w:rPr>
          <w:rStyle w:val="FootnoteReference"/>
          <w:rFonts w:ascii="Times" w:hAnsi="Times" w:cs="Times New Roman"/>
          <w:color w:val="000000" w:themeColor="text1"/>
          <w:lang w:val="en-US"/>
        </w:rPr>
        <w:footnoteReference w:id="98"/>
      </w:r>
      <w:r w:rsidR="00494185" w:rsidRPr="00F641B0">
        <w:rPr>
          <w:rFonts w:ascii="Times" w:hAnsi="Times" w:cs="Times New Roman"/>
          <w:color w:val="000000" w:themeColor="text1"/>
          <w:lang w:val="en-US"/>
        </w:rPr>
        <w:t xml:space="preserve"> andesse a caçar a</w:t>
      </w:r>
      <w:r w:rsidR="004B2D0C" w:rsidRPr="00F641B0">
        <w:rPr>
          <w:rFonts w:ascii="Times" w:hAnsi="Times" w:cs="Times New Roman"/>
          <w:color w:val="000000" w:themeColor="text1"/>
          <w:lang w:val="en-US"/>
        </w:rPr>
        <w:t xml:space="preserve">l </w:t>
      </w:r>
      <w:r w:rsidR="00494185" w:rsidRPr="00F641B0">
        <w:rPr>
          <w:rFonts w:ascii="Times" w:hAnsi="Times" w:cs="Times New Roman"/>
          <w:color w:val="000000" w:themeColor="text1"/>
          <w:lang w:val="en-US"/>
        </w:rPr>
        <w:t>bosco grant</w:t>
      </w:r>
      <w:r w:rsidRPr="00F641B0">
        <w:rPr>
          <w:rFonts w:ascii="Times" w:hAnsi="Times" w:cs="Times New Roman"/>
          <w:color w:val="000000" w:themeColor="text1"/>
          <w:lang w:val="en-US"/>
        </w:rPr>
        <w:t>,</w:t>
      </w:r>
    </w:p>
    <w:p w14:paraId="7BCE3C39" w14:textId="430B4796"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quella cameriera</w:t>
      </w:r>
      <w:r w:rsidR="00BF184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w:t>
      </w:r>
      <w:r w:rsidR="00BF184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el cor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w:t>
      </w:r>
      <w:r w:rsidR="00BF184A" w:rsidRPr="00F641B0">
        <w:rPr>
          <w:rFonts w:ascii="Times" w:hAnsi="Times" w:cs="Times New Roman"/>
          <w:color w:val="000000" w:themeColor="text1"/>
          <w:lang w:val="en-US"/>
        </w:rPr>
        <w:t>li crev</w:t>
      </w:r>
      <w:r w:rsidRPr="00F641B0">
        <w:rPr>
          <w:rFonts w:ascii="Times" w:hAnsi="Times" w:cs="Times New Roman"/>
          <w:color w:val="000000" w:themeColor="text1"/>
          <w:lang w:val="en-US"/>
        </w:rPr>
        <w:t>ant</w:t>
      </w:r>
      <w:r w:rsidR="00BF184A" w:rsidRPr="00F641B0">
        <w:rPr>
          <w:rFonts w:ascii="Times" w:hAnsi="Times" w:cs="Times New Roman"/>
          <w:color w:val="000000" w:themeColor="text1"/>
          <w:lang w:val="en-US"/>
        </w:rPr>
        <w:t>,</w:t>
      </w:r>
    </w:p>
    <w:p w14:paraId="31E943A7" w14:textId="61D518D2"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Vene a mia camera</w:t>
      </w:r>
      <w:r w:rsidR="00BF184A"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BF184A" w:rsidRPr="00F641B0">
        <w:rPr>
          <w:rFonts w:ascii="Times" w:hAnsi="Times" w:cs="Times New Roman"/>
          <w:color w:val="000000" w:themeColor="text1"/>
          <w:lang w:val="en-US"/>
        </w:rPr>
        <w:t xml:space="preserve"> mandà sv</w:t>
      </w:r>
      <w:r w:rsidR="001B1189">
        <w:rPr>
          <w:rFonts w:ascii="Times" w:hAnsi="Times" w:cs="Times New Roman"/>
          <w:color w:val="000000" w:themeColor="text1"/>
          <w:lang w:val="en-US"/>
        </w:rPr>
        <w:t>ei</w:t>
      </w:r>
      <w:r w:rsidRPr="00F641B0">
        <w:rPr>
          <w:rFonts w:ascii="Times" w:hAnsi="Times" w:cs="Times New Roman"/>
          <w:color w:val="000000" w:themeColor="text1"/>
          <w:lang w:val="en-US"/>
        </w:rPr>
        <w:t>ant</w:t>
      </w:r>
      <w:r w:rsidR="00BF184A" w:rsidRPr="00F641B0">
        <w:rPr>
          <w:rFonts w:ascii="Times" w:hAnsi="Times" w:cs="Times New Roman"/>
          <w:color w:val="000000" w:themeColor="text1"/>
          <w:lang w:val="en-US"/>
        </w:rPr>
        <w:t>.</w:t>
      </w:r>
    </w:p>
    <w:p w14:paraId="5CD53BB4" w14:textId="1C3F448E" w:rsidR="00494185" w:rsidRPr="00F641B0" w:rsidRDefault="001B1189"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Da parte de vostra mui</w:t>
      </w:r>
      <w:r w:rsidR="00BF184A" w:rsidRPr="00F641B0">
        <w:rPr>
          <w:rFonts w:ascii="Times" w:hAnsi="Times" w:cs="Times New Roman"/>
          <w:color w:val="000000" w:themeColor="text1"/>
          <w:lang w:val="en-US"/>
        </w:rPr>
        <w:t xml:space="preserve">er </w:t>
      </w:r>
      <w:r w:rsidR="00EB4EAE" w:rsidRPr="00F641B0">
        <w:rPr>
          <w:rFonts w:ascii="Times" w:hAnsi="Times" w:cs="Times New Roman"/>
          <w:color w:val="000000" w:themeColor="text1"/>
          <w:lang w:val="en-US"/>
        </w:rPr>
        <w:t>si</w:t>
      </w:r>
      <w:r w:rsidR="00BF184A" w:rsidRPr="00F641B0">
        <w:rPr>
          <w:rFonts w:ascii="Times" w:hAnsi="Times" w:cs="Times New Roman"/>
          <w:color w:val="000000" w:themeColor="text1"/>
          <w:lang w:val="en-US"/>
        </w:rPr>
        <w:t xml:space="preserve"> mandà salv</w:t>
      </w:r>
      <w:r w:rsidR="00494185" w:rsidRPr="00F641B0">
        <w:rPr>
          <w:rFonts w:ascii="Times" w:hAnsi="Times" w:cs="Times New Roman"/>
          <w:color w:val="000000" w:themeColor="text1"/>
          <w:lang w:val="en-US"/>
        </w:rPr>
        <w:t>ant</w:t>
      </w:r>
    </w:p>
    <w:p w14:paraId="7B6040A7" w14:textId="74115C95" w:rsidR="00494185" w:rsidRPr="00F641B0" w:rsidRDefault="00BF184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EB4EAE"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me disse sença nul tardamant</w:t>
      </w:r>
    </w:p>
    <w:p w14:paraId="369D45D2" w14:textId="0DD63A1B"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an</w:t>
      </w:r>
      <w:r w:rsidR="00BF184A" w:rsidRPr="00F641B0">
        <w:rPr>
          <w:rFonts w:ascii="Times" w:hAnsi="Times" w:cs="Times New Roman"/>
          <w:color w:val="000000" w:themeColor="text1"/>
          <w:lang w:val="en-US"/>
        </w:rPr>
        <w:t>dasse a parllar a la duchessa av</w:t>
      </w:r>
      <w:r w:rsidRPr="00F641B0">
        <w:rPr>
          <w:rFonts w:ascii="Times" w:hAnsi="Times" w:cs="Times New Roman"/>
          <w:color w:val="000000" w:themeColor="text1"/>
          <w:lang w:val="en-US"/>
        </w:rPr>
        <w:t>enant</w:t>
      </w:r>
      <w:r w:rsidR="00BF184A" w:rsidRPr="00F641B0">
        <w:rPr>
          <w:rFonts w:ascii="Times" w:hAnsi="Times" w:cs="Times New Roman"/>
          <w:color w:val="000000" w:themeColor="text1"/>
          <w:lang w:val="en-US"/>
        </w:rPr>
        <w:t>.</w:t>
      </w:r>
    </w:p>
    <w:p w14:paraId="4A8C6C92" w14:textId="1D20B066" w:rsidR="00494185" w:rsidRPr="00F641B0" w:rsidRDefault="00BF184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io entendì</w:t>
      </w:r>
      <w:r w:rsidR="00494185" w:rsidRPr="00F641B0">
        <w:rPr>
          <w:rFonts w:ascii="Times" w:hAnsi="Times" w:cs="Times New Roman"/>
          <w:color w:val="000000" w:themeColor="text1"/>
          <w:lang w:val="en-US"/>
        </w:rPr>
        <w:t xml:space="preserve"> questo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no</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demorie niant</w:t>
      </w:r>
      <w:r w:rsidR="005E7CB8" w:rsidRPr="00F641B0">
        <w:rPr>
          <w:rFonts w:ascii="Times" w:hAnsi="Times" w:cs="Times New Roman"/>
          <w:color w:val="000000" w:themeColor="text1"/>
          <w:lang w:val="en-US"/>
        </w:rPr>
        <w:t>;</w:t>
      </w:r>
    </w:p>
    <w:p w14:paraId="082DEA5E" w14:textId="43F559C6" w:rsidR="00494185" w:rsidRPr="00F641B0" w:rsidRDefault="004B2D0C"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la so camera andie</w:t>
      </w:r>
      <w:r w:rsidR="00494185" w:rsidRPr="00F641B0">
        <w:rPr>
          <w:rFonts w:ascii="Times" w:hAnsi="Times" w:cs="Times New Roman"/>
          <w:color w:val="000000" w:themeColor="text1"/>
          <w:lang w:val="en-US"/>
        </w:rPr>
        <w:t xml:space="preserve"> tosto e isnelamant</w:t>
      </w:r>
      <w:r w:rsidR="00BF184A" w:rsidRPr="00F641B0">
        <w:rPr>
          <w:rFonts w:ascii="Times" w:hAnsi="Times" w:cs="Times New Roman"/>
          <w:color w:val="000000" w:themeColor="text1"/>
          <w:lang w:val="en-US"/>
        </w:rPr>
        <w:t>;</w:t>
      </w:r>
    </w:p>
    <w:p w14:paraId="6484DD01" w14:textId="6606B55D"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no</w:t>
      </w:r>
      <w:r w:rsidR="00BF184A" w:rsidRPr="00F641B0">
        <w:rPr>
          <w:rFonts w:ascii="Times" w:hAnsi="Times" w:cs="Times New Roman"/>
          <w:color w:val="000000" w:themeColor="text1"/>
          <w:lang w:val="en-US"/>
        </w:rPr>
        <w:t>n penssie ch'ela av</w:t>
      </w:r>
      <w:r w:rsidRPr="00F641B0">
        <w:rPr>
          <w:rFonts w:ascii="Times" w:hAnsi="Times" w:cs="Times New Roman"/>
          <w:color w:val="000000" w:themeColor="text1"/>
          <w:lang w:val="en-US"/>
        </w:rPr>
        <w:t>esse tal intendimant</w:t>
      </w:r>
      <w:r w:rsidR="00BF184A" w:rsidRPr="00F641B0">
        <w:rPr>
          <w:rFonts w:ascii="Times" w:hAnsi="Times" w:cs="Times New Roman"/>
          <w:color w:val="000000" w:themeColor="text1"/>
          <w:lang w:val="en-US"/>
        </w:rPr>
        <w:t>:</w:t>
      </w:r>
    </w:p>
    <w:p w14:paraId="581F6CCB" w14:textId="5A130DD0"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qual </w:t>
      </w:r>
      <w:r w:rsidR="005E7CB8"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BF184A" w:rsidRPr="00F641B0">
        <w:rPr>
          <w:rFonts w:ascii="Times" w:hAnsi="Times" w:cs="Times New Roman"/>
          <w:color w:val="000000" w:themeColor="text1"/>
          <w:lang w:val="en-US"/>
        </w:rPr>
        <w:t>, a chi tuto lo mondo apant,</w:t>
      </w:r>
    </w:p>
    <w:p w14:paraId="489D8422" w14:textId="4C8BED33" w:rsidR="00494185" w:rsidRPr="00F641B0" w:rsidRDefault="008421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Io no lì</w:t>
      </w:r>
      <w:r w:rsidR="00BF184A" w:rsidRPr="00F641B0">
        <w:rPr>
          <w:rFonts w:ascii="Times" w:hAnsi="Times" w:cs="Times New Roman"/>
          <w:color w:val="000000" w:themeColor="text1"/>
          <w:lang w:val="en-US"/>
        </w:rPr>
        <w:t xml:space="preserve"> serav</w:t>
      </w:r>
      <w:r w:rsidR="00494185" w:rsidRPr="00F641B0">
        <w:rPr>
          <w:rFonts w:ascii="Times" w:hAnsi="Times" w:cs="Times New Roman"/>
          <w:color w:val="000000" w:themeColor="text1"/>
          <w:lang w:val="en-US"/>
        </w:rPr>
        <w:t>e andado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mi es</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desmenbrant</w:t>
      </w:r>
      <w:r w:rsidR="00BF184A" w:rsidRPr="00F641B0">
        <w:rPr>
          <w:rFonts w:ascii="Times" w:hAnsi="Times" w:cs="Times New Roman"/>
          <w:color w:val="000000" w:themeColor="text1"/>
          <w:lang w:val="en-US"/>
        </w:rPr>
        <w:t>.</w:t>
      </w:r>
    </w:p>
    <w:p w14:paraId="5DE2E4C4" w14:textId="2805CA3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in la çamera fu dentro intrant</w:t>
      </w:r>
      <w:r w:rsidR="00BF184A" w:rsidRPr="00F641B0">
        <w:rPr>
          <w:rFonts w:ascii="Times" w:hAnsi="Times" w:cs="Times New Roman"/>
          <w:color w:val="000000" w:themeColor="text1"/>
          <w:lang w:val="en-US"/>
        </w:rPr>
        <w:t>,</w:t>
      </w:r>
    </w:p>
    <w:p w14:paraId="32EE1019" w14:textId="3A2A5F63" w:rsidR="00494185" w:rsidRPr="00F641B0" w:rsidRDefault="008421A2"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E la duchesa me·</w:t>
      </w:r>
      <w:r w:rsidR="00BF184A" w:rsidRPr="00F641B0">
        <w:rPr>
          <w:rFonts w:ascii="Times" w:hAnsi="Times" w:cs="Times New Roman"/>
          <w:color w:val="000000" w:themeColor="text1"/>
          <w:lang w:val="en-US"/>
        </w:rPr>
        <w:t>ffè</w:t>
      </w:r>
      <w:r w:rsidR="005E7CB8" w:rsidRPr="00F641B0">
        <w:rPr>
          <w:rFonts w:ascii="Times" w:hAnsi="Times" w:cs="Times New Roman"/>
          <w:color w:val="000000" w:themeColor="text1"/>
          <w:lang w:val="en-US"/>
        </w:rPr>
        <w:t xml:space="preserve"> a</w:t>
      </w:r>
      <w:r w:rsidR="00494185" w:rsidRPr="00F641B0">
        <w:rPr>
          <w:rFonts w:ascii="Times" w:hAnsi="Times" w:cs="Times New Roman"/>
          <w:color w:val="000000" w:themeColor="text1"/>
          <w:lang w:val="en-US"/>
        </w:rPr>
        <w:t>sentar su un bant</w:t>
      </w:r>
      <w:r w:rsidR="00F24C8F" w:rsidRPr="00F641B0">
        <w:rPr>
          <w:rFonts w:ascii="Times" w:hAnsi="Times" w:cs="Times New Roman"/>
          <w:color w:val="000000" w:themeColor="text1"/>
          <w:lang w:val="en-US"/>
        </w:rPr>
        <w:t>,</w:t>
      </w:r>
    </w:p>
    <w:p w14:paraId="132092D4" w14:textId="0BB77038" w:rsidR="00494185" w:rsidRPr="00F641B0" w:rsidRDefault="0024062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(20V) </w:t>
      </w:r>
      <w:r w:rsidR="00494185" w:rsidRPr="00F641B0">
        <w:rPr>
          <w:rFonts w:ascii="Times" w:hAnsi="Times" w:cs="Times New Roman"/>
          <w:color w:val="000000" w:themeColor="text1"/>
          <w:lang w:val="en-US"/>
        </w:rPr>
        <w:t>Puo</w:t>
      </w:r>
      <w:r w:rsidR="00F24C8F"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me apella tuto primerament</w:t>
      </w:r>
    </w:p>
    <w:p w14:paraId="63AD7980" w14:textId="44C2ABC7" w:rsidR="00494185" w:rsidRPr="00F641B0" w:rsidRDefault="00F24C8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vergognar v</w:t>
      </w:r>
      <w:r w:rsidR="00494185" w:rsidRPr="00F641B0">
        <w:rPr>
          <w:rFonts w:ascii="Times" w:hAnsi="Times" w:cs="Times New Roman"/>
          <w:color w:val="000000" w:themeColor="text1"/>
          <w:lang w:val="en-US"/>
        </w:rPr>
        <w:t>ui e far el so talent</w:t>
      </w:r>
      <w:r w:rsidR="005E7CB8" w:rsidRPr="00F641B0">
        <w:rPr>
          <w:rFonts w:ascii="Times" w:hAnsi="Times" w:cs="Times New Roman"/>
          <w:color w:val="000000" w:themeColor="text1"/>
          <w:lang w:val="en-US"/>
        </w:rPr>
        <w:t>,</w:t>
      </w:r>
    </w:p>
    <w:p w14:paraId="111AFCF8" w14:textId="1B45711A" w:rsidR="00494185" w:rsidRPr="00F641B0" w:rsidRDefault="00F24C8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o li dissi ch’io no faria niant</w:t>
      </w:r>
      <w:r w:rsidR="005E7CB8" w:rsidRPr="00F641B0">
        <w:rPr>
          <w:rFonts w:ascii="Times" w:hAnsi="Times" w:cs="Times New Roman"/>
          <w:color w:val="000000" w:themeColor="text1"/>
          <w:lang w:val="en-US"/>
        </w:rPr>
        <w:t>.</w:t>
      </w:r>
    </w:p>
    <w:p w14:paraId="536764EC" w14:textId="7AD03983" w:rsidR="00494185" w:rsidRPr="00F641B0" w:rsidRDefault="00F24C8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me donasse tuto l’oro d’O</w:t>
      </w:r>
      <w:r w:rsidR="00494185" w:rsidRPr="00F641B0">
        <w:rPr>
          <w:rFonts w:ascii="Times" w:hAnsi="Times" w:cs="Times New Roman"/>
          <w:color w:val="000000" w:themeColor="text1"/>
          <w:lang w:val="en-US"/>
        </w:rPr>
        <w:t>riant</w:t>
      </w:r>
      <w:r w:rsidRPr="00F641B0">
        <w:rPr>
          <w:rFonts w:ascii="Times" w:hAnsi="Times" w:cs="Times New Roman"/>
          <w:color w:val="000000" w:themeColor="text1"/>
          <w:lang w:val="en-US"/>
        </w:rPr>
        <w:t>,</w:t>
      </w:r>
    </w:p>
    <w:p w14:paraId="40979FBB" w14:textId="0646B801" w:rsidR="00494185" w:rsidRPr="00F641B0" w:rsidRDefault="00F24C8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Avanti </w:t>
      </w:r>
      <w:r w:rsidR="00180088">
        <w:rPr>
          <w:rFonts w:ascii="Times" w:hAnsi="Times" w:cs="Times New Roman"/>
          <w:color w:val="000000" w:themeColor="text1"/>
          <w:lang w:val="en-US"/>
        </w:rPr>
        <w:t>me·ll</w:t>
      </w:r>
      <w:r w:rsidRPr="00F641B0">
        <w:rPr>
          <w:rFonts w:ascii="Times" w:hAnsi="Times" w:cs="Times New Roman"/>
          <w:color w:val="000000" w:themeColor="text1"/>
          <w:lang w:val="en-US"/>
        </w:rPr>
        <w:t>a</w:t>
      </w:r>
      <w:r w:rsidR="00494185" w:rsidRPr="00F641B0">
        <w:rPr>
          <w:rFonts w:ascii="Times" w:hAnsi="Times" w:cs="Times New Roman"/>
          <w:color w:val="000000" w:themeColor="text1"/>
          <w:lang w:val="en-US"/>
        </w:rPr>
        <w:t>seria arder al fuogo ardant</w:t>
      </w:r>
    </w:p>
    <w:p w14:paraId="13D7954A" w14:textId="443BCD39" w:rsidR="00494185" w:rsidRPr="00F641B0" w:rsidRDefault="00EB345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sulle forche a</w:t>
      </w:r>
      <w:r w:rsidR="00F24C8F" w:rsidRPr="00F641B0">
        <w:rPr>
          <w:rFonts w:ascii="Times" w:hAnsi="Times" w:cs="Times New Roman"/>
          <w:color w:val="000000" w:themeColor="text1"/>
          <w:lang w:val="en-US"/>
        </w:rPr>
        <w:t>picar al v</w:t>
      </w:r>
      <w:r w:rsidR="00494185" w:rsidRPr="00F641B0">
        <w:rPr>
          <w:rFonts w:ascii="Times" w:hAnsi="Times" w:cs="Times New Roman"/>
          <w:color w:val="000000" w:themeColor="text1"/>
          <w:lang w:val="en-US"/>
        </w:rPr>
        <w:t>ant</w:t>
      </w:r>
      <w:r w:rsidR="00F24C8F" w:rsidRPr="00F641B0">
        <w:rPr>
          <w:rFonts w:ascii="Times" w:hAnsi="Times" w:cs="Times New Roman"/>
          <w:color w:val="000000" w:themeColor="text1"/>
          <w:lang w:val="en-US"/>
        </w:rPr>
        <w:t>,</w:t>
      </w:r>
    </w:p>
    <w:p w14:paraId="5086EEE1" w14:textId="646698A5" w:rsidR="00494185" w:rsidRPr="00F641B0" w:rsidRDefault="00F24C8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w:t>
      </w:r>
      <w:r w:rsidR="005E7CB8" w:rsidRPr="00F641B0">
        <w:rPr>
          <w:rFonts w:ascii="Times" w:hAnsi="Times" w:cs="Times New Roman"/>
          <w:color w:val="000000" w:themeColor="text1"/>
          <w:lang w:val="en-US"/>
        </w:rPr>
        <w:t>ui v</w:t>
      </w:r>
      <w:r w:rsidR="00494185" w:rsidRPr="00F641B0">
        <w:rPr>
          <w:rFonts w:ascii="Times" w:hAnsi="Times" w:cs="Times New Roman"/>
          <w:color w:val="000000" w:themeColor="text1"/>
          <w:lang w:val="en-US"/>
        </w:rPr>
        <w:t>ergonçar e far el so talant</w:t>
      </w:r>
      <w:r w:rsidRPr="00F641B0">
        <w:rPr>
          <w:rFonts w:ascii="Times" w:hAnsi="Times" w:cs="Times New Roman"/>
          <w:color w:val="000000" w:themeColor="text1"/>
          <w:lang w:val="en-US"/>
        </w:rPr>
        <w:t>.</w:t>
      </w:r>
    </w:p>
    <w:p w14:paraId="63871403" w14:textId="443BD56F" w:rsidR="00494185" w:rsidRPr="00F641B0" w:rsidRDefault="00F24C8F"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ela oldì</w:t>
      </w:r>
      <w:r w:rsidR="00494185" w:rsidRPr="00F641B0">
        <w:rPr>
          <w:rFonts w:ascii="Times" w:hAnsi="Times" w:cs="Times New Roman"/>
          <w:color w:val="000000" w:themeColor="text1"/>
          <w:lang w:val="en-US"/>
        </w:rPr>
        <w:t xml:space="preserve"> cu</w:t>
      </w:r>
      <w:r w:rsidRPr="00F641B0">
        <w:rPr>
          <w:rFonts w:ascii="Times" w:hAnsi="Times" w:cs="Times New Roman"/>
          <w:color w:val="000000" w:themeColor="text1"/>
          <w:lang w:val="en-US"/>
        </w:rPr>
        <w:t>ssì, ell cuor li v</w:t>
      </w:r>
      <w:r w:rsidR="00494185" w:rsidRPr="00F641B0">
        <w:rPr>
          <w:rFonts w:ascii="Times" w:hAnsi="Times" w:cs="Times New Roman"/>
          <w:color w:val="000000" w:themeColor="text1"/>
          <w:lang w:val="en-US"/>
        </w:rPr>
        <w:t>a mundant</w:t>
      </w:r>
      <w:r w:rsidRPr="00F641B0">
        <w:rPr>
          <w:rFonts w:ascii="Times" w:hAnsi="Times" w:cs="Times New Roman"/>
          <w:color w:val="000000" w:themeColor="text1"/>
          <w:lang w:val="en-US"/>
        </w:rPr>
        <w:t>;</w:t>
      </w:r>
    </w:p>
    <w:p w14:paraId="5017B4F8" w14:textId="1CE7C485" w:rsidR="00494185" w:rsidRPr="00F641B0" w:rsidRDefault="004B2D0C"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me menaçà</w:t>
      </w:r>
      <w:r w:rsidR="00494185" w:rsidRPr="00F641B0">
        <w:rPr>
          <w:rFonts w:ascii="Times" w:hAnsi="Times" w:cs="Times New Roman"/>
          <w:color w:val="000000" w:themeColor="text1"/>
          <w:lang w:val="en-US"/>
        </w:rPr>
        <w:t xml:space="preserve"> molto duramant</w:t>
      </w:r>
    </w:p>
    <w:p w14:paraId="38866DEE" w14:textId="5F6C465B" w:rsidR="00494185" w:rsidRPr="00F641B0" w:rsidRDefault="00F24C8F"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acuxarme a C</w:t>
      </w:r>
      <w:r w:rsidR="00494185" w:rsidRPr="00F641B0">
        <w:rPr>
          <w:rFonts w:ascii="Times" w:hAnsi="Times" w:cs="Times New Roman"/>
          <w:color w:val="000000" w:themeColor="text1"/>
          <w:lang w:val="en-US"/>
        </w:rPr>
        <w:t>arllo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so pare lo posant</w:t>
      </w:r>
      <w:r w:rsidRPr="00F641B0">
        <w:rPr>
          <w:rFonts w:ascii="Times" w:hAnsi="Times" w:cs="Times New Roman"/>
          <w:color w:val="000000" w:themeColor="text1"/>
          <w:lang w:val="en-US"/>
        </w:rPr>
        <w:t>,</w:t>
      </w:r>
    </w:p>
    <w:p w14:paraId="18340327" w14:textId="7E087CD8" w:rsidR="00494185" w:rsidRPr="00F641B0" w:rsidRDefault="009116DC"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a vui dir tuto lo </w:t>
      </w:r>
      <w:r w:rsidRPr="00F641B0">
        <w:rPr>
          <w:rFonts w:ascii="Times" w:hAnsi="Times" w:cs="Times New Roman"/>
          <w:i/>
          <w:color w:val="000000" w:themeColor="text1"/>
          <w:lang w:val="en-US"/>
        </w:rPr>
        <w:t>con</w:t>
      </w:r>
      <w:r w:rsidR="00F24C8F"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enant</w:t>
      </w:r>
      <w:r w:rsidR="00F24C8F" w:rsidRPr="00F641B0">
        <w:rPr>
          <w:rFonts w:ascii="Times" w:hAnsi="Times" w:cs="Times New Roman"/>
          <w:color w:val="000000" w:themeColor="text1"/>
          <w:lang w:val="en-US"/>
        </w:rPr>
        <w:t>.</w:t>
      </w:r>
    </w:p>
    <w:p w14:paraId="1E69B1C8" w14:textId="156EE6DB" w:rsidR="00494185" w:rsidRPr="00F641B0" w:rsidRDefault="00F24C8F"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Compagnon S</w:t>
      </w:r>
      <w:r w:rsidR="00494185" w:rsidRPr="00F641B0">
        <w:rPr>
          <w:rFonts w:ascii="Times" w:hAnsi="Times" w:cs="Times New Roman"/>
          <w:color w:val="000000" w:themeColor="text1"/>
          <w:lang w:val="en-US"/>
        </w:rPr>
        <w:t>angu</w:t>
      </w:r>
      <w:r w:rsidR="00EB3456" w:rsidRPr="00F641B0">
        <w:rPr>
          <w:rFonts w:ascii="Times" w:hAnsi="Times" w:cs="Times New Roman"/>
          <w:color w:val="000000" w:themeColor="text1"/>
          <w:lang w:val="en-US"/>
        </w:rPr>
        <w:t>y</w:t>
      </w:r>
      <w:r w:rsidR="00203EC8"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w:t>
      </w:r>
      <w:r w:rsidR="00DE47FD" w:rsidRPr="00F641B0">
        <w:rPr>
          <w:rFonts w:ascii="Times" w:hAnsi="Times" w:cs="Times New Roman"/>
          <w:iCs/>
          <w:color w:val="000000" w:themeColor="text1"/>
          <w:lang w:val="en-US"/>
        </w:rPr>
        <w:t xml:space="preserve"> </w:t>
      </w:r>
      <w:r w:rsidR="00DE47FD" w:rsidRPr="00F641B0">
        <w:rPr>
          <w:rFonts w:ascii="Times" w:hAnsi="Times" w:cs="Times New Roman"/>
          <w:color w:val="000000" w:themeColor="text1"/>
          <w:lang w:val="en-US"/>
        </w:rPr>
        <w:t>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quel </w:t>
      </w:r>
      <w:r w:rsidR="00390A6F"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onipotant</w:t>
      </w:r>
      <w:r w:rsidRPr="00F641B0">
        <w:rPr>
          <w:rFonts w:ascii="Times" w:hAnsi="Times" w:cs="Times New Roman"/>
          <w:color w:val="000000" w:themeColor="text1"/>
          <w:lang w:val="en-US"/>
        </w:rPr>
        <w:t>,</w:t>
      </w:r>
    </w:p>
    <w:p w14:paraId="57D60B7D" w14:textId="41C5E868" w:rsidR="00494185" w:rsidRPr="00F641B0" w:rsidRDefault="0082126D"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della V</w:t>
      </w:r>
      <w:r w:rsidR="00FB0DAC" w:rsidRPr="00F641B0">
        <w:rPr>
          <w:rFonts w:ascii="Times" w:hAnsi="Times" w:cs="Times New Roman"/>
          <w:color w:val="000000" w:themeColor="text1"/>
          <w:lang w:val="en-US"/>
        </w:rPr>
        <w:t>ergene nassé</w:t>
      </w:r>
      <w:r w:rsidR="00494185" w:rsidRPr="00F641B0">
        <w:rPr>
          <w:rFonts w:ascii="Times" w:hAnsi="Times" w:cs="Times New Roman"/>
          <w:color w:val="000000" w:themeColor="text1"/>
          <w:lang w:val="en-US"/>
        </w:rPr>
        <w:t xml:space="preserve"> in </w:t>
      </w:r>
      <w:r w:rsidR="00DC65FE" w:rsidRPr="00F641B0">
        <w:rPr>
          <w:rFonts w:ascii="Times" w:hAnsi="Times" w:cs="Times New Roman"/>
          <w:color w:val="000000" w:themeColor="text1"/>
          <w:lang w:val="en-US"/>
        </w:rPr>
        <w:t>B</w:t>
      </w:r>
      <w:r w:rsidR="00494185" w:rsidRPr="00F641B0">
        <w:rPr>
          <w:rFonts w:ascii="Times" w:hAnsi="Times" w:cs="Times New Roman"/>
          <w:color w:val="000000" w:themeColor="text1"/>
          <w:lang w:val="en-US"/>
        </w:rPr>
        <w:t>eliant</w:t>
      </w:r>
      <w:r w:rsidRPr="00F641B0">
        <w:rPr>
          <w:rFonts w:ascii="Times" w:hAnsi="Times" w:cs="Times New Roman"/>
          <w:color w:val="000000" w:themeColor="text1"/>
          <w:lang w:val="en-US"/>
        </w:rPr>
        <w:t>,</w:t>
      </w:r>
    </w:p>
    <w:p w14:paraId="49839F57" w14:textId="2FF8C723" w:rsidR="00494185" w:rsidRPr="00F641B0" w:rsidRDefault="0082126D"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cossa como v’ò</w:t>
      </w:r>
      <w:r w:rsidR="00494185" w:rsidRPr="00F641B0">
        <w:rPr>
          <w:rFonts w:ascii="Times" w:hAnsi="Times" w:cs="Times New Roman"/>
          <w:color w:val="000000" w:themeColor="text1"/>
          <w:lang w:val="en-US"/>
        </w:rPr>
        <w:t xml:space="preserve"> cuntada no fo altramant</w:t>
      </w:r>
      <w:r w:rsidRPr="00F641B0">
        <w:rPr>
          <w:rFonts w:ascii="Times" w:hAnsi="Times" w:cs="Times New Roman"/>
          <w:color w:val="000000" w:themeColor="text1"/>
          <w:lang w:val="en-US"/>
        </w:rPr>
        <w:t>;</w:t>
      </w:r>
    </w:p>
    <w:p w14:paraId="598499C8" w14:textId="33E03283" w:rsidR="00494185" w:rsidRPr="00F641B0" w:rsidRDefault="0082126D"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io v’ò</w:t>
      </w:r>
      <w:r w:rsidR="00494185" w:rsidRPr="00F641B0">
        <w:rPr>
          <w:rFonts w:ascii="Times" w:hAnsi="Times" w:cs="Times New Roman"/>
          <w:color w:val="000000" w:themeColor="text1"/>
          <w:lang w:val="en-US"/>
        </w:rPr>
        <w:t xml:space="preserve"> i</w:t>
      </w:r>
      <w:r w:rsidR="00203EC8" w:rsidRPr="00F641B0">
        <w:rPr>
          <w:rFonts w:ascii="Times" w:hAnsi="Times" w:cs="Times New Roman"/>
          <w:i/>
          <w:color w:val="000000" w:themeColor="text1"/>
          <w:lang w:val="en-US"/>
        </w:rPr>
        <w:t>n</w:t>
      </w:r>
      <w:r w:rsidRPr="00F641B0">
        <w:rPr>
          <w:rFonts w:ascii="Times" w:hAnsi="Times" w:cs="Times New Roman"/>
          <w:color w:val="000000" w:themeColor="text1"/>
          <w:lang w:val="en-US"/>
        </w:rPr>
        <w:t>av</w:t>
      </w:r>
      <w:r w:rsidR="00494185" w:rsidRPr="00F641B0">
        <w:rPr>
          <w:rFonts w:ascii="Times" w:hAnsi="Times" w:cs="Times New Roman"/>
          <w:color w:val="000000" w:themeColor="text1"/>
          <w:lang w:val="en-US"/>
        </w:rPr>
        <w:t>rado</w:t>
      </w:r>
      <w:r w:rsidR="005E7CB8" w:rsidRPr="00F641B0">
        <w:rPr>
          <w:rFonts w:ascii="Times" w:hAnsi="Times" w:cs="Times New Roman"/>
          <w:color w:val="000000" w:themeColor="text1"/>
          <w:lang w:val="en-US"/>
        </w:rPr>
        <w:t xml:space="preserve"> e abatu</w:t>
      </w:r>
      <w:r w:rsidR="00494185" w:rsidRPr="00F641B0">
        <w:rPr>
          <w:rFonts w:ascii="Times" w:hAnsi="Times" w:cs="Times New Roman"/>
          <w:color w:val="000000" w:themeColor="text1"/>
          <w:lang w:val="en-US"/>
        </w:rPr>
        <w:t xml:space="preserve"> al canpt</w:t>
      </w:r>
      <w:r w:rsidR="005E7CB8" w:rsidRPr="00F641B0">
        <w:rPr>
          <w:rFonts w:ascii="Times" w:hAnsi="Times" w:cs="Times New Roman"/>
          <w:color w:val="000000" w:themeColor="text1"/>
          <w:lang w:val="en-US"/>
        </w:rPr>
        <w:t>,</w:t>
      </w:r>
    </w:p>
    <w:p w14:paraId="4F0C6AF1" w14:textId="52BC058F" w:rsidR="00494185" w:rsidRPr="00F641B0" w:rsidRDefault="00494185"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questo fo ben contra ell mio talant</w:t>
      </w:r>
      <w:r w:rsidR="005E7CB8" w:rsidRPr="00F641B0">
        <w:rPr>
          <w:rFonts w:ascii="Times" w:hAnsi="Times" w:cs="Times New Roman"/>
          <w:color w:val="000000" w:themeColor="text1"/>
          <w:lang w:val="en-US"/>
        </w:rPr>
        <w:t>;</w:t>
      </w:r>
    </w:p>
    <w:p w14:paraId="2A6F7EDC" w14:textId="2DD5F436" w:rsidR="00494185" w:rsidRPr="00F641B0" w:rsidRDefault="00494185"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d</w:t>
      </w:r>
      <w:r w:rsidR="0082126D" w:rsidRPr="00F641B0">
        <w:rPr>
          <w:rFonts w:ascii="Times" w:hAnsi="Times" w:cs="Times New Roman"/>
          <w:color w:val="000000" w:themeColor="text1"/>
          <w:lang w:val="en-US"/>
        </w:rPr>
        <w:t>'una cossa v</w:t>
      </w:r>
      <w:r w:rsidRPr="00F641B0">
        <w:rPr>
          <w:rFonts w:ascii="Times" w:hAnsi="Times" w:cs="Times New Roman"/>
          <w:color w:val="000000" w:themeColor="text1"/>
          <w:lang w:val="en-US"/>
        </w:rPr>
        <w:t>e priego</w:t>
      </w:r>
      <w:r w:rsidR="0082126D" w:rsidRPr="00F641B0">
        <w:rPr>
          <w:rFonts w:ascii="Times" w:hAnsi="Times" w:cs="Times New Roman"/>
          <w:color w:val="000000" w:themeColor="text1"/>
          <w:lang w:val="en-US"/>
        </w:rPr>
        <w:t>, no v</w:t>
      </w:r>
      <w:r w:rsidR="00EB3456" w:rsidRPr="00F641B0">
        <w:rPr>
          <w:rFonts w:ascii="Times" w:hAnsi="Times" w:cs="Times New Roman"/>
          <w:color w:val="000000" w:themeColor="text1"/>
          <w:lang w:val="en-US"/>
        </w:rPr>
        <w:t>e temé</w:t>
      </w:r>
      <w:r w:rsidRPr="00F641B0">
        <w:rPr>
          <w:rFonts w:ascii="Times" w:hAnsi="Times" w:cs="Times New Roman"/>
          <w:color w:val="000000" w:themeColor="text1"/>
          <w:lang w:val="en-US"/>
        </w:rPr>
        <w:t xml:space="preserve"> niant</w:t>
      </w:r>
      <w:r w:rsidR="0082126D" w:rsidRPr="00F641B0">
        <w:rPr>
          <w:rFonts w:ascii="Times" w:hAnsi="Times" w:cs="Times New Roman"/>
          <w:color w:val="000000" w:themeColor="text1"/>
          <w:lang w:val="en-US"/>
        </w:rPr>
        <w:t>,</w:t>
      </w:r>
    </w:p>
    <w:p w14:paraId="12629990" w14:textId="7DD3DBB0" w:rsidR="00494185" w:rsidRPr="00F641B0" w:rsidRDefault="0082126D"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w:t>
      </w:r>
      <w:r w:rsidR="00D5355F">
        <w:rPr>
          <w:rFonts w:ascii="Times" w:hAnsi="Times" w:cs="Times New Roman"/>
          <w:color w:val="000000" w:themeColor="text1"/>
          <w:lang w:val="en-US"/>
        </w:rPr>
        <w:t>i·ss</w:t>
      </w:r>
      <w:r w:rsidR="004B2D0C" w:rsidRPr="00F641B0">
        <w:rPr>
          <w:rFonts w:ascii="Times" w:hAnsi="Times" w:cs="Times New Roman"/>
          <w:color w:val="000000" w:themeColor="text1"/>
          <w:lang w:val="en-US"/>
        </w:rPr>
        <w:t>i'</w:t>
      </w:r>
      <w:r w:rsidR="00494185" w:rsidRPr="00F641B0">
        <w:rPr>
          <w:rFonts w:ascii="Times" w:hAnsi="Times" w:cs="Times New Roman"/>
          <w:color w:val="000000" w:themeColor="text1"/>
          <w:lang w:val="en-US"/>
        </w:rPr>
        <w:t xml:space="preserve"> i</w:t>
      </w:r>
      <w:r w:rsidR="00203EC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vostra camera e in v</w:t>
      </w:r>
      <w:r w:rsidR="00494185" w:rsidRPr="00F641B0">
        <w:rPr>
          <w:rFonts w:ascii="Times" w:hAnsi="Times" w:cs="Times New Roman"/>
          <w:color w:val="000000" w:themeColor="text1"/>
          <w:lang w:val="en-US"/>
        </w:rPr>
        <w:t>ostro caxemant</w:t>
      </w:r>
      <w:r w:rsidR="005E7CB8" w:rsidRPr="00F641B0">
        <w:rPr>
          <w:rFonts w:ascii="Times" w:hAnsi="Times" w:cs="Times New Roman"/>
          <w:color w:val="000000" w:themeColor="text1"/>
          <w:lang w:val="en-US"/>
        </w:rPr>
        <w:t>;</w:t>
      </w:r>
    </w:p>
    <w:p w14:paraId="6BA9E268" w14:textId="04F5BD2D" w:rsidR="00494185" w:rsidRPr="00F641B0" w:rsidRDefault="00494185"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w:t>
      </w:r>
      <w:r w:rsidR="0082126D" w:rsidRPr="00F641B0">
        <w:rPr>
          <w:rFonts w:ascii="Times" w:hAnsi="Times" w:cs="Times New Roman"/>
          <w:color w:val="000000" w:themeColor="text1"/>
          <w:lang w:val="en-US"/>
        </w:rPr>
        <w:t>'una cossa v</w:t>
      </w:r>
      <w:r w:rsidRPr="00F641B0">
        <w:rPr>
          <w:rFonts w:ascii="Times" w:hAnsi="Times" w:cs="Times New Roman"/>
          <w:color w:val="000000" w:themeColor="text1"/>
          <w:lang w:val="en-US"/>
        </w:rPr>
        <w:t>e priego dolcemant</w:t>
      </w:r>
      <w:r w:rsidR="0082126D" w:rsidRPr="00F641B0">
        <w:rPr>
          <w:rFonts w:ascii="Times" w:hAnsi="Times" w:cs="Times New Roman"/>
          <w:color w:val="000000" w:themeColor="text1"/>
          <w:lang w:val="en-US"/>
        </w:rPr>
        <w:t>,</w:t>
      </w:r>
    </w:p>
    <w:p w14:paraId="6F5F995A" w14:textId="259BA9B9" w:rsidR="00494185" w:rsidRPr="00F641B0" w:rsidRDefault="00FB0DAC"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queste cose sapié</w:t>
      </w:r>
      <w:r w:rsidR="0082126D"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eremant</w:t>
      </w:r>
      <w:r w:rsidR="0082126D" w:rsidRPr="00F641B0">
        <w:rPr>
          <w:rFonts w:ascii="Times" w:hAnsi="Times" w:cs="Times New Roman"/>
          <w:color w:val="000000" w:themeColor="text1"/>
          <w:lang w:val="en-US"/>
        </w:rPr>
        <w:t>,</w:t>
      </w:r>
    </w:p>
    <w:p w14:paraId="0A5E7E8E" w14:textId="40112300" w:rsidR="0082126D" w:rsidRPr="00F641B0" w:rsidRDefault="00EB4EAE" w:rsidP="0082126D">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82126D" w:rsidRPr="00F641B0">
        <w:rPr>
          <w:rFonts w:ascii="Times" w:hAnsi="Times" w:cs="Times New Roman"/>
          <w:color w:val="000000" w:themeColor="text1"/>
          <w:lang w:val="en-US"/>
        </w:rPr>
        <w:t xml:space="preserve"> troverì lo vero como v</w:t>
      </w:r>
      <w:r w:rsidR="00494185" w:rsidRPr="00F641B0">
        <w:rPr>
          <w:rFonts w:ascii="Times" w:hAnsi="Times" w:cs="Times New Roman"/>
          <w:color w:val="000000" w:themeColor="text1"/>
          <w:lang w:val="en-US"/>
        </w:rPr>
        <w:t>e conto al pressant.”</w:t>
      </w:r>
    </w:p>
    <w:p w14:paraId="64722B7E" w14:textId="0285B505" w:rsidR="0082126D" w:rsidRPr="00F641B0" w:rsidRDefault="0082126D" w:rsidP="009225F0">
      <w:pPr>
        <w:pStyle w:val="BodyTextFirstIndent2"/>
        <w:rPr>
          <w:rFonts w:ascii="Times" w:hAnsi="Times"/>
          <w:lang w:val="en-US"/>
        </w:rPr>
      </w:pPr>
      <w:r w:rsidRPr="00F641B0">
        <w:rPr>
          <w:rFonts w:ascii="Times" w:hAnsi="Times"/>
          <w:lang w:val="en-US"/>
        </w:rPr>
        <w:t>[Laisse 27]</w:t>
      </w:r>
    </w:p>
    <w:p w14:paraId="4A960817" w14:textId="29BDD303" w:rsidR="00494185" w:rsidRPr="00F641B0" w:rsidRDefault="0082126D" w:rsidP="009B59A1">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Sa</w:t>
      </w:r>
      <w:r w:rsidR="00494185" w:rsidRPr="00F641B0">
        <w:rPr>
          <w:rFonts w:ascii="Times" w:hAnsi="Times" w:cs="Times New Roman"/>
          <w:color w:val="000000" w:themeColor="text1"/>
          <w:lang w:val="en-US"/>
        </w:rPr>
        <w:t>n</w:t>
      </w:r>
      <w:r w:rsidR="00974FFE" w:rsidRPr="00F641B0">
        <w:rPr>
          <w:rFonts w:ascii="Times" w:hAnsi="Times" w:cs="Times New Roman"/>
          <w:i/>
          <w:color w:val="000000" w:themeColor="text1"/>
          <w:lang w:val="en-US"/>
        </w:rPr>
        <w:t>guin</w:t>
      </w:r>
      <w:r w:rsidRPr="00F641B0">
        <w:rPr>
          <w:rFonts w:ascii="Times" w:hAnsi="Times" w:cs="Times New Roman"/>
          <w:color w:val="000000" w:themeColor="text1"/>
          <w:lang w:val="en-US"/>
        </w:rPr>
        <w:t xml:space="preserve"> à ben ascolté</w:t>
      </w:r>
    </w:p>
    <w:p w14:paraId="78C12B20" w14:textId="0A2B27D1" w:rsidR="00494185" w:rsidRPr="00F641B0" w:rsidRDefault="0082126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Çò che Ugo li à dito e derasné,</w:t>
      </w:r>
    </w:p>
    <w:p w14:paraId="25A0637C" w14:textId="62312837"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Enfra ell so cuer el s</w:t>
      </w:r>
      <w:r w:rsidR="0082126D"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pense</w:t>
      </w:r>
      <w:r w:rsidR="00DC65FE" w:rsidRPr="00F641B0">
        <w:rPr>
          <w:rStyle w:val="FootnoteReference"/>
          <w:rFonts w:ascii="Times" w:hAnsi="Times" w:cs="Times New Roman"/>
          <w:color w:val="000000" w:themeColor="text1"/>
          <w:lang w:val="en-US"/>
        </w:rPr>
        <w:footnoteReference w:id="99"/>
      </w:r>
    </w:p>
    <w:p w14:paraId="15156570" w14:textId="3B1F3901" w:rsidR="00494185" w:rsidRPr="00F641B0" w:rsidRDefault="005E7CB8"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lo fato cun elo à devissé.</w:t>
      </w:r>
    </w:p>
    <w:p w14:paraId="40E8A5AE" w14:textId="6EC88C8D" w:rsidR="00494185" w:rsidRPr="00F641B0" w:rsidRDefault="0082126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 Ugo parlò belamente e soé,</w:t>
      </w:r>
    </w:p>
    <w:p w14:paraId="11714628" w14:textId="35F0524B" w:rsidR="00494185" w:rsidRPr="00F641B0" w:rsidRDefault="0024062A"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(21R) </w:t>
      </w:r>
      <w:r w:rsidR="00494185" w:rsidRPr="00F641B0">
        <w:rPr>
          <w:rFonts w:ascii="Times" w:hAnsi="Times" w:cs="Times New Roman"/>
          <w:color w:val="000000" w:themeColor="text1"/>
          <w:lang w:val="en-US"/>
        </w:rPr>
        <w:t>“Conpagnon</w:t>
      </w:r>
      <w:r w:rsidR="0082126D"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0082126D"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ello</w:t>
      </w:r>
      <w:r w:rsidR="0082126D"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82126D" w:rsidRPr="00F641B0">
        <w:rPr>
          <w:rFonts w:ascii="Times" w:hAnsi="Times" w:cs="Times New Roman"/>
          <w:color w:val="000000" w:themeColor="text1"/>
          <w:lang w:val="en-US"/>
        </w:rPr>
        <w:t>"io sun vostro prexoné,</w:t>
      </w:r>
    </w:p>
    <w:p w14:paraId="419D2C12" w14:textId="011E11BE"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a·ss</w:t>
      </w:r>
      <w:r w:rsidRPr="00F641B0">
        <w:rPr>
          <w:rFonts w:ascii="Times" w:hAnsi="Times" w:cs="Times New Roman"/>
          <w:color w:val="000000" w:themeColor="text1"/>
          <w:lang w:val="en-US"/>
        </w:rPr>
        <w:t>e de prixon io fo</w:t>
      </w:r>
      <w:r w:rsidR="004B2D0C" w:rsidRPr="00F641B0">
        <w:rPr>
          <w:rFonts w:ascii="Times" w:hAnsi="Times" w:cs="Times New Roman"/>
          <w:color w:val="000000" w:themeColor="text1"/>
          <w:lang w:val="en-US"/>
        </w:rPr>
        <w:t>sse delivré</w:t>
      </w:r>
    </w:p>
    <w:p w14:paraId="45B08994" w14:textId="39EC53E9" w:rsidR="00494185" w:rsidRPr="00F641B0" w:rsidRDefault="0082126D"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840456" w:rsidRPr="00F641B0">
        <w:rPr>
          <w:rFonts w:ascii="Times" w:hAnsi="Times" w:cs="Times New Roman"/>
          <w:color w:val="000000" w:themeColor="text1"/>
          <w:lang w:val="en-US"/>
        </w:rPr>
        <w:t>a Viena fosse retorné,</w:t>
      </w:r>
    </w:p>
    <w:p w14:paraId="209AC0D8" w14:textId="0D5CC1FE" w:rsidR="00494185" w:rsidRPr="00F641B0" w:rsidRDefault="0084045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me pensserave trovar la verité;</w:t>
      </w:r>
    </w:p>
    <w:p w14:paraId="6BE4DC48" w14:textId="1BA05D74" w:rsidR="00494185" w:rsidRPr="00F641B0" w:rsidRDefault="00494185"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se </w:t>
      </w:r>
      <w:r w:rsidR="00840456" w:rsidRPr="00F641B0">
        <w:rPr>
          <w:rFonts w:ascii="Times" w:hAnsi="Times" w:cs="Times New Roman"/>
          <w:color w:val="000000" w:themeColor="text1"/>
          <w:lang w:val="en-US"/>
        </w:rPr>
        <w:t>de questa cossa io fosse aseguré,</w:t>
      </w:r>
    </w:p>
    <w:p w14:paraId="45E3B0BD" w14:textId="77232DC6" w:rsidR="00494185" w:rsidRPr="00F641B0" w:rsidRDefault="0084045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 ve amerave de homo che fosse né</w:t>
      </w:r>
      <w:r w:rsidR="00494185" w:rsidRPr="00F641B0">
        <w:rPr>
          <w:rFonts w:ascii="Times" w:hAnsi="Times" w:cs="Times New Roman"/>
          <w:color w:val="000000" w:themeColor="text1"/>
          <w:lang w:val="en-US"/>
        </w:rPr>
        <w:t>.”</w:t>
      </w:r>
    </w:p>
    <w:p w14:paraId="7C84CB45" w14:textId="2C3129C1" w:rsidR="0099364A" w:rsidRPr="00F641B0" w:rsidRDefault="00840456" w:rsidP="009B59A1">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U</w:t>
      </w:r>
      <w:r w:rsidR="00494185" w:rsidRPr="00F641B0">
        <w:rPr>
          <w:rFonts w:ascii="Times" w:hAnsi="Times" w:cs="Times New Roman"/>
          <w:color w:val="000000" w:themeColor="text1"/>
          <w:lang w:val="en-US"/>
        </w:rPr>
        <w:t>go</w:t>
      </w:r>
      <w:r w:rsidRPr="00F641B0">
        <w:rPr>
          <w:rFonts w:ascii="Times" w:hAnsi="Times" w:cs="Times New Roman"/>
          <w:color w:val="000000" w:themeColor="text1"/>
          <w:lang w:val="en-US"/>
        </w:rPr>
        <w:t xml:space="preserve">, “Conpagno, vui </w:t>
      </w:r>
      <w:r w:rsidR="00EB4EAE" w:rsidRPr="00F641B0">
        <w:rPr>
          <w:rFonts w:ascii="Times" w:hAnsi="Times" w:cs="Times New Roman"/>
          <w:color w:val="000000" w:themeColor="text1"/>
          <w:lang w:val="en-US"/>
        </w:rPr>
        <w:t>si</w:t>
      </w:r>
      <w:r w:rsidR="005E7CB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ben afié</w:t>
      </w:r>
      <w:r w:rsidR="005E7CB8" w:rsidRPr="00F641B0">
        <w:rPr>
          <w:rFonts w:ascii="Times" w:hAnsi="Times" w:cs="Times New Roman"/>
          <w:color w:val="000000" w:themeColor="text1"/>
          <w:lang w:val="en-US"/>
        </w:rPr>
        <w:t>,</w:t>
      </w:r>
    </w:p>
    <w:p w14:paraId="5F43A14F" w14:textId="3CEF7DE8" w:rsidR="00494185" w:rsidRPr="00F641B0" w:rsidRDefault="00EB4EA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5E7CB8" w:rsidRPr="00F641B0">
        <w:rPr>
          <w:rFonts w:ascii="Times" w:hAnsi="Times" w:cs="Times New Roman"/>
          <w:color w:val="000000" w:themeColor="text1"/>
          <w:lang w:val="en-US"/>
        </w:rPr>
        <w:t xml:space="preserve"> çà</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840456" w:rsidRPr="00F641B0">
        <w:rPr>
          <w:rFonts w:ascii="Times" w:hAnsi="Times" w:cs="Times New Roman"/>
          <w:color w:val="000000" w:themeColor="text1"/>
          <w:lang w:val="en-US"/>
        </w:rPr>
        <w:t xml:space="preserve"> mi non serì destorbé</w:t>
      </w:r>
      <w:r w:rsidR="005E7CB8" w:rsidRPr="00F641B0">
        <w:rPr>
          <w:rFonts w:ascii="Times" w:hAnsi="Times" w:cs="Times New Roman"/>
          <w:color w:val="000000" w:themeColor="text1"/>
          <w:lang w:val="en-US"/>
        </w:rPr>
        <w:t>;</w:t>
      </w:r>
    </w:p>
    <w:p w14:paraId="40902C31" w14:textId="740AA5A0"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5E7CB8" w:rsidRPr="00F641B0">
        <w:rPr>
          <w:rFonts w:ascii="Times" w:hAnsi="Times" w:cs="Times New Roman"/>
          <w:color w:val="000000" w:themeColor="text1"/>
          <w:lang w:val="en-US"/>
        </w:rPr>
        <w:t>'andar e·</w:t>
      </w:r>
      <w:r w:rsidR="00840456" w:rsidRPr="00F641B0">
        <w:rPr>
          <w:rFonts w:ascii="Times" w:hAnsi="Times" w:cs="Times New Roman"/>
          <w:color w:val="000000" w:themeColor="text1"/>
          <w:lang w:val="en-US"/>
        </w:rPr>
        <w:t>l star sia a v</w:t>
      </w:r>
      <w:r w:rsidRPr="00F641B0">
        <w:rPr>
          <w:rFonts w:ascii="Times" w:hAnsi="Times" w:cs="Times New Roman"/>
          <w:color w:val="000000" w:themeColor="text1"/>
          <w:lang w:val="en-US"/>
        </w:rPr>
        <w:t>o</w:t>
      </w:r>
      <w:r w:rsidR="00840456" w:rsidRPr="00F641B0">
        <w:rPr>
          <w:rFonts w:ascii="Times" w:hAnsi="Times" w:cs="Times New Roman"/>
          <w:color w:val="000000" w:themeColor="text1"/>
          <w:lang w:val="en-US"/>
        </w:rPr>
        <w:t>stra volenté</w:t>
      </w:r>
      <w:r w:rsidRPr="00F641B0">
        <w:rPr>
          <w:rFonts w:ascii="Times" w:hAnsi="Times" w:cs="Times New Roman"/>
          <w:color w:val="000000" w:themeColor="text1"/>
          <w:lang w:val="en-US"/>
        </w:rPr>
        <w:t>.”</w:t>
      </w:r>
    </w:p>
    <w:p w14:paraId="75FC1B21" w14:textId="3BEE935F" w:rsidR="00494185" w:rsidRPr="00F641B0" w:rsidRDefault="0084045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oldì quela franchité</w:t>
      </w:r>
    </w:p>
    <w:p w14:paraId="63A9BE31" w14:textId="328D280E" w:rsidR="00494185" w:rsidRPr="00F641B0" w:rsidRDefault="0084045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li à dito U</w:t>
      </w:r>
      <w:r w:rsidR="00494185" w:rsidRPr="00F641B0">
        <w:rPr>
          <w:rFonts w:ascii="Times" w:hAnsi="Times" w:cs="Times New Roman"/>
          <w:color w:val="000000" w:themeColor="text1"/>
          <w:lang w:val="en-US"/>
        </w:rPr>
        <w:t>go l</w:t>
      </w:r>
      <w:r w:rsidRPr="00F641B0">
        <w:rPr>
          <w:rFonts w:ascii="Times" w:hAnsi="Times" w:cs="Times New Roman"/>
          <w:color w:val="000000" w:themeColor="text1"/>
          <w:lang w:val="en-US"/>
        </w:rPr>
        <w:t>'insené,</w:t>
      </w:r>
    </w:p>
    <w:p w14:paraId="01F24BBA" w14:textId="562031D4" w:rsidR="00494185" w:rsidRPr="00F641B0" w:rsidRDefault="0084045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Infra so cuor à dito e penssé,</w:t>
      </w:r>
    </w:p>
    <w:p w14:paraId="474FBD97" w14:textId="615E7976" w:rsidR="00494185" w:rsidRPr="00F641B0" w:rsidRDefault="0084045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ve</w:t>
      </w:r>
      <w:r w:rsidR="00494185" w:rsidRPr="00F641B0">
        <w:rPr>
          <w:rFonts w:ascii="Times" w:hAnsi="Times" w:cs="Times New Roman"/>
          <w:color w:val="000000" w:themeColor="text1"/>
          <w:lang w:val="en-US"/>
        </w:rPr>
        <w:t>ço ben che mia moiere m</w:t>
      </w:r>
      <w:r w:rsidRPr="00F641B0">
        <w:rPr>
          <w:rFonts w:ascii="Times" w:hAnsi="Times" w:cs="Times New Roman"/>
          <w:color w:val="000000" w:themeColor="text1"/>
          <w:lang w:val="en-US"/>
        </w:rPr>
        <w:t>'à ingané,</w:t>
      </w:r>
    </w:p>
    <w:p w14:paraId="59292B57" w14:textId="7CAC3401" w:rsidR="00494185" w:rsidRPr="00F641B0" w:rsidRDefault="0084045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se de questo io truovo la verité,</w:t>
      </w:r>
    </w:p>
    <w:p w14:paraId="1B707F26" w14:textId="017D08C1" w:rsidR="00494185" w:rsidRPr="00F641B0" w:rsidRDefault="0084045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Ela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a cameriera serà arssa e bruxé."</w:t>
      </w:r>
    </w:p>
    <w:p w14:paraId="45CAA6C7" w14:textId="4EA10F33"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lo conte</w:t>
      </w:r>
      <w:r w:rsidR="00840456" w:rsidRPr="00F641B0">
        <w:rPr>
          <w:rFonts w:ascii="Times" w:hAnsi="Times" w:cs="Times New Roman"/>
          <w:color w:val="000000" w:themeColor="text1"/>
          <w:lang w:val="en-US"/>
        </w:rPr>
        <w:t xml:space="preserve"> U</w:t>
      </w:r>
      <w:r w:rsidRPr="00F641B0">
        <w:rPr>
          <w:rFonts w:ascii="Times" w:hAnsi="Times" w:cs="Times New Roman"/>
          <w:color w:val="000000" w:themeColor="text1"/>
          <w:lang w:val="en-US"/>
        </w:rPr>
        <w:t>go</w:t>
      </w:r>
      <w:r w:rsidR="00840456" w:rsidRPr="00F641B0">
        <w:rPr>
          <w:rFonts w:ascii="Times" w:hAnsi="Times" w:cs="Times New Roman"/>
          <w:color w:val="000000" w:themeColor="text1"/>
          <w:lang w:val="en-US"/>
        </w:rPr>
        <w:t>, "C</w:t>
      </w:r>
      <w:r w:rsidRPr="00F641B0">
        <w:rPr>
          <w:rFonts w:ascii="Times" w:hAnsi="Times" w:cs="Times New Roman"/>
          <w:color w:val="000000" w:themeColor="text1"/>
          <w:lang w:val="en-US"/>
        </w:rPr>
        <w:t>o</w:t>
      </w:r>
      <w:r w:rsidR="00203EC8" w:rsidRPr="00F641B0">
        <w:rPr>
          <w:rFonts w:ascii="Times" w:hAnsi="Times" w:cs="Times New Roman"/>
          <w:i/>
          <w:color w:val="000000" w:themeColor="text1"/>
          <w:lang w:val="en-US"/>
        </w:rPr>
        <w:t>n</w:t>
      </w:r>
      <w:r w:rsidRPr="00F641B0">
        <w:rPr>
          <w:rFonts w:ascii="Times" w:hAnsi="Times" w:cs="Times New Roman"/>
          <w:color w:val="000000" w:themeColor="text1"/>
          <w:lang w:val="en-US"/>
        </w:rPr>
        <w:t>pagnon</w:t>
      </w:r>
      <w:r w:rsidR="00840456" w:rsidRPr="00F641B0">
        <w:rPr>
          <w:rFonts w:ascii="Times" w:hAnsi="Times" w:cs="Times New Roman"/>
          <w:color w:val="000000" w:themeColor="text1"/>
          <w:lang w:val="en-US"/>
        </w:rPr>
        <w:t>, or v'e</w:t>
      </w:r>
      <w:r w:rsidRPr="00F641B0">
        <w:rPr>
          <w:rFonts w:ascii="Times" w:hAnsi="Times" w:cs="Times New Roman"/>
          <w:color w:val="000000" w:themeColor="text1"/>
          <w:lang w:val="en-US"/>
        </w:rPr>
        <w:t>n</w:t>
      </w:r>
      <w:r w:rsidR="00840456" w:rsidRPr="00F641B0">
        <w:rPr>
          <w:rFonts w:ascii="Times" w:hAnsi="Times" w:cs="Times New Roman"/>
          <w:color w:val="000000" w:themeColor="text1"/>
          <w:lang w:val="en-US"/>
        </w:rPr>
        <w:t xml:space="preserve"> andé</w:t>
      </w:r>
    </w:p>
    <w:p w14:paraId="0A6CEF32" w14:textId="5413174C" w:rsidR="00494185" w:rsidRPr="00F641B0" w:rsidRDefault="0084045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vostra tenda e a Carlo parlé</w:t>
      </w:r>
      <w:r w:rsidR="003046CB" w:rsidRPr="00F641B0">
        <w:rPr>
          <w:rFonts w:ascii="Times" w:hAnsi="Times" w:cs="Times New Roman"/>
          <w:color w:val="000000" w:themeColor="text1"/>
          <w:lang w:val="en-US"/>
        </w:rPr>
        <w:t>,</w:t>
      </w:r>
    </w:p>
    <w:p w14:paraId="10210EE9" w14:textId="7CC26126" w:rsidR="00494185" w:rsidRPr="00F641B0" w:rsidRDefault="0084084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E·ssi</w:t>
      </w:r>
      <w:r w:rsidR="0079117B">
        <w:rPr>
          <w:rFonts w:ascii="Times" w:hAnsi="Times" w:cs="Times New Roman"/>
          <w:color w:val="000000" w:themeColor="text1"/>
          <w:lang w:val="en-US"/>
        </w:rPr>
        <w:t>·ll</w:t>
      </w:r>
      <w:r w:rsidR="003046CB" w:rsidRPr="00F641B0">
        <w:rPr>
          <w:rFonts w:ascii="Times" w:hAnsi="Times" w:cs="Times New Roman"/>
          <w:color w:val="000000" w:themeColor="text1"/>
          <w:lang w:val="en-US"/>
        </w:rPr>
        <w:t xml:space="preserve">i dì </w:t>
      </w:r>
      <w:r w:rsidR="005E7CB8" w:rsidRPr="00F641B0">
        <w:rPr>
          <w:rFonts w:ascii="Times" w:hAnsi="Times" w:cs="Times New Roman"/>
          <w:color w:val="000000" w:themeColor="text1"/>
          <w:lang w:val="en-US"/>
        </w:rPr>
        <w:t>çò</w:t>
      </w:r>
      <w:r w:rsidR="00494185" w:rsidRPr="00F641B0">
        <w:rPr>
          <w:rFonts w:ascii="Times" w:hAnsi="Times" w:cs="Times New Roman"/>
          <w:color w:val="000000" w:themeColor="text1"/>
          <w:lang w:val="en-US"/>
        </w:rPr>
        <w:t xml:space="preserve"> ch</w:t>
      </w:r>
      <w:r w:rsidR="00840456" w:rsidRPr="00F641B0">
        <w:rPr>
          <w:rFonts w:ascii="Times" w:hAnsi="Times" w:cs="Times New Roman"/>
          <w:color w:val="000000" w:themeColor="text1"/>
          <w:lang w:val="en-US"/>
        </w:rPr>
        <w:t>'io v'ò cunté</w:t>
      </w:r>
      <w:r w:rsidR="003046CB" w:rsidRPr="00F641B0">
        <w:rPr>
          <w:rFonts w:ascii="Times" w:hAnsi="Times" w:cs="Times New Roman"/>
          <w:color w:val="000000" w:themeColor="text1"/>
          <w:lang w:val="en-US"/>
        </w:rPr>
        <w:t>."</w:t>
      </w:r>
    </w:p>
    <w:p w14:paraId="5F45A788" w14:textId="3FF3BC8B" w:rsidR="00494185" w:rsidRPr="00F641B0" w:rsidRDefault="003046CB"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S</w:t>
      </w:r>
      <w:r w:rsidR="00494185" w:rsidRPr="00F641B0">
        <w:rPr>
          <w:rFonts w:ascii="Times" w:hAnsi="Times" w:cs="Times New Roman"/>
          <w:color w:val="000000" w:themeColor="text1"/>
          <w:lang w:val="en-US"/>
        </w:rPr>
        <w:t>angu</w:t>
      </w:r>
      <w:r w:rsidR="00EB3456" w:rsidRPr="00F641B0">
        <w:rPr>
          <w:rFonts w:ascii="Times" w:hAnsi="Times" w:cs="Times New Roman"/>
          <w:color w:val="000000" w:themeColor="text1"/>
          <w:lang w:val="en-US"/>
        </w:rPr>
        <w:t>y</w:t>
      </w:r>
      <w:r w:rsidR="00203EC8"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w:t>
      </w:r>
      <w:r w:rsidR="005E7CB8" w:rsidRPr="00F641B0">
        <w:rPr>
          <w:rFonts w:ascii="Times" w:hAnsi="Times" w:cs="Times New Roman"/>
          <w:color w:val="000000" w:themeColor="text1"/>
          <w:lang w:val="en-US"/>
        </w:rPr>
        <w:t xml:space="preserve"> "Mile marçé</w:t>
      </w:r>
      <w:r w:rsidRPr="00F641B0">
        <w:rPr>
          <w:rFonts w:ascii="Times" w:hAnsi="Times" w:cs="Times New Roman"/>
          <w:color w:val="000000" w:themeColor="text1"/>
          <w:lang w:val="en-US"/>
        </w:rPr>
        <w:t xml:space="preserve"> e gré,</w:t>
      </w:r>
    </w:p>
    <w:p w14:paraId="0E38F0AA" w14:textId="7A8D04CF" w:rsidR="00494185" w:rsidRPr="00F641B0" w:rsidRDefault="003046CB"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ve fa dir francheça e lialté."</w:t>
      </w:r>
    </w:p>
    <w:p w14:paraId="39755E95" w14:textId="12F36679"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w:t>
      </w:r>
      <w:r w:rsidR="00974FFE" w:rsidRPr="00F641B0">
        <w:rPr>
          <w:rFonts w:ascii="Times" w:hAnsi="Times" w:cs="Times New Roman"/>
          <w:i/>
          <w:color w:val="000000" w:themeColor="text1"/>
          <w:lang w:val="en-US"/>
        </w:rPr>
        <w:t>guin</w:t>
      </w:r>
      <w:r w:rsidR="003046CB" w:rsidRPr="00F641B0">
        <w:rPr>
          <w:rFonts w:ascii="Times" w:hAnsi="Times" w:cs="Times New Roman"/>
          <w:color w:val="000000" w:themeColor="text1"/>
          <w:lang w:val="en-US"/>
        </w:rPr>
        <w:t xml:space="preserve"> inssì</w:t>
      </w:r>
      <w:r w:rsidRPr="00F641B0">
        <w:rPr>
          <w:rFonts w:ascii="Times" w:hAnsi="Times" w:cs="Times New Roman"/>
          <w:color w:val="000000" w:themeColor="text1"/>
          <w:lang w:val="en-US"/>
        </w:rPr>
        <w:t xml:space="preserve"> d</w:t>
      </w:r>
      <w:r w:rsidR="003046CB" w:rsidRPr="00F641B0">
        <w:rPr>
          <w:rFonts w:ascii="Times" w:hAnsi="Times" w:cs="Times New Roman"/>
          <w:color w:val="000000" w:themeColor="text1"/>
          <w:lang w:val="en-US"/>
        </w:rPr>
        <w:t>'Alvernia</w:t>
      </w:r>
      <w:r w:rsidR="00490B89" w:rsidRPr="00F641B0">
        <w:rPr>
          <w:rFonts w:ascii="Times" w:hAnsi="Times" w:cs="Times New Roman"/>
          <w:color w:val="000000" w:themeColor="text1"/>
          <w:lang w:val="en-US"/>
        </w:rPr>
        <w:t>,</w:t>
      </w:r>
      <w:r w:rsidR="003046CB" w:rsidRPr="00F641B0">
        <w:rPr>
          <w:rFonts w:ascii="Times" w:hAnsi="Times" w:cs="Times New Roman"/>
          <w:color w:val="000000" w:themeColor="text1"/>
          <w:lang w:val="en-US"/>
        </w:rPr>
        <w:t xml:space="preserve"> U</w:t>
      </w:r>
      <w:r w:rsidR="00490B89" w:rsidRPr="00F641B0">
        <w:rPr>
          <w:rFonts w:ascii="Times" w:hAnsi="Times" w:cs="Times New Roman"/>
          <w:color w:val="000000" w:themeColor="text1"/>
          <w:lang w:val="en-US"/>
        </w:rPr>
        <w:t>go l’à</w:t>
      </w:r>
      <w:r w:rsidRPr="00F641B0">
        <w:rPr>
          <w:rFonts w:ascii="Times" w:hAnsi="Times" w:cs="Times New Roman"/>
          <w:color w:val="000000" w:themeColor="text1"/>
          <w:lang w:val="en-US"/>
        </w:rPr>
        <w:t xml:space="preserve"> c</w:t>
      </w:r>
      <w:r w:rsidR="008F4504" w:rsidRPr="00F641B0">
        <w:rPr>
          <w:rFonts w:ascii="Times" w:hAnsi="Times" w:cs="Times New Roman"/>
          <w:i/>
          <w:color w:val="000000" w:themeColor="text1"/>
          <w:lang w:val="en-US"/>
        </w:rPr>
        <w:t>on</w:t>
      </w:r>
      <w:r w:rsidR="003046CB" w:rsidRPr="00F641B0">
        <w:rPr>
          <w:rFonts w:ascii="Times" w:hAnsi="Times" w:cs="Times New Roman"/>
          <w:color w:val="000000" w:themeColor="text1"/>
          <w:lang w:val="en-US"/>
        </w:rPr>
        <w:t>pagné</w:t>
      </w:r>
    </w:p>
    <w:p w14:paraId="66BA5624" w14:textId="5A92108E"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w:t>
      </w:r>
      <w:r w:rsidR="003046CB" w:rsidRPr="00F641B0">
        <w:rPr>
          <w:rFonts w:ascii="Times" w:hAnsi="Times" w:cs="Times New Roman"/>
          <w:color w:val="000000" w:themeColor="text1"/>
          <w:lang w:val="en-US"/>
        </w:rPr>
        <w:t>'el ave la porta trapassé</w:t>
      </w:r>
      <w:r w:rsidR="00490B89" w:rsidRPr="00F641B0">
        <w:rPr>
          <w:rFonts w:ascii="Times" w:hAnsi="Times" w:cs="Times New Roman"/>
          <w:color w:val="000000" w:themeColor="text1"/>
          <w:lang w:val="en-US"/>
        </w:rPr>
        <w:t>,</w:t>
      </w:r>
    </w:p>
    <w:p w14:paraId="15877F05" w14:textId="6BDBDDC4"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w:t>
      </w:r>
      <w:r w:rsidR="00DA08E4" w:rsidRPr="00F641B0">
        <w:rPr>
          <w:rFonts w:ascii="Times" w:hAnsi="Times" w:cs="Times New Roman"/>
          <w:color w:val="000000" w:themeColor="text1"/>
          <w:lang w:val="en-US"/>
        </w:rPr>
        <w:t>uel vene a l'o</w:t>
      </w:r>
      <w:r w:rsidR="003046CB" w:rsidRPr="00F641B0">
        <w:rPr>
          <w:rFonts w:ascii="Times" w:hAnsi="Times" w:cs="Times New Roman"/>
          <w:color w:val="000000" w:themeColor="text1"/>
          <w:lang w:val="en-US"/>
        </w:rPr>
        <w:t>sto</w:t>
      </w:r>
      <w:r w:rsidR="00DA08E4" w:rsidRPr="00F641B0">
        <w:rPr>
          <w:rFonts w:ascii="Times" w:hAnsi="Times" w:cs="Times New Roman"/>
          <w:color w:val="000000" w:themeColor="text1"/>
          <w:lang w:val="en-US"/>
        </w:rPr>
        <w:t>,</w:t>
      </w:r>
      <w:r w:rsidR="003046CB" w:rsidRPr="00F641B0">
        <w:rPr>
          <w:rFonts w:ascii="Times" w:hAnsi="Times" w:cs="Times New Roman"/>
          <w:color w:val="000000" w:themeColor="text1"/>
          <w:lang w:val="en-US"/>
        </w:rPr>
        <w:t xml:space="preserve"> non à demoré</w:t>
      </w:r>
      <w:r w:rsidR="00490B89" w:rsidRPr="00F641B0">
        <w:rPr>
          <w:rFonts w:ascii="Times" w:hAnsi="Times" w:cs="Times New Roman"/>
          <w:color w:val="000000" w:themeColor="text1"/>
          <w:lang w:val="en-US"/>
        </w:rPr>
        <w:t>.</w:t>
      </w:r>
    </w:p>
    <w:p w14:paraId="0A20916D" w14:textId="6CD78D6E" w:rsidR="00494185" w:rsidRPr="00F641B0" w:rsidRDefault="00DA08E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Incontra li vene so chavalieri aprexié</w:t>
      </w:r>
      <w:r w:rsidR="00490B89" w:rsidRPr="00F641B0">
        <w:rPr>
          <w:rFonts w:ascii="Times" w:hAnsi="Times" w:cs="Times New Roman"/>
          <w:color w:val="000000" w:themeColor="text1"/>
          <w:lang w:val="en-US"/>
        </w:rPr>
        <w:t>,</w:t>
      </w:r>
    </w:p>
    <w:p w14:paraId="1E77B554" w14:textId="65E52C39" w:rsidR="00494185" w:rsidRPr="00F641B0" w:rsidRDefault="00DA08E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oa v</w:t>
      </w:r>
      <w:r w:rsidR="00494185" w:rsidRPr="00F641B0">
        <w:rPr>
          <w:rFonts w:ascii="Times" w:hAnsi="Times" w:cs="Times New Roman"/>
          <w:color w:val="000000" w:themeColor="text1"/>
          <w:lang w:val="en-US"/>
        </w:rPr>
        <w:t>egnuda molto s</w:t>
      </w:r>
      <w:r w:rsidRPr="00F641B0">
        <w:rPr>
          <w:rFonts w:ascii="Times" w:hAnsi="Times" w:cs="Times New Roman"/>
          <w:color w:val="000000" w:themeColor="text1"/>
          <w:lang w:val="en-US"/>
        </w:rPr>
        <w:t>'à merevelieré</w:t>
      </w:r>
      <w:r w:rsidR="004B2D0C" w:rsidRPr="00F641B0">
        <w:rPr>
          <w:rFonts w:ascii="Times" w:hAnsi="Times" w:cs="Times New Roman"/>
          <w:color w:val="000000" w:themeColor="text1"/>
          <w:lang w:val="en-US"/>
        </w:rPr>
        <w:t>;</w:t>
      </w:r>
    </w:p>
    <w:p w14:paraId="717409DD" w14:textId="59356471" w:rsidR="00494185" w:rsidRPr="00F641B0" w:rsidRDefault="00DA08E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Davanti Carllo è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color w:val="000000" w:themeColor="text1"/>
          <w:lang w:val="en-US"/>
        </w:rPr>
        <w:t xml:space="preserve"> andé</w:t>
      </w:r>
    </w:p>
    <w:p w14:paraId="568997A1" w14:textId="27B59D8F" w:rsidR="00494185"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(21V) </w:t>
      </w:r>
      <w:r w:rsidR="00DA08E4" w:rsidRPr="00F641B0">
        <w:rPr>
          <w:rFonts w:ascii="Times" w:hAnsi="Times" w:cs="Times New Roman"/>
          <w:color w:val="000000" w:themeColor="text1"/>
          <w:lang w:val="en-US"/>
        </w:rPr>
        <w:t xml:space="preserve">E tuto li à dito </w:t>
      </w:r>
      <w:r w:rsidR="00490B89" w:rsidRPr="00F641B0">
        <w:rPr>
          <w:rFonts w:ascii="Times" w:hAnsi="Times" w:cs="Times New Roman"/>
          <w:color w:val="000000" w:themeColor="text1"/>
          <w:lang w:val="en-US"/>
        </w:rPr>
        <w:t xml:space="preserve">(e) </w:t>
      </w:r>
      <w:r w:rsidR="00DA08E4" w:rsidRPr="00F641B0">
        <w:rPr>
          <w:rFonts w:ascii="Times" w:hAnsi="Times" w:cs="Times New Roman"/>
          <w:color w:val="000000" w:themeColor="text1"/>
          <w:lang w:val="en-US"/>
        </w:rPr>
        <w:t>cunté</w:t>
      </w:r>
    </w:p>
    <w:p w14:paraId="778AEBCD" w14:textId="50725AC7" w:rsidR="00494185" w:rsidRPr="00F641B0" w:rsidRDefault="005E7CB8"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Çò</w:t>
      </w:r>
      <w:r w:rsidR="00494185" w:rsidRPr="00F641B0">
        <w:rPr>
          <w:rFonts w:ascii="Times" w:hAnsi="Times" w:cs="Times New Roman"/>
          <w:color w:val="000000" w:themeColor="text1"/>
          <w:lang w:val="en-US"/>
        </w:rPr>
        <w:t xml:space="preserve"> ch</w:t>
      </w:r>
      <w:r w:rsidR="00DA08E4" w:rsidRPr="00F641B0">
        <w:rPr>
          <w:rFonts w:ascii="Times" w:hAnsi="Times" w:cs="Times New Roman"/>
          <w:color w:val="000000" w:themeColor="text1"/>
          <w:lang w:val="en-US"/>
        </w:rPr>
        <w:t>'el conte li à deresné.</w:t>
      </w:r>
    </w:p>
    <w:p w14:paraId="27852264" w14:textId="5548018B"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re l</w:t>
      </w:r>
      <w:r w:rsidR="00490B89" w:rsidRPr="00F641B0">
        <w:rPr>
          <w:rFonts w:ascii="Times" w:hAnsi="Times" w:cs="Times New Roman"/>
          <w:color w:val="000000" w:themeColor="text1"/>
          <w:lang w:val="en-US"/>
        </w:rPr>
        <w:t xml:space="preserve">’intende, </w:t>
      </w:r>
      <w:r w:rsidR="00EB4EAE" w:rsidRPr="00F641B0">
        <w:rPr>
          <w:rFonts w:ascii="Times" w:hAnsi="Times" w:cs="Times New Roman"/>
          <w:color w:val="000000" w:themeColor="text1"/>
          <w:lang w:val="en-US"/>
        </w:rPr>
        <w:t>si</w:t>
      </w:r>
      <w:r w:rsidR="00490B89" w:rsidRPr="00F641B0">
        <w:rPr>
          <w:rFonts w:ascii="Times" w:hAnsi="Times" w:cs="Times New Roman"/>
          <w:color w:val="000000" w:themeColor="text1"/>
          <w:lang w:val="en-US"/>
        </w:rPr>
        <w:t xml:space="preserve"> à lo cavo trolé;</w:t>
      </w:r>
      <w:r w:rsidR="00490B89" w:rsidRPr="00F641B0">
        <w:rPr>
          <w:rStyle w:val="FootnoteReference"/>
          <w:rFonts w:ascii="Times" w:hAnsi="Times" w:cs="Times New Roman"/>
          <w:color w:val="000000" w:themeColor="text1"/>
          <w:lang w:val="en-US"/>
        </w:rPr>
        <w:footnoteReference w:id="100"/>
      </w:r>
    </w:p>
    <w:p w14:paraId="3985272D" w14:textId="095FF834"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Çura a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la</w:t>
      </w:r>
      <w:r w:rsidR="005E7CB8" w:rsidRPr="00F641B0">
        <w:rPr>
          <w:rFonts w:ascii="Times" w:hAnsi="Times" w:cs="Times New Roman"/>
          <w:color w:val="000000" w:themeColor="text1"/>
          <w:lang w:val="en-US"/>
        </w:rPr>
        <w:t xml:space="preserve"> verasia m</w:t>
      </w:r>
      <w:r w:rsidR="00490B89" w:rsidRPr="00F641B0">
        <w:rPr>
          <w:rFonts w:ascii="Times" w:hAnsi="Times" w:cs="Times New Roman"/>
          <w:color w:val="000000" w:themeColor="text1"/>
          <w:lang w:val="en-US"/>
        </w:rPr>
        <w:t>aisté</w:t>
      </w:r>
    </w:p>
    <w:p w14:paraId="443CC2D0" w14:textId="6850FDB7"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490B89" w:rsidRPr="00F641B0">
        <w:rPr>
          <w:rFonts w:ascii="Times" w:hAnsi="Times" w:cs="Times New Roman"/>
          <w:color w:val="000000" w:themeColor="text1"/>
          <w:lang w:val="en-US"/>
        </w:rPr>
        <w:t xml:space="preserve"> se de questa cossa el trov</w:t>
      </w:r>
      <w:r w:rsidRPr="00F641B0">
        <w:rPr>
          <w:rFonts w:ascii="Times" w:hAnsi="Times" w:cs="Times New Roman"/>
          <w:color w:val="000000" w:themeColor="text1"/>
          <w:lang w:val="en-US"/>
        </w:rPr>
        <w:t xml:space="preserve">erà la </w:t>
      </w:r>
      <w:r w:rsidR="00490B89" w:rsidRPr="00F641B0">
        <w:rPr>
          <w:rFonts w:ascii="Times" w:hAnsi="Times" w:cs="Times New Roman"/>
          <w:color w:val="000000" w:themeColor="text1"/>
          <w:lang w:val="en-US"/>
        </w:rPr>
        <w:t>verité</w:t>
      </w:r>
      <w:r w:rsidR="00490B89" w:rsidRPr="00F641B0">
        <w:rPr>
          <w:rFonts w:ascii="Times" w:hAnsi="Times" w:cs="Times New Roman"/>
          <w:color w:val="000000" w:themeColor="text1"/>
          <w:lang w:val="en-US"/>
        </w:rPr>
        <w:softHyphen/>
      </w:r>
      <w:r w:rsidR="00490B89" w:rsidRPr="00F641B0">
        <w:rPr>
          <w:rFonts w:ascii="Times" w:hAnsi="Times" w:cs="Times New Roman"/>
          <w:color w:val="000000" w:themeColor="text1"/>
          <w:lang w:val="en-US"/>
        </w:rPr>
        <w:softHyphen/>
        <w:t>,</w:t>
      </w:r>
    </w:p>
    <w:p w14:paraId="6A0A7AC1" w14:textId="3BF45756" w:rsidR="00494185" w:rsidRPr="00F641B0" w:rsidRDefault="00490B8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Sufia serà arssa e bruxé</w:t>
      </w:r>
      <w:r w:rsidR="005E7CB8" w:rsidRPr="00F641B0">
        <w:rPr>
          <w:rFonts w:ascii="Times" w:hAnsi="Times" w:cs="Times New Roman"/>
          <w:color w:val="000000" w:themeColor="text1"/>
          <w:lang w:val="en-US"/>
        </w:rPr>
        <w:t>,</w:t>
      </w:r>
    </w:p>
    <w:p w14:paraId="6CA7D9B5" w14:textId="5D21F245" w:rsidR="0024062A" w:rsidRPr="00F641B0" w:rsidRDefault="00490B89"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cun li è la cameriera cha fè</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’anbassé.</w:t>
      </w:r>
    </w:p>
    <w:p w14:paraId="64E2A0EA" w14:textId="4CB2088C" w:rsidR="009B59A1" w:rsidRPr="00F641B0" w:rsidRDefault="00490B89" w:rsidP="009225F0">
      <w:pPr>
        <w:pStyle w:val="BodyTextFirstIndent2"/>
        <w:rPr>
          <w:rFonts w:ascii="Times" w:hAnsi="Times"/>
          <w:lang w:val="en-US"/>
        </w:rPr>
      </w:pPr>
      <w:r w:rsidRPr="00F641B0">
        <w:rPr>
          <w:rFonts w:ascii="Times" w:hAnsi="Times"/>
          <w:lang w:val="en-US"/>
        </w:rPr>
        <w:t>Laisse 28</w:t>
      </w:r>
    </w:p>
    <w:p w14:paraId="199499EA" w14:textId="7472651C" w:rsidR="00494185" w:rsidRPr="00F641B0" w:rsidRDefault="00490B8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Carllo Martello no v</w:t>
      </w:r>
      <w:r w:rsidR="00494185" w:rsidRPr="00F641B0">
        <w:rPr>
          <w:rFonts w:ascii="Times" w:hAnsi="Times" w:cs="Times New Roman"/>
          <w:color w:val="000000" w:themeColor="text1"/>
          <w:lang w:val="en-US"/>
        </w:rPr>
        <w:t>uol demorere</w:t>
      </w:r>
      <w:r w:rsidRPr="00F641B0">
        <w:rPr>
          <w:rFonts w:ascii="Times" w:hAnsi="Times" w:cs="Times New Roman"/>
          <w:color w:val="000000" w:themeColor="text1"/>
          <w:lang w:val="en-US"/>
        </w:rPr>
        <w:t>,</w:t>
      </w:r>
    </w:p>
    <w:p w14:paraId="74E15728" w14:textId="6B6133A9" w:rsidR="00494185" w:rsidRPr="00F641B0" w:rsidRDefault="00192AA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El disse </w:t>
      </w:r>
      <w:r w:rsidR="003B1DFA">
        <w:rPr>
          <w:rFonts w:ascii="Times" w:hAnsi="Times" w:cs="Times New Roman"/>
          <w:color w:val="000000" w:themeColor="text1"/>
          <w:lang w:val="en-US"/>
        </w:rPr>
        <w:t>a·sS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00490B89" w:rsidRPr="00F641B0">
        <w:rPr>
          <w:rFonts w:ascii="Times" w:hAnsi="Times" w:cs="Times New Roman"/>
          <w:iCs/>
          <w:color w:val="000000" w:themeColor="text1"/>
          <w:lang w:val="en-US"/>
        </w:rPr>
        <w:t>,</w:t>
      </w:r>
      <w:r w:rsidR="00FB0DAC" w:rsidRPr="00F641B0">
        <w:rPr>
          <w:rFonts w:ascii="Times" w:hAnsi="Times" w:cs="Times New Roman"/>
          <w:color w:val="000000" w:themeColor="text1"/>
          <w:lang w:val="en-US"/>
        </w:rPr>
        <w:t xml:space="preserve"> “Or torné</w:t>
      </w:r>
      <w:r w:rsidR="00494185" w:rsidRPr="00F641B0">
        <w:rPr>
          <w:rFonts w:ascii="Times" w:hAnsi="Times" w:cs="Times New Roman"/>
          <w:color w:val="000000" w:themeColor="text1"/>
          <w:lang w:val="en-US"/>
        </w:rPr>
        <w:t xml:space="preserve"> ariere</w:t>
      </w:r>
      <w:r w:rsidR="00490B89" w:rsidRPr="00F641B0">
        <w:rPr>
          <w:rFonts w:ascii="Times" w:hAnsi="Times" w:cs="Times New Roman"/>
          <w:color w:val="000000" w:themeColor="text1"/>
          <w:lang w:val="en-US"/>
        </w:rPr>
        <w:t>,</w:t>
      </w:r>
    </w:p>
    <w:p w14:paraId="03D99FBB" w14:textId="70FC2EE5" w:rsidR="00494185" w:rsidRPr="00F641B0" w:rsidRDefault="005E7CB8"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Andè</w:t>
      </w:r>
      <w:r w:rsidR="00490B89" w:rsidRPr="00F641B0">
        <w:rPr>
          <w:rFonts w:ascii="Times" w:hAnsi="Times" w:cs="Times New Roman"/>
          <w:color w:val="000000" w:themeColor="text1"/>
          <w:lang w:val="en-US"/>
        </w:rPr>
        <w:t xml:space="preserve"> ad Alvernia a U</w:t>
      </w:r>
      <w:r w:rsidR="00494185" w:rsidRPr="00F641B0">
        <w:rPr>
          <w:rFonts w:ascii="Times" w:hAnsi="Times" w:cs="Times New Roman"/>
          <w:color w:val="000000" w:themeColor="text1"/>
          <w:lang w:val="en-US"/>
        </w:rPr>
        <w:t>go parlere</w:t>
      </w:r>
    </w:p>
    <w:p w14:paraId="4ED188B2" w14:textId="72F31ED8" w:rsidR="00494185" w:rsidRPr="00F641B0" w:rsidRDefault="00490B8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da mia parte li dì</w:t>
      </w:r>
      <w:r w:rsidR="00494185" w:rsidRPr="00F641B0">
        <w:rPr>
          <w:rFonts w:ascii="Times" w:hAnsi="Times" w:cs="Times New Roman"/>
          <w:color w:val="000000" w:themeColor="text1"/>
          <w:lang w:val="en-US"/>
        </w:rPr>
        <w:t xml:space="preserve"> sença tardere</w:t>
      </w:r>
    </w:p>
    <w:p w14:paraId="5776049B" w14:textId="26A2778D"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494185" w:rsidRPr="00F641B0">
        <w:rPr>
          <w:rFonts w:ascii="Times" w:hAnsi="Times" w:cs="Times New Roman"/>
          <w:color w:val="000000" w:themeColor="text1"/>
          <w:lang w:val="en-US"/>
        </w:rPr>
        <w:t>h</w:t>
      </w:r>
      <w:r w:rsidR="00490B89" w:rsidRPr="00F641B0">
        <w:rPr>
          <w:rFonts w:ascii="Times" w:hAnsi="Times" w:cs="Times New Roman"/>
          <w:color w:val="000000" w:themeColor="text1"/>
          <w:lang w:val="en-US"/>
        </w:rPr>
        <w:t>’el</w:t>
      </w:r>
      <w:r w:rsidRPr="00F641B0">
        <w:rPr>
          <w:rStyle w:val="FootnoteReference"/>
          <w:rFonts w:ascii="Times" w:hAnsi="Times" w:cs="Times New Roman"/>
          <w:color w:val="000000" w:themeColor="text1"/>
          <w:lang w:val="en-US"/>
        </w:rPr>
        <w:footnoteReference w:id="101"/>
      </w:r>
      <w:r w:rsidR="00490B89"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egna a mi p</w:t>
      </w:r>
      <w:r w:rsidR="00DE47FD" w:rsidRPr="00F641B0">
        <w:rPr>
          <w:rFonts w:ascii="Times" w:hAnsi="Times" w:cs="Times New Roman"/>
          <w:i/>
          <w:color w:val="000000" w:themeColor="text1"/>
          <w:lang w:val="en-US"/>
        </w:rPr>
        <w:t>er</w:t>
      </w:r>
      <w:r w:rsidR="00490B89" w:rsidRPr="00F641B0">
        <w:rPr>
          <w:rFonts w:ascii="Times" w:hAnsi="Times" w:cs="Times New Roman"/>
          <w:color w:val="000000" w:themeColor="text1"/>
          <w:lang w:val="en-US"/>
        </w:rPr>
        <w:t xml:space="preserve"> questa ov</w:t>
      </w:r>
      <w:r w:rsidR="00494185" w:rsidRPr="00F641B0">
        <w:rPr>
          <w:rFonts w:ascii="Times" w:hAnsi="Times" w:cs="Times New Roman"/>
          <w:color w:val="000000" w:themeColor="text1"/>
          <w:lang w:val="en-US"/>
        </w:rPr>
        <w:t>ra contere</w:t>
      </w:r>
      <w:r w:rsidR="005E7CB8" w:rsidRPr="00F641B0">
        <w:rPr>
          <w:rFonts w:ascii="Times" w:hAnsi="Times" w:cs="Times New Roman"/>
          <w:color w:val="000000" w:themeColor="text1"/>
          <w:lang w:val="en-US"/>
        </w:rPr>
        <w:t>;</w:t>
      </w:r>
    </w:p>
    <w:p w14:paraId="659B9662" w14:textId="7D1B3C1B"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se de </w:t>
      </w:r>
      <w:r w:rsidR="00490B89" w:rsidRPr="00F641B0">
        <w:rPr>
          <w:rFonts w:ascii="Times" w:hAnsi="Times" w:cs="Times New Roman"/>
          <w:color w:val="000000" w:themeColor="text1"/>
          <w:lang w:val="en-US"/>
        </w:rPr>
        <w:t xml:space="preserve">mi ell </w:t>
      </w:r>
      <w:r w:rsidR="00076F52">
        <w:rPr>
          <w:rFonts w:ascii="Times" w:hAnsi="Times" w:cs="Times New Roman"/>
          <w:color w:val="000000" w:themeColor="text1"/>
          <w:lang w:val="en-US"/>
        </w:rPr>
        <w:t>no·ss</w:t>
      </w:r>
      <w:r w:rsidR="00490B89" w:rsidRPr="00F641B0">
        <w:rPr>
          <w:rFonts w:ascii="Times" w:hAnsi="Times" w:cs="Times New Roman"/>
          <w:color w:val="000000" w:themeColor="text1"/>
          <w:lang w:val="en-US"/>
        </w:rPr>
        <w:t>e v</w:t>
      </w:r>
      <w:r w:rsidRPr="00F641B0">
        <w:rPr>
          <w:rFonts w:ascii="Times" w:hAnsi="Times" w:cs="Times New Roman"/>
          <w:color w:val="000000" w:themeColor="text1"/>
          <w:lang w:val="en-US"/>
        </w:rPr>
        <w:t>ol infidere</w:t>
      </w:r>
      <w:r w:rsidR="005C4B7D" w:rsidRPr="00F641B0">
        <w:rPr>
          <w:rFonts w:ascii="Times" w:hAnsi="Times" w:cs="Times New Roman"/>
          <w:color w:val="000000" w:themeColor="text1"/>
          <w:lang w:val="en-US"/>
        </w:rPr>
        <w:t>,</w:t>
      </w:r>
    </w:p>
    <w:p w14:paraId="1CE512E8" w14:textId="15A005D3"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Defin alla porta anderò a lui parlere</w:t>
      </w:r>
      <w:r w:rsidR="00490B89" w:rsidRPr="00F641B0">
        <w:rPr>
          <w:rFonts w:ascii="Times" w:hAnsi="Times" w:cs="Times New Roman"/>
          <w:color w:val="000000" w:themeColor="text1"/>
          <w:lang w:val="en-US"/>
        </w:rPr>
        <w:t>.”</w:t>
      </w:r>
    </w:p>
    <w:p w14:paraId="1B1317F0" w14:textId="7656606B"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w:t>
      </w:r>
      <w:r w:rsidR="00494185" w:rsidRPr="00F641B0">
        <w:rPr>
          <w:rFonts w:ascii="Times" w:hAnsi="Times" w:cs="Times New Roman"/>
          <w:color w:val="000000" w:themeColor="text1"/>
          <w:lang w:val="en-US"/>
        </w:rPr>
        <w:t>angui</w:t>
      </w:r>
      <w:r w:rsidR="00203EC8" w:rsidRPr="00F641B0">
        <w:rPr>
          <w:rFonts w:ascii="Times" w:hAnsi="Times" w:cs="Times New Roman"/>
          <w:i/>
          <w:color w:val="000000" w:themeColor="text1"/>
          <w:lang w:val="en-US"/>
        </w:rPr>
        <w:t>n</w:t>
      </w:r>
      <w:r w:rsidRPr="00F641B0">
        <w:rPr>
          <w:rFonts w:ascii="Times" w:hAnsi="Times" w:cs="Times New Roman"/>
          <w:iCs/>
          <w:color w:val="000000" w:themeColor="text1"/>
          <w:lang w:val="en-US"/>
        </w:rPr>
        <w:t>,</w:t>
      </w:r>
      <w:r w:rsidRPr="00F641B0">
        <w:rPr>
          <w:rFonts w:ascii="Times" w:hAnsi="Times" w:cs="Times New Roman"/>
          <w:color w:val="000000" w:themeColor="text1"/>
          <w:lang w:val="en-US"/>
        </w:rPr>
        <w:t xml:space="preserve"> “Questo farò io v</w:t>
      </w:r>
      <w:r w:rsidR="00494185" w:rsidRPr="00F641B0">
        <w:rPr>
          <w:rFonts w:ascii="Times" w:hAnsi="Times" w:cs="Times New Roman"/>
          <w:color w:val="000000" w:themeColor="text1"/>
          <w:lang w:val="en-US"/>
        </w:rPr>
        <w:t>ollentiere</w:t>
      </w:r>
      <w:r w:rsidRPr="00F641B0">
        <w:rPr>
          <w:rFonts w:ascii="Times" w:hAnsi="Times" w:cs="Times New Roman"/>
          <w:color w:val="000000" w:themeColor="text1"/>
          <w:lang w:val="en-US"/>
        </w:rPr>
        <w:t>.”</w:t>
      </w:r>
    </w:p>
    <w:p w14:paraId="468A1ADE" w14:textId="30752B36"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l</w:t>
      </w:r>
      <w:r w:rsidR="005E7CB8" w:rsidRPr="00F641B0">
        <w:rPr>
          <w:rFonts w:ascii="Times" w:hAnsi="Times" w:cs="Times New Roman"/>
          <w:color w:val="000000" w:themeColor="text1"/>
          <w:lang w:val="en-US"/>
        </w:rPr>
        <w:t xml:space="preserve"> andè</w:t>
      </w:r>
      <w:r w:rsidRPr="00F641B0">
        <w:rPr>
          <w:rFonts w:ascii="Times" w:hAnsi="Times" w:cs="Times New Roman"/>
          <w:color w:val="000000" w:themeColor="text1"/>
          <w:lang w:val="en-US"/>
        </w:rPr>
        <w:t xml:space="preserve"> ad Av</w:t>
      </w:r>
      <w:r w:rsidR="00494185" w:rsidRPr="00F641B0">
        <w:rPr>
          <w:rFonts w:ascii="Times" w:hAnsi="Times" w:cs="Times New Roman"/>
          <w:color w:val="000000" w:themeColor="text1"/>
          <w:lang w:val="en-US"/>
        </w:rPr>
        <w:t>ernia sença demorere</w:t>
      </w:r>
      <w:r w:rsidR="005E7CB8" w:rsidRPr="00F641B0">
        <w:rPr>
          <w:rFonts w:ascii="Times" w:hAnsi="Times" w:cs="Times New Roman"/>
          <w:color w:val="000000" w:themeColor="text1"/>
          <w:lang w:val="en-US"/>
        </w:rPr>
        <w:t>;</w:t>
      </w:r>
    </w:p>
    <w:p w14:paraId="3B3597D5" w14:textId="526CFF8D"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Amantinente </w:t>
      </w:r>
      <w:r w:rsidR="00EB4EAE"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apela lo portere</w:t>
      </w:r>
      <w:r w:rsidRPr="00F641B0">
        <w:rPr>
          <w:rFonts w:ascii="Times" w:hAnsi="Times" w:cs="Times New Roman"/>
          <w:color w:val="000000" w:themeColor="text1"/>
          <w:lang w:val="en-US"/>
        </w:rPr>
        <w:t>,</w:t>
      </w:r>
    </w:p>
    <w:p w14:paraId="120E9069" w14:textId="425FEE31"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Amigo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“intendì</w:t>
      </w:r>
      <w:r w:rsidR="00494185" w:rsidRPr="00F641B0">
        <w:rPr>
          <w:rFonts w:ascii="Times" w:hAnsi="Times" w:cs="Times New Roman"/>
          <w:color w:val="000000" w:themeColor="text1"/>
          <w:lang w:val="en-US"/>
        </w:rPr>
        <w:t xml:space="preserve"> el mio parlere</w:t>
      </w:r>
      <w:r w:rsidRPr="00F641B0">
        <w:rPr>
          <w:rFonts w:ascii="Times" w:hAnsi="Times" w:cs="Times New Roman"/>
          <w:color w:val="000000" w:themeColor="text1"/>
          <w:lang w:val="en-US"/>
        </w:rPr>
        <w:t>:</w:t>
      </w:r>
    </w:p>
    <w:p w14:paraId="53C6D14D" w14:textId="5B6EEE9A"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ate</w:t>
      </w:r>
      <w:r w:rsidRPr="00F641B0">
        <w:rPr>
          <w:rFonts w:ascii="Times" w:hAnsi="Times" w:cs="Times New Roman"/>
          <w:color w:val="000000" w:themeColor="text1"/>
          <w:lang w:val="en-US"/>
        </w:rPr>
        <w:t>ne a U</w:t>
      </w:r>
      <w:r w:rsidR="00494185" w:rsidRPr="00F641B0">
        <w:rPr>
          <w:rFonts w:ascii="Times" w:hAnsi="Times" w:cs="Times New Roman"/>
          <w:color w:val="000000" w:themeColor="text1"/>
          <w:lang w:val="en-US"/>
        </w:rPr>
        <w:t xml:space="preserve">go </w:t>
      </w:r>
      <w:r w:rsidR="00EB4EAE" w:rsidRPr="00F641B0">
        <w:rPr>
          <w:rFonts w:ascii="Times" w:hAnsi="Times" w:cs="Times New Roman"/>
          <w:color w:val="000000" w:themeColor="text1"/>
          <w:lang w:val="en-US"/>
        </w:rPr>
        <w:t>o</w:t>
      </w:r>
      <w:r w:rsidR="00525D8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tu l’ave</w:t>
      </w:r>
      <w:r w:rsidR="00FB0DAC" w:rsidRPr="00F641B0">
        <w:rPr>
          <w:rFonts w:ascii="Times" w:hAnsi="Times" w:cs="Times New Roman"/>
          <w:color w:val="000000" w:themeColor="text1"/>
          <w:lang w:val="en-US"/>
        </w:rPr>
        <w:t>ré</w:t>
      </w:r>
      <w:r w:rsidRPr="00F641B0">
        <w:rPr>
          <w:rFonts w:ascii="Times" w:hAnsi="Times" w:cs="Times New Roman"/>
          <w:color w:val="000000" w:themeColor="text1"/>
          <w:lang w:val="en-US"/>
        </w:rPr>
        <w:t xml:space="preserve"> trov</w:t>
      </w:r>
      <w:r w:rsidR="00494185"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p>
    <w:p w14:paraId="0D5869EB" w14:textId="621CCBC9" w:rsidR="00494185" w:rsidRPr="00F641B0" w:rsidRDefault="0084084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E·ssi</w:t>
      </w:r>
      <w:r w:rsidR="005C4B7D" w:rsidRPr="00F641B0">
        <w:rPr>
          <w:rFonts w:ascii="Times" w:hAnsi="Times" w:cs="Times New Roman"/>
          <w:color w:val="000000" w:themeColor="text1"/>
          <w:lang w:val="en-US"/>
        </w:rPr>
        <w:t xml:space="preserve"> li dì ch’io li </w:t>
      </w:r>
      <w:r w:rsidR="00024205">
        <w:rPr>
          <w:rFonts w:ascii="Times" w:hAnsi="Times" w:cs="Times New Roman"/>
          <w:color w:val="000000" w:themeColor="text1"/>
          <w:lang w:val="en-US"/>
        </w:rPr>
        <w:t>voio</w:t>
      </w:r>
      <w:r w:rsidR="00494185" w:rsidRPr="00F641B0">
        <w:rPr>
          <w:rFonts w:ascii="Times" w:hAnsi="Times" w:cs="Times New Roman"/>
          <w:color w:val="000000" w:themeColor="text1"/>
          <w:lang w:val="en-US"/>
        </w:rPr>
        <w:t xml:space="preserve"> parllere</w:t>
      </w:r>
      <w:r w:rsidR="005E7CB8" w:rsidRPr="00F641B0">
        <w:rPr>
          <w:rFonts w:ascii="Times" w:hAnsi="Times" w:cs="Times New Roman"/>
          <w:color w:val="000000" w:themeColor="text1"/>
          <w:lang w:val="en-US"/>
        </w:rPr>
        <w:t>;</w:t>
      </w:r>
    </w:p>
    <w:p w14:paraId="13E401EA" w14:textId="6EC12505"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È</w:t>
      </w:r>
      <w:r w:rsidR="00494185" w:rsidRPr="00F641B0">
        <w:rPr>
          <w:rFonts w:ascii="Times" w:hAnsi="Times" w:cs="Times New Roman"/>
          <w:color w:val="000000" w:themeColor="text1"/>
          <w:lang w:val="en-US"/>
        </w:rPr>
        <w:t xml:space="preserve"> da parte lo re ch</w:t>
      </w:r>
      <w:r w:rsidR="00B80C56"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w:t>
      </w:r>
      <w:r w:rsidRPr="00F641B0">
        <w:rPr>
          <w:rStyle w:val="FootnoteReference"/>
          <w:rFonts w:ascii="Times" w:hAnsi="Times" w:cs="Times New Roman"/>
          <w:color w:val="000000" w:themeColor="text1"/>
          <w:lang w:val="en-US"/>
        </w:rPr>
        <w:footnoteReference w:id="102"/>
      </w:r>
      <w:r w:rsidR="00494185" w:rsidRPr="00F641B0">
        <w:rPr>
          <w:rFonts w:ascii="Times" w:hAnsi="Times" w:cs="Times New Roman"/>
          <w:color w:val="000000" w:themeColor="text1"/>
          <w:lang w:val="en-US"/>
        </w:rPr>
        <w:t xml:space="preserve"> fa domandere</w:t>
      </w:r>
      <w:r w:rsidRPr="00F641B0">
        <w:rPr>
          <w:rFonts w:ascii="Times" w:hAnsi="Times" w:cs="Times New Roman"/>
          <w:color w:val="000000" w:themeColor="text1"/>
          <w:lang w:val="en-US"/>
        </w:rPr>
        <w:t>.”</w:t>
      </w:r>
    </w:p>
    <w:p w14:paraId="2D2A218F" w14:textId="31094D3F"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respoxe ben e v</w:t>
      </w:r>
      <w:r w:rsidR="00494185" w:rsidRPr="00F641B0">
        <w:rPr>
          <w:rFonts w:ascii="Times" w:hAnsi="Times" w:cs="Times New Roman"/>
          <w:color w:val="000000" w:themeColor="text1"/>
          <w:lang w:val="en-US"/>
        </w:rPr>
        <w:t>olentiere</w:t>
      </w:r>
      <w:r w:rsidR="005E7CB8" w:rsidRPr="00F641B0">
        <w:rPr>
          <w:rFonts w:ascii="Times" w:hAnsi="Times" w:cs="Times New Roman"/>
          <w:color w:val="000000" w:themeColor="text1"/>
          <w:lang w:val="en-US"/>
        </w:rPr>
        <w:t>.</w:t>
      </w:r>
    </w:p>
    <w:p w14:paraId="6A776945" w14:textId="5DE24128" w:rsidR="009B59A1" w:rsidRPr="00F641B0" w:rsidRDefault="005C4B7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v</w:t>
      </w:r>
      <w:r w:rsidR="00A67EED">
        <w:rPr>
          <w:rFonts w:ascii="Times" w:hAnsi="Times" w:cs="Times New Roman"/>
          <w:color w:val="000000" w:themeColor="text1"/>
          <w:lang w:val="en-US"/>
        </w:rPr>
        <w:t>ene al pallaço sulla·</w:t>
      </w:r>
      <w:r w:rsidR="00494185" w:rsidRPr="00F641B0">
        <w:rPr>
          <w:rFonts w:ascii="Times" w:hAnsi="Times" w:cs="Times New Roman"/>
          <w:color w:val="000000" w:themeColor="text1"/>
          <w:lang w:val="en-US"/>
        </w:rPr>
        <w:t>ssalla plenere</w:t>
      </w:r>
    </w:p>
    <w:p w14:paraId="3C6BCD20" w14:textId="1250C9FD" w:rsidR="00494185" w:rsidRPr="00F641B0" w:rsidRDefault="00EB4EAE" w:rsidP="00E629C4">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5E7CB8" w:rsidRPr="00F641B0">
        <w:rPr>
          <w:rFonts w:ascii="Times" w:hAnsi="Times" w:cs="Times New Roman"/>
          <w:color w:val="000000" w:themeColor="text1"/>
          <w:lang w:val="en-US"/>
        </w:rPr>
        <w:t>'</w:t>
      </w:r>
      <w:r w:rsidR="005C4B7D" w:rsidRPr="00F641B0">
        <w:rPr>
          <w:rFonts w:ascii="Times" w:hAnsi="Times" w:cs="Times New Roman"/>
          <w:color w:val="000000" w:themeColor="text1"/>
          <w:lang w:val="en-US"/>
        </w:rPr>
        <w:t xml:space="preserve"> </w:t>
      </w:r>
      <w:r w:rsidR="00E629C4" w:rsidRPr="00F641B0">
        <w:rPr>
          <w:rFonts w:ascii="Times" w:hAnsi="Times" w:cs="Times New Roman"/>
          <w:color w:val="000000" w:themeColor="text1"/>
          <w:lang w:val="en-US"/>
        </w:rPr>
        <w:t>e</w:t>
      </w:r>
      <w:r w:rsidR="005C4B7D" w:rsidRPr="00F641B0">
        <w:rPr>
          <w:rFonts w:ascii="Times" w:hAnsi="Times" w:cs="Times New Roman"/>
          <w:color w:val="000000" w:themeColor="text1"/>
          <w:lang w:val="en-US"/>
        </w:rPr>
        <w:t>l vete U</w:t>
      </w:r>
      <w:r w:rsidR="00494185" w:rsidRPr="00F641B0">
        <w:rPr>
          <w:rFonts w:ascii="Times" w:hAnsi="Times" w:cs="Times New Roman"/>
          <w:color w:val="000000" w:themeColor="text1"/>
          <w:lang w:val="en-US"/>
        </w:rPr>
        <w:t>g</w:t>
      </w:r>
      <w:r w:rsidR="005C4B7D" w:rsidRPr="00F641B0">
        <w:rPr>
          <w:rFonts w:ascii="Times" w:hAnsi="Times" w:cs="Times New Roman"/>
          <w:color w:val="000000" w:themeColor="text1"/>
          <w:lang w:val="en-US"/>
        </w:rPr>
        <w:t>o</w:t>
      </w:r>
      <w:r w:rsidR="00E629C4" w:rsidRPr="00F641B0">
        <w:rPr>
          <w:rFonts w:ascii="Times" w:hAnsi="Times" w:cs="Times New Roman"/>
          <w:color w:val="000000" w:themeColor="text1"/>
          <w:lang w:val="en-US"/>
        </w:rPr>
        <w:t>,</w:t>
      </w:r>
      <w:r w:rsidR="005C4B7D"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5C4B7D" w:rsidRPr="00F641B0">
        <w:rPr>
          <w:rFonts w:ascii="Times" w:hAnsi="Times" w:cs="Times New Roman"/>
          <w:color w:val="000000" w:themeColor="text1"/>
          <w:lang w:val="en-US"/>
        </w:rPr>
        <w:t>i v</w:t>
      </w:r>
      <w:r w:rsidR="00494185" w:rsidRPr="00F641B0">
        <w:rPr>
          <w:rFonts w:ascii="Times" w:hAnsi="Times" w:cs="Times New Roman"/>
          <w:color w:val="000000" w:themeColor="text1"/>
          <w:lang w:val="en-US"/>
        </w:rPr>
        <w:t>a a des</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nere</w:t>
      </w:r>
    </w:p>
    <w:p w14:paraId="0EA9133A" w14:textId="16819627" w:rsidR="00494185" w:rsidRPr="00F641B0" w:rsidRDefault="005C4B7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S</w:t>
      </w:r>
      <w:r w:rsidR="00494185" w:rsidRPr="00F641B0">
        <w:rPr>
          <w:rFonts w:ascii="Times" w:hAnsi="Times" w:cs="Times New Roman"/>
          <w:color w:val="000000" w:themeColor="text1"/>
          <w:lang w:val="en-US"/>
        </w:rPr>
        <w:t>angu</w:t>
      </w:r>
      <w:r w:rsidR="00EB3456" w:rsidRPr="00F641B0">
        <w:rPr>
          <w:rFonts w:ascii="Times" w:hAnsi="Times" w:cs="Times New Roman"/>
          <w:color w:val="000000" w:themeColor="text1"/>
          <w:lang w:val="en-US"/>
        </w:rPr>
        <w:t>y</w:t>
      </w:r>
      <w:r w:rsidR="00203EC8"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li vorav</w:t>
      </w:r>
      <w:r w:rsidR="00494185" w:rsidRPr="00F641B0">
        <w:rPr>
          <w:rFonts w:ascii="Times" w:hAnsi="Times" w:cs="Times New Roman"/>
          <w:color w:val="000000" w:themeColor="text1"/>
          <w:lang w:val="en-US"/>
        </w:rPr>
        <w:t>e parlere</w:t>
      </w:r>
      <w:r w:rsidRPr="00F641B0">
        <w:rPr>
          <w:rFonts w:ascii="Times" w:hAnsi="Times" w:cs="Times New Roman"/>
          <w:color w:val="000000" w:themeColor="text1"/>
          <w:lang w:val="en-US"/>
        </w:rPr>
        <w:t>.</w:t>
      </w:r>
    </w:p>
    <w:p w14:paraId="73C9DD7F" w14:textId="23586A28" w:rsidR="00494185" w:rsidRPr="00F641B0" w:rsidRDefault="00E629C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Quando U</w:t>
      </w:r>
      <w:r w:rsidR="00494185" w:rsidRPr="00F641B0">
        <w:rPr>
          <w:rFonts w:ascii="Times" w:hAnsi="Times" w:cs="Times New Roman"/>
          <w:color w:val="000000" w:themeColor="text1"/>
          <w:lang w:val="en-US"/>
        </w:rPr>
        <w:t>go l</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intende</w:t>
      </w:r>
      <w:r w:rsidRPr="00F641B0">
        <w:rPr>
          <w:rFonts w:ascii="Times" w:hAnsi="Times" w:cs="Times New Roman"/>
          <w:color w:val="000000" w:themeColor="text1"/>
          <w:lang w:val="en-US"/>
        </w:rPr>
        <w:t>,</w:t>
      </w:r>
      <w:r w:rsidR="00AF1197" w:rsidRPr="00F641B0">
        <w:rPr>
          <w:rFonts w:ascii="Times" w:hAnsi="Times" w:cs="Times New Roman"/>
          <w:color w:val="000000" w:themeColor="text1"/>
          <w:lang w:val="en-US"/>
        </w:rPr>
        <w:t xml:space="preserve"> se presse (a) </w:t>
      </w:r>
      <w:r w:rsidR="001B1189">
        <w:rPr>
          <w:rFonts w:ascii="Times" w:hAnsi="Times" w:cs="Times New Roman"/>
          <w:color w:val="000000" w:themeColor="text1"/>
          <w:lang w:val="en-US"/>
        </w:rPr>
        <w:t>merevei</w:t>
      </w:r>
      <w:r w:rsidR="005843EF" w:rsidRPr="00F641B0">
        <w:rPr>
          <w:rFonts w:ascii="Times" w:hAnsi="Times" w:cs="Times New Roman"/>
          <w:color w:val="000000" w:themeColor="text1"/>
          <w:lang w:val="en-US"/>
        </w:rPr>
        <w:t>ere</w:t>
      </w:r>
      <w:r w:rsidR="00CB490D" w:rsidRPr="00F641B0">
        <w:rPr>
          <w:rFonts w:ascii="Times" w:hAnsi="Times" w:cs="Times New Roman"/>
          <w:color w:val="000000" w:themeColor="text1"/>
          <w:lang w:val="en-US"/>
        </w:rPr>
        <w:t>;</w:t>
      </w:r>
      <w:r w:rsidR="00ED7F26" w:rsidRPr="00F641B0">
        <w:rPr>
          <w:rStyle w:val="FootnoteReference"/>
          <w:rFonts w:ascii="Times" w:hAnsi="Times" w:cs="Times New Roman"/>
          <w:color w:val="000000" w:themeColor="text1"/>
          <w:lang w:val="en-US"/>
        </w:rPr>
        <w:footnoteReference w:id="103"/>
      </w:r>
    </w:p>
    <w:p w14:paraId="0CC2263E" w14:textId="44FCF9A0" w:rsidR="00494185"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(22R) </w:t>
      </w:r>
      <w:r w:rsidR="00AF1197" w:rsidRPr="00F641B0">
        <w:rPr>
          <w:rFonts w:ascii="Times" w:hAnsi="Times" w:cs="Times New Roman"/>
          <w:color w:val="000000" w:themeColor="text1"/>
          <w:lang w:val="en-US"/>
        </w:rPr>
        <w:t>El non v</w:t>
      </w:r>
      <w:r w:rsidR="00494185" w:rsidRPr="00F641B0">
        <w:rPr>
          <w:rFonts w:ascii="Times" w:hAnsi="Times" w:cs="Times New Roman"/>
          <w:color w:val="000000" w:themeColor="text1"/>
          <w:lang w:val="en-US"/>
        </w:rPr>
        <w:t>olsse longamente tardere</w:t>
      </w:r>
      <w:r w:rsidR="00AF1197" w:rsidRPr="00F641B0">
        <w:rPr>
          <w:rFonts w:ascii="Times" w:hAnsi="Times" w:cs="Times New Roman"/>
          <w:color w:val="000000" w:themeColor="text1"/>
          <w:lang w:val="en-US"/>
        </w:rPr>
        <w:t>,</w:t>
      </w:r>
    </w:p>
    <w:p w14:paraId="0F41BFCA" w14:textId="1F02B51C" w:rsidR="00494185" w:rsidRPr="00F641B0" w:rsidRDefault="00AF119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ene a</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 xml:space="preserve">la porta </w:t>
      </w:r>
      <w:r w:rsidR="00EB4EAE" w:rsidRPr="00F641B0">
        <w:rPr>
          <w:rFonts w:ascii="Times" w:hAnsi="Times" w:cs="Times New Roman"/>
          <w:color w:val="000000" w:themeColor="text1"/>
          <w:lang w:val="en-US"/>
        </w:rPr>
        <w:t>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color w:val="000000" w:themeColor="text1"/>
          <w:lang w:val="en-US"/>
        </w:rPr>
        <w:t xml:space="preserve"> ave trov</w:t>
      </w:r>
      <w:r w:rsidR="00494185"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p>
    <w:p w14:paraId="689357B0" w14:textId="2AECED3F" w:rsidR="0024062A" w:rsidRPr="00F641B0" w:rsidRDefault="00F97FDA" w:rsidP="009225F0">
      <w:pPr>
        <w:pStyle w:val="BodyTextFirstIndent2"/>
        <w:rPr>
          <w:rFonts w:ascii="Times" w:hAnsi="Times"/>
          <w:lang w:val="en-US"/>
        </w:rPr>
      </w:pPr>
      <w:r w:rsidRPr="00F641B0">
        <w:rPr>
          <w:rFonts w:ascii="Times" w:hAnsi="Times"/>
          <w:lang w:val="en-US"/>
        </w:rPr>
        <w:t>[Laisse 29]</w:t>
      </w:r>
    </w:p>
    <w:p w14:paraId="143F268D" w14:textId="376759C6" w:rsidR="00494185" w:rsidRPr="00F641B0" w:rsidRDefault="00AF119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Pr="00F641B0">
        <w:rPr>
          <w:rFonts w:ascii="Times" w:hAnsi="Times" w:cs="Times New Roman"/>
          <w:color w:val="000000" w:themeColor="text1"/>
          <w:lang w:val="en-US"/>
        </w:rPr>
        <w:t>Conpagnon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iCs/>
          <w:color w:val="000000" w:themeColor="text1"/>
          <w:lang w:val="en-US"/>
        </w:rPr>
        <w:t>,”</w:t>
      </w:r>
      <w:r w:rsidRPr="00F641B0">
        <w:rPr>
          <w:rFonts w:ascii="Times" w:hAnsi="Times" w:cs="Times New Roman"/>
          <w:color w:val="000000" w:themeColor="text1"/>
          <w:lang w:val="en-US"/>
        </w:rPr>
        <w:t xml:space="preserve"> dixe Ugo lo v</w:t>
      </w:r>
      <w:r w:rsidR="00494185" w:rsidRPr="00F641B0">
        <w:rPr>
          <w:rFonts w:ascii="Times" w:hAnsi="Times" w:cs="Times New Roman"/>
          <w:color w:val="000000" w:themeColor="text1"/>
          <w:lang w:val="en-US"/>
        </w:rPr>
        <w:t>alant</w:t>
      </w:r>
      <w:r w:rsidRPr="00F641B0">
        <w:rPr>
          <w:rFonts w:ascii="Times" w:hAnsi="Times" w:cs="Times New Roman"/>
          <w:color w:val="000000" w:themeColor="text1"/>
          <w:lang w:val="en-US"/>
        </w:rPr>
        <w:t>,</w:t>
      </w:r>
    </w:p>
    <w:p w14:paraId="55B6B98D" w14:textId="5F282293" w:rsidR="00494185" w:rsidRPr="00F641B0" w:rsidRDefault="00FB0DA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 domandé</w:t>
      </w:r>
      <w:r w:rsidR="00AF1197" w:rsidRPr="00F641B0">
        <w:rPr>
          <w:rFonts w:ascii="Times" w:hAnsi="Times" w:cs="Times New Roman"/>
          <w:color w:val="000000" w:themeColor="text1"/>
          <w:lang w:val="en-US"/>
        </w:rPr>
        <w:t xml:space="preserve"> vui, v</w:t>
      </w:r>
      <w:r w:rsidR="00494185" w:rsidRPr="00F641B0">
        <w:rPr>
          <w:rFonts w:ascii="Times" w:hAnsi="Times" w:cs="Times New Roman"/>
          <w:color w:val="000000" w:themeColor="text1"/>
          <w:lang w:val="en-US"/>
        </w:rPr>
        <w:t>ol</w:t>
      </w:r>
      <w:r w:rsidR="00AF1197"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ui niant</w:t>
      </w:r>
      <w:r w:rsidR="00AF1197" w:rsidRPr="00F641B0">
        <w:rPr>
          <w:rFonts w:ascii="Times" w:hAnsi="Times" w:cs="Times New Roman"/>
          <w:color w:val="000000" w:themeColor="text1"/>
          <w:lang w:val="en-US"/>
        </w:rPr>
        <w:t>?”</w:t>
      </w:r>
    </w:p>
    <w:p w14:paraId="5DF93741" w14:textId="58978F96" w:rsidR="00494185" w:rsidRPr="00F641B0" w:rsidRDefault="00AF119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lo respoxe</w:t>
      </w:r>
      <w:r w:rsidRPr="00F641B0">
        <w:rPr>
          <w:rFonts w:ascii="Times" w:hAnsi="Times" w:cs="Times New Roman"/>
          <w:color w:val="000000" w:themeColor="text1"/>
          <w:lang w:val="en-US"/>
        </w:rPr>
        <w:t>, “Io ve dirò lo conv</w:t>
      </w:r>
      <w:r w:rsidR="00494185" w:rsidRPr="00F641B0">
        <w:rPr>
          <w:rFonts w:ascii="Times" w:hAnsi="Times" w:cs="Times New Roman"/>
          <w:color w:val="000000" w:themeColor="text1"/>
          <w:lang w:val="en-US"/>
        </w:rPr>
        <w:t>ent</w:t>
      </w:r>
      <w:r w:rsidRPr="00F641B0">
        <w:rPr>
          <w:rFonts w:ascii="Times" w:hAnsi="Times" w:cs="Times New Roman"/>
          <w:color w:val="000000" w:themeColor="text1"/>
          <w:lang w:val="en-US"/>
        </w:rPr>
        <w:t>:</w:t>
      </w:r>
    </w:p>
    <w:p w14:paraId="3CC99B12" w14:textId="006BF371"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F47295" w:rsidRPr="00F641B0">
        <w:rPr>
          <w:rFonts w:ascii="Times" w:hAnsi="Times" w:cs="Times New Roman"/>
          <w:color w:val="000000" w:themeColor="text1"/>
          <w:lang w:val="en-US"/>
        </w:rPr>
        <w:t>’</w:t>
      </w:r>
      <w:r w:rsidRPr="00F641B0">
        <w:rPr>
          <w:rFonts w:ascii="Times" w:hAnsi="Times" w:cs="Times New Roman"/>
          <w:color w:val="000000" w:themeColor="text1"/>
          <w:lang w:val="en-US"/>
        </w:rPr>
        <w:t>inp</w:t>
      </w:r>
      <w:r w:rsidR="00DE47FD" w:rsidRPr="00F641B0">
        <w:rPr>
          <w:rFonts w:ascii="Times" w:hAnsi="Times" w:cs="Times New Roman"/>
          <w:i/>
          <w:color w:val="000000" w:themeColor="text1"/>
          <w:lang w:val="en-US"/>
        </w:rPr>
        <w:t>er</w:t>
      </w:r>
      <w:r w:rsidR="00F47295" w:rsidRPr="00F641B0">
        <w:rPr>
          <w:rFonts w:ascii="Times" w:hAnsi="Times" w:cs="Times New Roman"/>
          <w:color w:val="000000" w:themeColor="text1"/>
          <w:lang w:val="en-US"/>
        </w:rPr>
        <w:t>ador Charlo, a chi F</w:t>
      </w:r>
      <w:r w:rsidRPr="00F641B0">
        <w:rPr>
          <w:rFonts w:ascii="Times" w:hAnsi="Times" w:cs="Times New Roman"/>
          <w:color w:val="000000" w:themeColor="text1"/>
          <w:lang w:val="en-US"/>
        </w:rPr>
        <w:t>rançe apant</w:t>
      </w:r>
      <w:r w:rsidR="00F47295" w:rsidRPr="00F641B0">
        <w:rPr>
          <w:rFonts w:ascii="Times" w:hAnsi="Times" w:cs="Times New Roman"/>
          <w:color w:val="000000" w:themeColor="text1"/>
          <w:lang w:val="en-US"/>
        </w:rPr>
        <w:t>,</w:t>
      </w:r>
    </w:p>
    <w:p w14:paraId="1D4ECEF1" w14:textId="7EADEB17" w:rsidR="00494185" w:rsidRPr="00F641B0" w:rsidRDefault="00EB4EA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F47295" w:rsidRPr="00F641B0">
        <w:rPr>
          <w:rFonts w:ascii="Times" w:hAnsi="Times" w:cs="Times New Roman"/>
          <w:color w:val="000000" w:themeColor="text1"/>
          <w:lang w:val="en-US"/>
        </w:rPr>
        <w:t xml:space="preserve"> ve v</w:t>
      </w:r>
      <w:r w:rsidR="00494185" w:rsidRPr="00F641B0">
        <w:rPr>
          <w:rFonts w:ascii="Times" w:hAnsi="Times" w:cs="Times New Roman"/>
          <w:color w:val="000000" w:themeColor="text1"/>
          <w:lang w:val="en-US"/>
        </w:rPr>
        <w:t>ol parllar</w:t>
      </w:r>
      <w:r w:rsidR="00F47295"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se</w:t>
      </w:r>
      <w:r w:rsidR="00ED7F26" w:rsidRPr="00F641B0">
        <w:rPr>
          <w:rFonts w:ascii="Times" w:hAnsi="Times" w:cs="Times New Roman"/>
          <w:color w:val="000000" w:themeColor="text1"/>
          <w:lang w:val="en-US"/>
        </w:rPr>
        <w:t>·</w:t>
      </w:r>
      <w:r w:rsidR="00F47295" w:rsidRPr="00F641B0">
        <w:rPr>
          <w:rFonts w:ascii="Times" w:hAnsi="Times" w:cs="Times New Roman"/>
          <w:color w:val="000000" w:themeColor="text1"/>
          <w:lang w:val="en-US"/>
        </w:rPr>
        <w:t>l v’è</w:t>
      </w:r>
      <w:r w:rsidR="00494185" w:rsidRPr="00F641B0">
        <w:rPr>
          <w:rFonts w:ascii="Times" w:hAnsi="Times" w:cs="Times New Roman"/>
          <w:color w:val="000000" w:themeColor="text1"/>
          <w:lang w:val="en-US"/>
        </w:rPr>
        <w:t xml:space="preserve"> a</w:t>
      </w:r>
      <w:r w:rsidR="00F47295" w:rsidRPr="00F641B0">
        <w:rPr>
          <w:rFonts w:ascii="Times" w:hAnsi="Times" w:cs="Times New Roman"/>
          <w:color w:val="000000" w:themeColor="text1"/>
          <w:lang w:val="en-US"/>
        </w:rPr>
        <w:t xml:space="preserve"> talent.</w:t>
      </w:r>
    </w:p>
    <w:p w14:paraId="7365BF60" w14:textId="7484DF27" w:rsidR="00494185" w:rsidRPr="00F641B0" w:rsidRDefault="00F4729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Saver vuol lo v</w:t>
      </w:r>
      <w:r w:rsidR="00494185" w:rsidRPr="00F641B0">
        <w:rPr>
          <w:rFonts w:ascii="Times" w:hAnsi="Times" w:cs="Times New Roman"/>
          <w:color w:val="000000" w:themeColor="text1"/>
          <w:lang w:val="en-US"/>
        </w:rPr>
        <w:t>ero da</w:t>
      </w:r>
      <w:r w:rsidR="00EB3456" w:rsidRPr="00F641B0">
        <w:rPr>
          <w:rFonts w:ascii="Times" w:hAnsi="Times" w:cs="Times New Roman"/>
          <w:color w:val="000000" w:themeColor="text1"/>
          <w:lang w:val="en-US"/>
        </w:rPr>
        <w:t xml:space="preserve"> vui certanam(an)</w:t>
      </w:r>
      <w:r w:rsidR="00494185" w:rsidRPr="00F641B0">
        <w:rPr>
          <w:rFonts w:ascii="Times" w:hAnsi="Times" w:cs="Times New Roman"/>
          <w:color w:val="000000" w:themeColor="text1"/>
          <w:lang w:val="en-US"/>
        </w:rPr>
        <w:t>t</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04"/>
      </w:r>
    </w:p>
    <w:p w14:paraId="216BBF30" w14:textId="66E7439E" w:rsidR="00494185" w:rsidRPr="00F641B0" w:rsidRDefault="00F4729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soa fia tuto lo conv</w:t>
      </w:r>
      <w:r w:rsidR="00494185" w:rsidRPr="00F641B0">
        <w:rPr>
          <w:rFonts w:ascii="Times" w:hAnsi="Times" w:cs="Times New Roman"/>
          <w:color w:val="000000" w:themeColor="text1"/>
          <w:lang w:val="en-US"/>
        </w:rPr>
        <w:t>inant</w:t>
      </w:r>
      <w:r w:rsidRPr="00F641B0">
        <w:rPr>
          <w:rFonts w:ascii="Times" w:hAnsi="Times" w:cs="Times New Roman"/>
          <w:color w:val="000000" w:themeColor="text1"/>
          <w:lang w:val="en-US"/>
        </w:rPr>
        <w:t>,</w:t>
      </w:r>
    </w:p>
    <w:p w14:paraId="3D924AE9" w14:textId="108667B3" w:rsidR="00494185" w:rsidRPr="00F641B0" w:rsidRDefault="00F4729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S’ella fè quelo che vui dì</w:t>
      </w:r>
      <w:r w:rsidR="00494185" w:rsidRPr="00F641B0">
        <w:rPr>
          <w:rFonts w:ascii="Times" w:hAnsi="Times" w:cs="Times New Roman"/>
          <w:color w:val="000000" w:themeColor="text1"/>
          <w:lang w:val="en-US"/>
        </w:rPr>
        <w:t xml:space="preserve"> al pressant</w:t>
      </w:r>
      <w:r w:rsidRPr="00F641B0">
        <w:rPr>
          <w:rFonts w:ascii="Times" w:hAnsi="Times" w:cs="Times New Roman"/>
          <w:color w:val="000000" w:themeColor="text1"/>
          <w:lang w:val="en-US"/>
        </w:rPr>
        <w:t>.”</w:t>
      </w:r>
    </w:p>
    <w:p w14:paraId="3050A882" w14:textId="1A817FAF" w:rsidR="00494185" w:rsidRPr="00F641B0" w:rsidRDefault="00F4729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U</w:t>
      </w:r>
      <w:r w:rsidR="00572258" w:rsidRPr="00F641B0">
        <w:rPr>
          <w:rFonts w:ascii="Times" w:hAnsi="Times" w:cs="Times New Roman"/>
          <w:i/>
          <w:color w:val="000000" w:themeColor="text1"/>
          <w:lang w:val="en-US"/>
        </w:rPr>
        <w:t>go</w:t>
      </w:r>
      <w:r w:rsidR="00484D90" w:rsidRPr="00F641B0">
        <w:rPr>
          <w:rFonts w:ascii="Times" w:hAnsi="Times" w:cs="Times New Roman"/>
          <w:iCs/>
          <w:color w:val="000000" w:themeColor="text1"/>
          <w:lang w:val="en-US"/>
        </w:rPr>
        <w:t>,</w:t>
      </w:r>
      <w:r w:rsidR="00484D90" w:rsidRPr="00F641B0">
        <w:rPr>
          <w:rFonts w:ascii="Times" w:hAnsi="Times" w:cs="Times New Roman"/>
          <w:color w:val="000000" w:themeColor="text1"/>
          <w:lang w:val="en-US"/>
        </w:rPr>
        <w:t xml:space="preserve"> “Io lo </w:t>
      </w:r>
      <w:r w:rsidR="00024205">
        <w:rPr>
          <w:rFonts w:ascii="Times" w:hAnsi="Times" w:cs="Times New Roman"/>
          <w:color w:val="000000" w:themeColor="text1"/>
          <w:lang w:val="en-US"/>
        </w:rPr>
        <w:t>voio</w:t>
      </w:r>
      <w:r w:rsidR="00494185" w:rsidRPr="00F641B0">
        <w:rPr>
          <w:rFonts w:ascii="Times" w:hAnsi="Times" w:cs="Times New Roman"/>
          <w:color w:val="000000" w:themeColor="text1"/>
          <w:lang w:val="en-US"/>
        </w:rPr>
        <w:t xml:space="preserve"> ben e çant</w:t>
      </w:r>
      <w:r w:rsidR="00484D90" w:rsidRPr="00F641B0">
        <w:rPr>
          <w:rFonts w:ascii="Times" w:hAnsi="Times" w:cs="Times New Roman"/>
          <w:color w:val="000000" w:themeColor="text1"/>
          <w:lang w:val="en-US"/>
        </w:rPr>
        <w:t>,</w:t>
      </w:r>
    </w:p>
    <w:p w14:paraId="215D513B" w14:textId="281BE240" w:rsidR="00494185" w:rsidRPr="00F641B0" w:rsidRDefault="00EB4EA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484D90"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egna a mi cun sso mior ch</w:t>
      </w:r>
      <w:r w:rsidR="00BE775A" w:rsidRPr="00F641B0">
        <w:rPr>
          <w:rFonts w:ascii="Times" w:hAnsi="Times" w:cs="Times New Roman"/>
          <w:i/>
          <w:color w:val="000000" w:themeColor="text1"/>
          <w:lang w:val="en-US"/>
        </w:rPr>
        <w:t>avalie</w:t>
      </w:r>
      <w:r w:rsidR="00484D90" w:rsidRPr="00F641B0">
        <w:rPr>
          <w:rFonts w:ascii="Times" w:hAnsi="Times" w:cs="Times New Roman"/>
          <w:color w:val="000000" w:themeColor="text1"/>
          <w:lang w:val="en-US"/>
        </w:rPr>
        <w:t>r v</w:t>
      </w:r>
      <w:r w:rsidR="00494185" w:rsidRPr="00F641B0">
        <w:rPr>
          <w:rFonts w:ascii="Times" w:hAnsi="Times" w:cs="Times New Roman"/>
          <w:color w:val="000000" w:themeColor="text1"/>
          <w:lang w:val="en-US"/>
        </w:rPr>
        <w:t>alant</w:t>
      </w:r>
      <w:r w:rsidR="00484D90" w:rsidRPr="00F641B0">
        <w:rPr>
          <w:rFonts w:ascii="Times" w:hAnsi="Times" w:cs="Times New Roman"/>
          <w:color w:val="000000" w:themeColor="text1"/>
          <w:lang w:val="en-US"/>
        </w:rPr>
        <w:t>.”</w:t>
      </w:r>
    </w:p>
    <w:p w14:paraId="1401FB49" w14:textId="315DAAD6" w:rsidR="00494185" w:rsidRPr="00F641B0" w:rsidRDefault="00484D9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Pr="00F641B0">
        <w:rPr>
          <w:rFonts w:ascii="Times" w:hAnsi="Times" w:cs="Times New Roman"/>
          <w:iCs/>
          <w:color w:val="000000" w:themeColor="text1"/>
          <w:lang w:val="en-US"/>
        </w:rPr>
        <w:t>,</w:t>
      </w:r>
      <w:r w:rsidRPr="00F641B0">
        <w:rPr>
          <w:rFonts w:ascii="Times" w:hAnsi="Times" w:cs="Times New Roman"/>
          <w:color w:val="000000" w:themeColor="text1"/>
          <w:lang w:val="en-US"/>
        </w:rPr>
        <w:t xml:space="preserve"> “C</w:t>
      </w:r>
      <w:r w:rsidR="00494185" w:rsidRPr="00F641B0">
        <w:rPr>
          <w:rFonts w:ascii="Times" w:hAnsi="Times" w:cs="Times New Roman"/>
          <w:color w:val="000000" w:themeColor="text1"/>
          <w:lang w:val="en-US"/>
        </w:rPr>
        <w:t>onpagnon</w:t>
      </w:r>
      <w:r w:rsidRPr="00F641B0">
        <w:rPr>
          <w:rFonts w:ascii="Times" w:hAnsi="Times" w:cs="Times New Roman"/>
          <w:color w:val="000000" w:themeColor="text1"/>
          <w:lang w:val="en-US"/>
        </w:rPr>
        <w:t>, or atendì</w:t>
      </w:r>
      <w:r w:rsidR="00494185" w:rsidRPr="00F641B0">
        <w:rPr>
          <w:rFonts w:ascii="Times" w:hAnsi="Times" w:cs="Times New Roman"/>
          <w:color w:val="000000" w:themeColor="text1"/>
          <w:lang w:val="en-US"/>
        </w:rPr>
        <w:t xml:space="preserve"> arquant</w:t>
      </w:r>
      <w:r w:rsidRPr="00F641B0">
        <w:rPr>
          <w:rFonts w:ascii="Times" w:hAnsi="Times" w:cs="Times New Roman"/>
          <w:color w:val="000000" w:themeColor="text1"/>
          <w:lang w:val="en-US"/>
        </w:rPr>
        <w:t>.”</w:t>
      </w:r>
      <w:r w:rsidR="00192AA2" w:rsidRPr="00F641B0">
        <w:rPr>
          <w:rStyle w:val="FootnoteReference"/>
          <w:rFonts w:ascii="Times" w:hAnsi="Times" w:cs="Times New Roman"/>
          <w:color w:val="000000" w:themeColor="text1"/>
          <w:lang w:val="en-US"/>
        </w:rPr>
        <w:footnoteReference w:id="105"/>
      </w:r>
    </w:p>
    <w:p w14:paraId="2B11D180" w14:textId="65815835" w:rsidR="00494185" w:rsidRPr="00F641B0" w:rsidRDefault="00484D9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w:t>
      </w:r>
      <w:r w:rsidR="00494185" w:rsidRPr="00F641B0">
        <w:rPr>
          <w:rFonts w:ascii="Times" w:hAnsi="Times" w:cs="Times New Roman"/>
          <w:color w:val="000000" w:themeColor="text1"/>
          <w:lang w:val="en-US"/>
        </w:rPr>
        <w:t>angui</w:t>
      </w:r>
      <w:r w:rsidR="00203EC8" w:rsidRPr="00F641B0">
        <w:rPr>
          <w:rFonts w:ascii="Times" w:hAnsi="Times" w:cs="Times New Roman"/>
          <w:i/>
          <w:color w:val="000000" w:themeColor="text1"/>
          <w:lang w:val="en-US"/>
        </w:rPr>
        <w:t>n</w:t>
      </w:r>
      <w:r w:rsidR="00494185" w:rsidRPr="00F641B0">
        <w:rPr>
          <w:rFonts w:ascii="Times" w:hAnsi="Times" w:cs="Times New Roman"/>
          <w:color w:val="000000" w:themeColor="text1"/>
          <w:lang w:val="en-US"/>
        </w:rPr>
        <w:t xml:space="preserve"> no demor</w:t>
      </w:r>
      <w:r w:rsidRPr="00F641B0">
        <w:rPr>
          <w:rFonts w:ascii="Times" w:hAnsi="Times" w:cs="Times New Roman"/>
          <w:color w:val="000000" w:themeColor="text1"/>
          <w:lang w:val="en-US"/>
        </w:rPr>
        <w:t>à</w:t>
      </w:r>
      <w:r w:rsidR="00494185" w:rsidRPr="00F641B0">
        <w:rPr>
          <w:rFonts w:ascii="Times" w:hAnsi="Times" w:cs="Times New Roman"/>
          <w:color w:val="000000" w:themeColor="text1"/>
          <w:lang w:val="en-US"/>
        </w:rPr>
        <w:t xml:space="preserve"> niant</w:t>
      </w:r>
    </w:p>
    <w:p w14:paraId="659ED4E5" w14:textId="3EA62AAE"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84D90" w:rsidRPr="00F641B0">
        <w:rPr>
          <w:rFonts w:ascii="Times" w:hAnsi="Times" w:cs="Times New Roman"/>
          <w:color w:val="000000" w:themeColor="text1"/>
          <w:lang w:val="en-US"/>
        </w:rPr>
        <w:t xml:space="preserve"> vene al re, tuto li v</w:t>
      </w:r>
      <w:r w:rsidRPr="00F641B0">
        <w:rPr>
          <w:rFonts w:ascii="Times" w:hAnsi="Times" w:cs="Times New Roman"/>
          <w:color w:val="000000" w:themeColor="text1"/>
          <w:lang w:val="en-US"/>
        </w:rPr>
        <w:t>a cuntant</w:t>
      </w:r>
      <w:r w:rsidR="00F97FDA" w:rsidRPr="00F641B0">
        <w:rPr>
          <w:rFonts w:ascii="Times" w:hAnsi="Times" w:cs="Times New Roman"/>
          <w:color w:val="000000" w:themeColor="text1"/>
          <w:lang w:val="en-US"/>
        </w:rPr>
        <w:t>,</w:t>
      </w:r>
    </w:p>
    <w:p w14:paraId="195A3447" w14:textId="3D4F6888" w:rsidR="00494185" w:rsidRPr="00F641B0" w:rsidRDefault="00484D9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U</w:t>
      </w:r>
      <w:r w:rsidR="00572258" w:rsidRPr="00F641B0">
        <w:rPr>
          <w:rFonts w:ascii="Times" w:hAnsi="Times" w:cs="Times New Roman"/>
          <w:i/>
          <w:color w:val="000000" w:themeColor="text1"/>
          <w:lang w:val="en-US"/>
        </w:rPr>
        <w:t>go</w:t>
      </w:r>
      <w:r w:rsidR="00494185" w:rsidRPr="00F641B0">
        <w:rPr>
          <w:rFonts w:ascii="Times" w:hAnsi="Times" w:cs="Times New Roman"/>
          <w:color w:val="000000" w:themeColor="text1"/>
          <w:lang w:val="en-US"/>
        </w:rPr>
        <w:t xml:space="preserve"> l</w:t>
      </w:r>
      <w:r w:rsidR="00ED7F26" w:rsidRPr="00F641B0">
        <w:rPr>
          <w:rFonts w:ascii="Times" w:hAnsi="Times" w:cs="Times New Roman"/>
          <w:color w:val="000000" w:themeColor="text1"/>
          <w:lang w:val="en-US"/>
        </w:rPr>
        <w:t>’aspetà</w:t>
      </w:r>
      <w:r w:rsidRPr="00F641B0">
        <w:rPr>
          <w:rFonts w:ascii="Times" w:hAnsi="Times" w:cs="Times New Roman"/>
          <w:color w:val="000000" w:themeColor="text1"/>
          <w:lang w:val="en-US"/>
        </w:rPr>
        <w:t xml:space="preserve"> alla porta dav</w:t>
      </w:r>
      <w:r w:rsidR="00494185"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34944E87" w14:textId="1125034E"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w:t>
      </w:r>
      <w:r w:rsidR="00484D9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 l</w:t>
      </w:r>
      <w:r w:rsidR="00484D90"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484D90" w:rsidRPr="00F641B0">
        <w:rPr>
          <w:rFonts w:ascii="Times" w:hAnsi="Times" w:cs="Times New Roman"/>
          <w:color w:val="000000" w:themeColor="text1"/>
          <w:lang w:val="en-US"/>
        </w:rPr>
        <w:t>,</w:t>
      </w:r>
      <w:r w:rsidR="00763BBC" w:rsidRPr="00F641B0">
        <w:rPr>
          <w:rFonts w:ascii="Times" w:hAnsi="Times" w:cs="Times New Roman"/>
          <w:color w:val="000000" w:themeColor="text1"/>
          <w:lang w:val="en-US"/>
        </w:rPr>
        <w:t xml:space="preserve"> </w:t>
      </w:r>
      <w:r w:rsidR="00076F52">
        <w:rPr>
          <w:rFonts w:ascii="Times" w:hAnsi="Times" w:cs="Times New Roman"/>
          <w:color w:val="000000" w:themeColor="text1"/>
          <w:lang w:val="en-US"/>
        </w:rPr>
        <w:t>no·ss</w:t>
      </w:r>
      <w:r w:rsidR="00ED7F26" w:rsidRPr="00F641B0">
        <w:rPr>
          <w:rFonts w:ascii="Times" w:hAnsi="Times" w:cs="Times New Roman"/>
          <w:color w:val="000000" w:themeColor="text1"/>
          <w:lang w:val="en-US"/>
        </w:rPr>
        <w:t>e tardà</w:t>
      </w:r>
      <w:r w:rsidRPr="00F641B0">
        <w:rPr>
          <w:rFonts w:ascii="Times" w:hAnsi="Times" w:cs="Times New Roman"/>
          <w:color w:val="000000" w:themeColor="text1"/>
          <w:lang w:val="en-US"/>
        </w:rPr>
        <w:t xml:space="preserve"> niant</w:t>
      </w:r>
      <w:r w:rsidR="00F97FDA" w:rsidRPr="00F641B0">
        <w:rPr>
          <w:rFonts w:ascii="Times" w:hAnsi="Times" w:cs="Times New Roman"/>
          <w:color w:val="000000" w:themeColor="text1"/>
          <w:lang w:val="en-US"/>
        </w:rPr>
        <w:t>;</w:t>
      </w:r>
      <w:r w:rsidR="00484D90" w:rsidRPr="00F641B0">
        <w:rPr>
          <w:rStyle w:val="FootnoteReference"/>
          <w:rFonts w:ascii="Times" w:hAnsi="Times" w:cs="Times New Roman"/>
          <w:color w:val="000000" w:themeColor="text1"/>
          <w:lang w:val="en-US"/>
        </w:rPr>
        <w:footnoteReference w:id="106"/>
      </w:r>
    </w:p>
    <w:p w14:paraId="542454F3" w14:textId="799406B2" w:rsidR="00494185" w:rsidRPr="00F641B0" w:rsidRDefault="004B2D0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Carlo apelà</w:t>
      </w:r>
      <w:r w:rsidR="00494185" w:rsidRPr="00F641B0">
        <w:rPr>
          <w:rFonts w:ascii="Times" w:hAnsi="Times" w:cs="Times New Roman"/>
          <w:color w:val="000000" w:themeColor="text1"/>
          <w:lang w:val="en-US"/>
        </w:rPr>
        <w:t xml:space="preserve"> di</w:t>
      </w:r>
      <w:r w:rsidR="003B1DFA">
        <w:rPr>
          <w:rFonts w:ascii="Times" w:hAnsi="Times" w:cs="Times New Roman"/>
          <w:color w:val="000000" w:themeColor="text1"/>
          <w:lang w:val="en-US"/>
        </w:rPr>
        <w:t>·</w:t>
      </w:r>
      <w:r w:rsidR="00494185" w:rsidRPr="00F641B0">
        <w:rPr>
          <w:rFonts w:ascii="Times" w:hAnsi="Times" w:cs="Times New Roman"/>
          <w:color w:val="000000" w:themeColor="text1"/>
          <w:lang w:val="en-US"/>
        </w:rPr>
        <w:t>sso</w:t>
      </w:r>
      <w:r w:rsidR="003B1DFA" w:rsidRPr="00F641B0">
        <w:rPr>
          <w:rStyle w:val="FootnoteReference"/>
          <w:rFonts w:ascii="Times" w:hAnsi="Times" w:cs="Times New Roman"/>
          <w:color w:val="000000" w:themeColor="text1"/>
          <w:lang w:val="en-US"/>
        </w:rPr>
        <w:footnoteReference w:id="107"/>
      </w:r>
      <w:r w:rsidR="00494185" w:rsidRPr="00F641B0">
        <w:rPr>
          <w:rFonts w:ascii="Times" w:hAnsi="Times" w:cs="Times New Roman"/>
          <w:color w:val="000000" w:themeColor="text1"/>
          <w:lang w:val="en-US"/>
        </w:rPr>
        <w:t xml:space="preserve"> ch</w:t>
      </w:r>
      <w:r w:rsidR="00BE775A" w:rsidRPr="00F641B0">
        <w:rPr>
          <w:rFonts w:ascii="Times" w:hAnsi="Times" w:cs="Times New Roman"/>
          <w:i/>
          <w:color w:val="000000" w:themeColor="text1"/>
          <w:lang w:val="en-US"/>
        </w:rPr>
        <w:t>avalie</w:t>
      </w:r>
      <w:r w:rsidR="00763BBC" w:rsidRPr="00F641B0">
        <w:rPr>
          <w:rFonts w:ascii="Times" w:hAnsi="Times" w:cs="Times New Roman"/>
          <w:color w:val="000000" w:themeColor="text1"/>
          <w:lang w:val="en-US"/>
        </w:rPr>
        <w:t>r plu v</w:t>
      </w:r>
      <w:r w:rsidR="00494185" w:rsidRPr="00F641B0">
        <w:rPr>
          <w:rFonts w:ascii="Times" w:hAnsi="Times" w:cs="Times New Roman"/>
          <w:color w:val="000000" w:themeColor="text1"/>
          <w:lang w:val="en-US"/>
        </w:rPr>
        <w:t>alant</w:t>
      </w:r>
    </w:p>
    <w:p w14:paraId="6392720E" w14:textId="65829102" w:rsidR="00CE14EB" w:rsidRPr="00F641B0" w:rsidRDefault="00FD4A9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vene al re tuto l</w:t>
      </w:r>
      <w:r w:rsidR="00CE14EB" w:rsidRPr="00F641B0">
        <w:rPr>
          <w:rFonts w:ascii="Times" w:hAnsi="Times" w:cs="Times New Roman"/>
          <w:color w:val="000000" w:themeColor="text1"/>
          <w:lang w:val="en-US"/>
        </w:rPr>
        <w:t>i va contant</w:t>
      </w:r>
      <w:r w:rsidRPr="00F641B0">
        <w:rPr>
          <w:rFonts w:ascii="Times" w:hAnsi="Times" w:cs="Times New Roman"/>
          <w:color w:val="000000" w:themeColor="text1"/>
          <w:lang w:val="en-US"/>
        </w:rPr>
        <w:t>;</w:t>
      </w:r>
    </w:p>
    <w:p w14:paraId="10DBD010" w14:textId="7007EA23" w:rsidR="00494185" w:rsidRPr="00F641B0" w:rsidRDefault="00FA154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FD4A9D" w:rsidRPr="00F641B0">
        <w:rPr>
          <w:rFonts w:ascii="Times" w:hAnsi="Times" w:cs="Times New Roman"/>
          <w:color w:val="000000" w:themeColor="text1"/>
          <w:lang w:val="en-US"/>
        </w:rPr>
        <w:t>'</w:t>
      </w:r>
      <w:r w:rsidR="00ED7F26" w:rsidRPr="00F641B0">
        <w:rPr>
          <w:rFonts w:ascii="Times" w:hAnsi="Times" w:cs="Times New Roman"/>
          <w:color w:val="000000" w:themeColor="text1"/>
          <w:lang w:val="en-US"/>
        </w:rPr>
        <w:t xml:space="preserve"> andè</w:t>
      </w:r>
      <w:r w:rsidR="00494185" w:rsidRPr="00F641B0">
        <w:rPr>
          <w:rFonts w:ascii="Times" w:hAnsi="Times" w:cs="Times New Roman"/>
          <w:color w:val="000000" w:themeColor="text1"/>
          <w:lang w:val="en-US"/>
        </w:rPr>
        <w:t xml:space="preserve"> alla porta </w:t>
      </w:r>
      <w:r w:rsidR="00D5355F">
        <w:rPr>
          <w:rFonts w:ascii="Times" w:hAnsi="Times" w:cs="Times New Roman"/>
          <w:color w:val="000000" w:themeColor="text1"/>
          <w:lang w:val="en-US"/>
        </w:rPr>
        <w:t>o'·ll</w:t>
      </w:r>
      <w:r w:rsidR="00494185" w:rsidRPr="00F641B0">
        <w:rPr>
          <w:rFonts w:ascii="Times" w:hAnsi="Times" w:cs="Times New Roman"/>
          <w:color w:val="000000" w:themeColor="text1"/>
          <w:lang w:val="en-US"/>
        </w:rPr>
        <w:t>o re l</w:t>
      </w:r>
      <w:r w:rsidR="00763BBC"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atant</w:t>
      </w:r>
      <w:r w:rsidR="00F97FDA" w:rsidRPr="00F641B0">
        <w:rPr>
          <w:rStyle w:val="FootnoteReference"/>
          <w:rFonts w:ascii="Times" w:hAnsi="Times" w:cs="Times New Roman"/>
          <w:color w:val="000000" w:themeColor="text1"/>
          <w:lang w:val="en-US"/>
        </w:rPr>
        <w:footnoteReference w:id="108"/>
      </w:r>
    </w:p>
    <w:p w14:paraId="5BC9AADC" w14:textId="577CB104" w:rsidR="00494185" w:rsidRPr="00F641B0" w:rsidRDefault="00763B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cun llui era S</w:t>
      </w:r>
      <w:r w:rsidR="00494185" w:rsidRPr="00F641B0">
        <w:rPr>
          <w:rFonts w:ascii="Times" w:hAnsi="Times" w:cs="Times New Roman"/>
          <w:color w:val="000000" w:themeColor="text1"/>
          <w:lang w:val="en-US"/>
        </w:rPr>
        <w:t>an</w:t>
      </w:r>
      <w:r w:rsidR="00974FFE" w:rsidRPr="00F641B0">
        <w:rPr>
          <w:rFonts w:ascii="Times" w:hAnsi="Times" w:cs="Times New Roman"/>
          <w:i/>
          <w:color w:val="000000" w:themeColor="text1"/>
          <w:lang w:val="en-US"/>
        </w:rPr>
        <w:t>guin</w:t>
      </w:r>
      <w:r w:rsidR="0049418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’av</w:t>
      </w:r>
      <w:r w:rsidR="00494185" w:rsidRPr="00F641B0">
        <w:rPr>
          <w:rFonts w:ascii="Times" w:hAnsi="Times" w:cs="Times New Roman"/>
          <w:color w:val="000000" w:themeColor="text1"/>
          <w:lang w:val="en-US"/>
        </w:rPr>
        <w:t>enant</w:t>
      </w:r>
      <w:r w:rsidRPr="00F641B0">
        <w:rPr>
          <w:rFonts w:ascii="Times" w:hAnsi="Times" w:cs="Times New Roman"/>
          <w:color w:val="000000" w:themeColor="text1"/>
          <w:lang w:val="en-US"/>
        </w:rPr>
        <w:t>.</w:t>
      </w:r>
    </w:p>
    <w:p w14:paraId="62ACAAD6" w14:textId="37771B71" w:rsidR="00494185" w:rsidRPr="00F641B0" w:rsidRDefault="00763B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 v</w:t>
      </w:r>
      <w:r w:rsidR="00494185" w:rsidRPr="00F641B0">
        <w:rPr>
          <w:rFonts w:ascii="Times" w:hAnsi="Times" w:cs="Times New Roman"/>
          <w:color w:val="000000" w:themeColor="text1"/>
          <w:lang w:val="en-US"/>
        </w:rPr>
        <w:t>ete lo re</w:t>
      </w:r>
      <w:r w:rsidRPr="00F641B0">
        <w:rPr>
          <w:rFonts w:ascii="Times" w:hAnsi="Times" w:cs="Times New Roman"/>
          <w:color w:val="000000" w:themeColor="text1"/>
          <w:lang w:val="en-US"/>
        </w:rPr>
        <w:t>,</w:t>
      </w:r>
      <w:r w:rsidR="004B2D0C" w:rsidRPr="00F641B0">
        <w:rPr>
          <w:rFonts w:ascii="Times" w:hAnsi="Times" w:cs="Times New Roman"/>
          <w:color w:val="000000" w:themeColor="text1"/>
          <w:lang w:val="en-US"/>
        </w:rPr>
        <w:t xml:space="preserve"> no demorà</w:t>
      </w:r>
      <w:r w:rsidR="00494185" w:rsidRPr="00F641B0">
        <w:rPr>
          <w:rFonts w:ascii="Times" w:hAnsi="Times" w:cs="Times New Roman"/>
          <w:color w:val="000000" w:themeColor="text1"/>
          <w:lang w:val="en-US"/>
        </w:rPr>
        <w:t xml:space="preserve"> niant</w:t>
      </w:r>
      <w:r w:rsidRPr="00F641B0">
        <w:rPr>
          <w:rFonts w:ascii="Times" w:hAnsi="Times" w:cs="Times New Roman"/>
          <w:color w:val="000000" w:themeColor="text1"/>
          <w:lang w:val="en-US"/>
        </w:rPr>
        <w:t>;</w:t>
      </w:r>
    </w:p>
    <w:p w14:paraId="1522C9AF" w14:textId="239A70F9" w:rsidR="00494185" w:rsidRPr="00F641B0" w:rsidRDefault="00A67EE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Davanti·</w:t>
      </w:r>
      <w:r w:rsidR="00763BBC" w:rsidRPr="00F641B0">
        <w:rPr>
          <w:rFonts w:ascii="Times" w:hAnsi="Times" w:cs="Times New Roman"/>
          <w:color w:val="000000" w:themeColor="text1"/>
          <w:lang w:val="en-US"/>
        </w:rPr>
        <w:t>llui el se v</w:t>
      </w:r>
      <w:r w:rsidR="00494185" w:rsidRPr="00F641B0">
        <w:rPr>
          <w:rFonts w:ascii="Times" w:hAnsi="Times" w:cs="Times New Roman"/>
          <w:color w:val="000000" w:themeColor="text1"/>
          <w:lang w:val="en-US"/>
        </w:rPr>
        <w:t>a inçenoglant</w:t>
      </w:r>
      <w:r w:rsidR="00763BBC" w:rsidRPr="00F641B0">
        <w:rPr>
          <w:rFonts w:ascii="Times" w:hAnsi="Times" w:cs="Times New Roman"/>
          <w:color w:val="000000" w:themeColor="text1"/>
          <w:lang w:val="en-US"/>
        </w:rPr>
        <w:t>.</w:t>
      </w:r>
    </w:p>
    <w:p w14:paraId="729FEE4D" w14:textId="0EBE5AF8"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l</w:t>
      </w:r>
      <w:r w:rsidR="004B2D0C" w:rsidRPr="00F641B0">
        <w:rPr>
          <w:rFonts w:ascii="Times" w:hAnsi="Times" w:cs="Times New Roman"/>
          <w:color w:val="000000" w:themeColor="text1"/>
          <w:lang w:val="en-US"/>
        </w:rPr>
        <w:t>o dreçà</w:t>
      </w:r>
      <w:r w:rsidRPr="00F641B0">
        <w:rPr>
          <w:rFonts w:ascii="Times" w:hAnsi="Times" w:cs="Times New Roman"/>
          <w:color w:val="000000" w:themeColor="text1"/>
          <w:lang w:val="en-US"/>
        </w:rPr>
        <w:t xml:space="preserve"> belamante in estant</w:t>
      </w:r>
      <w:r w:rsidR="00F97FDA" w:rsidRPr="00F641B0">
        <w:rPr>
          <w:rFonts w:ascii="Times" w:hAnsi="Times" w:cs="Times New Roman"/>
          <w:color w:val="000000" w:themeColor="text1"/>
          <w:lang w:val="en-US"/>
        </w:rPr>
        <w:t>,</w:t>
      </w:r>
    </w:p>
    <w:p w14:paraId="7C85F4DB" w14:textId="5E3ABCB2" w:rsidR="00494185" w:rsidRPr="00F641B0" w:rsidRDefault="00763BBC" w:rsidP="00763BB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 una parte lo re </w:t>
      </w:r>
      <w:r w:rsidR="00EB4EAE" w:rsidRPr="00F641B0">
        <w:rPr>
          <w:rFonts w:ascii="Times" w:hAnsi="Times" w:cs="Times New Roman"/>
          <w:color w:val="000000" w:themeColor="text1"/>
          <w:lang w:val="en-US"/>
        </w:rPr>
        <w:t>si</w:t>
      </w:r>
      <w:r w:rsidR="00ED7F26" w:rsidRPr="00F641B0">
        <w:rPr>
          <w:rFonts w:ascii="Times" w:hAnsi="Times" w:cs="Times New Roman"/>
          <w:color w:val="000000" w:themeColor="text1"/>
          <w:lang w:val="en-US"/>
        </w:rPr>
        <w:t>·</w:t>
      </w:r>
      <w:r w:rsidR="004B2D0C" w:rsidRPr="00F641B0">
        <w:rPr>
          <w:rFonts w:ascii="Times" w:hAnsi="Times" w:cs="Times New Roman"/>
          <w:color w:val="000000" w:themeColor="text1"/>
          <w:lang w:val="en-US"/>
        </w:rPr>
        <w:t>l menà</w:t>
      </w:r>
      <w:r w:rsidR="00494185" w:rsidRPr="00F641B0">
        <w:rPr>
          <w:rFonts w:ascii="Times" w:hAnsi="Times" w:cs="Times New Roman"/>
          <w:color w:val="000000" w:themeColor="text1"/>
          <w:lang w:val="en-US"/>
        </w:rPr>
        <w:t xml:space="preserve"> belamant</w:t>
      </w:r>
      <w:r w:rsidR="00F97FDA" w:rsidRPr="00F641B0">
        <w:rPr>
          <w:rFonts w:ascii="Times" w:hAnsi="Times" w:cs="Times New Roman"/>
          <w:color w:val="000000" w:themeColor="text1"/>
          <w:lang w:val="en-US"/>
        </w:rPr>
        <w:t>,</w:t>
      </w:r>
    </w:p>
    <w:p w14:paraId="0D53EF9D" w14:textId="7B54F082" w:rsidR="00494185" w:rsidRPr="00F641B0" w:rsidRDefault="0079117B"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Si·ll</w:t>
      </w:r>
      <w:r w:rsidR="004B2D0C" w:rsidRPr="00F641B0">
        <w:rPr>
          <w:rFonts w:ascii="Times" w:hAnsi="Times" w:cs="Times New Roman"/>
          <w:color w:val="000000" w:themeColor="text1"/>
          <w:lang w:val="en-US"/>
        </w:rPr>
        <w:t>i parllà</w:t>
      </w:r>
      <w:r w:rsidR="00494185" w:rsidRPr="00F641B0">
        <w:rPr>
          <w:rFonts w:ascii="Times" w:hAnsi="Times" w:cs="Times New Roman"/>
          <w:color w:val="000000" w:themeColor="text1"/>
          <w:lang w:val="en-US"/>
        </w:rPr>
        <w:t xml:space="preserve"> tuto primierament</w:t>
      </w:r>
      <w:r w:rsidR="00763BBC" w:rsidRPr="00F641B0">
        <w:rPr>
          <w:rFonts w:ascii="Times" w:hAnsi="Times" w:cs="Times New Roman"/>
          <w:color w:val="000000" w:themeColor="text1"/>
          <w:lang w:val="en-US"/>
        </w:rPr>
        <w:t>,</w:t>
      </w:r>
      <w:r w:rsidR="00F97FDA" w:rsidRPr="00F641B0">
        <w:rPr>
          <w:rStyle w:val="FootnoteReference"/>
          <w:rFonts w:ascii="Times" w:hAnsi="Times" w:cs="Times New Roman"/>
          <w:color w:val="000000" w:themeColor="text1"/>
          <w:lang w:val="en-US"/>
        </w:rPr>
        <w:footnoteReference w:id="109"/>
      </w:r>
    </w:p>
    <w:p w14:paraId="66A13456" w14:textId="2CB6BE56" w:rsidR="00494185" w:rsidRPr="00F641B0" w:rsidRDefault="00F97FD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bCs/>
          <w:color w:val="000000" w:themeColor="text1"/>
          <w:lang w:val="en-US"/>
        </w:rPr>
        <w:t>(22V) “</w:t>
      </w:r>
      <w:r w:rsidRPr="00F641B0">
        <w:rPr>
          <w:rFonts w:ascii="Times" w:hAnsi="Times" w:cs="Times New Roman"/>
          <w:color w:val="000000" w:themeColor="text1"/>
          <w:lang w:val="en-US"/>
        </w:rPr>
        <w:t>Ai</w:t>
      </w:r>
      <w:r w:rsidR="004B2D0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sire U</w:t>
      </w:r>
      <w:r w:rsidR="00572258" w:rsidRPr="00F641B0">
        <w:rPr>
          <w:rFonts w:ascii="Times" w:hAnsi="Times" w:cs="Times New Roman"/>
          <w:i/>
          <w:color w:val="000000" w:themeColor="text1"/>
          <w:lang w:val="en-US"/>
        </w:rPr>
        <w:t>go</w:t>
      </w:r>
      <w:r w:rsidRPr="00F641B0">
        <w:rPr>
          <w:rFonts w:ascii="Times" w:hAnsi="Times" w:cs="Times New Roman"/>
          <w:iCs/>
          <w:color w:val="000000" w:themeColor="text1"/>
          <w:lang w:val="en-US"/>
        </w:rPr>
        <w:t>, v</w:t>
      </w:r>
      <w:r w:rsidR="001E55BE" w:rsidRPr="00F641B0">
        <w:rPr>
          <w:rFonts w:ascii="Times" w:hAnsi="Times" w:cs="Times New Roman"/>
          <w:color w:val="000000" w:themeColor="text1"/>
          <w:lang w:val="en-US"/>
        </w:rPr>
        <w:t xml:space="preserve">ui </w:t>
      </w:r>
      <w:r w:rsidR="00EB4EAE" w:rsidRPr="00F641B0">
        <w:rPr>
          <w:rFonts w:ascii="Times" w:hAnsi="Times" w:cs="Times New Roman"/>
          <w:color w:val="000000" w:themeColor="text1"/>
          <w:lang w:val="en-US"/>
        </w:rPr>
        <w:t>si</w:t>
      </w:r>
      <w:r w:rsidR="00ED7F2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pro e v</w:t>
      </w:r>
      <w:r w:rsidR="00494185" w:rsidRPr="00F641B0">
        <w:rPr>
          <w:rFonts w:ascii="Times" w:hAnsi="Times" w:cs="Times New Roman"/>
          <w:color w:val="000000" w:themeColor="text1"/>
          <w:lang w:val="en-US"/>
        </w:rPr>
        <w:t>allant</w:t>
      </w:r>
      <w:r w:rsidR="00ED7F26" w:rsidRPr="00F641B0">
        <w:rPr>
          <w:rFonts w:ascii="Times" w:hAnsi="Times" w:cs="Times New Roman"/>
          <w:color w:val="000000" w:themeColor="text1"/>
          <w:lang w:val="en-US"/>
        </w:rPr>
        <w:t>;</w:t>
      </w:r>
    </w:p>
    <w:p w14:paraId="5161BAB5" w14:textId="6A469A9A" w:rsidR="00494185" w:rsidRPr="00F641B0" w:rsidRDefault="001E55B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Io ve </w:t>
      </w:r>
      <w:r w:rsidR="00024205">
        <w:rPr>
          <w:rFonts w:ascii="Times" w:hAnsi="Times" w:cs="Times New Roman"/>
          <w:color w:val="000000" w:themeColor="text1"/>
          <w:lang w:val="en-US"/>
        </w:rPr>
        <w:t>voio</w:t>
      </w:r>
      <w:r w:rsidR="00494185" w:rsidRPr="00F641B0">
        <w:rPr>
          <w:rFonts w:ascii="Times" w:hAnsi="Times" w:cs="Times New Roman"/>
          <w:color w:val="000000" w:themeColor="text1"/>
          <w:lang w:val="en-US"/>
        </w:rPr>
        <w:t xml:space="preserve"> pregar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494185"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onipotant</w:t>
      </w:r>
      <w:r w:rsidRPr="00F641B0">
        <w:rPr>
          <w:rFonts w:ascii="Times" w:hAnsi="Times" w:cs="Times New Roman"/>
          <w:color w:val="000000" w:themeColor="text1"/>
          <w:lang w:val="en-US"/>
        </w:rPr>
        <w:t>,</w:t>
      </w:r>
    </w:p>
    <w:p w14:paraId="2D448813" w14:textId="5E29F026" w:rsidR="00494185" w:rsidRPr="00F641B0" w:rsidRDefault="00FB0DA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vero me digé</w:t>
      </w:r>
      <w:r w:rsidR="00494185" w:rsidRPr="00F641B0">
        <w:rPr>
          <w:rFonts w:ascii="Times" w:hAnsi="Times" w:cs="Times New Roman"/>
          <w:color w:val="000000" w:themeColor="text1"/>
          <w:lang w:val="en-US"/>
        </w:rPr>
        <w:t xml:space="preserve"> sença nul mancamant</w:t>
      </w:r>
    </w:p>
    <w:p w14:paraId="3924FDF8" w14:textId="64CE6C4E" w:rsidR="00494185" w:rsidRPr="00F641B0" w:rsidRDefault="001E55B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mia fia como f</w:t>
      </w:r>
      <w:r w:rsidR="00D5355F">
        <w:rPr>
          <w:rFonts w:ascii="Times" w:hAnsi="Times" w:cs="Times New Roman"/>
          <w:color w:val="000000" w:themeColor="text1"/>
          <w:lang w:val="en-US"/>
        </w:rPr>
        <w:t>o·ll</w:t>
      </w:r>
      <w:r w:rsidRPr="00F641B0">
        <w:rPr>
          <w:rFonts w:ascii="Times" w:hAnsi="Times" w:cs="Times New Roman"/>
          <w:color w:val="000000" w:themeColor="text1"/>
          <w:lang w:val="en-US"/>
        </w:rPr>
        <w:t>o conv</w:t>
      </w:r>
      <w:r w:rsidR="00494185" w:rsidRPr="00F641B0">
        <w:rPr>
          <w:rFonts w:ascii="Times" w:hAnsi="Times" w:cs="Times New Roman"/>
          <w:color w:val="000000" w:themeColor="text1"/>
          <w:lang w:val="en-US"/>
        </w:rPr>
        <w:t>enant</w:t>
      </w:r>
      <w:r w:rsidRPr="00F641B0">
        <w:rPr>
          <w:rFonts w:ascii="Times" w:hAnsi="Times" w:cs="Times New Roman"/>
          <w:color w:val="000000" w:themeColor="text1"/>
          <w:lang w:val="en-US"/>
        </w:rPr>
        <w:t>.”</w:t>
      </w:r>
    </w:p>
    <w:p w14:paraId="5B2FEE5B" w14:textId="452B880E"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quello responde</w:t>
      </w:r>
      <w:r w:rsidR="001E55BE" w:rsidRPr="00F641B0">
        <w:rPr>
          <w:rFonts w:ascii="Times" w:hAnsi="Times" w:cs="Times New Roman"/>
          <w:color w:val="000000" w:themeColor="text1"/>
          <w:lang w:val="en-US"/>
        </w:rPr>
        <w:t>, “V</w:t>
      </w:r>
      <w:r w:rsidRPr="00F641B0">
        <w:rPr>
          <w:rFonts w:ascii="Times" w:hAnsi="Times" w:cs="Times New Roman"/>
          <w:color w:val="000000" w:themeColor="text1"/>
          <w:lang w:val="en-US"/>
        </w:rPr>
        <w:t>olentier</w:t>
      </w:r>
      <w:r w:rsidR="001E55B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por </w:t>
      </w:r>
      <w:r w:rsidR="00FD4A9D" w:rsidRPr="00F641B0">
        <w:rPr>
          <w:rFonts w:ascii="Times" w:hAnsi="Times" w:cs="Times New Roman"/>
          <w:color w:val="000000" w:themeColor="text1"/>
          <w:lang w:val="en-US"/>
        </w:rPr>
        <w:t>tala</w:t>
      </w:r>
      <w:r w:rsidR="001E55BE" w:rsidRPr="00F641B0">
        <w:rPr>
          <w:rFonts w:ascii="Times" w:hAnsi="Times" w:cs="Times New Roman"/>
          <w:color w:val="000000" w:themeColor="text1"/>
          <w:lang w:val="en-US"/>
        </w:rPr>
        <w:t>nt,</w:t>
      </w:r>
    </w:p>
    <w:p w14:paraId="58D7FC0A" w14:textId="5B673FDD"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me confunda</w:t>
      </w:r>
      <w:r w:rsidR="001E55BE" w:rsidRPr="00F641B0">
        <w:rPr>
          <w:rFonts w:ascii="Times" w:hAnsi="Times" w:cs="Times New Roman"/>
          <w:color w:val="000000" w:themeColor="text1"/>
          <w:lang w:val="en-US"/>
        </w:rPr>
        <w:t>,</w:t>
      </w:r>
      <w:r w:rsidR="00ED7F26" w:rsidRPr="00F641B0">
        <w:rPr>
          <w:rFonts w:ascii="Times" w:hAnsi="Times" w:cs="Times New Roman"/>
          <w:color w:val="000000" w:themeColor="text1"/>
          <w:lang w:val="en-US"/>
        </w:rPr>
        <w:t xml:space="preserve"> lo Pare o</w:t>
      </w:r>
      <w:r w:rsidRPr="00F641B0">
        <w:rPr>
          <w:rFonts w:ascii="Times" w:hAnsi="Times" w:cs="Times New Roman"/>
          <w:color w:val="000000" w:themeColor="text1"/>
          <w:lang w:val="en-US"/>
        </w:rPr>
        <w:t>nipotant</w:t>
      </w:r>
      <w:r w:rsidR="001E55BE" w:rsidRPr="00F641B0">
        <w:rPr>
          <w:rFonts w:ascii="Times" w:hAnsi="Times" w:cs="Times New Roman"/>
          <w:color w:val="000000" w:themeColor="text1"/>
          <w:lang w:val="en-US"/>
        </w:rPr>
        <w:t>,</w:t>
      </w:r>
    </w:p>
    <w:p w14:paraId="70ECE372" w14:textId="2EF30102" w:rsidR="00494185" w:rsidRPr="00F641B0" w:rsidRDefault="001E55B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S’io v</w:t>
      </w:r>
      <w:r w:rsidR="00494185" w:rsidRPr="00F641B0">
        <w:rPr>
          <w:rFonts w:ascii="Times" w:hAnsi="Times" w:cs="Times New Roman"/>
          <w:color w:val="000000" w:themeColor="text1"/>
          <w:lang w:val="en-US"/>
        </w:rPr>
        <w:t>e dirò la cossa altramant</w:t>
      </w:r>
      <w:r w:rsidRPr="00F641B0">
        <w:rPr>
          <w:rFonts w:ascii="Times" w:hAnsi="Times" w:cs="Times New Roman"/>
          <w:color w:val="000000" w:themeColor="text1"/>
          <w:lang w:val="en-US"/>
        </w:rPr>
        <w:t>.</w:t>
      </w:r>
    </w:p>
    <w:p w14:paraId="4ADE881F" w14:textId="39891558" w:rsidR="00494185" w:rsidRPr="00F641B0" w:rsidRDefault="00FB0DAC" w:rsidP="001E55B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Sapié</w:t>
      </w:r>
      <w:r w:rsidR="001E55BE" w:rsidRPr="00F641B0">
        <w:rPr>
          <w:rFonts w:ascii="Times" w:hAnsi="Times" w:cs="Times New Roman"/>
          <w:color w:val="000000" w:themeColor="text1"/>
          <w:lang w:val="en-US"/>
        </w:rPr>
        <w:t>, S</w:t>
      </w:r>
      <w:r w:rsidR="00494185" w:rsidRPr="00F641B0">
        <w:rPr>
          <w:rFonts w:ascii="Times" w:hAnsi="Times" w:cs="Times New Roman"/>
          <w:color w:val="000000" w:themeColor="text1"/>
          <w:lang w:val="en-US"/>
        </w:rPr>
        <w:t>ier</w:t>
      </w:r>
      <w:r w:rsidR="001E55BE" w:rsidRPr="00F641B0">
        <w:rPr>
          <w:rFonts w:ascii="Times" w:hAnsi="Times" w:cs="Times New Roman"/>
          <w:color w:val="000000" w:themeColor="text1"/>
          <w:lang w:val="en-US"/>
        </w:rPr>
        <w:t>, questo v</w:t>
      </w:r>
      <w:r w:rsidR="00494185" w:rsidRPr="00F641B0">
        <w:rPr>
          <w:rFonts w:ascii="Times" w:hAnsi="Times" w:cs="Times New Roman"/>
          <w:color w:val="000000" w:themeColor="text1"/>
          <w:lang w:val="en-US"/>
        </w:rPr>
        <w:t>eramant</w:t>
      </w:r>
      <w:r w:rsidR="001E55BE" w:rsidRPr="00F641B0">
        <w:rPr>
          <w:rFonts w:ascii="Times" w:hAnsi="Times" w:cs="Times New Roman"/>
          <w:color w:val="000000" w:themeColor="text1"/>
          <w:lang w:val="en-US"/>
        </w:rPr>
        <w:t>,</w:t>
      </w:r>
    </w:p>
    <w:p w14:paraId="5618E2E7" w14:textId="4BB81157" w:rsidR="00494185" w:rsidRPr="00F641B0" w:rsidRDefault="001E55B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contra v</w:t>
      </w:r>
      <w:r w:rsidR="00494185" w:rsidRPr="00F641B0">
        <w:rPr>
          <w:rFonts w:ascii="Times" w:hAnsi="Times" w:cs="Times New Roman"/>
          <w:color w:val="000000" w:themeColor="text1"/>
          <w:lang w:val="en-US"/>
        </w:rPr>
        <w:t>ostra fia no fi mai algun senblant</w:t>
      </w:r>
      <w:r w:rsidR="00ED7F26" w:rsidRPr="00F641B0">
        <w:rPr>
          <w:rFonts w:ascii="Times" w:hAnsi="Times" w:cs="Times New Roman"/>
          <w:color w:val="000000" w:themeColor="text1"/>
          <w:lang w:val="en-US"/>
        </w:rPr>
        <w:t>,</w:t>
      </w:r>
    </w:p>
    <w:p w14:paraId="13C5A95D" w14:textId="64FE7074" w:rsidR="00494185" w:rsidRPr="00F641B0" w:rsidRDefault="00EB4EA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494185" w:rsidRPr="00F641B0">
        <w:rPr>
          <w:rFonts w:ascii="Times" w:hAnsi="Times" w:cs="Times New Roman"/>
          <w:color w:val="000000" w:themeColor="text1"/>
          <w:lang w:val="en-US"/>
        </w:rPr>
        <w:t xml:space="preserve"> no l</w:t>
      </w:r>
      <w:r w:rsidR="001E55BE" w:rsidRPr="00F641B0">
        <w:rPr>
          <w:rFonts w:ascii="Times" w:hAnsi="Times" w:cs="Times New Roman"/>
          <w:color w:val="000000" w:themeColor="text1"/>
          <w:lang w:val="en-US"/>
        </w:rPr>
        <w:t>’av</w:t>
      </w:r>
      <w:r w:rsidR="00494185" w:rsidRPr="00F641B0">
        <w:rPr>
          <w:rFonts w:ascii="Times" w:hAnsi="Times" w:cs="Times New Roman"/>
          <w:color w:val="000000" w:themeColor="text1"/>
          <w:lang w:val="en-US"/>
        </w:rPr>
        <w:t>i ma</w:t>
      </w:r>
      <w:r w:rsidR="001E55BE"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i</w:t>
      </w:r>
      <w:r w:rsidR="00203EC8" w:rsidRPr="00F641B0">
        <w:rPr>
          <w:rFonts w:ascii="Times" w:hAnsi="Times" w:cs="Times New Roman"/>
          <w:i/>
          <w:iCs/>
          <w:color w:val="000000" w:themeColor="text1"/>
          <w:lang w:val="en-US"/>
        </w:rPr>
        <w:t>n</w:t>
      </w:r>
      <w:r w:rsidR="001E55BE" w:rsidRPr="00F641B0">
        <w:rPr>
          <w:rFonts w:ascii="Times" w:hAnsi="Times" w:cs="Times New Roman"/>
          <w:color w:val="000000" w:themeColor="text1"/>
          <w:lang w:val="en-US"/>
        </w:rPr>
        <w:t xml:space="preserve"> cuor </w:t>
      </w:r>
      <w:r w:rsidRPr="00F641B0">
        <w:rPr>
          <w:rFonts w:ascii="Times" w:hAnsi="Times" w:cs="Times New Roman"/>
          <w:color w:val="000000" w:themeColor="text1"/>
          <w:lang w:val="en-US"/>
        </w:rPr>
        <w:t>ni</w:t>
      </w:r>
      <w:r w:rsidR="00494185" w:rsidRPr="00F641B0">
        <w:rPr>
          <w:rFonts w:ascii="Times" w:hAnsi="Times" w:cs="Times New Roman"/>
          <w:color w:val="000000" w:themeColor="text1"/>
          <w:lang w:val="en-US"/>
        </w:rPr>
        <w:t xml:space="preserve"> in</w:t>
      </w:r>
      <w:r w:rsidR="001E55BE" w:rsidRPr="00F641B0">
        <w:rPr>
          <w:rFonts w:ascii="Times" w:hAnsi="Times" w:cs="Times New Roman"/>
          <w:color w:val="000000" w:themeColor="text1"/>
          <w:lang w:val="en-US"/>
        </w:rPr>
        <w:t xml:space="preserve"> talent.</w:t>
      </w:r>
    </w:p>
    <w:p w14:paraId="20FF086A" w14:textId="34E608CD"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soa cameriera</w:t>
      </w:r>
      <w:r w:rsidR="001E55B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che lo cuor </w:t>
      </w:r>
      <w:r w:rsidR="00390A6F" w:rsidRPr="00F641B0">
        <w:rPr>
          <w:rFonts w:ascii="Times" w:hAnsi="Times" w:cs="Times New Roman"/>
          <w:color w:val="000000" w:themeColor="text1"/>
          <w:lang w:val="en-US"/>
        </w:rPr>
        <w:t>Dio</w:t>
      </w:r>
      <w:r w:rsidR="001E55BE" w:rsidRPr="00F641B0">
        <w:rPr>
          <w:rFonts w:ascii="Times" w:hAnsi="Times" w:cs="Times New Roman"/>
          <w:color w:val="000000" w:themeColor="text1"/>
          <w:lang w:val="en-US"/>
        </w:rPr>
        <w:t xml:space="preserve"> crevant,</w:t>
      </w:r>
    </w:p>
    <w:p w14:paraId="72F283C0" w14:textId="76E14E64" w:rsidR="00494185" w:rsidRPr="00F641B0" w:rsidRDefault="001E55B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w:t>
      </w:r>
      <w:r w:rsidR="00A67EED">
        <w:rPr>
          <w:rFonts w:ascii="Times" w:hAnsi="Times" w:cs="Times New Roman"/>
          <w:color w:val="000000" w:themeColor="text1"/>
          <w:lang w:val="en-US"/>
        </w:rPr>
        <w:t>a·</w:t>
      </w:r>
      <w:r w:rsidRPr="00F641B0">
        <w:rPr>
          <w:rFonts w:ascii="Times" w:hAnsi="Times" w:cs="Times New Roman"/>
          <w:color w:val="000000" w:themeColor="text1"/>
          <w:lang w:val="en-US"/>
        </w:rPr>
        <w:t>s</w:t>
      </w:r>
      <w:r w:rsidR="00EB4EAE" w:rsidRPr="00F641B0">
        <w:rPr>
          <w:rFonts w:ascii="Times" w:hAnsi="Times" w:cs="Times New Roman"/>
          <w:color w:val="000000" w:themeColor="text1"/>
          <w:lang w:val="en-US"/>
        </w:rPr>
        <w:t>si</w:t>
      </w:r>
      <w:r w:rsidRPr="00F641B0">
        <w:rPr>
          <w:rFonts w:ascii="Times" w:hAnsi="Times" w:cs="Times New Roman"/>
          <w:color w:val="000000" w:themeColor="text1"/>
          <w:lang w:val="en-US"/>
        </w:rPr>
        <w:t xml:space="preserve"> mandà</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mi cellatamant,</w:t>
      </w:r>
    </w:p>
    <w:p w14:paraId="5CB55442" w14:textId="6F7E1743"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li andasse a parllar amantinant</w:t>
      </w:r>
      <w:r w:rsidR="00ED7F26" w:rsidRPr="00F641B0">
        <w:rPr>
          <w:rFonts w:ascii="Times" w:hAnsi="Times" w:cs="Times New Roman"/>
          <w:color w:val="000000" w:themeColor="text1"/>
          <w:lang w:val="en-US"/>
        </w:rPr>
        <w:t>,</w:t>
      </w:r>
    </w:p>
    <w:p w14:paraId="336E5D64" w14:textId="18C6FE40"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io lo fi</w:t>
      </w:r>
      <w:r w:rsidR="001E55B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demorie niant</w:t>
      </w:r>
      <w:r w:rsidR="008D7C01" w:rsidRPr="00F641B0">
        <w:rPr>
          <w:rFonts w:ascii="Times" w:hAnsi="Times" w:cs="Times New Roman"/>
          <w:color w:val="000000" w:themeColor="text1"/>
          <w:lang w:val="en-US"/>
        </w:rPr>
        <w:t>.</w:t>
      </w:r>
    </w:p>
    <w:p w14:paraId="2C019102" w14:textId="20E69474" w:rsidR="00494185" w:rsidRPr="00F641B0" w:rsidRDefault="00060A4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alla çanbra io intrie là</w:t>
      </w:r>
      <w:r w:rsidR="008D7C01"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d</w:t>
      </w:r>
      <w:r w:rsidR="003B1DFA">
        <w:rPr>
          <w:rFonts w:ascii="Times" w:hAnsi="Times" w:cs="Times New Roman"/>
          <w:color w:val="000000" w:themeColor="text1"/>
          <w:lang w:val="en-US"/>
        </w:rPr>
        <w:t>ar</w:t>
      </w:r>
      <w:r w:rsidR="00494185" w:rsidRPr="00F641B0">
        <w:rPr>
          <w:rFonts w:ascii="Times" w:hAnsi="Times" w:cs="Times New Roman"/>
          <w:color w:val="000000" w:themeColor="text1"/>
          <w:lang w:val="en-US"/>
        </w:rPr>
        <w:t>nt</w:t>
      </w:r>
      <w:r w:rsidR="008D7C01" w:rsidRPr="00F641B0">
        <w:rPr>
          <w:rFonts w:ascii="Times" w:hAnsi="Times" w:cs="Times New Roman"/>
          <w:color w:val="000000" w:themeColor="text1"/>
          <w:lang w:val="en-US"/>
        </w:rPr>
        <w:t>,</w:t>
      </w:r>
      <w:r w:rsidR="008D7C01" w:rsidRPr="00F641B0">
        <w:rPr>
          <w:rStyle w:val="FootnoteReference"/>
          <w:rFonts w:ascii="Times" w:hAnsi="Times" w:cs="Times New Roman"/>
          <w:color w:val="000000" w:themeColor="text1"/>
          <w:lang w:val="en-US"/>
        </w:rPr>
        <w:footnoteReference w:id="110"/>
      </w:r>
    </w:p>
    <w:p w14:paraId="5324BEBC" w14:textId="16F04556" w:rsidR="00494185" w:rsidRPr="00F641B0" w:rsidRDefault="00EB345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Vostra fia me fè</w:t>
      </w:r>
      <w:r w:rsidR="00494185" w:rsidRPr="00F641B0">
        <w:rPr>
          <w:rFonts w:ascii="Times" w:hAnsi="Times" w:cs="Times New Roman"/>
          <w:color w:val="000000" w:themeColor="text1"/>
          <w:lang w:val="en-US"/>
        </w:rPr>
        <w:t xml:space="preserve"> sentar susso un bant</w:t>
      </w:r>
      <w:r w:rsidR="00060A41" w:rsidRPr="00F641B0">
        <w:rPr>
          <w:rFonts w:ascii="Times" w:hAnsi="Times" w:cs="Times New Roman"/>
          <w:color w:val="000000" w:themeColor="text1"/>
          <w:lang w:val="en-US"/>
        </w:rPr>
        <w:t>;</w:t>
      </w:r>
      <w:r w:rsidR="00850C11" w:rsidRPr="00F641B0">
        <w:rPr>
          <w:rStyle w:val="FootnoteReference"/>
          <w:rFonts w:ascii="Times" w:hAnsi="Times" w:cs="Times New Roman"/>
          <w:color w:val="000000" w:themeColor="text1"/>
          <w:lang w:val="en-US"/>
        </w:rPr>
        <w:footnoteReference w:id="111"/>
      </w:r>
    </w:p>
    <w:p w14:paraId="227EE921" w14:textId="0E0110D5" w:rsidR="00494185"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(23R) </w:t>
      </w:r>
      <w:r w:rsidR="00EB4EAE" w:rsidRPr="00F641B0">
        <w:rPr>
          <w:rFonts w:ascii="Times" w:hAnsi="Times" w:cs="Times New Roman"/>
          <w:color w:val="000000" w:themeColor="text1"/>
          <w:lang w:val="en-US"/>
        </w:rPr>
        <w:t>Si</w:t>
      </w:r>
      <w:r w:rsidR="00060A41" w:rsidRPr="00F641B0">
        <w:rPr>
          <w:rFonts w:ascii="Times" w:hAnsi="Times" w:cs="Times New Roman"/>
          <w:color w:val="000000" w:themeColor="text1"/>
          <w:lang w:val="en-US"/>
        </w:rPr>
        <w:t xml:space="preserve"> me fè</w:t>
      </w:r>
      <w:r w:rsidR="008D7C01" w:rsidRPr="00F641B0">
        <w:rPr>
          <w:rFonts w:ascii="Times" w:hAnsi="Times" w:cs="Times New Roman"/>
          <w:color w:val="000000" w:themeColor="text1"/>
          <w:lang w:val="en-US"/>
        </w:rPr>
        <w:t xml:space="preserve"> bel v</w:t>
      </w:r>
      <w:r w:rsidR="00494185" w:rsidRPr="00F641B0">
        <w:rPr>
          <w:rFonts w:ascii="Times" w:hAnsi="Times" w:cs="Times New Roman"/>
          <w:color w:val="000000" w:themeColor="text1"/>
          <w:lang w:val="en-US"/>
        </w:rPr>
        <w:t>ixo e bel senblant</w:t>
      </w:r>
    </w:p>
    <w:p w14:paraId="79C24A63" w14:textId="51131735" w:rsidR="00494185" w:rsidRPr="00F641B0" w:rsidRDefault="008D7C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D’amore e </w:t>
      </w:r>
      <w:r w:rsidR="00FD4A9D" w:rsidRPr="00F641B0">
        <w:rPr>
          <w:rFonts w:ascii="Times" w:hAnsi="Times" w:cs="Times New Roman"/>
          <w:color w:val="000000" w:themeColor="text1"/>
          <w:lang w:val="en-US"/>
        </w:rPr>
        <w:t>amistà</w:t>
      </w:r>
      <w:r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060A41" w:rsidRPr="00F641B0">
        <w:rPr>
          <w:rFonts w:ascii="Times" w:hAnsi="Times" w:cs="Times New Roman"/>
          <w:color w:val="000000" w:themeColor="text1"/>
          <w:lang w:val="en-US"/>
        </w:rPr>
        <w:t xml:space="preserve"> m’apelà</w:t>
      </w:r>
      <w:r w:rsidR="00494185" w:rsidRPr="00F641B0">
        <w:rPr>
          <w:rFonts w:ascii="Times" w:hAnsi="Times" w:cs="Times New Roman"/>
          <w:color w:val="000000" w:themeColor="text1"/>
          <w:lang w:val="en-US"/>
        </w:rPr>
        <w:t xml:space="preserve"> primieramant</w:t>
      </w:r>
    </w:p>
    <w:p w14:paraId="2DACA908" w14:textId="13358E88"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ch’io prendesse de lei çoia al mio </w:t>
      </w:r>
      <w:r w:rsidR="008D7C01" w:rsidRPr="00F641B0">
        <w:rPr>
          <w:rFonts w:ascii="Times" w:hAnsi="Times" w:cs="Times New Roman"/>
          <w:color w:val="000000" w:themeColor="text1"/>
          <w:lang w:val="en-US"/>
        </w:rPr>
        <w:t>talent.</w:t>
      </w:r>
    </w:p>
    <w:p w14:paraId="53DD757E" w14:textId="29A60C0A"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io li disse che de q</w:t>
      </w:r>
      <w:r w:rsidR="001E3627" w:rsidRPr="00F641B0">
        <w:rPr>
          <w:rFonts w:ascii="Times" w:hAnsi="Times" w:cs="Times New Roman"/>
          <w:i/>
          <w:iCs/>
          <w:color w:val="000000" w:themeColor="text1"/>
          <w:lang w:val="en-US"/>
        </w:rPr>
        <w:t>ue</w:t>
      </w:r>
      <w:r w:rsidRPr="00F641B0">
        <w:rPr>
          <w:rFonts w:ascii="Times" w:hAnsi="Times" w:cs="Times New Roman"/>
          <w:color w:val="000000" w:themeColor="text1"/>
          <w:lang w:val="en-US"/>
        </w:rPr>
        <w:t>sto no farò niant</w:t>
      </w:r>
      <w:r w:rsidR="008D7C01" w:rsidRPr="00F641B0">
        <w:rPr>
          <w:rFonts w:ascii="Times" w:hAnsi="Times" w:cs="Times New Roman"/>
          <w:color w:val="000000" w:themeColor="text1"/>
          <w:lang w:val="en-US"/>
        </w:rPr>
        <w:t>,</w:t>
      </w:r>
    </w:p>
    <w:p w14:paraId="7EB732CE" w14:textId="318E5C1E" w:rsidR="009B59A1" w:rsidRPr="00F641B0" w:rsidRDefault="008D7C0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inançi </w:t>
      </w:r>
      <w:r w:rsidR="00D34275">
        <w:rPr>
          <w:rFonts w:ascii="Times" w:hAnsi="Times" w:cs="Times New Roman"/>
          <w:color w:val="000000" w:themeColor="text1"/>
          <w:lang w:val="en-US"/>
        </w:rPr>
        <w:t>me</w:t>
      </w:r>
      <w:r w:rsidR="00180088">
        <w:rPr>
          <w:rFonts w:ascii="Times" w:hAnsi="Times" w:cs="Times New Roman"/>
          <w:color w:val="000000" w:themeColor="text1"/>
          <w:lang w:val="en-US"/>
        </w:rPr>
        <w:t>ll</w:t>
      </w:r>
      <w:r w:rsidRPr="00F641B0">
        <w:rPr>
          <w:rFonts w:ascii="Times" w:hAnsi="Times" w:cs="Times New Roman"/>
          <w:color w:val="000000" w:themeColor="text1"/>
          <w:lang w:val="en-US"/>
        </w:rPr>
        <w:t>asserav</w:t>
      </w:r>
      <w:r w:rsidR="00494185" w:rsidRPr="00F641B0">
        <w:rPr>
          <w:rFonts w:ascii="Times" w:hAnsi="Times" w:cs="Times New Roman"/>
          <w:color w:val="000000" w:themeColor="text1"/>
          <w:lang w:val="en-US"/>
        </w:rPr>
        <w:t>e ardere al fuogo ardant</w:t>
      </w:r>
      <w:r w:rsidRPr="00F641B0">
        <w:rPr>
          <w:rFonts w:ascii="Times" w:hAnsi="Times" w:cs="Times New Roman"/>
          <w:color w:val="000000" w:themeColor="text1"/>
          <w:lang w:val="en-US"/>
        </w:rPr>
        <w:t>,</w:t>
      </w:r>
    </w:p>
    <w:p w14:paraId="4DEE8D5F" w14:textId="70CE091B" w:rsidR="00494185" w:rsidRPr="00F641B0" w:rsidRDefault="008D7C0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alte forche apicher al vant,</w:t>
      </w:r>
    </w:p>
    <w:p w14:paraId="53B2568B" w14:textId="7229FAD8"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al mio conpagnon io fesse falimant</w:t>
      </w:r>
      <w:r w:rsidR="00904F07" w:rsidRPr="00F641B0">
        <w:rPr>
          <w:rFonts w:ascii="Times" w:hAnsi="Times" w:cs="Times New Roman"/>
          <w:color w:val="000000" w:themeColor="text1"/>
          <w:lang w:val="en-US"/>
        </w:rPr>
        <w:t>.</w:t>
      </w:r>
    </w:p>
    <w:p w14:paraId="7BAEF4F3" w14:textId="5652876B"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ella me intende</w:t>
      </w:r>
      <w:r w:rsidR="00904F07" w:rsidRPr="00F641B0">
        <w:rPr>
          <w:rFonts w:ascii="Times" w:hAnsi="Times" w:cs="Times New Roman"/>
          <w:color w:val="000000" w:themeColor="text1"/>
          <w:lang w:val="en-US"/>
        </w:rPr>
        <w:t>,</w:t>
      </w:r>
      <w:r w:rsidR="004B2D0C" w:rsidRPr="00F641B0">
        <w:rPr>
          <w:rFonts w:ascii="Times" w:hAnsi="Times" w:cs="Times New Roman"/>
          <w:color w:val="000000" w:themeColor="text1"/>
          <w:lang w:val="en-US"/>
        </w:rPr>
        <w:t xml:space="preserve"> plena fo de mal</w:t>
      </w:r>
      <w:r w:rsidRPr="00F641B0">
        <w:rPr>
          <w:rFonts w:ascii="Times" w:hAnsi="Times" w:cs="Times New Roman"/>
          <w:color w:val="000000" w:themeColor="text1"/>
          <w:lang w:val="en-US"/>
        </w:rPr>
        <w:t>talant</w:t>
      </w:r>
    </w:p>
    <w:p w14:paraId="01F8020C" w14:textId="73337BCF" w:rsidR="00494185" w:rsidRPr="00F641B0" w:rsidRDefault="00904F0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EB4EAE" w:rsidRPr="00F641B0">
        <w:rPr>
          <w:rFonts w:ascii="Times" w:hAnsi="Times" w:cs="Times New Roman"/>
          <w:color w:val="000000" w:themeColor="text1"/>
          <w:lang w:val="en-US"/>
        </w:rPr>
        <w:t>si</w:t>
      </w:r>
      <w:r w:rsidRPr="00F641B0">
        <w:rPr>
          <w:rFonts w:ascii="Times" w:hAnsi="Times" w:cs="Times New Roman"/>
          <w:color w:val="000000" w:themeColor="text1"/>
          <w:lang w:val="en-US"/>
        </w:rPr>
        <w:t xml:space="preserve"> me me(na)</w:t>
      </w:r>
      <w:r w:rsidR="00494185" w:rsidRPr="00F641B0">
        <w:rPr>
          <w:rFonts w:ascii="Times" w:hAnsi="Times" w:cs="Times New Roman"/>
          <w:color w:val="000000" w:themeColor="text1"/>
          <w:lang w:val="en-US"/>
        </w:rPr>
        <w:t>ç</w:t>
      </w:r>
      <w:r w:rsidR="00060A41" w:rsidRPr="00F641B0">
        <w:rPr>
          <w:rFonts w:ascii="Times" w:hAnsi="Times" w:cs="Times New Roman"/>
          <w:color w:val="000000" w:themeColor="text1"/>
          <w:lang w:val="en-US"/>
        </w:rPr>
        <w:t>à</w:t>
      </w:r>
      <w:r w:rsidRPr="00F641B0">
        <w:rPr>
          <w:rStyle w:val="FootnoteReference"/>
          <w:rFonts w:ascii="Times" w:hAnsi="Times" w:cs="Times New Roman"/>
          <w:color w:val="000000" w:themeColor="text1"/>
          <w:lang w:val="en-US"/>
        </w:rPr>
        <w:footnoteReference w:id="112"/>
      </w:r>
      <w:r w:rsidR="00494185" w:rsidRPr="00F641B0">
        <w:rPr>
          <w:rFonts w:ascii="Times" w:hAnsi="Times" w:cs="Times New Roman"/>
          <w:color w:val="000000" w:themeColor="text1"/>
          <w:lang w:val="en-US"/>
        </w:rPr>
        <w:t xml:space="preserve"> molto duramant</w:t>
      </w:r>
      <w:r w:rsidRPr="00F641B0">
        <w:rPr>
          <w:rFonts w:ascii="Times" w:hAnsi="Times" w:cs="Times New Roman"/>
          <w:color w:val="000000" w:themeColor="text1"/>
          <w:lang w:val="en-US"/>
        </w:rPr>
        <w:t>,</w:t>
      </w:r>
    </w:p>
    <w:p w14:paraId="22732BE7" w14:textId="01FC3B41"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de quello io no curie</w:t>
      </w:r>
      <w:r w:rsidR="00FD4A9D" w:rsidRPr="00F641B0">
        <w:rPr>
          <w:rStyle w:val="FootnoteReference"/>
          <w:rFonts w:ascii="Times" w:hAnsi="Times" w:cs="Times New Roman"/>
          <w:color w:val="000000" w:themeColor="text1"/>
          <w:lang w:val="en-US"/>
        </w:rPr>
        <w:footnoteReference w:id="113"/>
      </w:r>
      <w:r w:rsidRPr="00F641B0">
        <w:rPr>
          <w:rFonts w:ascii="Times" w:hAnsi="Times" w:cs="Times New Roman"/>
          <w:color w:val="000000" w:themeColor="text1"/>
          <w:lang w:val="en-US"/>
        </w:rPr>
        <w:t xml:space="preserve"> niant</w:t>
      </w:r>
      <w:r w:rsidR="00904F07" w:rsidRPr="00F641B0">
        <w:rPr>
          <w:rFonts w:ascii="Times" w:hAnsi="Times" w:cs="Times New Roman"/>
          <w:color w:val="000000" w:themeColor="text1"/>
          <w:lang w:val="en-US"/>
        </w:rPr>
        <w:t>;</w:t>
      </w:r>
    </w:p>
    <w:p w14:paraId="3767F079" w14:textId="5A4E7016" w:rsidR="00494185" w:rsidRPr="00F641B0" w:rsidRDefault="00076F5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Da·</w:t>
      </w:r>
      <w:r w:rsidR="00904F07" w:rsidRPr="00F641B0">
        <w:rPr>
          <w:rFonts w:ascii="Times" w:hAnsi="Times" w:cs="Times New Roman"/>
          <w:color w:val="000000" w:themeColor="text1"/>
          <w:lang w:val="en-US"/>
        </w:rPr>
        <w:t>llie me partì</w:t>
      </w:r>
      <w:r w:rsidR="004B2D0C" w:rsidRPr="00F641B0">
        <w:rPr>
          <w:rFonts w:ascii="Times" w:hAnsi="Times" w:cs="Times New Roman"/>
          <w:color w:val="000000" w:themeColor="text1"/>
          <w:lang w:val="en-US"/>
        </w:rPr>
        <w:t xml:space="preserve"> molto de mal</w:t>
      </w:r>
      <w:r w:rsidR="00494185" w:rsidRPr="00F641B0">
        <w:rPr>
          <w:rFonts w:ascii="Times" w:hAnsi="Times" w:cs="Times New Roman"/>
          <w:color w:val="000000" w:themeColor="text1"/>
          <w:lang w:val="en-US"/>
        </w:rPr>
        <w:t>talent</w:t>
      </w:r>
      <w:r w:rsidR="00904F07" w:rsidRPr="00F641B0">
        <w:rPr>
          <w:rFonts w:ascii="Times" w:hAnsi="Times" w:cs="Times New Roman"/>
          <w:color w:val="000000" w:themeColor="text1"/>
          <w:lang w:val="en-US"/>
        </w:rPr>
        <w:t>,</w:t>
      </w:r>
    </w:p>
    <w:p w14:paraId="29811B3D" w14:textId="7598196A"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mia camera tornie sença demorament</w:t>
      </w:r>
      <w:r w:rsidR="00904F07" w:rsidRPr="00F641B0">
        <w:rPr>
          <w:rFonts w:ascii="Times" w:hAnsi="Times" w:cs="Times New Roman"/>
          <w:color w:val="000000" w:themeColor="text1"/>
          <w:lang w:val="en-US"/>
        </w:rPr>
        <w:t>.</w:t>
      </w:r>
    </w:p>
    <w:p w14:paraId="58FEBF5C" w14:textId="16891252" w:rsidR="00494185" w:rsidRPr="00F641B0" w:rsidRDefault="00904F0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ve ò cuntado tuto lo conv</w:t>
      </w:r>
      <w:r w:rsidR="00494185" w:rsidRPr="00F641B0">
        <w:rPr>
          <w:rFonts w:ascii="Times" w:hAnsi="Times" w:cs="Times New Roman"/>
          <w:color w:val="000000" w:themeColor="text1"/>
          <w:lang w:val="en-US"/>
        </w:rPr>
        <w:t>inant</w:t>
      </w:r>
      <w:r w:rsidRPr="00F641B0">
        <w:rPr>
          <w:rFonts w:ascii="Times" w:hAnsi="Times" w:cs="Times New Roman"/>
          <w:color w:val="000000" w:themeColor="text1"/>
          <w:lang w:val="en-US"/>
        </w:rPr>
        <w:t>,</w:t>
      </w:r>
    </w:p>
    <w:p w14:paraId="40002236" w14:textId="1E311155" w:rsidR="00494185" w:rsidRPr="00F641B0" w:rsidRDefault="00911A8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la cossa fo dadrié</w:t>
      </w:r>
      <w:r w:rsidR="00904F07" w:rsidRPr="00F641B0">
        <w:rPr>
          <w:rFonts w:ascii="Times" w:hAnsi="Times" w:cs="Times New Roman"/>
          <w:color w:val="000000" w:themeColor="text1"/>
          <w:lang w:val="en-US"/>
        </w:rPr>
        <w:t xml:space="preserve"> e davant;</w:t>
      </w:r>
    </w:p>
    <w:p w14:paraId="602D39C6" w14:textId="38BFF708" w:rsidR="00494185" w:rsidRPr="00F641B0" w:rsidRDefault="00390A6F"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me conffonda se</w:t>
      </w:r>
      <w:r w:rsidR="00060A41"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l fo altrament</w:t>
      </w:r>
      <w:r w:rsidR="00904F07" w:rsidRPr="00F641B0">
        <w:rPr>
          <w:rFonts w:ascii="Times" w:hAnsi="Times" w:cs="Times New Roman"/>
          <w:color w:val="000000" w:themeColor="text1"/>
          <w:lang w:val="en-US"/>
        </w:rPr>
        <w:t>!”</w:t>
      </w:r>
    </w:p>
    <w:p w14:paraId="420E37B2" w14:textId="28E6D404"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re l</w:t>
      </w:r>
      <w:r w:rsidR="00904F07"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4B2D0C" w:rsidRPr="00F641B0">
        <w:rPr>
          <w:rFonts w:ascii="Times" w:hAnsi="Times" w:cs="Times New Roman"/>
          <w:color w:val="000000" w:themeColor="text1"/>
          <w:lang w:val="en-US"/>
        </w:rPr>
        <w:t>, el çurà</w:t>
      </w:r>
      <w:r w:rsidR="00904F07"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a·ss</w:t>
      </w:r>
      <w:r w:rsidR="00904F07" w:rsidRPr="00F641B0">
        <w:rPr>
          <w:rFonts w:ascii="Times" w:hAnsi="Times" w:cs="Times New Roman"/>
          <w:color w:val="000000" w:themeColor="text1"/>
          <w:lang w:val="en-US"/>
        </w:rPr>
        <w:t>an C</w:t>
      </w:r>
      <w:r w:rsidRPr="00F641B0">
        <w:rPr>
          <w:rFonts w:ascii="Times" w:hAnsi="Times" w:cs="Times New Roman"/>
          <w:color w:val="000000" w:themeColor="text1"/>
          <w:lang w:val="en-US"/>
        </w:rPr>
        <w:t>limant</w:t>
      </w:r>
    </w:p>
    <w:p w14:paraId="367B8E8B" w14:textId="03F05CC9"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fa</w:t>
      </w:r>
      <w:r w:rsidR="00904F07" w:rsidRPr="00F641B0">
        <w:rPr>
          <w:rFonts w:ascii="Times" w:hAnsi="Times" w:cs="Times New Roman"/>
          <w:color w:val="000000" w:themeColor="text1"/>
          <w:lang w:val="en-US"/>
        </w:rPr>
        <w:t>rà</w:t>
      </w:r>
      <w:r w:rsidR="00EA4795" w:rsidRPr="00F641B0">
        <w:rPr>
          <w:rFonts w:ascii="Times" w:hAnsi="Times" w:cs="Times New Roman"/>
          <w:color w:val="000000" w:themeColor="text1"/>
          <w:lang w:val="en-US"/>
        </w:rPr>
        <w:t xml:space="preserve"> la j</w:t>
      </w:r>
      <w:r w:rsidRPr="00F641B0">
        <w:rPr>
          <w:rFonts w:ascii="Times" w:hAnsi="Times" w:cs="Times New Roman"/>
          <w:color w:val="000000" w:themeColor="text1"/>
          <w:lang w:val="en-US"/>
        </w:rPr>
        <w:t>ustixia si altamant</w:t>
      </w:r>
    </w:p>
    <w:p w14:paraId="6127B44B" w14:textId="54B4799A" w:rsidR="0024062A" w:rsidRPr="00F641B0" w:rsidRDefault="001B1189"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Ch’ell se meravei</w:t>
      </w:r>
      <w:r w:rsidR="00904F07" w:rsidRPr="00F641B0">
        <w:rPr>
          <w:rFonts w:ascii="Times" w:hAnsi="Times" w:cs="Times New Roman"/>
          <w:color w:val="000000" w:themeColor="text1"/>
          <w:lang w:val="en-US"/>
        </w:rPr>
        <w:t>erà</w:t>
      </w:r>
      <w:r w:rsidR="00494185" w:rsidRPr="00F641B0">
        <w:rPr>
          <w:rFonts w:ascii="Times" w:hAnsi="Times" w:cs="Times New Roman"/>
          <w:color w:val="000000" w:themeColor="text1"/>
          <w:lang w:val="en-US"/>
        </w:rPr>
        <w:t xml:space="preserve"> li piçolli </w:t>
      </w:r>
      <w:r w:rsidR="00180088">
        <w:rPr>
          <w:rFonts w:ascii="Times" w:hAnsi="Times" w:cs="Times New Roman"/>
          <w:color w:val="000000" w:themeColor="text1"/>
          <w:lang w:val="en-US"/>
        </w:rPr>
        <w:t>e·ll</w:t>
      </w:r>
      <w:r w:rsidR="00494185" w:rsidRPr="00F641B0">
        <w:rPr>
          <w:rFonts w:ascii="Times" w:hAnsi="Times" w:cs="Times New Roman"/>
          <w:color w:val="000000" w:themeColor="text1"/>
          <w:lang w:val="en-US"/>
        </w:rPr>
        <w:t>i grant</w:t>
      </w:r>
      <w:r w:rsidR="00060A41" w:rsidRPr="00F641B0">
        <w:rPr>
          <w:rFonts w:ascii="Times" w:hAnsi="Times" w:cs="Times New Roman"/>
          <w:color w:val="000000" w:themeColor="text1"/>
          <w:lang w:val="en-US"/>
        </w:rPr>
        <w:t>.</w:t>
      </w:r>
    </w:p>
    <w:p w14:paraId="784F4CE4" w14:textId="4747E4AA" w:rsidR="009B59A1" w:rsidRPr="00F641B0" w:rsidRDefault="002F45BC" w:rsidP="009225F0">
      <w:pPr>
        <w:pStyle w:val="BodyTextFirstIndent2"/>
        <w:rPr>
          <w:rFonts w:ascii="Times" w:hAnsi="Times"/>
          <w:lang w:val="en-US"/>
        </w:rPr>
      </w:pPr>
      <w:r w:rsidRPr="00F641B0">
        <w:rPr>
          <w:rFonts w:ascii="Times" w:hAnsi="Times"/>
          <w:lang w:val="en-US"/>
        </w:rPr>
        <w:t>Laisse 30</w:t>
      </w:r>
    </w:p>
    <w:p w14:paraId="56365238" w14:textId="1199E6D5" w:rsidR="00494185" w:rsidRPr="00F641B0" w:rsidRDefault="002F45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re Carllo non v</w:t>
      </w:r>
      <w:r w:rsidR="00494185" w:rsidRPr="00F641B0">
        <w:rPr>
          <w:rFonts w:ascii="Times" w:hAnsi="Times" w:cs="Times New Roman"/>
          <w:color w:val="000000" w:themeColor="text1"/>
          <w:lang w:val="en-US"/>
        </w:rPr>
        <w:t>uol plu demorer</w:t>
      </w:r>
      <w:r w:rsidR="00FD4871" w:rsidRPr="00F641B0">
        <w:rPr>
          <w:rFonts w:ascii="Times" w:hAnsi="Times" w:cs="Times New Roman"/>
          <w:color w:val="000000" w:themeColor="text1"/>
          <w:lang w:val="en-US"/>
        </w:rPr>
        <w:t>,</w:t>
      </w:r>
    </w:p>
    <w:p w14:paraId="7CFD0F39" w14:textId="14736F55" w:rsidR="00494185" w:rsidRPr="00F641B0" w:rsidRDefault="002F45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U</w:t>
      </w:r>
      <w:r w:rsidR="00494185" w:rsidRPr="00F641B0">
        <w:rPr>
          <w:rFonts w:ascii="Times" w:hAnsi="Times" w:cs="Times New Roman"/>
          <w:color w:val="000000" w:themeColor="text1"/>
          <w:lang w:val="en-US"/>
        </w:rPr>
        <w:t>go prexe conbiado</w:t>
      </w:r>
      <w:r w:rsidRPr="00F641B0">
        <w:rPr>
          <w:rFonts w:ascii="Times" w:hAnsi="Times" w:cs="Times New Roman"/>
          <w:color w:val="000000" w:themeColor="text1"/>
          <w:lang w:val="en-US"/>
        </w:rPr>
        <w:t xml:space="preserve">, </w:t>
      </w:r>
      <w:r w:rsidR="00EB4EAE" w:rsidRPr="00F641B0">
        <w:rPr>
          <w:rFonts w:ascii="Times" w:hAnsi="Times" w:cs="Times New Roman"/>
          <w:color w:val="000000" w:themeColor="text1"/>
          <w:lang w:val="en-US"/>
        </w:rPr>
        <w:t>si</w:t>
      </w:r>
      <w:r w:rsidR="00494185" w:rsidRPr="00F641B0">
        <w:rPr>
          <w:rFonts w:ascii="Times" w:hAnsi="Times" w:cs="Times New Roman"/>
          <w:color w:val="000000" w:themeColor="text1"/>
          <w:lang w:val="en-US"/>
        </w:rPr>
        <w:t xml:space="preserve"> s</w:t>
      </w:r>
      <w:r w:rsidR="00060A41"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em prexe aler</w:t>
      </w:r>
      <w:r w:rsidR="001C0454" w:rsidRPr="00F641B0">
        <w:rPr>
          <w:rFonts w:ascii="Times" w:hAnsi="Times" w:cs="Times New Roman"/>
          <w:color w:val="000000" w:themeColor="text1"/>
          <w:lang w:val="en-US"/>
        </w:rPr>
        <w:t>.</w:t>
      </w:r>
    </w:p>
    <w:p w14:paraId="133DF898" w14:textId="47AB991C" w:rsidR="00494185" w:rsidRPr="00F641B0" w:rsidRDefault="002F45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Vene alli pav</w:t>
      </w:r>
      <w:r w:rsidR="00494185" w:rsidRPr="00F641B0">
        <w:rPr>
          <w:rFonts w:ascii="Times" w:hAnsi="Times" w:cs="Times New Roman"/>
          <w:color w:val="000000" w:themeColor="text1"/>
          <w:lang w:val="en-US"/>
        </w:rPr>
        <w:t>ioni</w:t>
      </w:r>
      <w:r w:rsidR="001C0454"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soa </w:t>
      </w:r>
      <w:r w:rsidR="001C0454" w:rsidRPr="00F641B0">
        <w:rPr>
          <w:rFonts w:ascii="Times" w:hAnsi="Times" w:cs="Times New Roman"/>
          <w:color w:val="000000" w:themeColor="text1"/>
          <w:lang w:val="en-US"/>
        </w:rPr>
        <w:t>çente fè</w:t>
      </w:r>
      <w:r w:rsidR="00494185" w:rsidRPr="00F641B0">
        <w:rPr>
          <w:rFonts w:ascii="Times" w:hAnsi="Times" w:cs="Times New Roman"/>
          <w:color w:val="000000" w:themeColor="text1"/>
          <w:lang w:val="en-US"/>
        </w:rPr>
        <w:t xml:space="preserve"> asuner</w:t>
      </w:r>
      <w:r w:rsidR="001C0454" w:rsidRPr="00F641B0">
        <w:rPr>
          <w:rFonts w:ascii="Times" w:hAnsi="Times" w:cs="Times New Roman"/>
          <w:color w:val="000000" w:themeColor="text1"/>
          <w:lang w:val="en-US"/>
        </w:rPr>
        <w:t>,</w:t>
      </w:r>
    </w:p>
    <w:p w14:paraId="4B768E80" w14:textId="44C926D1" w:rsidR="00494185" w:rsidRPr="00F641B0" w:rsidRDefault="002F45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Tende e pav</w:t>
      </w:r>
      <w:r w:rsidR="001C0454" w:rsidRPr="00F641B0">
        <w:rPr>
          <w:rFonts w:ascii="Times" w:hAnsi="Times" w:cs="Times New Roman"/>
          <w:color w:val="000000" w:themeColor="text1"/>
          <w:lang w:val="en-US"/>
        </w:rPr>
        <w:t>ioni el fè</w:t>
      </w:r>
      <w:r w:rsidR="00494185" w:rsidRPr="00F641B0">
        <w:rPr>
          <w:rFonts w:ascii="Times" w:hAnsi="Times" w:cs="Times New Roman"/>
          <w:color w:val="000000" w:themeColor="text1"/>
          <w:lang w:val="en-US"/>
        </w:rPr>
        <w:t xml:space="preserve"> destirer</w:t>
      </w:r>
      <w:r w:rsidR="001C0454" w:rsidRPr="00F641B0">
        <w:rPr>
          <w:rFonts w:ascii="Times" w:hAnsi="Times" w:cs="Times New Roman"/>
          <w:color w:val="000000" w:themeColor="text1"/>
          <w:lang w:val="en-US"/>
        </w:rPr>
        <w:t>.</w:t>
      </w:r>
    </w:p>
    <w:p w14:paraId="1E458F95" w14:textId="73E2EEAC" w:rsidR="00494185" w:rsidRPr="00F641B0" w:rsidRDefault="002F45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Dever V</w:t>
      </w:r>
      <w:r w:rsidR="00494185" w:rsidRPr="00F641B0">
        <w:rPr>
          <w:rFonts w:ascii="Times" w:hAnsi="Times" w:cs="Times New Roman"/>
          <w:color w:val="000000" w:themeColor="text1"/>
          <w:lang w:val="en-US"/>
        </w:rPr>
        <w:t>iena tosto presse a caminer</w:t>
      </w:r>
      <w:r w:rsidR="001C0454" w:rsidRPr="00F641B0">
        <w:rPr>
          <w:rFonts w:ascii="Times" w:hAnsi="Times" w:cs="Times New Roman"/>
          <w:color w:val="000000" w:themeColor="text1"/>
          <w:lang w:val="en-US"/>
        </w:rPr>
        <w:t>,</w:t>
      </w:r>
    </w:p>
    <w:p w14:paraId="6DA1FAC1" w14:textId="40E8969E" w:rsidR="00494185" w:rsidRPr="00F641B0" w:rsidRDefault="002F45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sso conpagnia S</w:t>
      </w:r>
      <w:r w:rsidR="00494185" w:rsidRPr="00F641B0">
        <w:rPr>
          <w:rFonts w:ascii="Times" w:hAnsi="Times" w:cs="Times New Roman"/>
          <w:color w:val="000000" w:themeColor="text1"/>
          <w:lang w:val="en-US"/>
        </w:rPr>
        <w:t>angui</w:t>
      </w:r>
      <w:r w:rsidR="00203EC8"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lo guerier</w:t>
      </w:r>
      <w:r w:rsidR="001C0454" w:rsidRPr="00F641B0">
        <w:rPr>
          <w:rFonts w:ascii="Times" w:hAnsi="Times" w:cs="Times New Roman"/>
          <w:color w:val="000000" w:themeColor="text1"/>
          <w:lang w:val="en-US"/>
        </w:rPr>
        <w:t>;</w:t>
      </w:r>
    </w:p>
    <w:p w14:paraId="7A1D9DB8" w14:textId="0D6FF9B8" w:rsidR="00494185" w:rsidRPr="00F641B0" w:rsidRDefault="002F45B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cav</w:t>
      </w:r>
      <w:r w:rsidR="00494185" w:rsidRPr="00F641B0">
        <w:rPr>
          <w:rFonts w:ascii="Times" w:hAnsi="Times" w:cs="Times New Roman"/>
          <w:color w:val="000000" w:themeColor="text1"/>
          <w:lang w:val="en-US"/>
        </w:rPr>
        <w:t>alca p</w:t>
      </w:r>
      <w:r w:rsidR="00DE47FD" w:rsidRPr="00F641B0">
        <w:rPr>
          <w:rFonts w:ascii="Times" w:hAnsi="Times" w:cs="Times New Roman"/>
          <w:i/>
          <w:color w:val="000000" w:themeColor="text1"/>
          <w:lang w:val="en-US"/>
        </w:rPr>
        <w:t>er</w:t>
      </w:r>
      <w:r w:rsidR="001C0454" w:rsidRPr="00F641B0">
        <w:rPr>
          <w:rFonts w:ascii="Times" w:hAnsi="Times" w:cs="Times New Roman"/>
          <w:color w:val="000000" w:themeColor="text1"/>
          <w:lang w:val="en-US"/>
        </w:rPr>
        <w:t xml:space="preserve"> monti e per v</w:t>
      </w:r>
      <w:r w:rsidR="00494185" w:rsidRPr="00F641B0">
        <w:rPr>
          <w:rFonts w:ascii="Times" w:hAnsi="Times" w:cs="Times New Roman"/>
          <w:color w:val="000000" w:themeColor="text1"/>
          <w:lang w:val="en-US"/>
        </w:rPr>
        <w:t>icier</w:t>
      </w:r>
      <w:r w:rsidR="001C0454" w:rsidRPr="00F641B0">
        <w:rPr>
          <w:rFonts w:ascii="Times" w:hAnsi="Times" w:cs="Times New Roman"/>
          <w:color w:val="000000" w:themeColor="text1"/>
          <w:lang w:val="en-US"/>
        </w:rPr>
        <w:t>,</w:t>
      </w:r>
    </w:p>
    <w:p w14:paraId="7FC7BA33" w14:textId="0BAF7EAD"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valle</w:t>
      </w:r>
      <w:r w:rsidR="001C045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bossco e p</w:t>
      </w:r>
      <w:r w:rsidR="00DE47FD"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terer</w:t>
      </w:r>
      <w:r w:rsidR="001C0454" w:rsidRPr="00F641B0">
        <w:rPr>
          <w:rFonts w:ascii="Times" w:hAnsi="Times" w:cs="Times New Roman"/>
          <w:color w:val="000000" w:themeColor="text1"/>
          <w:lang w:val="en-US"/>
        </w:rPr>
        <w:t>,</w:t>
      </w:r>
    </w:p>
    <w:p w14:paraId="11CFC257" w14:textId="0C8E8A42" w:rsidR="00494185"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(23V) </w:t>
      </w:r>
      <w:r w:rsidR="00494185" w:rsidRPr="00F641B0">
        <w:rPr>
          <w:rFonts w:ascii="Times" w:hAnsi="Times" w:cs="Times New Roman"/>
          <w:color w:val="000000" w:themeColor="text1"/>
          <w:lang w:val="en-US"/>
        </w:rPr>
        <w:t>Che a</w:t>
      </w:r>
      <w:r w:rsidR="001C0454" w:rsidRPr="00F641B0">
        <w:rPr>
          <w:rFonts w:ascii="Times" w:hAnsi="Times" w:cs="Times New Roman"/>
          <w:color w:val="000000" w:themeColor="text1"/>
          <w:lang w:val="en-US"/>
        </w:rPr>
        <w:t xml:space="preserve"> Viena v</w:t>
      </w:r>
      <w:r w:rsidR="00494185" w:rsidRPr="00F641B0">
        <w:rPr>
          <w:rFonts w:ascii="Times" w:hAnsi="Times" w:cs="Times New Roman"/>
          <w:color w:val="000000" w:themeColor="text1"/>
          <w:lang w:val="en-US"/>
        </w:rPr>
        <w:t>ien lo re e som berner</w:t>
      </w:r>
      <w:r w:rsidR="001C0454" w:rsidRPr="00F641B0">
        <w:rPr>
          <w:rFonts w:ascii="Times" w:hAnsi="Times" w:cs="Times New Roman"/>
          <w:color w:val="000000" w:themeColor="text1"/>
          <w:lang w:val="en-US"/>
        </w:rPr>
        <w:t>.</w:t>
      </w:r>
    </w:p>
    <w:p w14:paraId="6A5F3668" w14:textId="2B82C322" w:rsidR="00494185" w:rsidRPr="00F641B0" w:rsidRDefault="001C045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So</w:t>
      </w:r>
      <w:r w:rsidR="00494185" w:rsidRPr="00F641B0">
        <w:rPr>
          <w:rFonts w:ascii="Times" w:hAnsi="Times" w:cs="Times New Roman"/>
          <w:color w:val="000000" w:themeColor="text1"/>
          <w:lang w:val="en-US"/>
        </w:rPr>
        <w:t>fia sepe la retorner</w:t>
      </w:r>
    </w:p>
    <w:p w14:paraId="61B71377" w14:textId="7AB23CAA" w:rsidR="00494185" w:rsidRPr="00F641B0" w:rsidRDefault="001C045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fa so marido e C</w:t>
      </w:r>
      <w:r w:rsidR="00494185" w:rsidRPr="00F641B0">
        <w:rPr>
          <w:rFonts w:ascii="Times" w:hAnsi="Times" w:cs="Times New Roman"/>
          <w:color w:val="000000" w:themeColor="text1"/>
          <w:lang w:val="en-US"/>
        </w:rPr>
        <w:t>arllo so per</w:t>
      </w:r>
      <w:r w:rsidRPr="00F641B0">
        <w:rPr>
          <w:rFonts w:ascii="Times" w:hAnsi="Times" w:cs="Times New Roman"/>
          <w:color w:val="000000" w:themeColor="text1"/>
          <w:lang w:val="en-US"/>
        </w:rPr>
        <w:t>,</w:t>
      </w:r>
    </w:p>
    <w:p w14:paraId="47729459" w14:textId="32A85E18" w:rsidR="00494185" w:rsidRPr="00F641B0" w:rsidRDefault="001C045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la crede ch</w:t>
      </w:r>
      <w:r w:rsidR="00951D13" w:rsidRPr="00F641B0">
        <w:rPr>
          <w:rFonts w:ascii="Times" w:hAnsi="Times" w:cs="Times New Roman"/>
          <w:color w:val="000000" w:themeColor="text1"/>
          <w:lang w:val="en-US"/>
        </w:rPr>
        <w:t>'i m</w:t>
      </w:r>
      <w:r w:rsidRPr="00F641B0">
        <w:rPr>
          <w:rFonts w:ascii="Times" w:hAnsi="Times" w:cs="Times New Roman"/>
          <w:color w:val="000000" w:themeColor="text1"/>
          <w:lang w:val="en-US"/>
        </w:rPr>
        <w:t>ena</w:t>
      </w:r>
      <w:r w:rsidR="00951D13" w:rsidRPr="00F641B0">
        <w:rPr>
          <w:rStyle w:val="FootnoteReference"/>
          <w:rFonts w:ascii="Times" w:hAnsi="Times" w:cs="Times New Roman"/>
          <w:color w:val="000000" w:themeColor="text1"/>
          <w:lang w:val="en-US"/>
        </w:rPr>
        <w:footnoteReference w:id="114"/>
      </w:r>
      <w:r w:rsidR="00572258" w:rsidRPr="00F641B0">
        <w:rPr>
          <w:rFonts w:ascii="Times" w:hAnsi="Times" w:cs="Times New Roman"/>
          <w:color w:val="000000" w:themeColor="text1"/>
          <w:lang w:val="en-US"/>
        </w:rPr>
        <w:t xml:space="preserve"> U</w:t>
      </w:r>
      <w:r w:rsidR="00572258" w:rsidRPr="00F641B0">
        <w:rPr>
          <w:rFonts w:ascii="Times" w:hAnsi="Times" w:cs="Times New Roman"/>
          <w:i/>
          <w:color w:val="000000" w:themeColor="text1"/>
          <w:lang w:val="en-US"/>
        </w:rPr>
        <w:t>go</w:t>
      </w:r>
      <w:r w:rsidR="00494185" w:rsidRPr="00F641B0">
        <w:rPr>
          <w:rFonts w:ascii="Times" w:hAnsi="Times" w:cs="Times New Roman"/>
          <w:color w:val="000000" w:themeColor="text1"/>
          <w:lang w:val="en-US"/>
        </w:rPr>
        <w:t xml:space="preserve"> p</w:t>
      </w:r>
      <w:r w:rsidR="00DE47FD" w:rsidRPr="00F641B0">
        <w:rPr>
          <w:rFonts w:ascii="Times" w:hAnsi="Times" w:cs="Times New Roman"/>
          <w:i/>
          <w:color w:val="000000" w:themeColor="text1"/>
          <w:lang w:val="en-US"/>
        </w:rPr>
        <w:t>er</w:t>
      </w:r>
      <w:r w:rsidR="00DE47FD"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prexonier</w:t>
      </w:r>
      <w:r w:rsidR="00951D13" w:rsidRPr="00F641B0">
        <w:rPr>
          <w:rFonts w:ascii="Times" w:hAnsi="Times" w:cs="Times New Roman"/>
          <w:color w:val="000000" w:themeColor="text1"/>
          <w:lang w:val="en-US"/>
        </w:rPr>
        <w:t>;</w:t>
      </w:r>
    </w:p>
    <w:p w14:paraId="11B1E530" w14:textId="058C0504" w:rsidR="00494185" w:rsidRPr="00F641B0" w:rsidRDefault="00B51AD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S'ell </w:t>
      </w:r>
      <w:r w:rsidR="00951D13" w:rsidRPr="00F641B0">
        <w:rPr>
          <w:rFonts w:ascii="Times" w:hAnsi="Times" w:cs="Times New Roman"/>
          <w:color w:val="000000" w:themeColor="text1"/>
          <w:lang w:val="en-US"/>
        </w:rPr>
        <w:t>av</w:t>
      </w:r>
      <w:r w:rsidR="00494185" w:rsidRPr="00F641B0">
        <w:rPr>
          <w:rFonts w:ascii="Times" w:hAnsi="Times" w:cs="Times New Roman"/>
          <w:color w:val="000000" w:themeColor="text1"/>
          <w:lang w:val="en-US"/>
        </w:rPr>
        <w:t>e çoia</w:t>
      </w:r>
      <w:r w:rsidR="00951D13"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no me domender</w:t>
      </w:r>
      <w:r w:rsidR="00951D13" w:rsidRPr="00F641B0">
        <w:rPr>
          <w:rFonts w:ascii="Times" w:hAnsi="Times" w:cs="Times New Roman"/>
          <w:color w:val="000000" w:themeColor="text1"/>
          <w:lang w:val="en-US"/>
        </w:rPr>
        <w:t>.</w:t>
      </w:r>
    </w:p>
    <w:p w14:paraId="70B22785" w14:textId="3852A707" w:rsidR="00494185" w:rsidRPr="00F641B0" w:rsidRDefault="00951D1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s’en va richamente acessm</w:t>
      </w:r>
      <w:r w:rsidR="00494185" w:rsidRPr="00F641B0">
        <w:rPr>
          <w:rFonts w:ascii="Times" w:hAnsi="Times" w:cs="Times New Roman"/>
          <w:color w:val="000000" w:themeColor="text1"/>
          <w:lang w:val="en-US"/>
        </w:rPr>
        <w:t>er</w:t>
      </w:r>
      <w:r w:rsidRPr="00F641B0">
        <w:rPr>
          <w:rFonts w:ascii="Times" w:hAnsi="Times" w:cs="Times New Roman"/>
          <w:color w:val="000000" w:themeColor="text1"/>
          <w:lang w:val="en-US"/>
        </w:rPr>
        <w:t>,</w:t>
      </w:r>
    </w:p>
    <w:p w14:paraId="7DA30549" w14:textId="167633C6" w:rsidR="00494185" w:rsidRPr="00F641B0" w:rsidRDefault="00060A4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Incontra li andè</w:t>
      </w:r>
      <w:r w:rsidR="00494185" w:rsidRPr="00F641B0">
        <w:rPr>
          <w:rFonts w:ascii="Times" w:hAnsi="Times" w:cs="Times New Roman"/>
          <w:color w:val="000000" w:themeColor="text1"/>
          <w:lang w:val="en-US"/>
        </w:rPr>
        <w:t xml:space="preserve"> cun ch</w:t>
      </w:r>
      <w:r w:rsidR="00BE775A" w:rsidRPr="00F641B0">
        <w:rPr>
          <w:rFonts w:ascii="Times" w:hAnsi="Times" w:cs="Times New Roman"/>
          <w:i/>
          <w:color w:val="000000" w:themeColor="text1"/>
          <w:lang w:val="en-US"/>
        </w:rPr>
        <w:t>avalie</w:t>
      </w:r>
      <w:r w:rsidR="00494185" w:rsidRPr="00F641B0">
        <w:rPr>
          <w:rFonts w:ascii="Times" w:hAnsi="Times" w:cs="Times New Roman"/>
          <w:color w:val="000000" w:themeColor="text1"/>
          <w:lang w:val="en-US"/>
        </w:rPr>
        <w:t>r</w:t>
      </w:r>
      <w:r w:rsidR="00951D13" w:rsidRPr="00F641B0">
        <w:rPr>
          <w:rFonts w:ascii="Times" w:hAnsi="Times" w:cs="Times New Roman"/>
          <w:color w:val="000000" w:themeColor="text1"/>
          <w:lang w:val="en-US"/>
        </w:rPr>
        <w:t>.</w:t>
      </w:r>
    </w:p>
    <w:p w14:paraId="720EB7FA" w14:textId="645AA8FD" w:rsidR="00494185" w:rsidRPr="00F641B0" w:rsidRDefault="00951D1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w:t>
      </w:r>
      <w:r w:rsidR="00494185"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v</w:t>
      </w:r>
      <w:r w:rsidR="00CF7FC0">
        <w:rPr>
          <w:rFonts w:ascii="Times" w:hAnsi="Times" w:cs="Times New Roman"/>
          <w:color w:val="000000" w:themeColor="text1"/>
          <w:lang w:val="en-US"/>
        </w:rPr>
        <w:t>ete·</w:t>
      </w:r>
      <w:r w:rsidR="00494185" w:rsidRPr="00F641B0">
        <w:rPr>
          <w:rFonts w:ascii="Times" w:hAnsi="Times" w:cs="Times New Roman"/>
          <w:color w:val="000000" w:themeColor="text1"/>
          <w:lang w:val="en-US"/>
        </w:rPr>
        <w:t>llo</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re</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av</w:t>
      </w:r>
      <w:r w:rsidR="00494185" w:rsidRPr="00F641B0">
        <w:rPr>
          <w:rFonts w:ascii="Times" w:hAnsi="Times" w:cs="Times New Roman"/>
          <w:color w:val="000000" w:themeColor="text1"/>
          <w:lang w:val="en-US"/>
        </w:rPr>
        <w:t>e parler</w:t>
      </w:r>
      <w:r w:rsidRPr="00F641B0">
        <w:rPr>
          <w:rFonts w:ascii="Times" w:hAnsi="Times" w:cs="Times New Roman"/>
          <w:color w:val="000000" w:themeColor="text1"/>
          <w:lang w:val="en-US"/>
        </w:rPr>
        <w:t>,</w:t>
      </w:r>
    </w:p>
    <w:p w14:paraId="39B4F8C4" w14:textId="0A8A9A5F" w:rsidR="00494185" w:rsidRPr="00F641B0" w:rsidRDefault="00951D1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Pare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ella</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FB0DAC" w:rsidRPr="00F641B0">
        <w:rPr>
          <w:rFonts w:ascii="Times" w:hAnsi="Times" w:cs="Times New Roman"/>
          <w:color w:val="000000" w:themeColor="text1"/>
          <w:lang w:val="en-US"/>
        </w:rPr>
        <w:t>"mené</w:t>
      </w:r>
      <w:r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uy le maufer</w:t>
      </w:r>
    </w:p>
    <w:p w14:paraId="6EB85649" w14:textId="1050C56E" w:rsidR="00494185" w:rsidRPr="00F641B0" w:rsidRDefault="00951D1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vollev</w:t>
      </w:r>
      <w:r w:rsidR="00494185" w:rsidRPr="00F641B0">
        <w:rPr>
          <w:rFonts w:ascii="Times" w:hAnsi="Times" w:cs="Times New Roman"/>
          <w:color w:val="000000" w:themeColor="text1"/>
          <w:lang w:val="en-US"/>
        </w:rPr>
        <w:t xml:space="preserve">a honir </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mi</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15"/>
      </w:r>
      <w:r w:rsidRPr="00F641B0">
        <w:rPr>
          <w:rFonts w:ascii="Times" w:hAnsi="Times" w:cs="Times New Roman"/>
          <w:color w:val="000000" w:themeColor="text1"/>
          <w:lang w:val="en-US"/>
        </w:rPr>
        <w:t xml:space="preserve"> e v</w:t>
      </w:r>
      <w:r w:rsidR="00494185" w:rsidRPr="00F641B0">
        <w:rPr>
          <w:rFonts w:ascii="Times" w:hAnsi="Times" w:cs="Times New Roman"/>
          <w:color w:val="000000" w:themeColor="text1"/>
          <w:lang w:val="en-US"/>
        </w:rPr>
        <w:t>ergonçer</w:t>
      </w:r>
      <w:r w:rsidRPr="00F641B0">
        <w:rPr>
          <w:rFonts w:ascii="Times" w:hAnsi="Times" w:cs="Times New Roman"/>
          <w:color w:val="000000" w:themeColor="text1"/>
          <w:lang w:val="en-US"/>
        </w:rPr>
        <w:t>?"</w:t>
      </w:r>
    </w:p>
    <w:p w14:paraId="30D31B9E" w14:textId="05055913" w:rsidR="00494185" w:rsidRPr="00F641B0" w:rsidRDefault="00951D1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94185" w:rsidRPr="00F641B0">
        <w:rPr>
          <w:rFonts w:ascii="Times" w:hAnsi="Times" w:cs="Times New Roman"/>
          <w:color w:val="000000" w:themeColor="text1"/>
          <w:lang w:val="en-US"/>
        </w:rPr>
        <w:t>lo</w:t>
      </w:r>
      <w:r w:rsidRPr="00F641B0">
        <w:rPr>
          <w:rFonts w:ascii="Times" w:hAnsi="Times" w:cs="Times New Roman"/>
          <w:color w:val="000000" w:themeColor="text1"/>
          <w:lang w:val="en-US"/>
        </w:rPr>
        <w:t xml:space="preserve"> respoxe, "El ve fallì</w:t>
      </w:r>
      <w:r w:rsidR="00494185" w:rsidRPr="00F641B0">
        <w:rPr>
          <w:rFonts w:ascii="Times" w:hAnsi="Times" w:cs="Times New Roman"/>
          <w:color w:val="000000" w:themeColor="text1"/>
          <w:lang w:val="en-US"/>
        </w:rPr>
        <w:t xml:space="preserve"> el penssier</w:t>
      </w:r>
      <w:r w:rsidRPr="00F641B0">
        <w:rPr>
          <w:rFonts w:ascii="Times" w:hAnsi="Times" w:cs="Times New Roman"/>
          <w:color w:val="000000" w:themeColor="text1"/>
          <w:lang w:val="en-US"/>
        </w:rPr>
        <w:t>,</w:t>
      </w:r>
    </w:p>
    <w:p w14:paraId="2DD741DC" w14:textId="24936CDD" w:rsidR="00494185" w:rsidRPr="00F641B0" w:rsidRDefault="00572258"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molto ben se defende U</w:t>
      </w:r>
      <w:r w:rsidRPr="00F641B0">
        <w:rPr>
          <w:rFonts w:ascii="Times" w:hAnsi="Times" w:cs="Times New Roman"/>
          <w:i/>
          <w:color w:val="000000" w:themeColor="text1"/>
          <w:lang w:val="en-US"/>
        </w:rPr>
        <w:t>go</w:t>
      </w:r>
      <w:r w:rsidR="00494185" w:rsidRPr="00F641B0">
        <w:rPr>
          <w:rFonts w:ascii="Times" w:hAnsi="Times" w:cs="Times New Roman"/>
          <w:color w:val="000000" w:themeColor="text1"/>
          <w:lang w:val="en-US"/>
        </w:rPr>
        <w:t xml:space="preserve"> lo guerier</w:t>
      </w:r>
      <w:r w:rsidR="00951D13" w:rsidRPr="00F641B0">
        <w:rPr>
          <w:rFonts w:ascii="Times" w:hAnsi="Times" w:cs="Times New Roman"/>
          <w:color w:val="000000" w:themeColor="text1"/>
          <w:lang w:val="en-US"/>
        </w:rPr>
        <w:t>.</w:t>
      </w:r>
    </w:p>
    <w:p w14:paraId="36065702" w14:textId="1E1E7457" w:rsidR="00494185" w:rsidRPr="00F641B0" w:rsidRDefault="00951D1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a·ss</w:t>
      </w:r>
      <w:r w:rsidRPr="00F641B0">
        <w:rPr>
          <w:rFonts w:ascii="Times" w:hAnsi="Times" w:cs="Times New Roman"/>
          <w:color w:val="000000" w:themeColor="text1"/>
          <w:lang w:val="en-US"/>
        </w:rPr>
        <w:t>e io podesse là</w:t>
      </w:r>
      <w:r w:rsidR="00494185" w:rsidRPr="00F641B0">
        <w:rPr>
          <w:rFonts w:ascii="Times" w:hAnsi="Times" w:cs="Times New Roman"/>
          <w:color w:val="000000" w:themeColor="text1"/>
          <w:lang w:val="en-US"/>
        </w:rPr>
        <w:t xml:space="preserve"> lungamente demorer</w:t>
      </w:r>
      <w:r w:rsidRPr="00F641B0">
        <w:rPr>
          <w:rFonts w:ascii="Times" w:hAnsi="Times" w:cs="Times New Roman"/>
          <w:color w:val="000000" w:themeColor="text1"/>
          <w:lang w:val="en-US"/>
        </w:rPr>
        <w:t>,</w:t>
      </w:r>
    </w:p>
    <w:p w14:paraId="2C44C982" w14:textId="2807AB8E"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l</w:t>
      </w:r>
      <w:r w:rsidR="00951D13" w:rsidRPr="00F641B0">
        <w:rPr>
          <w:rFonts w:ascii="Times" w:hAnsi="Times" w:cs="Times New Roman"/>
          <w:color w:val="000000" w:themeColor="text1"/>
          <w:lang w:val="en-US"/>
        </w:rPr>
        <w:t>'averav</w:t>
      </w:r>
      <w:r w:rsidRPr="00F641B0">
        <w:rPr>
          <w:rFonts w:ascii="Times" w:hAnsi="Times" w:cs="Times New Roman"/>
          <w:color w:val="000000" w:themeColor="text1"/>
          <w:lang w:val="en-US"/>
        </w:rPr>
        <w:t>e d</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 terra descaçer</w:t>
      </w:r>
      <w:r w:rsidR="00060A41" w:rsidRPr="00F641B0">
        <w:rPr>
          <w:rFonts w:ascii="Times" w:hAnsi="Times" w:cs="Times New Roman"/>
          <w:color w:val="000000" w:themeColor="text1"/>
          <w:lang w:val="en-US"/>
        </w:rPr>
        <w:t>;</w:t>
      </w:r>
    </w:p>
    <w:p w14:paraId="65F35BA3" w14:textId="3B5ACBAB" w:rsidR="00494185" w:rsidRPr="00F641B0" w:rsidRDefault="000C197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494185" w:rsidRPr="00F641B0">
        <w:rPr>
          <w:rFonts w:ascii="Times" w:hAnsi="Times" w:cs="Times New Roman"/>
          <w:color w:val="000000" w:themeColor="text1"/>
          <w:lang w:val="en-US"/>
        </w:rPr>
        <w:t>io</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16"/>
      </w:r>
      <w:r w:rsidR="00494185" w:rsidRPr="00F641B0">
        <w:rPr>
          <w:rFonts w:ascii="Times" w:hAnsi="Times" w:cs="Times New Roman"/>
          <w:color w:val="000000" w:themeColor="text1"/>
          <w:lang w:val="en-US"/>
        </w:rPr>
        <w:t xml:space="preserve"> lo podesse prender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si</w:t>
      </w:r>
      <w:r w:rsidR="00060A41" w:rsidRPr="00F641B0">
        <w:rPr>
          <w:rFonts w:ascii="Times" w:hAnsi="Times" w:cs="Times New Roman"/>
          <w:color w:val="000000" w:themeColor="text1"/>
          <w:lang w:val="en-US"/>
        </w:rPr>
        <w:t>·</w:t>
      </w:r>
      <w:r w:rsidRPr="00F641B0">
        <w:rPr>
          <w:rFonts w:ascii="Times" w:hAnsi="Times" w:cs="Times New Roman"/>
          <w:color w:val="000000" w:themeColor="text1"/>
          <w:lang w:val="en-US"/>
        </w:rPr>
        <w:t>l farav</w:t>
      </w:r>
      <w:r w:rsidR="00494185" w:rsidRPr="00F641B0">
        <w:rPr>
          <w:rFonts w:ascii="Times" w:hAnsi="Times" w:cs="Times New Roman"/>
          <w:color w:val="000000" w:themeColor="text1"/>
          <w:lang w:val="en-US"/>
        </w:rPr>
        <w:t>e apiçer</w:t>
      </w:r>
      <w:r w:rsidRPr="00F641B0">
        <w:rPr>
          <w:rFonts w:ascii="Times" w:hAnsi="Times" w:cs="Times New Roman"/>
          <w:color w:val="000000" w:themeColor="text1"/>
          <w:lang w:val="en-US"/>
        </w:rPr>
        <w:t>,</w:t>
      </w:r>
    </w:p>
    <w:p w14:paraId="440F6D22" w14:textId="6A22C124" w:rsidR="00494185" w:rsidRPr="00F641B0" w:rsidRDefault="00EB4EA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0C1971" w:rsidRPr="00F641B0">
        <w:rPr>
          <w:rFonts w:ascii="Times" w:hAnsi="Times" w:cs="Times New Roman"/>
          <w:color w:val="000000" w:themeColor="text1"/>
          <w:lang w:val="en-US"/>
        </w:rPr>
        <w:t>como</w:t>
      </w:r>
      <w:r w:rsidR="00060A41" w:rsidRPr="00F641B0">
        <w:rPr>
          <w:rStyle w:val="FootnoteReference"/>
          <w:rFonts w:ascii="Times" w:hAnsi="Times" w:cs="Times New Roman"/>
          <w:color w:val="000000" w:themeColor="text1"/>
          <w:lang w:val="en-US"/>
        </w:rPr>
        <w:footnoteReference w:id="117"/>
      </w:r>
      <w:r w:rsidR="000C1971" w:rsidRPr="00F641B0">
        <w:rPr>
          <w:rFonts w:ascii="Times" w:hAnsi="Times" w:cs="Times New Roman"/>
          <w:color w:val="000000" w:themeColor="text1"/>
          <w:lang w:val="en-US"/>
        </w:rPr>
        <w:t xml:space="preserve"> traito</w:t>
      </w:r>
      <w:r w:rsidR="00850C11" w:rsidRPr="00F641B0">
        <w:rPr>
          <w:rFonts w:ascii="Times" w:hAnsi="Times" w:cs="Times New Roman"/>
          <w:color w:val="000000" w:themeColor="text1"/>
          <w:lang w:val="en-US"/>
        </w:rPr>
        <w:t>(r)</w:t>
      </w:r>
      <w:r w:rsidR="000C1971" w:rsidRPr="00F641B0">
        <w:rPr>
          <w:rFonts w:ascii="Times" w:hAnsi="Times" w:cs="Times New Roman"/>
          <w:color w:val="000000" w:themeColor="text1"/>
          <w:lang w:val="en-US"/>
        </w:rPr>
        <w:t xml:space="preserve"> e malv</w:t>
      </w:r>
      <w:r w:rsidR="00494185" w:rsidRPr="00F641B0">
        <w:rPr>
          <w:rFonts w:ascii="Times" w:hAnsi="Times" w:cs="Times New Roman"/>
          <w:color w:val="000000" w:themeColor="text1"/>
          <w:lang w:val="en-US"/>
        </w:rPr>
        <w:t>axio liçier</w:t>
      </w:r>
      <w:r w:rsidR="000C1971" w:rsidRPr="00F641B0">
        <w:rPr>
          <w:rFonts w:ascii="Times" w:hAnsi="Times" w:cs="Times New Roman"/>
          <w:color w:val="000000" w:themeColor="text1"/>
          <w:lang w:val="en-US"/>
        </w:rPr>
        <w:t>."</w:t>
      </w:r>
    </w:p>
    <w:p w14:paraId="1EDA80EE" w14:textId="4CA5779A" w:rsidR="00494185" w:rsidRPr="00F641B0" w:rsidRDefault="00B24D4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Dixe·</w:t>
      </w:r>
      <w:r w:rsidR="000C1971" w:rsidRPr="00F641B0">
        <w:rPr>
          <w:rFonts w:ascii="Times" w:hAnsi="Times" w:cs="Times New Roman"/>
          <w:color w:val="000000" w:themeColor="text1"/>
          <w:lang w:val="en-US"/>
        </w:rPr>
        <w:t>lla duchessa, "V</w:t>
      </w:r>
      <w:r w:rsidR="00494185" w:rsidRPr="00F641B0">
        <w:rPr>
          <w:rFonts w:ascii="Times" w:hAnsi="Times" w:cs="Times New Roman"/>
          <w:color w:val="000000" w:themeColor="text1"/>
          <w:lang w:val="en-US"/>
        </w:rPr>
        <w:t>u</w:t>
      </w:r>
      <w:r w:rsidR="000C1971" w:rsidRPr="00F641B0">
        <w:rPr>
          <w:rFonts w:ascii="Times" w:hAnsi="Times" w:cs="Times New Roman"/>
          <w:color w:val="000000" w:themeColor="text1"/>
          <w:lang w:val="en-US"/>
        </w:rPr>
        <w:t>(i)</w:t>
      </w:r>
      <w:r w:rsidR="000C1971" w:rsidRPr="00F641B0">
        <w:rPr>
          <w:rStyle w:val="FootnoteReference"/>
          <w:rFonts w:ascii="Times" w:hAnsi="Times" w:cs="Times New Roman"/>
          <w:color w:val="000000" w:themeColor="text1"/>
          <w:lang w:val="en-US"/>
        </w:rPr>
        <w:footnoteReference w:id="118"/>
      </w:r>
      <w:r w:rsidR="000C1971" w:rsidRPr="00F641B0">
        <w:rPr>
          <w:rFonts w:ascii="Times" w:hAnsi="Times" w:cs="Times New Roman"/>
          <w:color w:val="000000" w:themeColor="text1"/>
          <w:lang w:val="en-US"/>
        </w:rPr>
        <w:t xml:space="preserve"> farì</w:t>
      </w:r>
      <w:r w:rsidR="00494185" w:rsidRPr="00F641B0">
        <w:rPr>
          <w:rFonts w:ascii="Times" w:hAnsi="Times" w:cs="Times New Roman"/>
          <w:color w:val="000000" w:themeColor="text1"/>
          <w:lang w:val="en-US"/>
        </w:rPr>
        <w:t xml:space="preserve"> como ber</w:t>
      </w:r>
      <w:r w:rsidR="008B55C1" w:rsidRPr="00F641B0">
        <w:rPr>
          <w:rFonts w:ascii="Times" w:hAnsi="Times" w:cs="Times New Roman"/>
          <w:color w:val="000000" w:themeColor="text1"/>
          <w:lang w:val="en-US"/>
        </w:rPr>
        <w:t>,</w:t>
      </w:r>
    </w:p>
    <w:p w14:paraId="3F90DA31" w14:textId="78BB03C3" w:rsidR="00494185" w:rsidRPr="00F641B0" w:rsidRDefault="000C197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penssò vuy av</w:t>
      </w:r>
      <w:r w:rsidR="00494185" w:rsidRPr="00F641B0">
        <w:rPr>
          <w:rFonts w:ascii="Times" w:hAnsi="Times" w:cs="Times New Roman"/>
          <w:color w:val="000000" w:themeColor="text1"/>
          <w:lang w:val="en-US"/>
        </w:rPr>
        <w:t>iller</w:t>
      </w:r>
      <w:r w:rsidRPr="00F641B0">
        <w:rPr>
          <w:rFonts w:ascii="Times" w:hAnsi="Times" w:cs="Times New Roman"/>
          <w:color w:val="000000" w:themeColor="text1"/>
          <w:lang w:val="en-US"/>
        </w:rPr>
        <w:t>."</w:t>
      </w:r>
    </w:p>
    <w:p w14:paraId="73B5D905" w14:textId="7E545D73" w:rsidR="0024062A" w:rsidRPr="00F641B0" w:rsidRDefault="00ED68DD" w:rsidP="009225F0">
      <w:pPr>
        <w:pStyle w:val="BodyTextFirstIndent2"/>
        <w:rPr>
          <w:rFonts w:ascii="Times" w:hAnsi="Times"/>
          <w:lang w:val="en-US"/>
        </w:rPr>
      </w:pPr>
      <w:r w:rsidRPr="00F641B0">
        <w:rPr>
          <w:rFonts w:ascii="Times" w:hAnsi="Times"/>
          <w:lang w:val="en-US"/>
        </w:rPr>
        <w:t>[</w:t>
      </w:r>
      <w:r w:rsidR="008B55C1" w:rsidRPr="00F641B0">
        <w:rPr>
          <w:rFonts w:ascii="Times" w:hAnsi="Times"/>
          <w:lang w:val="en-US"/>
        </w:rPr>
        <w:t>Laisse 31</w:t>
      </w:r>
      <w:r w:rsidRPr="00F641B0">
        <w:rPr>
          <w:rFonts w:ascii="Times" w:hAnsi="Times"/>
          <w:lang w:val="en-US"/>
        </w:rPr>
        <w:t>]</w:t>
      </w:r>
    </w:p>
    <w:p w14:paraId="494D6726" w14:textId="30A4EC3A"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w:t>
      </w:r>
      <w:r w:rsidR="008B55C1" w:rsidRPr="00F641B0">
        <w:rPr>
          <w:rFonts w:ascii="Times" w:hAnsi="Times" w:cs="Times New Roman"/>
          <w:color w:val="000000" w:themeColor="text1"/>
          <w:lang w:val="en-US"/>
        </w:rPr>
        <w:t>'</w:t>
      </w:r>
      <w:r w:rsidRPr="00F641B0">
        <w:rPr>
          <w:rFonts w:ascii="Times" w:hAnsi="Times" w:cs="Times New Roman"/>
          <w:color w:val="000000" w:themeColor="text1"/>
          <w:lang w:val="en-US"/>
        </w:rPr>
        <w:t>inp</w:t>
      </w:r>
      <w:r w:rsidR="008B55C1" w:rsidRPr="00F641B0">
        <w:rPr>
          <w:rFonts w:ascii="Times" w:hAnsi="Times" w:cs="Times New Roman"/>
          <w:color w:val="000000" w:themeColor="text1"/>
          <w:lang w:val="en-US"/>
        </w:rPr>
        <w:t>perador C</w:t>
      </w:r>
      <w:r w:rsidRPr="00F641B0">
        <w:rPr>
          <w:rFonts w:ascii="Times" w:hAnsi="Times" w:cs="Times New Roman"/>
          <w:color w:val="000000" w:themeColor="text1"/>
          <w:lang w:val="en-US"/>
        </w:rPr>
        <w:t>har</w:t>
      </w:r>
      <w:r w:rsidR="00850C11" w:rsidRPr="00F641B0">
        <w:rPr>
          <w:rFonts w:ascii="Times" w:hAnsi="Times" w:cs="Times New Roman"/>
          <w:color w:val="000000" w:themeColor="text1"/>
          <w:lang w:val="en-US"/>
        </w:rPr>
        <w:t xml:space="preserve">(lon), </w:t>
      </w:r>
      <w:r w:rsidR="008B55C1" w:rsidRPr="00F641B0">
        <w:rPr>
          <w:rFonts w:ascii="Times" w:hAnsi="Times" w:cs="Times New Roman"/>
          <w:color w:val="000000" w:themeColor="text1"/>
          <w:lang w:val="en-US"/>
        </w:rPr>
        <w:t>a chi F</w:t>
      </w:r>
      <w:r w:rsidRPr="00F641B0">
        <w:rPr>
          <w:rFonts w:ascii="Times" w:hAnsi="Times" w:cs="Times New Roman"/>
          <w:color w:val="000000" w:themeColor="text1"/>
          <w:lang w:val="en-US"/>
        </w:rPr>
        <w:t>rança apent</w:t>
      </w:r>
      <w:r w:rsidR="008B55C1" w:rsidRPr="00F641B0">
        <w:rPr>
          <w:rFonts w:ascii="Times" w:hAnsi="Times" w:cs="Times New Roman"/>
          <w:color w:val="000000" w:themeColor="text1"/>
          <w:lang w:val="en-US"/>
        </w:rPr>
        <w:t>,</w:t>
      </w:r>
    </w:p>
    <w:p w14:paraId="397AFF56" w14:textId="28CB0FF7" w:rsidR="00494185" w:rsidRPr="00F641B0" w:rsidRDefault="008B55C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w:t>
      </w:r>
      <w:r w:rsidR="00494185" w:rsidRPr="00F641B0">
        <w:rPr>
          <w:rFonts w:ascii="Times" w:hAnsi="Times" w:cs="Times New Roman"/>
          <w:color w:val="000000" w:themeColor="text1"/>
          <w:lang w:val="en-US"/>
        </w:rPr>
        <w:t>eguarda soa fia</w:t>
      </w:r>
      <w:r w:rsidRPr="00F641B0">
        <w:rPr>
          <w:rFonts w:ascii="Times" w:hAnsi="Times" w:cs="Times New Roman"/>
          <w:color w:val="000000" w:themeColor="text1"/>
          <w:lang w:val="en-US"/>
        </w:rPr>
        <w:t>,</w:t>
      </w:r>
      <w:r w:rsidR="00060A41" w:rsidRPr="00F641B0">
        <w:rPr>
          <w:rFonts w:ascii="Times" w:hAnsi="Times" w:cs="Times New Roman"/>
          <w:color w:val="000000" w:themeColor="text1"/>
          <w:lang w:val="en-US"/>
        </w:rPr>
        <w:t xml:space="preserve"> plen fo de mal</w:t>
      </w:r>
      <w:r w:rsidR="00494185" w:rsidRPr="00F641B0">
        <w:rPr>
          <w:rFonts w:ascii="Times" w:hAnsi="Times" w:cs="Times New Roman"/>
          <w:color w:val="000000" w:themeColor="text1"/>
          <w:lang w:val="en-US"/>
        </w:rPr>
        <w:t>talant</w:t>
      </w:r>
      <w:r w:rsidRPr="00F641B0">
        <w:rPr>
          <w:rFonts w:ascii="Times" w:hAnsi="Times" w:cs="Times New Roman"/>
          <w:color w:val="000000" w:themeColor="text1"/>
          <w:lang w:val="en-US"/>
        </w:rPr>
        <w:t>.</w:t>
      </w:r>
    </w:p>
    <w:p w14:paraId="3EA25A9D" w14:textId="01FF9BC1" w:rsidR="00494185" w:rsidRPr="00F641B0" w:rsidRDefault="00180088"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De·ll</w:t>
      </w:r>
      <w:r w:rsidR="00FD4A9D" w:rsidRPr="00F641B0">
        <w:rPr>
          <w:rFonts w:ascii="Times" w:hAnsi="Times" w:cs="Times New Roman"/>
          <w:color w:val="000000" w:themeColor="text1"/>
          <w:lang w:val="en-US"/>
        </w:rPr>
        <w:t>ey çu</w:t>
      </w:r>
      <w:r w:rsidR="008B55C1" w:rsidRPr="00F641B0">
        <w:rPr>
          <w:rFonts w:ascii="Times" w:hAnsi="Times" w:cs="Times New Roman"/>
          <w:color w:val="000000" w:themeColor="text1"/>
          <w:lang w:val="en-US"/>
        </w:rPr>
        <w:t xml:space="preserve">digar </w:t>
      </w:r>
      <w:r w:rsidR="00EB4EAE" w:rsidRPr="00F641B0">
        <w:rPr>
          <w:rFonts w:ascii="Times" w:hAnsi="Times" w:cs="Times New Roman"/>
          <w:color w:val="000000" w:themeColor="text1"/>
          <w:lang w:val="en-US"/>
        </w:rPr>
        <w:t>si</w:t>
      </w:r>
      <w:r w:rsidR="00060A41"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n</w:t>
      </w:r>
      <w:r w:rsidR="008B2581" w:rsidRPr="00F641B0">
        <w:rPr>
          <w:rStyle w:val="FootnoteReference"/>
          <w:rFonts w:ascii="Times" w:hAnsi="Times" w:cs="Times New Roman"/>
          <w:color w:val="000000" w:themeColor="text1"/>
          <w:lang w:val="en-US"/>
        </w:rPr>
        <w:footnoteReference w:id="119"/>
      </w:r>
      <w:r w:rsidR="00494185" w:rsidRPr="00F641B0">
        <w:rPr>
          <w:rFonts w:ascii="Times" w:hAnsi="Times" w:cs="Times New Roman"/>
          <w:color w:val="000000" w:themeColor="text1"/>
          <w:lang w:val="en-US"/>
        </w:rPr>
        <w:t xml:space="preserve"> fo molto dollant</w:t>
      </w:r>
    </w:p>
    <w:p w14:paraId="757B00BD" w14:textId="2077C512"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w:t>
      </w:r>
      <w:r w:rsidR="008B55C1" w:rsidRPr="00F641B0">
        <w:rPr>
          <w:rFonts w:ascii="Times" w:hAnsi="Times" w:cs="Times New Roman"/>
          <w:color w:val="000000" w:themeColor="text1"/>
          <w:lang w:val="en-US"/>
        </w:rPr>
        <w:t xml:space="preserve"> </w:t>
      </w:r>
      <w:r w:rsidR="00060A41" w:rsidRPr="00F641B0">
        <w:rPr>
          <w:rFonts w:ascii="Times" w:hAnsi="Times" w:cs="Times New Roman"/>
          <w:color w:val="000000" w:themeColor="text1"/>
          <w:lang w:val="en-US"/>
        </w:rPr>
        <w:t>çò</w:t>
      </w:r>
      <w:r w:rsidRPr="00F641B0">
        <w:rPr>
          <w:rFonts w:ascii="Times" w:hAnsi="Times" w:cs="Times New Roman"/>
          <w:color w:val="000000" w:themeColor="text1"/>
          <w:lang w:val="en-US"/>
        </w:rPr>
        <w:t xml:space="preserve"> ch</w:t>
      </w:r>
      <w:r w:rsidR="00965226" w:rsidRPr="00F641B0">
        <w:rPr>
          <w:rFonts w:ascii="Times" w:hAnsi="Times" w:cs="Times New Roman"/>
          <w:color w:val="000000" w:themeColor="text1"/>
          <w:lang w:val="en-US"/>
        </w:rPr>
        <w:t>'e</w:t>
      </w:r>
      <w:r w:rsidRPr="00F641B0">
        <w:rPr>
          <w:rFonts w:ascii="Times" w:hAnsi="Times" w:cs="Times New Roman"/>
          <w:color w:val="000000" w:themeColor="text1"/>
          <w:lang w:val="en-US"/>
        </w:rPr>
        <w:t>ll</w:t>
      </w:r>
      <w:r w:rsidR="00965226" w:rsidRPr="00F641B0">
        <w:rPr>
          <w:rFonts w:ascii="Times" w:hAnsi="Times" w:cs="Times New Roman"/>
          <w:color w:val="000000" w:themeColor="text1"/>
          <w:lang w:val="en-US"/>
        </w:rPr>
        <w:t>'</w:t>
      </w:r>
      <w:r w:rsidR="008B55C1"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dito no</w:t>
      </w:r>
      <w:r w:rsidR="008B55C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li</w:t>
      </w:r>
      <w:r w:rsidR="008B55C1" w:rsidRPr="00F641B0">
        <w:rPr>
          <w:rFonts w:ascii="Times" w:hAnsi="Times" w:cs="Times New Roman"/>
          <w:color w:val="000000" w:themeColor="text1"/>
          <w:lang w:val="en-US"/>
        </w:rPr>
        <w:t xml:space="preserve"> cré</w:t>
      </w:r>
      <w:r w:rsidRPr="00F641B0">
        <w:rPr>
          <w:rFonts w:ascii="Times" w:hAnsi="Times" w:cs="Times New Roman"/>
          <w:color w:val="000000" w:themeColor="text1"/>
          <w:lang w:val="en-US"/>
        </w:rPr>
        <w:t xml:space="preserve"> nient</w:t>
      </w:r>
      <w:r w:rsidR="00060A41" w:rsidRPr="00F641B0">
        <w:rPr>
          <w:rFonts w:ascii="Times" w:hAnsi="Times" w:cs="Times New Roman"/>
          <w:color w:val="000000" w:themeColor="text1"/>
          <w:lang w:val="en-US"/>
        </w:rPr>
        <w:t>.</w:t>
      </w:r>
    </w:p>
    <w:p w14:paraId="0AD84C59" w14:textId="6B903FAC" w:rsidR="00494185" w:rsidRPr="00F641B0" w:rsidRDefault="008B55C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Fia</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00B24D4C">
        <w:rPr>
          <w:rFonts w:ascii="Times" w:hAnsi="Times" w:cs="Times New Roman"/>
          <w:color w:val="000000" w:themeColor="text1"/>
          <w:lang w:val="en-US"/>
        </w:rPr>
        <w:t>e·</w:t>
      </w:r>
      <w:r w:rsidR="00494185" w:rsidRPr="00F641B0">
        <w:rPr>
          <w:rFonts w:ascii="Times" w:hAnsi="Times" w:cs="Times New Roman"/>
          <w:color w:val="000000" w:themeColor="text1"/>
          <w:lang w:val="en-US"/>
        </w:rPr>
        <w:t>llo re</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FB0DAC" w:rsidRPr="00F641B0">
        <w:rPr>
          <w:rFonts w:ascii="Times" w:hAnsi="Times" w:cs="Times New Roman"/>
          <w:color w:val="000000" w:themeColor="text1"/>
          <w:lang w:val="en-US"/>
        </w:rPr>
        <w:t>"sapié</w:t>
      </w:r>
      <w:r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erament</w:t>
      </w:r>
    </w:p>
    <w:p w14:paraId="26F5A536" w14:textId="39E58BE5" w:rsidR="00494185" w:rsidRPr="00F641B0" w:rsidRDefault="008B55C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nuy vignimo d’Alv</w:t>
      </w:r>
      <w:r w:rsidR="00494185" w:rsidRPr="00F641B0">
        <w:rPr>
          <w:rFonts w:ascii="Times" w:hAnsi="Times" w:cs="Times New Roman"/>
          <w:color w:val="000000" w:themeColor="text1"/>
          <w:lang w:val="en-US"/>
        </w:rPr>
        <w:t>ernia cun questa nostra çent</w:t>
      </w:r>
    </w:p>
    <w:p w14:paraId="38CFC8E8" w14:textId="5B01A1E7"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E47FD" w:rsidRPr="00F641B0">
        <w:rPr>
          <w:rFonts w:ascii="Times" w:hAnsi="Times" w:cs="Times New Roman"/>
          <w:i/>
          <w:color w:val="000000" w:themeColor="text1"/>
          <w:lang w:val="en-US"/>
        </w:rPr>
        <w:t>er</w:t>
      </w:r>
      <w:r w:rsidR="008B55C1" w:rsidRPr="00F641B0">
        <w:rPr>
          <w:rFonts w:ascii="Times" w:hAnsi="Times" w:cs="Times New Roman"/>
          <w:color w:val="000000" w:themeColor="text1"/>
          <w:lang w:val="en-US"/>
        </w:rPr>
        <w:t xml:space="preserve"> v</w:t>
      </w:r>
      <w:r w:rsidR="00060A41" w:rsidRPr="00F641B0">
        <w:rPr>
          <w:rFonts w:ascii="Times" w:hAnsi="Times" w:cs="Times New Roman"/>
          <w:color w:val="000000" w:themeColor="text1"/>
          <w:lang w:val="en-US"/>
        </w:rPr>
        <w:t>endegar de ti ell mal</w:t>
      </w:r>
      <w:r w:rsidRPr="00F641B0">
        <w:rPr>
          <w:rFonts w:ascii="Times" w:hAnsi="Times" w:cs="Times New Roman"/>
          <w:color w:val="000000" w:themeColor="text1"/>
          <w:lang w:val="en-US"/>
        </w:rPr>
        <w:t>talent</w:t>
      </w:r>
      <w:r w:rsidR="00060A41" w:rsidRPr="00F641B0">
        <w:rPr>
          <w:rFonts w:ascii="Times" w:hAnsi="Times" w:cs="Times New Roman"/>
          <w:color w:val="000000" w:themeColor="text1"/>
          <w:lang w:val="en-US"/>
        </w:rPr>
        <w:t>;</w:t>
      </w:r>
    </w:p>
    <w:p w14:paraId="530A6264" w14:textId="2B02FE72" w:rsidR="00494185" w:rsidRPr="00F641B0" w:rsidRDefault="00EB4EA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Si</w:t>
      </w:r>
      <w:r w:rsidR="00060A41"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n</w:t>
      </w:r>
      <w:r w:rsidR="00060A41" w:rsidRPr="00F641B0">
        <w:rPr>
          <w:rFonts w:ascii="Times" w:hAnsi="Times" w:cs="Times New Roman"/>
          <w:color w:val="000000" w:themeColor="text1"/>
          <w:lang w:val="en-US"/>
        </w:rPr>
        <w:t xml:space="preserve"> </w:t>
      </w:r>
      <w:r w:rsidR="008B55C1" w:rsidRPr="00F641B0">
        <w:rPr>
          <w:rFonts w:ascii="Times" w:hAnsi="Times" w:cs="Times New Roman"/>
          <w:color w:val="000000" w:themeColor="text1"/>
          <w:lang w:val="en-US"/>
        </w:rPr>
        <w:t>è</w:t>
      </w:r>
      <w:r w:rsidR="00494185" w:rsidRPr="00F641B0">
        <w:rPr>
          <w:rFonts w:ascii="Times" w:hAnsi="Times" w:cs="Times New Roman"/>
          <w:color w:val="000000" w:themeColor="text1"/>
          <w:lang w:val="en-US"/>
        </w:rPr>
        <w:t xml:space="preserve"> romaxi de morti plui de</w:t>
      </w:r>
      <w:r w:rsidR="008B55C1"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çent</w:t>
      </w:r>
      <w:r w:rsidR="00060A41" w:rsidRPr="00F641B0">
        <w:rPr>
          <w:rFonts w:ascii="Times" w:hAnsi="Times" w:cs="Times New Roman"/>
          <w:color w:val="000000" w:themeColor="text1"/>
          <w:lang w:val="en-US"/>
        </w:rPr>
        <w:t>.</w:t>
      </w:r>
    </w:p>
    <w:p w14:paraId="10444101" w14:textId="4BCC7EBC" w:rsidR="00494185"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(24R) </w:t>
      </w:r>
      <w:r w:rsidR="00494185" w:rsidRPr="00F641B0">
        <w:rPr>
          <w:rFonts w:ascii="Times" w:hAnsi="Times" w:cs="Times New Roman"/>
          <w:color w:val="000000" w:themeColor="text1"/>
          <w:lang w:val="en-US"/>
        </w:rPr>
        <w:t>Ugo d</w:t>
      </w:r>
      <w:r w:rsidR="00425957" w:rsidRPr="00F641B0">
        <w:rPr>
          <w:rFonts w:ascii="Times" w:hAnsi="Times" w:cs="Times New Roman"/>
          <w:color w:val="000000" w:themeColor="text1"/>
          <w:lang w:val="en-US"/>
        </w:rPr>
        <w:t>’Avernia si è chavalier valent</w:t>
      </w:r>
      <w:r w:rsidR="001E24D0" w:rsidRPr="00F641B0">
        <w:rPr>
          <w:rFonts w:ascii="Times" w:hAnsi="Times" w:cs="Times New Roman"/>
          <w:color w:val="000000" w:themeColor="text1"/>
          <w:lang w:val="en-US"/>
        </w:rPr>
        <w:t>,</w:t>
      </w:r>
      <w:r w:rsidR="00425957" w:rsidRPr="00F641B0">
        <w:rPr>
          <w:rFonts w:ascii="Times" w:hAnsi="Times" w:cs="Times New Roman"/>
          <w:color w:val="000000" w:themeColor="text1"/>
          <w:lang w:val="en-US"/>
        </w:rPr>
        <w:t xml:space="preserve"> </w:t>
      </w:r>
    </w:p>
    <w:p w14:paraId="257E853A" w14:textId="2FC7354B" w:rsidR="00494185" w:rsidRPr="00F641B0" w:rsidRDefault="0042595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è</w:t>
      </w:r>
      <w:r w:rsidR="00F02333" w:rsidRPr="00F641B0">
        <w:rPr>
          <w:rFonts w:ascii="Times" w:hAnsi="Times" w:cs="Times New Roman"/>
          <w:color w:val="000000" w:themeColor="text1"/>
          <w:lang w:val="en-US"/>
        </w:rPr>
        <w:t xml:space="preserve"> plu lial de nul homo viv</w:t>
      </w:r>
      <w:r w:rsidR="00494185" w:rsidRPr="00F641B0">
        <w:rPr>
          <w:rFonts w:ascii="Times" w:hAnsi="Times" w:cs="Times New Roman"/>
          <w:color w:val="000000" w:themeColor="text1"/>
          <w:lang w:val="en-US"/>
        </w:rPr>
        <w:t>ent</w:t>
      </w:r>
      <w:r w:rsidR="00060A41" w:rsidRPr="00F641B0">
        <w:rPr>
          <w:rFonts w:ascii="Times" w:hAnsi="Times" w:cs="Times New Roman"/>
          <w:color w:val="000000" w:themeColor="text1"/>
          <w:lang w:val="en-US"/>
        </w:rPr>
        <w:t>.</w:t>
      </w:r>
    </w:p>
    <w:p w14:paraId="01C9CEF3" w14:textId="106CCBD8" w:rsidR="00494185" w:rsidRPr="00F641B0" w:rsidRDefault="001E24D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prexe S</w:t>
      </w:r>
      <w:r w:rsidR="00494185" w:rsidRPr="00F641B0">
        <w:rPr>
          <w:rFonts w:ascii="Times" w:hAnsi="Times" w:cs="Times New Roman"/>
          <w:color w:val="000000" w:themeColor="text1"/>
          <w:lang w:val="en-US"/>
        </w:rPr>
        <w:t>an</w:t>
      </w:r>
      <w:r w:rsidRPr="00F641B0">
        <w:rPr>
          <w:rFonts w:ascii="Times" w:hAnsi="Times" w:cs="Times New Roman"/>
          <w:i/>
          <w:color w:val="000000" w:themeColor="text1"/>
          <w:lang w:val="en-US"/>
        </w:rPr>
        <w:t>guin</w:t>
      </w:r>
      <w:r w:rsidR="00494185" w:rsidRPr="00F641B0">
        <w:rPr>
          <w:rFonts w:ascii="Times" w:hAnsi="Times" w:cs="Times New Roman"/>
          <w:color w:val="000000" w:themeColor="text1"/>
          <w:lang w:val="en-US"/>
        </w:rPr>
        <w:t xml:space="preserve"> a un torniament</w:t>
      </w:r>
      <w:r w:rsidRPr="00F641B0">
        <w:rPr>
          <w:rFonts w:ascii="Times" w:hAnsi="Times" w:cs="Times New Roman"/>
          <w:color w:val="000000" w:themeColor="text1"/>
          <w:lang w:val="en-US"/>
        </w:rPr>
        <w:t>,</w:t>
      </w:r>
      <w:r w:rsidR="00E30987" w:rsidRPr="00F641B0">
        <w:rPr>
          <w:rFonts w:ascii="Times" w:hAnsi="Times" w:cs="Times New Roman"/>
          <w:color w:val="000000" w:themeColor="text1"/>
          <w:lang w:val="en-US"/>
        </w:rPr>
        <w:t xml:space="preserve">  </w:t>
      </w:r>
    </w:p>
    <w:p w14:paraId="361501B1" w14:textId="2348F21C" w:rsidR="00494185" w:rsidRPr="00F641B0" w:rsidRDefault="00E3098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Alv</w:t>
      </w:r>
      <w:r w:rsidR="00494185" w:rsidRPr="00F641B0">
        <w:rPr>
          <w:rFonts w:ascii="Times" w:hAnsi="Times" w:cs="Times New Roman"/>
          <w:color w:val="000000" w:themeColor="text1"/>
          <w:lang w:val="en-US"/>
        </w:rPr>
        <w:t>ernia si</w:t>
      </w:r>
      <w:r w:rsidR="00060A41" w:rsidRPr="00F641B0">
        <w:rPr>
          <w:rFonts w:ascii="Times" w:hAnsi="Times" w:cs="Times New Roman"/>
          <w:color w:val="000000" w:themeColor="text1"/>
          <w:lang w:val="en-US"/>
        </w:rPr>
        <w:t>·</w:t>
      </w:r>
      <w:r w:rsidR="001E24D0" w:rsidRPr="00F641B0">
        <w:rPr>
          <w:rFonts w:ascii="Times" w:hAnsi="Times" w:cs="Times New Roman"/>
          <w:color w:val="000000" w:themeColor="text1"/>
          <w:lang w:val="en-US"/>
        </w:rPr>
        <w:t>ll menà</w:t>
      </w:r>
      <w:r w:rsidRPr="00F641B0">
        <w:rPr>
          <w:rFonts w:ascii="Times" w:hAnsi="Times" w:cs="Times New Roman"/>
          <w:color w:val="000000" w:themeColor="text1"/>
          <w:lang w:val="en-US"/>
        </w:rPr>
        <w:t xml:space="preserve"> </w:t>
      </w:r>
      <w:r w:rsidR="00D34275">
        <w:rPr>
          <w:rFonts w:ascii="Times" w:hAnsi="Times" w:cs="Times New Roman"/>
          <w:color w:val="000000" w:themeColor="text1"/>
          <w:lang w:val="en-US"/>
        </w:rPr>
        <w:t xml:space="preserve">a </w:t>
      </w:r>
      <w:r w:rsidR="00180088">
        <w:rPr>
          <w:rFonts w:ascii="Times" w:hAnsi="Times" w:cs="Times New Roman"/>
          <w:color w:val="000000" w:themeColor="text1"/>
          <w:lang w:val="en-US"/>
        </w:rPr>
        <w:t>ss</w:t>
      </w:r>
      <w:r w:rsidRPr="00F641B0">
        <w:rPr>
          <w:rFonts w:ascii="Times" w:hAnsi="Times" w:cs="Times New Roman"/>
          <w:color w:val="000000" w:themeColor="text1"/>
          <w:lang w:val="en-US"/>
        </w:rPr>
        <w:t>alv</w:t>
      </w:r>
      <w:r w:rsidR="00494185" w:rsidRPr="00F641B0">
        <w:rPr>
          <w:rFonts w:ascii="Times" w:hAnsi="Times" w:cs="Times New Roman"/>
          <w:color w:val="000000" w:themeColor="text1"/>
          <w:lang w:val="en-US"/>
        </w:rPr>
        <w:t>amant</w:t>
      </w:r>
    </w:p>
    <w:p w14:paraId="5EEEACBB" w14:textId="5BAD4655"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no</w:t>
      </w:r>
      <w:r w:rsidR="00E30987" w:rsidRPr="00F641B0">
        <w:rPr>
          <w:rFonts w:ascii="Times" w:hAnsi="Times" w:cs="Times New Roman"/>
          <w:color w:val="000000" w:themeColor="text1"/>
          <w:lang w:val="en-US"/>
        </w:rPr>
        <w:t xml:space="preserve"> </w:t>
      </w:r>
      <w:r w:rsidR="00060A41" w:rsidRPr="00F641B0">
        <w:rPr>
          <w:rFonts w:ascii="Times" w:hAnsi="Times" w:cs="Times New Roman"/>
          <w:color w:val="000000" w:themeColor="text1"/>
          <w:lang w:val="en-US"/>
        </w:rPr>
        <w:t>lo damalçà</w:t>
      </w:r>
      <w:r w:rsidRPr="00F641B0">
        <w:rPr>
          <w:rFonts w:ascii="Times" w:hAnsi="Times" w:cs="Times New Roman"/>
          <w:color w:val="000000" w:themeColor="text1"/>
          <w:lang w:val="en-US"/>
        </w:rPr>
        <w:t xml:space="preserve"> e no</w:t>
      </w:r>
      <w:r w:rsidR="00E30987" w:rsidRPr="00F641B0">
        <w:rPr>
          <w:rFonts w:ascii="Times" w:hAnsi="Times" w:cs="Times New Roman"/>
          <w:color w:val="000000" w:themeColor="text1"/>
          <w:lang w:val="en-US"/>
        </w:rPr>
        <w:t xml:space="preserve"> li fè</w:t>
      </w:r>
      <w:r w:rsidRPr="00F641B0">
        <w:rPr>
          <w:rFonts w:ascii="Times" w:hAnsi="Times" w:cs="Times New Roman"/>
          <w:color w:val="000000" w:themeColor="text1"/>
          <w:lang w:val="en-US"/>
        </w:rPr>
        <w:t xml:space="preserve"> mal niant</w:t>
      </w:r>
      <w:r w:rsidR="001E24D0" w:rsidRPr="00F641B0">
        <w:rPr>
          <w:rFonts w:ascii="Times" w:hAnsi="Times" w:cs="Times New Roman"/>
          <w:color w:val="000000" w:themeColor="text1"/>
          <w:lang w:val="en-US"/>
        </w:rPr>
        <w:t>,</w:t>
      </w:r>
    </w:p>
    <w:p w14:paraId="05657314" w14:textId="14CDF939" w:rsidR="00494185" w:rsidRPr="00F641B0" w:rsidRDefault="006F646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lo fè</w:t>
      </w:r>
      <w:r w:rsidR="00494185" w:rsidRPr="00F641B0">
        <w:rPr>
          <w:rFonts w:ascii="Times" w:hAnsi="Times" w:cs="Times New Roman"/>
          <w:color w:val="000000" w:themeColor="text1"/>
          <w:lang w:val="en-US"/>
        </w:rPr>
        <w:t xml:space="preserve"> honorer e s</w:t>
      </w:r>
      <w:r w:rsidR="00494185" w:rsidRPr="00F641B0">
        <w:rPr>
          <w:rFonts w:ascii="Times" w:hAnsi="Times" w:cs="Times New Roman"/>
          <w:i/>
          <w:iCs/>
          <w:color w:val="000000" w:themeColor="text1"/>
          <w:lang w:val="en-US"/>
        </w:rPr>
        <w:t>er</w:t>
      </w:r>
      <w:r w:rsidR="0094546E" w:rsidRPr="00F641B0">
        <w:rPr>
          <w:rFonts w:ascii="Times" w:hAnsi="Times" w:cs="Times New Roman"/>
          <w:color w:val="000000" w:themeColor="text1"/>
          <w:lang w:val="en-US"/>
        </w:rPr>
        <w:t>v</w:t>
      </w:r>
      <w:r w:rsidR="00494185" w:rsidRPr="00F641B0">
        <w:rPr>
          <w:rFonts w:ascii="Times" w:hAnsi="Times" w:cs="Times New Roman"/>
          <w:color w:val="000000" w:themeColor="text1"/>
          <w:lang w:val="en-US"/>
        </w:rPr>
        <w:t xml:space="preserve">ir </w:t>
      </w:r>
      <w:r w:rsidR="004934F1" w:rsidRPr="00F641B0">
        <w:rPr>
          <w:rFonts w:ascii="Times" w:hAnsi="Times" w:cs="Times New Roman"/>
          <w:color w:val="000000" w:themeColor="text1"/>
          <w:lang w:val="en-US"/>
        </w:rPr>
        <w:t>al</w:t>
      </w:r>
      <w:r w:rsidR="00494185" w:rsidRPr="00F641B0">
        <w:rPr>
          <w:rFonts w:ascii="Times" w:hAnsi="Times" w:cs="Times New Roman"/>
          <w:color w:val="000000" w:themeColor="text1"/>
          <w:lang w:val="en-US"/>
        </w:rPr>
        <w:t xml:space="preserve"> sso tallant</w:t>
      </w:r>
      <w:r w:rsidR="001E24D0" w:rsidRPr="00F641B0">
        <w:rPr>
          <w:rFonts w:ascii="Times" w:hAnsi="Times" w:cs="Times New Roman"/>
          <w:color w:val="000000" w:themeColor="text1"/>
          <w:lang w:val="en-US"/>
        </w:rPr>
        <w:t>.</w:t>
      </w:r>
    </w:p>
    <w:p w14:paraId="1FFC8462" w14:textId="3CDEB847" w:rsidR="00494185" w:rsidRPr="00F641B0" w:rsidRDefault="0094546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S</w:t>
      </w:r>
      <w:r w:rsidR="00494185" w:rsidRPr="00F641B0">
        <w:rPr>
          <w:rFonts w:ascii="Times" w:hAnsi="Times" w:cs="Times New Roman"/>
          <w:color w:val="000000" w:themeColor="text1"/>
          <w:lang w:val="en-US"/>
        </w:rPr>
        <w:t>angui</w:t>
      </w:r>
      <w:r w:rsidR="00494185" w:rsidRPr="00F641B0">
        <w:rPr>
          <w:rFonts w:ascii="Times" w:hAnsi="Times" w:cs="Times New Roman"/>
          <w:i/>
          <w:iCs/>
          <w:color w:val="000000" w:themeColor="text1"/>
          <w:lang w:val="en-US"/>
        </w:rPr>
        <w:t>n</w:t>
      </w:r>
      <w:r w:rsidR="00494185" w:rsidRPr="00F641B0">
        <w:rPr>
          <w:rFonts w:ascii="Times" w:hAnsi="Times" w:cs="Times New Roman"/>
          <w:color w:val="000000" w:themeColor="text1"/>
          <w:lang w:val="en-US"/>
        </w:rPr>
        <w:t xml:space="preserve"> </w:t>
      </w:r>
      <w:r w:rsidR="001E24D0" w:rsidRPr="00F641B0">
        <w:rPr>
          <w:rFonts w:ascii="Times" w:hAnsi="Times" w:cs="Times New Roman"/>
          <w:color w:val="000000" w:themeColor="text1"/>
          <w:lang w:val="en-US"/>
        </w:rPr>
        <w:t>cuntò</w:t>
      </w:r>
      <w:r w:rsidRPr="00F641B0">
        <w:rPr>
          <w:rFonts w:ascii="Times" w:hAnsi="Times" w:cs="Times New Roman"/>
          <w:color w:val="000000" w:themeColor="text1"/>
          <w:lang w:val="en-US"/>
        </w:rPr>
        <w:t xml:space="preserve"> tuto como fo lo conv</w:t>
      </w:r>
      <w:r w:rsidR="00494185" w:rsidRPr="00F641B0">
        <w:rPr>
          <w:rFonts w:ascii="Times" w:hAnsi="Times" w:cs="Times New Roman"/>
          <w:color w:val="000000" w:themeColor="text1"/>
          <w:lang w:val="en-US"/>
        </w:rPr>
        <w:t>inant</w:t>
      </w:r>
      <w:r w:rsidR="006F646D" w:rsidRPr="00F641B0">
        <w:rPr>
          <w:rFonts w:ascii="Times" w:hAnsi="Times" w:cs="Times New Roman"/>
          <w:color w:val="000000" w:themeColor="text1"/>
          <w:lang w:val="en-US"/>
        </w:rPr>
        <w:t>,</w:t>
      </w:r>
    </w:p>
    <w:p w14:paraId="356F6D55" w14:textId="47505AF4"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mi medieximo ell dixe tuto insemant</w:t>
      </w:r>
    </w:p>
    <w:p w14:paraId="0EC22588" w14:textId="4685C14E"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Tuta la cossa cun fo aconpliment</w:t>
      </w:r>
      <w:r w:rsidR="006F646D" w:rsidRPr="00F641B0">
        <w:rPr>
          <w:rFonts w:ascii="Times" w:hAnsi="Times" w:cs="Times New Roman"/>
          <w:color w:val="000000" w:themeColor="text1"/>
          <w:lang w:val="en-US"/>
        </w:rPr>
        <w:t>:</w:t>
      </w:r>
    </w:p>
    <w:p w14:paraId="4926891B" w14:textId="1455B62A"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tu mandasti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lu celadamant</w:t>
      </w:r>
      <w:r w:rsidR="006F646D" w:rsidRPr="00F641B0">
        <w:rPr>
          <w:rFonts w:ascii="Times" w:hAnsi="Times" w:cs="Times New Roman"/>
          <w:color w:val="000000" w:themeColor="text1"/>
          <w:lang w:val="en-US"/>
        </w:rPr>
        <w:t>,</w:t>
      </w:r>
    </w:p>
    <w:p w14:paraId="66669B36" w14:textId="77777777"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cameriera che l’anbassada portent.”</w:t>
      </w:r>
    </w:p>
    <w:p w14:paraId="095D4E9F" w14:textId="4C16C257" w:rsidR="00494185" w:rsidRPr="00F641B0" w:rsidRDefault="007C4E7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dona l’oldì,</w:t>
      </w:r>
      <w:r w:rsidR="00494185" w:rsidRPr="00F641B0">
        <w:rPr>
          <w:rFonts w:ascii="Times" w:hAnsi="Times" w:cs="Times New Roman"/>
          <w:color w:val="000000" w:themeColor="text1"/>
          <w:lang w:val="en-US"/>
        </w:rPr>
        <w:t xml:space="preserve"> de paura tuta trenblent</w:t>
      </w:r>
      <w:r w:rsidR="006F646D" w:rsidRPr="00F641B0">
        <w:rPr>
          <w:rFonts w:ascii="Times" w:hAnsi="Times" w:cs="Times New Roman"/>
          <w:color w:val="000000" w:themeColor="text1"/>
          <w:lang w:val="en-US"/>
        </w:rPr>
        <w:t>;</w:t>
      </w:r>
    </w:p>
    <w:p w14:paraId="5B9DE1BB" w14:textId="4B73455B" w:rsidR="00494185" w:rsidRPr="00F641B0" w:rsidRDefault="0074229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v</w:t>
      </w:r>
      <w:r w:rsidR="00494185" w:rsidRPr="00F641B0">
        <w:rPr>
          <w:rFonts w:ascii="Times" w:hAnsi="Times" w:cs="Times New Roman"/>
          <w:color w:val="000000" w:themeColor="text1"/>
          <w:lang w:val="en-US"/>
        </w:rPr>
        <w:t xml:space="preserve">ixo </w:t>
      </w:r>
      <w:r w:rsidR="007C4E72" w:rsidRPr="00F641B0">
        <w:rPr>
          <w:rFonts w:ascii="Times" w:hAnsi="Times" w:cs="Times New Roman"/>
          <w:color w:val="000000" w:themeColor="text1"/>
          <w:lang w:val="en-US"/>
        </w:rPr>
        <w:t>remudà</w:t>
      </w:r>
      <w:r w:rsidR="00494185" w:rsidRPr="00F641B0">
        <w:rPr>
          <w:rFonts w:ascii="Times" w:hAnsi="Times" w:cs="Times New Roman"/>
          <w:color w:val="000000" w:themeColor="text1"/>
          <w:lang w:val="en-US"/>
        </w:rPr>
        <w:t xml:space="preserve"> che iera blanco e luxent</w:t>
      </w:r>
    </w:p>
    <w:p w14:paraId="52E9B712" w14:textId="0A76DB7F" w:rsidR="00494185" w:rsidRPr="00F641B0" w:rsidRDefault="0074229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w:t>
      </w:r>
      <w:r w:rsidR="00965226" w:rsidRPr="00F641B0">
        <w:rPr>
          <w:rFonts w:ascii="Times" w:hAnsi="Times" w:cs="Times New Roman"/>
          <w:color w:val="000000" w:themeColor="text1"/>
          <w:lang w:val="en-US"/>
        </w:rPr>
        <w:t>ene pallida, non pote</w:t>
      </w:r>
      <w:r w:rsidR="00494185" w:rsidRPr="00F641B0">
        <w:rPr>
          <w:rFonts w:ascii="Times" w:hAnsi="Times" w:cs="Times New Roman"/>
          <w:color w:val="000000" w:themeColor="text1"/>
          <w:lang w:val="en-US"/>
        </w:rPr>
        <w:t xml:space="preserve"> parlar nient</w:t>
      </w:r>
      <w:r w:rsidR="007C4E72" w:rsidRPr="00F641B0">
        <w:rPr>
          <w:rFonts w:ascii="Times" w:hAnsi="Times" w:cs="Times New Roman"/>
          <w:color w:val="000000" w:themeColor="text1"/>
          <w:lang w:val="en-US"/>
        </w:rPr>
        <w:t>.</w:t>
      </w:r>
    </w:p>
    <w:p w14:paraId="6B211C35" w14:textId="6BE19A48" w:rsidR="00494185" w:rsidRPr="00F641B0" w:rsidRDefault="0096522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la guardà</w:t>
      </w:r>
      <w:r w:rsidR="001561D6" w:rsidRPr="00F641B0">
        <w:rPr>
          <w:rFonts w:ascii="Times" w:hAnsi="Times" w:cs="Times New Roman"/>
          <w:color w:val="000000" w:themeColor="text1"/>
          <w:lang w:val="en-US"/>
        </w:rPr>
        <w:t>, si çura a s</w:t>
      </w:r>
      <w:r w:rsidR="007C4E72" w:rsidRPr="00F641B0">
        <w:rPr>
          <w:rFonts w:ascii="Times" w:hAnsi="Times" w:cs="Times New Roman"/>
          <w:color w:val="000000" w:themeColor="text1"/>
          <w:lang w:val="en-US"/>
        </w:rPr>
        <w:t>an V</w:t>
      </w:r>
      <w:r w:rsidR="00494185" w:rsidRPr="00F641B0">
        <w:rPr>
          <w:rFonts w:ascii="Times" w:hAnsi="Times" w:cs="Times New Roman"/>
          <w:color w:val="000000" w:themeColor="text1"/>
          <w:lang w:val="en-US"/>
        </w:rPr>
        <w:t>icent</w:t>
      </w:r>
    </w:p>
    <w:p w14:paraId="704401F4" w14:textId="4264CD63" w:rsidR="00494185" w:rsidRPr="00F641B0" w:rsidRDefault="0074229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C4E72" w:rsidRPr="00F641B0">
        <w:rPr>
          <w:rFonts w:ascii="Times" w:hAnsi="Times" w:cs="Times New Roman"/>
          <w:color w:val="000000" w:themeColor="text1"/>
          <w:lang w:val="en-US"/>
        </w:rPr>
        <w:t>’</w:t>
      </w:r>
      <w:r w:rsidRPr="00F641B0">
        <w:rPr>
          <w:rFonts w:ascii="Times" w:hAnsi="Times" w:cs="Times New Roman"/>
          <w:color w:val="000000" w:themeColor="text1"/>
          <w:lang w:val="en-US"/>
        </w:rPr>
        <w:t>el saverà lo v</w:t>
      </w:r>
      <w:r w:rsidR="00494185" w:rsidRPr="00F641B0">
        <w:rPr>
          <w:rFonts w:ascii="Times" w:hAnsi="Times" w:cs="Times New Roman"/>
          <w:color w:val="000000" w:themeColor="text1"/>
          <w:lang w:val="en-US"/>
        </w:rPr>
        <w:t>ero sença nul demorament</w:t>
      </w:r>
      <w:r w:rsidR="007C4E72" w:rsidRPr="00F641B0">
        <w:rPr>
          <w:rFonts w:ascii="Times" w:hAnsi="Times" w:cs="Times New Roman"/>
          <w:color w:val="000000" w:themeColor="text1"/>
          <w:lang w:val="en-US"/>
        </w:rPr>
        <w:t>.</w:t>
      </w:r>
    </w:p>
    <w:p w14:paraId="7C0BF2A3" w14:textId="1C35E941"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fo savio e bum essient</w:t>
      </w:r>
      <w:r w:rsidR="00BB7738" w:rsidRPr="00F641B0">
        <w:rPr>
          <w:rFonts w:ascii="Times" w:hAnsi="Times" w:cs="Times New Roman"/>
          <w:color w:val="000000" w:themeColor="text1"/>
          <w:lang w:val="en-US"/>
        </w:rPr>
        <w:t>;</w:t>
      </w:r>
    </w:p>
    <w:p w14:paraId="716840F0" w14:textId="5B4219AF" w:rsidR="00494185" w:rsidRPr="00F641B0" w:rsidRDefault="0074229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w:t>
      </w:r>
      <w:r w:rsidR="00494185" w:rsidRPr="00F641B0">
        <w:rPr>
          <w:rFonts w:ascii="Times" w:hAnsi="Times" w:cs="Times New Roman"/>
          <w:color w:val="000000" w:themeColor="text1"/>
          <w:lang w:val="en-US"/>
        </w:rPr>
        <w:t>anti s</w:t>
      </w:r>
      <w:r w:rsidR="007C4E72" w:rsidRPr="00F641B0">
        <w:rPr>
          <w:rFonts w:ascii="Times" w:hAnsi="Times" w:cs="Times New Roman"/>
          <w:color w:val="000000" w:themeColor="text1"/>
          <w:lang w:val="en-US"/>
        </w:rPr>
        <w:t>e fa v</w:t>
      </w:r>
      <w:r w:rsidR="00494185" w:rsidRPr="00F641B0">
        <w:rPr>
          <w:rFonts w:ascii="Times" w:hAnsi="Times" w:cs="Times New Roman"/>
          <w:color w:val="000000" w:themeColor="text1"/>
          <w:lang w:val="en-US"/>
        </w:rPr>
        <w:t>egnir la cameriera amantinent</w:t>
      </w:r>
      <w:r w:rsidR="00BB7738" w:rsidRPr="00F641B0">
        <w:rPr>
          <w:rFonts w:ascii="Times" w:hAnsi="Times" w:cs="Times New Roman"/>
          <w:color w:val="000000" w:themeColor="text1"/>
          <w:lang w:val="en-US"/>
        </w:rPr>
        <w:t>.</w:t>
      </w:r>
    </w:p>
    <w:p w14:paraId="47901C6A" w14:textId="3D01EB9F" w:rsidR="00494185" w:rsidRPr="00F641B0" w:rsidRDefault="0096522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Quella lì</w:t>
      </w:r>
      <w:r w:rsidR="00BB7738" w:rsidRPr="00F641B0">
        <w:rPr>
          <w:rFonts w:ascii="Times" w:hAnsi="Times" w:cs="Times New Roman"/>
          <w:color w:val="000000" w:themeColor="text1"/>
          <w:lang w:val="en-US"/>
        </w:rPr>
        <w:t xml:space="preserve"> v</w:t>
      </w:r>
      <w:r w:rsidR="00494185" w:rsidRPr="00F641B0">
        <w:rPr>
          <w:rFonts w:ascii="Times" w:hAnsi="Times" w:cs="Times New Roman"/>
          <w:color w:val="000000" w:themeColor="text1"/>
          <w:lang w:val="en-US"/>
        </w:rPr>
        <w:t>ene</w:t>
      </w:r>
      <w:r w:rsidR="00BB7738" w:rsidRPr="00F641B0">
        <w:rPr>
          <w:rFonts w:ascii="Times" w:hAnsi="Times" w:cs="Times New Roman"/>
          <w:color w:val="000000" w:themeColor="text1"/>
          <w:lang w:val="en-US"/>
        </w:rPr>
        <w:t>, no demorà</w:t>
      </w:r>
      <w:r w:rsidR="00494185" w:rsidRPr="00F641B0">
        <w:rPr>
          <w:rFonts w:ascii="Times" w:hAnsi="Times" w:cs="Times New Roman"/>
          <w:color w:val="000000" w:themeColor="text1"/>
          <w:lang w:val="en-US"/>
        </w:rPr>
        <w:t xml:space="preserve"> nient</w:t>
      </w:r>
      <w:r w:rsidR="00E06262" w:rsidRPr="00F641B0">
        <w:rPr>
          <w:rFonts w:ascii="Times" w:hAnsi="Times" w:cs="Times New Roman"/>
          <w:color w:val="000000" w:themeColor="text1"/>
          <w:lang w:val="en-US"/>
        </w:rPr>
        <w:t>,</w:t>
      </w:r>
    </w:p>
    <w:p w14:paraId="7E9EF7A1" w14:textId="4056AC45" w:rsidR="00494185" w:rsidRPr="00F641B0" w:rsidRDefault="00BB7738"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ella non ssavev</w:t>
      </w:r>
      <w:r w:rsidR="00FD4A9D" w:rsidRPr="00F641B0">
        <w:rPr>
          <w:rFonts w:ascii="Times" w:hAnsi="Times" w:cs="Times New Roman"/>
          <w:color w:val="000000" w:themeColor="text1"/>
          <w:lang w:val="en-US"/>
        </w:rPr>
        <w:t>a ben lo convin</w:t>
      </w:r>
      <w:r w:rsidR="00494185"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338ED59F" w14:textId="109A6CBC"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6F646D" w:rsidRPr="00F641B0">
        <w:rPr>
          <w:rFonts w:ascii="Times" w:hAnsi="Times" w:cs="Times New Roman"/>
          <w:color w:val="000000" w:themeColor="text1"/>
          <w:lang w:val="en-US"/>
        </w:rPr>
        <w:t>qué</w:t>
      </w:r>
      <w:r w:rsidR="00BB7738" w:rsidRPr="00F641B0">
        <w:rPr>
          <w:rFonts w:ascii="Times" w:hAnsi="Times" w:cs="Times New Roman"/>
          <w:color w:val="000000" w:themeColor="text1"/>
          <w:lang w:val="en-US"/>
        </w:rPr>
        <w:t xml:space="preserve"> lo re se la fa vegnir dav</w:t>
      </w:r>
      <w:r w:rsidRPr="00F641B0">
        <w:rPr>
          <w:rFonts w:ascii="Times" w:hAnsi="Times" w:cs="Times New Roman"/>
          <w:color w:val="000000" w:themeColor="text1"/>
          <w:lang w:val="en-US"/>
        </w:rPr>
        <w:t>ant</w:t>
      </w:r>
      <w:r w:rsidR="00BB7738" w:rsidRPr="00F641B0">
        <w:rPr>
          <w:rFonts w:ascii="Times" w:hAnsi="Times" w:cs="Times New Roman"/>
          <w:color w:val="000000" w:themeColor="text1"/>
          <w:lang w:val="en-US"/>
        </w:rPr>
        <w:t>.</w:t>
      </w:r>
    </w:p>
    <w:p w14:paraId="09A6119A" w14:textId="03E6C434"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re l</w:t>
      </w:r>
      <w:r w:rsidR="001008A3" w:rsidRPr="00F641B0">
        <w:rPr>
          <w:rFonts w:ascii="Times" w:hAnsi="Times" w:cs="Times New Roman"/>
          <w:color w:val="000000" w:themeColor="text1"/>
          <w:lang w:val="en-US"/>
        </w:rPr>
        <w:t>a v</w:t>
      </w:r>
      <w:r w:rsidRPr="00F641B0">
        <w:rPr>
          <w:rFonts w:ascii="Times" w:hAnsi="Times" w:cs="Times New Roman"/>
          <w:color w:val="000000" w:themeColor="text1"/>
          <w:lang w:val="en-US"/>
        </w:rPr>
        <w:t>ete</w:t>
      </w:r>
      <w:r w:rsidR="009B2A7E"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1008A3" w:rsidRPr="00F641B0">
        <w:rPr>
          <w:rFonts w:ascii="Times" w:hAnsi="Times" w:cs="Times New Roman"/>
          <w:color w:val="000000" w:themeColor="text1"/>
          <w:lang w:val="en-US"/>
        </w:rPr>
        <w:t>i fè</w:t>
      </w:r>
      <w:r w:rsidRPr="00F641B0">
        <w:rPr>
          <w:rFonts w:ascii="Times" w:hAnsi="Times" w:cs="Times New Roman"/>
          <w:color w:val="000000" w:themeColor="text1"/>
          <w:lang w:val="en-US"/>
        </w:rPr>
        <w:t xml:space="preserve"> bel senblant</w:t>
      </w:r>
      <w:r w:rsidR="006F646D" w:rsidRPr="00F641B0">
        <w:rPr>
          <w:rFonts w:ascii="Times" w:hAnsi="Times" w:cs="Times New Roman"/>
          <w:color w:val="000000" w:themeColor="text1"/>
          <w:lang w:val="en-US"/>
        </w:rPr>
        <w:t>;</w:t>
      </w:r>
    </w:p>
    <w:p w14:paraId="42FDF672" w14:textId="557F987E" w:rsidR="00494185" w:rsidRPr="00F641B0" w:rsidRDefault="001008A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li mostrà</w:t>
      </w:r>
      <w:r w:rsidR="006F646D" w:rsidRPr="00F641B0">
        <w:rPr>
          <w:rFonts w:ascii="Times" w:hAnsi="Times" w:cs="Times New Roman"/>
          <w:color w:val="000000" w:themeColor="text1"/>
          <w:lang w:val="en-US"/>
        </w:rPr>
        <w:t xml:space="preserve"> ira ni nul mal</w:t>
      </w:r>
      <w:r w:rsidR="00FD4A9D" w:rsidRPr="00F641B0">
        <w:rPr>
          <w:rFonts w:ascii="Times" w:hAnsi="Times" w:cs="Times New Roman"/>
          <w:color w:val="000000" w:themeColor="text1"/>
          <w:lang w:val="en-US"/>
        </w:rPr>
        <w:t>tala</w:t>
      </w:r>
      <w:r w:rsidRPr="00F641B0">
        <w:rPr>
          <w:rFonts w:ascii="Times" w:hAnsi="Times" w:cs="Times New Roman"/>
          <w:color w:val="000000" w:themeColor="text1"/>
          <w:lang w:val="en-US"/>
        </w:rPr>
        <w:t>nt.</w:t>
      </w:r>
    </w:p>
    <w:p w14:paraId="23E4416B" w14:textId="24C60D1C" w:rsidR="00494185" w:rsidRPr="00F641B0" w:rsidRDefault="009B2A7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una camera </w:t>
      </w:r>
      <w:r w:rsidR="0079117B">
        <w:rPr>
          <w:rFonts w:ascii="Times" w:hAnsi="Times" w:cs="Times New Roman"/>
          <w:color w:val="000000" w:themeColor="text1"/>
          <w:lang w:val="en-US"/>
        </w:rPr>
        <w:t>si·ll</w:t>
      </w:r>
      <w:r w:rsidR="001008A3" w:rsidRPr="00F641B0">
        <w:rPr>
          <w:rFonts w:ascii="Times" w:hAnsi="Times" w:cs="Times New Roman"/>
          <w:color w:val="000000" w:themeColor="text1"/>
          <w:lang w:val="en-US"/>
        </w:rPr>
        <w:t>a menà</w:t>
      </w:r>
      <w:r w:rsidR="00494185" w:rsidRPr="00F641B0">
        <w:rPr>
          <w:rFonts w:ascii="Times" w:hAnsi="Times" w:cs="Times New Roman"/>
          <w:color w:val="000000" w:themeColor="text1"/>
          <w:lang w:val="en-US"/>
        </w:rPr>
        <w:t xml:space="preserve"> celladament</w:t>
      </w:r>
      <w:r w:rsidR="006F646D" w:rsidRPr="00F641B0">
        <w:rPr>
          <w:rFonts w:ascii="Times" w:hAnsi="Times" w:cs="Times New Roman"/>
          <w:color w:val="000000" w:themeColor="text1"/>
          <w:lang w:val="en-US"/>
        </w:rPr>
        <w:t>.</w:t>
      </w:r>
    </w:p>
    <w:p w14:paraId="06AE5CB9" w14:textId="05E8BE8D" w:rsidR="00494185" w:rsidRPr="00F641B0" w:rsidRDefault="001008A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no lo dux S</w:t>
      </w:r>
      <w:r w:rsidR="00494185" w:rsidRPr="00F641B0">
        <w:rPr>
          <w:rFonts w:ascii="Times" w:hAnsi="Times" w:cs="Times New Roman"/>
          <w:color w:val="000000" w:themeColor="text1"/>
          <w:lang w:val="en-US"/>
        </w:rPr>
        <w:t>angui</w:t>
      </w:r>
      <w:r w:rsidR="00494185"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w:t>
      </w:r>
      <w:r w:rsidR="009B2A7E"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no·ll</w:t>
      </w:r>
      <w:r w:rsidR="008B2581" w:rsidRPr="00F641B0">
        <w:rPr>
          <w:rFonts w:ascii="Times" w:hAnsi="Times" w:cs="Times New Roman"/>
          <w:color w:val="000000" w:themeColor="text1"/>
          <w:lang w:val="en-US"/>
        </w:rPr>
        <w:t>ì</w:t>
      </w:r>
      <w:r w:rsidR="00494185" w:rsidRPr="00F641B0">
        <w:rPr>
          <w:rFonts w:ascii="Times" w:hAnsi="Times" w:cs="Times New Roman"/>
          <w:color w:val="000000" w:themeColor="text1"/>
          <w:lang w:val="en-US"/>
        </w:rPr>
        <w:t xml:space="preserve"> fo altro ho</w:t>
      </w:r>
      <w:r w:rsidR="00494185" w:rsidRPr="00F641B0">
        <w:rPr>
          <w:rFonts w:ascii="Times" w:hAnsi="Times" w:cs="Times New Roman"/>
          <w:i/>
          <w:iCs/>
          <w:color w:val="000000" w:themeColor="text1"/>
          <w:lang w:val="en-US"/>
        </w:rPr>
        <w:t>m</w:t>
      </w:r>
      <w:r w:rsidRPr="00F641B0">
        <w:rPr>
          <w:rFonts w:ascii="Times" w:hAnsi="Times" w:cs="Times New Roman"/>
          <w:color w:val="000000" w:themeColor="text1"/>
          <w:lang w:val="en-US"/>
        </w:rPr>
        <w:t xml:space="preserve"> viv</w:t>
      </w:r>
      <w:r w:rsidR="00494185" w:rsidRPr="00F641B0">
        <w:rPr>
          <w:rFonts w:ascii="Times" w:hAnsi="Times" w:cs="Times New Roman"/>
          <w:color w:val="000000" w:themeColor="text1"/>
          <w:lang w:val="en-US"/>
        </w:rPr>
        <w:t>ant</w:t>
      </w:r>
    </w:p>
    <w:p w14:paraId="53115E3F" w14:textId="2D786851" w:rsidR="00494185" w:rsidRPr="00F641B0" w:rsidRDefault="009B2A7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la camerera </w:t>
      </w:r>
      <w:r w:rsidR="008757CF" w:rsidRPr="00F641B0">
        <w:rPr>
          <w:rFonts w:ascii="Times" w:hAnsi="Times" w:cs="Times New Roman"/>
          <w:color w:val="000000" w:themeColor="text1"/>
        </w:rPr>
        <w:t>ch</w:t>
      </w:r>
      <w:r w:rsidR="00180088">
        <w:rPr>
          <w:rFonts w:ascii="Times" w:hAnsi="Times" w:cs="Times New Roman"/>
          <w:color w:val="000000" w:themeColor="text1"/>
        </w:rPr>
        <w:t>e·ll</w:t>
      </w:r>
      <w:r w:rsidR="005D2836" w:rsidRPr="00F641B0">
        <w:rPr>
          <w:rFonts w:ascii="Times" w:hAnsi="Times" w:cs="Times New Roman"/>
          <w:color w:val="000000" w:themeColor="text1"/>
        </w:rPr>
        <w:t>à</w:t>
      </w:r>
      <w:r w:rsidR="005D2836"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 xml:space="preserve">li fo al </w:t>
      </w:r>
      <w:r w:rsidR="001008A3" w:rsidRPr="00F641B0">
        <w:rPr>
          <w:rFonts w:ascii="Times" w:hAnsi="Times" w:cs="Times New Roman"/>
          <w:color w:val="000000" w:themeColor="text1"/>
          <w:lang w:val="en-US"/>
        </w:rPr>
        <w:t>pres</w:t>
      </w:r>
      <w:r w:rsidR="00FD4A9D" w:rsidRPr="00F641B0">
        <w:rPr>
          <w:rFonts w:ascii="Times" w:hAnsi="Times" w:cs="Times New Roman"/>
          <w:color w:val="000000" w:themeColor="text1"/>
          <w:lang w:val="en-US"/>
        </w:rPr>
        <w:t>s</w:t>
      </w:r>
      <w:r w:rsidR="001008A3" w:rsidRPr="00F641B0">
        <w:rPr>
          <w:rFonts w:ascii="Times" w:hAnsi="Times" w:cs="Times New Roman"/>
          <w:color w:val="000000" w:themeColor="text1"/>
          <w:lang w:val="en-US"/>
        </w:rPr>
        <w:t>ent.</w:t>
      </w:r>
    </w:p>
    <w:p w14:paraId="6E859E65" w14:textId="383F3032" w:rsidR="00494185"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494185" w:rsidRPr="00F641B0">
        <w:rPr>
          <w:rFonts w:ascii="Times" w:hAnsi="Times" w:cs="Times New Roman"/>
          <w:bCs/>
          <w:color w:val="000000" w:themeColor="text1"/>
          <w:lang w:val="en-US"/>
        </w:rPr>
        <w:t>24</w:t>
      </w:r>
      <w:r w:rsidRPr="00F641B0">
        <w:rPr>
          <w:rFonts w:ascii="Times" w:hAnsi="Times" w:cs="Times New Roman"/>
          <w:bCs/>
          <w:color w:val="000000" w:themeColor="text1"/>
          <w:lang w:val="en-US"/>
        </w:rPr>
        <w:t xml:space="preserve">V) </w:t>
      </w:r>
      <w:r w:rsidR="001008A3" w:rsidRPr="00F641B0">
        <w:rPr>
          <w:rFonts w:ascii="Times" w:hAnsi="Times" w:cs="Times New Roman"/>
          <w:bCs/>
          <w:color w:val="000000" w:themeColor="text1"/>
          <w:lang w:val="en-US"/>
        </w:rPr>
        <w:t>“</w:t>
      </w:r>
      <w:r w:rsidR="00494185" w:rsidRPr="00F641B0">
        <w:rPr>
          <w:rFonts w:ascii="Times" w:hAnsi="Times" w:cs="Times New Roman"/>
          <w:color w:val="000000" w:themeColor="text1"/>
          <w:lang w:val="en-US"/>
        </w:rPr>
        <w:t>Damixella</w:t>
      </w:r>
      <w:r w:rsidR="001008A3"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disse lo re</w:t>
      </w:r>
      <w:r w:rsidR="001008A3"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1008A3" w:rsidRPr="00F641B0">
        <w:rPr>
          <w:rFonts w:ascii="Times" w:hAnsi="Times" w:cs="Times New Roman"/>
          <w:color w:val="000000" w:themeColor="text1"/>
          <w:lang w:val="en-US"/>
        </w:rPr>
        <w:t>“intendì</w:t>
      </w:r>
      <w:r w:rsidR="00494185" w:rsidRPr="00F641B0">
        <w:rPr>
          <w:rFonts w:ascii="Times" w:hAnsi="Times" w:cs="Times New Roman"/>
          <w:color w:val="000000" w:themeColor="text1"/>
          <w:lang w:val="en-US"/>
        </w:rPr>
        <w:t xml:space="preserve"> el mio talent</w:t>
      </w:r>
      <w:r w:rsidR="001008A3" w:rsidRPr="00F641B0">
        <w:rPr>
          <w:rFonts w:ascii="Times" w:hAnsi="Times" w:cs="Times New Roman"/>
          <w:color w:val="000000" w:themeColor="text1"/>
          <w:lang w:val="en-US"/>
        </w:rPr>
        <w:t>:</w:t>
      </w:r>
    </w:p>
    <w:p w14:paraId="171A7A83" w14:textId="2AEC10CA" w:rsidR="00494185" w:rsidRPr="00F641B0" w:rsidRDefault="006F646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 diré</w:t>
      </w:r>
      <w:r w:rsidR="001008A3" w:rsidRPr="00F641B0">
        <w:rPr>
          <w:rFonts w:ascii="Times" w:hAnsi="Times" w:cs="Times New Roman"/>
          <w:color w:val="000000" w:themeColor="text1"/>
          <w:lang w:val="en-US"/>
        </w:rPr>
        <w:t xml:space="preserve"> a mi tuto lo to conv</w:t>
      </w:r>
      <w:r w:rsidR="00494185" w:rsidRPr="00F641B0">
        <w:rPr>
          <w:rFonts w:ascii="Times" w:hAnsi="Times" w:cs="Times New Roman"/>
          <w:color w:val="000000" w:themeColor="text1"/>
          <w:lang w:val="en-US"/>
        </w:rPr>
        <w:t>inent</w:t>
      </w:r>
      <w:r w:rsidRPr="00F641B0">
        <w:rPr>
          <w:rFonts w:ascii="Times" w:hAnsi="Times" w:cs="Times New Roman"/>
          <w:color w:val="000000" w:themeColor="text1"/>
          <w:lang w:val="en-US"/>
        </w:rPr>
        <w:t>,</w:t>
      </w:r>
    </w:p>
    <w:p w14:paraId="6DDAA3C4" w14:textId="0F7A9063"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guarda ben non dir faliment</w:t>
      </w:r>
      <w:r w:rsidR="001008A3" w:rsidRPr="00F641B0">
        <w:rPr>
          <w:rFonts w:ascii="Times" w:hAnsi="Times" w:cs="Times New Roman"/>
          <w:color w:val="000000" w:themeColor="text1"/>
          <w:lang w:val="en-US"/>
        </w:rPr>
        <w:t>.</w:t>
      </w:r>
    </w:p>
    <w:p w14:paraId="77C98E89" w14:textId="45495FC6" w:rsidR="00494185" w:rsidRPr="00F641B0" w:rsidRDefault="006F646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tu diré</w:t>
      </w:r>
      <w:r w:rsidR="001008A3" w:rsidRPr="00F641B0">
        <w:rPr>
          <w:rFonts w:ascii="Times" w:hAnsi="Times" w:cs="Times New Roman"/>
          <w:color w:val="000000" w:themeColor="text1"/>
          <w:lang w:val="en-US"/>
        </w:rPr>
        <w:t xml:space="preserve"> la veritade</w:t>
      </w:r>
      <w:r w:rsidR="00C90013" w:rsidRPr="00F641B0">
        <w:rPr>
          <w:rFonts w:ascii="Times" w:hAnsi="Times" w:cs="Times New Roman"/>
          <w:color w:val="000000" w:themeColor="text1"/>
          <w:lang w:val="en-US"/>
        </w:rPr>
        <w:t>,</w:t>
      </w:r>
      <w:r w:rsidR="00C90013" w:rsidRPr="00F641B0">
        <w:rPr>
          <w:rStyle w:val="FootnoteReference"/>
          <w:rFonts w:ascii="Times" w:hAnsi="Times" w:cs="Times New Roman"/>
          <w:color w:val="000000" w:themeColor="text1"/>
          <w:lang w:val="en-US"/>
        </w:rPr>
        <w:footnoteReference w:id="120"/>
      </w:r>
      <w:r w:rsidRPr="00F641B0">
        <w:rPr>
          <w:rFonts w:ascii="Times" w:hAnsi="Times" w:cs="Times New Roman"/>
          <w:color w:val="000000" w:themeColor="text1"/>
          <w:lang w:val="en-US"/>
        </w:rPr>
        <w:t xml:space="preserve"> tu seré</w:t>
      </w:r>
      <w:r w:rsidR="00494185" w:rsidRPr="00F641B0">
        <w:rPr>
          <w:rFonts w:ascii="Times" w:hAnsi="Times" w:cs="Times New Roman"/>
          <w:color w:val="000000" w:themeColor="text1"/>
          <w:lang w:val="en-US"/>
        </w:rPr>
        <w:t xml:space="preserve"> rica e mant</w:t>
      </w:r>
      <w:r w:rsidR="00140AE0" w:rsidRPr="00F641B0">
        <w:rPr>
          <w:rFonts w:ascii="Times" w:hAnsi="Times" w:cs="Times New Roman"/>
          <w:color w:val="000000" w:themeColor="text1"/>
          <w:lang w:val="en-US"/>
        </w:rPr>
        <w:t>;</w:t>
      </w:r>
      <w:r w:rsidR="00850C11" w:rsidRPr="00F641B0">
        <w:rPr>
          <w:rStyle w:val="FootnoteReference"/>
          <w:rFonts w:ascii="Times" w:hAnsi="Times" w:cs="Times New Roman"/>
          <w:color w:val="000000" w:themeColor="text1"/>
          <w:lang w:val="en-US"/>
        </w:rPr>
        <w:footnoteReference w:id="121"/>
      </w:r>
    </w:p>
    <w:p w14:paraId="0A6E1330" w14:textId="602BEA48"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w:t>
      </w:r>
      <w:r w:rsidR="00140AE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00C90013" w:rsidRPr="00F641B0">
        <w:rPr>
          <w:rFonts w:ascii="Times" w:hAnsi="Times" w:cs="Times New Roman"/>
          <w:color w:val="000000" w:themeColor="text1"/>
          <w:lang w:val="en-US"/>
        </w:rPr>
        <w:t xml:space="preserve"> quel sier che nassé</w:t>
      </w:r>
      <w:r w:rsidRPr="00F641B0">
        <w:rPr>
          <w:rFonts w:ascii="Times" w:hAnsi="Times" w:cs="Times New Roman"/>
          <w:color w:val="000000" w:themeColor="text1"/>
          <w:lang w:val="en-US"/>
        </w:rPr>
        <w:t xml:space="preserve"> in</w:t>
      </w:r>
      <w:r w:rsidR="00C90013" w:rsidRPr="00F641B0">
        <w:rPr>
          <w:rFonts w:ascii="Times" w:hAnsi="Times" w:cs="Times New Roman"/>
          <w:color w:val="000000" w:themeColor="text1"/>
          <w:lang w:val="en-US"/>
        </w:rPr>
        <w:t xml:space="preserve"> </w:t>
      </w:r>
      <w:r w:rsidR="00850C11" w:rsidRPr="00F641B0">
        <w:rPr>
          <w:rFonts w:ascii="Times" w:hAnsi="Times" w:cs="Times New Roman"/>
          <w:color w:val="000000" w:themeColor="text1"/>
          <w:lang w:val="en-US"/>
        </w:rPr>
        <w:t>B</w:t>
      </w:r>
      <w:r w:rsidRPr="00F641B0">
        <w:rPr>
          <w:rFonts w:ascii="Times" w:hAnsi="Times" w:cs="Times New Roman"/>
          <w:color w:val="000000" w:themeColor="text1"/>
          <w:lang w:val="en-US"/>
        </w:rPr>
        <w:t>eliemt</w:t>
      </w:r>
      <w:r w:rsidR="00140AE0" w:rsidRPr="00F641B0">
        <w:rPr>
          <w:rFonts w:ascii="Times" w:hAnsi="Times" w:cs="Times New Roman"/>
          <w:color w:val="000000" w:themeColor="text1"/>
          <w:lang w:val="en-US"/>
        </w:rPr>
        <w:t>,</w:t>
      </w:r>
    </w:p>
    <w:p w14:paraId="3BE2BDD4" w14:textId="1FC6B3B3"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tu lo</w:t>
      </w:r>
      <w:r w:rsidR="00C90013" w:rsidRPr="00F641B0">
        <w:rPr>
          <w:rFonts w:ascii="Times" w:hAnsi="Times" w:cs="Times New Roman"/>
          <w:color w:val="000000" w:themeColor="text1"/>
          <w:lang w:val="en-US"/>
        </w:rPr>
        <w:t xml:space="preserve"> </w:t>
      </w:r>
      <w:r w:rsidR="00140AE0" w:rsidRPr="00F641B0">
        <w:rPr>
          <w:rFonts w:ascii="Times" w:hAnsi="Times" w:cs="Times New Roman"/>
          <w:color w:val="000000" w:themeColor="text1"/>
          <w:lang w:val="en-US"/>
        </w:rPr>
        <w:t>ver no me dì</w:t>
      </w:r>
      <w:r w:rsidRPr="00F641B0">
        <w:rPr>
          <w:rFonts w:ascii="Times" w:hAnsi="Times" w:cs="Times New Roman"/>
          <w:color w:val="000000" w:themeColor="text1"/>
          <w:lang w:val="en-US"/>
        </w:rPr>
        <w:t xml:space="preserve"> amantinent</w:t>
      </w:r>
      <w:r w:rsidR="00140AE0" w:rsidRPr="00F641B0">
        <w:rPr>
          <w:rFonts w:ascii="Times" w:hAnsi="Times" w:cs="Times New Roman"/>
          <w:color w:val="000000" w:themeColor="text1"/>
          <w:lang w:val="en-US"/>
        </w:rPr>
        <w:t>,</w:t>
      </w:r>
    </w:p>
    <w:p w14:paraId="049939FF" w14:textId="77777777"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te farò arder al fuogo ardent</w:t>
      </w:r>
    </w:p>
    <w:p w14:paraId="0552A629" w14:textId="5FCB0262" w:rsidR="00494185" w:rsidRPr="00F641B0" w:rsidRDefault="00140AE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 polver farò çitar al vent!</w:t>
      </w:r>
    </w:p>
    <w:p w14:paraId="4EBD210D" w14:textId="772B1BDE"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me dì</w:t>
      </w:r>
      <w:r w:rsidR="00140AE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non</w:t>
      </w:r>
      <w:r w:rsidR="00140AE0" w:rsidRPr="00F641B0">
        <w:rPr>
          <w:rStyle w:val="FootnoteReference"/>
          <w:rFonts w:ascii="Times" w:hAnsi="Times" w:cs="Times New Roman"/>
          <w:color w:val="000000" w:themeColor="text1"/>
          <w:lang w:val="en-US"/>
        </w:rPr>
        <w:footnoteReference w:id="122"/>
      </w:r>
      <w:r w:rsidRPr="00F641B0">
        <w:rPr>
          <w:rFonts w:ascii="Times" w:hAnsi="Times" w:cs="Times New Roman"/>
          <w:color w:val="000000" w:themeColor="text1"/>
          <w:lang w:val="en-US"/>
        </w:rPr>
        <w:t xml:space="preserve"> cellar nient</w:t>
      </w:r>
      <w:r w:rsidR="00140AE0" w:rsidRPr="00F641B0">
        <w:rPr>
          <w:rFonts w:ascii="Times" w:hAnsi="Times" w:cs="Times New Roman"/>
          <w:color w:val="000000" w:themeColor="text1"/>
          <w:lang w:val="en-US"/>
        </w:rPr>
        <w:t>,</w:t>
      </w:r>
    </w:p>
    <w:p w14:paraId="48A9C55E" w14:textId="383FB2E6" w:rsidR="00494185" w:rsidRPr="00F641B0" w:rsidRDefault="009B2A7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Chomo </w:t>
      </w:r>
      <w:r w:rsidR="008757CF" w:rsidRPr="00F641B0">
        <w:rPr>
          <w:rFonts w:ascii="Times" w:hAnsi="Times" w:cs="Times New Roman"/>
          <w:color w:val="000000" w:themeColor="text1"/>
        </w:rPr>
        <w:t>f</w:t>
      </w:r>
      <w:r w:rsidR="00D5355F">
        <w:rPr>
          <w:rFonts w:ascii="Times" w:hAnsi="Times" w:cs="Times New Roman"/>
          <w:color w:val="000000" w:themeColor="text1"/>
        </w:rPr>
        <w:t>o·ll</w:t>
      </w:r>
      <w:r w:rsidR="005D2836" w:rsidRPr="00F641B0">
        <w:rPr>
          <w:rFonts w:ascii="Times" w:hAnsi="Times" w:cs="Times New Roman"/>
          <w:color w:val="000000" w:themeColor="text1"/>
        </w:rPr>
        <w:t>o</w:t>
      </w:r>
      <w:r w:rsidR="005D283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fato </w:t>
      </w:r>
      <w:r w:rsidR="00180088">
        <w:rPr>
          <w:rFonts w:ascii="Times" w:hAnsi="Times" w:cs="Times New Roman"/>
          <w:color w:val="000000" w:themeColor="text1"/>
          <w:lang w:val="en-US"/>
        </w:rPr>
        <w:t>e·ll</w:t>
      </w:r>
      <w:r w:rsidR="00494185" w:rsidRPr="00F641B0">
        <w:rPr>
          <w:rFonts w:ascii="Times" w:hAnsi="Times" w:cs="Times New Roman"/>
          <w:color w:val="000000" w:themeColor="text1"/>
          <w:lang w:val="en-US"/>
        </w:rPr>
        <w:t>o tradiment</w:t>
      </w:r>
    </w:p>
    <w:p w14:paraId="445113E6" w14:textId="2CD141D4" w:rsidR="00140AE0" w:rsidRPr="00F641B0" w:rsidRDefault="00494185" w:rsidP="00140AE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duchessa e de</w:t>
      </w:r>
      <w:r w:rsidR="00140AE0" w:rsidRPr="00F641B0">
        <w:rPr>
          <w:rFonts w:ascii="Times" w:hAnsi="Times" w:cs="Times New Roman"/>
          <w:color w:val="000000" w:themeColor="text1"/>
          <w:lang w:val="en-US"/>
        </w:rPr>
        <w:t xml:space="preserve"> U</w:t>
      </w:r>
      <w:r w:rsidRPr="00F641B0">
        <w:rPr>
          <w:rFonts w:ascii="Times" w:hAnsi="Times" w:cs="Times New Roman"/>
          <w:color w:val="000000" w:themeColor="text1"/>
          <w:lang w:val="en-US"/>
        </w:rPr>
        <w:t xml:space="preserve">go al </w:t>
      </w:r>
      <w:r w:rsidR="00140AE0" w:rsidRPr="00F641B0">
        <w:rPr>
          <w:rFonts w:ascii="Times" w:hAnsi="Times" w:cs="Times New Roman"/>
          <w:color w:val="000000" w:themeColor="text1"/>
          <w:lang w:val="en-US"/>
        </w:rPr>
        <w:t>pres</w:t>
      </w:r>
      <w:r w:rsidR="00D061C9" w:rsidRPr="00F641B0">
        <w:rPr>
          <w:rFonts w:ascii="Times" w:hAnsi="Times" w:cs="Times New Roman"/>
          <w:color w:val="000000" w:themeColor="text1"/>
          <w:lang w:val="en-US"/>
        </w:rPr>
        <w:t>s</w:t>
      </w:r>
      <w:r w:rsidR="00140AE0" w:rsidRPr="00F641B0">
        <w:rPr>
          <w:rFonts w:ascii="Times" w:hAnsi="Times" w:cs="Times New Roman"/>
          <w:color w:val="000000" w:themeColor="text1"/>
          <w:lang w:val="en-US"/>
        </w:rPr>
        <w:t>ent.</w:t>
      </w:r>
    </w:p>
    <w:p w14:paraId="3353F1A4" w14:textId="04725B53" w:rsidR="00140AE0" w:rsidRPr="00F641B0" w:rsidRDefault="00ED68DD" w:rsidP="009225F0">
      <w:pPr>
        <w:pStyle w:val="BodyTextFirstIndent2"/>
        <w:rPr>
          <w:rFonts w:ascii="Times" w:hAnsi="Times"/>
          <w:lang w:val="en-US"/>
        </w:rPr>
      </w:pPr>
      <w:r w:rsidRPr="00F641B0">
        <w:rPr>
          <w:rFonts w:ascii="Times" w:hAnsi="Times"/>
          <w:lang w:val="en-US"/>
        </w:rPr>
        <w:t>[</w:t>
      </w:r>
      <w:r w:rsidR="00140AE0" w:rsidRPr="00F641B0">
        <w:rPr>
          <w:rFonts w:ascii="Times" w:hAnsi="Times"/>
          <w:lang w:val="en-US"/>
        </w:rPr>
        <w:t>Laisse 32</w:t>
      </w:r>
      <w:r w:rsidRPr="00F641B0">
        <w:rPr>
          <w:rFonts w:ascii="Times" w:hAnsi="Times"/>
          <w:lang w:val="en-US"/>
        </w:rPr>
        <w:t>]</w:t>
      </w:r>
    </w:p>
    <w:p w14:paraId="49DBB099" w14:textId="1C8897CC" w:rsidR="00494185" w:rsidRPr="00F641B0" w:rsidRDefault="00140AE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La chameriera reguardà</w:t>
      </w:r>
      <w:r w:rsidR="00494185" w:rsidRPr="00F641B0">
        <w:rPr>
          <w:rFonts w:ascii="Times" w:hAnsi="Times" w:cs="Times New Roman"/>
          <w:color w:val="000000" w:themeColor="text1"/>
          <w:lang w:val="en-US"/>
        </w:rPr>
        <w:t xml:space="preserve"> lo</w:t>
      </w:r>
      <w:r w:rsidRPr="00F641B0">
        <w:rPr>
          <w:rFonts w:ascii="Times" w:hAnsi="Times" w:cs="Times New Roman"/>
          <w:color w:val="000000" w:themeColor="text1"/>
          <w:lang w:val="en-US"/>
        </w:rPr>
        <w:t xml:space="preserve"> re C</w:t>
      </w:r>
      <w:r w:rsidR="00494185" w:rsidRPr="00F641B0">
        <w:rPr>
          <w:rFonts w:ascii="Times" w:hAnsi="Times" w:cs="Times New Roman"/>
          <w:color w:val="000000" w:themeColor="text1"/>
          <w:lang w:val="en-US"/>
        </w:rPr>
        <w:t>arlon</w:t>
      </w:r>
    </w:p>
    <w:p w14:paraId="0C12AC8F" w14:textId="2A27132F" w:rsidR="00494185" w:rsidRPr="00F641B0" w:rsidRDefault="00140AE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oldì che li dixe del conte U</w:t>
      </w:r>
      <w:r w:rsidR="00494185" w:rsidRPr="00F641B0">
        <w:rPr>
          <w:rFonts w:ascii="Times" w:hAnsi="Times" w:cs="Times New Roman"/>
          <w:color w:val="000000" w:themeColor="text1"/>
          <w:lang w:val="en-US"/>
        </w:rPr>
        <w:t>gon</w:t>
      </w:r>
      <w:r w:rsidR="00411869" w:rsidRPr="00F641B0">
        <w:rPr>
          <w:rFonts w:ascii="Times" w:hAnsi="Times" w:cs="Times New Roman"/>
          <w:color w:val="000000" w:themeColor="text1"/>
          <w:lang w:val="en-US"/>
        </w:rPr>
        <w:t>,</w:t>
      </w:r>
    </w:p>
    <w:p w14:paraId="4372AEA9" w14:textId="77777777"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fo fato la tradixon</w:t>
      </w:r>
    </w:p>
    <w:p w14:paraId="21A35287" w14:textId="3817C924" w:rsidR="00494185" w:rsidRPr="00F641B0" w:rsidRDefault="0041186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Intro soa fia e U</w:t>
      </w:r>
      <w:r w:rsidR="00494185" w:rsidRPr="00F641B0">
        <w:rPr>
          <w:rFonts w:ascii="Times" w:hAnsi="Times" w:cs="Times New Roman"/>
          <w:color w:val="000000" w:themeColor="text1"/>
          <w:lang w:val="en-US"/>
        </w:rPr>
        <w:t>go lo baron</w:t>
      </w:r>
      <w:r w:rsidRPr="00F641B0">
        <w:rPr>
          <w:rFonts w:ascii="Times" w:hAnsi="Times" w:cs="Times New Roman"/>
          <w:color w:val="000000" w:themeColor="text1"/>
          <w:lang w:val="en-US"/>
        </w:rPr>
        <w:t>.</w:t>
      </w:r>
    </w:p>
    <w:p w14:paraId="11A1C350" w14:textId="37781BA6" w:rsidR="00494185" w:rsidRPr="00F641B0" w:rsidRDefault="0041186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so cuore ella av</w:t>
      </w:r>
      <w:r w:rsidR="00494185" w:rsidRPr="00F641B0">
        <w:rPr>
          <w:rFonts w:ascii="Times" w:hAnsi="Times" w:cs="Times New Roman"/>
          <w:color w:val="000000" w:themeColor="text1"/>
          <w:lang w:val="en-US"/>
        </w:rPr>
        <w:t>e molto gran penssaxon</w:t>
      </w:r>
    </w:p>
    <w:p w14:paraId="05CE855F" w14:textId="1D39C034" w:rsidR="00494185" w:rsidRPr="00F641B0" w:rsidRDefault="006F32C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disse </w:t>
      </w:r>
      <w:r w:rsidR="006F646D" w:rsidRPr="00F641B0">
        <w:rPr>
          <w:rFonts w:ascii="Times" w:hAnsi="Times" w:cs="Times New Roman"/>
          <w:color w:val="000000" w:themeColor="text1"/>
        </w:rPr>
        <w:t>infr</w:t>
      </w:r>
      <w:r w:rsidR="00180088">
        <w:rPr>
          <w:rFonts w:ascii="Times" w:hAnsi="Times" w:cs="Times New Roman"/>
          <w:color w:val="000000" w:themeColor="text1"/>
        </w:rPr>
        <w:t>a·ss</w:t>
      </w:r>
      <w:r w:rsidR="005D2836" w:rsidRPr="00F641B0">
        <w:rPr>
          <w:rFonts w:ascii="Times" w:hAnsi="Times" w:cs="Times New Roman"/>
          <w:color w:val="000000" w:themeColor="text1"/>
        </w:rPr>
        <w:t>i</w:t>
      </w:r>
      <w:r w:rsidR="00411869"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411869" w:rsidRPr="00F641B0">
        <w:rPr>
          <w:rFonts w:ascii="Times" w:hAnsi="Times" w:cs="Times New Roman"/>
          <w:color w:val="000000" w:themeColor="text1"/>
          <w:lang w:val="en-US"/>
        </w:rPr>
        <w:t>“</w:t>
      </w:r>
      <w:r w:rsidR="00C676E3" w:rsidRPr="00F641B0">
        <w:rPr>
          <w:rFonts w:ascii="Times" w:hAnsi="Times" w:cs="Times New Roman"/>
          <w:color w:val="000000" w:themeColor="text1"/>
          <w:lang w:val="en-US"/>
        </w:rPr>
        <w:t>I</w:t>
      </w:r>
      <w:r w:rsidRPr="00F641B0">
        <w:rPr>
          <w:rFonts w:ascii="Times" w:hAnsi="Times" w:cs="Times New Roman"/>
          <w:color w:val="000000" w:themeColor="text1"/>
          <w:lang w:val="en-US"/>
        </w:rPr>
        <w:t xml:space="preserve">o </w:t>
      </w:r>
      <w:r w:rsidR="005D2836" w:rsidRPr="00F641B0">
        <w:rPr>
          <w:rFonts w:ascii="Times" w:hAnsi="Times" w:cs="Times New Roman"/>
          <w:color w:val="000000" w:themeColor="text1"/>
        </w:rPr>
        <w:t>no·sso</w:t>
      </w:r>
      <w:r w:rsidR="005D2836"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 xml:space="preserve">che far </w:t>
      </w:r>
      <w:r w:rsidR="00D061C9" w:rsidRPr="00F641B0">
        <w:rPr>
          <w:rFonts w:ascii="Times" w:hAnsi="Times" w:cs="Times New Roman"/>
          <w:color w:val="000000" w:themeColor="text1"/>
          <w:lang w:val="en-US"/>
        </w:rPr>
        <w:t>s</w:t>
      </w:r>
      <w:r w:rsidR="00494185" w:rsidRPr="00F641B0">
        <w:rPr>
          <w:rFonts w:ascii="Times" w:hAnsi="Times" w:cs="Times New Roman"/>
          <w:color w:val="000000" w:themeColor="text1"/>
          <w:lang w:val="en-US"/>
        </w:rPr>
        <w:t>i ni</w:t>
      </w:r>
      <w:r w:rsidR="00411869"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non</w:t>
      </w:r>
      <w:r w:rsidR="00411869" w:rsidRPr="00F641B0">
        <w:rPr>
          <w:rFonts w:ascii="Times" w:hAnsi="Times" w:cs="Times New Roman"/>
          <w:color w:val="000000" w:themeColor="text1"/>
          <w:lang w:val="en-US"/>
        </w:rPr>
        <w:t>.”</w:t>
      </w:r>
    </w:p>
    <w:p w14:paraId="5EDF2E8E" w14:textId="17ED08B7" w:rsidR="00494185" w:rsidRPr="00F641B0" w:rsidRDefault="0041186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disse lo vero, ella porave av</w:t>
      </w:r>
      <w:r w:rsidR="00494185" w:rsidRPr="00F641B0">
        <w:rPr>
          <w:rFonts w:ascii="Times" w:hAnsi="Times" w:cs="Times New Roman"/>
          <w:color w:val="000000" w:themeColor="text1"/>
          <w:lang w:val="en-US"/>
        </w:rPr>
        <w:t>er guarixon</w:t>
      </w:r>
      <w:r w:rsidRPr="00F641B0">
        <w:rPr>
          <w:rFonts w:ascii="Times" w:hAnsi="Times" w:cs="Times New Roman"/>
          <w:color w:val="000000" w:themeColor="text1"/>
          <w:lang w:val="en-US"/>
        </w:rPr>
        <w:t>,</w:t>
      </w:r>
    </w:p>
    <w:p w14:paraId="3309DB66" w14:textId="7B74228D" w:rsidR="00494185" w:rsidRPr="00F641B0" w:rsidRDefault="0041186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 altramente disse</w:t>
      </w:r>
      <w:r w:rsidR="00D34275" w:rsidRPr="00F641B0">
        <w:rPr>
          <w:rStyle w:val="FootnoteReference"/>
          <w:rFonts w:ascii="Times" w:hAnsi="Times" w:cs="Times New Roman"/>
          <w:color w:val="000000" w:themeColor="text1"/>
          <w:lang w:val="en-US"/>
        </w:rPr>
        <w:footnoteReference w:id="123"/>
      </w:r>
      <w:r w:rsidRPr="00F641B0">
        <w:rPr>
          <w:rFonts w:ascii="Times" w:hAnsi="Times" w:cs="Times New Roman"/>
          <w:color w:val="000000" w:themeColor="text1"/>
          <w:lang w:val="en-US"/>
        </w:rPr>
        <w:t xml:space="preserve"> che v</w:t>
      </w:r>
      <w:r w:rsidR="00D061C9" w:rsidRPr="00F641B0">
        <w:rPr>
          <w:rFonts w:ascii="Times" w:hAnsi="Times" w:cs="Times New Roman"/>
          <w:color w:val="000000" w:themeColor="text1"/>
          <w:lang w:val="en-US"/>
        </w:rPr>
        <w:t>eritade è</w:t>
      </w:r>
      <w:r w:rsidR="00494185" w:rsidRPr="00F641B0">
        <w:rPr>
          <w:rFonts w:ascii="Times" w:hAnsi="Times" w:cs="Times New Roman"/>
          <w:color w:val="000000" w:themeColor="text1"/>
          <w:lang w:val="en-US"/>
        </w:rPr>
        <w:t xml:space="preserve"> non</w:t>
      </w:r>
      <w:r w:rsidR="00D061C9" w:rsidRPr="00F641B0">
        <w:rPr>
          <w:rFonts w:ascii="Times" w:hAnsi="Times" w:cs="Times New Roman"/>
          <w:color w:val="000000" w:themeColor="text1"/>
          <w:lang w:val="en-US"/>
        </w:rPr>
        <w:t>,</w:t>
      </w:r>
    </w:p>
    <w:p w14:paraId="1C329B6B" w14:textId="4E1D00AE" w:rsidR="00494185" w:rsidRPr="00F641B0" w:rsidRDefault="0041186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Çudegada serà</w:t>
      </w:r>
      <w:r w:rsidR="00494185" w:rsidRPr="00F641B0">
        <w:rPr>
          <w:rFonts w:ascii="Times" w:hAnsi="Times" w:cs="Times New Roman"/>
          <w:color w:val="000000" w:themeColor="text1"/>
          <w:lang w:val="en-US"/>
        </w:rPr>
        <w:t xml:space="preserve"> a fuogo e a carbon</w:t>
      </w:r>
      <w:r w:rsidRPr="00F641B0">
        <w:rPr>
          <w:rFonts w:ascii="Times" w:hAnsi="Times" w:cs="Times New Roman"/>
          <w:color w:val="000000" w:themeColor="text1"/>
          <w:lang w:val="en-US"/>
        </w:rPr>
        <w:t>.</w:t>
      </w:r>
    </w:p>
    <w:p w14:paraId="5C8116A9" w14:textId="418DF095"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ssa que dir</w:t>
      </w:r>
      <w:r w:rsidR="006F32C5" w:rsidRPr="00F641B0">
        <w:rPr>
          <w:rFonts w:ascii="Times" w:hAnsi="Times" w:cs="Times New Roman"/>
          <w:color w:val="000000" w:themeColor="text1"/>
          <w:lang w:val="en-US"/>
        </w:rPr>
        <w:t xml:space="preserve">, </w:t>
      </w:r>
      <w:r w:rsidR="00D5355F">
        <w:rPr>
          <w:rFonts w:ascii="Times" w:hAnsi="Times" w:cs="Times New Roman"/>
          <w:color w:val="000000" w:themeColor="text1"/>
          <w:lang w:val="en-US"/>
        </w:rPr>
        <w:t>o·ss</w:t>
      </w:r>
      <w:r w:rsidR="00411869" w:rsidRPr="00F641B0">
        <w:rPr>
          <w:rFonts w:ascii="Times" w:hAnsi="Times" w:cs="Times New Roman"/>
          <w:color w:val="000000" w:themeColor="text1"/>
          <w:lang w:val="en-US"/>
        </w:rPr>
        <w:t>i ni non</w:t>
      </w:r>
      <w:r w:rsidR="00B139D0" w:rsidRPr="00F641B0">
        <w:rPr>
          <w:rFonts w:ascii="Times" w:hAnsi="Times" w:cs="Times New Roman"/>
          <w:color w:val="000000" w:themeColor="text1"/>
          <w:lang w:val="en-US"/>
        </w:rPr>
        <w:t>;</w:t>
      </w:r>
    </w:p>
    <w:p w14:paraId="5F4F3379" w14:textId="44A49FE7" w:rsidR="00494185" w:rsidRPr="00F641B0" w:rsidRDefault="00B139D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S’ella dixe lo v</w:t>
      </w:r>
      <w:r w:rsidR="00494185" w:rsidRPr="00F641B0">
        <w:rPr>
          <w:rFonts w:ascii="Times" w:hAnsi="Times" w:cs="Times New Roman"/>
          <w:color w:val="000000" w:themeColor="text1"/>
          <w:lang w:val="en-US"/>
        </w:rPr>
        <w:t>ero ell</w:t>
      </w:r>
      <w:r w:rsidRPr="00F641B0">
        <w:rPr>
          <w:rFonts w:ascii="Times" w:hAnsi="Times" w:cs="Times New Roman"/>
          <w:color w:val="000000" w:themeColor="text1"/>
          <w:lang w:val="en-US"/>
        </w:rPr>
        <w:t>’è</w:t>
      </w:r>
      <w:r w:rsidR="00494185" w:rsidRPr="00F641B0">
        <w:rPr>
          <w:rFonts w:ascii="Times" w:hAnsi="Times" w:cs="Times New Roman"/>
          <w:color w:val="000000" w:themeColor="text1"/>
          <w:lang w:val="en-US"/>
        </w:rPr>
        <w:t xml:space="preserve"> in</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gran dotaxon</w:t>
      </w:r>
    </w:p>
    <w:p w14:paraId="7C76A03D" w14:textId="3D4CD167"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B139D0" w:rsidRPr="00F641B0">
        <w:rPr>
          <w:rFonts w:ascii="Times" w:hAnsi="Times" w:cs="Times New Roman"/>
          <w:color w:val="000000" w:themeColor="text1"/>
          <w:lang w:val="en-US"/>
        </w:rPr>
        <w:t xml:space="preserve"> la duchessa che fè</w:t>
      </w:r>
      <w:r w:rsidRPr="00F641B0">
        <w:rPr>
          <w:rFonts w:ascii="Times" w:hAnsi="Times" w:cs="Times New Roman"/>
          <w:color w:val="000000" w:themeColor="text1"/>
          <w:lang w:val="en-US"/>
        </w:rPr>
        <w:t xml:space="preserve"> la tradixon</w:t>
      </w:r>
      <w:r w:rsidR="006F646D" w:rsidRPr="00F641B0">
        <w:rPr>
          <w:rFonts w:ascii="Times" w:hAnsi="Times" w:cs="Times New Roman"/>
          <w:color w:val="000000" w:themeColor="text1"/>
          <w:lang w:val="en-US"/>
        </w:rPr>
        <w:t>,</w:t>
      </w:r>
    </w:p>
    <w:p w14:paraId="6DEE4AF4" w14:textId="38D55534"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rPr>
        <w:t>se·ll</w:t>
      </w:r>
      <w:r w:rsidR="005D2836" w:rsidRPr="00F641B0">
        <w:rPr>
          <w:rFonts w:ascii="Times" w:hAnsi="Times" w:cs="Times New Roman"/>
          <w:color w:val="000000" w:themeColor="text1"/>
        </w:rPr>
        <w:t>a</w:t>
      </w:r>
      <w:r w:rsidR="005D2836" w:rsidRPr="00F641B0">
        <w:rPr>
          <w:rFonts w:ascii="Times" w:hAnsi="Times" w:cs="Times New Roman"/>
          <w:color w:val="000000" w:themeColor="text1"/>
          <w:lang w:val="en-US"/>
        </w:rPr>
        <w:t xml:space="preserve"> </w:t>
      </w:r>
      <w:r w:rsidR="00B139D0" w:rsidRPr="00F641B0">
        <w:rPr>
          <w:rFonts w:ascii="Times" w:hAnsi="Times" w:cs="Times New Roman"/>
          <w:color w:val="000000" w:themeColor="text1"/>
          <w:lang w:val="en-US"/>
        </w:rPr>
        <w:t>v</w:t>
      </w:r>
      <w:r w:rsidRPr="00F641B0">
        <w:rPr>
          <w:rFonts w:ascii="Times" w:hAnsi="Times" w:cs="Times New Roman"/>
          <w:color w:val="000000" w:themeColor="text1"/>
          <w:lang w:val="en-US"/>
        </w:rPr>
        <w:t>eritade non dixe</w:t>
      </w:r>
      <w:r w:rsidR="00B139D0" w:rsidRPr="00F641B0">
        <w:rPr>
          <w:rFonts w:ascii="Times" w:hAnsi="Times" w:cs="Times New Roman"/>
          <w:color w:val="000000" w:themeColor="text1"/>
          <w:lang w:val="en-US"/>
        </w:rPr>
        <w:t>, ella se teme del re C</w:t>
      </w:r>
      <w:r w:rsidRPr="00F641B0">
        <w:rPr>
          <w:rFonts w:ascii="Times" w:hAnsi="Times" w:cs="Times New Roman"/>
          <w:color w:val="000000" w:themeColor="text1"/>
          <w:lang w:val="en-US"/>
        </w:rPr>
        <w:t>arlon</w:t>
      </w:r>
    </w:p>
    <w:p w14:paraId="69BE6A26" w14:textId="6B1F26C6" w:rsidR="00494185" w:rsidRPr="00F641B0" w:rsidRDefault="009B2A7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e·ll</w:t>
      </w:r>
      <w:r w:rsidR="00494185" w:rsidRPr="00F641B0">
        <w:rPr>
          <w:rFonts w:ascii="Times" w:hAnsi="Times" w:cs="Times New Roman"/>
          <w:color w:val="000000" w:themeColor="text1"/>
          <w:lang w:val="en-US"/>
        </w:rPr>
        <w:t>a menaça de bruxar a fuogo e a carbon</w:t>
      </w:r>
      <w:r w:rsidR="00B139D0" w:rsidRPr="00F641B0">
        <w:rPr>
          <w:rFonts w:ascii="Times" w:hAnsi="Times" w:cs="Times New Roman"/>
          <w:color w:val="000000" w:themeColor="text1"/>
          <w:lang w:val="en-US"/>
        </w:rPr>
        <w:t>.</w:t>
      </w:r>
    </w:p>
    <w:p w14:paraId="3E1D6D32" w14:textId="506A864A"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Sangui</w:t>
      </w:r>
      <w:r w:rsidRPr="00F641B0">
        <w:rPr>
          <w:rFonts w:ascii="Times" w:hAnsi="Times" w:cs="Times New Roman"/>
          <w:i/>
          <w:iCs/>
          <w:color w:val="000000" w:themeColor="text1"/>
          <w:lang w:val="en-US"/>
        </w:rPr>
        <w:t>n</w:t>
      </w:r>
      <w:r w:rsidR="008B2581" w:rsidRPr="00F641B0">
        <w:rPr>
          <w:rFonts w:ascii="Times" w:hAnsi="Times" w:cs="Times New Roman"/>
          <w:color w:val="000000" w:themeColor="text1"/>
          <w:lang w:val="en-US"/>
        </w:rPr>
        <w:t xml:space="preserve"> la guardà</w:t>
      </w:r>
      <w:r w:rsidR="006F646D" w:rsidRPr="00F641B0">
        <w:rPr>
          <w:rFonts w:ascii="Times" w:hAnsi="Times" w:cs="Times New Roman"/>
          <w:color w:val="000000" w:themeColor="text1"/>
          <w:lang w:val="en-US"/>
        </w:rPr>
        <w:t>,</w:t>
      </w:r>
      <w:r w:rsidR="008B2581" w:rsidRPr="00F641B0">
        <w:rPr>
          <w:rFonts w:ascii="Times" w:hAnsi="Times" w:cs="Times New Roman"/>
          <w:color w:val="000000" w:themeColor="text1"/>
          <w:lang w:val="en-US"/>
        </w:rPr>
        <w:t xml:space="preserve"> si cridà</w:t>
      </w:r>
      <w:r w:rsidRPr="00F641B0">
        <w:rPr>
          <w:rFonts w:ascii="Times" w:hAnsi="Times" w:cs="Times New Roman"/>
          <w:color w:val="000000" w:themeColor="text1"/>
          <w:lang w:val="en-US"/>
        </w:rPr>
        <w:t xml:space="preserve"> ad alto ton</w:t>
      </w:r>
      <w:r w:rsidR="00B139D0" w:rsidRPr="00F641B0">
        <w:rPr>
          <w:rFonts w:ascii="Times" w:hAnsi="Times" w:cs="Times New Roman"/>
          <w:color w:val="000000" w:themeColor="text1"/>
          <w:lang w:val="en-US"/>
        </w:rPr>
        <w:t>,</w:t>
      </w:r>
    </w:p>
    <w:p w14:paraId="47FAA633" w14:textId="21AEB32E" w:rsidR="00494185"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(25R) </w:t>
      </w:r>
      <w:r w:rsidR="00B139D0" w:rsidRPr="00F641B0">
        <w:rPr>
          <w:rFonts w:ascii="Times" w:hAnsi="Times" w:cs="Times New Roman"/>
          <w:bCs/>
          <w:color w:val="000000" w:themeColor="text1"/>
          <w:lang w:val="en-US"/>
        </w:rPr>
        <w:t>“</w:t>
      </w:r>
      <w:r w:rsidR="00494185" w:rsidRPr="00F641B0">
        <w:rPr>
          <w:rFonts w:ascii="Times" w:hAnsi="Times" w:cs="Times New Roman"/>
          <w:color w:val="000000" w:themeColor="text1"/>
          <w:lang w:val="en-US"/>
        </w:rPr>
        <w:t>Ay</w:t>
      </w:r>
      <w:r w:rsidR="008B2581" w:rsidRPr="00F641B0">
        <w:rPr>
          <w:rFonts w:ascii="Times" w:hAnsi="Times" w:cs="Times New Roman"/>
          <w:color w:val="000000" w:themeColor="text1"/>
          <w:lang w:val="en-US"/>
        </w:rPr>
        <w:t>,</w:t>
      </w:r>
      <w:r w:rsidR="00B139D0" w:rsidRPr="00F641B0">
        <w:rPr>
          <w:rFonts w:ascii="Times" w:hAnsi="Times" w:cs="Times New Roman"/>
          <w:color w:val="000000" w:themeColor="text1"/>
          <w:lang w:val="en-US"/>
        </w:rPr>
        <w:t xml:space="preserve"> p</w:t>
      </w:r>
      <w:r w:rsidR="00494185" w:rsidRPr="00F641B0">
        <w:rPr>
          <w:rFonts w:ascii="Times" w:hAnsi="Times" w:cs="Times New Roman"/>
          <w:color w:val="000000" w:themeColor="text1"/>
          <w:lang w:val="en-US"/>
        </w:rPr>
        <w:t>utan</w:t>
      </w:r>
      <w:r w:rsidR="00B139D0"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meltris</w:t>
      </w:r>
      <w:r w:rsidR="00B139D0"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diss</w:t>
      </w:r>
      <w:r w:rsidR="00B139D0"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elo</w:t>
      </w:r>
      <w:r w:rsidR="00B139D0"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w:t>
      </w:r>
      <w:r w:rsidR="00B139D0"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ancuo che faron</w:t>
      </w:r>
      <w:r w:rsidR="00C676E3" w:rsidRPr="00F641B0">
        <w:rPr>
          <w:rFonts w:ascii="Times" w:hAnsi="Times" w:cs="Times New Roman"/>
          <w:color w:val="000000" w:themeColor="text1"/>
          <w:lang w:val="en-US"/>
        </w:rPr>
        <w:t>?</w:t>
      </w:r>
    </w:p>
    <w:p w14:paraId="75C6CAA4" w14:textId="4F8BD369" w:rsidR="00494185" w:rsidRPr="00F641B0" w:rsidRDefault="00C676E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Dissé lo v</w:t>
      </w:r>
      <w:r w:rsidR="00494185" w:rsidRPr="00F641B0">
        <w:rPr>
          <w:rFonts w:ascii="Times" w:hAnsi="Times" w:cs="Times New Roman"/>
          <w:color w:val="000000" w:themeColor="text1"/>
          <w:lang w:val="en-US"/>
        </w:rPr>
        <w:t>ero sença nessun plui tardon</w:t>
      </w:r>
      <w:r w:rsidRPr="00F641B0">
        <w:rPr>
          <w:rFonts w:ascii="Times" w:hAnsi="Times" w:cs="Times New Roman"/>
          <w:color w:val="000000" w:themeColor="text1"/>
          <w:lang w:val="en-US"/>
        </w:rPr>
        <w:t>,</w:t>
      </w:r>
    </w:p>
    <w:p w14:paraId="6658E6CB" w14:textId="565C1D6D" w:rsidR="00494185"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w:t>
      </w:r>
      <w:r w:rsidR="00C676E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no ch’io v</w:t>
      </w:r>
      <w:r w:rsidR="001B1189">
        <w:rPr>
          <w:rFonts w:ascii="Times" w:hAnsi="Times" w:cs="Times New Roman"/>
          <w:color w:val="000000" w:themeColor="text1"/>
          <w:lang w:val="en-US"/>
        </w:rPr>
        <w:t>e tai</w:t>
      </w:r>
      <w:r w:rsidR="00494185" w:rsidRPr="00F641B0">
        <w:rPr>
          <w:rFonts w:ascii="Times" w:hAnsi="Times" w:cs="Times New Roman"/>
          <w:color w:val="000000" w:themeColor="text1"/>
          <w:lang w:val="en-US"/>
        </w:rPr>
        <w:t>erò la gola sença demoraxon</w:t>
      </w:r>
      <w:r w:rsidR="00C676E3" w:rsidRPr="00F641B0">
        <w:rPr>
          <w:rFonts w:ascii="Times" w:hAnsi="Times" w:cs="Times New Roman"/>
          <w:color w:val="000000" w:themeColor="text1"/>
          <w:lang w:val="en-US"/>
        </w:rPr>
        <w:t>!”</w:t>
      </w:r>
    </w:p>
    <w:p w14:paraId="7B9AE544" w14:textId="55BE8643"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l</w:t>
      </w:r>
      <w:r w:rsidR="00C676E3" w:rsidRPr="00F641B0">
        <w:rPr>
          <w:rFonts w:ascii="Times" w:hAnsi="Times" w:cs="Times New Roman"/>
          <w:color w:val="000000" w:themeColor="text1"/>
          <w:lang w:val="en-US"/>
        </w:rPr>
        <w:t>’</w:t>
      </w:r>
      <w:r w:rsidRPr="00F641B0">
        <w:rPr>
          <w:rFonts w:ascii="Times" w:hAnsi="Times" w:cs="Times New Roman"/>
          <w:color w:val="000000" w:themeColor="text1"/>
          <w:lang w:val="en-US"/>
        </w:rPr>
        <w:t>inperador</w:t>
      </w:r>
      <w:r w:rsidR="00C676E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C676E3" w:rsidRPr="00F641B0">
        <w:rPr>
          <w:rFonts w:ascii="Times" w:hAnsi="Times" w:cs="Times New Roman"/>
          <w:color w:val="000000" w:themeColor="text1"/>
          <w:lang w:val="en-US"/>
        </w:rPr>
        <w:t>“D</w:t>
      </w:r>
      <w:r w:rsidRPr="00F641B0">
        <w:rPr>
          <w:rFonts w:ascii="Times" w:hAnsi="Times" w:cs="Times New Roman"/>
          <w:color w:val="000000" w:themeColor="text1"/>
          <w:lang w:val="en-US"/>
        </w:rPr>
        <w:t>amixela non</w:t>
      </w:r>
      <w:r w:rsidR="00C676E3" w:rsidRPr="00F641B0">
        <w:rPr>
          <w:rFonts w:ascii="Times" w:hAnsi="Times" w:cs="Times New Roman"/>
          <w:color w:val="000000" w:themeColor="text1"/>
          <w:lang w:val="en-US"/>
        </w:rPr>
        <w:t xml:space="preserve"> av</w:t>
      </w:r>
      <w:r w:rsidRPr="00F641B0">
        <w:rPr>
          <w:rFonts w:ascii="Times" w:hAnsi="Times" w:cs="Times New Roman"/>
          <w:color w:val="000000" w:themeColor="text1"/>
          <w:lang w:val="en-US"/>
        </w:rPr>
        <w:t>er dotaxon</w:t>
      </w:r>
    </w:p>
    <w:p w14:paraId="136D0ED7" w14:textId="25E9A222" w:rsidR="0024062A" w:rsidRPr="00F641B0" w:rsidRDefault="00D0796B"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Dì-</w:t>
      </w:r>
      <w:r w:rsidR="00C676E3" w:rsidRPr="00F641B0">
        <w:rPr>
          <w:rFonts w:ascii="Times" w:hAnsi="Times" w:cs="Times New Roman"/>
          <w:color w:val="000000" w:themeColor="text1"/>
          <w:lang w:val="en-US"/>
        </w:rPr>
        <w:t>(m)</w:t>
      </w:r>
      <w:r w:rsidR="006E47A0" w:rsidRPr="00F641B0">
        <w:rPr>
          <w:rFonts w:ascii="Times" w:hAnsi="Times" w:cs="Times New Roman"/>
          <w:color w:val="000000" w:themeColor="text1"/>
          <w:lang w:val="en-US"/>
        </w:rPr>
        <w:t>e</w:t>
      </w:r>
      <w:r w:rsidR="00C676E3" w:rsidRPr="00F641B0">
        <w:rPr>
          <w:rStyle w:val="FootnoteReference"/>
          <w:rFonts w:ascii="Times" w:hAnsi="Times" w:cs="Times New Roman"/>
          <w:color w:val="000000" w:themeColor="text1"/>
          <w:lang w:val="en-US"/>
        </w:rPr>
        <w:footnoteReference w:id="124"/>
      </w:r>
      <w:r w:rsidR="00C676E3" w:rsidRPr="00F641B0">
        <w:rPr>
          <w:rFonts w:ascii="Times" w:hAnsi="Times" w:cs="Times New Roman"/>
          <w:color w:val="000000" w:themeColor="text1"/>
          <w:lang w:val="en-US"/>
        </w:rPr>
        <w:t xml:space="preserve"> lo v</w:t>
      </w:r>
      <w:r w:rsidR="008B2581" w:rsidRPr="00F641B0">
        <w:rPr>
          <w:rFonts w:ascii="Times" w:hAnsi="Times" w:cs="Times New Roman"/>
          <w:color w:val="000000" w:themeColor="text1"/>
          <w:lang w:val="en-US"/>
        </w:rPr>
        <w:t>ero ché tu n'</w:t>
      </w:r>
      <w:r w:rsidR="006E47A0" w:rsidRPr="00F641B0">
        <w:rPr>
          <w:rFonts w:ascii="Times" w:hAnsi="Times" w:cs="Times New Roman"/>
          <w:color w:val="000000" w:themeColor="text1"/>
          <w:lang w:val="en-US"/>
        </w:rPr>
        <w:t>av</w:t>
      </w:r>
      <w:r w:rsidR="00C676E3" w:rsidRPr="00F641B0">
        <w:rPr>
          <w:rFonts w:ascii="Times" w:hAnsi="Times" w:cs="Times New Roman"/>
          <w:color w:val="000000" w:themeColor="text1"/>
          <w:lang w:val="en-US"/>
        </w:rPr>
        <w:t>er</w:t>
      </w:r>
      <w:r w:rsidR="00C676E3" w:rsidRPr="00D0796B">
        <w:rPr>
          <w:rFonts w:ascii="Times" w:hAnsi="Times" w:cs="Times New Roman"/>
          <w:color w:val="000000" w:themeColor="text1"/>
          <w:highlight w:val="yellow"/>
          <w:lang w:val="en-US"/>
        </w:rPr>
        <w:t>è</w:t>
      </w:r>
      <w:r w:rsidR="00494185" w:rsidRPr="00F641B0">
        <w:rPr>
          <w:rFonts w:ascii="Times" w:hAnsi="Times" w:cs="Times New Roman"/>
          <w:color w:val="000000" w:themeColor="text1"/>
          <w:lang w:val="en-US"/>
        </w:rPr>
        <w:t xml:space="preserve"> rico guidardon</w:t>
      </w:r>
      <w:r w:rsidR="00C676E3" w:rsidRPr="00F641B0">
        <w:rPr>
          <w:rFonts w:ascii="Times" w:hAnsi="Times" w:cs="Times New Roman"/>
          <w:color w:val="000000" w:themeColor="text1"/>
          <w:lang w:val="en-US"/>
        </w:rPr>
        <w:t>.</w:t>
      </w:r>
    </w:p>
    <w:p w14:paraId="6222EA54" w14:textId="640E9235" w:rsidR="00C676E3" w:rsidRPr="00F641B0" w:rsidRDefault="00C676E3" w:rsidP="009225F0">
      <w:pPr>
        <w:pStyle w:val="BodyTextFirstIndent2"/>
        <w:rPr>
          <w:rFonts w:ascii="Times" w:hAnsi="Times"/>
          <w:lang w:val="en-US"/>
        </w:rPr>
      </w:pPr>
      <w:r w:rsidRPr="00F641B0">
        <w:rPr>
          <w:rFonts w:ascii="Times" w:hAnsi="Times"/>
          <w:lang w:val="en-US"/>
        </w:rPr>
        <w:t>Laisse 33</w:t>
      </w:r>
    </w:p>
    <w:p w14:paraId="1B6FD369" w14:textId="47178A19"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La cameriera cun gran dotement</w:t>
      </w:r>
    </w:p>
    <w:p w14:paraId="2C0E345E" w14:textId="2BCCE65A" w:rsidR="00494185" w:rsidRPr="00F641B0" w:rsidRDefault="00D061C9"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494185" w:rsidRPr="00F641B0">
        <w:rPr>
          <w:rFonts w:ascii="Times" w:hAnsi="Times" w:cs="Times New Roman"/>
          <w:color w:val="000000" w:themeColor="text1"/>
          <w:lang w:val="en-US"/>
        </w:rPr>
        <w:t>ll</w:t>
      </w:r>
      <w:r w:rsidR="006E47A0"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inp</w:t>
      </w:r>
      <w:r w:rsidR="00494185" w:rsidRPr="00F641B0">
        <w:rPr>
          <w:rFonts w:ascii="Times" w:hAnsi="Times" w:cs="Times New Roman"/>
          <w:i/>
          <w:iCs/>
          <w:color w:val="000000" w:themeColor="text1"/>
          <w:lang w:val="en-US"/>
        </w:rPr>
        <w:t>er</w:t>
      </w:r>
      <w:r w:rsidR="00C676E3" w:rsidRPr="00F641B0">
        <w:rPr>
          <w:rFonts w:ascii="Times" w:hAnsi="Times" w:cs="Times New Roman"/>
          <w:color w:val="000000" w:themeColor="text1"/>
          <w:lang w:val="en-US"/>
        </w:rPr>
        <w:t>ador si parlà</w:t>
      </w:r>
      <w:r w:rsidR="00494185" w:rsidRPr="00F641B0">
        <w:rPr>
          <w:rFonts w:ascii="Times" w:hAnsi="Times" w:cs="Times New Roman"/>
          <w:color w:val="000000" w:themeColor="text1"/>
          <w:lang w:val="en-US"/>
        </w:rPr>
        <w:t xml:space="preserve"> belament</w:t>
      </w:r>
    </w:p>
    <w:p w14:paraId="37FBD018" w14:textId="13F596CB" w:rsidR="00494185" w:rsidRPr="00F641B0" w:rsidRDefault="004764CE"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4A5ACB">
        <w:rPr>
          <w:rFonts w:ascii="Times" w:hAnsi="Times" w:cs="Times New Roman"/>
          <w:color w:val="000000" w:themeColor="text1"/>
          <w:lang w:val="en-US"/>
        </w:rPr>
        <w:t>a·sS</w:t>
      </w:r>
      <w:r w:rsidR="00494185" w:rsidRPr="00F641B0">
        <w:rPr>
          <w:rFonts w:ascii="Times" w:hAnsi="Times" w:cs="Times New Roman"/>
          <w:color w:val="000000" w:themeColor="text1"/>
          <w:lang w:val="en-US"/>
        </w:rPr>
        <w:t>angui</w:t>
      </w:r>
      <w:r w:rsidR="00494185" w:rsidRPr="00F641B0">
        <w:rPr>
          <w:rFonts w:ascii="Times" w:hAnsi="Times" w:cs="Times New Roman"/>
          <w:i/>
          <w:iCs/>
          <w:color w:val="000000" w:themeColor="text1"/>
          <w:lang w:val="en-US"/>
        </w:rPr>
        <w:t>n</w:t>
      </w:r>
      <w:r w:rsidR="00C676E3" w:rsidRPr="00F641B0">
        <w:rPr>
          <w:rFonts w:ascii="Times" w:hAnsi="Times" w:cs="Times New Roman"/>
          <w:color w:val="000000" w:themeColor="text1"/>
          <w:lang w:val="en-US"/>
        </w:rPr>
        <w:t xml:space="preserve"> che fo là</w:t>
      </w:r>
      <w:r w:rsidR="00494185" w:rsidRPr="00F641B0">
        <w:rPr>
          <w:rFonts w:ascii="Times" w:hAnsi="Times" w:cs="Times New Roman"/>
          <w:color w:val="000000" w:themeColor="text1"/>
          <w:lang w:val="en-US"/>
        </w:rPr>
        <w:t xml:space="preserve"> in</w:t>
      </w:r>
      <w:r w:rsidR="00D061C9"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prexent</w:t>
      </w:r>
      <w:r w:rsidR="00C676E3" w:rsidRPr="00F641B0">
        <w:rPr>
          <w:rFonts w:ascii="Times" w:hAnsi="Times" w:cs="Times New Roman"/>
          <w:color w:val="000000" w:themeColor="text1"/>
          <w:lang w:val="en-US"/>
        </w:rPr>
        <w:t>,</w:t>
      </w:r>
    </w:p>
    <w:p w14:paraId="526AE94E" w14:textId="6C26EED6" w:rsidR="00494185" w:rsidRPr="00F641B0" w:rsidRDefault="00C676E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Dreto inperador</w:t>
      </w:r>
      <w:r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per </w:t>
      </w:r>
      <w:r w:rsidR="00390A6F"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onipotent</w:t>
      </w:r>
      <w:r w:rsidRPr="00F641B0">
        <w:rPr>
          <w:rFonts w:ascii="Times" w:hAnsi="Times" w:cs="Times New Roman"/>
          <w:color w:val="000000" w:themeColor="text1"/>
          <w:lang w:val="en-US"/>
        </w:rPr>
        <w:t>,</w:t>
      </w:r>
    </w:p>
    <w:p w14:paraId="6A854534" w14:textId="61742845" w:rsidR="00494185" w:rsidRPr="00F641B0" w:rsidRDefault="00C676E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w:t>
      </w:r>
      <w:r w:rsidR="006E47A0" w:rsidRPr="00F641B0">
        <w:rPr>
          <w:rFonts w:ascii="Times" w:hAnsi="Times" w:cs="Times New Roman"/>
          <w:color w:val="000000" w:themeColor="text1"/>
          <w:lang w:val="en-US"/>
        </w:rPr>
        <w:t>e dirò lo v</w:t>
      </w:r>
      <w:r w:rsidR="00960CA2" w:rsidRPr="00F641B0">
        <w:rPr>
          <w:rFonts w:ascii="Times" w:hAnsi="Times" w:cs="Times New Roman"/>
          <w:color w:val="000000" w:themeColor="text1"/>
          <w:lang w:val="en-US"/>
        </w:rPr>
        <w:t>ero sença nessun tardement,</w:t>
      </w:r>
    </w:p>
    <w:p w14:paraId="15BCBD00" w14:textId="77777777"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la cossa fo tratadi molto primieramant</w:t>
      </w:r>
    </w:p>
    <w:p w14:paraId="04AB6C11" w14:textId="4039BBC1" w:rsidR="00494185" w:rsidRPr="00F641B0" w:rsidRDefault="00C676E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Intro U</w:t>
      </w:r>
      <w:r w:rsidR="006E47A0" w:rsidRPr="00F641B0">
        <w:rPr>
          <w:rFonts w:ascii="Times" w:hAnsi="Times" w:cs="Times New Roman"/>
          <w:color w:val="000000" w:themeColor="text1"/>
          <w:lang w:val="en-US"/>
        </w:rPr>
        <w:t>go e v</w:t>
      </w:r>
      <w:r w:rsidRPr="00F641B0">
        <w:rPr>
          <w:rFonts w:ascii="Times" w:hAnsi="Times" w:cs="Times New Roman"/>
          <w:color w:val="000000" w:themeColor="text1"/>
          <w:lang w:val="en-US"/>
        </w:rPr>
        <w:t>ostra fia av</w:t>
      </w:r>
      <w:r w:rsidR="00494185" w:rsidRPr="00F641B0">
        <w:rPr>
          <w:rFonts w:ascii="Times" w:hAnsi="Times" w:cs="Times New Roman"/>
          <w:color w:val="000000" w:themeColor="text1"/>
          <w:lang w:val="en-US"/>
        </w:rPr>
        <w:t>inant</w:t>
      </w:r>
      <w:r w:rsidR="00960CA2" w:rsidRPr="00F641B0">
        <w:rPr>
          <w:rFonts w:ascii="Times" w:hAnsi="Times" w:cs="Times New Roman"/>
          <w:color w:val="000000" w:themeColor="text1"/>
          <w:lang w:val="en-US"/>
        </w:rPr>
        <w:t>.</w:t>
      </w:r>
    </w:p>
    <w:p w14:paraId="3F5D6B18" w14:textId="574265A1" w:rsidR="00494185" w:rsidRPr="00F641B0" w:rsidRDefault="00C676E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Amantinente a</w:t>
      </w:r>
      <w:r w:rsidR="006F646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w:t>
      </w:r>
      <w:r w:rsidR="00494185" w:rsidRPr="00F641B0">
        <w:rPr>
          <w:rFonts w:ascii="Times" w:hAnsi="Times" w:cs="Times New Roman"/>
          <w:color w:val="000000" w:themeColor="text1"/>
          <w:lang w:val="en-US"/>
        </w:rPr>
        <w:t>alba parissant</w:t>
      </w:r>
      <w:r w:rsidR="00960CA2" w:rsidRPr="00F641B0">
        <w:rPr>
          <w:rFonts w:ascii="Times" w:hAnsi="Times" w:cs="Times New Roman"/>
          <w:color w:val="000000" w:themeColor="text1"/>
          <w:lang w:val="en-US"/>
        </w:rPr>
        <w:t>,</w:t>
      </w:r>
    </w:p>
    <w:p w14:paraId="7DE243EB" w14:textId="765A5253" w:rsidR="00494185" w:rsidRPr="00F641B0" w:rsidRDefault="00960CA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w:t>
      </w:r>
      <w:r w:rsidR="00494185" w:rsidRPr="00F641B0">
        <w:rPr>
          <w:rFonts w:ascii="Times" w:hAnsi="Times" w:cs="Times New Roman"/>
          <w:color w:val="000000" w:themeColor="text1"/>
          <w:lang w:val="en-US"/>
        </w:rPr>
        <w:t>angui</w:t>
      </w:r>
      <w:r w:rsidR="00494185" w:rsidRPr="00F641B0">
        <w:rPr>
          <w:rFonts w:ascii="Times" w:hAnsi="Times" w:cs="Times New Roman"/>
          <w:i/>
          <w:iCs/>
          <w:color w:val="000000" w:themeColor="text1"/>
          <w:lang w:val="en-US"/>
        </w:rPr>
        <w:t>n</w:t>
      </w:r>
      <w:r w:rsidR="006F646D" w:rsidRPr="00F641B0">
        <w:rPr>
          <w:rFonts w:ascii="Times" w:hAnsi="Times" w:cs="Times New Roman"/>
          <w:color w:val="000000" w:themeColor="text1"/>
          <w:lang w:val="en-US"/>
        </w:rPr>
        <w:t xml:space="preserve"> andè</w:t>
      </w:r>
      <w:r w:rsidR="00494185" w:rsidRPr="00F641B0">
        <w:rPr>
          <w:rFonts w:ascii="Times" w:hAnsi="Times" w:cs="Times New Roman"/>
          <w:color w:val="000000" w:themeColor="text1"/>
          <w:lang w:val="en-US"/>
        </w:rPr>
        <w:t xml:space="preserve"> al bosco grant</w:t>
      </w:r>
      <w:r w:rsidRPr="00F641B0">
        <w:rPr>
          <w:rFonts w:ascii="Times" w:hAnsi="Times" w:cs="Times New Roman"/>
          <w:color w:val="000000" w:themeColor="text1"/>
          <w:lang w:val="en-US"/>
        </w:rPr>
        <w:t>,</w:t>
      </w:r>
    </w:p>
    <w:p w14:paraId="6C548428" w14:textId="0C15FFB9" w:rsidR="00494185" w:rsidRPr="00F641B0" w:rsidRDefault="00960CA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duchexa si m’apelà</w:t>
      </w:r>
      <w:r w:rsidR="00494185" w:rsidRPr="00F641B0">
        <w:rPr>
          <w:rFonts w:ascii="Times" w:hAnsi="Times" w:cs="Times New Roman"/>
          <w:color w:val="000000" w:themeColor="text1"/>
          <w:lang w:val="en-US"/>
        </w:rPr>
        <w:t xml:space="preserve"> belemant</w:t>
      </w:r>
    </w:p>
    <w:p w14:paraId="015EE10E" w14:textId="4FA6A29E" w:rsidR="00494185" w:rsidRPr="00F641B0" w:rsidRDefault="00960CA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me fè</w:t>
      </w:r>
      <w:r w:rsidR="00494185" w:rsidRPr="00F641B0">
        <w:rPr>
          <w:rFonts w:ascii="Times" w:hAnsi="Times" w:cs="Times New Roman"/>
          <w:color w:val="000000" w:themeColor="text1"/>
          <w:lang w:val="en-US"/>
        </w:rPr>
        <w:t xml:space="preserve"> fa</w:t>
      </w:r>
      <w:r w:rsidR="006F646D"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 xml:space="preserve"> a ella segrament</w:t>
      </w:r>
    </w:p>
    <w:p w14:paraId="2FEC8691" w14:textId="26A75C55" w:rsidR="00494185"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w:t>
      </w:r>
      <w:r w:rsidR="00960CA2" w:rsidRPr="00F641B0">
        <w:rPr>
          <w:rFonts w:ascii="Times" w:hAnsi="Times" w:cs="Times New Roman"/>
          <w:color w:val="000000" w:themeColor="text1"/>
          <w:lang w:val="en-US"/>
        </w:rPr>
        <w:t xml:space="preserve"> </w:t>
      </w:r>
      <w:r w:rsidR="006F646D" w:rsidRPr="00F641B0">
        <w:rPr>
          <w:rFonts w:ascii="Times" w:hAnsi="Times" w:cs="Times New Roman"/>
          <w:color w:val="000000" w:themeColor="text1"/>
          <w:lang w:val="en-US"/>
        </w:rPr>
        <w:t>çò</w:t>
      </w:r>
      <w:r w:rsidRPr="00F641B0">
        <w:rPr>
          <w:rFonts w:ascii="Times" w:hAnsi="Times" w:cs="Times New Roman"/>
          <w:color w:val="000000" w:themeColor="text1"/>
          <w:lang w:val="en-US"/>
        </w:rPr>
        <w:t xml:space="preserve"> ch</w:t>
      </w:r>
      <w:r w:rsidR="00960CA2" w:rsidRPr="00F641B0">
        <w:rPr>
          <w:rFonts w:ascii="Times" w:hAnsi="Times" w:cs="Times New Roman"/>
          <w:color w:val="000000" w:themeColor="text1"/>
          <w:lang w:val="en-US"/>
        </w:rPr>
        <w:t>’el</w:t>
      </w:r>
      <w:r w:rsidRPr="00F641B0">
        <w:rPr>
          <w:rFonts w:ascii="Times" w:hAnsi="Times" w:cs="Times New Roman"/>
          <w:color w:val="000000" w:themeColor="text1"/>
          <w:lang w:val="en-US"/>
        </w:rPr>
        <w:t>a me volev</w:t>
      </w:r>
      <w:r w:rsidR="00671642" w:rsidRPr="00F641B0">
        <w:rPr>
          <w:rFonts w:ascii="Times" w:hAnsi="Times" w:cs="Times New Roman"/>
          <w:color w:val="000000" w:themeColor="text1"/>
          <w:lang w:val="en-US"/>
        </w:rPr>
        <w:t>a andar c</w:t>
      </w:r>
      <w:r w:rsidR="00671642" w:rsidRPr="00F641B0">
        <w:rPr>
          <w:rFonts w:ascii="Times" w:hAnsi="Times" w:cs="Times New Roman"/>
          <w:i/>
          <w:color w:val="000000" w:themeColor="text1"/>
          <w:lang w:val="en-US"/>
        </w:rPr>
        <w:t>on</w:t>
      </w:r>
      <w:r w:rsidR="00494185" w:rsidRPr="00F641B0">
        <w:rPr>
          <w:rFonts w:ascii="Times" w:hAnsi="Times" w:cs="Times New Roman"/>
          <w:color w:val="000000" w:themeColor="text1"/>
          <w:lang w:val="en-US"/>
        </w:rPr>
        <w:t>tant</w:t>
      </w:r>
    </w:p>
    <w:p w14:paraId="1FF33029" w14:textId="2E1846EB" w:rsidR="00494185"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960CA2" w:rsidRPr="00F641B0">
        <w:rPr>
          <w:rFonts w:ascii="Times" w:hAnsi="Times" w:cs="Times New Roman"/>
          <w:color w:val="000000" w:themeColor="text1"/>
          <w:lang w:val="en-US"/>
        </w:rPr>
        <w:t>’</w:t>
      </w:r>
      <w:r w:rsidRPr="00F641B0">
        <w:rPr>
          <w:rFonts w:ascii="Times" w:hAnsi="Times" w:cs="Times New Roman"/>
          <w:color w:val="000000" w:themeColor="text1"/>
          <w:lang w:val="en-US"/>
        </w:rPr>
        <w:t>io n</w:t>
      </w:r>
      <w:r w:rsidR="005D2836" w:rsidRPr="00F641B0">
        <w:rPr>
          <w:rFonts w:ascii="Times" w:hAnsi="Times" w:cs="Times New Roman"/>
          <w:color w:val="000000" w:themeColor="text1"/>
          <w:lang w:val="en-US"/>
        </w:rPr>
        <w:t>o·l</w:t>
      </w:r>
      <w:r w:rsidRPr="00F641B0">
        <w:rPr>
          <w:rFonts w:ascii="Times" w:hAnsi="Times" w:cs="Times New Roman"/>
          <w:color w:val="000000" w:themeColor="text1"/>
          <w:lang w:val="en-US"/>
        </w:rPr>
        <w:t xml:space="preserve"> dirav</w:t>
      </w:r>
      <w:r w:rsidR="00494185" w:rsidRPr="00F641B0">
        <w:rPr>
          <w:rFonts w:ascii="Times" w:hAnsi="Times" w:cs="Times New Roman"/>
          <w:color w:val="000000" w:themeColor="text1"/>
          <w:lang w:val="en-US"/>
        </w:rPr>
        <w:t>e a p</w:t>
      </w:r>
      <w:r w:rsidR="00494185"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sona viv</w:t>
      </w:r>
      <w:r w:rsidR="00494185" w:rsidRPr="00F641B0">
        <w:rPr>
          <w:rFonts w:ascii="Times" w:hAnsi="Times" w:cs="Times New Roman"/>
          <w:color w:val="000000" w:themeColor="text1"/>
          <w:lang w:val="en-US"/>
        </w:rPr>
        <w:t>ant</w:t>
      </w:r>
      <w:r w:rsidR="00960CA2" w:rsidRPr="00F641B0">
        <w:rPr>
          <w:rFonts w:ascii="Times" w:hAnsi="Times" w:cs="Times New Roman"/>
          <w:color w:val="000000" w:themeColor="text1"/>
          <w:lang w:val="en-US"/>
        </w:rPr>
        <w:t>.</w:t>
      </w:r>
    </w:p>
    <w:p w14:paraId="4F8B5ED0" w14:textId="3B52F99D" w:rsidR="00494185" w:rsidRPr="00F641B0" w:rsidRDefault="00960CA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w:t>
      </w:r>
      <w:r w:rsidR="00494185" w:rsidRPr="00F641B0">
        <w:rPr>
          <w:rFonts w:ascii="Times" w:hAnsi="Times" w:cs="Times New Roman"/>
          <w:color w:val="000000" w:themeColor="text1"/>
          <w:lang w:val="en-US"/>
        </w:rPr>
        <w:t>a me dixe sença nessun arestemant</w:t>
      </w:r>
      <w:r w:rsidRPr="00F641B0">
        <w:rPr>
          <w:rFonts w:ascii="Times" w:hAnsi="Times" w:cs="Times New Roman"/>
          <w:color w:val="000000" w:themeColor="text1"/>
          <w:lang w:val="en-US"/>
        </w:rPr>
        <w:t>,</w:t>
      </w:r>
    </w:p>
    <w:p w14:paraId="30C11F74" w14:textId="55102D4B" w:rsidR="00494185" w:rsidRPr="00F641B0" w:rsidRDefault="00960CA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Pr="00B24D4C">
        <w:rPr>
          <w:rFonts w:ascii="Times" w:hAnsi="Times" w:cs="Times New Roman"/>
          <w:color w:val="000000" w:themeColor="text1"/>
          <w:highlight w:val="yellow"/>
          <w:lang w:val="en-US"/>
        </w:rPr>
        <w:t>Va</w:t>
      </w:r>
      <w:r w:rsidR="00494185" w:rsidRPr="00B24D4C">
        <w:rPr>
          <w:rFonts w:ascii="Times" w:hAnsi="Times" w:cs="Times New Roman"/>
          <w:color w:val="000000" w:themeColor="text1"/>
          <w:highlight w:val="yellow"/>
          <w:lang w:val="en-US"/>
        </w:rPr>
        <w:t>tende</w:t>
      </w:r>
      <w:r w:rsidRPr="00F641B0">
        <w:rPr>
          <w:rFonts w:ascii="Times" w:hAnsi="Times" w:cs="Times New Roman"/>
          <w:color w:val="000000" w:themeColor="text1"/>
          <w:lang w:val="en-US"/>
        </w:rPr>
        <w:t xml:space="preserve"> a la çanbra de U</w:t>
      </w:r>
      <w:r w:rsidR="00494185" w:rsidRPr="00F641B0">
        <w:rPr>
          <w:rFonts w:ascii="Times" w:hAnsi="Times" w:cs="Times New Roman"/>
          <w:color w:val="000000" w:themeColor="text1"/>
          <w:lang w:val="en-US"/>
        </w:rPr>
        <w:t>go celatamant</w:t>
      </w:r>
    </w:p>
    <w:p w14:paraId="7BE064AD" w14:textId="22E9D91C" w:rsidR="00494185" w:rsidRPr="00F641B0" w:rsidRDefault="0067164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da mia parte lo saludé</w:t>
      </w:r>
      <w:r w:rsidR="00494185" w:rsidRPr="00F641B0">
        <w:rPr>
          <w:rFonts w:ascii="Times" w:hAnsi="Times" w:cs="Times New Roman"/>
          <w:color w:val="000000" w:themeColor="text1"/>
          <w:lang w:val="en-US"/>
        </w:rPr>
        <w:t xml:space="preserve"> richamant</w:t>
      </w:r>
    </w:p>
    <w:p w14:paraId="6A83423F" w14:textId="21480770" w:rsidR="00494185" w:rsidRPr="00F641B0" w:rsidRDefault="00CC68C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dì-</w:t>
      </w:r>
      <w:r w:rsidR="00494185" w:rsidRPr="00F641B0">
        <w:rPr>
          <w:rFonts w:ascii="Times" w:hAnsi="Times" w:cs="Times New Roman"/>
          <w:color w:val="000000" w:themeColor="text1"/>
          <w:lang w:val="en-US"/>
        </w:rPr>
        <w:t>lli sença demorar nient</w:t>
      </w:r>
    </w:p>
    <w:p w14:paraId="48915F66" w14:textId="29392BCD" w:rsidR="00494185"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671642" w:rsidRPr="00F641B0">
        <w:rPr>
          <w:rFonts w:ascii="Times" w:hAnsi="Times" w:cs="Times New Roman"/>
          <w:color w:val="000000" w:themeColor="text1"/>
          <w:lang w:val="en-US"/>
        </w:rPr>
        <w:t>’</w:t>
      </w:r>
      <w:r w:rsidRPr="00F641B0">
        <w:rPr>
          <w:rFonts w:ascii="Times" w:hAnsi="Times" w:cs="Times New Roman"/>
          <w:color w:val="000000" w:themeColor="text1"/>
          <w:lang w:val="en-US"/>
        </w:rPr>
        <w:t>el me v</w:t>
      </w:r>
      <w:r w:rsidR="00494185" w:rsidRPr="00F641B0">
        <w:rPr>
          <w:rFonts w:ascii="Times" w:hAnsi="Times" w:cs="Times New Roman"/>
          <w:color w:val="000000" w:themeColor="text1"/>
          <w:lang w:val="en-US"/>
        </w:rPr>
        <w:t>egna a parlar amantinant</w:t>
      </w:r>
      <w:r w:rsidR="00671642" w:rsidRPr="00F641B0">
        <w:rPr>
          <w:rFonts w:ascii="Times" w:hAnsi="Times" w:cs="Times New Roman"/>
          <w:color w:val="000000" w:themeColor="text1"/>
          <w:lang w:val="en-US"/>
        </w:rPr>
        <w:t>.’</w:t>
      </w:r>
    </w:p>
    <w:p w14:paraId="0C05B735" w14:textId="50040E7D" w:rsidR="00494185" w:rsidRPr="00F641B0" w:rsidRDefault="0067164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io lo </w:t>
      </w:r>
      <w:r w:rsidR="006F646D" w:rsidRPr="00F641B0">
        <w:rPr>
          <w:rFonts w:ascii="Times" w:hAnsi="Times" w:cs="Times New Roman"/>
          <w:color w:val="000000" w:themeColor="text1"/>
          <w:lang w:val="en-US"/>
        </w:rPr>
        <w:t>fi</w:t>
      </w:r>
      <w:r w:rsidR="00494185" w:rsidRPr="00F641B0">
        <w:rPr>
          <w:rFonts w:ascii="Times" w:hAnsi="Times" w:cs="Times New Roman"/>
          <w:color w:val="000000" w:themeColor="text1"/>
          <w:lang w:val="en-US"/>
        </w:rPr>
        <w:t xml:space="preserve"> sença ritinimant</w:t>
      </w:r>
    </w:p>
    <w:p w14:paraId="525215FD" w14:textId="0D2723F1" w:rsidR="00494185" w:rsidRPr="00F641B0" w:rsidRDefault="006F646D"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 conte me responde sença mal</w:t>
      </w:r>
      <w:r w:rsidR="00494185" w:rsidRPr="00F641B0">
        <w:rPr>
          <w:rFonts w:ascii="Times" w:hAnsi="Times" w:cs="Times New Roman"/>
          <w:color w:val="000000" w:themeColor="text1"/>
          <w:lang w:val="en-US"/>
        </w:rPr>
        <w:t>talant</w:t>
      </w:r>
    </w:p>
    <w:p w14:paraId="58F237E4" w14:textId="6B465D58" w:rsidR="00494185" w:rsidRPr="00F641B0" w:rsidRDefault="0067164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Ch’el v</w:t>
      </w:r>
      <w:r w:rsidR="00494185" w:rsidRPr="00F641B0">
        <w:rPr>
          <w:rFonts w:ascii="Times" w:hAnsi="Times" w:cs="Times New Roman"/>
          <w:color w:val="000000" w:themeColor="text1"/>
          <w:lang w:val="en-US"/>
        </w:rPr>
        <w:t>ignerà tosto e issnelament</w:t>
      </w:r>
      <w:r w:rsidRPr="00F641B0">
        <w:rPr>
          <w:rFonts w:ascii="Times" w:hAnsi="Times" w:cs="Times New Roman"/>
          <w:color w:val="000000" w:themeColor="text1"/>
          <w:lang w:val="en-US"/>
        </w:rPr>
        <w:t>.</w:t>
      </w:r>
    </w:p>
    <w:p w14:paraId="2AE26F08" w14:textId="61EB7FBD" w:rsidR="00494185" w:rsidRPr="00F641B0" w:rsidRDefault="0067164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 xml:space="preserve">25V) </w:t>
      </w:r>
      <w:r w:rsidR="006E47A0" w:rsidRPr="00F641B0">
        <w:rPr>
          <w:rFonts w:ascii="Times" w:hAnsi="Times" w:cs="Times New Roman"/>
          <w:color w:val="000000" w:themeColor="text1"/>
          <w:lang w:val="en-US"/>
        </w:rPr>
        <w:t>Quando lo conte fo v</w:t>
      </w:r>
      <w:r w:rsidR="006F646D" w:rsidRPr="00F641B0">
        <w:rPr>
          <w:rFonts w:ascii="Times" w:hAnsi="Times" w:cs="Times New Roman"/>
          <w:color w:val="000000" w:themeColor="text1"/>
          <w:lang w:val="en-US"/>
        </w:rPr>
        <w:t>egnudo in la çambra là</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d</w:t>
      </w:r>
      <w:r w:rsidR="001D4BC1" w:rsidRPr="00F641B0">
        <w:rPr>
          <w:rFonts w:ascii="Times" w:hAnsi="Times" w:cs="Times New Roman"/>
          <w:color w:val="000000" w:themeColor="text1"/>
          <w:lang w:val="en-US"/>
        </w:rPr>
        <w:t>(r)</w:t>
      </w:r>
      <w:r w:rsidRPr="00F641B0">
        <w:rPr>
          <w:rFonts w:ascii="Times" w:hAnsi="Times" w:cs="Times New Roman"/>
          <w:color w:val="000000" w:themeColor="text1"/>
          <w:lang w:val="en-US"/>
        </w:rPr>
        <w:t>ant,</w:t>
      </w:r>
      <w:r w:rsidRPr="00F641B0">
        <w:rPr>
          <w:rStyle w:val="FootnoteReference"/>
          <w:rFonts w:ascii="Times" w:hAnsi="Times" w:cs="Times New Roman"/>
          <w:color w:val="000000" w:themeColor="text1"/>
          <w:lang w:val="en-US"/>
        </w:rPr>
        <w:footnoteReference w:id="125"/>
      </w:r>
    </w:p>
    <w:p w14:paraId="4BCA5135" w14:textId="12CB4077" w:rsidR="00494185" w:rsidRPr="00F641B0" w:rsidRDefault="0067164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duchexa lo fè</w:t>
      </w:r>
      <w:r w:rsidR="00614164" w:rsidRPr="00F641B0">
        <w:rPr>
          <w:rFonts w:ascii="Times" w:hAnsi="Times" w:cs="Times New Roman"/>
          <w:color w:val="000000" w:themeColor="text1"/>
          <w:lang w:val="en-US"/>
        </w:rPr>
        <w:t xml:space="preserve"> asentar a</w:t>
      </w:r>
      <w:r w:rsidR="00494185" w:rsidRPr="00F641B0">
        <w:rPr>
          <w:rFonts w:ascii="Times" w:hAnsi="Times" w:cs="Times New Roman"/>
          <w:color w:val="000000" w:themeColor="text1"/>
          <w:lang w:val="en-US"/>
        </w:rPr>
        <w:t>presso ella inssemant</w:t>
      </w:r>
      <w:r w:rsidRPr="00F641B0">
        <w:rPr>
          <w:rFonts w:ascii="Times" w:hAnsi="Times" w:cs="Times New Roman"/>
          <w:color w:val="000000" w:themeColor="text1"/>
          <w:lang w:val="en-US"/>
        </w:rPr>
        <w:t>;</w:t>
      </w:r>
    </w:p>
    <w:p w14:paraId="2B9A4D26" w14:textId="7E5310F0" w:rsidR="00494185" w:rsidRPr="00F641B0" w:rsidRDefault="0067164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v</w:t>
      </w:r>
      <w:r w:rsidR="00494185" w:rsidRPr="00F641B0">
        <w:rPr>
          <w:rFonts w:ascii="Times" w:hAnsi="Times" w:cs="Times New Roman"/>
          <w:color w:val="000000" w:themeColor="text1"/>
          <w:lang w:val="en-US"/>
        </w:rPr>
        <w:t>ostra fia non dem</w:t>
      </w:r>
      <w:r w:rsidRPr="00F641B0">
        <w:rPr>
          <w:rFonts w:ascii="Times" w:hAnsi="Times" w:cs="Times New Roman"/>
          <w:color w:val="000000" w:themeColor="text1"/>
          <w:lang w:val="en-US"/>
        </w:rPr>
        <w:t>o</w:t>
      </w:r>
      <w:r w:rsidR="006F646D" w:rsidRPr="00F641B0">
        <w:rPr>
          <w:rFonts w:ascii="Times" w:hAnsi="Times" w:cs="Times New Roman"/>
          <w:color w:val="000000" w:themeColor="text1"/>
          <w:lang w:val="en-US"/>
        </w:rPr>
        <w:t>rà</w:t>
      </w:r>
      <w:r w:rsidR="00494185" w:rsidRPr="00F641B0">
        <w:rPr>
          <w:rFonts w:ascii="Times" w:hAnsi="Times" w:cs="Times New Roman"/>
          <w:color w:val="000000" w:themeColor="text1"/>
          <w:lang w:val="en-US"/>
        </w:rPr>
        <w:t xml:space="preserve"> niant</w:t>
      </w:r>
      <w:r w:rsidRPr="00F641B0">
        <w:rPr>
          <w:rFonts w:ascii="Times" w:hAnsi="Times" w:cs="Times New Roman"/>
          <w:color w:val="000000" w:themeColor="text1"/>
          <w:lang w:val="en-US"/>
        </w:rPr>
        <w:t>,</w:t>
      </w:r>
    </w:p>
    <w:p w14:paraId="598E7E0C" w14:textId="7A031EFC" w:rsidR="00494185" w:rsidRPr="00F641B0" w:rsidRDefault="0061416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D’amor e d’amistà</w:t>
      </w:r>
      <w:r w:rsidR="006F646D" w:rsidRPr="00F641B0">
        <w:rPr>
          <w:rFonts w:ascii="Times" w:hAnsi="Times" w:cs="Times New Roman"/>
          <w:color w:val="000000" w:themeColor="text1"/>
          <w:lang w:val="en-US"/>
        </w:rPr>
        <w:t xml:space="preserve"> ella apelà</w:t>
      </w:r>
      <w:r w:rsidR="00494185" w:rsidRPr="00F641B0">
        <w:rPr>
          <w:rFonts w:ascii="Times" w:hAnsi="Times" w:cs="Times New Roman"/>
          <w:color w:val="000000" w:themeColor="text1"/>
          <w:lang w:val="en-US"/>
        </w:rPr>
        <w:t xml:space="preserve"> lo contte primieramant</w:t>
      </w:r>
      <w:r w:rsidR="006F646D" w:rsidRPr="00F641B0">
        <w:rPr>
          <w:rFonts w:ascii="Times" w:hAnsi="Times" w:cs="Times New Roman"/>
          <w:color w:val="000000" w:themeColor="text1"/>
          <w:lang w:val="en-US"/>
        </w:rPr>
        <w:t>;</w:t>
      </w:r>
    </w:p>
    <w:p w14:paraId="4A868AFE" w14:textId="3771EFC3" w:rsidR="00494185" w:rsidRPr="00F641B0" w:rsidRDefault="00671642"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el conte si como sav</w:t>
      </w:r>
      <w:r w:rsidR="00494185" w:rsidRPr="00F641B0">
        <w:rPr>
          <w:rFonts w:ascii="Times" w:hAnsi="Times" w:cs="Times New Roman"/>
          <w:color w:val="000000" w:themeColor="text1"/>
          <w:lang w:val="en-US"/>
        </w:rPr>
        <w:t>io et de</w:t>
      </w:r>
      <w:r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bun talent</w:t>
      </w:r>
    </w:p>
    <w:p w14:paraId="268F1D0C" w14:textId="2893CF22"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671642" w:rsidRPr="00F641B0">
        <w:rPr>
          <w:rFonts w:ascii="Times" w:hAnsi="Times" w:cs="Times New Roman"/>
          <w:color w:val="000000" w:themeColor="text1"/>
          <w:lang w:val="en-US"/>
        </w:rPr>
        <w:t xml:space="preserve"> lo so conpagno ch</w:t>
      </w:r>
      <w:r w:rsidR="00D061C9" w:rsidRPr="00F641B0">
        <w:rPr>
          <w:rFonts w:ascii="Times" w:hAnsi="Times" w:cs="Times New Roman"/>
          <w:color w:val="000000" w:themeColor="text1"/>
          <w:lang w:val="en-US"/>
        </w:rPr>
        <w:t xml:space="preserve">'el </w:t>
      </w:r>
      <w:r w:rsidR="00671642" w:rsidRPr="00F641B0">
        <w:rPr>
          <w:rFonts w:ascii="Times" w:hAnsi="Times" w:cs="Times New Roman"/>
          <w:color w:val="000000" w:themeColor="text1"/>
          <w:lang w:val="en-US"/>
        </w:rPr>
        <w:t>amava li</w:t>
      </w:r>
      <w:r w:rsidRPr="00F641B0">
        <w:rPr>
          <w:rFonts w:ascii="Times" w:hAnsi="Times" w:cs="Times New Roman"/>
          <w:color w:val="000000" w:themeColor="text1"/>
          <w:lang w:val="en-US"/>
        </w:rPr>
        <w:t>a</w:t>
      </w:r>
      <w:r w:rsidR="00671642" w:rsidRPr="00F641B0">
        <w:rPr>
          <w:rFonts w:ascii="Times" w:hAnsi="Times" w:cs="Times New Roman"/>
          <w:color w:val="000000" w:themeColor="text1"/>
          <w:lang w:val="en-US"/>
        </w:rPr>
        <w:t>(l)</w:t>
      </w:r>
      <w:r w:rsidRPr="00F641B0">
        <w:rPr>
          <w:rFonts w:ascii="Times" w:hAnsi="Times" w:cs="Times New Roman"/>
          <w:color w:val="000000" w:themeColor="text1"/>
          <w:lang w:val="en-US"/>
        </w:rPr>
        <w:t>mant</w:t>
      </w:r>
    </w:p>
    <w:p w14:paraId="5B5A28FA" w14:textId="64C89C43"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responde alla dona amantinent</w:t>
      </w:r>
      <w:r w:rsidR="006F646D" w:rsidRPr="00F641B0">
        <w:rPr>
          <w:rFonts w:ascii="Times" w:hAnsi="Times" w:cs="Times New Roman"/>
          <w:color w:val="000000" w:themeColor="text1"/>
          <w:lang w:val="en-US"/>
        </w:rPr>
        <w:t>,</w:t>
      </w:r>
    </w:p>
    <w:p w14:paraId="2CE2F3EF" w14:textId="40230CA7" w:rsidR="00494185" w:rsidRPr="00F641B0" w:rsidRDefault="0096522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006E47A0" w:rsidRPr="00F641B0">
        <w:rPr>
          <w:rFonts w:ascii="Times" w:hAnsi="Times" w:cs="Times New Roman"/>
          <w:color w:val="000000" w:themeColor="text1"/>
          <w:lang w:val="en-US"/>
        </w:rPr>
        <w:t>i disse av</w:t>
      </w:r>
      <w:r w:rsidR="00671642" w:rsidRPr="00F641B0">
        <w:rPr>
          <w:rFonts w:ascii="Times" w:hAnsi="Times" w:cs="Times New Roman"/>
          <w:color w:val="000000" w:themeColor="text1"/>
          <w:lang w:val="en-US"/>
        </w:rPr>
        <w:t>anti che questa onta v</w:t>
      </w:r>
      <w:r w:rsidR="00494185" w:rsidRPr="00F641B0">
        <w:rPr>
          <w:rFonts w:ascii="Times" w:hAnsi="Times" w:cs="Times New Roman"/>
          <w:color w:val="000000" w:themeColor="text1"/>
          <w:lang w:val="en-US"/>
        </w:rPr>
        <w:t>egnisse a co</w:t>
      </w:r>
      <w:r w:rsidR="00494185" w:rsidRPr="00F641B0">
        <w:rPr>
          <w:rFonts w:ascii="Times" w:hAnsi="Times" w:cs="Times New Roman"/>
          <w:i/>
          <w:iCs/>
          <w:color w:val="000000" w:themeColor="text1"/>
          <w:lang w:val="en-US"/>
        </w:rPr>
        <w:t>m</w:t>
      </w:r>
      <w:r w:rsidR="00494185" w:rsidRPr="00F641B0">
        <w:rPr>
          <w:rFonts w:ascii="Times" w:hAnsi="Times" w:cs="Times New Roman"/>
          <w:color w:val="000000" w:themeColor="text1"/>
          <w:lang w:val="en-US"/>
        </w:rPr>
        <w:t>plimant</w:t>
      </w:r>
    </w:p>
    <w:p w14:paraId="19B4EDFF" w14:textId="279C89AD" w:rsidR="00494185" w:rsidRPr="00F641B0" w:rsidRDefault="005D283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965226"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de·llui</w:t>
      </w:r>
      <w:r w:rsidR="006F646D" w:rsidRPr="00F641B0">
        <w:rPr>
          <w:rFonts w:ascii="Times" w:hAnsi="Times" w:cs="Times New Roman"/>
          <w:color w:val="000000" w:themeColor="text1"/>
          <w:lang w:val="en-US"/>
        </w:rPr>
        <w:t xml:space="preserve"> </w:t>
      </w:r>
      <w:r w:rsidR="00CC68C1">
        <w:rPr>
          <w:rFonts w:ascii="Times" w:hAnsi="Times" w:cs="Times New Roman"/>
          <w:color w:val="000000" w:themeColor="text1"/>
          <w:lang w:val="en-US"/>
        </w:rPr>
        <w:t xml:space="preserve">se </w:t>
      </w:r>
      <w:r w:rsidR="0079117B">
        <w:rPr>
          <w:rFonts w:ascii="Times" w:hAnsi="Times" w:cs="Times New Roman"/>
          <w:color w:val="000000" w:themeColor="text1"/>
          <w:lang w:val="en-US"/>
        </w:rPr>
        <w:t>ll</w:t>
      </w:r>
      <w:r w:rsidR="006F646D" w:rsidRPr="00F641B0">
        <w:rPr>
          <w:rFonts w:ascii="Times" w:hAnsi="Times" w:cs="Times New Roman"/>
          <w:color w:val="000000" w:themeColor="text1"/>
          <w:lang w:val="en-US"/>
        </w:rPr>
        <w:t>a</w:t>
      </w:r>
      <w:r w:rsidR="00614164" w:rsidRPr="00F641B0">
        <w:rPr>
          <w:rFonts w:ascii="Times" w:hAnsi="Times" w:cs="Times New Roman"/>
          <w:color w:val="000000" w:themeColor="text1"/>
          <w:lang w:val="en-US"/>
        </w:rPr>
        <w:t>serav</w:t>
      </w:r>
      <w:r w:rsidR="00494185" w:rsidRPr="00F641B0">
        <w:rPr>
          <w:rFonts w:ascii="Times" w:hAnsi="Times" w:cs="Times New Roman"/>
          <w:color w:val="000000" w:themeColor="text1"/>
          <w:lang w:val="en-US"/>
        </w:rPr>
        <w:t>e far tal</w:t>
      </w:r>
      <w:r w:rsidR="00614164" w:rsidRPr="00F641B0">
        <w:rPr>
          <w:rFonts w:ascii="Times" w:hAnsi="Times" w:cs="Times New Roman"/>
          <w:color w:val="000000" w:themeColor="text1"/>
          <w:lang w:val="en-US"/>
        </w:rPr>
        <w:t xml:space="preserve"> </w:t>
      </w:r>
      <w:r w:rsidR="00494185" w:rsidRPr="00F641B0">
        <w:rPr>
          <w:rFonts w:ascii="Times" w:hAnsi="Times" w:cs="Times New Roman"/>
          <w:color w:val="000000" w:themeColor="text1"/>
          <w:lang w:val="en-US"/>
        </w:rPr>
        <w:t>tromant</w:t>
      </w:r>
    </w:p>
    <w:p w14:paraId="4D1AFEC4" w14:textId="16698D44" w:rsidR="00494185" w:rsidRPr="00F641B0" w:rsidRDefault="0096522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w:t>
      </w:r>
      <w:r w:rsidR="00CC68C1">
        <w:rPr>
          <w:rFonts w:ascii="Times" w:hAnsi="Times" w:cs="Times New Roman"/>
          <w:color w:val="000000" w:themeColor="text1"/>
          <w:lang w:val="en-US"/>
        </w:rPr>
        <w:t xml:space="preserve">de </w:t>
      </w:r>
      <w:r w:rsidR="00180088">
        <w:rPr>
          <w:rFonts w:ascii="Times" w:hAnsi="Times" w:cs="Times New Roman"/>
          <w:color w:val="000000" w:themeColor="text1"/>
          <w:lang w:val="en-US"/>
        </w:rPr>
        <w:t>ll</w:t>
      </w:r>
      <w:r w:rsidR="00D061C9" w:rsidRPr="00F641B0">
        <w:rPr>
          <w:rFonts w:ascii="Times" w:hAnsi="Times" w:cs="Times New Roman"/>
          <w:color w:val="000000" w:themeColor="text1"/>
          <w:lang w:val="en-US"/>
        </w:rPr>
        <w:t>aron no fo fato mai</w:t>
      </w:r>
      <w:r w:rsidR="00494185" w:rsidRPr="00F641B0">
        <w:rPr>
          <w:rFonts w:ascii="Times" w:hAnsi="Times" w:cs="Times New Roman"/>
          <w:color w:val="000000" w:themeColor="text1"/>
          <w:lang w:val="en-US"/>
        </w:rPr>
        <w:t xml:space="preserve"> si grant</w:t>
      </w:r>
    </w:p>
    <w:p w14:paraId="1FAC88B6" w14:textId="6F5BD479"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de traditor che mai fesse tradimant</w:t>
      </w:r>
      <w:r w:rsidR="00614164" w:rsidRPr="00F641B0">
        <w:rPr>
          <w:rFonts w:ascii="Times" w:hAnsi="Times" w:cs="Times New Roman"/>
          <w:color w:val="000000" w:themeColor="text1"/>
          <w:lang w:val="en-US"/>
        </w:rPr>
        <w:t>.</w:t>
      </w:r>
    </w:p>
    <w:p w14:paraId="390569FC" w14:textId="472FE084" w:rsidR="00494185" w:rsidRPr="00F641B0" w:rsidRDefault="00AD6B3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la dona </w:t>
      </w:r>
      <w:r w:rsidR="006F646D" w:rsidRPr="00F641B0">
        <w:rPr>
          <w:rFonts w:ascii="Times" w:hAnsi="Times" w:cs="Times New Roman"/>
          <w:color w:val="000000" w:themeColor="text1"/>
          <w:lang w:val="en-US"/>
        </w:rPr>
        <w:t>l'ol</w:t>
      </w:r>
      <w:r w:rsidRPr="00F641B0">
        <w:rPr>
          <w:rFonts w:ascii="Times" w:hAnsi="Times" w:cs="Times New Roman"/>
          <w:color w:val="000000" w:themeColor="text1"/>
          <w:lang w:val="en-US"/>
        </w:rPr>
        <w:t>dì</w:t>
      </w:r>
      <w:r w:rsidR="00965226" w:rsidRPr="00F641B0">
        <w:rPr>
          <w:rFonts w:ascii="Times" w:hAnsi="Times" w:cs="Times New Roman"/>
          <w:color w:val="000000" w:themeColor="text1"/>
          <w:lang w:val="en-US"/>
        </w:rPr>
        <w:t>,</w:t>
      </w:r>
      <w:r w:rsidR="006F646D" w:rsidRPr="00F641B0">
        <w:rPr>
          <w:rStyle w:val="FootnoteReference"/>
          <w:rFonts w:ascii="Times" w:hAnsi="Times" w:cs="Times New Roman"/>
          <w:color w:val="000000" w:themeColor="text1"/>
          <w:lang w:val="en-US"/>
        </w:rPr>
        <w:footnoteReference w:id="126"/>
      </w:r>
      <w:r w:rsidR="006F646D" w:rsidRPr="00F641B0">
        <w:rPr>
          <w:rFonts w:ascii="Times" w:hAnsi="Times" w:cs="Times New Roman"/>
          <w:color w:val="000000" w:themeColor="text1"/>
          <w:lang w:val="en-US"/>
        </w:rPr>
        <w:t xml:space="preserve"> ella fo de mal</w:t>
      </w:r>
      <w:r w:rsidR="00494185" w:rsidRPr="00F641B0">
        <w:rPr>
          <w:rFonts w:ascii="Times" w:hAnsi="Times" w:cs="Times New Roman"/>
          <w:color w:val="000000" w:themeColor="text1"/>
          <w:lang w:val="en-US"/>
        </w:rPr>
        <w:t>talent</w:t>
      </w:r>
    </w:p>
    <w:p w14:paraId="1FBFC769" w14:textId="4685F8C5" w:rsidR="00494185" w:rsidRPr="00F641B0" w:rsidRDefault="00AD6B3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o menaçà</w:t>
      </w:r>
      <w:r w:rsidR="00494185" w:rsidRPr="00F641B0">
        <w:rPr>
          <w:rFonts w:ascii="Times" w:hAnsi="Times" w:cs="Times New Roman"/>
          <w:color w:val="000000" w:themeColor="text1"/>
          <w:lang w:val="en-US"/>
        </w:rPr>
        <w:t xml:space="preserve"> forte duramant</w:t>
      </w:r>
    </w:p>
    <w:p w14:paraId="1B51B8F9" w14:textId="135486F1" w:rsidR="00494185" w:rsidRPr="00F641B0" w:rsidRDefault="0061416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Ch’ella criderav</w:t>
      </w:r>
      <w:r w:rsidR="00CC68C1">
        <w:rPr>
          <w:rFonts w:ascii="Times" w:hAnsi="Times" w:cs="Times New Roman"/>
          <w:color w:val="000000" w:themeColor="text1"/>
          <w:lang w:val="en-US"/>
        </w:rPr>
        <w:t>e algun in·</w:t>
      </w:r>
      <w:r w:rsidR="00494185" w:rsidRPr="00F641B0">
        <w:rPr>
          <w:rFonts w:ascii="Times" w:hAnsi="Times" w:cs="Times New Roman"/>
          <w:color w:val="000000" w:themeColor="text1"/>
          <w:lang w:val="en-US"/>
        </w:rPr>
        <w:t>llo pallaço grant</w:t>
      </w:r>
    </w:p>
    <w:p w14:paraId="2931FA48" w14:textId="445919A2"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614164" w:rsidRPr="00F641B0">
        <w:rPr>
          <w:rFonts w:ascii="Times" w:hAnsi="Times" w:cs="Times New Roman"/>
          <w:color w:val="000000" w:themeColor="text1"/>
          <w:lang w:val="en-US"/>
        </w:rPr>
        <w:t>’el non sserav</w:t>
      </w:r>
      <w:r w:rsidRPr="00F641B0">
        <w:rPr>
          <w:rFonts w:ascii="Times" w:hAnsi="Times" w:cs="Times New Roman"/>
          <w:color w:val="000000" w:themeColor="text1"/>
          <w:lang w:val="en-US"/>
        </w:rPr>
        <w:t>e algun in lo pal</w:t>
      </w:r>
      <w:r w:rsidR="00D061C9" w:rsidRPr="00F641B0">
        <w:rPr>
          <w:rFonts w:ascii="Times" w:hAnsi="Times" w:cs="Times New Roman"/>
          <w:color w:val="000000" w:themeColor="text1"/>
          <w:lang w:val="en-US"/>
        </w:rPr>
        <w:t>a</w:t>
      </w:r>
      <w:r w:rsidRPr="00F641B0">
        <w:rPr>
          <w:rFonts w:ascii="Times" w:hAnsi="Times" w:cs="Times New Roman"/>
          <w:color w:val="000000" w:themeColor="text1"/>
          <w:lang w:val="en-US"/>
        </w:rPr>
        <w:t>ço grant</w:t>
      </w:r>
    </w:p>
    <w:p w14:paraId="7D5B5D1E" w14:textId="48E32E4C" w:rsidR="00494185" w:rsidRPr="00F641B0" w:rsidRDefault="0061416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 v</w:t>
      </w:r>
      <w:r w:rsidR="004764CE" w:rsidRPr="00F641B0">
        <w:rPr>
          <w:rFonts w:ascii="Times" w:hAnsi="Times" w:cs="Times New Roman"/>
          <w:color w:val="000000" w:themeColor="text1"/>
          <w:lang w:val="en-US"/>
        </w:rPr>
        <w:t xml:space="preserve">egnisse </w:t>
      </w:r>
      <w:r w:rsidR="00180088">
        <w:rPr>
          <w:rFonts w:ascii="Times" w:hAnsi="Times" w:cs="Times New Roman"/>
          <w:color w:val="000000" w:themeColor="text1"/>
          <w:lang w:val="en-US"/>
        </w:rPr>
        <w:t>a·ll</w:t>
      </w:r>
      <w:r w:rsidR="00494185" w:rsidRPr="00F641B0">
        <w:rPr>
          <w:rFonts w:ascii="Times" w:hAnsi="Times" w:cs="Times New Roman"/>
          <w:color w:val="000000" w:themeColor="text1"/>
          <w:lang w:val="en-US"/>
        </w:rPr>
        <w:t>ie tosto corant</w:t>
      </w:r>
      <w:r w:rsidR="006F646D" w:rsidRPr="00F641B0">
        <w:rPr>
          <w:rFonts w:ascii="Times" w:hAnsi="Times" w:cs="Times New Roman"/>
          <w:color w:val="000000" w:themeColor="text1"/>
          <w:lang w:val="en-US"/>
        </w:rPr>
        <w:t>,</w:t>
      </w:r>
    </w:p>
    <w:p w14:paraId="3510343F" w14:textId="1F9A7252" w:rsidR="00494185" w:rsidRPr="00F641B0" w:rsidRDefault="0061416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tuti ella dirav</w:t>
      </w:r>
      <w:r w:rsidR="00494185" w:rsidRPr="00F641B0">
        <w:rPr>
          <w:rFonts w:ascii="Times" w:hAnsi="Times" w:cs="Times New Roman"/>
          <w:color w:val="000000" w:themeColor="text1"/>
          <w:lang w:val="en-US"/>
        </w:rPr>
        <w:t>e amantinant</w:t>
      </w:r>
    </w:p>
    <w:p w14:paraId="49B1218A" w14:textId="63022449" w:rsidR="00494185" w:rsidRPr="00F641B0" w:rsidRDefault="00AD6B3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w:t>
      </w:r>
      <w:r w:rsidR="006F646D" w:rsidRPr="00F641B0">
        <w:rPr>
          <w:rFonts w:ascii="Times" w:hAnsi="Times" w:cs="Times New Roman"/>
          <w:color w:val="000000" w:themeColor="text1"/>
          <w:lang w:val="en-US"/>
        </w:rPr>
        <w:t>forçar</w:t>
      </w:r>
      <w:r w:rsidR="006E47A0" w:rsidRPr="00F641B0">
        <w:rPr>
          <w:rFonts w:ascii="Times" w:hAnsi="Times" w:cs="Times New Roman"/>
          <w:color w:val="000000" w:themeColor="text1"/>
          <w:lang w:val="en-US"/>
        </w:rPr>
        <w:t>la volev</w:t>
      </w:r>
      <w:r w:rsidR="00494185" w:rsidRPr="00F641B0">
        <w:rPr>
          <w:rFonts w:ascii="Times" w:hAnsi="Times" w:cs="Times New Roman"/>
          <w:color w:val="000000" w:themeColor="text1"/>
          <w:lang w:val="en-US"/>
        </w:rPr>
        <w:t>a sto felon seduant</w:t>
      </w:r>
      <w:r w:rsidR="006F646D" w:rsidRPr="00F641B0">
        <w:rPr>
          <w:rFonts w:ascii="Times" w:hAnsi="Times" w:cs="Times New Roman"/>
          <w:color w:val="000000" w:themeColor="text1"/>
          <w:lang w:val="en-US"/>
        </w:rPr>
        <w:t>.</w:t>
      </w:r>
    </w:p>
    <w:p w14:paraId="2B607E01" w14:textId="0E2C019C" w:rsidR="00494185"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elo non li v</w:t>
      </w:r>
      <w:r w:rsidR="00614164" w:rsidRPr="00F641B0">
        <w:rPr>
          <w:rFonts w:ascii="Times" w:hAnsi="Times" w:cs="Times New Roman"/>
          <w:color w:val="000000" w:themeColor="text1"/>
          <w:lang w:val="en-US"/>
        </w:rPr>
        <w:t>alsse algun menaçar ni spav</w:t>
      </w:r>
      <w:r w:rsidR="00494185" w:rsidRPr="00F641B0">
        <w:rPr>
          <w:rFonts w:ascii="Times" w:hAnsi="Times" w:cs="Times New Roman"/>
          <w:color w:val="000000" w:themeColor="text1"/>
          <w:lang w:val="en-US"/>
        </w:rPr>
        <w:t>ent</w:t>
      </w:r>
    </w:p>
    <w:p w14:paraId="2FCEC228" w14:textId="28703BEC" w:rsidR="00494185" w:rsidRPr="00F641B0" w:rsidRDefault="0061416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dal conte ella podesse av</w:t>
      </w:r>
      <w:r w:rsidR="00494185" w:rsidRPr="00F641B0">
        <w:rPr>
          <w:rFonts w:ascii="Times" w:hAnsi="Times" w:cs="Times New Roman"/>
          <w:color w:val="000000" w:themeColor="text1"/>
          <w:lang w:val="en-US"/>
        </w:rPr>
        <w:t xml:space="preserve">er so </w:t>
      </w:r>
      <w:r w:rsidRPr="00F641B0">
        <w:rPr>
          <w:rFonts w:ascii="Times" w:hAnsi="Times" w:cs="Times New Roman"/>
          <w:color w:val="000000" w:themeColor="text1"/>
          <w:lang w:val="en-US"/>
        </w:rPr>
        <w:t>talen</w:t>
      </w:r>
      <w:r w:rsidR="006F646D" w:rsidRPr="00F641B0">
        <w:rPr>
          <w:rFonts w:ascii="Times" w:hAnsi="Times" w:cs="Times New Roman"/>
          <w:color w:val="000000" w:themeColor="text1"/>
          <w:lang w:val="en-US"/>
        </w:rPr>
        <w:t>t;</w:t>
      </w:r>
    </w:p>
    <w:p w14:paraId="29FB518C" w14:textId="3B3B336D" w:rsidR="00494185" w:rsidRPr="00F641B0" w:rsidRDefault="00614164"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se partì</w:t>
      </w:r>
      <w:r w:rsidR="00494185" w:rsidRPr="00F641B0">
        <w:rPr>
          <w:rFonts w:ascii="Times" w:hAnsi="Times" w:cs="Times New Roman"/>
          <w:color w:val="000000" w:themeColor="text1"/>
          <w:lang w:val="en-US"/>
        </w:rPr>
        <w:t xml:space="preserve"> da lei</w:t>
      </w:r>
      <w:r w:rsidRPr="00F641B0">
        <w:rPr>
          <w:rFonts w:ascii="Times" w:hAnsi="Times" w:cs="Times New Roman"/>
          <w:color w:val="000000" w:themeColor="text1"/>
          <w:lang w:val="en-US"/>
        </w:rPr>
        <w:t>, no fè</w:t>
      </w:r>
      <w:r w:rsidR="00494185" w:rsidRPr="00F641B0">
        <w:rPr>
          <w:rFonts w:ascii="Times" w:hAnsi="Times" w:cs="Times New Roman"/>
          <w:color w:val="000000" w:themeColor="text1"/>
          <w:lang w:val="en-US"/>
        </w:rPr>
        <w:t xml:space="preserve"> demoremant</w:t>
      </w:r>
      <w:r w:rsidR="00AD6B31" w:rsidRPr="00F641B0">
        <w:rPr>
          <w:rFonts w:ascii="Times" w:hAnsi="Times" w:cs="Times New Roman"/>
          <w:color w:val="000000" w:themeColor="text1"/>
          <w:lang w:val="en-US"/>
        </w:rPr>
        <w:t>.</w:t>
      </w:r>
    </w:p>
    <w:p w14:paraId="2974399C" w14:textId="260A3BF9" w:rsidR="00494185" w:rsidRPr="00F641B0" w:rsidRDefault="0049418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v</w:t>
      </w:r>
      <w:r w:rsidR="00B910FA" w:rsidRPr="00F641B0">
        <w:rPr>
          <w:rFonts w:ascii="Times" w:hAnsi="Times" w:cs="Times New Roman"/>
          <w:color w:val="000000" w:themeColor="text1"/>
          <w:lang w:val="en-US"/>
        </w:rPr>
        <w:t>'ò</w:t>
      </w:r>
      <w:r w:rsidRPr="00F641B0">
        <w:rPr>
          <w:rFonts w:ascii="Times" w:hAnsi="Times" w:cs="Times New Roman"/>
          <w:color w:val="000000" w:themeColor="text1"/>
          <w:lang w:val="en-US"/>
        </w:rPr>
        <w:t xml:space="preserve"> contado tuto lo faitemant</w:t>
      </w:r>
    </w:p>
    <w:p w14:paraId="6AD2CFAA" w14:textId="7C8DE957" w:rsidR="00494185" w:rsidRPr="00F641B0" w:rsidRDefault="00B910F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911A8A" w:rsidRPr="00F641B0">
        <w:rPr>
          <w:rFonts w:ascii="Times" w:hAnsi="Times" w:cs="Times New Roman"/>
          <w:color w:val="000000" w:themeColor="text1"/>
          <w:lang w:val="en-US"/>
        </w:rPr>
        <w:t>omo fo la cossa dadrié</w:t>
      </w:r>
      <w:r w:rsidR="00614164" w:rsidRPr="00F641B0">
        <w:rPr>
          <w:rFonts w:ascii="Times" w:hAnsi="Times" w:cs="Times New Roman"/>
          <w:color w:val="000000" w:themeColor="text1"/>
          <w:lang w:val="en-US"/>
        </w:rPr>
        <w:t xml:space="preserve"> e davant</w:t>
      </w:r>
      <w:r w:rsidR="00AD6B31" w:rsidRPr="00F641B0">
        <w:rPr>
          <w:rFonts w:ascii="Times" w:hAnsi="Times" w:cs="Times New Roman"/>
          <w:color w:val="000000" w:themeColor="text1"/>
          <w:lang w:val="en-US"/>
        </w:rPr>
        <w:t>.</w:t>
      </w:r>
    </w:p>
    <w:p w14:paraId="3AE479A5" w14:textId="3AA28F01" w:rsidR="0024062A" w:rsidRPr="00F641B0" w:rsidRDefault="00390A6F"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494185" w:rsidRPr="00F641B0">
        <w:rPr>
          <w:rFonts w:ascii="Times" w:hAnsi="Times" w:cs="Times New Roman"/>
          <w:color w:val="000000" w:themeColor="text1"/>
          <w:lang w:val="en-US"/>
        </w:rPr>
        <w:t xml:space="preserve"> me c</w:t>
      </w:r>
      <w:r w:rsidR="00494185" w:rsidRPr="00F641B0">
        <w:rPr>
          <w:rFonts w:ascii="Times" w:hAnsi="Times" w:cs="Times New Roman"/>
          <w:i/>
          <w:iCs/>
          <w:color w:val="000000" w:themeColor="text1"/>
          <w:lang w:val="en-US"/>
        </w:rPr>
        <w:t>on</w:t>
      </w:r>
      <w:r w:rsidR="00494185" w:rsidRPr="00F641B0">
        <w:rPr>
          <w:rFonts w:ascii="Times" w:hAnsi="Times" w:cs="Times New Roman"/>
          <w:color w:val="000000" w:themeColor="text1"/>
          <w:lang w:val="en-US"/>
        </w:rPr>
        <w:t>fonda s</w:t>
      </w:r>
      <w:r w:rsidR="00614164" w:rsidRPr="00F641B0">
        <w:rPr>
          <w:rFonts w:ascii="Times" w:hAnsi="Times" w:cs="Times New Roman"/>
          <w:color w:val="000000" w:themeColor="text1"/>
          <w:lang w:val="en-US"/>
        </w:rPr>
        <w:t>’</w:t>
      </w:r>
      <w:r w:rsidR="00494185" w:rsidRPr="00F641B0">
        <w:rPr>
          <w:rFonts w:ascii="Times" w:hAnsi="Times" w:cs="Times New Roman"/>
          <w:color w:val="000000" w:themeColor="text1"/>
          <w:lang w:val="en-US"/>
        </w:rPr>
        <w:t>el fo altramant</w:t>
      </w:r>
      <w:r w:rsidR="00614164" w:rsidRPr="00F641B0">
        <w:rPr>
          <w:rFonts w:ascii="Times" w:hAnsi="Times" w:cs="Times New Roman"/>
          <w:color w:val="000000" w:themeColor="text1"/>
          <w:lang w:val="en-US"/>
        </w:rPr>
        <w:t>.”</w:t>
      </w:r>
    </w:p>
    <w:p w14:paraId="0954E68B" w14:textId="240A2E4C" w:rsidR="00AD6B31" w:rsidRPr="00F641B0" w:rsidRDefault="00AD6B31" w:rsidP="009225F0">
      <w:pPr>
        <w:pStyle w:val="BodyTextFirstIndent2"/>
        <w:rPr>
          <w:rFonts w:ascii="Times" w:hAnsi="Times"/>
          <w:lang w:val="en-US"/>
        </w:rPr>
      </w:pPr>
      <w:r w:rsidRPr="00F641B0">
        <w:rPr>
          <w:rFonts w:ascii="Times" w:hAnsi="Times"/>
          <w:lang w:val="en-US"/>
        </w:rPr>
        <w:t>Laisse 34</w:t>
      </w:r>
    </w:p>
    <w:p w14:paraId="4958BB49" w14:textId="74B79ABB" w:rsidR="0024062A" w:rsidRPr="00F641B0" w:rsidRDefault="006E47A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lo re av</w:t>
      </w:r>
      <w:r w:rsidR="00AD6B31" w:rsidRPr="00F641B0">
        <w:rPr>
          <w:rFonts w:ascii="Times" w:hAnsi="Times" w:cs="Times New Roman"/>
          <w:color w:val="000000" w:themeColor="text1"/>
          <w:lang w:val="en-US"/>
        </w:rPr>
        <w:t>e la cameriera ascolté</w:t>
      </w:r>
      <w:r w:rsidR="006F646D" w:rsidRPr="00F641B0">
        <w:rPr>
          <w:rFonts w:ascii="Times" w:hAnsi="Times" w:cs="Times New Roman"/>
          <w:color w:val="000000" w:themeColor="text1"/>
          <w:lang w:val="en-US"/>
        </w:rPr>
        <w:t>,</w:t>
      </w:r>
    </w:p>
    <w:p w14:paraId="212FDBE9" w14:textId="4124D88D" w:rsidR="0024062A" w:rsidRPr="00F641B0" w:rsidRDefault="00B910F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w:t>
      </w:r>
      <w:r w:rsidR="000F75FA" w:rsidRPr="00F641B0">
        <w:rPr>
          <w:rFonts w:ascii="Times" w:hAnsi="Times" w:cs="Times New Roman"/>
          <w:color w:val="000000" w:themeColor="text1"/>
          <w:lang w:val="en-US"/>
        </w:rPr>
        <w:t>h</w:t>
      </w:r>
      <w:r w:rsidR="00180088">
        <w:rPr>
          <w:rFonts w:ascii="Times" w:hAnsi="Times" w:cs="Times New Roman"/>
          <w:color w:val="000000" w:themeColor="text1"/>
          <w:lang w:val="en-US"/>
        </w:rPr>
        <w:t>e·ll</w:t>
      </w:r>
      <w:r w:rsidR="00AD6B31" w:rsidRPr="00F641B0">
        <w:rPr>
          <w:rFonts w:ascii="Times" w:hAnsi="Times" w:cs="Times New Roman"/>
          <w:color w:val="000000" w:themeColor="text1"/>
          <w:lang w:val="en-US"/>
        </w:rPr>
        <w:t xml:space="preserve">o tradimento </w:t>
      </w:r>
      <w:r w:rsidR="000B23C1" w:rsidRPr="00F641B0">
        <w:rPr>
          <w:rFonts w:ascii="Times" w:hAnsi="Times" w:cs="Times New Roman"/>
          <w:color w:val="000000" w:themeColor="text1"/>
          <w:lang w:val="en-US"/>
        </w:rPr>
        <w:t>à</w:t>
      </w:r>
      <w:r w:rsidR="00AD6B31" w:rsidRPr="00F641B0">
        <w:rPr>
          <w:rFonts w:ascii="Times" w:hAnsi="Times" w:cs="Times New Roman"/>
          <w:color w:val="000000" w:themeColor="text1"/>
          <w:lang w:val="en-US"/>
        </w:rPr>
        <w:t xml:space="preserve"> dito e conté,</w:t>
      </w:r>
    </w:p>
    <w:p w14:paraId="582D2C3D" w14:textId="4D0BF3D2" w:rsidR="0024062A" w:rsidRPr="00F641B0" w:rsidRDefault="00510BD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(26R) </w:t>
      </w:r>
      <w:r w:rsidR="00AD6B31" w:rsidRPr="00F641B0">
        <w:rPr>
          <w:rFonts w:ascii="Times" w:hAnsi="Times" w:cs="Times New Roman"/>
          <w:color w:val="000000" w:themeColor="text1"/>
          <w:lang w:val="en-US"/>
        </w:rPr>
        <w:t xml:space="preserve">A gran </w:t>
      </w:r>
      <w:r w:rsidR="00CC68C1">
        <w:rPr>
          <w:rFonts w:ascii="Times" w:hAnsi="Times" w:cs="Times New Roman"/>
          <w:color w:val="000000" w:themeColor="text1"/>
          <w:lang w:val="en-US"/>
        </w:rPr>
        <w:t>meravei</w:t>
      </w:r>
      <w:r w:rsidR="005843EF" w:rsidRPr="00F641B0">
        <w:rPr>
          <w:rFonts w:ascii="Times" w:hAnsi="Times" w:cs="Times New Roman"/>
          <w:color w:val="000000" w:themeColor="text1"/>
          <w:lang w:val="en-US"/>
        </w:rPr>
        <w:t>a</w:t>
      </w:r>
      <w:r w:rsidR="00E41FFA" w:rsidRPr="00F641B0">
        <w:rPr>
          <w:rFonts w:ascii="Times" w:hAnsi="Times" w:cs="Times New Roman"/>
          <w:color w:val="000000" w:themeColor="text1"/>
          <w:lang w:val="en-US"/>
        </w:rPr>
        <w:t xml:space="preserve"> ell fo penssé</w:t>
      </w:r>
      <w:r w:rsidR="000B23C1" w:rsidRPr="00F641B0">
        <w:rPr>
          <w:rFonts w:ascii="Times" w:hAnsi="Times" w:cs="Times New Roman"/>
          <w:color w:val="000000" w:themeColor="text1"/>
          <w:lang w:val="en-US"/>
        </w:rPr>
        <w:t>.</w:t>
      </w:r>
    </w:p>
    <w:p w14:paraId="58070709" w14:textId="683B7083"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duc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006F646D" w:rsidRPr="00F641B0">
        <w:rPr>
          <w:rFonts w:ascii="Times" w:hAnsi="Times" w:cs="Times New Roman"/>
          <w:color w:val="000000" w:themeColor="text1"/>
          <w:lang w:val="en-US"/>
        </w:rPr>
        <w:t xml:space="preserve"> fo de </w:t>
      </w:r>
      <w:r w:rsidR="00B80C56" w:rsidRPr="00F641B0">
        <w:rPr>
          <w:rFonts w:ascii="Times" w:hAnsi="Times" w:cs="Times New Roman"/>
          <w:color w:val="000000" w:themeColor="text1"/>
          <w:lang w:val="en-US"/>
        </w:rPr>
        <w:t>malla</w:t>
      </w:r>
      <w:r w:rsidR="00E41FFA" w:rsidRPr="00F641B0">
        <w:rPr>
          <w:rFonts w:ascii="Times" w:hAnsi="Times" w:cs="Times New Roman"/>
          <w:color w:val="000000" w:themeColor="text1"/>
          <w:lang w:val="en-US"/>
        </w:rPr>
        <w:t>volenté</w:t>
      </w:r>
    </w:p>
    <w:p w14:paraId="20A5CD2C" w14:textId="181C03FE"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 re çura a</w:t>
      </w:r>
      <w:r w:rsidR="000B23C1" w:rsidRPr="00F641B0">
        <w:rPr>
          <w:rFonts w:ascii="Times" w:hAnsi="Times" w:cs="Times New Roman"/>
          <w:color w:val="000000" w:themeColor="text1"/>
          <w:lang w:val="en-US"/>
        </w:rPr>
        <w:t>lla Santa T</w:t>
      </w:r>
      <w:r w:rsidR="00E41FFA" w:rsidRPr="00F641B0">
        <w:rPr>
          <w:rFonts w:ascii="Times" w:hAnsi="Times" w:cs="Times New Roman"/>
          <w:color w:val="000000" w:themeColor="text1"/>
          <w:lang w:val="en-US"/>
        </w:rPr>
        <w:t>rinité</w:t>
      </w:r>
    </w:p>
    <w:p w14:paraId="13BCCFDA" w14:textId="1AE38569"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0B23C1" w:rsidRPr="00F641B0">
        <w:rPr>
          <w:rFonts w:ascii="Times" w:hAnsi="Times" w:cs="Times New Roman"/>
          <w:color w:val="000000" w:themeColor="text1"/>
          <w:lang w:val="en-US"/>
        </w:rPr>
        <w:t>he Sufia</w:t>
      </w:r>
      <w:r w:rsidR="006F646D" w:rsidRPr="00F641B0">
        <w:rPr>
          <w:rFonts w:ascii="Times" w:hAnsi="Times" w:cs="Times New Roman"/>
          <w:color w:val="000000" w:themeColor="text1"/>
          <w:lang w:val="en-US"/>
        </w:rPr>
        <w:t>,</w:t>
      </w:r>
      <w:r w:rsidR="000B23C1" w:rsidRPr="00F641B0">
        <w:rPr>
          <w:rFonts w:ascii="Times" w:hAnsi="Times" w:cs="Times New Roman"/>
          <w:color w:val="000000" w:themeColor="text1"/>
          <w:lang w:val="en-US"/>
        </w:rPr>
        <w:t xml:space="preserve"> ch’elo avev</w:t>
      </w:r>
      <w:r w:rsidR="00E41FFA" w:rsidRPr="00F641B0">
        <w:rPr>
          <w:rFonts w:ascii="Times" w:hAnsi="Times" w:cs="Times New Roman"/>
          <w:color w:val="000000" w:themeColor="text1"/>
          <w:lang w:val="en-US"/>
        </w:rPr>
        <w:t>a tanto amé</w:t>
      </w:r>
      <w:r w:rsidR="006F646D" w:rsidRPr="00F641B0">
        <w:rPr>
          <w:rFonts w:ascii="Times" w:hAnsi="Times" w:cs="Times New Roman"/>
          <w:color w:val="000000" w:themeColor="text1"/>
          <w:lang w:val="en-US"/>
        </w:rPr>
        <w:t>,</w:t>
      </w:r>
    </w:p>
    <w:p w14:paraId="4D7EA0E2" w14:textId="26EAB208"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aspramen</w:t>
      </w:r>
      <w:r w:rsidR="000B23C1" w:rsidRPr="00F641B0">
        <w:rPr>
          <w:rFonts w:ascii="Times" w:hAnsi="Times" w:cs="Times New Roman"/>
          <w:color w:val="000000" w:themeColor="text1"/>
          <w:lang w:val="en-US"/>
        </w:rPr>
        <w:t>te la farà</w:t>
      </w:r>
      <w:r w:rsidR="00E41FFA" w:rsidRPr="00F641B0">
        <w:rPr>
          <w:rFonts w:ascii="Times" w:hAnsi="Times" w:cs="Times New Roman"/>
          <w:color w:val="000000" w:themeColor="text1"/>
          <w:lang w:val="en-US"/>
        </w:rPr>
        <w:t xml:space="preserve"> çudegé</w:t>
      </w:r>
    </w:p>
    <w:p w14:paraId="0DEECAE8" w14:textId="3CF802B2"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E41FFA" w:rsidRPr="00F641B0">
        <w:rPr>
          <w:rFonts w:ascii="Times" w:hAnsi="Times" w:cs="Times New Roman"/>
          <w:color w:val="000000" w:themeColor="text1"/>
          <w:lang w:val="en-US"/>
        </w:rPr>
        <w:t>h</w:t>
      </w:r>
      <w:r w:rsidR="000B23C1" w:rsidRPr="00F641B0">
        <w:rPr>
          <w:rFonts w:ascii="Times" w:hAnsi="Times" w:cs="Times New Roman"/>
          <w:color w:val="000000" w:themeColor="text1"/>
          <w:lang w:val="en-US"/>
        </w:rPr>
        <w:t>’</w:t>
      </w:r>
      <w:r w:rsidR="00E41FFA" w:rsidRPr="00F641B0">
        <w:rPr>
          <w:rFonts w:ascii="Times" w:hAnsi="Times" w:cs="Times New Roman"/>
          <w:color w:val="000000" w:themeColor="text1"/>
          <w:lang w:val="en-US"/>
        </w:rPr>
        <w:t xml:space="preserve">el </w:t>
      </w:r>
      <w:r w:rsidR="00AF1BC5" w:rsidRPr="00F641B0">
        <w:rPr>
          <w:rFonts w:ascii="Times" w:hAnsi="Times" w:cs="Times New Roman"/>
          <w:color w:val="000000" w:themeColor="text1"/>
          <w:lang w:val="en-US"/>
        </w:rPr>
        <w:t>s</w:t>
      </w:r>
      <w:r w:rsidR="00850C11" w:rsidRPr="00F641B0">
        <w:rPr>
          <w:rFonts w:ascii="Times" w:hAnsi="Times" w:cs="Times New Roman"/>
          <w:color w:val="000000" w:themeColor="text1"/>
          <w:lang w:val="en-US"/>
        </w:rPr>
        <w:t>'</w:t>
      </w:r>
      <w:r w:rsidR="00AF1BC5" w:rsidRPr="00F641B0">
        <w:rPr>
          <w:rFonts w:ascii="Times" w:hAnsi="Times" w:cs="Times New Roman"/>
          <w:color w:val="000000" w:themeColor="text1"/>
          <w:lang w:val="en-US"/>
        </w:rPr>
        <w:t>en</w:t>
      </w:r>
      <w:r w:rsidR="00817AEE" w:rsidRPr="00F641B0">
        <w:rPr>
          <w:rFonts w:ascii="Times" w:hAnsi="Times" w:cs="Times New Roman"/>
          <w:color w:val="000000" w:themeColor="text1"/>
          <w:lang w:val="en-US"/>
        </w:rPr>
        <w:t xml:space="preserve"> </w:t>
      </w:r>
      <w:r w:rsidR="000B23C1" w:rsidRPr="00F641B0">
        <w:rPr>
          <w:rFonts w:ascii="Times" w:hAnsi="Times" w:cs="Times New Roman"/>
          <w:color w:val="000000" w:themeColor="text1"/>
          <w:lang w:val="en-US"/>
        </w:rPr>
        <w:t>merevierà</w:t>
      </w:r>
      <w:r w:rsidR="00E41FFA" w:rsidRPr="00F641B0">
        <w:rPr>
          <w:rFonts w:ascii="Times" w:hAnsi="Times" w:cs="Times New Roman"/>
          <w:color w:val="000000" w:themeColor="text1"/>
          <w:lang w:val="en-US"/>
        </w:rPr>
        <w:t xml:space="preserve"> tuta la</w:t>
      </w:r>
      <w:r w:rsidR="00164AE0" w:rsidRPr="00F641B0">
        <w:rPr>
          <w:rFonts w:ascii="Times" w:hAnsi="Times" w:cs="Times New Roman"/>
          <w:color w:val="000000" w:themeColor="text1"/>
          <w:lang w:val="en-US"/>
        </w:rPr>
        <w:t xml:space="preserve"> </w:t>
      </w:r>
      <w:r w:rsidR="0096556B" w:rsidRPr="00F641B0">
        <w:rPr>
          <w:rFonts w:ascii="Times" w:hAnsi="Times" w:cs="Times New Roman"/>
          <w:i/>
          <w:color w:val="000000" w:themeColor="text1"/>
          <w:lang w:val="en-US"/>
        </w:rPr>
        <w:t>c</w:t>
      </w:r>
      <w:r w:rsidR="00164AE0" w:rsidRPr="00F641B0">
        <w:rPr>
          <w:rFonts w:ascii="Times" w:hAnsi="Times" w:cs="Times New Roman"/>
          <w:i/>
          <w:color w:val="000000" w:themeColor="text1"/>
          <w:lang w:val="en-US"/>
        </w:rPr>
        <w:t>rist</w:t>
      </w:r>
      <w:r w:rsidR="00E41FFA" w:rsidRPr="00F641B0">
        <w:rPr>
          <w:rFonts w:ascii="Times" w:hAnsi="Times" w:cs="Times New Roman"/>
          <w:color w:val="000000" w:themeColor="text1"/>
          <w:lang w:val="en-US"/>
        </w:rPr>
        <w:t>ienté</w:t>
      </w:r>
      <w:r w:rsidR="00363BCA" w:rsidRPr="00F641B0">
        <w:rPr>
          <w:rFonts w:ascii="Times" w:hAnsi="Times" w:cs="Times New Roman"/>
          <w:color w:val="000000" w:themeColor="text1"/>
          <w:lang w:val="en-US"/>
        </w:rPr>
        <w:t>.</w:t>
      </w:r>
    </w:p>
    <w:p w14:paraId="1CEAE0BA" w14:textId="00AA2433" w:rsidR="0024062A" w:rsidRPr="00F641B0" w:rsidRDefault="005C0F0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fo sav</w:t>
      </w:r>
      <w:r w:rsidR="00E41FFA" w:rsidRPr="00F641B0">
        <w:rPr>
          <w:rFonts w:ascii="Times" w:hAnsi="Times" w:cs="Times New Roman"/>
          <w:color w:val="000000" w:themeColor="text1"/>
          <w:lang w:val="en-US"/>
        </w:rPr>
        <w:t>io e ben adotriné</w:t>
      </w:r>
      <w:r w:rsidR="006F646D" w:rsidRPr="00F641B0">
        <w:rPr>
          <w:rFonts w:ascii="Times" w:hAnsi="Times" w:cs="Times New Roman"/>
          <w:color w:val="000000" w:themeColor="text1"/>
          <w:lang w:val="en-US"/>
        </w:rPr>
        <w:t>,</w:t>
      </w:r>
    </w:p>
    <w:p w14:paraId="79BC0D1E" w14:textId="5B647358"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5C0F0A" w:rsidRPr="00F641B0">
        <w:rPr>
          <w:rFonts w:ascii="Times" w:hAnsi="Times" w:cs="Times New Roman"/>
          <w:color w:val="000000" w:themeColor="text1"/>
          <w:lang w:val="en-US"/>
        </w:rPr>
        <w:t xml:space="preserve"> </w:t>
      </w:r>
      <w:r w:rsidR="006F646D" w:rsidRPr="00F641B0">
        <w:rPr>
          <w:rFonts w:ascii="Times" w:hAnsi="Times" w:cs="Times New Roman"/>
          <w:color w:val="000000" w:themeColor="text1"/>
          <w:lang w:val="en-US"/>
        </w:rPr>
        <w:t>çà</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00E41FFA" w:rsidRPr="00F641B0">
        <w:rPr>
          <w:rFonts w:ascii="Times" w:hAnsi="Times" w:cs="Times New Roman"/>
          <w:color w:val="000000" w:themeColor="text1"/>
          <w:lang w:val="en-US"/>
        </w:rPr>
        <w:t xml:space="preserve"> ira ell non fo turbé</w:t>
      </w:r>
      <w:r w:rsidR="006F646D" w:rsidRPr="00F641B0">
        <w:rPr>
          <w:rFonts w:ascii="Times" w:hAnsi="Times" w:cs="Times New Roman"/>
          <w:color w:val="000000" w:themeColor="text1"/>
          <w:lang w:val="en-US"/>
        </w:rPr>
        <w:t>,</w:t>
      </w:r>
    </w:p>
    <w:p w14:paraId="3E503807" w14:textId="1D1E328D"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no mostra nulla mallav</w:t>
      </w:r>
      <w:r w:rsidR="00E41FFA" w:rsidRPr="00F641B0">
        <w:rPr>
          <w:rFonts w:ascii="Times" w:hAnsi="Times" w:cs="Times New Roman"/>
          <w:color w:val="000000" w:themeColor="text1"/>
          <w:lang w:val="en-US"/>
        </w:rPr>
        <w:t>olenté</w:t>
      </w:r>
      <w:r w:rsidR="006F646D" w:rsidRPr="00F641B0">
        <w:rPr>
          <w:rFonts w:ascii="Times" w:hAnsi="Times" w:cs="Times New Roman"/>
          <w:color w:val="000000" w:themeColor="text1"/>
          <w:lang w:val="en-US"/>
        </w:rPr>
        <w:t>.</w:t>
      </w:r>
    </w:p>
    <w:p w14:paraId="26822F66" w14:textId="7CAFB7A6" w:rsidR="0024062A" w:rsidRPr="00F641B0" w:rsidRDefault="005D2836"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Alora ell </w:t>
      </w:r>
      <w:r w:rsidR="005C0F0A" w:rsidRPr="00F641B0">
        <w:rPr>
          <w:rFonts w:ascii="Times" w:hAnsi="Times" w:cs="Times New Roman"/>
          <w:color w:val="000000" w:themeColor="text1"/>
          <w:lang w:val="en-US"/>
        </w:rPr>
        <w:t>à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00E41FFA" w:rsidRPr="00F641B0">
        <w:rPr>
          <w:rFonts w:ascii="Times" w:hAnsi="Times" w:cs="Times New Roman"/>
          <w:color w:val="000000" w:themeColor="text1"/>
          <w:lang w:val="en-US"/>
        </w:rPr>
        <w:t xml:space="preserve"> apellé</w:t>
      </w:r>
      <w:r w:rsidR="005C0F0A" w:rsidRPr="00F641B0">
        <w:rPr>
          <w:rFonts w:ascii="Times" w:hAnsi="Times" w:cs="Times New Roman"/>
          <w:color w:val="000000" w:themeColor="text1"/>
          <w:lang w:val="en-US"/>
        </w:rPr>
        <w:t>,</w:t>
      </w:r>
    </w:p>
    <w:p w14:paraId="6B612123" w14:textId="2FE4F84F" w:rsidR="0024062A" w:rsidRPr="00F641B0" w:rsidRDefault="005C0F0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Be</w:t>
      </w:r>
      <w:r w:rsidR="00E41FFA" w:rsidRPr="00F641B0">
        <w:rPr>
          <w:rFonts w:ascii="Times" w:hAnsi="Times" w:cs="Times New Roman"/>
          <w:color w:val="000000" w:themeColor="text1"/>
          <w:lang w:val="en-US"/>
        </w:rPr>
        <w:t>l fio</w:t>
      </w:r>
      <w:r w:rsidRPr="00F641B0">
        <w:rPr>
          <w:rFonts w:ascii="Times" w:hAnsi="Times" w:cs="Times New Roman"/>
          <w:color w:val="000000" w:themeColor="text1"/>
          <w:lang w:val="en-US"/>
        </w:rPr>
        <w:t>,”</w:t>
      </w:r>
      <w:r w:rsidR="00E41FFA"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’ello, “intendì</w:t>
      </w:r>
      <w:r w:rsidR="00E41FFA" w:rsidRPr="00F641B0">
        <w:rPr>
          <w:rFonts w:ascii="Times" w:hAnsi="Times" w:cs="Times New Roman"/>
          <w:color w:val="000000" w:themeColor="text1"/>
          <w:lang w:val="en-US"/>
        </w:rPr>
        <w:t xml:space="preserve"> mio penssé</w:t>
      </w:r>
      <w:r w:rsidR="00B6322C" w:rsidRPr="00F641B0">
        <w:rPr>
          <w:rFonts w:ascii="Times" w:hAnsi="Times" w:cs="Times New Roman"/>
          <w:color w:val="000000" w:themeColor="text1"/>
          <w:lang w:val="en-US"/>
        </w:rPr>
        <w:t>,</w:t>
      </w:r>
    </w:p>
    <w:p w14:paraId="084127B1" w14:textId="446169DD" w:rsidR="0024062A" w:rsidRPr="00F641B0" w:rsidRDefault="005C0F0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Del çudegar no </w:t>
      </w:r>
      <w:r w:rsidR="00024205">
        <w:rPr>
          <w:rFonts w:ascii="Times" w:hAnsi="Times" w:cs="Times New Roman"/>
          <w:color w:val="000000" w:themeColor="text1"/>
          <w:lang w:val="en-US"/>
        </w:rPr>
        <w:t>voio</w:t>
      </w:r>
      <w:r w:rsidR="0024062A" w:rsidRPr="00F641B0">
        <w:rPr>
          <w:rFonts w:ascii="Times" w:hAnsi="Times" w:cs="Times New Roman"/>
          <w:color w:val="000000" w:themeColor="text1"/>
          <w:lang w:val="en-US"/>
        </w:rPr>
        <w:t xml:space="preserve"> es</w:t>
      </w:r>
      <w:r w:rsidR="0024062A" w:rsidRPr="00F641B0">
        <w:rPr>
          <w:rFonts w:ascii="Times" w:hAnsi="Times" w:cs="Times New Roman"/>
          <w:i/>
          <w:iCs/>
          <w:color w:val="000000" w:themeColor="text1"/>
          <w:lang w:val="en-US"/>
        </w:rPr>
        <w:t>er</w:t>
      </w:r>
      <w:r w:rsidR="00E41FFA" w:rsidRPr="00F641B0">
        <w:rPr>
          <w:rFonts w:ascii="Times" w:hAnsi="Times" w:cs="Times New Roman"/>
          <w:color w:val="000000" w:themeColor="text1"/>
          <w:lang w:val="en-US"/>
        </w:rPr>
        <w:t xml:space="preserve"> blaxemé</w:t>
      </w:r>
      <w:r w:rsidR="00B6322C" w:rsidRPr="00F641B0">
        <w:rPr>
          <w:rFonts w:ascii="Times" w:hAnsi="Times" w:cs="Times New Roman"/>
          <w:color w:val="000000" w:themeColor="text1"/>
          <w:lang w:val="en-US"/>
        </w:rPr>
        <w:t>;</w:t>
      </w:r>
    </w:p>
    <w:p w14:paraId="469C5B09" w14:textId="063D74B2" w:rsidR="0024062A" w:rsidRPr="00F641B0" w:rsidRDefault="005C0F0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24062A" w:rsidRPr="00F641B0">
        <w:rPr>
          <w:rFonts w:ascii="Times" w:hAnsi="Times" w:cs="Times New Roman"/>
          <w:color w:val="000000" w:themeColor="text1"/>
          <w:lang w:val="en-US"/>
        </w:rPr>
        <w:t>mantinente prend</w:t>
      </w:r>
      <w:r w:rsidRPr="00F641B0">
        <w:rPr>
          <w:rFonts w:ascii="Times" w:hAnsi="Times" w:cs="Times New Roman"/>
          <w:color w:val="000000" w:themeColor="text1"/>
          <w:lang w:val="en-US"/>
        </w:rPr>
        <w:t>é</w:t>
      </w:r>
      <w:r w:rsidR="00E41FFA" w:rsidRPr="00F641B0">
        <w:rPr>
          <w:rFonts w:ascii="Times" w:hAnsi="Times" w:cs="Times New Roman"/>
          <w:color w:val="000000" w:themeColor="text1"/>
          <w:lang w:val="en-US"/>
        </w:rPr>
        <w:t xml:space="preserve"> un messaçé</w:t>
      </w:r>
      <w:r w:rsidR="00B6322C" w:rsidRPr="00F641B0">
        <w:rPr>
          <w:rFonts w:ascii="Times" w:hAnsi="Times" w:cs="Times New Roman"/>
          <w:color w:val="000000" w:themeColor="text1"/>
          <w:lang w:val="en-US"/>
        </w:rPr>
        <w:t>,</w:t>
      </w:r>
    </w:p>
    <w:p w14:paraId="775D48C6" w14:textId="67CC0DB4" w:rsidR="0024062A" w:rsidRPr="00F641B0" w:rsidRDefault="005C0F0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conte U</w:t>
      </w:r>
      <w:r w:rsidR="006E47A0" w:rsidRPr="00F641B0">
        <w:rPr>
          <w:rFonts w:ascii="Times" w:hAnsi="Times" w:cs="Times New Roman"/>
          <w:color w:val="000000" w:themeColor="text1"/>
          <w:lang w:val="en-US"/>
        </w:rPr>
        <w:t>go d'Alv</w:t>
      </w:r>
      <w:r w:rsidR="0024062A" w:rsidRPr="00F641B0">
        <w:rPr>
          <w:rFonts w:ascii="Times" w:hAnsi="Times" w:cs="Times New Roman"/>
          <w:color w:val="000000" w:themeColor="text1"/>
          <w:lang w:val="en-US"/>
        </w:rPr>
        <w:t>ernia si</w:t>
      </w:r>
      <w:r w:rsidR="006F646D" w:rsidRPr="00F641B0">
        <w:rPr>
          <w:rFonts w:ascii="Times" w:hAnsi="Times" w:cs="Times New Roman"/>
          <w:color w:val="000000" w:themeColor="text1"/>
          <w:lang w:val="en-US"/>
        </w:rPr>
        <w:t>·</w:t>
      </w:r>
      <w:r w:rsidRPr="00F641B0">
        <w:rPr>
          <w:rFonts w:ascii="Times" w:hAnsi="Times" w:cs="Times New Roman"/>
          <w:color w:val="000000" w:themeColor="text1"/>
          <w:lang w:val="en-US"/>
        </w:rPr>
        <w:t>l mandé</w:t>
      </w:r>
      <w:r w:rsidR="00B6322C" w:rsidRPr="00F641B0">
        <w:rPr>
          <w:rFonts w:ascii="Times" w:hAnsi="Times" w:cs="Times New Roman"/>
          <w:color w:val="000000" w:themeColor="text1"/>
          <w:lang w:val="en-US"/>
        </w:rPr>
        <w:t>,</w:t>
      </w:r>
    </w:p>
    <w:p w14:paraId="50BDD255" w14:textId="6BCFF476" w:rsidR="0024062A" w:rsidRPr="00F641B0" w:rsidRDefault="005C0F0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da mi</w:t>
      </w:r>
      <w:r w:rsidR="00B910FA" w:rsidRPr="00F641B0">
        <w:rPr>
          <w:rFonts w:ascii="Times" w:hAnsi="Times" w:cs="Times New Roman"/>
          <w:color w:val="000000" w:themeColor="text1"/>
          <w:lang w:val="en-US"/>
        </w:rPr>
        <w:t>a parte li messaçe</w:t>
      </w:r>
      <w:r w:rsidRPr="00F641B0">
        <w:rPr>
          <w:rFonts w:ascii="Times" w:hAnsi="Times" w:cs="Times New Roman"/>
          <w:color w:val="000000" w:themeColor="text1"/>
          <w:lang w:val="en-US"/>
        </w:rPr>
        <w:t xml:space="preserve"> </w:t>
      </w:r>
      <w:r w:rsidR="00850C11" w:rsidRPr="00F641B0">
        <w:rPr>
          <w:rFonts w:ascii="Times" w:hAnsi="Times" w:cs="Times New Roman"/>
          <w:color w:val="000000" w:themeColor="text1"/>
          <w:lang w:val="en-US"/>
        </w:rPr>
        <w:t xml:space="preserve">dì </w:t>
      </w:r>
      <w:r w:rsidRPr="00F641B0">
        <w:rPr>
          <w:rFonts w:ascii="Times" w:hAnsi="Times" w:cs="Times New Roman"/>
          <w:color w:val="000000" w:themeColor="text1"/>
          <w:lang w:val="en-US"/>
        </w:rPr>
        <w:t>e</w:t>
      </w:r>
      <w:r w:rsidR="00817AE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conté</w:t>
      </w:r>
    </w:p>
    <w:p w14:paraId="1D3AF134" w14:textId="2178AB45" w:rsidR="0024062A" w:rsidRPr="00F641B0" w:rsidRDefault="005C0F0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da mi el è ben afidé</w:t>
      </w:r>
      <w:r w:rsidR="00B6322C" w:rsidRPr="00F641B0">
        <w:rPr>
          <w:rFonts w:ascii="Times" w:hAnsi="Times" w:cs="Times New Roman"/>
          <w:color w:val="000000" w:themeColor="text1"/>
          <w:lang w:val="en-US"/>
        </w:rPr>
        <w:t>,</w:t>
      </w:r>
    </w:p>
    <w:p w14:paraId="79442810" w14:textId="2D4F39BA"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v</w:t>
      </w:r>
      <w:r w:rsidR="005C0F0A" w:rsidRPr="00F641B0">
        <w:rPr>
          <w:rFonts w:ascii="Times" w:hAnsi="Times" w:cs="Times New Roman"/>
          <w:color w:val="000000" w:themeColor="text1"/>
          <w:lang w:val="en-US"/>
        </w:rPr>
        <w:t>egna a mi e non ssia doté</w:t>
      </w:r>
      <w:r w:rsidR="00B6322C" w:rsidRPr="00F641B0">
        <w:rPr>
          <w:rFonts w:ascii="Times" w:hAnsi="Times" w:cs="Times New Roman"/>
          <w:color w:val="000000" w:themeColor="text1"/>
          <w:lang w:val="en-US"/>
        </w:rPr>
        <w:t>.</w:t>
      </w:r>
    </w:p>
    <w:p w14:paraId="46C1D54A" w14:textId="3E9271F0"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Eo </w:t>
      </w:r>
      <w:r w:rsidR="00024205">
        <w:rPr>
          <w:rFonts w:ascii="Times" w:hAnsi="Times" w:cs="Times New Roman"/>
          <w:color w:val="000000" w:themeColor="text1"/>
          <w:lang w:val="en-US"/>
        </w:rPr>
        <w:t>voio</w:t>
      </w:r>
      <w:r w:rsidR="0024062A" w:rsidRPr="00F641B0">
        <w:rPr>
          <w:rFonts w:ascii="Times" w:hAnsi="Times" w:cs="Times New Roman"/>
          <w:color w:val="000000" w:themeColor="text1"/>
          <w:lang w:val="en-US"/>
        </w:rPr>
        <w:t xml:space="preserve"> ch</w:t>
      </w:r>
      <w:r w:rsidR="005C0F0A"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 çudixio sia p</w:t>
      </w:r>
      <w:r w:rsidR="0024062A" w:rsidRPr="00F641B0">
        <w:rPr>
          <w:rFonts w:ascii="Times" w:hAnsi="Times" w:cs="Times New Roman"/>
          <w:i/>
          <w:iCs/>
          <w:color w:val="000000" w:themeColor="text1"/>
          <w:lang w:val="en-US"/>
        </w:rPr>
        <w:t>er</w:t>
      </w:r>
      <w:r w:rsidR="005C0F0A" w:rsidRPr="00F641B0">
        <w:rPr>
          <w:rFonts w:ascii="Times" w:hAnsi="Times" w:cs="Times New Roman"/>
          <w:color w:val="000000" w:themeColor="text1"/>
          <w:lang w:val="en-US"/>
        </w:rPr>
        <w:t xml:space="preserve"> luy fermé</w:t>
      </w:r>
    </w:p>
    <w:p w14:paraId="15204BE1" w14:textId="3A9E57BF"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dav</w:t>
      </w:r>
      <w:r w:rsidR="00965226" w:rsidRPr="00F641B0">
        <w:rPr>
          <w:rFonts w:ascii="Times" w:hAnsi="Times" w:cs="Times New Roman"/>
          <w:color w:val="000000" w:themeColor="text1"/>
          <w:lang w:val="en-US"/>
        </w:rPr>
        <w:t>anti mia fia serà</w:t>
      </w:r>
      <w:r w:rsidR="005C0F0A" w:rsidRPr="00F641B0">
        <w:rPr>
          <w:rFonts w:ascii="Times" w:hAnsi="Times" w:cs="Times New Roman"/>
          <w:color w:val="000000" w:themeColor="text1"/>
          <w:lang w:val="en-US"/>
        </w:rPr>
        <w:t xml:space="preserve"> lo dreto prové</w:t>
      </w:r>
    </w:p>
    <w:p w14:paraId="130BC1F8" w14:textId="08653987" w:rsidR="0024062A" w:rsidRPr="00F641B0" w:rsidRDefault="005C0F0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veder lo porà</w:t>
      </w:r>
      <w:r w:rsidR="0024062A" w:rsidRPr="00F641B0">
        <w:rPr>
          <w:rFonts w:ascii="Times" w:hAnsi="Times" w:cs="Times New Roman"/>
          <w:color w:val="000000" w:themeColor="text1"/>
          <w:lang w:val="en-US"/>
        </w:rPr>
        <w:t xml:space="preserve"> tuti quilli dell</w:t>
      </w:r>
      <w:r w:rsidRPr="00F641B0">
        <w:rPr>
          <w:rFonts w:ascii="Times" w:hAnsi="Times" w:cs="Times New Roman"/>
          <w:color w:val="000000" w:themeColor="text1"/>
          <w:lang w:val="en-US"/>
        </w:rPr>
        <w:t>a çité."</w:t>
      </w:r>
    </w:p>
    <w:p w14:paraId="451D08A8" w14:textId="0446B13E" w:rsidR="0024062A" w:rsidRPr="00F641B0" w:rsidRDefault="00B6322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w:t>
      </w:r>
      <w:r w:rsidRPr="00F641B0">
        <w:rPr>
          <w:rFonts w:ascii="Times" w:hAnsi="Times" w:cs="Times New Roman"/>
          <w:color w:val="000000" w:themeColor="text1"/>
          <w:lang w:val="en-US"/>
        </w:rPr>
        <w:t xml:space="preserve"> "Se</w:t>
      </w:r>
      <w:r w:rsidR="00363BCA" w:rsidRPr="00F641B0">
        <w:rPr>
          <w:rFonts w:ascii="Times" w:hAnsi="Times" w:cs="Times New Roman"/>
          <w:color w:val="000000" w:themeColor="text1"/>
          <w:lang w:val="en-US"/>
        </w:rPr>
        <w:t>·</w:t>
      </w:r>
      <w:r w:rsidRPr="00F641B0">
        <w:rPr>
          <w:rFonts w:ascii="Times" w:hAnsi="Times" w:cs="Times New Roman"/>
          <w:color w:val="000000" w:themeColor="text1"/>
          <w:lang w:val="en-US"/>
        </w:rPr>
        <w:t>l v</w:t>
      </w:r>
      <w:r w:rsidR="0024062A" w:rsidRPr="00F641B0">
        <w:rPr>
          <w:rFonts w:ascii="Times" w:hAnsi="Times" w:cs="Times New Roman"/>
          <w:color w:val="000000" w:themeColor="text1"/>
          <w:lang w:val="en-US"/>
        </w:rPr>
        <w:t>e plaxe</w:t>
      </w:r>
      <w:r w:rsidRPr="00F641B0">
        <w:rPr>
          <w:rFonts w:ascii="Times" w:hAnsi="Times" w:cs="Times New Roman"/>
          <w:color w:val="000000" w:themeColor="text1"/>
          <w:lang w:val="en-US"/>
        </w:rPr>
        <w:t>, io serò messaçé."</w:t>
      </w:r>
    </w:p>
    <w:p w14:paraId="05E1EC67" w14:textId="42197DE5"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lo re</w:t>
      </w:r>
      <w:r w:rsidR="00B6322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1C5475" w:rsidRPr="00F641B0">
        <w:rPr>
          <w:rFonts w:ascii="Times" w:hAnsi="Times" w:cs="Times New Roman"/>
          <w:color w:val="000000" w:themeColor="text1"/>
          <w:lang w:val="en-US"/>
        </w:rPr>
        <w:t>"B</w:t>
      </w:r>
      <w:r w:rsidR="00B6322C" w:rsidRPr="00F641B0">
        <w:rPr>
          <w:rFonts w:ascii="Times" w:hAnsi="Times" w:cs="Times New Roman"/>
          <w:color w:val="000000" w:themeColor="text1"/>
          <w:lang w:val="en-US"/>
        </w:rPr>
        <w:t>en ave penssé,</w:t>
      </w:r>
    </w:p>
    <w:p w14:paraId="2E5DC8C3" w14:textId="50B221A3" w:rsidR="00510BD3" w:rsidRPr="00F641B0" w:rsidRDefault="00817AEE" w:rsidP="001C547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Or </w:t>
      </w:r>
      <w:r w:rsidR="00AF1BC5" w:rsidRPr="00F641B0">
        <w:rPr>
          <w:rFonts w:ascii="Times" w:hAnsi="Times" w:cs="Times New Roman"/>
          <w:color w:val="000000" w:themeColor="text1"/>
          <w:lang w:val="en-US"/>
        </w:rPr>
        <w:t>v</w:t>
      </w:r>
      <w:r w:rsidR="00850C11" w:rsidRPr="00F641B0">
        <w:rPr>
          <w:rFonts w:ascii="Times" w:hAnsi="Times" w:cs="Times New Roman"/>
          <w:color w:val="000000" w:themeColor="text1"/>
          <w:lang w:val="en-US"/>
        </w:rPr>
        <w:t>'</w:t>
      </w:r>
      <w:r w:rsidRPr="00F641B0">
        <w:rPr>
          <w:rFonts w:ascii="Times" w:hAnsi="Times" w:cs="Times New Roman"/>
          <w:color w:val="000000" w:themeColor="text1"/>
          <w:lang w:val="en-US"/>
        </w:rPr>
        <w:t>en</w:t>
      </w:r>
      <w:r w:rsidR="00B6322C" w:rsidRPr="00F641B0">
        <w:rPr>
          <w:rFonts w:ascii="Times" w:hAnsi="Times" w:cs="Times New Roman"/>
          <w:color w:val="000000" w:themeColor="text1"/>
          <w:lang w:val="en-US"/>
        </w:rPr>
        <w:t xml:space="preserve"> andé e plui non demoré."</w:t>
      </w:r>
    </w:p>
    <w:p w14:paraId="2B5402B7" w14:textId="1C745BB0" w:rsidR="00B6322C" w:rsidRPr="00F641B0" w:rsidRDefault="00A72E02" w:rsidP="009225F0">
      <w:pPr>
        <w:pStyle w:val="BodyTextFirstIndent2"/>
        <w:rPr>
          <w:rFonts w:ascii="Times" w:hAnsi="Times"/>
          <w:lang w:val="en-US"/>
        </w:rPr>
      </w:pPr>
      <w:r w:rsidRPr="00F641B0">
        <w:rPr>
          <w:rFonts w:ascii="Times" w:hAnsi="Times"/>
          <w:lang w:val="en-US"/>
        </w:rPr>
        <w:t>[</w:t>
      </w:r>
      <w:r w:rsidR="00B6322C" w:rsidRPr="00F641B0">
        <w:rPr>
          <w:rFonts w:ascii="Times" w:hAnsi="Times"/>
          <w:lang w:val="en-US"/>
        </w:rPr>
        <w:t>Laisse 35</w:t>
      </w:r>
      <w:r w:rsidRPr="00F641B0">
        <w:rPr>
          <w:rFonts w:ascii="Times" w:hAnsi="Times"/>
          <w:lang w:val="en-US"/>
        </w:rPr>
        <w:t>]</w:t>
      </w:r>
    </w:p>
    <w:p w14:paraId="3D547710" w14:textId="2855E3B8" w:rsidR="001C5475" w:rsidRPr="00F641B0" w:rsidRDefault="001C547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Or passa lo çorno si vien lo scurere,</w:t>
      </w:r>
      <w:r w:rsidRPr="00F641B0">
        <w:rPr>
          <w:rStyle w:val="FootnoteReference"/>
          <w:rFonts w:ascii="Times" w:hAnsi="Times" w:cs="Times New Roman"/>
          <w:color w:val="000000" w:themeColor="text1"/>
          <w:lang w:val="en-US"/>
        </w:rPr>
        <w:footnoteReference w:id="127"/>
      </w:r>
    </w:p>
    <w:p w14:paraId="4126C6ED" w14:textId="61E3CD1B" w:rsidR="0024062A" w:rsidRPr="00F641B0" w:rsidRDefault="00B6322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w:t>
      </w:r>
      <w:r w:rsidR="0024062A" w:rsidRPr="00F641B0">
        <w:rPr>
          <w:rFonts w:ascii="Times" w:hAnsi="Times" w:cs="Times New Roman"/>
          <w:color w:val="000000" w:themeColor="text1"/>
          <w:lang w:val="en-US"/>
        </w:rPr>
        <w:t>mantinente all</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allba sclarere</w:t>
      </w:r>
    </w:p>
    <w:p w14:paraId="776D3B1C" w14:textId="25BB9528" w:rsidR="0024062A" w:rsidRPr="00F641B0" w:rsidRDefault="00510BD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26</w:t>
      </w:r>
      <w:r w:rsidRPr="00F641B0">
        <w:rPr>
          <w:rFonts w:ascii="Times" w:hAnsi="Times" w:cs="Times New Roman"/>
          <w:bCs/>
          <w:color w:val="000000" w:themeColor="text1"/>
          <w:lang w:val="en-US"/>
        </w:rPr>
        <w:t xml:space="preserve">V) </w:t>
      </w:r>
      <w:r w:rsidR="006E47A0" w:rsidRPr="00F641B0">
        <w:rPr>
          <w:rFonts w:ascii="Times" w:hAnsi="Times" w:cs="Times New Roman"/>
          <w:color w:val="000000" w:themeColor="text1"/>
          <w:lang w:val="en-US"/>
        </w:rPr>
        <w:t>Lo dux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006E47A0" w:rsidRPr="00F641B0">
        <w:rPr>
          <w:rFonts w:ascii="Times" w:hAnsi="Times" w:cs="Times New Roman"/>
          <w:color w:val="000000" w:themeColor="text1"/>
          <w:lang w:val="en-US"/>
        </w:rPr>
        <w:t xml:space="preserve"> non v</w:t>
      </w:r>
      <w:r w:rsidR="001C5475" w:rsidRPr="00F641B0">
        <w:rPr>
          <w:rFonts w:ascii="Times" w:hAnsi="Times" w:cs="Times New Roman"/>
          <w:color w:val="000000" w:themeColor="text1"/>
          <w:lang w:val="en-US"/>
        </w:rPr>
        <w:t>ol pluy demorere.</w:t>
      </w:r>
    </w:p>
    <w:p w14:paraId="34818DE5" w14:textId="020DC890"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Delle so arme el se av</w:t>
      </w:r>
      <w:r w:rsidR="0024062A" w:rsidRPr="00F641B0">
        <w:rPr>
          <w:rFonts w:ascii="Times" w:hAnsi="Times" w:cs="Times New Roman"/>
          <w:color w:val="000000" w:themeColor="text1"/>
          <w:lang w:val="en-US"/>
        </w:rPr>
        <w:t>e adobere</w:t>
      </w:r>
      <w:r w:rsidR="001C5475" w:rsidRPr="00F641B0">
        <w:rPr>
          <w:rFonts w:ascii="Times" w:hAnsi="Times" w:cs="Times New Roman"/>
          <w:color w:val="000000" w:themeColor="text1"/>
          <w:lang w:val="en-US"/>
        </w:rPr>
        <w:t>,</w:t>
      </w:r>
    </w:p>
    <w:p w14:paraId="692D533F" w14:textId="5688F7BB" w:rsidR="0024062A" w:rsidRPr="00F641B0" w:rsidRDefault="001C547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w:t>
      </w:r>
      <w:r w:rsidR="00180088">
        <w:rPr>
          <w:rFonts w:ascii="Times" w:hAnsi="Times" w:cs="Times New Roman"/>
          <w:color w:val="000000" w:themeColor="text1"/>
          <w:lang w:val="en-US"/>
        </w:rPr>
        <w:t>a·ss</w:t>
      </w:r>
      <w:r w:rsidRPr="00F641B0">
        <w:rPr>
          <w:rFonts w:ascii="Times" w:hAnsi="Times" w:cs="Times New Roman"/>
          <w:color w:val="000000" w:themeColor="text1"/>
          <w:lang w:val="en-US"/>
        </w:rPr>
        <w:t>e v</w:t>
      </w:r>
      <w:r w:rsidR="0024062A" w:rsidRPr="00F641B0">
        <w:rPr>
          <w:rFonts w:ascii="Times" w:hAnsi="Times" w:cs="Times New Roman"/>
          <w:color w:val="000000" w:themeColor="text1"/>
          <w:lang w:val="en-US"/>
        </w:rPr>
        <w:t>egnir lo corente destriere</w:t>
      </w:r>
      <w:r w:rsidRPr="00F641B0">
        <w:rPr>
          <w:rFonts w:ascii="Times" w:hAnsi="Times" w:cs="Times New Roman"/>
          <w:color w:val="000000" w:themeColor="text1"/>
          <w:lang w:val="en-US"/>
        </w:rPr>
        <w:t>,</w:t>
      </w:r>
    </w:p>
    <w:p w14:paraId="0ADF758D" w14:textId="6F87B5DF" w:rsidR="0024062A" w:rsidRPr="00F641B0" w:rsidRDefault="001C547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Dessov</w:t>
      </w:r>
      <w:r w:rsidR="0024062A" w:rsidRPr="00F641B0">
        <w:rPr>
          <w:rFonts w:ascii="Times" w:hAnsi="Times" w:cs="Times New Roman"/>
          <w:color w:val="000000" w:themeColor="text1"/>
          <w:lang w:val="en-US"/>
        </w:rPr>
        <w:t>ra li monda per l</w:t>
      </w:r>
      <w:r w:rsidRPr="00F641B0">
        <w:rPr>
          <w:rFonts w:ascii="Times" w:hAnsi="Times" w:cs="Times New Roman"/>
          <w:color w:val="000000" w:themeColor="text1"/>
          <w:lang w:val="en-US"/>
        </w:rPr>
        <w:t>'indorado striv</w:t>
      </w:r>
      <w:r w:rsidR="0024062A"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p>
    <w:p w14:paraId="39AD57A6" w14:textId="2DC125E9" w:rsidR="0024062A" w:rsidRPr="00F641B0" w:rsidRDefault="001C5475"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6E47A0" w:rsidRPr="00F641B0">
        <w:rPr>
          <w:rFonts w:ascii="Times" w:hAnsi="Times" w:cs="Times New Roman"/>
          <w:color w:val="000000" w:themeColor="text1"/>
          <w:lang w:val="en-US"/>
        </w:rPr>
        <w:t>presso d</w:t>
      </w:r>
      <w:r w:rsidR="0084084D">
        <w:rPr>
          <w:rFonts w:ascii="Times" w:hAnsi="Times" w:cs="Times New Roman"/>
          <w:color w:val="000000" w:themeColor="text1"/>
          <w:lang w:val="en-US"/>
        </w:rPr>
        <w:t>e·ssi</w:t>
      </w:r>
      <w:r w:rsidR="00363BCA" w:rsidRPr="00F641B0">
        <w:rPr>
          <w:rFonts w:ascii="Times" w:hAnsi="Times" w:cs="Times New Roman"/>
          <w:color w:val="000000" w:themeColor="text1"/>
          <w:lang w:val="en-US"/>
        </w:rPr>
        <w:t xml:space="preserve"> mena </w:t>
      </w:r>
      <w:r w:rsidR="00CC68C1">
        <w:rPr>
          <w:rFonts w:ascii="Times" w:hAnsi="Times" w:cs="Times New Roman"/>
          <w:color w:val="000000" w:themeColor="text1"/>
          <w:lang w:val="en-US"/>
        </w:rPr>
        <w:t>.</w:t>
      </w:r>
      <w:r w:rsidR="00363BCA" w:rsidRPr="00F641B0">
        <w:rPr>
          <w:rFonts w:ascii="Times" w:hAnsi="Times" w:cs="Times New Roman"/>
          <w:color w:val="000000" w:themeColor="text1"/>
          <w:lang w:val="en-US"/>
        </w:rPr>
        <w:t>C</w:t>
      </w:r>
      <w:r w:rsidR="00CC68C1">
        <w:rPr>
          <w:rFonts w:ascii="Times" w:hAnsi="Times" w:cs="Times New Roman"/>
          <w:color w:val="000000" w:themeColor="text1"/>
          <w:lang w:val="en-US"/>
        </w:rPr>
        <w:t>.</w:t>
      </w:r>
      <w:r w:rsidR="006E47A0" w:rsidRPr="00F641B0">
        <w:rPr>
          <w:rFonts w:ascii="Times" w:hAnsi="Times" w:cs="Times New Roman"/>
          <w:color w:val="000000" w:themeColor="text1"/>
          <w:lang w:val="en-US"/>
        </w:rPr>
        <w:t xml:space="preserve"> cav</w:t>
      </w:r>
      <w:r w:rsidR="0024062A" w:rsidRPr="00F641B0">
        <w:rPr>
          <w:rFonts w:ascii="Times" w:hAnsi="Times" w:cs="Times New Roman"/>
          <w:color w:val="000000" w:themeColor="text1"/>
          <w:lang w:val="en-US"/>
        </w:rPr>
        <w:t>aliere</w:t>
      </w:r>
      <w:r w:rsidR="00CA4701" w:rsidRPr="00F641B0">
        <w:rPr>
          <w:rFonts w:ascii="Times" w:hAnsi="Times" w:cs="Times New Roman"/>
          <w:color w:val="000000" w:themeColor="text1"/>
          <w:lang w:val="en-US"/>
        </w:rPr>
        <w:t>,</w:t>
      </w:r>
    </w:p>
    <w:p w14:paraId="4A084256" w14:textId="449DE4EE"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Inssì </w:t>
      </w:r>
      <w:r w:rsidR="0024062A" w:rsidRPr="00F641B0">
        <w:rPr>
          <w:rFonts w:ascii="Times" w:hAnsi="Times" w:cs="Times New Roman"/>
          <w:color w:val="000000" w:themeColor="text1"/>
          <w:lang w:val="en-US"/>
        </w:rPr>
        <w:t>de</w:t>
      </w:r>
      <w:r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iena sença nul tardere</w:t>
      </w:r>
      <w:r w:rsidRPr="00F641B0">
        <w:rPr>
          <w:rFonts w:ascii="Times" w:hAnsi="Times" w:cs="Times New Roman"/>
          <w:color w:val="000000" w:themeColor="text1"/>
          <w:lang w:val="en-US"/>
        </w:rPr>
        <w:t>.</w:t>
      </w:r>
    </w:p>
    <w:p w14:paraId="39E5BE93" w14:textId="181782F1"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chav</w:t>
      </w:r>
      <w:r w:rsidR="0024062A" w:rsidRPr="00F641B0">
        <w:rPr>
          <w:rFonts w:ascii="Times" w:hAnsi="Times" w:cs="Times New Roman"/>
          <w:color w:val="000000" w:themeColor="text1"/>
          <w:lang w:val="en-US"/>
        </w:rPr>
        <w:t>(a)lcha</w:t>
      </w:r>
      <w:r w:rsidR="00170B72" w:rsidRPr="00F641B0">
        <w:rPr>
          <w:rStyle w:val="FootnoteReference"/>
          <w:rFonts w:ascii="Times" w:hAnsi="Times" w:cs="Times New Roman"/>
          <w:color w:val="000000" w:themeColor="text1"/>
          <w:lang w:val="en-US"/>
        </w:rPr>
        <w:footnoteReference w:id="128"/>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plan e p</w:t>
      </w:r>
      <w:r w:rsidR="0024062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riv</w:t>
      </w:r>
      <w:r w:rsidR="0024062A"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p>
    <w:p w14:paraId="3DCCE55E" w14:textId="0E3389EF"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CA4701" w:rsidRPr="00F641B0">
        <w:rPr>
          <w:rFonts w:ascii="Times" w:hAnsi="Times" w:cs="Times New Roman"/>
          <w:color w:val="000000" w:themeColor="text1"/>
          <w:lang w:val="en-US"/>
        </w:rPr>
        <w:t>'</w:t>
      </w:r>
      <w:r w:rsidRPr="00F641B0">
        <w:rPr>
          <w:rFonts w:ascii="Times" w:hAnsi="Times" w:cs="Times New Roman"/>
          <w:color w:val="000000" w:themeColor="text1"/>
          <w:lang w:val="en-US"/>
        </w:rPr>
        <w:t>un çorno in l</w:t>
      </w:r>
      <w:r w:rsidR="00CA4701" w:rsidRPr="00F641B0">
        <w:rPr>
          <w:rFonts w:ascii="Times" w:hAnsi="Times" w:cs="Times New Roman"/>
          <w:color w:val="000000" w:themeColor="text1"/>
          <w:lang w:val="en-US"/>
        </w:rPr>
        <w:t>'altro tanto à</w:t>
      </w:r>
      <w:r w:rsidRPr="00F641B0">
        <w:rPr>
          <w:rFonts w:ascii="Times" w:hAnsi="Times" w:cs="Times New Roman"/>
          <w:color w:val="000000" w:themeColor="text1"/>
          <w:lang w:val="en-US"/>
        </w:rPr>
        <w:t xml:space="preserve"> s</w:t>
      </w:r>
      <w:r w:rsidR="00CA4701" w:rsidRPr="00F641B0">
        <w:rPr>
          <w:rFonts w:ascii="Times" w:hAnsi="Times" w:cs="Times New Roman"/>
          <w:color w:val="000000" w:themeColor="text1"/>
          <w:lang w:val="en-US"/>
        </w:rPr>
        <w:t>o</w:t>
      </w:r>
      <w:r w:rsidRPr="00F641B0">
        <w:rPr>
          <w:rFonts w:ascii="Times" w:hAnsi="Times" w:cs="Times New Roman"/>
          <w:color w:val="000000" w:themeColor="text1"/>
          <w:lang w:val="en-US"/>
        </w:rPr>
        <w:t>çornere</w:t>
      </w:r>
      <w:r w:rsidR="00CA4701" w:rsidRPr="00F641B0">
        <w:rPr>
          <w:rFonts w:ascii="Times" w:hAnsi="Times" w:cs="Times New Roman"/>
          <w:color w:val="000000" w:themeColor="text1"/>
          <w:lang w:val="en-US"/>
        </w:rPr>
        <w:t>,</w:t>
      </w:r>
    </w:p>
    <w:p w14:paraId="78882A6D" w14:textId="08564F6A"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CA4701" w:rsidRPr="00F641B0">
        <w:rPr>
          <w:rFonts w:ascii="Times" w:hAnsi="Times" w:cs="Times New Roman"/>
          <w:color w:val="000000" w:themeColor="text1"/>
          <w:lang w:val="en-US"/>
        </w:rPr>
        <w:t>'el vene ad A</w:t>
      </w:r>
      <w:r w:rsidRPr="00F641B0">
        <w:rPr>
          <w:rFonts w:ascii="Times" w:hAnsi="Times" w:cs="Times New Roman"/>
          <w:color w:val="000000" w:themeColor="text1"/>
          <w:lang w:val="en-US"/>
        </w:rPr>
        <w:t>lvernia a</w:t>
      </w:r>
      <w:r w:rsidR="00CA470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ostelere</w:t>
      </w:r>
      <w:r w:rsidR="00CA4701" w:rsidRPr="00F641B0">
        <w:rPr>
          <w:rFonts w:ascii="Times" w:hAnsi="Times" w:cs="Times New Roman"/>
          <w:color w:val="000000" w:themeColor="text1"/>
          <w:lang w:val="en-US"/>
        </w:rPr>
        <w:t>.</w:t>
      </w:r>
    </w:p>
    <w:p w14:paraId="1AD08B4A" w14:textId="2F276EA6"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w:t>
      </w:r>
      <w:r w:rsidR="00CA4701"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CA470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 prexe a</w:t>
      </w:r>
      <w:r w:rsidR="00CA4701" w:rsidRPr="00F641B0">
        <w:rPr>
          <w:rFonts w:ascii="Times" w:hAnsi="Times" w:cs="Times New Roman"/>
          <w:color w:val="000000" w:themeColor="text1"/>
          <w:lang w:val="en-US"/>
        </w:rPr>
        <w:t xml:space="preserve"> </w:t>
      </w:r>
      <w:r w:rsidR="00CC68C1">
        <w:rPr>
          <w:rFonts w:ascii="Times" w:hAnsi="Times" w:cs="Times New Roman"/>
          <w:color w:val="000000" w:themeColor="text1"/>
          <w:lang w:val="en-US"/>
        </w:rPr>
        <w:t>merevei</w:t>
      </w:r>
      <w:r w:rsidR="005843EF" w:rsidRPr="00F641B0">
        <w:rPr>
          <w:rFonts w:ascii="Times" w:hAnsi="Times" w:cs="Times New Roman"/>
          <w:color w:val="000000" w:themeColor="text1"/>
          <w:lang w:val="en-US"/>
        </w:rPr>
        <w:t>ere</w:t>
      </w:r>
      <w:r w:rsidR="00A56577" w:rsidRPr="00F641B0">
        <w:rPr>
          <w:rFonts w:ascii="Times" w:hAnsi="Times" w:cs="Times New Roman"/>
          <w:color w:val="000000" w:themeColor="text1"/>
          <w:lang w:val="en-US"/>
        </w:rPr>
        <w:t>;</w:t>
      </w:r>
    </w:p>
    <w:p w14:paraId="4D7C5ABE" w14:textId="26F758AB"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Amantinente del palaço à</w:t>
      </w:r>
      <w:r w:rsidR="0024062A" w:rsidRPr="00F641B0">
        <w:rPr>
          <w:rFonts w:ascii="Times" w:hAnsi="Times" w:cs="Times New Roman"/>
          <w:color w:val="000000" w:themeColor="text1"/>
          <w:lang w:val="en-US"/>
        </w:rPr>
        <w:t xml:space="preserve"> desendere</w:t>
      </w:r>
      <w:r w:rsidR="00A56577" w:rsidRPr="00F641B0">
        <w:rPr>
          <w:rFonts w:ascii="Times" w:hAnsi="Times" w:cs="Times New Roman"/>
          <w:color w:val="000000" w:themeColor="text1"/>
          <w:lang w:val="en-US"/>
        </w:rPr>
        <w:t>,</w:t>
      </w:r>
    </w:p>
    <w:p w14:paraId="36B20217" w14:textId="7A115F86"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Contra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va con baroni e chav</w:t>
      </w:r>
      <w:r w:rsidR="0024062A" w:rsidRPr="00F641B0">
        <w:rPr>
          <w:rFonts w:ascii="Times" w:hAnsi="Times" w:cs="Times New Roman"/>
          <w:color w:val="000000" w:themeColor="text1"/>
          <w:lang w:val="en-US"/>
        </w:rPr>
        <w:t>aliere</w:t>
      </w:r>
      <w:r w:rsidR="00A56577" w:rsidRPr="00F641B0">
        <w:rPr>
          <w:rFonts w:ascii="Times" w:hAnsi="Times" w:cs="Times New Roman"/>
          <w:color w:val="000000" w:themeColor="text1"/>
          <w:lang w:val="en-US"/>
        </w:rPr>
        <w:t>.</w:t>
      </w:r>
    </w:p>
    <w:p w14:paraId="660708BD" w14:textId="37313DDE"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se v</w:t>
      </w:r>
      <w:r w:rsidR="0024062A" w:rsidRPr="00F641B0">
        <w:rPr>
          <w:rFonts w:ascii="Times" w:hAnsi="Times" w:cs="Times New Roman"/>
          <w:color w:val="000000" w:themeColor="text1"/>
          <w:lang w:val="en-US"/>
        </w:rPr>
        <w:t>eteno</w:t>
      </w:r>
      <w:r w:rsidRPr="00F641B0">
        <w:rPr>
          <w:rFonts w:ascii="Times" w:hAnsi="Times" w:cs="Times New Roman"/>
          <w:color w:val="000000" w:themeColor="text1"/>
          <w:lang w:val="en-US"/>
        </w:rPr>
        <w:t>,</w:t>
      </w:r>
      <w:r w:rsidR="005078E1">
        <w:rPr>
          <w:rFonts w:ascii="Times" w:hAnsi="Times" w:cs="Times New Roman"/>
          <w:color w:val="000000" w:themeColor="text1"/>
          <w:lang w:val="en-US"/>
        </w:rPr>
        <w:t xml:space="preserve"> se corsseno à </w:t>
      </w:r>
      <w:r w:rsidR="0024062A" w:rsidRPr="00F641B0">
        <w:rPr>
          <w:rFonts w:ascii="Times" w:hAnsi="Times" w:cs="Times New Roman"/>
          <w:color w:val="000000" w:themeColor="text1"/>
          <w:lang w:val="en-US"/>
        </w:rPr>
        <w:t>bracere</w:t>
      </w:r>
    </w:p>
    <w:p w14:paraId="36E73971" w14:textId="078A9BDB"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sul palaço aveno tuti andere</w:t>
      </w:r>
      <w:r w:rsidR="00A56577" w:rsidRPr="00F641B0">
        <w:rPr>
          <w:rFonts w:ascii="Times" w:hAnsi="Times" w:cs="Times New Roman"/>
          <w:color w:val="000000" w:themeColor="text1"/>
          <w:lang w:val="en-US"/>
        </w:rPr>
        <w:t>.</w:t>
      </w:r>
    </w:p>
    <w:p w14:paraId="5F93646A" w14:textId="535D13DE"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Amantinente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a Ugo à</w:t>
      </w:r>
      <w:r w:rsidR="0024062A" w:rsidRPr="00F641B0">
        <w:rPr>
          <w:rFonts w:ascii="Times" w:hAnsi="Times" w:cs="Times New Roman"/>
          <w:color w:val="000000" w:themeColor="text1"/>
          <w:lang w:val="en-US"/>
        </w:rPr>
        <w:t xml:space="preserve"> parlere</w:t>
      </w:r>
      <w:r w:rsidRPr="00F641B0">
        <w:rPr>
          <w:rFonts w:ascii="Times" w:hAnsi="Times" w:cs="Times New Roman"/>
          <w:color w:val="000000" w:themeColor="text1"/>
          <w:lang w:val="en-US"/>
        </w:rPr>
        <w:t>,</w:t>
      </w:r>
    </w:p>
    <w:p w14:paraId="34801179" w14:textId="08289282"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Compango</w:t>
      </w:r>
      <w:r w:rsidR="0024062A"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w:t>
      </w:r>
      <w:r w:rsidR="0024062A" w:rsidRPr="00F641B0">
        <w:rPr>
          <w:rFonts w:ascii="Times" w:hAnsi="Times" w:cs="Times New Roman"/>
          <w:color w:val="000000" w:themeColor="text1"/>
          <w:lang w:val="en-US"/>
        </w:rPr>
        <w:t xml:space="preserve"> disse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como molto ve</w:t>
      </w:r>
      <w:r w:rsidR="00A56577" w:rsidRPr="00F641B0">
        <w:rPr>
          <w:rFonts w:ascii="Times" w:hAnsi="Times" w:cs="Times New Roman"/>
          <w:color w:val="000000" w:themeColor="text1"/>
          <w:lang w:val="en-US"/>
        </w:rPr>
        <w:t xml:space="preserve"> dò</w:t>
      </w:r>
      <w:r w:rsidR="0024062A" w:rsidRPr="00F641B0">
        <w:rPr>
          <w:rFonts w:ascii="Times" w:hAnsi="Times" w:cs="Times New Roman"/>
          <w:color w:val="000000" w:themeColor="text1"/>
          <w:lang w:val="en-US"/>
        </w:rPr>
        <w:t xml:space="preserve"> amere</w:t>
      </w:r>
    </w:p>
    <w:p w14:paraId="302B1611" w14:textId="23E241B0"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sovr</w:t>
      </w:r>
      <w:r w:rsidR="0024062A" w:rsidRPr="00F641B0">
        <w:rPr>
          <w:rFonts w:ascii="Times" w:hAnsi="Times" w:cs="Times New Roman"/>
          <w:color w:val="000000" w:themeColor="text1"/>
          <w:lang w:val="en-US"/>
        </w:rPr>
        <w:t>a tute cosse amar e te</w:t>
      </w:r>
      <w:r w:rsidR="00B910FA" w:rsidRPr="00F641B0">
        <w:rPr>
          <w:rFonts w:ascii="Times" w:hAnsi="Times" w:cs="Times New Roman"/>
          <w:color w:val="000000" w:themeColor="text1"/>
          <w:lang w:val="en-US"/>
        </w:rPr>
        <w:t>g</w:t>
      </w:r>
      <w:r w:rsidR="0024062A" w:rsidRPr="00F641B0">
        <w:rPr>
          <w:rFonts w:ascii="Times" w:hAnsi="Times" w:cs="Times New Roman"/>
          <w:color w:val="000000" w:themeColor="text1"/>
          <w:lang w:val="en-US"/>
        </w:rPr>
        <w:t>nir çere</w:t>
      </w:r>
      <w:r w:rsidR="00A56577" w:rsidRPr="00F641B0">
        <w:rPr>
          <w:rFonts w:ascii="Times" w:hAnsi="Times" w:cs="Times New Roman"/>
          <w:color w:val="000000" w:themeColor="text1"/>
          <w:lang w:val="en-US"/>
        </w:rPr>
        <w:t>!</w:t>
      </w:r>
    </w:p>
    <w:p w14:paraId="7FFA4C1C" w14:textId="24942235" w:rsidR="0024062A" w:rsidRPr="00F641B0" w:rsidRDefault="00CA4701"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ve</w:t>
      </w:r>
      <w:r w:rsidR="00A56577" w:rsidRPr="00F641B0">
        <w:rPr>
          <w:rFonts w:ascii="Times" w:hAnsi="Times" w:cs="Times New Roman"/>
          <w:color w:val="000000" w:themeColor="text1"/>
          <w:lang w:val="en-US"/>
        </w:rPr>
        <w:t xml:space="preserve"> ò</w:t>
      </w:r>
      <w:r w:rsidRPr="00F641B0">
        <w:rPr>
          <w:rFonts w:ascii="Times" w:hAnsi="Times" w:cs="Times New Roman"/>
          <w:color w:val="000000" w:themeColor="text1"/>
          <w:lang w:val="en-US"/>
        </w:rPr>
        <w:t xml:space="preserve"> trov</w:t>
      </w:r>
      <w:r w:rsidR="00A56577" w:rsidRPr="00F641B0">
        <w:rPr>
          <w:rFonts w:ascii="Times" w:hAnsi="Times" w:cs="Times New Roman"/>
          <w:color w:val="000000" w:themeColor="text1"/>
          <w:lang w:val="en-US"/>
        </w:rPr>
        <w:t>à</w:t>
      </w:r>
      <w:r w:rsidR="0024062A" w:rsidRPr="00F641B0">
        <w:rPr>
          <w:rFonts w:ascii="Times" w:hAnsi="Times" w:cs="Times New Roman"/>
          <w:color w:val="000000" w:themeColor="text1"/>
          <w:lang w:val="en-US"/>
        </w:rPr>
        <w:t xml:space="preserve"> liale in tute maniere</w:t>
      </w:r>
      <w:r w:rsidR="00A56577" w:rsidRPr="00F641B0">
        <w:rPr>
          <w:rFonts w:ascii="Times" w:hAnsi="Times" w:cs="Times New Roman"/>
          <w:color w:val="000000" w:themeColor="text1"/>
          <w:lang w:val="en-US"/>
        </w:rPr>
        <w:t>!</w:t>
      </w:r>
    </w:p>
    <w:p w14:paraId="4046C861" w14:textId="315A620B"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cossa n</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 io dir e c</w:t>
      </w:r>
      <w:r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tere</w:t>
      </w:r>
      <w:r w:rsidR="00A56577" w:rsidRPr="00F641B0">
        <w:rPr>
          <w:rFonts w:ascii="Times" w:hAnsi="Times" w:cs="Times New Roman"/>
          <w:color w:val="000000" w:themeColor="text1"/>
          <w:lang w:val="en-US"/>
        </w:rPr>
        <w:t>,</w:t>
      </w:r>
    </w:p>
    <w:p w14:paraId="768214F7" w14:textId="600F7C8A" w:rsidR="0024062A" w:rsidRPr="00F641B0" w:rsidRDefault="00A5657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bem è</w:t>
      </w:r>
      <w:r w:rsidR="00CA4701" w:rsidRPr="00F641B0">
        <w:rPr>
          <w:rFonts w:ascii="Times" w:hAnsi="Times" w:cs="Times New Roman"/>
          <w:color w:val="000000" w:themeColor="text1"/>
          <w:lang w:val="en-US"/>
        </w:rPr>
        <w:t xml:space="preserve"> trovado lo v</w:t>
      </w:r>
      <w:r w:rsidRPr="00F641B0">
        <w:rPr>
          <w:rFonts w:ascii="Times" w:hAnsi="Times" w:cs="Times New Roman"/>
          <w:color w:val="000000" w:themeColor="text1"/>
          <w:lang w:val="en-US"/>
        </w:rPr>
        <w:t>ero de l</w:t>
      </w:r>
      <w:r w:rsidR="0024062A"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pputaniere</w:t>
      </w:r>
      <w:r w:rsidRPr="00F641B0">
        <w:rPr>
          <w:rFonts w:ascii="Times" w:hAnsi="Times" w:cs="Times New Roman"/>
          <w:color w:val="000000" w:themeColor="text1"/>
          <w:lang w:val="en-US"/>
        </w:rPr>
        <w:t>,</w:t>
      </w:r>
    </w:p>
    <w:p w14:paraId="776B3EDD" w14:textId="7B0C1CAE" w:rsidR="0024062A" w:rsidRPr="00F641B0" w:rsidRDefault="00A5657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fo la cossa dav</w:t>
      </w:r>
      <w:r w:rsidR="0024062A" w:rsidRPr="00F641B0">
        <w:rPr>
          <w:rFonts w:ascii="Times" w:hAnsi="Times" w:cs="Times New Roman"/>
          <w:color w:val="000000" w:themeColor="text1"/>
          <w:lang w:val="en-US"/>
        </w:rPr>
        <w:t>anti e darere</w:t>
      </w:r>
    </w:p>
    <w:p w14:paraId="68579D4B" w14:textId="45482A02"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quello u</w:t>
      </w:r>
      <w:r w:rsidR="00A56577" w:rsidRPr="00F641B0">
        <w:rPr>
          <w:rFonts w:ascii="Times" w:hAnsi="Times" w:cs="Times New Roman"/>
          <w:color w:val="000000" w:themeColor="text1"/>
          <w:lang w:val="en-US"/>
        </w:rPr>
        <w:t>nde volevav</w:t>
      </w:r>
      <w:r w:rsidRPr="00F641B0">
        <w:rPr>
          <w:rFonts w:ascii="Times" w:hAnsi="Times" w:cs="Times New Roman"/>
          <w:color w:val="000000" w:themeColor="text1"/>
          <w:lang w:val="en-US"/>
        </w:rPr>
        <w:t>e cassonere</w:t>
      </w:r>
      <w:r w:rsidR="00A56577" w:rsidRPr="00F641B0">
        <w:rPr>
          <w:rFonts w:ascii="Times" w:hAnsi="Times" w:cs="Times New Roman"/>
          <w:color w:val="000000" w:themeColor="text1"/>
          <w:lang w:val="en-US"/>
        </w:rPr>
        <w:t>.</w:t>
      </w:r>
    </w:p>
    <w:p w14:paraId="043A2D94" w14:textId="0536754E" w:rsidR="0024062A" w:rsidRPr="00F641B0" w:rsidRDefault="00A5657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ssapié</w:t>
      </w:r>
      <w:r w:rsidR="0024062A" w:rsidRPr="00F641B0">
        <w:rPr>
          <w:rFonts w:ascii="Times" w:hAnsi="Times" w:cs="Times New Roman"/>
          <w:color w:val="000000" w:themeColor="text1"/>
          <w:lang w:val="en-US"/>
        </w:rPr>
        <w:t xml:space="preserve"> una cossa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dolçe frere</w:t>
      </w:r>
      <w:r w:rsidRPr="00F641B0">
        <w:rPr>
          <w:rFonts w:ascii="Times" w:hAnsi="Times" w:cs="Times New Roman"/>
          <w:color w:val="000000" w:themeColor="text1"/>
          <w:lang w:val="en-US"/>
        </w:rPr>
        <w:t>,</w:t>
      </w:r>
    </w:p>
    <w:p w14:paraId="46F32663" w14:textId="3BA3C487"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00A56577" w:rsidRPr="00F641B0">
        <w:rPr>
          <w:rFonts w:ascii="Times" w:hAnsi="Times" w:cs="Times New Roman"/>
          <w:color w:val="000000" w:themeColor="text1"/>
          <w:lang w:val="en-US"/>
        </w:rPr>
        <w:t xml:space="preserve"> vuy manda C</w:t>
      </w:r>
      <w:r w:rsidRPr="00F641B0">
        <w:rPr>
          <w:rFonts w:ascii="Times" w:hAnsi="Times" w:cs="Times New Roman"/>
          <w:color w:val="000000" w:themeColor="text1"/>
          <w:lang w:val="en-US"/>
        </w:rPr>
        <w:t>arlo l</w:t>
      </w:r>
      <w:r w:rsidR="00A56577" w:rsidRPr="00F641B0">
        <w:rPr>
          <w:rFonts w:ascii="Times" w:hAnsi="Times" w:cs="Times New Roman"/>
          <w:color w:val="000000" w:themeColor="text1"/>
          <w:lang w:val="en-US"/>
        </w:rPr>
        <w:t>'</w:t>
      </w:r>
      <w:r w:rsidRPr="00F641B0">
        <w:rPr>
          <w:rFonts w:ascii="Times" w:hAnsi="Times" w:cs="Times New Roman"/>
          <w:color w:val="000000" w:themeColor="text1"/>
          <w:lang w:val="en-US"/>
        </w:rPr>
        <w:t>inperere</w:t>
      </w:r>
      <w:r w:rsidR="00A56577" w:rsidRPr="00F641B0">
        <w:rPr>
          <w:rFonts w:ascii="Times" w:hAnsi="Times" w:cs="Times New Roman"/>
          <w:color w:val="000000" w:themeColor="text1"/>
          <w:lang w:val="en-US"/>
        </w:rPr>
        <w:t>,</w:t>
      </w:r>
    </w:p>
    <w:p w14:paraId="79147077" w14:textId="0EF51F15" w:rsidR="0024062A" w:rsidRPr="00F641B0" w:rsidRDefault="00A56577"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 luy vigné</w:t>
      </w:r>
      <w:r w:rsidR="0024062A" w:rsidRPr="00F641B0">
        <w:rPr>
          <w:rFonts w:ascii="Times" w:hAnsi="Times" w:cs="Times New Roman"/>
          <w:color w:val="000000" w:themeColor="text1"/>
          <w:lang w:val="en-US"/>
        </w:rPr>
        <w:t xml:space="preserve"> sença plui demore</w:t>
      </w:r>
      <w:r w:rsidR="00AB6F3F" w:rsidRPr="00F641B0">
        <w:rPr>
          <w:rFonts w:ascii="Times" w:hAnsi="Times" w:cs="Times New Roman"/>
          <w:color w:val="000000" w:themeColor="text1"/>
          <w:lang w:val="en-US"/>
        </w:rPr>
        <w:t>(re)</w:t>
      </w:r>
    </w:p>
    <w:p w14:paraId="3D88C914" w14:textId="476C60CE" w:rsidR="0024062A" w:rsidRPr="00F641B0" w:rsidRDefault="00A56577"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cun v</w:t>
      </w:r>
      <w:r w:rsidR="00AB6F3F" w:rsidRPr="00F641B0">
        <w:rPr>
          <w:rFonts w:ascii="Times" w:hAnsi="Times" w:cs="Times New Roman"/>
          <w:color w:val="000000" w:themeColor="text1"/>
          <w:lang w:val="en-US"/>
        </w:rPr>
        <w:t>uy vo</w:t>
      </w:r>
      <w:r w:rsidR="0024062A" w:rsidRPr="00F641B0">
        <w:rPr>
          <w:rFonts w:ascii="Times" w:hAnsi="Times" w:cs="Times New Roman"/>
          <w:color w:val="000000" w:themeColor="text1"/>
          <w:lang w:val="en-US"/>
        </w:rPr>
        <w:t>l parlar e decernere</w:t>
      </w:r>
      <w:r w:rsidR="00211CC3" w:rsidRPr="00F641B0">
        <w:rPr>
          <w:rStyle w:val="FootnoteReference"/>
          <w:rFonts w:ascii="Times" w:hAnsi="Times" w:cs="Times New Roman"/>
          <w:color w:val="000000" w:themeColor="text1"/>
          <w:lang w:val="en-US"/>
        </w:rPr>
        <w:footnoteReference w:id="129"/>
      </w:r>
    </w:p>
    <w:p w14:paraId="179E4F88" w14:textId="67F11D7B" w:rsidR="0024062A" w:rsidRPr="00F641B0" w:rsidRDefault="00211CC3"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 </w:t>
      </w:r>
      <w:r w:rsidR="00510BD3"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27</w:t>
      </w:r>
      <w:r w:rsidR="00510BD3" w:rsidRPr="00F641B0">
        <w:rPr>
          <w:rFonts w:ascii="Times" w:hAnsi="Times" w:cs="Times New Roman"/>
          <w:bCs/>
          <w:color w:val="000000" w:themeColor="text1"/>
          <w:lang w:val="en-US"/>
        </w:rPr>
        <w:t xml:space="preserve">R) </w:t>
      </w:r>
      <w:r w:rsidR="00A3523B" w:rsidRPr="00F641B0">
        <w:rPr>
          <w:rFonts w:ascii="Times" w:hAnsi="Times" w:cs="Times New Roman"/>
          <w:color w:val="000000" w:themeColor="text1"/>
          <w:lang w:val="en-US"/>
        </w:rPr>
        <w:t>E s</w:t>
      </w:r>
      <w:r w:rsidR="00D5355F">
        <w:rPr>
          <w:rFonts w:ascii="Times" w:hAnsi="Times" w:cs="Times New Roman"/>
          <w:color w:val="000000" w:themeColor="text1"/>
          <w:lang w:val="en-US"/>
        </w:rPr>
        <w:t>i·ss</w:t>
      </w:r>
      <w:r w:rsidR="00E96E84" w:rsidRPr="00F641B0">
        <w:rPr>
          <w:rFonts w:ascii="Times" w:hAnsi="Times" w:cs="Times New Roman"/>
          <w:color w:val="000000" w:themeColor="text1"/>
          <w:lang w:val="en-US"/>
        </w:rPr>
        <w:t>é</w:t>
      </w:r>
      <w:r w:rsidR="0024062A" w:rsidRPr="00F641B0">
        <w:rPr>
          <w:rFonts w:ascii="Times" w:hAnsi="Times" w:cs="Times New Roman"/>
          <w:color w:val="000000" w:themeColor="text1"/>
          <w:lang w:val="en-US"/>
        </w:rPr>
        <w:t xml:space="preserve"> bem da luy afide</w:t>
      </w:r>
      <w:r w:rsidR="00AB6F3F" w:rsidRPr="00F641B0">
        <w:rPr>
          <w:rFonts w:ascii="Times" w:hAnsi="Times" w:cs="Times New Roman"/>
          <w:color w:val="000000" w:themeColor="text1"/>
          <w:lang w:val="en-US"/>
        </w:rPr>
        <w:t>(re)."</w:t>
      </w:r>
    </w:p>
    <w:p w14:paraId="2F5DDB71" w14:textId="22389FC8"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w:t>
      </w:r>
      <w:r w:rsidR="0024062A" w:rsidRPr="00F641B0">
        <w:rPr>
          <w:rFonts w:ascii="Times" w:hAnsi="Times" w:cs="Times New Roman"/>
          <w:color w:val="000000" w:themeColor="text1"/>
          <w:lang w:val="en-US"/>
        </w:rPr>
        <w:t>go l</w:t>
      </w:r>
      <w:r w:rsidR="00AB6F3F"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intende</w:t>
      </w:r>
      <w:r w:rsidR="00AB6F3F"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00AB6F3F" w:rsidRPr="00F641B0">
        <w:rPr>
          <w:rFonts w:ascii="Times" w:hAnsi="Times" w:cs="Times New Roman"/>
          <w:color w:val="000000" w:themeColor="text1"/>
          <w:lang w:val="en-US"/>
        </w:rPr>
        <w:t xml:space="preserve"> à</w:t>
      </w:r>
      <w:r w:rsidR="0024062A" w:rsidRPr="00F641B0">
        <w:rPr>
          <w:rFonts w:ascii="Times" w:hAnsi="Times" w:cs="Times New Roman"/>
          <w:color w:val="000000" w:themeColor="text1"/>
          <w:lang w:val="en-US"/>
        </w:rPr>
        <w:t xml:space="preserve"> rengracie</w:t>
      </w:r>
      <w:r w:rsidR="00AB6F3F" w:rsidRPr="00F641B0">
        <w:rPr>
          <w:rFonts w:ascii="Times" w:hAnsi="Times" w:cs="Times New Roman"/>
          <w:color w:val="000000" w:themeColor="text1"/>
          <w:lang w:val="en-US"/>
        </w:rPr>
        <w:t>(re)</w:t>
      </w:r>
    </w:p>
    <w:p w14:paraId="3EB83905" w14:textId="1DDC2D31"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0024062A" w:rsidRPr="00F641B0">
        <w:rPr>
          <w:rFonts w:ascii="Times" w:hAnsi="Times" w:cs="Times New Roman"/>
          <w:color w:val="000000" w:themeColor="text1"/>
          <w:lang w:val="en-US"/>
        </w:rPr>
        <w:t xml:space="preserve"> responde amantinente </w:t>
      </w:r>
      <w:r w:rsidR="00363BCA" w:rsidRPr="00F641B0">
        <w:rPr>
          <w:rFonts w:ascii="Times" w:hAnsi="Times" w:cs="Times New Roman"/>
          <w:color w:val="000000" w:themeColor="text1"/>
          <w:lang w:val="en-US"/>
        </w:rPr>
        <w:t>indrie</w:t>
      </w:r>
      <w:r w:rsidR="0024062A" w:rsidRPr="00F641B0">
        <w:rPr>
          <w:rFonts w:ascii="Times" w:hAnsi="Times" w:cs="Times New Roman"/>
          <w:color w:val="000000" w:themeColor="text1"/>
          <w:lang w:val="en-US"/>
        </w:rPr>
        <w:t>re</w:t>
      </w:r>
      <w:r w:rsidR="00AB6F3F" w:rsidRPr="00F641B0">
        <w:rPr>
          <w:rFonts w:ascii="Times" w:hAnsi="Times" w:cs="Times New Roman"/>
          <w:color w:val="000000" w:themeColor="text1"/>
          <w:lang w:val="en-US"/>
        </w:rPr>
        <w:t>,</w:t>
      </w:r>
    </w:p>
    <w:p w14:paraId="3C704CC8" w14:textId="0CDDF118" w:rsidR="0024062A" w:rsidRPr="00F641B0" w:rsidRDefault="00AB6F3F"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"Ancora con v</w:t>
      </w:r>
      <w:r w:rsidR="0024062A" w:rsidRPr="00F641B0">
        <w:rPr>
          <w:rFonts w:ascii="Times" w:hAnsi="Times" w:cs="Times New Roman"/>
          <w:color w:val="000000" w:themeColor="text1"/>
          <w:lang w:val="en-US"/>
        </w:rPr>
        <w:t>ui serò conpagnon e friere</w:t>
      </w:r>
      <w:r w:rsidRPr="00F641B0">
        <w:rPr>
          <w:rFonts w:ascii="Times" w:hAnsi="Times" w:cs="Times New Roman"/>
          <w:color w:val="000000" w:themeColor="text1"/>
          <w:lang w:val="en-US"/>
        </w:rPr>
        <w:t>,</w:t>
      </w:r>
    </w:p>
    <w:p w14:paraId="3B3E77F0" w14:textId="22BE8087"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io fui p</w:t>
      </w:r>
      <w:r w:rsidRPr="00F641B0">
        <w:rPr>
          <w:rFonts w:ascii="Times" w:hAnsi="Times" w:cs="Times New Roman"/>
          <w:i/>
          <w:iCs/>
          <w:color w:val="000000" w:themeColor="text1"/>
          <w:lang w:val="en-US"/>
        </w:rPr>
        <w:t>er</w:t>
      </w:r>
      <w:r w:rsidR="00AB6F3F" w:rsidRPr="00F641B0">
        <w:rPr>
          <w:rFonts w:ascii="Times" w:hAnsi="Times" w:cs="Times New Roman"/>
          <w:color w:val="000000" w:themeColor="text1"/>
          <w:lang w:val="en-US"/>
        </w:rPr>
        <w:t xml:space="preserve"> algun tenpo in</w:t>
      </w:r>
      <w:r w:rsidR="00363BCA" w:rsidRPr="00F641B0">
        <w:rPr>
          <w:rFonts w:ascii="Times" w:hAnsi="Times" w:cs="Times New Roman"/>
          <w:color w:val="000000" w:themeColor="text1"/>
          <w:lang w:val="en-US"/>
        </w:rPr>
        <w:t xml:space="preserve"> </w:t>
      </w:r>
      <w:r w:rsidR="00AB6F3F" w:rsidRPr="00F641B0">
        <w:rPr>
          <w:rFonts w:ascii="Times" w:hAnsi="Times" w:cs="Times New Roman"/>
          <w:color w:val="000000" w:themeColor="text1"/>
          <w:lang w:val="en-US"/>
        </w:rPr>
        <w:t>primi</w:t>
      </w:r>
      <w:r w:rsidRPr="00F641B0">
        <w:rPr>
          <w:rFonts w:ascii="Times" w:hAnsi="Times" w:cs="Times New Roman"/>
          <w:color w:val="000000" w:themeColor="text1"/>
          <w:lang w:val="en-US"/>
        </w:rPr>
        <w:t>ere</w:t>
      </w:r>
      <w:r w:rsidR="00AB6F3F" w:rsidRPr="00F641B0">
        <w:rPr>
          <w:rFonts w:ascii="Times" w:hAnsi="Times" w:cs="Times New Roman"/>
          <w:color w:val="000000" w:themeColor="text1"/>
          <w:lang w:val="en-US"/>
        </w:rPr>
        <w:t>.</w:t>
      </w:r>
    </w:p>
    <w:p w14:paraId="668BFF83" w14:textId="463D9AFA" w:rsidR="0024062A" w:rsidRPr="00F641B0" w:rsidRDefault="00390A6F"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AB6F3F" w:rsidRPr="00F641B0">
        <w:rPr>
          <w:rFonts w:ascii="Times" w:hAnsi="Times" w:cs="Times New Roman"/>
          <w:color w:val="000000" w:themeColor="text1"/>
          <w:lang w:val="en-US"/>
        </w:rPr>
        <w:t xml:space="preserve"> sa ben lo v</w:t>
      </w:r>
      <w:r w:rsidR="0024062A" w:rsidRPr="00F641B0">
        <w:rPr>
          <w:rFonts w:ascii="Times" w:hAnsi="Times" w:cs="Times New Roman"/>
          <w:color w:val="000000" w:themeColor="text1"/>
          <w:lang w:val="en-US"/>
        </w:rPr>
        <w:t>ero</w:t>
      </w:r>
      <w:r w:rsidR="00AB6F3F"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n</w:t>
      </w:r>
      <w:r w:rsidR="006E47A0" w:rsidRPr="00F641B0">
        <w:rPr>
          <w:rFonts w:ascii="Times" w:hAnsi="Times" w:cs="Times New Roman"/>
          <w:color w:val="000000" w:themeColor="text1"/>
          <w:lang w:val="en-US"/>
        </w:rPr>
        <w:t>o</w:t>
      </w:r>
      <w:r w:rsidR="00AB6F3F" w:rsidRPr="00F641B0">
        <w:rPr>
          <w:rFonts w:ascii="Times" w:hAnsi="Times" w:cs="Times New Roman"/>
          <w:color w:val="000000" w:themeColor="text1"/>
          <w:lang w:val="en-US"/>
        </w:rPr>
        <w:t xml:space="preserve"> </w:t>
      </w:r>
      <w:r w:rsidR="006E47A0" w:rsidRPr="00F641B0">
        <w:rPr>
          <w:rFonts w:ascii="Times" w:hAnsi="Times" w:cs="Times New Roman"/>
          <w:color w:val="000000" w:themeColor="text1"/>
          <w:lang w:val="en-US"/>
        </w:rPr>
        <w:t xml:space="preserve">me </w:t>
      </w:r>
      <w:r w:rsidR="00024205">
        <w:rPr>
          <w:rFonts w:ascii="Times" w:hAnsi="Times" w:cs="Times New Roman"/>
          <w:color w:val="000000" w:themeColor="text1"/>
          <w:lang w:val="en-US"/>
        </w:rPr>
        <w:t>voio</w:t>
      </w:r>
      <w:r w:rsidR="0024062A" w:rsidRPr="00F641B0">
        <w:rPr>
          <w:rFonts w:ascii="Times" w:hAnsi="Times" w:cs="Times New Roman"/>
          <w:color w:val="000000" w:themeColor="text1"/>
          <w:lang w:val="en-US"/>
        </w:rPr>
        <w:t xml:space="preserve"> scuxere</w:t>
      </w:r>
      <w:r w:rsidR="00AB6F3F" w:rsidRPr="00F641B0">
        <w:rPr>
          <w:rFonts w:ascii="Times" w:hAnsi="Times" w:cs="Times New Roman"/>
          <w:color w:val="000000" w:themeColor="text1"/>
          <w:lang w:val="en-US"/>
        </w:rPr>
        <w:t>,</w:t>
      </w:r>
    </w:p>
    <w:p w14:paraId="23D62FD0" w14:textId="7AC1E60C" w:rsidR="0024062A" w:rsidRPr="00F641B0" w:rsidRDefault="006E47A0"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 una cossa ve </w:t>
      </w:r>
      <w:r w:rsidR="00024205">
        <w:rPr>
          <w:rFonts w:ascii="Times" w:hAnsi="Times" w:cs="Times New Roman"/>
          <w:color w:val="000000" w:themeColor="text1"/>
          <w:lang w:val="en-US"/>
        </w:rPr>
        <w:t>voio</w:t>
      </w:r>
      <w:r w:rsidR="0024062A" w:rsidRPr="00F641B0">
        <w:rPr>
          <w:rFonts w:ascii="Times" w:hAnsi="Times" w:cs="Times New Roman"/>
          <w:color w:val="000000" w:themeColor="text1"/>
          <w:lang w:val="en-US"/>
        </w:rPr>
        <w:t xml:space="preserve"> co</w:t>
      </w:r>
      <w:r w:rsidR="0024062A" w:rsidRPr="00F641B0">
        <w:rPr>
          <w:rFonts w:ascii="Times" w:hAnsi="Times" w:cs="Times New Roman"/>
          <w:i/>
          <w:iCs/>
          <w:color w:val="000000" w:themeColor="text1"/>
          <w:lang w:val="en-US"/>
        </w:rPr>
        <w:t>n</w:t>
      </w:r>
      <w:r w:rsidR="0024062A" w:rsidRPr="00F641B0">
        <w:rPr>
          <w:rFonts w:ascii="Times" w:hAnsi="Times" w:cs="Times New Roman"/>
          <w:color w:val="000000" w:themeColor="text1"/>
          <w:lang w:val="en-US"/>
        </w:rPr>
        <w:t>tere</w:t>
      </w:r>
      <w:r w:rsidR="003D296C" w:rsidRPr="00F641B0">
        <w:rPr>
          <w:rFonts w:ascii="Times" w:hAnsi="Times" w:cs="Times New Roman"/>
          <w:color w:val="000000" w:themeColor="text1"/>
          <w:lang w:val="en-US"/>
        </w:rPr>
        <w:t>:</w:t>
      </w:r>
    </w:p>
    <w:p w14:paraId="6AF515A0" w14:textId="25CD6523" w:rsidR="0024062A" w:rsidRPr="00F641B0" w:rsidRDefault="00AB6F3F"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me av</w:t>
      </w:r>
      <w:r w:rsidR="006E47A0" w:rsidRPr="00F641B0">
        <w:rPr>
          <w:rFonts w:ascii="Times" w:hAnsi="Times" w:cs="Times New Roman"/>
          <w:color w:val="000000" w:themeColor="text1"/>
          <w:lang w:val="en-US"/>
        </w:rPr>
        <w:t>esse dado tuto lo av</w:t>
      </w:r>
      <w:r w:rsidRPr="00F641B0">
        <w:rPr>
          <w:rFonts w:ascii="Times" w:hAnsi="Times" w:cs="Times New Roman"/>
          <w:color w:val="000000" w:themeColor="text1"/>
          <w:lang w:val="en-US"/>
        </w:rPr>
        <w:t>er de</w:t>
      </w:r>
      <w:r w:rsidR="003D296C" w:rsidRPr="00F641B0">
        <w:rPr>
          <w:rFonts w:ascii="Times" w:hAnsi="Times" w:cs="Times New Roman"/>
          <w:color w:val="000000" w:themeColor="text1"/>
          <w:lang w:val="en-US"/>
        </w:rPr>
        <w:t xml:space="preserve"> B</w:t>
      </w:r>
      <w:r w:rsidRPr="00F641B0">
        <w:rPr>
          <w:rFonts w:ascii="Times" w:hAnsi="Times" w:cs="Times New Roman"/>
          <w:color w:val="000000" w:themeColor="text1"/>
          <w:lang w:val="en-US"/>
        </w:rPr>
        <w:t>av</w:t>
      </w:r>
      <w:r w:rsidR="0024062A" w:rsidRPr="00F641B0">
        <w:rPr>
          <w:rFonts w:ascii="Times" w:hAnsi="Times" w:cs="Times New Roman"/>
          <w:color w:val="000000" w:themeColor="text1"/>
          <w:lang w:val="en-US"/>
        </w:rPr>
        <w:t>ere</w:t>
      </w:r>
    </w:p>
    <w:p w14:paraId="574B9DE0" w14:textId="1D4FFD0C" w:rsidR="0024062A" w:rsidRPr="00F641B0" w:rsidRDefault="0024062A"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w:t>
      </w:r>
      <w:r w:rsidR="00AB6F3F" w:rsidRPr="00F641B0">
        <w:rPr>
          <w:rFonts w:ascii="Times" w:hAnsi="Times" w:cs="Times New Roman"/>
          <w:color w:val="000000" w:themeColor="text1"/>
          <w:lang w:val="en-US"/>
        </w:rPr>
        <w:t xml:space="preserve">uto l’oro quando </w:t>
      </w:r>
      <w:r w:rsidR="00AF1BC5" w:rsidRPr="00F641B0">
        <w:rPr>
          <w:rFonts w:ascii="Times" w:hAnsi="Times" w:cs="Times New Roman"/>
          <w:color w:val="000000" w:themeColor="text1"/>
          <w:lang w:val="en-US"/>
        </w:rPr>
        <w:t>s</w:t>
      </w:r>
      <w:r w:rsidR="001D4BC1" w:rsidRPr="00F641B0">
        <w:rPr>
          <w:rFonts w:ascii="Times" w:hAnsi="Times" w:cs="Times New Roman"/>
          <w:color w:val="000000" w:themeColor="text1"/>
          <w:lang w:val="en-US"/>
        </w:rPr>
        <w:t>'</w:t>
      </w:r>
      <w:r w:rsidR="00AB6F3F" w:rsidRPr="00F641B0">
        <w:rPr>
          <w:rFonts w:ascii="Times" w:hAnsi="Times" w:cs="Times New Roman"/>
          <w:color w:val="000000" w:themeColor="text1"/>
          <w:lang w:val="en-US"/>
        </w:rPr>
        <w:t>en porav</w:t>
      </w:r>
      <w:r w:rsidR="006E47A0" w:rsidRPr="00F641B0">
        <w:rPr>
          <w:rFonts w:ascii="Times" w:hAnsi="Times" w:cs="Times New Roman"/>
          <w:color w:val="000000" w:themeColor="text1"/>
          <w:lang w:val="en-US"/>
        </w:rPr>
        <w:t>e trov</w:t>
      </w:r>
      <w:r w:rsidRPr="00F641B0">
        <w:rPr>
          <w:rFonts w:ascii="Times" w:hAnsi="Times" w:cs="Times New Roman"/>
          <w:color w:val="000000" w:themeColor="text1"/>
          <w:lang w:val="en-US"/>
        </w:rPr>
        <w:t>ere</w:t>
      </w:r>
      <w:r w:rsidR="00077769" w:rsidRPr="00F641B0">
        <w:rPr>
          <w:rFonts w:ascii="Times" w:hAnsi="Times" w:cs="Times New Roman"/>
          <w:color w:val="000000" w:themeColor="text1"/>
          <w:lang w:val="en-US"/>
        </w:rPr>
        <w:t>,</w:t>
      </w:r>
    </w:p>
    <w:p w14:paraId="0AF472DE" w14:textId="439FA607" w:rsidR="0024062A" w:rsidRPr="00F641B0" w:rsidRDefault="00AB6F3F"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363BCA" w:rsidRPr="00F641B0">
        <w:rPr>
          <w:rFonts w:ascii="Times" w:hAnsi="Times" w:cs="Times New Roman"/>
          <w:color w:val="000000" w:themeColor="text1"/>
          <w:lang w:val="en-US"/>
        </w:rPr>
        <w:t xml:space="preserve"> </w:t>
      </w:r>
      <w:r w:rsidR="006E47A0" w:rsidRPr="00F641B0">
        <w:rPr>
          <w:rFonts w:ascii="Times" w:hAnsi="Times" w:cs="Times New Roman"/>
          <w:color w:val="000000" w:themeColor="text1"/>
          <w:lang w:val="en-US"/>
        </w:rPr>
        <w:t>la v</w:t>
      </w:r>
      <w:r w:rsidR="0024062A" w:rsidRPr="00F641B0">
        <w:rPr>
          <w:rFonts w:ascii="Times" w:hAnsi="Times" w:cs="Times New Roman"/>
          <w:color w:val="000000" w:themeColor="text1"/>
          <w:lang w:val="en-US"/>
        </w:rPr>
        <w:t>ostra p</w:t>
      </w:r>
      <w:r w:rsidR="0024062A" w:rsidRPr="00F641B0">
        <w:rPr>
          <w:rFonts w:ascii="Times" w:hAnsi="Times" w:cs="Times New Roman"/>
          <w:i/>
          <w:iCs/>
          <w:color w:val="000000" w:themeColor="text1"/>
          <w:lang w:val="en-US"/>
        </w:rPr>
        <w:t>er</w:t>
      </w:r>
      <w:r w:rsidR="006E47A0" w:rsidRPr="00F641B0">
        <w:rPr>
          <w:rFonts w:ascii="Times" w:hAnsi="Times" w:cs="Times New Roman"/>
          <w:color w:val="000000" w:themeColor="text1"/>
          <w:lang w:val="en-US"/>
        </w:rPr>
        <w:t xml:space="preserve">sona no </w:t>
      </w:r>
      <w:r w:rsidR="00024205">
        <w:rPr>
          <w:rFonts w:ascii="Times" w:hAnsi="Times" w:cs="Times New Roman"/>
          <w:color w:val="000000" w:themeColor="text1"/>
          <w:lang w:val="en-US"/>
        </w:rPr>
        <w:t>voio</w:t>
      </w:r>
      <w:r w:rsidR="0024062A" w:rsidRPr="00F641B0">
        <w:rPr>
          <w:rFonts w:ascii="Times" w:hAnsi="Times" w:cs="Times New Roman"/>
          <w:color w:val="000000" w:themeColor="text1"/>
          <w:lang w:val="en-US"/>
        </w:rPr>
        <w:t xml:space="preserve"> aver fato damalcere</w:t>
      </w:r>
      <w:r w:rsidR="00077769" w:rsidRPr="00F641B0">
        <w:rPr>
          <w:rFonts w:ascii="Times" w:hAnsi="Times" w:cs="Times New Roman"/>
          <w:color w:val="000000" w:themeColor="text1"/>
          <w:lang w:val="en-US"/>
        </w:rPr>
        <w:t>.</w:t>
      </w:r>
    </w:p>
    <w:p w14:paraId="5EE775FB" w14:textId="4704A466" w:rsidR="0024062A" w:rsidRPr="00F641B0" w:rsidRDefault="00AB6F3F"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all mai</w:t>
      </w:r>
      <w:r w:rsidR="0024062A" w:rsidRPr="00F641B0">
        <w:rPr>
          <w:rFonts w:ascii="Times" w:hAnsi="Times" w:cs="Times New Roman"/>
          <w:color w:val="000000" w:themeColor="text1"/>
          <w:lang w:val="en-US"/>
        </w:rPr>
        <w:t>tin quando l</w:t>
      </w:r>
      <w:r w:rsidR="00363BCA"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alba fo sclarere</w:t>
      </w:r>
    </w:p>
    <w:p w14:paraId="70A5F506" w14:textId="479013C5" w:rsidR="0024062A" w:rsidRPr="00F641B0" w:rsidRDefault="003D296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w:t>
      </w:r>
      <w:r w:rsidR="006E47A0" w:rsidRPr="00F641B0">
        <w:rPr>
          <w:rFonts w:ascii="Times" w:hAnsi="Times" w:cs="Times New Roman"/>
          <w:color w:val="000000" w:themeColor="text1"/>
          <w:lang w:val="en-US"/>
        </w:rPr>
        <w:t>ui e mi si av</w:t>
      </w:r>
      <w:r w:rsidRPr="00F641B0">
        <w:rPr>
          <w:rFonts w:ascii="Times" w:hAnsi="Times" w:cs="Times New Roman"/>
          <w:color w:val="000000" w:themeColor="text1"/>
          <w:lang w:val="en-US"/>
        </w:rPr>
        <w:t>eremo chav</w:t>
      </w:r>
      <w:r w:rsidR="0024062A" w:rsidRPr="00F641B0">
        <w:rPr>
          <w:rFonts w:ascii="Times" w:hAnsi="Times" w:cs="Times New Roman"/>
          <w:color w:val="000000" w:themeColor="text1"/>
          <w:lang w:val="en-US"/>
        </w:rPr>
        <w:t>alchiere</w:t>
      </w:r>
    </w:p>
    <w:p w14:paraId="29B5D507" w14:textId="571633D2" w:rsidR="0024062A" w:rsidRPr="00F641B0" w:rsidRDefault="003D296C" w:rsidP="0099364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w:t>
      </w:r>
      <w:r w:rsidR="0024062A" w:rsidRPr="00F641B0">
        <w:rPr>
          <w:rFonts w:ascii="Times" w:hAnsi="Times" w:cs="Times New Roman"/>
          <w:color w:val="000000" w:themeColor="text1"/>
          <w:lang w:val="en-US"/>
        </w:rPr>
        <w:t>e</w:t>
      </w:r>
      <w:r w:rsidR="001D4BC1" w:rsidRPr="00F641B0">
        <w:rPr>
          <w:rFonts w:ascii="Times" w:hAnsi="Times" w:cs="Times New Roman"/>
          <w:color w:val="000000" w:themeColor="text1"/>
          <w:lang w:val="en-US"/>
        </w:rPr>
        <w:t>(r)</w:t>
      </w:r>
      <w:r w:rsidR="0024062A" w:rsidRPr="00F641B0">
        <w:rPr>
          <w:rFonts w:ascii="Times" w:hAnsi="Times" w:cs="Times New Roman"/>
          <w:color w:val="000000" w:themeColor="text1"/>
          <w:lang w:val="en-US"/>
        </w:rPr>
        <w:t>s</w:t>
      </w:r>
      <w:r w:rsidR="00077769" w:rsidRPr="00F641B0">
        <w:rPr>
          <w:rFonts w:ascii="Times" w:hAnsi="Times" w:cs="Times New Roman"/>
          <w:color w:val="000000" w:themeColor="text1"/>
          <w:lang w:val="en-US"/>
        </w:rPr>
        <w:t>o Viena o</w:t>
      </w:r>
      <w:r w:rsidR="00CB490D" w:rsidRPr="00F641B0">
        <w:rPr>
          <w:rFonts w:ascii="Times" w:hAnsi="Times" w:cs="Times New Roman"/>
          <w:color w:val="000000" w:themeColor="text1"/>
          <w:lang w:val="en-US"/>
        </w:rPr>
        <w:t>'</w:t>
      </w:r>
      <w:r w:rsidR="00077769" w:rsidRPr="00F641B0">
        <w:rPr>
          <w:rFonts w:ascii="Times" w:hAnsi="Times" w:cs="Times New Roman"/>
          <w:color w:val="000000" w:themeColor="text1"/>
          <w:lang w:val="en-US"/>
        </w:rPr>
        <w:t xml:space="preserve"> è</w:t>
      </w:r>
      <w:r w:rsidR="006E47A0" w:rsidRPr="00F641B0">
        <w:rPr>
          <w:rFonts w:ascii="Times" w:hAnsi="Times" w:cs="Times New Roman"/>
          <w:color w:val="000000" w:themeColor="text1"/>
          <w:lang w:val="en-US"/>
        </w:rPr>
        <w:t xml:space="preserve"> C</w:t>
      </w:r>
      <w:r w:rsidR="0024062A" w:rsidRPr="00F641B0">
        <w:rPr>
          <w:rFonts w:ascii="Times" w:hAnsi="Times" w:cs="Times New Roman"/>
          <w:color w:val="000000" w:themeColor="text1"/>
          <w:lang w:val="en-US"/>
        </w:rPr>
        <w:t>harlo l’inp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riere</w:t>
      </w:r>
      <w:r w:rsidR="00077769" w:rsidRPr="00F641B0">
        <w:rPr>
          <w:rFonts w:ascii="Times" w:hAnsi="Times" w:cs="Times New Roman"/>
          <w:color w:val="000000" w:themeColor="text1"/>
          <w:lang w:val="en-US"/>
        </w:rPr>
        <w:t>."</w:t>
      </w:r>
    </w:p>
    <w:p w14:paraId="26AA5E9C" w14:textId="2F8765D9" w:rsidR="009116DC" w:rsidRPr="00F641B0" w:rsidRDefault="0007776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Sangui(n), "Vui faré</w:t>
      </w:r>
      <w:r w:rsidR="0024062A" w:rsidRPr="00F641B0">
        <w:rPr>
          <w:rFonts w:ascii="Times" w:hAnsi="Times" w:cs="Times New Roman"/>
          <w:color w:val="000000" w:themeColor="text1"/>
          <w:lang w:val="en-US"/>
        </w:rPr>
        <w:t xml:space="preserve"> como bere</w:t>
      </w:r>
      <w:r w:rsidRPr="00F641B0">
        <w:rPr>
          <w:rFonts w:ascii="Times" w:hAnsi="Times" w:cs="Times New Roman"/>
          <w:color w:val="000000" w:themeColor="text1"/>
          <w:lang w:val="en-US"/>
        </w:rPr>
        <w:t>."</w:t>
      </w:r>
    </w:p>
    <w:p w14:paraId="002A1440" w14:textId="33F264F5" w:rsidR="009116DC" w:rsidRPr="00F641B0" w:rsidRDefault="0024062A" w:rsidP="009116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36]</w:t>
      </w:r>
      <w:r w:rsidR="00510BD3" w:rsidRPr="00F641B0">
        <w:rPr>
          <w:rFonts w:ascii="Times" w:hAnsi="Times" w:cs="Times New Roman"/>
          <w:bCs/>
          <w:color w:val="000000" w:themeColor="text1"/>
          <w:lang w:val="en-US"/>
        </w:rPr>
        <w:t xml:space="preserve"> </w:t>
      </w:r>
    </w:p>
    <w:p w14:paraId="59D926B5" w14:textId="1A74714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Al maitin quando aparsse l’albaxon</w:t>
      </w:r>
      <w:r w:rsidR="00316724" w:rsidRPr="00F641B0">
        <w:rPr>
          <w:rFonts w:ascii="Times" w:hAnsi="Times" w:cs="Times New Roman"/>
          <w:color w:val="000000" w:themeColor="text1"/>
          <w:lang w:val="en-US"/>
        </w:rPr>
        <w:t>,</w:t>
      </w:r>
    </w:p>
    <w:p w14:paraId="7AAEC963" w14:textId="2F59F33D" w:rsidR="0024062A" w:rsidRPr="00F641B0" w:rsidRDefault="00363B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077769" w:rsidRPr="00F641B0">
        <w:rPr>
          <w:rFonts w:ascii="Times" w:hAnsi="Times" w:cs="Times New Roman"/>
          <w:color w:val="000000" w:themeColor="text1"/>
          <w:lang w:val="en-US"/>
        </w:rPr>
        <w:t>o conte d’Avernia non fè</w:t>
      </w:r>
      <w:r w:rsidR="00316724" w:rsidRPr="00F641B0">
        <w:rPr>
          <w:rFonts w:ascii="Times" w:hAnsi="Times" w:cs="Times New Roman"/>
          <w:color w:val="000000" w:themeColor="text1"/>
          <w:lang w:val="en-US"/>
        </w:rPr>
        <w:t xml:space="preserve"> tardaxon;</w:t>
      </w:r>
    </w:p>
    <w:p w14:paraId="1E70E0CA" w14:textId="42A85546" w:rsidR="0024062A" w:rsidRPr="00F641B0" w:rsidRDefault="006E47A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chav</w:t>
      </w:r>
      <w:r w:rsidR="00E96E84" w:rsidRPr="00F641B0">
        <w:rPr>
          <w:rFonts w:ascii="Times" w:hAnsi="Times" w:cs="Times New Roman"/>
          <w:color w:val="000000" w:themeColor="text1"/>
          <w:lang w:val="en-US"/>
        </w:rPr>
        <w:t>alo montà</w:t>
      </w:r>
      <w:r w:rsidR="00077769" w:rsidRPr="00F641B0">
        <w:rPr>
          <w:rFonts w:ascii="Times" w:hAnsi="Times" w:cs="Times New Roman"/>
          <w:color w:val="000000" w:themeColor="text1"/>
          <w:lang w:val="en-US"/>
        </w:rPr>
        <w:t xml:space="preserve"> lui e San</w:t>
      </w:r>
      <w:r w:rsidR="00077769" w:rsidRPr="00F641B0">
        <w:rPr>
          <w:rFonts w:ascii="Times" w:hAnsi="Times" w:cs="Times New Roman"/>
          <w:i/>
          <w:color w:val="000000" w:themeColor="text1"/>
          <w:lang w:val="en-US"/>
        </w:rPr>
        <w:t>guin</w:t>
      </w:r>
      <w:r w:rsidR="0024062A" w:rsidRPr="00F641B0">
        <w:rPr>
          <w:rFonts w:ascii="Times" w:hAnsi="Times" w:cs="Times New Roman"/>
          <w:color w:val="000000" w:themeColor="text1"/>
          <w:lang w:val="en-US"/>
        </w:rPr>
        <w:t xml:space="preserve"> so c</w:t>
      </w:r>
      <w:r w:rsidR="0024062A" w:rsidRPr="00F641B0">
        <w:rPr>
          <w:rFonts w:ascii="Times" w:hAnsi="Times" w:cs="Times New Roman"/>
          <w:i/>
          <w:iCs/>
          <w:color w:val="000000" w:themeColor="text1"/>
          <w:lang w:val="en-US"/>
        </w:rPr>
        <w:t>on</w:t>
      </w:r>
      <w:r w:rsidR="0024062A" w:rsidRPr="00F641B0">
        <w:rPr>
          <w:rFonts w:ascii="Times" w:hAnsi="Times" w:cs="Times New Roman"/>
          <w:color w:val="000000" w:themeColor="text1"/>
          <w:lang w:val="en-US"/>
        </w:rPr>
        <w:t>pagnon</w:t>
      </w:r>
      <w:r w:rsidR="00316724" w:rsidRPr="00F641B0">
        <w:rPr>
          <w:rFonts w:ascii="Times" w:hAnsi="Times" w:cs="Times New Roman"/>
          <w:color w:val="000000" w:themeColor="text1"/>
          <w:lang w:val="en-US"/>
        </w:rPr>
        <w:t>,</w:t>
      </w:r>
    </w:p>
    <w:p w14:paraId="6B6C68BE" w14:textId="5CBCB34A" w:rsidR="0024062A" w:rsidRPr="00F641B0" w:rsidRDefault="006E47A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Esse d'Alv</w:t>
      </w:r>
      <w:r w:rsidR="00077769" w:rsidRPr="00F641B0">
        <w:rPr>
          <w:rFonts w:ascii="Times" w:hAnsi="Times" w:cs="Times New Roman"/>
          <w:color w:val="000000" w:themeColor="text1"/>
          <w:lang w:val="en-US"/>
        </w:rPr>
        <w:t>ernia con li c</w:t>
      </w:r>
      <w:r w:rsidR="00077769" w:rsidRPr="00F641B0">
        <w:rPr>
          <w:rFonts w:ascii="Times" w:hAnsi="Times" w:cs="Times New Roman"/>
          <w:i/>
          <w:color w:val="000000" w:themeColor="text1"/>
          <w:lang w:val="en-US"/>
        </w:rPr>
        <w:t>en</w:t>
      </w:r>
      <w:r w:rsidR="0024062A" w:rsidRPr="00F641B0">
        <w:rPr>
          <w:rFonts w:ascii="Times" w:hAnsi="Times" w:cs="Times New Roman"/>
          <w:color w:val="000000" w:themeColor="text1"/>
          <w:lang w:val="en-US"/>
        </w:rPr>
        <w:t>to baron</w:t>
      </w:r>
      <w:r w:rsidR="00316724" w:rsidRPr="00F641B0">
        <w:rPr>
          <w:rFonts w:ascii="Times" w:hAnsi="Times" w:cs="Times New Roman"/>
          <w:color w:val="000000" w:themeColor="text1"/>
          <w:lang w:val="en-US"/>
        </w:rPr>
        <w:t>.</w:t>
      </w:r>
    </w:p>
    <w:p w14:paraId="38FB262D" w14:textId="0D42663D" w:rsidR="0024062A" w:rsidRPr="00F641B0" w:rsidRDefault="006E47A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chav</w:t>
      </w:r>
      <w:r w:rsidR="00E96E84" w:rsidRPr="00F641B0">
        <w:rPr>
          <w:rFonts w:ascii="Times" w:hAnsi="Times" w:cs="Times New Roman"/>
          <w:color w:val="000000" w:themeColor="text1"/>
          <w:lang w:val="en-US"/>
        </w:rPr>
        <w:t>alcà</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alle 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mon</w:t>
      </w:r>
    </w:p>
    <w:p w14:paraId="15F46E95" w14:textId="01ECAB8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w:t>
      </w:r>
      <w:r w:rsidR="00316724" w:rsidRPr="00F641B0">
        <w:rPr>
          <w:rFonts w:ascii="Times" w:hAnsi="Times" w:cs="Times New Roman"/>
          <w:color w:val="000000" w:themeColor="text1"/>
          <w:lang w:val="en-US"/>
        </w:rPr>
        <w:t xml:space="preserve"> Viena vete lo tere</w:t>
      </w:r>
      <w:r w:rsidRPr="00F641B0">
        <w:rPr>
          <w:rFonts w:ascii="Times" w:hAnsi="Times" w:cs="Times New Roman"/>
          <w:color w:val="000000" w:themeColor="text1"/>
          <w:lang w:val="en-US"/>
        </w:rPr>
        <w:t>r</w:t>
      </w:r>
      <w:r w:rsidR="00316724"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i</w:t>
      </w:r>
      <w:r w:rsidR="00316724" w:rsidRPr="00F641B0">
        <w:rPr>
          <w:rFonts w:ascii="Times" w:hAnsi="Times" w:cs="Times New Roman"/>
          <w:color w:val="000000" w:themeColor="text1"/>
          <w:lang w:val="en-US"/>
        </w:rPr>
        <w:t xml:space="preserve"> </w:t>
      </w:r>
      <w:r w:rsidR="003351C1" w:rsidRPr="00F641B0">
        <w:rPr>
          <w:rFonts w:ascii="Times" w:hAnsi="Times" w:cs="Times New Roman"/>
          <w:color w:val="000000" w:themeColor="text1"/>
          <w:lang w:val="en-US"/>
        </w:rPr>
        <w:t>doj</w:t>
      </w:r>
      <w:r w:rsidRPr="00F641B0">
        <w:rPr>
          <w:rFonts w:ascii="Times" w:hAnsi="Times" w:cs="Times New Roman"/>
          <w:color w:val="000000" w:themeColor="text1"/>
          <w:lang w:val="en-US"/>
        </w:rPr>
        <w:t>on</w:t>
      </w:r>
      <w:r w:rsidR="00316724" w:rsidRPr="00F641B0">
        <w:rPr>
          <w:rFonts w:ascii="Times" w:hAnsi="Times" w:cs="Times New Roman"/>
          <w:color w:val="000000" w:themeColor="text1"/>
          <w:lang w:val="en-US"/>
        </w:rPr>
        <w:t>.</w:t>
      </w:r>
    </w:p>
    <w:p w14:paraId="5D4302A0" w14:textId="22BDE8A6" w:rsidR="0024062A" w:rsidRPr="00F641B0" w:rsidRDefault="00E96E8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in la citade intrà</w:t>
      </w:r>
      <w:r w:rsidR="0024062A" w:rsidRPr="00F641B0">
        <w:rPr>
          <w:rFonts w:ascii="Times" w:hAnsi="Times" w:cs="Times New Roman"/>
          <w:color w:val="000000" w:themeColor="text1"/>
          <w:lang w:val="en-US"/>
        </w:rPr>
        <w:t xml:space="preserve"> li do conpagnon</w:t>
      </w:r>
      <w:r w:rsidR="00316724" w:rsidRPr="00F641B0">
        <w:rPr>
          <w:rFonts w:ascii="Times" w:hAnsi="Times" w:cs="Times New Roman"/>
          <w:color w:val="000000" w:themeColor="text1"/>
          <w:lang w:val="en-US"/>
        </w:rPr>
        <w:t>,</w:t>
      </w:r>
    </w:p>
    <w:p w14:paraId="6EC88C50" w14:textId="4D0C566F" w:rsidR="0024062A" w:rsidRPr="00F641B0" w:rsidRDefault="00E96E8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Incontrà</w:t>
      </w:r>
      <w:r w:rsidR="00316724" w:rsidRPr="00F641B0">
        <w:rPr>
          <w:rFonts w:ascii="Times" w:hAnsi="Times" w:cs="Times New Roman"/>
          <w:color w:val="000000" w:themeColor="text1"/>
          <w:lang w:val="en-US"/>
        </w:rPr>
        <w:t xml:space="preserve"> li v</w:t>
      </w:r>
      <w:r w:rsidR="0024062A" w:rsidRPr="00F641B0">
        <w:rPr>
          <w:rFonts w:ascii="Times" w:hAnsi="Times" w:cs="Times New Roman"/>
          <w:color w:val="000000" w:themeColor="text1"/>
          <w:lang w:val="en-US"/>
        </w:rPr>
        <w:t xml:space="preserve">ien li dux </w:t>
      </w:r>
      <w:r w:rsidR="00180088">
        <w:rPr>
          <w:rFonts w:ascii="Times" w:hAnsi="Times" w:cs="Times New Roman"/>
          <w:color w:val="000000" w:themeColor="text1"/>
          <w:lang w:val="en-US"/>
        </w:rPr>
        <w:t>e·ll</w:t>
      </w:r>
      <w:r w:rsidR="0024062A" w:rsidRPr="00F641B0">
        <w:rPr>
          <w:rFonts w:ascii="Times" w:hAnsi="Times" w:cs="Times New Roman"/>
          <w:color w:val="000000" w:themeColor="text1"/>
          <w:lang w:val="en-US"/>
        </w:rPr>
        <w:t>i baron</w:t>
      </w:r>
      <w:r w:rsidR="00316724" w:rsidRPr="00F641B0">
        <w:rPr>
          <w:rFonts w:ascii="Times" w:hAnsi="Times" w:cs="Times New Roman"/>
          <w:color w:val="000000" w:themeColor="text1"/>
          <w:lang w:val="en-US"/>
        </w:rPr>
        <w:t>.</w:t>
      </w:r>
    </w:p>
    <w:p w14:paraId="1EBBD140" w14:textId="087801B5" w:rsidR="0024062A" w:rsidRPr="00F641B0" w:rsidRDefault="0031672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li v</w:t>
      </w:r>
      <w:r w:rsidR="0024062A" w:rsidRPr="00F641B0">
        <w:rPr>
          <w:rFonts w:ascii="Times" w:hAnsi="Times" w:cs="Times New Roman"/>
          <w:color w:val="000000" w:themeColor="text1"/>
          <w:lang w:val="en-US"/>
        </w:rPr>
        <w:t>ete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gran çoia fenon</w:t>
      </w:r>
      <w:r w:rsidRPr="00F641B0">
        <w:rPr>
          <w:rFonts w:ascii="Times" w:hAnsi="Times" w:cs="Times New Roman"/>
          <w:color w:val="000000" w:themeColor="text1"/>
          <w:lang w:val="en-US"/>
        </w:rPr>
        <w:t>,</w:t>
      </w:r>
    </w:p>
    <w:p w14:paraId="26574537" w14:textId="7EE6207E"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 quela paxe tuti çoianti sum</w:t>
      </w:r>
      <w:r w:rsidR="00316724" w:rsidRPr="00F641B0">
        <w:rPr>
          <w:rFonts w:ascii="Times" w:hAnsi="Times" w:cs="Times New Roman"/>
          <w:color w:val="000000" w:themeColor="text1"/>
          <w:lang w:val="en-US"/>
        </w:rPr>
        <w:t>,</w:t>
      </w:r>
    </w:p>
    <w:p w14:paraId="7D0714F6" w14:textId="7FC6E0E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p</w:t>
      </w:r>
      <w:r w:rsidRPr="00F641B0">
        <w:rPr>
          <w:rFonts w:ascii="Times" w:hAnsi="Times" w:cs="Times New Roman"/>
          <w:i/>
          <w:iCs/>
          <w:color w:val="000000" w:themeColor="text1"/>
          <w:lang w:val="en-US"/>
        </w:rPr>
        <w:t>er</w:t>
      </w:r>
      <w:r w:rsidR="00316724" w:rsidRPr="00F641B0">
        <w:rPr>
          <w:rFonts w:ascii="Times" w:hAnsi="Times" w:cs="Times New Roman"/>
          <w:color w:val="000000" w:themeColor="text1"/>
          <w:lang w:val="en-US"/>
        </w:rPr>
        <w:t xml:space="preserve"> la duchexa </w:t>
      </w:r>
      <w:r w:rsidR="006935F5" w:rsidRPr="00F641B0">
        <w:rPr>
          <w:rFonts w:ascii="Times" w:hAnsi="Times" w:cs="Times New Roman"/>
          <w:color w:val="000000" w:themeColor="text1"/>
          <w:lang w:val="en-US"/>
        </w:rPr>
        <w:t>è</w:t>
      </w:r>
      <w:r w:rsidR="00316724" w:rsidRPr="00F641B0">
        <w:rPr>
          <w:rFonts w:ascii="Times" w:hAnsi="Times" w:cs="Times New Roman"/>
          <w:color w:val="000000" w:themeColor="text1"/>
          <w:lang w:val="en-US"/>
        </w:rPr>
        <w:t>no</w:t>
      </w:r>
      <w:r w:rsidRPr="00F641B0">
        <w:rPr>
          <w:rFonts w:ascii="Times" w:hAnsi="Times" w:cs="Times New Roman"/>
          <w:color w:val="000000" w:themeColor="text1"/>
          <w:lang w:val="en-US"/>
        </w:rPr>
        <w:t xml:space="preserve"> in gran afflicion</w:t>
      </w:r>
      <w:r w:rsidR="00316724" w:rsidRPr="00F641B0">
        <w:rPr>
          <w:rFonts w:ascii="Times" w:hAnsi="Times" w:cs="Times New Roman"/>
          <w:color w:val="000000" w:themeColor="text1"/>
          <w:lang w:val="en-US"/>
        </w:rPr>
        <w:t>.</w:t>
      </w:r>
    </w:p>
    <w:p w14:paraId="59A09940" w14:textId="661BB030" w:rsidR="0024062A" w:rsidRPr="00F641B0" w:rsidRDefault="0031672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w:t>
      </w:r>
      <w:r w:rsidR="006E47A0" w:rsidRPr="00F641B0">
        <w:rPr>
          <w:rFonts w:ascii="Times" w:hAnsi="Times" w:cs="Times New Roman"/>
          <w:color w:val="000000" w:themeColor="text1"/>
          <w:lang w:val="en-US"/>
        </w:rPr>
        <w:t>tanto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et U</w:t>
      </w:r>
      <w:r w:rsidR="0024062A" w:rsidRPr="00F641B0">
        <w:rPr>
          <w:rFonts w:ascii="Times" w:hAnsi="Times" w:cs="Times New Roman"/>
          <w:color w:val="000000" w:themeColor="text1"/>
          <w:lang w:val="en-US"/>
        </w:rPr>
        <w:t>gon</w:t>
      </w:r>
    </w:p>
    <w:p w14:paraId="5DF3730F" w14:textId="28D542AE"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27</w:t>
      </w:r>
      <w:r w:rsidRPr="00F641B0">
        <w:rPr>
          <w:rFonts w:ascii="Times" w:hAnsi="Times" w:cs="Times New Roman"/>
          <w:bCs/>
          <w:color w:val="000000" w:themeColor="text1"/>
          <w:lang w:val="en-US"/>
        </w:rPr>
        <w:t xml:space="preserve">V) </w:t>
      </w:r>
      <w:r w:rsidR="00316724" w:rsidRPr="00F641B0">
        <w:rPr>
          <w:rFonts w:ascii="Times" w:hAnsi="Times" w:cs="Times New Roman"/>
          <w:color w:val="000000" w:themeColor="text1"/>
          <w:lang w:val="en-US"/>
        </w:rPr>
        <w:t>E</w:t>
      </w:r>
      <w:r w:rsidR="0024062A" w:rsidRPr="00F641B0">
        <w:rPr>
          <w:rFonts w:ascii="Times" w:hAnsi="Times" w:cs="Times New Roman"/>
          <w:color w:val="000000" w:themeColor="text1"/>
          <w:lang w:val="en-US"/>
        </w:rPr>
        <w:t>si montano sul palaço a</w:t>
      </w:r>
      <w:r w:rsidR="000170E0"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bandon</w:t>
      </w:r>
      <w:r w:rsidR="00363BCA" w:rsidRPr="00F641B0">
        <w:rPr>
          <w:rFonts w:ascii="Times" w:hAnsi="Times" w:cs="Times New Roman"/>
          <w:color w:val="000000" w:themeColor="text1"/>
          <w:lang w:val="en-US"/>
        </w:rPr>
        <w:t>,</w:t>
      </w:r>
    </w:p>
    <w:p w14:paraId="5F9200CF" w14:textId="186BC6AF" w:rsidR="0024062A" w:rsidRPr="00F641B0" w:rsidRDefault="0031672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C</w:t>
      </w:r>
      <w:r w:rsidR="0024062A" w:rsidRPr="00F641B0">
        <w:rPr>
          <w:rFonts w:ascii="Times" w:hAnsi="Times" w:cs="Times New Roman"/>
          <w:color w:val="000000" w:themeColor="text1"/>
          <w:lang w:val="en-US"/>
        </w:rPr>
        <w:t>harlo s</w:t>
      </w:r>
      <w:r w:rsidR="001D4BC1" w:rsidRPr="00F641B0">
        <w:rPr>
          <w:rFonts w:ascii="Times" w:hAnsi="Times" w:cs="Times New Roman"/>
          <w:color w:val="000000" w:themeColor="text1"/>
          <w:lang w:val="en-US"/>
        </w:rPr>
        <w:t>'</w:t>
      </w:r>
      <w:r w:rsidR="006E47A0" w:rsidRPr="00F641B0">
        <w:rPr>
          <w:rFonts w:ascii="Times" w:hAnsi="Times" w:cs="Times New Roman"/>
          <w:color w:val="000000" w:themeColor="text1"/>
          <w:lang w:val="en-US"/>
        </w:rPr>
        <w:t>en v</w:t>
      </w:r>
      <w:r w:rsidRPr="00F641B0">
        <w:rPr>
          <w:rFonts w:ascii="Times" w:hAnsi="Times" w:cs="Times New Roman"/>
          <w:color w:val="000000" w:themeColor="text1"/>
          <w:lang w:val="en-US"/>
        </w:rPr>
        <w:t>a li do ba</w:t>
      </w:r>
      <w:r w:rsidRPr="00F641B0">
        <w:rPr>
          <w:rFonts w:ascii="Times" w:hAnsi="Times" w:cs="Times New Roman"/>
          <w:i/>
          <w:color w:val="000000" w:themeColor="text1"/>
          <w:lang w:val="en-US"/>
        </w:rPr>
        <w:t>r</w:t>
      </w:r>
      <w:r w:rsidR="0024062A" w:rsidRPr="00F641B0">
        <w:rPr>
          <w:rFonts w:ascii="Times" w:hAnsi="Times" w:cs="Times New Roman"/>
          <w:color w:val="000000" w:themeColor="text1"/>
          <w:lang w:val="en-US"/>
        </w:rPr>
        <w:t>on</w:t>
      </w:r>
      <w:r w:rsidR="00363BCA" w:rsidRPr="00F641B0">
        <w:rPr>
          <w:rFonts w:ascii="Times" w:hAnsi="Times" w:cs="Times New Roman"/>
          <w:color w:val="000000" w:themeColor="text1"/>
          <w:lang w:val="en-US"/>
        </w:rPr>
        <w:t>.</w:t>
      </w:r>
    </w:p>
    <w:p w14:paraId="7F35DBE3" w14:textId="79B1E743"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Imp</w:t>
      </w:r>
      <w:r w:rsidR="0024062A" w:rsidRPr="00F641B0">
        <w:rPr>
          <w:rFonts w:ascii="Times" w:hAnsi="Times" w:cs="Times New Roman"/>
          <w:i/>
          <w:iCs/>
          <w:color w:val="000000" w:themeColor="text1"/>
          <w:lang w:val="en-US"/>
        </w:rPr>
        <w:t>er</w:t>
      </w:r>
      <w:r w:rsidR="006E47A0" w:rsidRPr="00F641B0">
        <w:rPr>
          <w:rFonts w:ascii="Times" w:hAnsi="Times" w:cs="Times New Roman"/>
          <w:color w:val="000000" w:themeColor="text1"/>
          <w:lang w:val="en-US"/>
        </w:rPr>
        <w:t>ador</w:t>
      </w:r>
      <w:r w:rsidRPr="00F641B0">
        <w:rPr>
          <w:rFonts w:ascii="Times" w:hAnsi="Times" w:cs="Times New Roman"/>
          <w:color w:val="000000" w:themeColor="text1"/>
          <w:lang w:val="en-US"/>
        </w:rPr>
        <w:t>,"</w:t>
      </w:r>
      <w:r w:rsidR="006E47A0" w:rsidRPr="00F641B0">
        <w:rPr>
          <w:rFonts w:ascii="Times" w:hAnsi="Times" w:cs="Times New Roman"/>
          <w:color w:val="000000" w:themeColor="text1"/>
          <w:lang w:val="en-US"/>
        </w:rPr>
        <w:t xml:space="preserve"> dixe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or</w:t>
      </w:r>
      <w:r w:rsidRPr="00F641B0">
        <w:rPr>
          <w:rFonts w:ascii="Times" w:hAnsi="Times" w:cs="Times New Roman"/>
          <w:color w:val="000000" w:themeColor="text1"/>
          <w:lang w:val="en-US"/>
        </w:rPr>
        <w:t xml:space="preserve"> udé U</w:t>
      </w:r>
      <w:r w:rsidR="0024062A" w:rsidRPr="00F641B0">
        <w:rPr>
          <w:rFonts w:ascii="Times" w:hAnsi="Times" w:cs="Times New Roman"/>
          <w:color w:val="000000" w:themeColor="text1"/>
          <w:lang w:val="en-US"/>
        </w:rPr>
        <w:t>gon</w:t>
      </w:r>
      <w:r w:rsidR="00363BCA" w:rsidRPr="00F641B0">
        <w:rPr>
          <w:rFonts w:ascii="Times" w:hAnsi="Times" w:cs="Times New Roman"/>
          <w:color w:val="000000" w:themeColor="text1"/>
          <w:lang w:val="en-US"/>
        </w:rPr>
        <w:t>:</w:t>
      </w:r>
    </w:p>
    <w:p w14:paraId="504199BC" w14:textId="4F891A31"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6E47A0" w:rsidRPr="00F641B0">
        <w:rPr>
          <w:rFonts w:ascii="Times" w:hAnsi="Times" w:cs="Times New Roman"/>
          <w:color w:val="000000" w:themeColor="text1"/>
          <w:lang w:val="en-US"/>
        </w:rPr>
        <w:t>l</w:t>
      </w:r>
      <w:r w:rsidRPr="00F641B0">
        <w:rPr>
          <w:rFonts w:ascii="Times" w:hAnsi="Times" w:cs="Times New Roman"/>
          <w:color w:val="000000" w:themeColor="text1"/>
          <w:lang w:val="en-US"/>
        </w:rPr>
        <w:t xml:space="preserve"> è v</w:t>
      </w:r>
      <w:r w:rsidR="006E47A0" w:rsidRPr="00F641B0">
        <w:rPr>
          <w:rFonts w:ascii="Times" w:hAnsi="Times" w:cs="Times New Roman"/>
          <w:color w:val="000000" w:themeColor="text1"/>
          <w:lang w:val="en-US"/>
        </w:rPr>
        <w:t>egnudo a v</w:t>
      </w:r>
      <w:r w:rsidR="0024062A" w:rsidRPr="00F641B0">
        <w:rPr>
          <w:rFonts w:ascii="Times" w:hAnsi="Times" w:cs="Times New Roman"/>
          <w:color w:val="000000" w:themeColor="text1"/>
          <w:lang w:val="en-US"/>
        </w:rPr>
        <w:t>ui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querir raxon</w:t>
      </w:r>
    </w:p>
    <w:p w14:paraId="7FB3AE50" w14:textId="314EEE45"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quella che à</w:t>
      </w:r>
      <w:r w:rsidR="0024062A" w:rsidRPr="00F641B0">
        <w:rPr>
          <w:rFonts w:ascii="Times" w:hAnsi="Times" w:cs="Times New Roman"/>
          <w:color w:val="000000" w:themeColor="text1"/>
          <w:lang w:val="en-US"/>
        </w:rPr>
        <w:t xml:space="preserve"> fato si gran mesprixon</w:t>
      </w:r>
    </w:p>
    <w:p w14:paraId="2B333E48" w14:textId="1EC70CE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un tal tradimento infra do c</w:t>
      </w:r>
      <w:r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pagnon</w:t>
      </w:r>
      <w:r w:rsidR="00363BCA" w:rsidRPr="00F641B0">
        <w:rPr>
          <w:rFonts w:ascii="Times" w:hAnsi="Times" w:cs="Times New Roman"/>
          <w:color w:val="000000" w:themeColor="text1"/>
          <w:lang w:val="en-US"/>
        </w:rPr>
        <w:t>."</w:t>
      </w:r>
    </w:p>
    <w:p w14:paraId="67E91683" w14:textId="35FE28F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re l</w:t>
      </w:r>
      <w:r w:rsidR="006E47A0"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7F603D" w:rsidRPr="00F641B0">
        <w:rPr>
          <w:rFonts w:ascii="Times" w:hAnsi="Times" w:cs="Times New Roman"/>
          <w:color w:val="000000" w:themeColor="text1"/>
          <w:lang w:val="en-US"/>
        </w:rPr>
        <w:t>,</w:t>
      </w:r>
      <w:r w:rsidR="00757ED9" w:rsidRPr="00F641B0">
        <w:rPr>
          <w:rFonts w:ascii="Times" w:hAnsi="Times" w:cs="Times New Roman"/>
          <w:color w:val="000000" w:themeColor="text1"/>
          <w:lang w:val="en-US"/>
        </w:rPr>
        <w:t xml:space="preserve"> se froncì</w:t>
      </w:r>
      <w:r w:rsidRPr="00F641B0">
        <w:rPr>
          <w:rFonts w:ascii="Times" w:hAnsi="Times" w:cs="Times New Roman"/>
          <w:color w:val="000000" w:themeColor="text1"/>
          <w:lang w:val="en-US"/>
        </w:rPr>
        <w:t xml:space="preserve"> lo grignon</w:t>
      </w:r>
    </w:p>
    <w:p w14:paraId="74118EEE" w14:textId="642A8247" w:rsidR="0024062A" w:rsidRPr="00F641B0" w:rsidRDefault="00363B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çurà</w:t>
      </w:r>
      <w:r w:rsidR="001D4BC1"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a·ss</w:t>
      </w:r>
      <w:r w:rsidR="007F603D" w:rsidRPr="00F641B0">
        <w:rPr>
          <w:rFonts w:ascii="Times" w:hAnsi="Times" w:cs="Times New Roman"/>
          <w:color w:val="000000" w:themeColor="text1"/>
          <w:lang w:val="en-US"/>
        </w:rPr>
        <w:t xml:space="preserve">am Piero e </w:t>
      </w:r>
      <w:r w:rsidR="001561D6" w:rsidRPr="00F641B0">
        <w:rPr>
          <w:rFonts w:ascii="Times" w:hAnsi="Times" w:cs="Times New Roman"/>
          <w:color w:val="000000" w:themeColor="text1"/>
          <w:lang w:val="en-US"/>
        </w:rPr>
        <w:t>a s</w:t>
      </w:r>
      <w:r w:rsidR="007F603D" w:rsidRPr="00F641B0">
        <w:rPr>
          <w:rFonts w:ascii="Times" w:hAnsi="Times" w:cs="Times New Roman"/>
          <w:color w:val="000000" w:themeColor="text1"/>
          <w:lang w:val="en-US"/>
        </w:rPr>
        <w:t>an S</w:t>
      </w:r>
      <w:r w:rsidR="0024062A" w:rsidRPr="00F641B0">
        <w:rPr>
          <w:rFonts w:ascii="Times" w:hAnsi="Times" w:cs="Times New Roman"/>
          <w:color w:val="000000" w:themeColor="text1"/>
          <w:lang w:val="en-US"/>
        </w:rPr>
        <w:t>imon</w:t>
      </w:r>
      <w:r w:rsidRPr="00F641B0">
        <w:rPr>
          <w:rFonts w:ascii="Times" w:hAnsi="Times" w:cs="Times New Roman"/>
          <w:color w:val="000000" w:themeColor="text1"/>
          <w:lang w:val="en-US"/>
        </w:rPr>
        <w:t>,</w:t>
      </w:r>
    </w:p>
    <w:p w14:paraId="3E35D0F0" w14:textId="771F4071" w:rsidR="0024062A" w:rsidRPr="00F641B0" w:rsidRDefault="007F603D"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può</w:t>
      </w:r>
      <w:r w:rsidR="0024062A" w:rsidRPr="00F641B0">
        <w:rPr>
          <w:rFonts w:ascii="Times" w:hAnsi="Times" w:cs="Times New Roman"/>
          <w:color w:val="000000" w:themeColor="text1"/>
          <w:lang w:val="en-US"/>
        </w:rPr>
        <w:t xml:space="preserve"> romagnir che </w:t>
      </w:r>
      <w:r w:rsidR="0072184F" w:rsidRPr="00F641B0">
        <w:rPr>
          <w:rFonts w:ascii="Times" w:hAnsi="Times" w:cs="Times New Roman"/>
          <w:color w:val="000000" w:themeColor="text1"/>
          <w:lang w:val="en-US"/>
        </w:rPr>
        <w:t>j</w:t>
      </w:r>
      <w:r w:rsidR="0024062A" w:rsidRPr="00F641B0">
        <w:rPr>
          <w:rFonts w:ascii="Times" w:hAnsi="Times" w:cs="Times New Roman"/>
          <w:color w:val="000000" w:themeColor="text1"/>
          <w:lang w:val="en-US"/>
        </w:rPr>
        <w:t>ustixia no</w:t>
      </w:r>
      <w:r w:rsidR="0072184F"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son</w:t>
      </w:r>
      <w:r w:rsidR="00757ED9" w:rsidRPr="00F641B0">
        <w:rPr>
          <w:rFonts w:ascii="Times" w:hAnsi="Times" w:cs="Times New Roman"/>
          <w:color w:val="000000" w:themeColor="text1"/>
          <w:lang w:val="en-US"/>
        </w:rPr>
        <w:t>.</w:t>
      </w:r>
      <w:r w:rsidR="00363BCA" w:rsidRPr="00F641B0">
        <w:rPr>
          <w:rFonts w:ascii="Times" w:hAnsi="Times" w:cs="Times New Roman"/>
          <w:color w:val="000000" w:themeColor="text1"/>
          <w:lang w:val="en-US"/>
        </w:rPr>
        <w:t>"</w:t>
      </w:r>
      <w:r w:rsidR="001D4BC1" w:rsidRPr="00F641B0">
        <w:rPr>
          <w:rStyle w:val="FootnoteReference"/>
          <w:rFonts w:ascii="Times" w:hAnsi="Times" w:cs="Times New Roman"/>
          <w:color w:val="000000" w:themeColor="text1"/>
          <w:lang w:val="en-US"/>
        </w:rPr>
        <w:footnoteReference w:id="130"/>
      </w:r>
    </w:p>
    <w:p w14:paraId="66CDD03F" w14:textId="55ED7227" w:rsidR="0049537E" w:rsidRPr="00F641B0" w:rsidRDefault="00BA1CE9" w:rsidP="009225F0">
      <w:pPr>
        <w:pStyle w:val="BodyTextFirstIndent2"/>
        <w:rPr>
          <w:rFonts w:ascii="Times" w:hAnsi="Times"/>
          <w:lang w:val="en-US"/>
        </w:rPr>
      </w:pPr>
      <w:r w:rsidRPr="00F641B0">
        <w:rPr>
          <w:rFonts w:ascii="Times" w:hAnsi="Times"/>
          <w:lang w:val="en-US"/>
        </w:rPr>
        <w:t>[Laisse 37]</w:t>
      </w:r>
    </w:p>
    <w:p w14:paraId="7BCB904B" w14:textId="748C41B8" w:rsidR="0024062A" w:rsidRPr="00F641B0" w:rsidRDefault="007C71E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Carlo M</w:t>
      </w:r>
      <w:r w:rsidR="0024062A" w:rsidRPr="00F641B0">
        <w:rPr>
          <w:rFonts w:ascii="Times" w:hAnsi="Times" w:cs="Times New Roman"/>
          <w:color w:val="000000" w:themeColor="text1"/>
          <w:lang w:val="en-US"/>
        </w:rPr>
        <w:t>artello l</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ador possant</w:t>
      </w:r>
    </w:p>
    <w:p w14:paraId="4B6B7A31" w14:textId="7F4F968A" w:rsidR="0024062A" w:rsidRPr="00F641B0" w:rsidRDefault="00363B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à</w:t>
      </w:r>
      <w:r w:rsidR="007F603D" w:rsidRPr="00F641B0">
        <w:rPr>
          <w:rFonts w:ascii="Times" w:hAnsi="Times" w:cs="Times New Roman"/>
          <w:color w:val="000000" w:themeColor="text1"/>
          <w:lang w:val="en-US"/>
        </w:rPr>
        <w:t xml:space="preserve"> recevudo U</w:t>
      </w:r>
      <w:r w:rsidR="0024062A" w:rsidRPr="00F641B0">
        <w:rPr>
          <w:rFonts w:ascii="Times" w:hAnsi="Times" w:cs="Times New Roman"/>
          <w:color w:val="000000" w:themeColor="text1"/>
          <w:lang w:val="en-US"/>
        </w:rPr>
        <w:t>go cor</w:t>
      </w:r>
      <w:r w:rsidR="0072184F" w:rsidRPr="00F641B0">
        <w:rPr>
          <w:rFonts w:ascii="Times" w:hAnsi="Times" w:cs="Times New Roman"/>
          <w:color w:val="000000" w:themeColor="text1"/>
          <w:lang w:val="en-US"/>
        </w:rPr>
        <w:t>t</w:t>
      </w:r>
      <w:r w:rsidR="0024062A" w:rsidRPr="00F641B0">
        <w:rPr>
          <w:rFonts w:ascii="Times" w:hAnsi="Times" w:cs="Times New Roman"/>
          <w:color w:val="000000" w:themeColor="text1"/>
          <w:lang w:val="en-US"/>
        </w:rPr>
        <w:t>exemant</w:t>
      </w:r>
      <w:r w:rsidR="00757ED9" w:rsidRPr="00F641B0">
        <w:rPr>
          <w:rFonts w:ascii="Times" w:hAnsi="Times" w:cs="Times New Roman"/>
          <w:color w:val="000000" w:themeColor="text1"/>
          <w:lang w:val="en-US"/>
        </w:rPr>
        <w:t>,</w:t>
      </w:r>
    </w:p>
    <w:p w14:paraId="753B87D5" w14:textId="0C0B6603"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ello non v</w:t>
      </w:r>
      <w:r w:rsidR="0024062A" w:rsidRPr="00F641B0">
        <w:rPr>
          <w:rFonts w:ascii="Times" w:hAnsi="Times" w:cs="Times New Roman"/>
          <w:color w:val="000000" w:themeColor="text1"/>
          <w:lang w:val="en-US"/>
        </w:rPr>
        <w:t>uol demore</w:t>
      </w:r>
      <w:r w:rsidR="00363BCA"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plui nient</w:t>
      </w:r>
      <w:r w:rsidR="00757ED9" w:rsidRPr="00F641B0">
        <w:rPr>
          <w:rFonts w:ascii="Times" w:hAnsi="Times" w:cs="Times New Roman"/>
          <w:color w:val="000000" w:themeColor="text1"/>
          <w:lang w:val="en-US"/>
        </w:rPr>
        <w:t>;</w:t>
      </w:r>
    </w:p>
    <w:p w14:paraId="07D6F503" w14:textId="6F36DD07"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fè Sufia menarsse dav</w:t>
      </w:r>
      <w:r w:rsidR="0024062A" w:rsidRPr="00F641B0">
        <w:rPr>
          <w:rFonts w:ascii="Times" w:hAnsi="Times" w:cs="Times New Roman"/>
          <w:color w:val="000000" w:themeColor="text1"/>
          <w:lang w:val="en-US"/>
        </w:rPr>
        <w:t>ant</w:t>
      </w:r>
    </w:p>
    <w:p w14:paraId="5C8226AA" w14:textId="0F099CFC" w:rsidR="0024062A" w:rsidRPr="00F641B0" w:rsidRDefault="0072184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 cam</w:t>
      </w:r>
      <w:r w:rsidR="0024062A" w:rsidRPr="00F641B0">
        <w:rPr>
          <w:rFonts w:ascii="Times" w:hAnsi="Times" w:cs="Times New Roman"/>
          <w:color w:val="000000" w:themeColor="text1"/>
          <w:lang w:val="en-US"/>
        </w:rPr>
        <w:t>eriera insemant con lie atant</w:t>
      </w:r>
      <w:r w:rsidR="00E354FE" w:rsidRPr="00F641B0">
        <w:rPr>
          <w:rFonts w:ascii="Times" w:hAnsi="Times" w:cs="Times New Roman"/>
          <w:color w:val="000000" w:themeColor="text1"/>
          <w:lang w:val="en-US"/>
        </w:rPr>
        <w:t>,</w:t>
      </w:r>
    </w:p>
    <w:p w14:paraId="081238E7" w14:textId="47E20F9A"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Dall’altra par</w:t>
      </w:r>
      <w:r w:rsidR="0072184F" w:rsidRPr="00F641B0">
        <w:rPr>
          <w:rFonts w:ascii="Times" w:hAnsi="Times" w:cs="Times New Roman"/>
          <w:color w:val="000000" w:themeColor="text1"/>
          <w:lang w:val="en-US"/>
        </w:rPr>
        <w:t>t</w:t>
      </w:r>
      <w:r w:rsidRPr="00F641B0">
        <w:rPr>
          <w:rFonts w:ascii="Times" w:hAnsi="Times" w:cs="Times New Roman"/>
          <w:color w:val="000000" w:themeColor="text1"/>
          <w:lang w:val="en-US"/>
        </w:rPr>
        <w:t>e San</w:t>
      </w:r>
      <w:r w:rsidRPr="00F641B0">
        <w:rPr>
          <w:rFonts w:ascii="Times" w:hAnsi="Times" w:cs="Times New Roman"/>
          <w:i/>
          <w:color w:val="000000" w:themeColor="text1"/>
          <w:lang w:val="en-US"/>
        </w:rPr>
        <w:t>guin</w:t>
      </w:r>
      <w:r w:rsidRPr="00F641B0">
        <w:rPr>
          <w:rFonts w:ascii="Times" w:hAnsi="Times" w:cs="Times New Roman"/>
          <w:color w:val="000000" w:themeColor="text1"/>
          <w:lang w:val="en-US"/>
        </w:rPr>
        <w:t xml:space="preserve"> et Ugo lo v</w:t>
      </w:r>
      <w:r w:rsidR="0024062A" w:rsidRPr="00F641B0">
        <w:rPr>
          <w:rFonts w:ascii="Times" w:hAnsi="Times" w:cs="Times New Roman"/>
          <w:color w:val="000000" w:themeColor="text1"/>
          <w:lang w:val="en-US"/>
        </w:rPr>
        <w:t>alant</w:t>
      </w:r>
      <w:r w:rsidR="00E354FE" w:rsidRPr="00F641B0">
        <w:rPr>
          <w:rFonts w:ascii="Times" w:hAnsi="Times" w:cs="Times New Roman"/>
          <w:color w:val="000000" w:themeColor="text1"/>
          <w:lang w:val="en-US"/>
        </w:rPr>
        <w:t>.</w:t>
      </w:r>
    </w:p>
    <w:p w14:paraId="3E1DB409" w14:textId="7F390BB1" w:rsidR="0024062A" w:rsidRPr="00F641B0" w:rsidRDefault="00243E6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 duchexa che·</w:t>
      </w:r>
      <w:r w:rsidR="007F603D" w:rsidRPr="00F641B0">
        <w:rPr>
          <w:rFonts w:ascii="Times" w:hAnsi="Times" w:cs="Times New Roman"/>
          <w:color w:val="000000" w:themeColor="text1"/>
          <w:lang w:val="en-US"/>
        </w:rPr>
        <w:t>ssa ben lo conv</w:t>
      </w:r>
      <w:r w:rsidR="0024062A" w:rsidRPr="00F641B0">
        <w:rPr>
          <w:rFonts w:ascii="Times" w:hAnsi="Times" w:cs="Times New Roman"/>
          <w:color w:val="000000" w:themeColor="text1"/>
          <w:lang w:val="en-US"/>
        </w:rPr>
        <w:t>inant</w:t>
      </w:r>
      <w:r w:rsidR="00E354FE" w:rsidRPr="00F641B0">
        <w:rPr>
          <w:rFonts w:ascii="Times" w:hAnsi="Times" w:cs="Times New Roman"/>
          <w:color w:val="000000" w:themeColor="text1"/>
          <w:lang w:val="en-US"/>
        </w:rPr>
        <w:t>,</w:t>
      </w:r>
    </w:p>
    <w:p w14:paraId="14908700" w14:textId="3B65F5C5"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può</w:t>
      </w:r>
      <w:r w:rsidR="0024062A" w:rsidRPr="00F641B0">
        <w:rPr>
          <w:rFonts w:ascii="Times" w:hAnsi="Times" w:cs="Times New Roman"/>
          <w:color w:val="000000" w:themeColor="text1"/>
          <w:lang w:val="en-US"/>
        </w:rPr>
        <w:t xml:space="preserve"> star dre</w:t>
      </w:r>
      <w:r w:rsidRPr="00F641B0">
        <w:rPr>
          <w:rFonts w:ascii="Times" w:hAnsi="Times" w:cs="Times New Roman"/>
          <w:color w:val="000000" w:themeColor="text1"/>
          <w:lang w:val="en-US"/>
        </w:rPr>
        <w:t>ta in pié</w:t>
      </w:r>
      <w:r w:rsidR="0024062A" w:rsidRPr="00F641B0">
        <w:rPr>
          <w:rFonts w:ascii="Times" w:hAnsi="Times" w:cs="Times New Roman"/>
          <w:color w:val="000000" w:themeColor="text1"/>
          <w:lang w:val="en-US"/>
        </w:rPr>
        <w:t xml:space="preserve"> in</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estant</w:t>
      </w:r>
      <w:r w:rsidR="00757ED9" w:rsidRPr="00F641B0">
        <w:rPr>
          <w:rFonts w:ascii="Times" w:hAnsi="Times" w:cs="Times New Roman"/>
          <w:color w:val="000000" w:themeColor="text1"/>
          <w:lang w:val="en-US"/>
        </w:rPr>
        <w:t>,</w:t>
      </w:r>
    </w:p>
    <w:p w14:paraId="0797DAA7" w14:textId="65F6538C"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tre fiade spaxema sovra le pav</w:t>
      </w:r>
      <w:r w:rsidR="0024062A" w:rsidRPr="00F641B0">
        <w:rPr>
          <w:rFonts w:ascii="Times" w:hAnsi="Times" w:cs="Times New Roman"/>
          <w:color w:val="000000" w:themeColor="text1"/>
          <w:lang w:val="en-US"/>
        </w:rPr>
        <w:t>imant</w:t>
      </w:r>
      <w:r w:rsidRPr="00F641B0">
        <w:rPr>
          <w:rFonts w:ascii="Times" w:hAnsi="Times" w:cs="Times New Roman"/>
          <w:color w:val="000000" w:themeColor="text1"/>
          <w:lang w:val="en-US"/>
        </w:rPr>
        <w:t>.</w:t>
      </w:r>
    </w:p>
    <w:p w14:paraId="67ABEF5D" w14:textId="75C6C81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ella fo in so tornant</w:t>
      </w:r>
      <w:r w:rsidR="007F603D" w:rsidRPr="00F641B0">
        <w:rPr>
          <w:rFonts w:ascii="Times" w:hAnsi="Times" w:cs="Times New Roman"/>
          <w:color w:val="000000" w:themeColor="text1"/>
          <w:lang w:val="en-US"/>
        </w:rPr>
        <w:t>,</w:t>
      </w:r>
    </w:p>
    <w:p w14:paraId="4A0AB38D" w14:textId="7777777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forte plançe che tuta quella çant</w:t>
      </w:r>
    </w:p>
    <w:p w14:paraId="1797103A" w14:textId="79D42652"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Faxev</w:t>
      </w:r>
      <w:r w:rsidR="00230AB2" w:rsidRPr="00F641B0">
        <w:rPr>
          <w:rFonts w:ascii="Times" w:hAnsi="Times" w:cs="Times New Roman"/>
          <w:color w:val="000000" w:themeColor="text1"/>
          <w:lang w:val="en-US"/>
        </w:rPr>
        <w:t>a lagremar v</w:t>
      </w:r>
      <w:r w:rsidR="0024062A" w:rsidRPr="00F641B0">
        <w:rPr>
          <w:rFonts w:ascii="Times" w:hAnsi="Times" w:cs="Times New Roman"/>
          <w:color w:val="000000" w:themeColor="text1"/>
          <w:lang w:val="en-US"/>
        </w:rPr>
        <w:t>eçando tal tormant</w:t>
      </w:r>
      <w:r w:rsidR="00E354FE" w:rsidRPr="00F641B0">
        <w:rPr>
          <w:rFonts w:ascii="Times" w:hAnsi="Times" w:cs="Times New Roman"/>
          <w:color w:val="000000" w:themeColor="text1"/>
          <w:lang w:val="en-US"/>
        </w:rPr>
        <w:t>;</w:t>
      </w:r>
    </w:p>
    <w:p w14:paraId="1956390B" w14:textId="31E87AE0" w:rsidR="0024062A" w:rsidRPr="00F641B0" w:rsidRDefault="00363B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Medexemo Ugo </w:t>
      </w:r>
      <w:r w:rsidR="00180088">
        <w:rPr>
          <w:rFonts w:ascii="Times" w:hAnsi="Times" w:cs="Times New Roman"/>
          <w:color w:val="000000" w:themeColor="text1"/>
          <w:lang w:val="en-US"/>
        </w:rPr>
        <w:t>de·ll</w:t>
      </w:r>
      <w:r w:rsidR="00230AB2" w:rsidRPr="00F641B0">
        <w:rPr>
          <w:rFonts w:ascii="Times" w:hAnsi="Times" w:cs="Times New Roman"/>
          <w:color w:val="000000" w:themeColor="text1"/>
          <w:lang w:val="en-US"/>
        </w:rPr>
        <w:t>ie va</w:t>
      </w:r>
      <w:r w:rsidR="0024062A" w:rsidRPr="00F641B0">
        <w:rPr>
          <w:rFonts w:ascii="Times" w:hAnsi="Times" w:cs="Times New Roman"/>
          <w:color w:val="000000" w:themeColor="text1"/>
          <w:lang w:val="en-US"/>
        </w:rPr>
        <w:t xml:space="preserve"> suspirant</w:t>
      </w:r>
      <w:r w:rsidR="00E354FE" w:rsidRPr="00F641B0">
        <w:rPr>
          <w:rFonts w:ascii="Times" w:hAnsi="Times" w:cs="Times New Roman"/>
          <w:color w:val="000000" w:themeColor="text1"/>
          <w:lang w:val="en-US"/>
        </w:rPr>
        <w:t>.</w:t>
      </w:r>
    </w:p>
    <w:p w14:paraId="1BD728C6" w14:textId="12334A58" w:rsidR="0024062A" w:rsidRPr="00F641B0" w:rsidRDefault="00230AB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C</w:t>
      </w:r>
      <w:r w:rsidR="0024062A" w:rsidRPr="00F641B0">
        <w:rPr>
          <w:rFonts w:ascii="Times" w:hAnsi="Times" w:cs="Times New Roman"/>
          <w:color w:val="000000" w:themeColor="text1"/>
          <w:lang w:val="en-US"/>
        </w:rPr>
        <w:t xml:space="preserve">arlo </w:t>
      </w:r>
      <w:r w:rsidR="0079117B">
        <w:rPr>
          <w:rFonts w:ascii="Times" w:hAnsi="Times" w:cs="Times New Roman"/>
          <w:color w:val="000000" w:themeColor="text1"/>
          <w:lang w:val="en-US"/>
        </w:rPr>
        <w:t>si·ll</w:t>
      </w:r>
      <w:r w:rsidR="0024062A" w:rsidRPr="00F641B0">
        <w:rPr>
          <w:rFonts w:ascii="Times" w:hAnsi="Times" w:cs="Times New Roman"/>
          <w:color w:val="000000" w:themeColor="text1"/>
          <w:lang w:val="en-US"/>
        </w:rPr>
        <w:t>i disse in plurant</w:t>
      </w:r>
      <w:r w:rsidR="00E354FE" w:rsidRPr="00F641B0">
        <w:rPr>
          <w:rFonts w:ascii="Times" w:hAnsi="Times" w:cs="Times New Roman"/>
          <w:color w:val="000000" w:themeColor="text1"/>
          <w:lang w:val="en-US"/>
        </w:rPr>
        <w:t>,</w:t>
      </w:r>
    </w:p>
    <w:p w14:paraId="2843FC3D" w14:textId="30B732FB" w:rsidR="0024062A" w:rsidRPr="00F641B0" w:rsidRDefault="00E354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Fia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diss</w:t>
      </w:r>
      <w:r w:rsidR="00230AB2"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io</w:t>
      </w:r>
      <w:r w:rsidR="00230AB2" w:rsidRPr="00F641B0">
        <w:rPr>
          <w:rFonts w:ascii="Times" w:hAnsi="Times" w:cs="Times New Roman"/>
          <w:color w:val="000000" w:themeColor="text1"/>
          <w:lang w:val="en-US"/>
        </w:rPr>
        <w:t xml:space="preserve"> ve amav</w:t>
      </w:r>
      <w:r w:rsidR="0024062A" w:rsidRPr="00F641B0">
        <w:rPr>
          <w:rFonts w:ascii="Times" w:hAnsi="Times" w:cs="Times New Roman"/>
          <w:color w:val="000000" w:themeColor="text1"/>
          <w:lang w:val="en-US"/>
        </w:rPr>
        <w:t>a tant</w:t>
      </w:r>
    </w:p>
    <w:p w14:paraId="53306E80" w14:textId="21F84E22" w:rsidR="0024062A" w:rsidRPr="00F641B0" w:rsidRDefault="007F60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w:t>
      </w:r>
      <w:r w:rsidR="00363BCA" w:rsidRPr="00F641B0">
        <w:rPr>
          <w:rFonts w:ascii="Times" w:hAnsi="Times" w:cs="Times New Roman"/>
          <w:color w:val="000000" w:themeColor="text1"/>
          <w:lang w:val="en-US"/>
        </w:rPr>
        <w:t>·</w:t>
      </w:r>
      <w:r w:rsidR="00230AB2" w:rsidRPr="00F641B0">
        <w:rPr>
          <w:rFonts w:ascii="Times" w:hAnsi="Times" w:cs="Times New Roman"/>
          <w:color w:val="000000" w:themeColor="text1"/>
          <w:lang w:val="en-US"/>
        </w:rPr>
        <w:t>l porav</w:t>
      </w:r>
      <w:r w:rsidRPr="00F641B0">
        <w:rPr>
          <w:rFonts w:ascii="Times" w:hAnsi="Times" w:cs="Times New Roman"/>
          <w:color w:val="000000" w:themeColor="text1"/>
          <w:lang w:val="en-US"/>
        </w:rPr>
        <w:t>e dir nul homo viv</w:t>
      </w:r>
      <w:r w:rsidR="0024062A" w:rsidRPr="00F641B0">
        <w:rPr>
          <w:rFonts w:ascii="Times" w:hAnsi="Times" w:cs="Times New Roman"/>
          <w:color w:val="000000" w:themeColor="text1"/>
          <w:lang w:val="en-US"/>
        </w:rPr>
        <w:t>ant</w:t>
      </w:r>
      <w:r w:rsidR="00E354FE" w:rsidRPr="00F641B0">
        <w:rPr>
          <w:rFonts w:ascii="Times" w:hAnsi="Times" w:cs="Times New Roman"/>
          <w:color w:val="000000" w:themeColor="text1"/>
          <w:lang w:val="en-US"/>
        </w:rPr>
        <w:t>;</w:t>
      </w:r>
    </w:p>
    <w:p w14:paraId="22B6DE3B" w14:textId="36B94969" w:rsidR="009B59A1" w:rsidRPr="00F641B0" w:rsidRDefault="00230AB2" w:rsidP="00230AB2">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El non è</w:t>
      </w:r>
      <w:r w:rsidR="00B910FA" w:rsidRPr="00F641B0">
        <w:rPr>
          <w:rFonts w:ascii="Times" w:hAnsi="Times" w:cs="Times New Roman"/>
          <w:color w:val="000000" w:themeColor="text1"/>
          <w:lang w:val="en-US"/>
        </w:rPr>
        <w:t xml:space="preserve"> algu</w:t>
      </w:r>
      <w:r w:rsidR="0024062A" w:rsidRPr="00F641B0">
        <w:rPr>
          <w:rFonts w:ascii="Times" w:hAnsi="Times" w:cs="Times New Roman"/>
          <w:color w:val="000000" w:themeColor="text1"/>
          <w:lang w:val="en-US"/>
        </w:rPr>
        <w:t xml:space="preserve">n soto </w:t>
      </w:r>
      <w:r w:rsidR="00390A6F" w:rsidRPr="00F641B0">
        <w:rPr>
          <w:rFonts w:ascii="Times" w:hAnsi="Times" w:cs="Times New Roman"/>
          <w:color w:val="000000" w:themeColor="text1"/>
          <w:lang w:val="en-US"/>
        </w:rPr>
        <w:t>Dio</w:t>
      </w:r>
      <w:r w:rsidR="007F603D" w:rsidRPr="00F641B0">
        <w:rPr>
          <w:rFonts w:ascii="Times" w:hAnsi="Times" w:cs="Times New Roman"/>
          <w:color w:val="000000" w:themeColor="text1"/>
          <w:lang w:val="en-US"/>
        </w:rPr>
        <w:t xml:space="preserve"> viv</w:t>
      </w:r>
      <w:r w:rsidR="0024062A" w:rsidRPr="00F641B0">
        <w:rPr>
          <w:rFonts w:ascii="Times" w:hAnsi="Times" w:cs="Times New Roman"/>
          <w:color w:val="000000" w:themeColor="text1"/>
          <w:lang w:val="en-US"/>
        </w:rPr>
        <w:t>ant</w:t>
      </w:r>
      <w:r w:rsidRPr="00F641B0">
        <w:rPr>
          <w:rStyle w:val="FootnoteReference"/>
          <w:rFonts w:ascii="Times" w:hAnsi="Times" w:cs="Times New Roman"/>
          <w:color w:val="000000" w:themeColor="text1"/>
          <w:lang w:val="en-US"/>
        </w:rPr>
        <w:footnoteReference w:id="131"/>
      </w:r>
    </w:p>
    <w:p w14:paraId="40D41EB2" w14:textId="0387032F" w:rsidR="0024062A" w:rsidRPr="00F641B0" w:rsidRDefault="00230AB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(28R) </w:t>
      </w:r>
      <w:r w:rsidR="0024062A" w:rsidRPr="00F641B0">
        <w:rPr>
          <w:rFonts w:ascii="Times" w:hAnsi="Times" w:cs="Times New Roman"/>
          <w:color w:val="000000" w:themeColor="text1"/>
          <w:lang w:val="en-US"/>
        </w:rPr>
        <w:t>Ch</w:t>
      </w:r>
      <w:r w:rsidR="0084084D">
        <w:rPr>
          <w:rFonts w:ascii="Times" w:hAnsi="Times" w:cs="Times New Roman"/>
          <w:color w:val="000000" w:themeColor="text1"/>
          <w:lang w:val="en-US"/>
        </w:rPr>
        <w:t>e·ssi</w:t>
      </w:r>
      <w:r w:rsidR="0024062A" w:rsidRPr="00F641B0">
        <w:rPr>
          <w:rFonts w:ascii="Times" w:hAnsi="Times" w:cs="Times New Roman"/>
          <w:color w:val="000000" w:themeColor="text1"/>
          <w:lang w:val="en-US"/>
        </w:rPr>
        <w:t xml:space="preserve">a </w:t>
      </w:r>
      <w:r w:rsidR="00E354FE" w:rsidRPr="00F641B0">
        <w:rPr>
          <w:rFonts w:ascii="Times" w:hAnsi="Times" w:cs="Times New Roman"/>
          <w:color w:val="000000" w:themeColor="text1"/>
          <w:lang w:val="en-US"/>
        </w:rPr>
        <w:t>p</w:t>
      </w:r>
      <w:r w:rsidR="0024062A" w:rsidRPr="00F641B0">
        <w:rPr>
          <w:rFonts w:ascii="Times" w:hAnsi="Times" w:cs="Times New Roman"/>
          <w:color w:val="000000" w:themeColor="text1"/>
          <w:lang w:val="en-US"/>
        </w:rPr>
        <w:t>lui gramo de mi ni plui dollant</w:t>
      </w:r>
    </w:p>
    <w:p w14:paraId="24AA7413" w14:textId="67B21175" w:rsidR="0024062A" w:rsidRPr="00F641B0" w:rsidRDefault="00E354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quella folia unde vui fesse pem</w:t>
      </w:r>
      <w:r w:rsidR="0024062A" w:rsidRPr="00F641B0">
        <w:rPr>
          <w:rFonts w:ascii="Times" w:hAnsi="Times" w:cs="Times New Roman"/>
          <w:color w:val="000000" w:themeColor="text1"/>
          <w:lang w:val="en-US"/>
        </w:rPr>
        <w:t>ssamant</w:t>
      </w:r>
      <w:r w:rsidRPr="00F641B0">
        <w:rPr>
          <w:rFonts w:ascii="Times" w:hAnsi="Times" w:cs="Times New Roman"/>
          <w:color w:val="000000" w:themeColor="text1"/>
          <w:lang w:val="en-US"/>
        </w:rPr>
        <w:t>.</w:t>
      </w:r>
    </w:p>
    <w:p w14:paraId="3A33B579" w14:textId="1974A82A" w:rsidR="0024062A" w:rsidRPr="00F641B0" w:rsidRDefault="00E354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Vede Ugo che qui dav</w:t>
      </w:r>
      <w:r w:rsidR="0024062A" w:rsidRPr="00F641B0">
        <w:rPr>
          <w:rFonts w:ascii="Times" w:hAnsi="Times" w:cs="Times New Roman"/>
          <w:color w:val="000000" w:themeColor="text1"/>
          <w:lang w:val="en-US"/>
        </w:rPr>
        <w:t>ant</w:t>
      </w:r>
    </w:p>
    <w:p w14:paraId="6CC5C21D" w14:textId="72FCEF6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E354FE" w:rsidRPr="00F641B0">
        <w:rPr>
          <w:rFonts w:ascii="Times" w:hAnsi="Times" w:cs="Times New Roman"/>
          <w:color w:val="000000" w:themeColor="text1"/>
          <w:lang w:val="en-US"/>
        </w:rPr>
        <w:t xml:space="preserve"> si defender ell è v</w:t>
      </w:r>
      <w:r w:rsidRPr="00F641B0">
        <w:rPr>
          <w:rFonts w:ascii="Times" w:hAnsi="Times" w:cs="Times New Roman"/>
          <w:color w:val="000000" w:themeColor="text1"/>
          <w:lang w:val="en-US"/>
        </w:rPr>
        <w:t>egnu al prexant</w:t>
      </w:r>
      <w:r w:rsidR="00E354FE" w:rsidRPr="00F641B0">
        <w:rPr>
          <w:rFonts w:ascii="Times" w:hAnsi="Times" w:cs="Times New Roman"/>
          <w:color w:val="000000" w:themeColor="text1"/>
          <w:lang w:val="en-US"/>
        </w:rPr>
        <w:t>.</w:t>
      </w:r>
    </w:p>
    <w:p w14:paraId="79B4C699" w14:textId="1CEC8B66" w:rsidR="0024062A" w:rsidRPr="00F641B0" w:rsidRDefault="00E354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24062A" w:rsidRPr="00F641B0">
        <w:rPr>
          <w:rFonts w:ascii="Times" w:hAnsi="Times" w:cs="Times New Roman"/>
          <w:color w:val="000000" w:themeColor="text1"/>
          <w:lang w:val="en-US"/>
        </w:rPr>
        <w:t>r</w:t>
      </w:r>
      <w:r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e defen</w:t>
      </w:r>
      <w:r w:rsidR="00363BCA" w:rsidRPr="00F641B0">
        <w:rPr>
          <w:rFonts w:ascii="Times" w:hAnsi="Times" w:cs="Times New Roman"/>
          <w:color w:val="000000" w:themeColor="text1"/>
          <w:lang w:val="en-US"/>
        </w:rPr>
        <w:t>dé</w:t>
      </w:r>
      <w:r w:rsidRPr="00F641B0">
        <w:rPr>
          <w:rFonts w:ascii="Times" w:hAnsi="Times" w:cs="Times New Roman"/>
          <w:color w:val="000000" w:themeColor="text1"/>
          <w:lang w:val="en-US"/>
        </w:rPr>
        <w:t>, se avé</w:t>
      </w:r>
      <w:r w:rsidR="0024062A" w:rsidRPr="00F641B0">
        <w:rPr>
          <w:rFonts w:ascii="Times" w:hAnsi="Times" w:cs="Times New Roman"/>
          <w:color w:val="000000" w:themeColor="text1"/>
          <w:lang w:val="en-US"/>
        </w:rPr>
        <w:t xml:space="preserve"> deraxon niant</w:t>
      </w:r>
      <w:r w:rsidRPr="00F641B0">
        <w:rPr>
          <w:rFonts w:ascii="Times" w:hAnsi="Times" w:cs="Times New Roman"/>
          <w:color w:val="000000" w:themeColor="text1"/>
          <w:lang w:val="en-US"/>
        </w:rPr>
        <w:t>;</w:t>
      </w:r>
    </w:p>
    <w:p w14:paraId="2733C35C" w14:textId="4DD2D54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Cossa como n</w:t>
      </w:r>
      <w:r w:rsidR="00363BCA"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fatto el çudigament</w:t>
      </w:r>
      <w:r w:rsidR="00363BCA" w:rsidRPr="00F641B0">
        <w:rPr>
          <w:rFonts w:ascii="Times" w:hAnsi="Times" w:cs="Times New Roman"/>
          <w:color w:val="000000" w:themeColor="text1"/>
          <w:lang w:val="en-US"/>
        </w:rPr>
        <w:t>:</w:t>
      </w:r>
    </w:p>
    <w:p w14:paraId="07DA69EE" w14:textId="6E840E2A" w:rsidR="0024062A" w:rsidRPr="00F641B0" w:rsidRDefault="00E354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 sserì</w:t>
      </w:r>
      <w:r w:rsidR="0024062A" w:rsidRPr="00F641B0">
        <w:rPr>
          <w:rFonts w:ascii="Times" w:hAnsi="Times" w:cs="Times New Roman"/>
          <w:color w:val="000000" w:themeColor="text1"/>
          <w:lang w:val="en-US"/>
        </w:rPr>
        <w:t xml:space="preserve"> arssa al fuogo ardant</w:t>
      </w:r>
    </w:p>
    <w:p w14:paraId="611E8A34" w14:textId="2C4C05CB" w:rsidR="0024062A" w:rsidRPr="00F641B0" w:rsidRDefault="0049537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no</w:t>
      </w:r>
      <w:r w:rsidR="00363BCA" w:rsidRPr="00F641B0">
        <w:rPr>
          <w:rFonts w:ascii="Times" w:hAnsi="Times" w:cs="Times New Roman"/>
          <w:color w:val="000000" w:themeColor="text1"/>
          <w:lang w:val="en-US"/>
        </w:rPr>
        <w:t>·</w:t>
      </w:r>
      <w:r w:rsidRPr="00F641B0">
        <w:rPr>
          <w:rFonts w:ascii="Times" w:hAnsi="Times" w:cs="Times New Roman"/>
          <w:color w:val="000000" w:themeColor="text1"/>
          <w:lang w:val="en-US"/>
        </w:rPr>
        <w:t>l posso stratornar ni</w:t>
      </w:r>
      <w:r w:rsidR="0024062A"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6BA8D650" w14:textId="1B1BC25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Molto me pessa</w:t>
      </w:r>
      <w:r w:rsidR="00E354FE" w:rsidRPr="00F641B0">
        <w:rPr>
          <w:rFonts w:ascii="Times" w:hAnsi="Times" w:cs="Times New Roman"/>
          <w:color w:val="000000" w:themeColor="text1"/>
          <w:lang w:val="en-US"/>
        </w:rPr>
        <w:t>,</w:t>
      </w:r>
      <w:r w:rsidR="0049537E" w:rsidRPr="00F641B0">
        <w:rPr>
          <w:rFonts w:ascii="Times" w:hAnsi="Times" w:cs="Times New Roman"/>
          <w:color w:val="000000" w:themeColor="text1"/>
          <w:lang w:val="en-US"/>
        </w:rPr>
        <w:t xml:space="preserve"> no pò</w:t>
      </w:r>
      <w:r w:rsidRPr="00F641B0">
        <w:rPr>
          <w:rFonts w:ascii="Times" w:hAnsi="Times" w:cs="Times New Roman"/>
          <w:color w:val="000000" w:themeColor="text1"/>
          <w:lang w:val="en-US"/>
        </w:rPr>
        <w:t xml:space="preserve"> es</w:t>
      </w:r>
      <w:r w:rsidRPr="00F641B0">
        <w:rPr>
          <w:rFonts w:ascii="Times" w:hAnsi="Times" w:cs="Times New Roman"/>
          <w:i/>
          <w:iCs/>
          <w:color w:val="000000" w:themeColor="text1"/>
          <w:lang w:val="en-US"/>
        </w:rPr>
        <w:t>ser</w:t>
      </w:r>
      <w:r w:rsidRPr="00F641B0">
        <w:rPr>
          <w:rFonts w:ascii="Times" w:hAnsi="Times" w:cs="Times New Roman"/>
          <w:color w:val="000000" w:themeColor="text1"/>
          <w:lang w:val="en-US"/>
        </w:rPr>
        <w:t xml:space="preserve"> altramant</w:t>
      </w:r>
      <w:r w:rsidR="00E354FE" w:rsidRPr="00F641B0">
        <w:rPr>
          <w:rFonts w:ascii="Times" w:hAnsi="Times" w:cs="Times New Roman"/>
          <w:color w:val="000000" w:themeColor="text1"/>
          <w:lang w:val="en-US"/>
        </w:rPr>
        <w:t>."</w:t>
      </w:r>
    </w:p>
    <w:p w14:paraId="4732AAB5" w14:textId="4038079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dona l</w:t>
      </w:r>
      <w:r w:rsidR="0049537E" w:rsidRPr="00F641B0">
        <w:rPr>
          <w:rFonts w:ascii="Times" w:hAnsi="Times" w:cs="Times New Roman"/>
          <w:color w:val="000000" w:themeColor="text1"/>
          <w:lang w:val="en-US"/>
        </w:rPr>
        <w:t>'oldì,</w:t>
      </w:r>
      <w:r w:rsidR="007C71E1" w:rsidRPr="00F641B0">
        <w:rPr>
          <w:rFonts w:ascii="Times" w:hAnsi="Times" w:cs="Times New Roman"/>
          <w:color w:val="000000" w:themeColor="text1"/>
          <w:lang w:val="en-US"/>
        </w:rPr>
        <w:t xml:space="preserve"> a li so pié</w:t>
      </w:r>
      <w:r w:rsidRPr="00F641B0">
        <w:rPr>
          <w:rFonts w:ascii="Times" w:hAnsi="Times" w:cs="Times New Roman"/>
          <w:color w:val="000000" w:themeColor="text1"/>
          <w:lang w:val="en-US"/>
        </w:rPr>
        <w:t xml:space="preserve"> </w:t>
      </w:r>
      <w:r w:rsidR="00AF1BC5" w:rsidRPr="00F641B0">
        <w:rPr>
          <w:rFonts w:ascii="Times" w:hAnsi="Times" w:cs="Times New Roman"/>
          <w:color w:val="000000" w:themeColor="text1"/>
          <w:lang w:val="en-US"/>
        </w:rPr>
        <w:t>s</w:t>
      </w:r>
      <w:r w:rsidR="00243E62" w:rsidRPr="00F641B0">
        <w:rPr>
          <w:rFonts w:ascii="Times" w:hAnsi="Times" w:cs="Times New Roman"/>
          <w:color w:val="000000" w:themeColor="text1"/>
          <w:lang w:val="en-US"/>
        </w:rPr>
        <w:t>i·s</w:t>
      </w:r>
      <w:r w:rsidRPr="00F641B0">
        <w:rPr>
          <w:rFonts w:ascii="Times" w:hAnsi="Times" w:cs="Times New Roman"/>
          <w:color w:val="000000" w:themeColor="text1"/>
          <w:lang w:val="en-US"/>
        </w:rPr>
        <w:t>se</w:t>
      </w:r>
      <w:r w:rsidR="0049537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destant</w:t>
      </w:r>
      <w:r w:rsidR="0049537E" w:rsidRPr="00F641B0">
        <w:rPr>
          <w:rFonts w:ascii="Times" w:hAnsi="Times" w:cs="Times New Roman"/>
          <w:color w:val="000000" w:themeColor="text1"/>
          <w:lang w:val="en-US"/>
        </w:rPr>
        <w:t>,</w:t>
      </w:r>
    </w:p>
    <w:p w14:paraId="7DCBAE1A" w14:textId="390046DD" w:rsidR="0024062A" w:rsidRPr="00F641B0" w:rsidRDefault="007C71E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Pare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"intendì</w:t>
      </w:r>
      <w:r w:rsidR="0024062A" w:rsidRPr="00F641B0">
        <w:rPr>
          <w:rFonts w:ascii="Times" w:hAnsi="Times" w:cs="Times New Roman"/>
          <w:color w:val="000000" w:themeColor="text1"/>
          <w:lang w:val="en-US"/>
        </w:rPr>
        <w:t xml:space="preserve"> el mio tallant</w:t>
      </w:r>
      <w:r w:rsidR="0049537E" w:rsidRPr="00F641B0">
        <w:rPr>
          <w:rFonts w:ascii="Times" w:hAnsi="Times" w:cs="Times New Roman"/>
          <w:color w:val="000000" w:themeColor="text1"/>
          <w:lang w:val="en-US"/>
        </w:rPr>
        <w:t>:</w:t>
      </w:r>
    </w:p>
    <w:p w14:paraId="09E31F2C" w14:textId="5AAB53C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tuto sto pecado io me repent</w:t>
      </w:r>
      <w:r w:rsidR="0049537E" w:rsidRPr="00F641B0">
        <w:rPr>
          <w:rFonts w:ascii="Times" w:hAnsi="Times" w:cs="Times New Roman"/>
          <w:color w:val="000000" w:themeColor="text1"/>
          <w:lang w:val="en-US"/>
        </w:rPr>
        <w:t>.</w:t>
      </w:r>
    </w:p>
    <w:p w14:paraId="692F9B0C" w14:textId="6CEAF88D" w:rsidR="0024062A" w:rsidRPr="00F641B0" w:rsidRDefault="007C71E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Mexericordia v</w:t>
      </w:r>
      <w:r w:rsidR="0049537E" w:rsidRPr="00F641B0">
        <w:rPr>
          <w:rFonts w:ascii="Times" w:hAnsi="Times" w:cs="Times New Roman"/>
          <w:color w:val="000000" w:themeColor="text1"/>
          <w:lang w:val="en-US"/>
        </w:rPr>
        <w:t>e quero de questa ofe</w:t>
      </w:r>
      <w:r w:rsidR="0024062A" w:rsidRPr="00F641B0">
        <w:rPr>
          <w:rFonts w:ascii="Times" w:hAnsi="Times" w:cs="Times New Roman"/>
          <w:color w:val="000000" w:themeColor="text1"/>
          <w:lang w:val="en-US"/>
        </w:rPr>
        <w:t>ssa grant</w:t>
      </w:r>
      <w:r w:rsidR="0049537E" w:rsidRPr="00F641B0">
        <w:rPr>
          <w:rFonts w:ascii="Times" w:hAnsi="Times" w:cs="Times New Roman"/>
          <w:color w:val="000000" w:themeColor="text1"/>
          <w:lang w:val="en-US"/>
        </w:rPr>
        <w:t>.</w:t>
      </w:r>
    </w:p>
    <w:p w14:paraId="625C00CF" w14:textId="425F17A2" w:rsidR="0024062A" w:rsidRPr="00F641B0" w:rsidRDefault="0072184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Çamay </w:t>
      </w:r>
      <w:r w:rsidR="00363BCA" w:rsidRPr="00F641B0">
        <w:rPr>
          <w:rFonts w:ascii="Times" w:hAnsi="Times" w:cs="Times New Roman"/>
          <w:color w:val="000000" w:themeColor="text1"/>
          <w:lang w:val="en-US"/>
        </w:rPr>
        <w:t>a</w:t>
      </w:r>
      <w:r w:rsidR="0049537E" w:rsidRPr="00F641B0">
        <w:rPr>
          <w:rFonts w:ascii="Times" w:hAnsi="Times" w:cs="Times New Roman"/>
          <w:color w:val="000000" w:themeColor="text1"/>
          <w:lang w:val="en-US"/>
        </w:rPr>
        <w:t xml:space="preserve"> U</w:t>
      </w:r>
      <w:r w:rsidR="0049537E" w:rsidRPr="00F641B0">
        <w:rPr>
          <w:rFonts w:ascii="Times" w:hAnsi="Times" w:cs="Times New Roman"/>
          <w:i/>
          <w:color w:val="000000" w:themeColor="text1"/>
          <w:lang w:val="en-US"/>
        </w:rPr>
        <w:t>go</w:t>
      </w:r>
      <w:r w:rsidR="00363BCA" w:rsidRPr="00F641B0">
        <w:rPr>
          <w:rFonts w:ascii="Times" w:hAnsi="Times" w:cs="Times New Roman"/>
          <w:color w:val="000000" w:themeColor="text1"/>
          <w:lang w:val="en-US"/>
        </w:rPr>
        <w:t xml:space="preserve"> no portie</w:t>
      </w:r>
      <w:r w:rsidR="0024062A" w:rsidRPr="00F641B0">
        <w:rPr>
          <w:rFonts w:ascii="Times" w:hAnsi="Times" w:cs="Times New Roman"/>
          <w:color w:val="000000" w:themeColor="text1"/>
          <w:lang w:val="en-US"/>
        </w:rPr>
        <w:t xml:space="preserve"> maltalant</w:t>
      </w:r>
      <w:r w:rsidR="0049537E" w:rsidRPr="00F641B0">
        <w:rPr>
          <w:rFonts w:ascii="Times" w:hAnsi="Times" w:cs="Times New Roman"/>
          <w:color w:val="000000" w:themeColor="text1"/>
          <w:lang w:val="en-US"/>
        </w:rPr>
        <w:t>,</w:t>
      </w:r>
    </w:p>
    <w:p w14:paraId="7E980326" w14:textId="1B631420" w:rsidR="0024062A" w:rsidRPr="00F641B0" w:rsidRDefault="0049537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pluy lial homo non è al siegolo viv</w:t>
      </w:r>
      <w:r w:rsidR="0024062A"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10CE8C69" w14:textId="774B950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Quando p</w:t>
      </w:r>
      <w:r w:rsidR="0049537E" w:rsidRPr="00F641B0">
        <w:rPr>
          <w:rFonts w:ascii="Times" w:hAnsi="Times" w:cs="Times New Roman"/>
          <w:i/>
          <w:color w:val="000000" w:themeColor="text1"/>
          <w:lang w:val="en-US"/>
        </w:rPr>
        <w:t>er</w:t>
      </w:r>
      <w:r w:rsidR="0049537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lui io mandie primieramant</w:t>
      </w:r>
    </w:p>
    <w:p w14:paraId="51A5D6FC" w14:textId="09390590"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28</w:t>
      </w:r>
      <w:r w:rsidRPr="00F641B0">
        <w:rPr>
          <w:rFonts w:ascii="Times" w:hAnsi="Times" w:cs="Times New Roman"/>
          <w:bCs/>
          <w:color w:val="000000" w:themeColor="text1"/>
          <w:lang w:val="en-US"/>
        </w:rPr>
        <w:t xml:space="preserve">V) </w:t>
      </w:r>
      <w:r w:rsidR="00325A0B" w:rsidRPr="00F641B0">
        <w:rPr>
          <w:rFonts w:ascii="Times" w:hAnsi="Times" w:cs="Times New Roman"/>
          <w:color w:val="000000" w:themeColor="text1"/>
          <w:lang w:val="en-US"/>
        </w:rPr>
        <w:t>Ch</w:t>
      </w:r>
      <w:r w:rsidR="0049537E" w:rsidRPr="00F641B0">
        <w:rPr>
          <w:rFonts w:ascii="Times" w:hAnsi="Times" w:cs="Times New Roman"/>
          <w:color w:val="000000" w:themeColor="text1"/>
          <w:lang w:val="en-US"/>
        </w:rPr>
        <w:t>'</w:t>
      </w:r>
      <w:r w:rsidR="00325A0B" w:rsidRPr="00F641B0">
        <w:rPr>
          <w:rFonts w:ascii="Times" w:hAnsi="Times" w:cs="Times New Roman"/>
          <w:color w:val="000000" w:themeColor="text1"/>
          <w:lang w:val="en-US"/>
        </w:rPr>
        <w:t>el me v</w:t>
      </w:r>
      <w:r w:rsidR="0024062A" w:rsidRPr="00F641B0">
        <w:rPr>
          <w:rFonts w:ascii="Times" w:hAnsi="Times" w:cs="Times New Roman"/>
          <w:color w:val="000000" w:themeColor="text1"/>
          <w:lang w:val="en-US"/>
        </w:rPr>
        <w:t>egnisse a parlar amantinant</w:t>
      </w:r>
      <w:r w:rsidR="0049537E" w:rsidRPr="00F641B0">
        <w:rPr>
          <w:rFonts w:ascii="Times" w:hAnsi="Times" w:cs="Times New Roman"/>
          <w:color w:val="000000" w:themeColor="text1"/>
          <w:lang w:val="en-US"/>
        </w:rPr>
        <w:t>,</w:t>
      </w:r>
    </w:p>
    <w:p w14:paraId="62355457" w14:textId="637DF837" w:rsidR="0024062A" w:rsidRPr="00F641B0" w:rsidRDefault="0049537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Asai li putì</w:t>
      </w:r>
      <w:r w:rsidR="0024062A" w:rsidRPr="00F641B0">
        <w:rPr>
          <w:rFonts w:ascii="Times" w:hAnsi="Times" w:cs="Times New Roman"/>
          <w:color w:val="000000" w:themeColor="text1"/>
          <w:lang w:val="en-US"/>
        </w:rPr>
        <w:t xml:space="preserve"> dire e far manaçe grant</w:t>
      </w:r>
    </w:p>
    <w:p w14:paraId="32F182CB" w14:textId="2A26CBC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49537E" w:rsidRPr="00F641B0">
        <w:rPr>
          <w:rFonts w:ascii="Times" w:hAnsi="Times" w:cs="Times New Roman"/>
          <w:color w:val="000000" w:themeColor="text1"/>
          <w:lang w:val="en-US"/>
        </w:rPr>
        <w:t>'</w:t>
      </w:r>
      <w:r w:rsidR="00170B72" w:rsidRPr="00F641B0">
        <w:rPr>
          <w:rFonts w:ascii="Times" w:hAnsi="Times" w:cs="Times New Roman"/>
          <w:color w:val="000000" w:themeColor="text1"/>
          <w:lang w:val="en-US"/>
        </w:rPr>
        <w:t>io lo podesse mudar d</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 talant</w:t>
      </w:r>
      <w:r w:rsidR="0049537E" w:rsidRPr="00F641B0">
        <w:rPr>
          <w:rFonts w:ascii="Times" w:hAnsi="Times" w:cs="Times New Roman"/>
          <w:color w:val="000000" w:themeColor="text1"/>
          <w:lang w:val="en-US"/>
        </w:rPr>
        <w:t>.</w:t>
      </w:r>
    </w:p>
    <w:p w14:paraId="763382E1" w14:textId="08C5F04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w:t>
      </w:r>
      <w:r w:rsidR="0049537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me ell s</w:t>
      </w:r>
      <w:r w:rsidR="0049537E" w:rsidRPr="00F641B0">
        <w:rPr>
          <w:rFonts w:ascii="Times" w:hAnsi="Times" w:cs="Times New Roman"/>
          <w:color w:val="000000" w:themeColor="text1"/>
          <w:lang w:val="en-US"/>
        </w:rPr>
        <w:t>e partì,</w:t>
      </w:r>
      <w:r w:rsidR="00363BCA" w:rsidRPr="00F641B0">
        <w:rPr>
          <w:rFonts w:ascii="Times" w:hAnsi="Times" w:cs="Times New Roman"/>
          <w:color w:val="000000" w:themeColor="text1"/>
          <w:lang w:val="en-US"/>
        </w:rPr>
        <w:t xml:space="preserve"> no demorà</w:t>
      </w:r>
      <w:r w:rsidRPr="00F641B0">
        <w:rPr>
          <w:rFonts w:ascii="Times" w:hAnsi="Times" w:cs="Times New Roman"/>
          <w:color w:val="000000" w:themeColor="text1"/>
          <w:lang w:val="en-US"/>
        </w:rPr>
        <w:t xml:space="preserve"> niant</w:t>
      </w:r>
      <w:r w:rsidR="0049537E" w:rsidRPr="00F641B0">
        <w:rPr>
          <w:rFonts w:ascii="Times" w:hAnsi="Times" w:cs="Times New Roman"/>
          <w:color w:val="000000" w:themeColor="text1"/>
          <w:lang w:val="en-US"/>
        </w:rPr>
        <w:t>."</w:t>
      </w:r>
    </w:p>
    <w:p w14:paraId="3C79AAFD" w14:textId="2CA0723F" w:rsidR="0024062A" w:rsidRPr="00F641B0" w:rsidRDefault="0049537E"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325A0B" w:rsidRPr="00F641B0">
        <w:rPr>
          <w:rFonts w:ascii="Times" w:hAnsi="Times" w:cs="Times New Roman"/>
          <w:color w:val="000000" w:themeColor="text1"/>
          <w:lang w:val="en-US"/>
        </w:rPr>
        <w:t>Fia</w:t>
      </w:r>
      <w:r w:rsidRPr="00F641B0">
        <w:rPr>
          <w:rFonts w:ascii="Times" w:hAnsi="Times" w:cs="Times New Roman"/>
          <w:color w:val="000000" w:themeColor="text1"/>
          <w:lang w:val="en-US"/>
        </w:rPr>
        <w:t>,"</w:t>
      </w:r>
      <w:r w:rsidR="00325A0B" w:rsidRPr="00F641B0">
        <w:rPr>
          <w:rFonts w:ascii="Times" w:hAnsi="Times" w:cs="Times New Roman"/>
          <w:color w:val="000000" w:themeColor="text1"/>
          <w:lang w:val="en-US"/>
        </w:rPr>
        <w:t xml:space="preserve"> dixe lo</w:t>
      </w:r>
      <w:r w:rsidRPr="00F641B0">
        <w:rPr>
          <w:rFonts w:ascii="Times" w:hAnsi="Times" w:cs="Times New Roman"/>
          <w:color w:val="000000" w:themeColor="text1"/>
          <w:lang w:val="en-US"/>
        </w:rPr>
        <w:t xml:space="preserve"> </w:t>
      </w:r>
      <w:r w:rsidR="00325A0B" w:rsidRPr="00F641B0">
        <w:rPr>
          <w:rFonts w:ascii="Times" w:hAnsi="Times" w:cs="Times New Roman"/>
          <w:color w:val="000000" w:themeColor="text1"/>
          <w:lang w:val="en-US"/>
        </w:rPr>
        <w:t>re</w:t>
      </w:r>
      <w:r w:rsidRPr="00F641B0">
        <w:rPr>
          <w:rFonts w:ascii="Times" w:hAnsi="Times" w:cs="Times New Roman"/>
          <w:color w:val="000000" w:themeColor="text1"/>
          <w:lang w:val="en-US"/>
        </w:rPr>
        <w:t>,</w:t>
      </w:r>
      <w:r w:rsidR="00325A0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"el fè</w:t>
      </w:r>
      <w:r w:rsidR="00325A0B" w:rsidRPr="00F641B0">
        <w:rPr>
          <w:rFonts w:ascii="Times" w:hAnsi="Times" w:cs="Times New Roman"/>
          <w:color w:val="000000" w:themeColor="text1"/>
          <w:lang w:val="en-US"/>
        </w:rPr>
        <w:t xml:space="preserve"> como chav</w:t>
      </w:r>
      <w:r w:rsidRPr="00F641B0">
        <w:rPr>
          <w:rFonts w:ascii="Times" w:hAnsi="Times" w:cs="Times New Roman"/>
          <w:color w:val="000000" w:themeColor="text1"/>
          <w:lang w:val="en-US"/>
        </w:rPr>
        <w:t>alier v</w:t>
      </w:r>
      <w:r w:rsidR="0024062A" w:rsidRPr="00F641B0">
        <w:rPr>
          <w:rFonts w:ascii="Times" w:hAnsi="Times" w:cs="Times New Roman"/>
          <w:color w:val="000000" w:themeColor="text1"/>
          <w:lang w:val="en-US"/>
        </w:rPr>
        <w:t>alant</w:t>
      </w:r>
      <w:r w:rsidR="00363BCA" w:rsidRPr="00F641B0">
        <w:rPr>
          <w:rFonts w:ascii="Times" w:hAnsi="Times" w:cs="Times New Roman"/>
          <w:color w:val="000000" w:themeColor="text1"/>
          <w:lang w:val="en-US"/>
        </w:rPr>
        <w:t>."</w:t>
      </w:r>
    </w:p>
    <w:p w14:paraId="6EF44B52" w14:textId="2CFA8A31" w:rsidR="00BA1CE9" w:rsidRPr="00F641B0" w:rsidRDefault="00BA1CE9" w:rsidP="009225F0">
      <w:pPr>
        <w:pStyle w:val="BodyTextFirstIndent2"/>
        <w:rPr>
          <w:rFonts w:ascii="Times" w:hAnsi="Times"/>
          <w:lang w:val="en-US"/>
        </w:rPr>
      </w:pPr>
      <w:r w:rsidRPr="00F641B0">
        <w:rPr>
          <w:rFonts w:ascii="Times" w:hAnsi="Times"/>
          <w:lang w:val="en-US"/>
        </w:rPr>
        <w:t>[Laisse 38]</w:t>
      </w:r>
    </w:p>
    <w:p w14:paraId="26A6AA2E" w14:textId="778B84D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Sangui</w:t>
      </w:r>
      <w:r w:rsidRPr="00F641B0">
        <w:rPr>
          <w:rFonts w:ascii="Times" w:hAnsi="Times" w:cs="Times New Roman"/>
          <w:i/>
          <w:iCs/>
          <w:color w:val="000000" w:themeColor="text1"/>
          <w:lang w:val="en-US"/>
        </w:rPr>
        <w:t>n</w:t>
      </w:r>
      <w:r w:rsidR="00BA1CE9" w:rsidRPr="00F641B0">
        <w:rPr>
          <w:rFonts w:ascii="Times" w:hAnsi="Times" w:cs="Times New Roman"/>
          <w:iCs/>
          <w:color w:val="000000" w:themeColor="text1"/>
          <w:lang w:val="en-US"/>
        </w:rPr>
        <w:t>,</w:t>
      </w:r>
      <w:r w:rsidR="00BA1CE9" w:rsidRPr="00F641B0">
        <w:rPr>
          <w:rFonts w:ascii="Times" w:hAnsi="Times" w:cs="Times New Roman"/>
          <w:color w:val="000000" w:themeColor="text1"/>
          <w:lang w:val="en-US"/>
        </w:rPr>
        <w:t xml:space="preserve"> quando oldì</w:t>
      </w:r>
      <w:r w:rsidRPr="00F641B0">
        <w:rPr>
          <w:rFonts w:ascii="Times" w:hAnsi="Times" w:cs="Times New Roman"/>
          <w:color w:val="000000" w:themeColor="text1"/>
          <w:lang w:val="en-US"/>
        </w:rPr>
        <w:t xml:space="preserve"> la dama si parler</w:t>
      </w:r>
      <w:r w:rsidR="00BA1CE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62DB5B29" w14:textId="7A4805C5" w:rsidR="0024062A" w:rsidRPr="00F641B0" w:rsidRDefault="00363B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BA1CE9" w:rsidRPr="00F641B0">
        <w:rPr>
          <w:rFonts w:ascii="Times" w:hAnsi="Times" w:cs="Times New Roman"/>
          <w:color w:val="000000" w:themeColor="text1"/>
          <w:lang w:val="en-US"/>
        </w:rPr>
        <w:t>mantinente ell dixe al'in</w:t>
      </w:r>
      <w:r w:rsidR="0024062A" w:rsidRPr="00F641B0">
        <w:rPr>
          <w:rFonts w:ascii="Times" w:hAnsi="Times" w:cs="Times New Roman"/>
          <w:color w:val="000000" w:themeColor="text1"/>
          <w:lang w:val="en-US"/>
        </w:rPr>
        <w:t>perador</w:t>
      </w:r>
      <w:r w:rsidR="00F641B0" w:rsidRPr="00F641B0">
        <w:rPr>
          <w:rFonts w:ascii="Times" w:hAnsi="Times" w:cs="Times New Roman"/>
          <w:color w:val="000000" w:themeColor="text1"/>
          <w:lang w:val="en-US"/>
        </w:rPr>
        <w:t>,</w:t>
      </w:r>
      <w:r w:rsidR="00BA1CE9" w:rsidRPr="00F641B0">
        <w:rPr>
          <w:rStyle w:val="FootnoteReference"/>
          <w:rFonts w:ascii="Times" w:hAnsi="Times" w:cs="Times New Roman"/>
          <w:color w:val="000000" w:themeColor="text1"/>
          <w:lang w:val="en-US"/>
        </w:rPr>
        <w:footnoteReference w:id="132"/>
      </w:r>
    </w:p>
    <w:p w14:paraId="1445136E" w14:textId="77AE43D2" w:rsidR="0024062A" w:rsidRPr="00F641B0" w:rsidRDefault="00363B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BA1CE9" w:rsidRPr="00F641B0">
        <w:rPr>
          <w:rFonts w:ascii="Times" w:hAnsi="Times" w:cs="Times New Roman"/>
          <w:color w:val="000000" w:themeColor="text1"/>
          <w:lang w:val="en-US"/>
        </w:rPr>
        <w:t>Vui avé ben v</w:t>
      </w:r>
      <w:r w:rsidR="0024062A" w:rsidRPr="00F641B0">
        <w:rPr>
          <w:rFonts w:ascii="Times" w:hAnsi="Times" w:cs="Times New Roman"/>
          <w:color w:val="000000" w:themeColor="text1"/>
          <w:lang w:val="en-US"/>
        </w:rPr>
        <w:t>ostra fiola ascolter</w:t>
      </w:r>
      <w:r w:rsidR="00BA1CE9" w:rsidRPr="00F641B0">
        <w:rPr>
          <w:rFonts w:ascii="Times" w:hAnsi="Times" w:cs="Times New Roman"/>
          <w:color w:val="000000" w:themeColor="text1"/>
          <w:lang w:val="en-US"/>
        </w:rPr>
        <w:t>,</w:t>
      </w:r>
    </w:p>
    <w:p w14:paraId="39072D24" w14:textId="02EE9236" w:rsidR="0024062A" w:rsidRPr="00F641B0" w:rsidRDefault="0072184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n</w:t>
      </w:r>
      <w:r w:rsidR="00325A0B" w:rsidRPr="00F641B0">
        <w:rPr>
          <w:rFonts w:ascii="Times" w:hAnsi="Times" w:cs="Times New Roman"/>
          <w:color w:val="000000" w:themeColor="text1"/>
          <w:lang w:val="en-US"/>
        </w:rPr>
        <w:t>o dev</w:t>
      </w:r>
      <w:r w:rsidR="00BA1CE9" w:rsidRPr="00F641B0">
        <w:rPr>
          <w:rFonts w:ascii="Times" w:hAnsi="Times" w:cs="Times New Roman"/>
          <w:color w:val="000000" w:themeColor="text1"/>
          <w:lang w:val="en-US"/>
        </w:rPr>
        <w:t>é miga questa ov</w:t>
      </w:r>
      <w:r w:rsidR="0024062A" w:rsidRPr="00F641B0">
        <w:rPr>
          <w:rFonts w:ascii="Times" w:hAnsi="Times" w:cs="Times New Roman"/>
          <w:color w:val="000000" w:themeColor="text1"/>
          <w:lang w:val="en-US"/>
        </w:rPr>
        <w:t>ra scuxer</w:t>
      </w:r>
      <w:r w:rsidR="00BA1CE9" w:rsidRPr="00F641B0">
        <w:rPr>
          <w:rFonts w:ascii="Times" w:hAnsi="Times" w:cs="Times New Roman"/>
          <w:color w:val="000000" w:themeColor="text1"/>
          <w:lang w:val="en-US"/>
        </w:rPr>
        <w:t>.</w:t>
      </w:r>
    </w:p>
    <w:p w14:paraId="635B912C" w14:textId="5B774E2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Sier re</w:t>
      </w:r>
      <w:r w:rsidR="00EA4795" w:rsidRPr="00F641B0">
        <w:rPr>
          <w:rFonts w:ascii="Times" w:hAnsi="Times" w:cs="Times New Roman"/>
          <w:color w:val="000000" w:themeColor="text1"/>
          <w:lang w:val="en-US"/>
        </w:rPr>
        <w:t>, j</w:t>
      </w:r>
      <w:r w:rsidR="00BA1CE9" w:rsidRPr="00F641B0">
        <w:rPr>
          <w:rFonts w:ascii="Times" w:hAnsi="Times" w:cs="Times New Roman"/>
          <w:color w:val="000000" w:themeColor="text1"/>
          <w:lang w:val="en-US"/>
        </w:rPr>
        <w:t>ustixia ve r(e)</w:t>
      </w:r>
      <w:r w:rsidRPr="00F641B0">
        <w:rPr>
          <w:rFonts w:ascii="Times" w:hAnsi="Times" w:cs="Times New Roman"/>
          <w:color w:val="000000" w:themeColor="text1"/>
          <w:lang w:val="en-US"/>
        </w:rPr>
        <w:t>quier</w:t>
      </w:r>
      <w:r w:rsidR="00E836C9" w:rsidRPr="00F641B0">
        <w:rPr>
          <w:rFonts w:ascii="Times" w:hAnsi="Times" w:cs="Times New Roman"/>
          <w:color w:val="000000" w:themeColor="text1"/>
          <w:lang w:val="en-US"/>
        </w:rPr>
        <w:t>,</w:t>
      </w:r>
      <w:r w:rsidR="00BA1CE9" w:rsidRPr="00F641B0">
        <w:rPr>
          <w:rStyle w:val="FootnoteReference"/>
          <w:rFonts w:ascii="Times" w:hAnsi="Times" w:cs="Times New Roman"/>
          <w:color w:val="000000" w:themeColor="text1"/>
          <w:lang w:val="en-US"/>
        </w:rPr>
        <w:footnoteReference w:id="133"/>
      </w:r>
    </w:p>
    <w:p w14:paraId="4ADD2FAF" w14:textId="70BCA90F" w:rsidR="0024062A" w:rsidRPr="00F641B0" w:rsidRDefault="00325A0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00BA1CE9" w:rsidRPr="00F641B0">
        <w:rPr>
          <w:rFonts w:ascii="Times" w:hAnsi="Times" w:cs="Times New Roman"/>
          <w:color w:val="000000" w:themeColor="text1"/>
          <w:lang w:val="en-US"/>
        </w:rPr>
        <w:t>(l)</w:t>
      </w:r>
      <w:r w:rsidRPr="00F641B0">
        <w:rPr>
          <w:rFonts w:ascii="Times" w:hAnsi="Times" w:cs="Times New Roman"/>
          <w:color w:val="000000" w:themeColor="text1"/>
          <w:lang w:val="en-US"/>
        </w:rPr>
        <w:t>ui</w:t>
      </w:r>
      <w:r w:rsidR="00F641B0" w:rsidRPr="00F641B0">
        <w:rPr>
          <w:rStyle w:val="FootnoteReference"/>
          <w:rFonts w:ascii="Times" w:hAnsi="Times" w:cs="Times New Roman"/>
          <w:color w:val="000000" w:themeColor="text1"/>
          <w:lang w:val="en-US"/>
        </w:rPr>
        <w:footnoteReference w:id="134"/>
      </w:r>
      <w:r w:rsidRPr="00F641B0">
        <w:rPr>
          <w:rFonts w:ascii="Times" w:hAnsi="Times" w:cs="Times New Roman"/>
          <w:color w:val="000000" w:themeColor="text1"/>
          <w:lang w:val="en-US"/>
        </w:rPr>
        <w:t xml:space="preserve"> malv</w:t>
      </w:r>
      <w:r w:rsidR="00BA1CE9" w:rsidRPr="00F641B0">
        <w:rPr>
          <w:rFonts w:ascii="Times" w:hAnsi="Times" w:cs="Times New Roman"/>
          <w:color w:val="000000" w:themeColor="text1"/>
          <w:lang w:val="en-US"/>
        </w:rPr>
        <w:t>axia femena no se por</w:t>
      </w:r>
      <w:r w:rsidR="00E836C9" w:rsidRPr="00F641B0">
        <w:rPr>
          <w:rFonts w:ascii="Times" w:hAnsi="Times" w:cs="Times New Roman"/>
          <w:color w:val="000000" w:themeColor="text1"/>
          <w:lang w:val="en-US"/>
        </w:rPr>
        <w:t>av</w:t>
      </w:r>
      <w:r w:rsidR="0024062A" w:rsidRPr="00F641B0">
        <w:rPr>
          <w:rFonts w:ascii="Times" w:hAnsi="Times" w:cs="Times New Roman"/>
          <w:color w:val="000000" w:themeColor="text1"/>
          <w:lang w:val="en-US"/>
        </w:rPr>
        <w:t>e t</w:t>
      </w:r>
      <w:r w:rsidR="007D33C5" w:rsidRPr="00F641B0">
        <w:rPr>
          <w:rFonts w:ascii="Times" w:hAnsi="Times" w:cs="Times New Roman"/>
          <w:i/>
          <w:color w:val="000000" w:themeColor="text1"/>
          <w:lang w:val="en-US"/>
        </w:rPr>
        <w:t>r</w:t>
      </w:r>
      <w:r w:rsidR="00BA1CE9" w:rsidRPr="00F641B0">
        <w:rPr>
          <w:rFonts w:ascii="Times" w:hAnsi="Times" w:cs="Times New Roman"/>
          <w:color w:val="000000" w:themeColor="text1"/>
          <w:lang w:val="en-US"/>
        </w:rPr>
        <w:t>ov</w:t>
      </w:r>
      <w:r w:rsidR="0024062A" w:rsidRPr="00F641B0">
        <w:rPr>
          <w:rFonts w:ascii="Times" w:hAnsi="Times" w:cs="Times New Roman"/>
          <w:color w:val="000000" w:themeColor="text1"/>
          <w:lang w:val="en-US"/>
        </w:rPr>
        <w:t>er</w:t>
      </w:r>
      <w:r w:rsidR="00E836C9" w:rsidRPr="00F641B0">
        <w:rPr>
          <w:rFonts w:ascii="Times" w:hAnsi="Times" w:cs="Times New Roman"/>
          <w:color w:val="000000" w:themeColor="text1"/>
          <w:lang w:val="en-US"/>
        </w:rPr>
        <w:t>.</w:t>
      </w:r>
    </w:p>
    <w:p w14:paraId="227B193A" w14:textId="5936A3E9" w:rsidR="0024062A" w:rsidRPr="00F641B0" w:rsidRDefault="00325A0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Mio conpagno ella volev</w:t>
      </w:r>
      <w:r w:rsidR="0024062A" w:rsidRPr="00F641B0">
        <w:rPr>
          <w:rFonts w:ascii="Times" w:hAnsi="Times" w:cs="Times New Roman"/>
          <w:color w:val="000000" w:themeColor="text1"/>
          <w:lang w:val="en-US"/>
        </w:rPr>
        <w:t>a contaminer</w:t>
      </w:r>
      <w:r w:rsidR="00E836C9" w:rsidRPr="00F641B0">
        <w:rPr>
          <w:rFonts w:ascii="Times" w:hAnsi="Times" w:cs="Times New Roman"/>
          <w:color w:val="000000" w:themeColor="text1"/>
          <w:lang w:val="en-US"/>
        </w:rPr>
        <w:t>,</w:t>
      </w:r>
    </w:p>
    <w:p w14:paraId="678398F0" w14:textId="265D124F" w:rsidR="0024062A" w:rsidRPr="00F641B0" w:rsidRDefault="00363B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E836C9" w:rsidRPr="00F641B0">
        <w:rPr>
          <w:rFonts w:ascii="Times" w:hAnsi="Times" w:cs="Times New Roman"/>
          <w:color w:val="000000" w:themeColor="text1"/>
          <w:lang w:val="en-US"/>
        </w:rPr>
        <w:t>fin al bosco el</w:t>
      </w:r>
      <w:r w:rsidR="00325A0B" w:rsidRPr="00F641B0">
        <w:rPr>
          <w:rFonts w:ascii="Times" w:hAnsi="Times" w:cs="Times New Roman"/>
          <w:color w:val="000000" w:themeColor="text1"/>
          <w:lang w:val="en-US"/>
        </w:rPr>
        <w:t>a</w:t>
      </w:r>
      <w:r w:rsidR="00E836C9" w:rsidRPr="00F641B0">
        <w:rPr>
          <w:rFonts w:ascii="Times" w:hAnsi="Times" w:cs="Times New Roman"/>
          <w:color w:val="000000" w:themeColor="text1"/>
          <w:lang w:val="en-US"/>
        </w:rPr>
        <w:t xml:space="preserve"> </w:t>
      </w:r>
      <w:r w:rsidR="00325A0B" w:rsidRPr="00F641B0">
        <w:rPr>
          <w:rFonts w:ascii="Times" w:hAnsi="Times" w:cs="Times New Roman"/>
          <w:color w:val="000000" w:themeColor="text1"/>
          <w:lang w:val="en-US"/>
        </w:rPr>
        <w:t>v</w:t>
      </w:r>
      <w:r w:rsidR="00E836C9" w:rsidRPr="00F641B0">
        <w:rPr>
          <w:rFonts w:ascii="Times" w:hAnsi="Times" w:cs="Times New Roman"/>
          <w:color w:val="000000" w:themeColor="text1"/>
          <w:lang w:val="en-US"/>
        </w:rPr>
        <w:t>e</w:t>
      </w:r>
      <w:r w:rsidR="0024062A" w:rsidRPr="00F641B0">
        <w:rPr>
          <w:rFonts w:ascii="Times" w:hAnsi="Times" w:cs="Times New Roman"/>
          <w:color w:val="000000" w:themeColor="text1"/>
          <w:lang w:val="en-US"/>
        </w:rPr>
        <w:t>ne c</w:t>
      </w:r>
      <w:r w:rsidR="008F4504" w:rsidRPr="00F641B0">
        <w:rPr>
          <w:rFonts w:ascii="Times" w:hAnsi="Times" w:cs="Times New Roman"/>
          <w:i/>
          <w:iCs/>
          <w:color w:val="000000" w:themeColor="text1"/>
          <w:lang w:val="en-US"/>
        </w:rPr>
        <w:t>o</w:t>
      </w:r>
      <w:r w:rsidR="00E836C9" w:rsidRPr="00F641B0">
        <w:rPr>
          <w:rFonts w:ascii="Times" w:hAnsi="Times" w:cs="Times New Roman"/>
          <w:i/>
          <w:iCs/>
          <w:color w:val="000000" w:themeColor="text1"/>
          <w:lang w:val="en-US"/>
        </w:rPr>
        <w:t>n</w:t>
      </w:r>
      <w:r w:rsidR="0024062A" w:rsidRPr="00F641B0">
        <w:rPr>
          <w:rFonts w:ascii="Times" w:hAnsi="Times" w:cs="Times New Roman"/>
          <w:color w:val="000000" w:themeColor="text1"/>
          <w:lang w:val="en-US"/>
        </w:rPr>
        <w:t>tra mi a plurer</w:t>
      </w:r>
    </w:p>
    <w:p w14:paraId="3E8F2B58" w14:textId="1059FF2F" w:rsidR="0024062A" w:rsidRPr="00F641B0" w:rsidRDefault="00E836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io retornav</w:t>
      </w:r>
      <w:r w:rsidR="0024062A" w:rsidRPr="00F641B0">
        <w:rPr>
          <w:rFonts w:ascii="Times" w:hAnsi="Times" w:cs="Times New Roman"/>
          <w:color w:val="000000" w:themeColor="text1"/>
          <w:lang w:val="en-US"/>
        </w:rPr>
        <w:t>a da caçer</w:t>
      </w:r>
      <w:r w:rsidRPr="00F641B0">
        <w:rPr>
          <w:rFonts w:ascii="Times" w:hAnsi="Times" w:cs="Times New Roman"/>
          <w:color w:val="000000" w:themeColor="text1"/>
          <w:lang w:val="en-US"/>
        </w:rPr>
        <w:t>.</w:t>
      </w:r>
    </w:p>
    <w:p w14:paraId="157EA7FD" w14:textId="468AD97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00E836C9" w:rsidRPr="00F641B0">
        <w:rPr>
          <w:rFonts w:ascii="Times" w:hAnsi="Times" w:cs="Times New Roman"/>
          <w:color w:val="000000" w:themeColor="text1"/>
          <w:lang w:val="en-US"/>
        </w:rPr>
        <w:t xml:space="preserve"> testemonio ella menà</w:t>
      </w:r>
      <w:r w:rsidRPr="00F641B0">
        <w:rPr>
          <w:rFonts w:ascii="Times" w:hAnsi="Times" w:cs="Times New Roman"/>
          <w:color w:val="000000" w:themeColor="text1"/>
          <w:lang w:val="en-US"/>
        </w:rPr>
        <w:t xml:space="preserve"> la çamerer</w:t>
      </w:r>
    </w:p>
    <w:p w14:paraId="36FF404B" w14:textId="50A815E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puo me</w:t>
      </w:r>
      <w:r w:rsidR="00E836C9" w:rsidRPr="00F641B0">
        <w:rPr>
          <w:rFonts w:ascii="Times" w:hAnsi="Times" w:cs="Times New Roman"/>
          <w:color w:val="000000" w:themeColor="text1"/>
          <w:lang w:val="en-US"/>
        </w:rPr>
        <w:t xml:space="preserve"> fè</w:t>
      </w:r>
      <w:r w:rsidRPr="00F641B0">
        <w:rPr>
          <w:rFonts w:ascii="Times" w:hAnsi="Times" w:cs="Times New Roman"/>
          <w:color w:val="000000" w:themeColor="text1"/>
          <w:lang w:val="en-US"/>
        </w:rPr>
        <w:t xml:space="preserve"> a</w:t>
      </w:r>
      <w:r w:rsidR="00BD034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çanbra aler</w:t>
      </w:r>
    </w:p>
    <w:p w14:paraId="79525D9A" w14:textId="40871925" w:rsidR="0024062A" w:rsidRPr="00F641B0" w:rsidRDefault="00E836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243E6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el mio conpagno era a posser</w:t>
      </w:r>
      <w:r w:rsidRPr="00F641B0">
        <w:rPr>
          <w:rFonts w:ascii="Times" w:hAnsi="Times" w:cs="Times New Roman"/>
          <w:color w:val="000000" w:themeColor="text1"/>
          <w:lang w:val="en-US"/>
        </w:rPr>
        <w:t>;</w:t>
      </w:r>
    </w:p>
    <w:p w14:paraId="67DDCD69" w14:textId="7777777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tanto me dixe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 mal parler</w:t>
      </w:r>
    </w:p>
    <w:p w14:paraId="431E27B6" w14:textId="42DA10E5" w:rsidR="0024062A" w:rsidRPr="00F641B0" w:rsidRDefault="00E836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lo ferì</w:t>
      </w:r>
      <w:r w:rsidR="0024062A" w:rsidRPr="00F641B0">
        <w:rPr>
          <w:rFonts w:ascii="Times" w:hAnsi="Times" w:cs="Times New Roman"/>
          <w:color w:val="000000" w:themeColor="text1"/>
          <w:lang w:val="en-US"/>
        </w:rPr>
        <w:t xml:space="preserve"> d’un dardo d’açer</w:t>
      </w:r>
      <w:r w:rsidRPr="00F641B0">
        <w:rPr>
          <w:rFonts w:ascii="Times" w:hAnsi="Times" w:cs="Times New Roman"/>
          <w:color w:val="000000" w:themeColor="text1"/>
          <w:lang w:val="en-US"/>
        </w:rPr>
        <w:t>,</w:t>
      </w:r>
    </w:p>
    <w:p w14:paraId="76E6408A" w14:textId="5B9429AE"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 non fosse mie baroni che me tene darer</w:t>
      </w:r>
      <w:r w:rsidR="00363BCA" w:rsidRPr="00F641B0">
        <w:rPr>
          <w:rFonts w:ascii="Times" w:hAnsi="Times" w:cs="Times New Roman"/>
          <w:color w:val="000000" w:themeColor="text1"/>
          <w:lang w:val="en-US"/>
        </w:rPr>
        <w:t>,</w:t>
      </w:r>
    </w:p>
    <w:p w14:paraId="7A46DCA6" w14:textId="0CBCA096" w:rsidR="0024062A" w:rsidRPr="00F641B0" w:rsidRDefault="00E836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Morto l’averav</w:t>
      </w:r>
      <w:r w:rsidR="0024062A" w:rsidRPr="00F641B0">
        <w:rPr>
          <w:rFonts w:ascii="Times" w:hAnsi="Times" w:cs="Times New Roman"/>
          <w:color w:val="000000" w:themeColor="text1"/>
          <w:lang w:val="en-US"/>
        </w:rPr>
        <w:t>e cum la spada d</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açer</w:t>
      </w:r>
      <w:r w:rsidRPr="00F641B0">
        <w:rPr>
          <w:rFonts w:ascii="Times" w:hAnsi="Times" w:cs="Times New Roman"/>
          <w:color w:val="000000" w:themeColor="text1"/>
          <w:lang w:val="en-US"/>
        </w:rPr>
        <w:t>.</w:t>
      </w:r>
    </w:p>
    <w:p w14:paraId="0B8BC983" w14:textId="2A1373D8" w:rsidR="0024062A" w:rsidRPr="00F641B0" w:rsidRDefault="00E836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penssé</w:t>
      </w:r>
      <w:r w:rsidR="0024062A" w:rsidRPr="00F641B0">
        <w:rPr>
          <w:rFonts w:ascii="Times" w:hAnsi="Times" w:cs="Times New Roman"/>
          <w:color w:val="000000" w:themeColor="text1"/>
          <w:lang w:val="en-US"/>
        </w:rPr>
        <w:t xml:space="preserve"> ben</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dreto inperer</w:t>
      </w:r>
      <w:r w:rsidRPr="00F641B0">
        <w:rPr>
          <w:rFonts w:ascii="Times" w:hAnsi="Times" w:cs="Times New Roman"/>
          <w:color w:val="000000" w:themeColor="text1"/>
          <w:lang w:val="en-US"/>
        </w:rPr>
        <w:t>,</w:t>
      </w:r>
    </w:p>
    <w:p w14:paraId="00946D31" w14:textId="63A50C65" w:rsidR="0024062A" w:rsidRPr="00F641B0" w:rsidRDefault="00E836C9"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questa è</w:t>
      </w:r>
      <w:r w:rsidR="0024062A" w:rsidRPr="00F641B0">
        <w:rPr>
          <w:rFonts w:ascii="Times" w:hAnsi="Times" w:cs="Times New Roman"/>
          <w:color w:val="000000" w:themeColor="text1"/>
          <w:lang w:val="en-US"/>
        </w:rPr>
        <w:t xml:space="preserve"> cossa da pardoner</w:t>
      </w:r>
      <w:r w:rsidRPr="00F641B0">
        <w:rPr>
          <w:rFonts w:ascii="Times" w:hAnsi="Times" w:cs="Times New Roman"/>
          <w:color w:val="000000" w:themeColor="text1"/>
          <w:lang w:val="en-US"/>
        </w:rPr>
        <w:t>."</w:t>
      </w:r>
    </w:p>
    <w:p w14:paraId="4DD97394" w14:textId="2A33DC65" w:rsidR="00E836C9" w:rsidRPr="00F641B0" w:rsidRDefault="00E836C9" w:rsidP="009225F0">
      <w:pPr>
        <w:pStyle w:val="BodyTextFirstIndent2"/>
        <w:rPr>
          <w:rFonts w:ascii="Times" w:hAnsi="Times"/>
          <w:lang w:val="en-US"/>
        </w:rPr>
      </w:pPr>
      <w:r w:rsidRPr="00F641B0">
        <w:rPr>
          <w:rFonts w:ascii="Times" w:hAnsi="Times"/>
          <w:lang w:val="en-US"/>
        </w:rPr>
        <w:t>[Laisse 39]</w:t>
      </w:r>
    </w:p>
    <w:p w14:paraId="48293C46" w14:textId="2674AF09" w:rsidR="0024062A" w:rsidRPr="00F641B0" w:rsidRDefault="0033593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Apresso parla lo conte U</w:t>
      </w:r>
      <w:r w:rsidR="0024062A" w:rsidRPr="00F641B0">
        <w:rPr>
          <w:rFonts w:ascii="Times" w:hAnsi="Times" w:cs="Times New Roman"/>
          <w:color w:val="000000" w:themeColor="text1"/>
          <w:lang w:val="en-US"/>
        </w:rPr>
        <w:t>gon</w:t>
      </w:r>
      <w:r w:rsidRPr="00F641B0">
        <w:rPr>
          <w:rFonts w:ascii="Times" w:hAnsi="Times" w:cs="Times New Roman"/>
          <w:color w:val="000000" w:themeColor="text1"/>
          <w:lang w:val="en-US"/>
        </w:rPr>
        <w:t>,</w:t>
      </w:r>
    </w:p>
    <w:p w14:paraId="70FA2FEE" w14:textId="1F8153D4" w:rsidR="0024062A" w:rsidRPr="00F641B0" w:rsidRDefault="00363B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33593A" w:rsidRPr="00F641B0">
        <w:rPr>
          <w:rFonts w:ascii="Times" w:hAnsi="Times" w:cs="Times New Roman"/>
          <w:color w:val="000000" w:themeColor="text1"/>
          <w:lang w:val="en-US"/>
        </w:rPr>
        <w:t>olui ch'è sav</w:t>
      </w:r>
      <w:r w:rsidR="0024062A" w:rsidRPr="00F641B0">
        <w:rPr>
          <w:rFonts w:ascii="Times" w:hAnsi="Times" w:cs="Times New Roman"/>
          <w:color w:val="000000" w:themeColor="text1"/>
          <w:lang w:val="en-US"/>
        </w:rPr>
        <w:t>io e de</w:t>
      </w:r>
      <w:r w:rsidR="0033593A"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bona raxon</w:t>
      </w:r>
      <w:r w:rsidR="0033593A" w:rsidRPr="00F641B0">
        <w:rPr>
          <w:rFonts w:ascii="Times" w:hAnsi="Times" w:cs="Times New Roman"/>
          <w:color w:val="000000" w:themeColor="text1"/>
          <w:lang w:val="en-US"/>
        </w:rPr>
        <w:t>,</w:t>
      </w:r>
    </w:p>
    <w:p w14:paraId="2C3B16A6" w14:textId="75DC860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mai el non d</w:t>
      </w:r>
      <w:r w:rsidR="0033593A" w:rsidRPr="00F641B0">
        <w:rPr>
          <w:rFonts w:ascii="Times" w:hAnsi="Times" w:cs="Times New Roman"/>
          <w:color w:val="000000" w:themeColor="text1"/>
          <w:lang w:val="en-US"/>
        </w:rPr>
        <w:t>ixe chossa che non ssia bon,</w:t>
      </w:r>
    </w:p>
    <w:p w14:paraId="52507448" w14:textId="08C8C3E4"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29</w:t>
      </w:r>
      <w:r w:rsidRPr="00F641B0">
        <w:rPr>
          <w:rFonts w:ascii="Times" w:hAnsi="Times" w:cs="Times New Roman"/>
          <w:bCs/>
          <w:color w:val="000000" w:themeColor="text1"/>
          <w:lang w:val="en-US"/>
        </w:rPr>
        <w:t xml:space="preserve">R) </w:t>
      </w:r>
      <w:r w:rsidR="0033593A" w:rsidRPr="00F641B0">
        <w:rPr>
          <w:rFonts w:ascii="Times" w:hAnsi="Times" w:cs="Times New Roman"/>
          <w:bCs/>
          <w:color w:val="000000" w:themeColor="text1"/>
          <w:lang w:val="en-US"/>
        </w:rPr>
        <w:t>"</w:t>
      </w:r>
      <w:r w:rsidR="0033593A" w:rsidRPr="00F641B0">
        <w:rPr>
          <w:rFonts w:ascii="Times" w:hAnsi="Times" w:cs="Times New Roman"/>
          <w:color w:val="000000" w:themeColor="text1"/>
          <w:lang w:val="en-US"/>
        </w:rPr>
        <w:t>Re de F</w:t>
      </w:r>
      <w:r w:rsidR="00FA3A3D">
        <w:rPr>
          <w:rFonts w:ascii="Times" w:hAnsi="Times" w:cs="Times New Roman"/>
          <w:color w:val="000000" w:themeColor="text1"/>
          <w:lang w:val="en-US"/>
        </w:rPr>
        <w:t>ranc</w:t>
      </w:r>
      <w:r w:rsidR="0024062A" w:rsidRPr="00F641B0">
        <w:rPr>
          <w:rFonts w:ascii="Times" w:hAnsi="Times" w:cs="Times New Roman"/>
          <w:color w:val="000000" w:themeColor="text1"/>
          <w:lang w:val="en-US"/>
        </w:rPr>
        <w:t>a</w:t>
      </w:r>
      <w:r w:rsidR="0033593A"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dix</w:t>
      </w:r>
      <w:r w:rsidR="0033593A"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elo</w:t>
      </w:r>
      <w:r w:rsidR="0033593A"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0033593A" w:rsidRPr="00F641B0">
        <w:rPr>
          <w:rFonts w:ascii="Times" w:hAnsi="Times" w:cs="Times New Roman"/>
          <w:color w:val="000000" w:themeColor="text1"/>
          <w:lang w:val="en-US"/>
        </w:rPr>
        <w:t>"intendì</w:t>
      </w:r>
      <w:r w:rsidR="0024062A" w:rsidRPr="00F641B0">
        <w:rPr>
          <w:rFonts w:ascii="Times" w:hAnsi="Times" w:cs="Times New Roman"/>
          <w:color w:val="000000" w:themeColor="text1"/>
          <w:lang w:val="en-US"/>
        </w:rPr>
        <w:t xml:space="preserve"> mio s</w:t>
      </w:r>
      <w:r w:rsidR="0024062A" w:rsidRPr="00F641B0">
        <w:rPr>
          <w:rFonts w:ascii="Times" w:hAnsi="Times" w:cs="Times New Roman"/>
          <w:i/>
          <w:iCs/>
          <w:color w:val="000000" w:themeColor="text1"/>
          <w:lang w:val="en-US"/>
        </w:rPr>
        <w:t>er</w:t>
      </w:r>
      <w:r w:rsidR="0033593A" w:rsidRPr="00F641B0">
        <w:rPr>
          <w:rFonts w:ascii="Times" w:hAnsi="Times" w:cs="Times New Roman"/>
          <w:color w:val="000000" w:themeColor="text1"/>
          <w:lang w:val="en-US"/>
        </w:rPr>
        <w:t>mon:</w:t>
      </w:r>
    </w:p>
    <w:p w14:paraId="7389C359" w14:textId="74ACEE36" w:rsidR="0024062A" w:rsidRPr="00F641B0" w:rsidRDefault="0033593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è</w:t>
      </w:r>
      <w:r w:rsidR="0024062A" w:rsidRPr="00F641B0">
        <w:rPr>
          <w:rFonts w:ascii="Times" w:hAnsi="Times" w:cs="Times New Roman"/>
          <w:color w:val="000000" w:themeColor="text1"/>
          <w:lang w:val="en-US"/>
        </w:rPr>
        <w:t xml:space="preserve"> homo in tuto lo mun</w:t>
      </w:r>
    </w:p>
    <w:p w14:paraId="07181B55" w14:textId="094D4FD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conplaxer non pa</w:t>
      </w:r>
      <w:r w:rsidR="001D4BC1" w:rsidRPr="00F641B0">
        <w:rPr>
          <w:rFonts w:ascii="Times" w:hAnsi="Times" w:cs="Times New Roman"/>
          <w:color w:val="000000" w:themeColor="text1"/>
          <w:lang w:val="en-US"/>
        </w:rPr>
        <w:t>(r)</w:t>
      </w:r>
      <w:r w:rsidRPr="00F641B0">
        <w:rPr>
          <w:rFonts w:ascii="Times" w:hAnsi="Times" w:cs="Times New Roman"/>
          <w:color w:val="000000" w:themeColor="text1"/>
          <w:lang w:val="en-US"/>
        </w:rPr>
        <w:t>li</w:t>
      </w:r>
      <w:r w:rsidR="0033593A" w:rsidRPr="00F641B0">
        <w:rPr>
          <w:rStyle w:val="FootnoteReference"/>
          <w:rFonts w:ascii="Times" w:hAnsi="Times" w:cs="Times New Roman"/>
          <w:color w:val="000000" w:themeColor="text1"/>
          <w:lang w:val="en-US"/>
        </w:rPr>
        <w:footnoteReference w:id="135"/>
      </w:r>
      <w:r w:rsidRPr="00F641B0">
        <w:rPr>
          <w:rFonts w:ascii="Times" w:hAnsi="Times" w:cs="Times New Roman"/>
          <w:color w:val="000000" w:themeColor="text1"/>
          <w:lang w:val="en-US"/>
        </w:rPr>
        <w:t xml:space="preserve"> a</w:t>
      </w:r>
      <w:r w:rsidR="0033593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bandon</w:t>
      </w:r>
      <w:r w:rsidR="00023B61" w:rsidRPr="00F641B0">
        <w:rPr>
          <w:rFonts w:ascii="Times" w:hAnsi="Times" w:cs="Times New Roman"/>
          <w:color w:val="000000" w:themeColor="text1"/>
          <w:lang w:val="en-US"/>
        </w:rPr>
        <w:t>;</w:t>
      </w:r>
    </w:p>
    <w:p w14:paraId="42DD31DE" w14:textId="3B696246" w:rsidR="0024062A" w:rsidRPr="00F641B0" w:rsidRDefault="00023B6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è alguna si sav</w:t>
      </w:r>
      <w:r w:rsidR="0024062A" w:rsidRPr="00F641B0">
        <w:rPr>
          <w:rFonts w:ascii="Times" w:hAnsi="Times" w:cs="Times New Roman"/>
          <w:color w:val="000000" w:themeColor="text1"/>
          <w:lang w:val="en-US"/>
        </w:rPr>
        <w:t>ia dona ni hom</w:t>
      </w:r>
      <w:r w:rsidR="008D4B3E" w:rsidRPr="00F641B0">
        <w:rPr>
          <w:rFonts w:ascii="Times" w:hAnsi="Times" w:cs="Times New Roman"/>
          <w:color w:val="000000" w:themeColor="text1"/>
          <w:lang w:val="en-US"/>
        </w:rPr>
        <w:t xml:space="preserve"> </w:t>
      </w:r>
    </w:p>
    <w:p w14:paraId="3ACEEF02" w14:textId="55DE2CE6" w:rsidR="0024062A" w:rsidRPr="00F641B0" w:rsidRDefault="00023B6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dal diav</w:t>
      </w:r>
      <w:r w:rsidR="0024062A" w:rsidRPr="00F641B0">
        <w:rPr>
          <w:rFonts w:ascii="Times" w:hAnsi="Times" w:cs="Times New Roman"/>
          <w:color w:val="000000" w:themeColor="text1"/>
          <w:lang w:val="en-US"/>
        </w:rPr>
        <w:t>olo no abia temptacion</w:t>
      </w:r>
      <w:r w:rsidRPr="00F641B0">
        <w:rPr>
          <w:rFonts w:ascii="Times" w:hAnsi="Times" w:cs="Times New Roman"/>
          <w:color w:val="000000" w:themeColor="text1"/>
          <w:lang w:val="en-US"/>
        </w:rPr>
        <w:t>.</w:t>
      </w:r>
    </w:p>
    <w:p w14:paraId="2FB40601" w14:textId="54EBF1B8" w:rsidR="0024062A" w:rsidRPr="00F641B0" w:rsidRDefault="00EE421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cossa è pecado e può (e)ser e</w:t>
      </w:r>
      <w:r w:rsidR="0024062A" w:rsidRPr="00F641B0">
        <w:rPr>
          <w:rFonts w:ascii="Times" w:hAnsi="Times" w:cs="Times New Roman"/>
          <w:color w:val="000000" w:themeColor="text1"/>
          <w:lang w:val="en-US"/>
        </w:rPr>
        <w:t>mendon</w:t>
      </w:r>
      <w:r w:rsidRPr="00F641B0">
        <w:rPr>
          <w:rFonts w:ascii="Times" w:hAnsi="Times" w:cs="Times New Roman"/>
          <w:color w:val="000000" w:themeColor="text1"/>
          <w:lang w:val="en-US"/>
        </w:rPr>
        <w:t>;</w:t>
      </w:r>
    </w:p>
    <w:p w14:paraId="28572BE2" w14:textId="4151FCF8" w:rsidR="0024062A" w:rsidRPr="00F641B0" w:rsidRDefault="00EE421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 Piero renegà</w:t>
      </w:r>
      <w:r w:rsidR="0024062A"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sicomo nui sav</w:t>
      </w:r>
      <w:r w:rsidR="0024062A" w:rsidRPr="00F641B0">
        <w:rPr>
          <w:rFonts w:ascii="Times" w:hAnsi="Times" w:cs="Times New Roman"/>
          <w:color w:val="000000" w:themeColor="text1"/>
          <w:lang w:val="en-US"/>
        </w:rPr>
        <w:t>on</w:t>
      </w:r>
    </w:p>
    <w:p w14:paraId="333B3693" w14:textId="1C1BEAFF" w:rsidR="0024062A" w:rsidRPr="00F641B0" w:rsidRDefault="00116F8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w:t>
      </w:r>
      <w:r w:rsidR="001729D0">
        <w:rPr>
          <w:rFonts w:ascii="Times" w:hAnsi="Times" w:cs="Times New Roman"/>
          <w:color w:val="000000" w:themeColor="text1"/>
          <w:lang w:val="en-US"/>
        </w:rPr>
        <w:t>l·</w:t>
      </w:r>
      <w:r w:rsidR="00243E62" w:rsidRPr="00F641B0">
        <w:rPr>
          <w:rFonts w:ascii="Times" w:hAnsi="Times" w:cs="Times New Roman"/>
          <w:color w:val="000000" w:themeColor="text1"/>
          <w:lang w:val="en-US"/>
        </w:rPr>
        <w:t>s</w:t>
      </w:r>
      <w:r w:rsidR="00EE4214" w:rsidRPr="00F641B0">
        <w:rPr>
          <w:rFonts w:ascii="Times" w:hAnsi="Times" w:cs="Times New Roman"/>
          <w:color w:val="000000" w:themeColor="text1"/>
          <w:lang w:val="en-US"/>
        </w:rPr>
        <w:t>se pentì de lu av</w:t>
      </w:r>
      <w:r w:rsidRPr="00F641B0">
        <w:rPr>
          <w:rFonts w:ascii="Times" w:hAnsi="Times" w:cs="Times New Roman"/>
          <w:color w:val="000000" w:themeColor="text1"/>
          <w:lang w:val="en-US"/>
        </w:rPr>
        <w:t>é</w:t>
      </w:r>
      <w:r w:rsidR="0024062A" w:rsidRPr="00F641B0">
        <w:rPr>
          <w:rFonts w:ascii="Times" w:hAnsi="Times" w:cs="Times New Roman"/>
          <w:color w:val="000000" w:themeColor="text1"/>
          <w:lang w:val="en-US"/>
        </w:rPr>
        <w:t xml:space="preserve"> remission</w:t>
      </w:r>
      <w:r w:rsidR="00793AC7" w:rsidRPr="00F641B0">
        <w:rPr>
          <w:rFonts w:ascii="Times" w:hAnsi="Times" w:cs="Times New Roman"/>
          <w:color w:val="000000" w:themeColor="text1"/>
          <w:lang w:val="en-US"/>
        </w:rPr>
        <w:t>.</w:t>
      </w:r>
    </w:p>
    <w:p w14:paraId="01A96518" w14:textId="41A8D9F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c</w:t>
      </w:r>
      <w:r w:rsidRPr="00F641B0">
        <w:rPr>
          <w:rFonts w:ascii="Times" w:hAnsi="Times" w:cs="Times New Roman"/>
          <w:i/>
          <w:iCs/>
          <w:color w:val="000000" w:themeColor="text1"/>
          <w:lang w:val="en-US"/>
        </w:rPr>
        <w:t>on</w:t>
      </w:r>
      <w:r w:rsidR="00CC68C1">
        <w:rPr>
          <w:rFonts w:ascii="Times" w:hAnsi="Times" w:cs="Times New Roman"/>
          <w:color w:val="000000" w:themeColor="text1"/>
          <w:lang w:val="en-US"/>
        </w:rPr>
        <w:t>sei</w:t>
      </w:r>
      <w:r w:rsidR="00EE4214" w:rsidRPr="00F641B0">
        <w:rPr>
          <w:rFonts w:ascii="Times" w:hAnsi="Times" w:cs="Times New Roman"/>
          <w:color w:val="000000" w:themeColor="text1"/>
          <w:lang w:val="en-US"/>
        </w:rPr>
        <w:t>o v</w:t>
      </w:r>
      <w:r w:rsidRPr="00F641B0">
        <w:rPr>
          <w:rFonts w:ascii="Times" w:hAnsi="Times" w:cs="Times New Roman"/>
          <w:color w:val="000000" w:themeColor="text1"/>
          <w:lang w:val="en-US"/>
        </w:rPr>
        <w:t>e</w:t>
      </w:r>
      <w:r w:rsidR="00EE421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don</w:t>
      </w:r>
      <w:r w:rsidR="00EE4214" w:rsidRPr="00F641B0">
        <w:rPr>
          <w:rFonts w:ascii="Times" w:hAnsi="Times" w:cs="Times New Roman"/>
          <w:color w:val="000000" w:themeColor="text1"/>
          <w:lang w:val="en-US"/>
        </w:rPr>
        <w:t>, se prender lo v</w:t>
      </w:r>
      <w:r w:rsidRPr="00F641B0">
        <w:rPr>
          <w:rFonts w:ascii="Times" w:hAnsi="Times" w:cs="Times New Roman"/>
          <w:color w:val="000000" w:themeColor="text1"/>
          <w:lang w:val="en-US"/>
        </w:rPr>
        <w:t>olon</w:t>
      </w:r>
      <w:r w:rsidR="00793AC7" w:rsidRPr="00F641B0">
        <w:rPr>
          <w:rFonts w:ascii="Times" w:hAnsi="Times" w:cs="Times New Roman"/>
          <w:color w:val="000000" w:themeColor="text1"/>
          <w:lang w:val="en-US"/>
        </w:rPr>
        <w:t>:</w:t>
      </w:r>
    </w:p>
    <w:p w14:paraId="5A980C54" w14:textId="2581652D" w:rsidR="0024062A" w:rsidRPr="00F641B0" w:rsidRDefault="00EE421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vostra fia à</w:t>
      </w:r>
      <w:r w:rsidR="0024062A" w:rsidRPr="00F641B0">
        <w:rPr>
          <w:rFonts w:ascii="Times" w:hAnsi="Times" w:cs="Times New Roman"/>
          <w:color w:val="000000" w:themeColor="text1"/>
          <w:lang w:val="en-US"/>
        </w:rPr>
        <w:t xml:space="preserve"> fato mesprisson</w:t>
      </w:r>
      <w:r w:rsidRPr="00F641B0">
        <w:rPr>
          <w:rFonts w:ascii="Times" w:hAnsi="Times" w:cs="Times New Roman"/>
          <w:color w:val="000000" w:themeColor="text1"/>
          <w:lang w:val="en-US"/>
        </w:rPr>
        <w:t>,</w:t>
      </w:r>
    </w:p>
    <w:p w14:paraId="161DDEB7" w14:textId="0B85FB2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Sicomo p</w:t>
      </w:r>
      <w:r w:rsidRPr="00F641B0">
        <w:rPr>
          <w:rFonts w:ascii="Times" w:hAnsi="Times" w:cs="Times New Roman"/>
          <w:i/>
          <w:iCs/>
          <w:color w:val="000000" w:themeColor="text1"/>
          <w:lang w:val="en-US"/>
        </w:rPr>
        <w:t>er</w:t>
      </w:r>
      <w:r w:rsidR="00EE4214" w:rsidRPr="00F641B0">
        <w:rPr>
          <w:rFonts w:ascii="Times" w:hAnsi="Times" w:cs="Times New Roman"/>
          <w:color w:val="000000" w:themeColor="text1"/>
          <w:lang w:val="en-US"/>
        </w:rPr>
        <w:t xml:space="preserve"> vero se sa da tuty</w:t>
      </w:r>
      <w:r w:rsidRPr="00F641B0">
        <w:rPr>
          <w:rFonts w:ascii="Times" w:hAnsi="Times" w:cs="Times New Roman"/>
          <w:color w:val="000000" w:themeColor="text1"/>
          <w:lang w:val="en-US"/>
        </w:rPr>
        <w:t xml:space="preserve"> hon</w:t>
      </w:r>
      <w:r w:rsidR="00793AC7" w:rsidRPr="00F641B0">
        <w:rPr>
          <w:rFonts w:ascii="Times" w:hAnsi="Times" w:cs="Times New Roman"/>
          <w:color w:val="000000" w:themeColor="text1"/>
          <w:lang w:val="en-US"/>
        </w:rPr>
        <w:t>,</w:t>
      </w:r>
    </w:p>
    <w:p w14:paraId="12F5DC83" w14:textId="48AF401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Et ella </w:t>
      </w:r>
      <w:r w:rsidR="00F44D59" w:rsidRPr="00F641B0">
        <w:rPr>
          <w:rFonts w:ascii="Times" w:hAnsi="Times" w:cs="Times New Roman"/>
          <w:color w:val="000000" w:themeColor="text1"/>
          <w:lang w:val="en-US"/>
        </w:rPr>
        <w:t>p(er)</w:t>
      </w:r>
      <w:r w:rsidR="00F44D59" w:rsidRPr="00F641B0">
        <w:rPr>
          <w:rStyle w:val="FootnoteReference"/>
          <w:rFonts w:ascii="Times" w:hAnsi="Times" w:cs="Times New Roman"/>
          <w:color w:val="000000" w:themeColor="text1"/>
          <w:lang w:val="en-US"/>
        </w:rPr>
        <w:footnoteReference w:id="136"/>
      </w:r>
      <w:r w:rsidR="00116F8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sto pecado en</w:t>
      </w:r>
      <w:r w:rsidR="00116F8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domanda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don</w:t>
      </w:r>
      <w:r w:rsidR="00793AC7" w:rsidRPr="00F641B0">
        <w:rPr>
          <w:rFonts w:ascii="Times" w:hAnsi="Times" w:cs="Times New Roman"/>
          <w:color w:val="000000" w:themeColor="text1"/>
          <w:lang w:val="en-US"/>
        </w:rPr>
        <w:t>,</w:t>
      </w:r>
    </w:p>
    <w:p w14:paraId="7D1952BF" w14:textId="063B633E" w:rsidR="0024062A" w:rsidRPr="00F641B0" w:rsidRDefault="00D023B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Car li lo podé,</w:t>
      </w:r>
      <w:r w:rsidR="0024062A" w:rsidRPr="00F641B0">
        <w:rPr>
          <w:rFonts w:ascii="Times" w:hAnsi="Times" w:cs="Times New Roman"/>
          <w:color w:val="000000" w:themeColor="text1"/>
          <w:lang w:val="en-US"/>
        </w:rPr>
        <w:t xml:space="preserve"> che blaxemado no</w:t>
      </w:r>
      <w:r w:rsidR="00732CA5"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sun</w:t>
      </w:r>
      <w:r w:rsidR="00793AC7" w:rsidRPr="00F641B0">
        <w:rPr>
          <w:rFonts w:ascii="Times" w:hAnsi="Times" w:cs="Times New Roman"/>
          <w:color w:val="000000" w:themeColor="text1"/>
          <w:lang w:val="en-US"/>
        </w:rPr>
        <w:t>,</w:t>
      </w:r>
    </w:p>
    <w:p w14:paraId="4F885C53" w14:textId="2F5AF8AC" w:rsidR="0024062A" w:rsidRPr="00F641B0" w:rsidRDefault="00116F8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che vui v</w:t>
      </w:r>
      <w:r w:rsidR="00D023B7" w:rsidRPr="00F641B0">
        <w:rPr>
          <w:rFonts w:ascii="Times" w:hAnsi="Times" w:cs="Times New Roman"/>
          <w:color w:val="000000" w:themeColor="text1"/>
          <w:lang w:val="en-US"/>
        </w:rPr>
        <w:t>ergognasti la v</w:t>
      </w:r>
      <w:r w:rsidR="0024062A" w:rsidRPr="00F641B0">
        <w:rPr>
          <w:rFonts w:ascii="Times" w:hAnsi="Times" w:cs="Times New Roman"/>
          <w:color w:val="000000" w:themeColor="text1"/>
          <w:lang w:val="en-US"/>
        </w:rPr>
        <w:t>ostra coron</w:t>
      </w:r>
      <w:r w:rsidR="00793AC7" w:rsidRPr="00F641B0">
        <w:rPr>
          <w:rFonts w:ascii="Times" w:hAnsi="Times" w:cs="Times New Roman"/>
          <w:color w:val="000000" w:themeColor="text1"/>
          <w:lang w:val="en-US"/>
        </w:rPr>
        <w:t>,</w:t>
      </w:r>
    </w:p>
    <w:p w14:paraId="3D4ACE91" w14:textId="23D7DDF7" w:rsidR="0024062A" w:rsidRPr="00F641B0" w:rsidRDefault="00D023B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podé v</w:t>
      </w:r>
      <w:r w:rsidR="0024062A" w:rsidRPr="00F641B0">
        <w:rPr>
          <w:rFonts w:ascii="Times" w:hAnsi="Times" w:cs="Times New Roman"/>
          <w:color w:val="000000" w:themeColor="text1"/>
          <w:lang w:val="en-US"/>
        </w:rPr>
        <w:t>ui far p</w:t>
      </w:r>
      <w:r w:rsidR="0024062A" w:rsidRPr="00F641B0">
        <w:rPr>
          <w:rFonts w:ascii="Times" w:hAnsi="Times" w:cs="Times New Roman"/>
          <w:i/>
          <w:iCs/>
          <w:color w:val="000000" w:themeColor="text1"/>
          <w:lang w:val="en-US"/>
        </w:rPr>
        <w:t>er</w:t>
      </w:r>
      <w:r w:rsidR="00CC68C1">
        <w:rPr>
          <w:rFonts w:ascii="Times" w:hAnsi="Times" w:cs="Times New Roman"/>
          <w:color w:val="000000" w:themeColor="text1"/>
          <w:lang w:val="en-US"/>
        </w:rPr>
        <w:t xml:space="preserve"> lo conssei</w:t>
      </w:r>
      <w:r w:rsidRPr="00F641B0">
        <w:rPr>
          <w:rFonts w:ascii="Times" w:hAnsi="Times" w:cs="Times New Roman"/>
          <w:color w:val="000000" w:themeColor="text1"/>
          <w:lang w:val="en-US"/>
        </w:rPr>
        <w:t>o ch’io v</w:t>
      </w:r>
      <w:r w:rsidR="0024062A"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don</w:t>
      </w:r>
      <w:r w:rsidR="00793AC7" w:rsidRPr="00F641B0">
        <w:rPr>
          <w:rFonts w:ascii="Times" w:hAnsi="Times" w:cs="Times New Roman"/>
          <w:color w:val="000000" w:themeColor="text1"/>
          <w:lang w:val="en-US"/>
        </w:rPr>
        <w:t>.</w:t>
      </w:r>
    </w:p>
    <w:p w14:paraId="79E37886" w14:textId="353B17A7" w:rsidR="0024062A" w:rsidRPr="00F641B0" w:rsidRDefault="0019240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Ancora, siere, querì</w:t>
      </w:r>
      <w:r w:rsidR="00D023B7"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ostri baron</w:t>
      </w:r>
    </w:p>
    <w:p w14:paraId="2693A371" w14:textId="26889766" w:rsidR="0024062A" w:rsidRPr="00F641B0" w:rsidRDefault="00E2794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Çò </w:t>
      </w:r>
      <w:r w:rsidR="001D4BC1" w:rsidRPr="00F641B0">
        <w:rPr>
          <w:rFonts w:ascii="Times" w:hAnsi="Times" w:cs="Times New Roman"/>
          <w:color w:val="000000" w:themeColor="text1"/>
          <w:lang w:val="en-US"/>
        </w:rPr>
        <w:t>(c)</w:t>
      </w:r>
      <w:r w:rsidRPr="00F641B0">
        <w:rPr>
          <w:rFonts w:ascii="Times" w:hAnsi="Times" w:cs="Times New Roman"/>
          <w:color w:val="000000" w:themeColor="text1"/>
          <w:lang w:val="en-US"/>
        </w:rPr>
        <w:t>h</w:t>
      </w:r>
      <w:r w:rsidR="0024062A" w:rsidRPr="00F641B0">
        <w:rPr>
          <w:rFonts w:ascii="Times" w:hAnsi="Times" w:cs="Times New Roman"/>
          <w:color w:val="000000" w:themeColor="text1"/>
          <w:lang w:val="en-US"/>
        </w:rPr>
        <w:t>e</w:t>
      </w:r>
      <w:r w:rsidRPr="00F641B0">
        <w:rPr>
          <w:rStyle w:val="FootnoteReference"/>
          <w:rFonts w:ascii="Times" w:hAnsi="Times" w:cs="Times New Roman"/>
          <w:color w:val="000000" w:themeColor="text1"/>
          <w:lang w:val="en-US"/>
        </w:rPr>
        <w:footnoteReference w:id="137"/>
      </w:r>
      <w:r w:rsidR="0024062A" w:rsidRPr="00F641B0">
        <w:rPr>
          <w:rFonts w:ascii="Times" w:hAnsi="Times" w:cs="Times New Roman"/>
          <w:color w:val="000000" w:themeColor="text1"/>
          <w:lang w:val="en-US"/>
        </w:rPr>
        <w:t xml:space="preserve"> li par far de</w:t>
      </w:r>
      <w:r w:rsidR="0072184F"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bon</w:t>
      </w:r>
      <w:r w:rsidRPr="00F641B0">
        <w:rPr>
          <w:rFonts w:ascii="Times" w:hAnsi="Times" w:cs="Times New Roman"/>
          <w:color w:val="000000" w:themeColor="text1"/>
          <w:lang w:val="en-US"/>
        </w:rPr>
        <w:t>."</w:t>
      </w:r>
    </w:p>
    <w:p w14:paraId="08F1FC26" w14:textId="6862597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l’inperador</w:t>
      </w:r>
      <w:r w:rsidR="00E2794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E27948" w:rsidRPr="00F641B0">
        <w:rPr>
          <w:rFonts w:ascii="Times" w:hAnsi="Times" w:cs="Times New Roman"/>
          <w:color w:val="000000" w:themeColor="text1"/>
          <w:lang w:val="en-US"/>
        </w:rPr>
        <w:t>"N</w:t>
      </w:r>
      <w:r w:rsidRPr="00F641B0">
        <w:rPr>
          <w:rFonts w:ascii="Times" w:hAnsi="Times" w:cs="Times New Roman"/>
          <w:color w:val="000000" w:themeColor="text1"/>
          <w:lang w:val="en-US"/>
        </w:rPr>
        <w:t>ui ben l’intendon</w:t>
      </w:r>
      <w:r w:rsidR="00E27948" w:rsidRPr="00F641B0">
        <w:rPr>
          <w:rFonts w:ascii="Times" w:hAnsi="Times" w:cs="Times New Roman"/>
          <w:color w:val="000000" w:themeColor="text1"/>
          <w:lang w:val="en-US"/>
        </w:rPr>
        <w:t>,</w:t>
      </w:r>
    </w:p>
    <w:p w14:paraId="141ACB21" w14:textId="119A2E85" w:rsidR="00794D26" w:rsidRPr="00F641B0" w:rsidRDefault="0024062A" w:rsidP="00794D2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questo çudixio no quero conpagnon</w:t>
      </w:r>
      <w:r w:rsidR="00E27948" w:rsidRPr="00F641B0">
        <w:rPr>
          <w:rFonts w:ascii="Times" w:hAnsi="Times" w:cs="Times New Roman"/>
          <w:color w:val="000000" w:themeColor="text1"/>
          <w:lang w:val="en-US"/>
        </w:rPr>
        <w:t>.</w:t>
      </w:r>
      <w:r w:rsidR="00793AC7" w:rsidRPr="00F641B0">
        <w:rPr>
          <w:rFonts w:ascii="Times" w:hAnsi="Times" w:cs="Times New Roman"/>
          <w:color w:val="000000" w:themeColor="text1"/>
          <w:lang w:val="en-US"/>
        </w:rPr>
        <w:t>"</w:t>
      </w:r>
    </w:p>
    <w:p w14:paraId="181586EE" w14:textId="740651B0" w:rsidR="00794D26" w:rsidRPr="00F641B0" w:rsidRDefault="0024062A" w:rsidP="009225F0">
      <w:pPr>
        <w:pStyle w:val="BodyTextFirstIndent2"/>
        <w:rPr>
          <w:rFonts w:ascii="Times" w:hAnsi="Times"/>
          <w:lang w:val="en-US"/>
        </w:rPr>
      </w:pPr>
      <w:r w:rsidRPr="00F641B0">
        <w:rPr>
          <w:rFonts w:ascii="Times" w:hAnsi="Times"/>
          <w:lang w:val="en-US"/>
        </w:rPr>
        <w:t>[Laisse 40]</w:t>
      </w:r>
      <w:r w:rsidR="00510BD3" w:rsidRPr="00F641B0">
        <w:rPr>
          <w:rFonts w:ascii="Times" w:hAnsi="Times"/>
          <w:lang w:val="en-US"/>
        </w:rPr>
        <w:t xml:space="preserve"> </w:t>
      </w:r>
    </w:p>
    <w:p w14:paraId="4EF0E363" w14:textId="45BF82B9" w:rsidR="0024062A" w:rsidRPr="00F641B0" w:rsidRDefault="00B5536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g</w:t>
      </w:r>
      <w:r w:rsidR="00E27948" w:rsidRPr="00F641B0">
        <w:rPr>
          <w:rFonts w:ascii="Times" w:hAnsi="Times" w:cs="Times New Roman"/>
          <w:color w:val="000000" w:themeColor="text1"/>
          <w:lang w:val="en-US"/>
        </w:rPr>
        <w:t xml:space="preserve">ram </w:t>
      </w:r>
      <w:r w:rsidR="005843EF" w:rsidRPr="00F641B0">
        <w:rPr>
          <w:rFonts w:ascii="Times" w:hAnsi="Times" w:cs="Times New Roman"/>
          <w:color w:val="000000" w:themeColor="text1"/>
          <w:lang w:val="en-US"/>
        </w:rPr>
        <w:t>m</w:t>
      </w:r>
      <w:r w:rsidR="00CC68C1">
        <w:rPr>
          <w:rFonts w:ascii="Times" w:hAnsi="Times" w:cs="Times New Roman"/>
          <w:color w:val="000000" w:themeColor="text1"/>
          <w:lang w:val="en-US"/>
        </w:rPr>
        <w:t>eravei</w:t>
      </w:r>
      <w:r w:rsidR="005843EF" w:rsidRPr="00F641B0">
        <w:rPr>
          <w:rFonts w:ascii="Times" w:hAnsi="Times" w:cs="Times New Roman"/>
          <w:color w:val="000000" w:themeColor="text1"/>
          <w:lang w:val="en-US"/>
        </w:rPr>
        <w:t>a</w:t>
      </w:r>
      <w:r w:rsidR="00E27948" w:rsidRPr="00F641B0">
        <w:rPr>
          <w:rFonts w:ascii="Times" w:hAnsi="Times" w:cs="Times New Roman"/>
          <w:color w:val="000000" w:themeColor="text1"/>
          <w:lang w:val="en-US"/>
        </w:rPr>
        <w:t xml:space="preserve"> fo Ugo loldé</w:t>
      </w:r>
    </w:p>
    <w:p w14:paraId="0A5039C4" w14:textId="620F946B" w:rsidR="0024062A" w:rsidRPr="00F641B0" w:rsidRDefault="00793AC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24062A" w:rsidRPr="00F641B0">
        <w:rPr>
          <w:rFonts w:ascii="Times" w:hAnsi="Times" w:cs="Times New Roman"/>
          <w:color w:val="000000" w:themeColor="text1"/>
          <w:lang w:val="en-US"/>
        </w:rPr>
        <w:t>alli baroni de tuta la co</w:t>
      </w:r>
      <w:r w:rsidR="00E27948" w:rsidRPr="00F641B0">
        <w:rPr>
          <w:rFonts w:ascii="Times" w:hAnsi="Times" w:cs="Times New Roman"/>
          <w:color w:val="000000" w:themeColor="text1"/>
          <w:lang w:val="en-US"/>
        </w:rPr>
        <w:t>ntré</w:t>
      </w:r>
    </w:p>
    <w:p w14:paraId="42C4BDCA" w14:textId="0ABDBCD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E2794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ço ch</w:t>
      </w:r>
      <w:r w:rsidR="00B02DFB" w:rsidRPr="00F641B0">
        <w:rPr>
          <w:rFonts w:ascii="Times" w:hAnsi="Times" w:cs="Times New Roman"/>
          <w:color w:val="000000" w:themeColor="text1"/>
          <w:lang w:val="en-US"/>
        </w:rPr>
        <w:t>'</w:t>
      </w:r>
      <w:r w:rsidR="00472EBB" w:rsidRPr="00F641B0">
        <w:rPr>
          <w:rFonts w:ascii="Times" w:hAnsi="Times" w:cs="Times New Roman"/>
          <w:color w:val="000000" w:themeColor="text1"/>
          <w:lang w:val="en-US"/>
        </w:rPr>
        <w:t>e</w:t>
      </w:r>
      <w:r w:rsidRPr="00F641B0">
        <w:rPr>
          <w:rFonts w:ascii="Times" w:hAnsi="Times" w:cs="Times New Roman"/>
          <w:color w:val="000000" w:themeColor="text1"/>
          <w:lang w:val="en-US"/>
        </w:rPr>
        <w:t>ll</w:t>
      </w:r>
      <w:r w:rsidR="00B02DFB" w:rsidRPr="00F641B0">
        <w:rPr>
          <w:rFonts w:ascii="Times" w:hAnsi="Times" w:cs="Times New Roman"/>
          <w:color w:val="000000" w:themeColor="text1"/>
          <w:lang w:val="en-US"/>
        </w:rPr>
        <w:t xml:space="preserve"> </w:t>
      </w:r>
      <w:r w:rsidR="00E27948" w:rsidRPr="00F641B0">
        <w:rPr>
          <w:rFonts w:ascii="Times" w:hAnsi="Times" w:cs="Times New Roman"/>
          <w:color w:val="000000" w:themeColor="text1"/>
          <w:lang w:val="en-US"/>
        </w:rPr>
        <w:t>à dito al re e raxoné</w:t>
      </w:r>
      <w:r w:rsidR="00793AC7" w:rsidRPr="00F641B0">
        <w:rPr>
          <w:rFonts w:ascii="Times" w:hAnsi="Times" w:cs="Times New Roman"/>
          <w:color w:val="000000" w:themeColor="text1"/>
          <w:lang w:val="en-US"/>
        </w:rPr>
        <w:t>.</w:t>
      </w:r>
    </w:p>
    <w:p w14:paraId="10B1C0F5" w14:textId="68BA79E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l</w:t>
      </w:r>
      <w:r w:rsidR="00B02DFB" w:rsidRPr="00F641B0">
        <w:rPr>
          <w:rFonts w:ascii="Times" w:hAnsi="Times" w:cs="Times New Roman"/>
          <w:color w:val="000000" w:themeColor="text1"/>
          <w:lang w:val="en-US"/>
        </w:rPr>
        <w:t>'un a l'</w:t>
      </w:r>
      <w:r w:rsidR="00E27948" w:rsidRPr="00F641B0">
        <w:rPr>
          <w:rFonts w:ascii="Times" w:hAnsi="Times" w:cs="Times New Roman"/>
          <w:color w:val="000000" w:themeColor="text1"/>
          <w:lang w:val="en-US"/>
        </w:rPr>
        <w:t>altro</w:t>
      </w:r>
      <w:r w:rsidR="00B02DFB" w:rsidRPr="00F641B0">
        <w:rPr>
          <w:rFonts w:ascii="Times" w:hAnsi="Times" w:cs="Times New Roman"/>
          <w:color w:val="000000" w:themeColor="text1"/>
          <w:lang w:val="en-US"/>
        </w:rPr>
        <w:t>, "O</w:t>
      </w:r>
      <w:r w:rsidR="00E27948" w:rsidRPr="00F641B0">
        <w:rPr>
          <w:rFonts w:ascii="Times" w:hAnsi="Times" w:cs="Times New Roman"/>
          <w:color w:val="000000" w:themeColor="text1"/>
          <w:lang w:val="en-US"/>
        </w:rPr>
        <w:t>ldì gran bonté</w:t>
      </w:r>
      <w:r w:rsidR="00B02DFB" w:rsidRPr="00F641B0">
        <w:rPr>
          <w:rFonts w:ascii="Times" w:hAnsi="Times" w:cs="Times New Roman"/>
          <w:color w:val="000000" w:themeColor="text1"/>
          <w:lang w:val="en-US"/>
        </w:rPr>
        <w:t>:</w:t>
      </w:r>
    </w:p>
    <w:p w14:paraId="0E4430ED" w14:textId="6B8C3729" w:rsidR="0024062A" w:rsidRPr="00F641B0" w:rsidRDefault="00E2794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Cholui che la doverave aver çudegé</w:t>
      </w:r>
    </w:p>
    <w:p w14:paraId="6915B73B" w14:textId="0272E23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domanda p</w:t>
      </w:r>
      <w:r w:rsidRPr="00F641B0">
        <w:rPr>
          <w:rFonts w:ascii="Times" w:hAnsi="Times" w:cs="Times New Roman"/>
          <w:i/>
          <w:iCs/>
          <w:color w:val="000000" w:themeColor="text1"/>
          <w:lang w:val="en-US"/>
        </w:rPr>
        <w:t>er</w:t>
      </w:r>
      <w:r w:rsidR="00B02DFB" w:rsidRPr="00F641B0">
        <w:rPr>
          <w:rFonts w:ascii="Times" w:hAnsi="Times" w:cs="Times New Roman"/>
          <w:color w:val="000000" w:themeColor="text1"/>
          <w:lang w:val="en-US"/>
        </w:rPr>
        <w:t xml:space="preserve"> lie marçé e pieté."</w:t>
      </w:r>
    </w:p>
    <w:p w14:paraId="0E9E224C" w14:textId="5A05241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w:t>
      </w:r>
      <w:r w:rsidR="00B02DFB" w:rsidRPr="00F641B0">
        <w:rPr>
          <w:rFonts w:ascii="Times" w:hAnsi="Times" w:cs="Times New Roman"/>
          <w:color w:val="000000" w:themeColor="text1"/>
          <w:lang w:val="en-US"/>
        </w:rPr>
        <w:t>'inperador fo in pié levé</w:t>
      </w:r>
    </w:p>
    <w:p w14:paraId="1E7D1629" w14:textId="341E0B9C"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29</w:t>
      </w:r>
      <w:r w:rsidRPr="00F641B0">
        <w:rPr>
          <w:rFonts w:ascii="Times" w:hAnsi="Times" w:cs="Times New Roman"/>
          <w:bCs/>
          <w:color w:val="000000" w:themeColor="text1"/>
          <w:lang w:val="en-US"/>
        </w:rPr>
        <w:t xml:space="preserve">V) </w:t>
      </w:r>
      <w:r w:rsidR="001C0454" w:rsidRPr="00F641B0">
        <w:rPr>
          <w:rFonts w:ascii="Times" w:hAnsi="Times" w:cs="Times New Roman"/>
          <w:color w:val="000000" w:themeColor="text1"/>
          <w:lang w:val="en-US"/>
        </w:rPr>
        <w:t>Davanti So</w:t>
      </w:r>
      <w:r w:rsidR="00B02DFB" w:rsidRPr="00F641B0">
        <w:rPr>
          <w:rFonts w:ascii="Times" w:hAnsi="Times" w:cs="Times New Roman"/>
          <w:color w:val="000000" w:themeColor="text1"/>
          <w:lang w:val="en-US"/>
        </w:rPr>
        <w:t>fia ell è andé</w:t>
      </w:r>
    </w:p>
    <w:p w14:paraId="3FC7DDB7" w14:textId="40898671" w:rsidR="0024062A" w:rsidRPr="00F641B0" w:rsidRDefault="00B02DF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plancendo li à dito e parlé,</w:t>
      </w:r>
    </w:p>
    <w:p w14:paraId="71917F82" w14:textId="2C015FA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“Fia,” dix</w:t>
      </w:r>
      <w:r w:rsidR="00793AC7" w:rsidRPr="00F641B0">
        <w:rPr>
          <w:rFonts w:ascii="Times" w:hAnsi="Times" w:cs="Times New Roman"/>
          <w:color w:val="000000" w:themeColor="text1"/>
          <w:lang w:val="en-US"/>
        </w:rPr>
        <w:t>'</w:t>
      </w:r>
      <w:r w:rsidRPr="00F641B0">
        <w:rPr>
          <w:rFonts w:ascii="Times" w:hAnsi="Times" w:cs="Times New Roman"/>
          <w:color w:val="000000" w:themeColor="text1"/>
          <w:lang w:val="en-US"/>
        </w:rPr>
        <w:t>ello, “</w:t>
      </w:r>
      <w:r w:rsidR="00B02DFB" w:rsidRPr="00F641B0">
        <w:rPr>
          <w:rFonts w:ascii="Times" w:hAnsi="Times" w:cs="Times New Roman"/>
          <w:color w:val="000000" w:themeColor="text1"/>
          <w:lang w:val="en-US"/>
        </w:rPr>
        <w:t>in mal hora fosti né</w:t>
      </w:r>
    </w:p>
    <w:p w14:paraId="75D589BF" w14:textId="75D0D0CB"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tu m</w:t>
      </w:r>
      <w:r w:rsidR="00B02DFB" w:rsidRPr="00F641B0">
        <w:rPr>
          <w:rFonts w:ascii="Times" w:hAnsi="Times" w:cs="Times New Roman"/>
          <w:color w:val="000000" w:themeColor="text1"/>
          <w:lang w:val="en-US"/>
        </w:rPr>
        <w:t>'</w:t>
      </w:r>
      <w:r w:rsidR="002416C5" w:rsidRPr="00F641B0">
        <w:rPr>
          <w:rFonts w:ascii="Times" w:hAnsi="Times" w:cs="Times New Roman"/>
          <w:color w:val="000000" w:themeColor="text1"/>
          <w:lang w:val="en-US"/>
        </w:rPr>
        <w:t>ài</w:t>
      </w:r>
      <w:r w:rsidR="00B02DFB" w:rsidRPr="00F641B0">
        <w:rPr>
          <w:rFonts w:ascii="Times" w:hAnsi="Times" w:cs="Times New Roman"/>
          <w:color w:val="000000" w:themeColor="text1"/>
          <w:lang w:val="en-US"/>
        </w:rPr>
        <w:t xml:space="preserve"> honi e vergonçé</w:t>
      </w:r>
      <w:r w:rsidR="00793AC7" w:rsidRPr="00F641B0">
        <w:rPr>
          <w:rFonts w:ascii="Times" w:hAnsi="Times" w:cs="Times New Roman"/>
          <w:color w:val="000000" w:themeColor="text1"/>
          <w:lang w:val="en-US"/>
        </w:rPr>
        <w:t>.</w:t>
      </w:r>
    </w:p>
    <w:p w14:paraId="1C125767" w14:textId="7612FEFE" w:rsidR="0024062A" w:rsidRPr="00F641B0" w:rsidRDefault="00B02DF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çustixia si vuol che vui sié bruxé</w:t>
      </w:r>
    </w:p>
    <w:p w14:paraId="06AFDD5E" w14:textId="2DE0028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in</w:t>
      </w:r>
      <w:r w:rsidR="00B02DFB" w:rsidRPr="00F641B0">
        <w:rPr>
          <w:rFonts w:ascii="Times" w:hAnsi="Times" w:cs="Times New Roman"/>
          <w:color w:val="000000" w:themeColor="text1"/>
          <w:lang w:val="en-US"/>
        </w:rPr>
        <w:t xml:space="preserve"> alguna maniera no sia stratorné</w:t>
      </w:r>
      <w:r w:rsidR="00793AC7" w:rsidRPr="00F641B0">
        <w:rPr>
          <w:rFonts w:ascii="Times" w:hAnsi="Times" w:cs="Times New Roman"/>
          <w:color w:val="000000" w:themeColor="text1"/>
          <w:lang w:val="en-US"/>
        </w:rPr>
        <w:t>;</w:t>
      </w:r>
    </w:p>
    <w:p w14:paraId="23CC158C" w14:textId="05CF005E" w:rsidR="0024062A" w:rsidRPr="00F641B0" w:rsidRDefault="00B02DF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 la vostra anema si averì penssé</w:t>
      </w:r>
      <w:r w:rsidR="00793AC7" w:rsidRPr="00F641B0">
        <w:rPr>
          <w:rFonts w:ascii="Times" w:hAnsi="Times" w:cs="Times New Roman"/>
          <w:color w:val="000000" w:themeColor="text1"/>
          <w:lang w:val="en-US"/>
        </w:rPr>
        <w:t>,</w:t>
      </w:r>
    </w:p>
    <w:p w14:paraId="676370C0" w14:textId="45795D61" w:rsidR="0024062A" w:rsidRPr="00F641B0" w:rsidRDefault="00B02DF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w:t>
      </w:r>
      <w:r w:rsidR="0024062A" w:rsidRPr="00F641B0">
        <w:rPr>
          <w:rFonts w:ascii="Times" w:hAnsi="Times" w:cs="Times New Roman"/>
          <w:color w:val="000000" w:themeColor="text1"/>
          <w:lang w:val="en-US"/>
        </w:rPr>
        <w:t xml:space="preserve">er de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seré ben merité</w:t>
      </w:r>
      <w:r w:rsidR="00793AC7" w:rsidRPr="00F641B0">
        <w:rPr>
          <w:rFonts w:ascii="Times" w:hAnsi="Times" w:cs="Times New Roman"/>
          <w:color w:val="000000" w:themeColor="text1"/>
          <w:lang w:val="en-US"/>
        </w:rPr>
        <w:t>.</w:t>
      </w:r>
      <w:r w:rsidR="00F641B0">
        <w:rPr>
          <w:rFonts w:ascii="Times" w:hAnsi="Times" w:cs="Times New Roman"/>
          <w:color w:val="000000" w:themeColor="text1"/>
          <w:lang w:val="en-US"/>
        </w:rPr>
        <w:t>"</w:t>
      </w:r>
    </w:p>
    <w:p w14:paraId="6CE96E3B" w14:textId="5F7220D7" w:rsidR="0024062A" w:rsidRPr="00F641B0" w:rsidRDefault="00CC1B5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dona l’oldì</w:t>
      </w:r>
      <w:r w:rsidR="0072184F"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tre fiade</w:t>
      </w:r>
      <w:r w:rsidRPr="00F641B0">
        <w:rPr>
          <w:rFonts w:ascii="Times" w:hAnsi="Times" w:cs="Times New Roman"/>
          <w:color w:val="000000" w:themeColor="text1"/>
          <w:lang w:val="en-US"/>
        </w:rPr>
        <w:t xml:space="preserve"> fo spaxemé</w:t>
      </w:r>
      <w:r w:rsidR="00793AC7" w:rsidRPr="00F641B0">
        <w:rPr>
          <w:rFonts w:ascii="Times" w:hAnsi="Times" w:cs="Times New Roman"/>
          <w:color w:val="000000" w:themeColor="text1"/>
          <w:lang w:val="en-US"/>
        </w:rPr>
        <w:t>.</w:t>
      </w:r>
    </w:p>
    <w:p w14:paraId="5236D0A2" w14:textId="6C78367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w:t>
      </w:r>
      <w:r w:rsidR="007D33C5" w:rsidRPr="00F641B0">
        <w:rPr>
          <w:rFonts w:ascii="Times" w:hAnsi="Times" w:cs="Times New Roman"/>
          <w:color w:val="000000" w:themeColor="text1"/>
          <w:lang w:val="en-US"/>
        </w:rPr>
        <w:t xml:space="preserve"> no lì</w:t>
      </w:r>
      <w:r w:rsidRPr="00F641B0">
        <w:rPr>
          <w:rFonts w:ascii="Times" w:hAnsi="Times" w:cs="Times New Roman"/>
          <w:color w:val="000000" w:themeColor="text1"/>
          <w:lang w:val="en-US"/>
        </w:rPr>
        <w:t xml:space="preserve"> </w:t>
      </w:r>
      <w:r w:rsidR="00CC1B57" w:rsidRPr="00F641B0">
        <w:rPr>
          <w:rFonts w:ascii="Times" w:hAnsi="Times" w:cs="Times New Roman"/>
          <w:color w:val="000000" w:themeColor="text1"/>
          <w:lang w:val="en-US"/>
        </w:rPr>
        <w:t>fo baron ni chavalier là asenblé</w:t>
      </w:r>
    </w:p>
    <w:p w14:paraId="1BEEB2CB" w14:textId="3862CE58" w:rsidR="0024062A" w:rsidRPr="00F641B0" w:rsidRDefault="00CC1B5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 pietade non avesse pluré</w:t>
      </w:r>
      <w:r w:rsidR="00793AC7" w:rsidRPr="00F641B0">
        <w:rPr>
          <w:rFonts w:ascii="Times" w:hAnsi="Times" w:cs="Times New Roman"/>
          <w:color w:val="000000" w:themeColor="text1"/>
          <w:lang w:val="en-US"/>
        </w:rPr>
        <w:t>,</w:t>
      </w:r>
    </w:p>
    <w:p w14:paraId="2F4DC45A" w14:textId="4192D192" w:rsidR="0024062A" w:rsidRPr="00F641B0" w:rsidRDefault="00CC1B5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che al re avesse moto parlé</w:t>
      </w:r>
      <w:r w:rsidR="00793AC7" w:rsidRPr="00F641B0">
        <w:rPr>
          <w:rFonts w:ascii="Times" w:hAnsi="Times" w:cs="Times New Roman"/>
          <w:color w:val="000000" w:themeColor="text1"/>
          <w:lang w:val="en-US"/>
        </w:rPr>
        <w:t>,</w:t>
      </w:r>
    </w:p>
    <w:p w14:paraId="557289C9" w14:textId="79E53659" w:rsidR="0024062A" w:rsidRPr="00F641B0" w:rsidRDefault="00CC1B5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temeva l</w:t>
      </w:r>
      <w:r w:rsidR="00180088">
        <w:rPr>
          <w:rFonts w:ascii="Times" w:hAnsi="Times" w:cs="Times New Roman"/>
          <w:color w:val="000000" w:themeColor="text1"/>
          <w:lang w:val="en-US"/>
        </w:rPr>
        <w:t>a·ss</w:t>
      </w:r>
      <w:r w:rsidRPr="00F641B0">
        <w:rPr>
          <w:rFonts w:ascii="Times" w:hAnsi="Times" w:cs="Times New Roman"/>
          <w:color w:val="000000" w:themeColor="text1"/>
          <w:lang w:val="en-US"/>
        </w:rPr>
        <w:t>oa forté.</w:t>
      </w:r>
    </w:p>
    <w:p w14:paraId="261CBCBD" w14:textId="5ACE00DE"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w:t>
      </w:r>
      <w:r w:rsidR="00CC1B57" w:rsidRPr="00F641B0">
        <w:rPr>
          <w:rFonts w:ascii="Times" w:hAnsi="Times" w:cs="Times New Roman"/>
          <w:color w:val="000000" w:themeColor="text1"/>
          <w:lang w:val="en-US"/>
        </w:rPr>
        <w:t>a la duchessa à un abado domandé</w:t>
      </w:r>
      <w:r w:rsidR="00793AC7" w:rsidRPr="00F641B0">
        <w:rPr>
          <w:rFonts w:ascii="Times" w:hAnsi="Times" w:cs="Times New Roman"/>
          <w:color w:val="000000" w:themeColor="text1"/>
          <w:lang w:val="en-US"/>
        </w:rPr>
        <w:t>,</w:t>
      </w:r>
    </w:p>
    <w:p w14:paraId="37815489" w14:textId="5CF3F179" w:rsidR="0024062A" w:rsidRPr="00F641B0" w:rsidRDefault="004251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a gran merevei</w:t>
      </w:r>
      <w:r w:rsidR="00CC1B57" w:rsidRPr="00F641B0">
        <w:rPr>
          <w:rFonts w:ascii="Times" w:hAnsi="Times" w:cs="Times New Roman"/>
          <w:color w:val="000000" w:themeColor="text1"/>
          <w:lang w:val="en-US"/>
        </w:rPr>
        <w:t>a fo savio e insené,</w:t>
      </w:r>
    </w:p>
    <w:p w14:paraId="7794D63F" w14:textId="6F90822C" w:rsidR="0024062A" w:rsidRPr="00F641B0" w:rsidRDefault="00CC1B5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tuti li suo pecadi ell'à diti e cunté</w:t>
      </w:r>
      <w:r w:rsidR="00793AC7" w:rsidRPr="00F641B0">
        <w:rPr>
          <w:rFonts w:ascii="Times" w:hAnsi="Times" w:cs="Times New Roman"/>
          <w:color w:val="000000" w:themeColor="text1"/>
          <w:lang w:val="en-US"/>
        </w:rPr>
        <w:t>.</w:t>
      </w:r>
    </w:p>
    <w:p w14:paraId="23EC1DDC" w14:textId="71EA4E5D" w:rsidR="0024062A" w:rsidRPr="00F641B0" w:rsidRDefault="004251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quello abado·</w:t>
      </w:r>
      <w:r w:rsidR="0024062A" w:rsidRPr="00F641B0">
        <w:rPr>
          <w:rFonts w:ascii="Times" w:hAnsi="Times" w:cs="Times New Roman"/>
          <w:color w:val="000000" w:themeColor="text1"/>
          <w:lang w:val="en-US"/>
        </w:rPr>
        <w:t>ttut</w:t>
      </w:r>
      <w:r w:rsidR="00CC1B57" w:rsidRPr="00F641B0">
        <w:rPr>
          <w:rFonts w:ascii="Times" w:hAnsi="Times" w:cs="Times New Roman"/>
          <w:color w:val="000000" w:themeColor="text1"/>
          <w:lang w:val="en-US"/>
        </w:rPr>
        <w:t>o li à</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CC1B57" w:rsidRPr="00F641B0">
        <w:rPr>
          <w:rFonts w:ascii="Times" w:hAnsi="Times" w:cs="Times New Roman"/>
          <w:color w:val="000000" w:themeColor="text1"/>
          <w:lang w:val="en-US"/>
        </w:rPr>
        <w:t>doné</w:t>
      </w:r>
      <w:r w:rsidR="00793AC7" w:rsidRPr="00F641B0">
        <w:rPr>
          <w:rFonts w:ascii="Times" w:hAnsi="Times" w:cs="Times New Roman"/>
          <w:color w:val="000000" w:themeColor="text1"/>
          <w:lang w:val="en-US"/>
        </w:rPr>
        <w:t>:</w:t>
      </w:r>
    </w:p>
    <w:p w14:paraId="344234D9" w14:textId="1167C8B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inançi ch</w:t>
      </w:r>
      <w:r w:rsidR="00CC1B57" w:rsidRPr="00F641B0">
        <w:rPr>
          <w:rFonts w:ascii="Times" w:hAnsi="Times" w:cs="Times New Roman"/>
          <w:color w:val="000000" w:themeColor="text1"/>
          <w:lang w:val="en-US"/>
        </w:rPr>
        <w:t>'elo li av</w:t>
      </w:r>
      <w:r w:rsidRPr="00F641B0">
        <w:rPr>
          <w:rFonts w:ascii="Times" w:hAnsi="Times" w:cs="Times New Roman"/>
          <w:color w:val="000000" w:themeColor="text1"/>
          <w:lang w:val="en-US"/>
        </w:rPr>
        <w:t>esse remessio</w:t>
      </w:r>
      <w:r w:rsidRPr="00F641B0">
        <w:rPr>
          <w:rFonts w:ascii="Times" w:hAnsi="Times" w:cs="Times New Roman"/>
          <w:i/>
          <w:iCs/>
          <w:color w:val="000000" w:themeColor="text1"/>
          <w:lang w:val="en-US"/>
        </w:rPr>
        <w:t>n</w:t>
      </w:r>
      <w:r w:rsidR="00CC1B57" w:rsidRPr="00F641B0">
        <w:rPr>
          <w:rFonts w:ascii="Times" w:hAnsi="Times" w:cs="Times New Roman"/>
          <w:color w:val="000000" w:themeColor="text1"/>
          <w:lang w:val="en-US"/>
        </w:rPr>
        <w:t xml:space="preserve"> doné</w:t>
      </w:r>
    </w:p>
    <w:p w14:paraId="0ED62FBD" w14:textId="66F4CE4F" w:rsidR="00D60204" w:rsidRPr="00F641B0" w:rsidRDefault="00D602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Carllo e la palenté</w:t>
      </w:r>
    </w:p>
    <w:p w14:paraId="6AF23DF3" w14:textId="1F4977BD" w:rsidR="0024062A" w:rsidRPr="00F641B0" w:rsidRDefault="00D602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w:t>
      </w:r>
      <w:r w:rsidR="00CC1B57" w:rsidRPr="00F641B0">
        <w:rPr>
          <w:rFonts w:ascii="Times" w:hAnsi="Times" w:cs="Times New Roman"/>
          <w:color w:val="000000" w:themeColor="text1"/>
          <w:lang w:val="en-US"/>
        </w:rPr>
        <w:t>av</w:t>
      </w:r>
      <w:r w:rsidR="0079088B" w:rsidRPr="00F641B0">
        <w:rPr>
          <w:rFonts w:ascii="Times" w:hAnsi="Times" w:cs="Times New Roman"/>
          <w:color w:val="000000" w:themeColor="text1"/>
          <w:lang w:val="en-US"/>
        </w:rPr>
        <w:t>anti S</w:t>
      </w:r>
      <w:r w:rsidR="0024062A" w:rsidRPr="00F641B0">
        <w:rPr>
          <w:rFonts w:ascii="Times" w:hAnsi="Times" w:cs="Times New Roman"/>
          <w:color w:val="000000" w:themeColor="text1"/>
          <w:lang w:val="en-US"/>
        </w:rPr>
        <w:t>an</w:t>
      </w:r>
      <w:r w:rsidR="0079088B" w:rsidRPr="00F641B0">
        <w:rPr>
          <w:rFonts w:ascii="Times" w:hAnsi="Times" w:cs="Times New Roman"/>
          <w:i/>
          <w:color w:val="000000" w:themeColor="text1"/>
          <w:lang w:val="en-US"/>
        </w:rPr>
        <w:t>guin</w:t>
      </w:r>
      <w:r w:rsidR="0079088B" w:rsidRPr="00F641B0">
        <w:rPr>
          <w:rFonts w:ascii="Times" w:hAnsi="Times" w:cs="Times New Roman"/>
          <w:color w:val="000000" w:themeColor="text1"/>
          <w:lang w:val="en-US"/>
        </w:rPr>
        <w:t xml:space="preserve"> e tuta baroné</w:t>
      </w:r>
      <w:r w:rsidR="00793AC7" w:rsidRPr="00F641B0">
        <w:rPr>
          <w:rFonts w:ascii="Times" w:hAnsi="Times" w:cs="Times New Roman"/>
          <w:color w:val="000000" w:themeColor="text1"/>
          <w:lang w:val="en-US"/>
        </w:rPr>
        <w:t>,</w:t>
      </w:r>
      <w:r w:rsidR="007769D0" w:rsidRPr="00F641B0">
        <w:rPr>
          <w:rStyle w:val="FootnoteReference"/>
          <w:rFonts w:ascii="Times" w:hAnsi="Times" w:cs="Times New Roman"/>
          <w:color w:val="000000" w:themeColor="text1"/>
          <w:lang w:val="en-US"/>
        </w:rPr>
        <w:footnoteReference w:id="138"/>
      </w:r>
    </w:p>
    <w:p w14:paraId="24C8C88E" w14:textId="517B6B52" w:rsidR="00794D26" w:rsidRPr="00F641B0" w:rsidRDefault="0079088B" w:rsidP="00794D2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Sico(mo)</w:t>
      </w:r>
      <w:r w:rsidRPr="00F641B0">
        <w:rPr>
          <w:rStyle w:val="FootnoteReference"/>
          <w:rFonts w:ascii="Times" w:hAnsi="Times" w:cs="Times New Roman"/>
          <w:color w:val="000000" w:themeColor="text1"/>
          <w:lang w:val="en-US"/>
        </w:rPr>
        <w:footnoteReference w:id="139"/>
      </w:r>
      <w:r w:rsidRPr="00F641B0">
        <w:rPr>
          <w:rFonts w:ascii="Times" w:hAnsi="Times" w:cs="Times New Roman"/>
          <w:color w:val="000000" w:themeColor="text1"/>
          <w:lang w:val="en-US"/>
        </w:rPr>
        <w:t xml:space="preserve"> de Ugo fo fato e devixé.</w:t>
      </w:r>
    </w:p>
    <w:p w14:paraId="1F9952FC" w14:textId="06D0F6CB" w:rsidR="00794D26" w:rsidRPr="00F641B0" w:rsidRDefault="0024062A" w:rsidP="009225F0">
      <w:pPr>
        <w:pStyle w:val="BodyTextFirstIndent2"/>
        <w:rPr>
          <w:rFonts w:ascii="Times" w:hAnsi="Times"/>
          <w:lang w:val="en-US"/>
        </w:rPr>
      </w:pPr>
      <w:r w:rsidRPr="00F641B0">
        <w:rPr>
          <w:rFonts w:ascii="Times" w:hAnsi="Times"/>
          <w:lang w:val="en-US"/>
        </w:rPr>
        <w:t>[Laisse 41]</w:t>
      </w:r>
      <w:r w:rsidR="00510BD3" w:rsidRPr="00F641B0">
        <w:rPr>
          <w:rFonts w:ascii="Times" w:hAnsi="Times"/>
          <w:lang w:val="en-US"/>
        </w:rPr>
        <w:t xml:space="preserve"> </w:t>
      </w:r>
    </w:p>
    <w:p w14:paraId="01215AC5" w14:textId="53AB0BF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w:t>
      </w:r>
      <w:r w:rsidR="00A653DD" w:rsidRPr="00F641B0">
        <w:rPr>
          <w:rFonts w:ascii="Times" w:hAnsi="Times" w:cs="Times New Roman"/>
          <w:color w:val="000000" w:themeColor="text1"/>
          <w:lang w:val="en-US"/>
        </w:rPr>
        <w:t>'i</w:t>
      </w:r>
      <w:r w:rsidR="0079088B" w:rsidRPr="00F641B0">
        <w:rPr>
          <w:rFonts w:ascii="Times" w:hAnsi="Times" w:cs="Times New Roman"/>
          <w:color w:val="000000" w:themeColor="text1"/>
          <w:lang w:val="en-US"/>
        </w:rPr>
        <w:t>mperador a chi F</w:t>
      </w:r>
      <w:r w:rsidRPr="00F641B0">
        <w:rPr>
          <w:rFonts w:ascii="Times" w:hAnsi="Times" w:cs="Times New Roman"/>
          <w:color w:val="000000" w:themeColor="text1"/>
          <w:lang w:val="en-US"/>
        </w:rPr>
        <w:t>rança apent</w:t>
      </w:r>
    </w:p>
    <w:p w14:paraId="77A3D755" w14:textId="7041B197" w:rsidR="0024062A" w:rsidRPr="00F641B0" w:rsidRDefault="007908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à</w:t>
      </w:r>
      <w:r w:rsidR="0024062A" w:rsidRPr="00F641B0">
        <w:rPr>
          <w:rFonts w:ascii="Times" w:hAnsi="Times" w:cs="Times New Roman"/>
          <w:color w:val="000000" w:themeColor="text1"/>
          <w:lang w:val="en-US"/>
        </w:rPr>
        <w:t xml:space="preserve"> fatto lo gran çudegament</w:t>
      </w:r>
    </w:p>
    <w:p w14:paraId="6388D8AE" w14:textId="60834328" w:rsidR="0024062A" w:rsidRPr="00F641B0" w:rsidRDefault="00D602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Contra Su</w:t>
      </w:r>
      <w:r w:rsidR="0079088B" w:rsidRPr="00F641B0">
        <w:rPr>
          <w:rFonts w:ascii="Times" w:hAnsi="Times" w:cs="Times New Roman"/>
          <w:color w:val="000000" w:themeColor="text1"/>
          <w:lang w:val="en-US"/>
        </w:rPr>
        <w:t>fia</w:t>
      </w:r>
      <w:r w:rsidRPr="00F641B0">
        <w:rPr>
          <w:rStyle w:val="FootnoteReference"/>
          <w:rFonts w:ascii="Times" w:hAnsi="Times" w:cs="Times New Roman"/>
          <w:color w:val="000000" w:themeColor="text1"/>
          <w:lang w:val="en-US"/>
        </w:rPr>
        <w:footnoteReference w:id="140"/>
      </w:r>
      <w:r w:rsidR="0079088B"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 xml:space="preserve">'el </w:t>
      </w:r>
      <w:r w:rsidR="0079088B" w:rsidRPr="00F641B0">
        <w:rPr>
          <w:rFonts w:ascii="Times" w:hAnsi="Times" w:cs="Times New Roman"/>
          <w:color w:val="000000" w:themeColor="text1"/>
          <w:lang w:val="en-US"/>
        </w:rPr>
        <w:t>amav</w:t>
      </w:r>
      <w:r w:rsidR="0024062A" w:rsidRPr="00F641B0">
        <w:rPr>
          <w:rFonts w:ascii="Times" w:hAnsi="Times" w:cs="Times New Roman"/>
          <w:color w:val="000000" w:themeColor="text1"/>
          <w:lang w:val="en-US"/>
        </w:rPr>
        <w:t>a dolcement</w:t>
      </w:r>
      <w:r w:rsidR="00793AC7" w:rsidRPr="00F641B0">
        <w:rPr>
          <w:rFonts w:ascii="Times" w:hAnsi="Times" w:cs="Times New Roman"/>
          <w:color w:val="000000" w:themeColor="text1"/>
          <w:lang w:val="en-US"/>
        </w:rPr>
        <w:t>.</w:t>
      </w:r>
    </w:p>
    <w:p w14:paraId="13ED79E2" w14:textId="12CC039B" w:rsidR="0024062A" w:rsidRPr="00F641B0" w:rsidRDefault="007908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Niam la cameriera non</w:t>
      </w:r>
      <w:r w:rsidR="0042519C">
        <w:rPr>
          <w:rFonts w:ascii="Times" w:hAnsi="Times"/>
          <w:color w:val="000000"/>
        </w:rPr>
        <w:t xml:space="preserve"> </w:t>
      </w:r>
      <w:r w:rsidR="0024062A" w:rsidRPr="00F641B0">
        <w:rPr>
          <w:rFonts w:ascii="Times" w:hAnsi="Times" w:cs="Times New Roman"/>
          <w:color w:val="000000" w:themeColor="text1"/>
          <w:lang w:val="en-US"/>
        </w:rPr>
        <w:t>ss</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and</w:t>
      </w:r>
      <w:r w:rsidR="00793AC7" w:rsidRPr="00F641B0">
        <w:rPr>
          <w:rFonts w:ascii="Times" w:hAnsi="Times" w:cs="Times New Roman"/>
          <w:color w:val="000000" w:themeColor="text1"/>
          <w:lang w:val="en-US"/>
        </w:rPr>
        <w:t>erà</w:t>
      </w:r>
      <w:r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antent</w:t>
      </w:r>
    </w:p>
    <w:p w14:paraId="413AB608" w14:textId="6B88484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cu</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la duchexa fo çudegada al prexent</w:t>
      </w:r>
      <w:r w:rsidR="00793AC7" w:rsidRPr="00F641B0">
        <w:rPr>
          <w:rFonts w:ascii="Times" w:hAnsi="Times" w:cs="Times New Roman"/>
          <w:color w:val="000000" w:themeColor="text1"/>
          <w:lang w:val="en-US"/>
        </w:rPr>
        <w:t>.</w:t>
      </w:r>
    </w:p>
    <w:p w14:paraId="5D1E4318" w14:textId="4BB71170"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30</w:t>
      </w:r>
      <w:r w:rsidRPr="00F641B0">
        <w:rPr>
          <w:rFonts w:ascii="Times" w:hAnsi="Times" w:cs="Times New Roman"/>
          <w:bCs/>
          <w:color w:val="000000" w:themeColor="text1"/>
          <w:lang w:val="en-US"/>
        </w:rPr>
        <w:t xml:space="preserve">R) </w:t>
      </w:r>
      <w:r w:rsidR="00793AC7" w:rsidRPr="00F641B0">
        <w:rPr>
          <w:rFonts w:ascii="Times" w:hAnsi="Times" w:cs="Times New Roman"/>
          <w:color w:val="000000" w:themeColor="text1"/>
          <w:lang w:val="en-US"/>
        </w:rPr>
        <w:t>Or intendé çò</w:t>
      </w:r>
      <w:r w:rsidR="0079088B" w:rsidRPr="00F641B0">
        <w:rPr>
          <w:rFonts w:ascii="Times" w:hAnsi="Times" w:cs="Times New Roman"/>
          <w:color w:val="000000" w:themeColor="text1"/>
          <w:lang w:val="en-US"/>
        </w:rPr>
        <w:t xml:space="preserve"> che fè</w:t>
      </w:r>
      <w:r w:rsidR="0024062A" w:rsidRPr="00F641B0">
        <w:rPr>
          <w:rFonts w:ascii="Times" w:hAnsi="Times" w:cs="Times New Roman"/>
          <w:color w:val="000000" w:themeColor="text1"/>
          <w:lang w:val="en-US"/>
        </w:rPr>
        <w:t xml:space="preserve"> lo re possent</w:t>
      </w:r>
      <w:r w:rsidR="00793AC7" w:rsidRPr="00F641B0">
        <w:rPr>
          <w:rFonts w:ascii="Times" w:hAnsi="Times" w:cs="Times New Roman"/>
          <w:color w:val="000000" w:themeColor="text1"/>
          <w:lang w:val="en-US"/>
        </w:rPr>
        <w:t>:</w:t>
      </w:r>
    </w:p>
    <w:p w14:paraId="6D00D565" w14:textId="4924E61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Inanci c</w:t>
      </w:r>
      <w:r w:rsidR="0079088B" w:rsidRPr="00F641B0">
        <w:rPr>
          <w:rFonts w:ascii="Times" w:hAnsi="Times" w:cs="Times New Roman"/>
          <w:color w:val="000000" w:themeColor="text1"/>
          <w:lang w:val="en-US"/>
        </w:rPr>
        <w:t>he de Sufia fosse fato lo deliv</w:t>
      </w:r>
      <w:r w:rsidRPr="00F641B0">
        <w:rPr>
          <w:rFonts w:ascii="Times" w:hAnsi="Times" w:cs="Times New Roman"/>
          <w:color w:val="000000" w:themeColor="text1"/>
          <w:lang w:val="en-US"/>
        </w:rPr>
        <w:t>rament</w:t>
      </w:r>
      <w:r w:rsidR="00793AC7" w:rsidRPr="00F641B0">
        <w:rPr>
          <w:rFonts w:ascii="Times" w:hAnsi="Times" w:cs="Times New Roman"/>
          <w:color w:val="000000" w:themeColor="text1"/>
          <w:lang w:val="en-US"/>
        </w:rPr>
        <w:t>,</w:t>
      </w:r>
    </w:p>
    <w:p w14:paraId="54077030" w14:textId="1275A9F6" w:rsidR="0024062A" w:rsidRPr="00F641B0" w:rsidRDefault="007908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fè vegnir prevedi e capelant av</w:t>
      </w:r>
      <w:r w:rsidR="0024062A" w:rsidRPr="00F641B0">
        <w:rPr>
          <w:rFonts w:ascii="Times" w:hAnsi="Times" w:cs="Times New Roman"/>
          <w:color w:val="000000" w:themeColor="text1"/>
          <w:lang w:val="en-US"/>
        </w:rPr>
        <w:t>inent</w:t>
      </w:r>
      <w:r w:rsidR="00793AC7" w:rsidRPr="00F641B0">
        <w:rPr>
          <w:rFonts w:ascii="Times" w:hAnsi="Times" w:cs="Times New Roman"/>
          <w:color w:val="000000" w:themeColor="text1"/>
          <w:lang w:val="en-US"/>
        </w:rPr>
        <w:t>,</w:t>
      </w:r>
    </w:p>
    <w:p w14:paraId="3C67BBE0" w14:textId="4E5E46FB" w:rsidR="0024062A" w:rsidRPr="00F641B0" w:rsidRDefault="007908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Vescov</w:t>
      </w:r>
      <w:r w:rsidR="0024062A" w:rsidRPr="00F641B0">
        <w:rPr>
          <w:rFonts w:ascii="Times" w:hAnsi="Times" w:cs="Times New Roman"/>
          <w:color w:val="000000" w:themeColor="text1"/>
          <w:lang w:val="en-US"/>
        </w:rPr>
        <w:t>i e abadi</w:t>
      </w:r>
      <w:r w:rsidR="00793AC7"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e altra bona çent</w:t>
      </w:r>
      <w:r w:rsidR="00793AC7" w:rsidRPr="00F641B0">
        <w:rPr>
          <w:rFonts w:ascii="Times" w:hAnsi="Times" w:cs="Times New Roman"/>
          <w:color w:val="000000" w:themeColor="text1"/>
          <w:lang w:val="en-US"/>
        </w:rPr>
        <w:t>.</w:t>
      </w:r>
    </w:p>
    <w:p w14:paraId="729F636D" w14:textId="69603CA0" w:rsidR="0024062A" w:rsidRPr="00F641B0" w:rsidRDefault="007908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romasse in Viena dona de v</w:t>
      </w:r>
      <w:r w:rsidR="0024062A" w:rsidRPr="00F641B0">
        <w:rPr>
          <w:rFonts w:ascii="Times" w:hAnsi="Times" w:cs="Times New Roman"/>
          <w:color w:val="000000" w:themeColor="text1"/>
          <w:lang w:val="en-US"/>
        </w:rPr>
        <w:t>aliment</w:t>
      </w:r>
    </w:p>
    <w:p w14:paraId="67B651BE" w14:textId="11D5E3D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027DD8" w:rsidRPr="00F641B0">
        <w:rPr>
          <w:rFonts w:ascii="Times" w:hAnsi="Times" w:cs="Times New Roman"/>
          <w:color w:val="000000" w:themeColor="text1"/>
          <w:lang w:val="en-US"/>
        </w:rPr>
        <w:t>'el no fesse vegnir al çude</w:t>
      </w:r>
      <w:r w:rsidRPr="00F641B0">
        <w:rPr>
          <w:rFonts w:ascii="Times" w:hAnsi="Times" w:cs="Times New Roman"/>
          <w:color w:val="000000" w:themeColor="text1"/>
          <w:lang w:val="en-US"/>
        </w:rPr>
        <w:t>gament</w:t>
      </w:r>
      <w:r w:rsidR="00793AC7" w:rsidRPr="00F641B0">
        <w:rPr>
          <w:rFonts w:ascii="Times" w:hAnsi="Times" w:cs="Times New Roman"/>
          <w:color w:val="000000" w:themeColor="text1"/>
          <w:lang w:val="en-US"/>
        </w:rPr>
        <w:t>.</w:t>
      </w:r>
    </w:p>
    <w:p w14:paraId="586ADDAF" w14:textId="1972AE44" w:rsidR="0024062A" w:rsidRPr="00F641B0" w:rsidRDefault="003452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elo ave çò</w:t>
      </w:r>
      <w:r w:rsidR="0024062A" w:rsidRPr="00F641B0">
        <w:rPr>
          <w:rFonts w:ascii="Times" w:hAnsi="Times" w:cs="Times New Roman"/>
          <w:color w:val="000000" w:themeColor="text1"/>
          <w:lang w:val="en-US"/>
        </w:rPr>
        <w:t xml:space="preserve"> fato</w:t>
      </w:r>
      <w:r w:rsidRPr="00F641B0">
        <w:rPr>
          <w:rFonts w:ascii="Times" w:hAnsi="Times" w:cs="Times New Roman"/>
          <w:color w:val="000000" w:themeColor="text1"/>
          <w:lang w:val="en-US"/>
        </w:rPr>
        <w:t>, i prev</w:t>
      </w:r>
      <w:r w:rsidR="0024062A" w:rsidRPr="00F641B0">
        <w:rPr>
          <w:rFonts w:ascii="Times" w:hAnsi="Times" w:cs="Times New Roman"/>
          <w:color w:val="000000" w:themeColor="text1"/>
          <w:lang w:val="en-US"/>
        </w:rPr>
        <w:t>edi apelerent</w:t>
      </w:r>
    </w:p>
    <w:p w14:paraId="16C75F7D" w14:textId="7F5CCBB2" w:rsidR="0024062A" w:rsidRPr="00F641B0" w:rsidRDefault="003452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abadi e li vescov</w:t>
      </w:r>
      <w:r w:rsidR="0024062A" w:rsidRPr="00F641B0">
        <w:rPr>
          <w:rFonts w:ascii="Times" w:hAnsi="Times" w:cs="Times New Roman"/>
          <w:color w:val="000000" w:themeColor="text1"/>
          <w:lang w:val="en-US"/>
        </w:rPr>
        <w:t>i e li munegi insement</w:t>
      </w:r>
    </w:p>
    <w:p w14:paraId="79A6FAE0" w14:textId="5591EAEB" w:rsidR="0024062A" w:rsidRPr="00F641B0" w:rsidRDefault="003452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fè sagrar la plaça darier e dav</w:t>
      </w:r>
      <w:r w:rsidR="0024062A" w:rsidRPr="00F641B0">
        <w:rPr>
          <w:rFonts w:ascii="Times" w:hAnsi="Times" w:cs="Times New Roman"/>
          <w:color w:val="000000" w:themeColor="text1"/>
          <w:lang w:val="en-US"/>
        </w:rPr>
        <w:t>ant</w:t>
      </w:r>
      <w:r w:rsidR="00793AC7" w:rsidRPr="00F641B0">
        <w:rPr>
          <w:rFonts w:ascii="Times" w:hAnsi="Times" w:cs="Times New Roman"/>
          <w:color w:val="000000" w:themeColor="text1"/>
          <w:lang w:val="en-US"/>
        </w:rPr>
        <w:t>.</w:t>
      </w:r>
    </w:p>
    <w:p w14:paraId="15F3539F" w14:textId="6D8899A0" w:rsidR="0024062A" w:rsidRPr="00F641B0" w:rsidRDefault="003452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 d</w:t>
      </w:r>
      <w:r w:rsidR="0042519C">
        <w:rPr>
          <w:rFonts w:ascii="Times" w:hAnsi="Times" w:cs="Times New Roman"/>
          <w:color w:val="000000" w:themeColor="text1"/>
          <w:lang w:val="en-US"/>
        </w:rPr>
        <w:t xml:space="preserve">e </w:t>
      </w:r>
      <w:r w:rsidR="00180088">
        <w:rPr>
          <w:rFonts w:ascii="Times" w:hAnsi="Times" w:cs="Times New Roman"/>
          <w:color w:val="000000" w:themeColor="text1"/>
          <w:lang w:val="en-US"/>
        </w:rPr>
        <w:t>ss</w:t>
      </w:r>
      <w:r w:rsidRPr="00F641B0">
        <w:rPr>
          <w:rFonts w:ascii="Times" w:hAnsi="Times" w:cs="Times New Roman"/>
          <w:color w:val="000000" w:themeColor="text1"/>
          <w:lang w:val="en-US"/>
        </w:rPr>
        <w:t>amiti e de pallii de gran v</w:t>
      </w:r>
      <w:r w:rsidR="0024062A" w:rsidRPr="00F641B0">
        <w:rPr>
          <w:rFonts w:ascii="Times" w:hAnsi="Times" w:cs="Times New Roman"/>
          <w:color w:val="000000" w:themeColor="text1"/>
          <w:lang w:val="en-US"/>
        </w:rPr>
        <w:t>aliment</w:t>
      </w:r>
      <w:r w:rsidRPr="00F641B0">
        <w:rPr>
          <w:rFonts w:ascii="Times" w:hAnsi="Times" w:cs="Times New Roman"/>
          <w:color w:val="000000" w:themeColor="text1"/>
          <w:lang w:val="en-US"/>
        </w:rPr>
        <w:t xml:space="preserve"> </w:t>
      </w:r>
    </w:p>
    <w:p w14:paraId="32DBB223" w14:textId="4AF4953D" w:rsidR="0024062A" w:rsidRPr="00F641B0" w:rsidRDefault="003452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fè</w:t>
      </w:r>
      <w:r w:rsidR="0024062A" w:rsidRPr="00F641B0">
        <w:rPr>
          <w:rFonts w:ascii="Times" w:hAnsi="Times" w:cs="Times New Roman"/>
          <w:color w:val="000000" w:themeColor="text1"/>
          <w:lang w:val="en-US"/>
        </w:rPr>
        <w:t xml:space="preserve"> lo canpo tuto </w:t>
      </w:r>
      <w:r w:rsidR="001729D0">
        <w:rPr>
          <w:rFonts w:ascii="Times" w:hAnsi="Times" w:cs="Times New Roman"/>
          <w:color w:val="000000" w:themeColor="text1"/>
          <w:lang w:val="en-US"/>
        </w:rPr>
        <w:t>cri</w:t>
      </w:r>
      <w:r w:rsidR="0024062A" w:rsidRPr="00F641B0">
        <w:rPr>
          <w:rFonts w:ascii="Times" w:hAnsi="Times" w:cs="Times New Roman"/>
          <w:color w:val="000000" w:themeColor="text1"/>
          <w:lang w:val="en-US"/>
        </w:rPr>
        <w:t>condar</w:t>
      </w:r>
      <w:r w:rsidR="00ED7A2C" w:rsidRPr="00F641B0">
        <w:rPr>
          <w:rStyle w:val="FootnoteReference"/>
          <w:rFonts w:ascii="Times" w:hAnsi="Times" w:cs="Times New Roman"/>
          <w:color w:val="000000" w:themeColor="text1"/>
          <w:lang w:val="en-US"/>
        </w:rPr>
        <w:footnoteReference w:id="141"/>
      </w:r>
      <w:r w:rsidR="0024062A" w:rsidRPr="00F641B0">
        <w:rPr>
          <w:rFonts w:ascii="Times" w:hAnsi="Times" w:cs="Times New Roman"/>
          <w:color w:val="000000" w:themeColor="text1"/>
          <w:lang w:val="en-US"/>
        </w:rPr>
        <w:t xml:space="preserve"> in prexent</w:t>
      </w:r>
      <w:r w:rsidR="00793AC7" w:rsidRPr="00F641B0">
        <w:rPr>
          <w:rFonts w:ascii="Times" w:hAnsi="Times" w:cs="Times New Roman"/>
          <w:color w:val="000000" w:themeColor="text1"/>
          <w:lang w:val="en-US"/>
        </w:rPr>
        <w:t>,</w:t>
      </w:r>
    </w:p>
    <w:p w14:paraId="314DA51C" w14:textId="695D34B5" w:rsidR="0024062A" w:rsidRPr="00F641B0" w:rsidRDefault="001C045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ED7A2C" w:rsidRPr="00F641B0">
        <w:rPr>
          <w:rFonts w:ascii="Times" w:hAnsi="Times" w:cs="Times New Roman"/>
          <w:color w:val="000000" w:themeColor="text1"/>
          <w:lang w:val="en-US"/>
        </w:rPr>
        <w:t>'</w:t>
      </w:r>
      <w:r w:rsidRPr="00F641B0">
        <w:rPr>
          <w:rFonts w:ascii="Times" w:hAnsi="Times" w:cs="Times New Roman"/>
          <w:color w:val="000000" w:themeColor="text1"/>
          <w:lang w:val="en-US"/>
        </w:rPr>
        <w:t>e</w:t>
      </w:r>
      <w:r w:rsidR="00ED7A2C" w:rsidRPr="00F641B0">
        <w:rPr>
          <w:rFonts w:ascii="Times" w:hAnsi="Times" w:cs="Times New Roman"/>
          <w:color w:val="000000" w:themeColor="text1"/>
          <w:lang w:val="en-US"/>
        </w:rPr>
        <w:t>l no volev</w:t>
      </w:r>
      <w:r w:rsidRPr="00F641B0">
        <w:rPr>
          <w:rFonts w:ascii="Times" w:hAnsi="Times" w:cs="Times New Roman"/>
          <w:color w:val="000000" w:themeColor="text1"/>
          <w:lang w:val="en-US"/>
        </w:rPr>
        <w:t>a So</w:t>
      </w:r>
      <w:r w:rsidR="0024062A" w:rsidRPr="00F641B0">
        <w:rPr>
          <w:rFonts w:ascii="Times" w:hAnsi="Times" w:cs="Times New Roman"/>
          <w:color w:val="000000" w:themeColor="text1"/>
          <w:lang w:val="en-US"/>
        </w:rPr>
        <w:t>fia çudegar si fatament</w:t>
      </w:r>
    </w:p>
    <w:p w14:paraId="0AC3E616" w14:textId="0D28E38D" w:rsidR="0024062A" w:rsidRPr="00F641B0" w:rsidRDefault="00ED7A2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w:t>
      </w:r>
      <w:r w:rsidR="00367CE5">
        <w:rPr>
          <w:rFonts w:ascii="Times" w:hAnsi="Times"/>
          <w:color w:val="000000"/>
        </w:rPr>
        <w:t>·</w:t>
      </w:r>
      <w:r w:rsidR="0024062A" w:rsidRPr="00F641B0">
        <w:rPr>
          <w:rFonts w:ascii="Times" w:hAnsi="Times" w:cs="Times New Roman"/>
          <w:color w:val="000000" w:themeColor="text1"/>
          <w:lang w:val="en-US"/>
        </w:rPr>
        <w:t>sse</w:t>
      </w:r>
      <w:r w:rsidR="006B363C" w:rsidRPr="00F641B0">
        <w:rPr>
          <w:rFonts w:ascii="Times" w:hAnsi="Times" w:cs="Times New Roman"/>
          <w:color w:val="000000" w:themeColor="text1"/>
          <w:lang w:val="en-US"/>
        </w:rPr>
        <w:t xml:space="preserve"> farav</w:t>
      </w:r>
      <w:r w:rsidR="0024062A" w:rsidRPr="00F641B0">
        <w:rPr>
          <w:rFonts w:ascii="Times" w:hAnsi="Times" w:cs="Times New Roman"/>
          <w:color w:val="000000" w:themeColor="text1"/>
          <w:lang w:val="en-US"/>
        </w:rPr>
        <w:t>e la fia d</w:t>
      </w:r>
      <w:r w:rsidR="006B363C"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un truent</w:t>
      </w:r>
      <w:r w:rsidR="00F641B0">
        <w:rPr>
          <w:rFonts w:ascii="Times" w:hAnsi="Times" w:cs="Times New Roman"/>
          <w:color w:val="000000" w:themeColor="text1"/>
          <w:lang w:val="en-US"/>
        </w:rPr>
        <w:t>.</w:t>
      </w:r>
    </w:p>
    <w:p w14:paraId="185E9557" w14:textId="0E1AC7C5" w:rsidR="0024062A" w:rsidRPr="00F641B0" w:rsidRDefault="00793AC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Su</w:t>
      </w:r>
      <w:r w:rsidR="0024062A" w:rsidRPr="00F641B0">
        <w:rPr>
          <w:rFonts w:ascii="Times" w:hAnsi="Times" w:cs="Times New Roman"/>
          <w:color w:val="000000" w:themeColor="text1"/>
          <w:lang w:val="en-US"/>
        </w:rPr>
        <w:t>fia fo menada al çudegament</w:t>
      </w:r>
      <w:r w:rsidR="00F641B0">
        <w:rPr>
          <w:rFonts w:ascii="Times" w:hAnsi="Times" w:cs="Times New Roman"/>
          <w:color w:val="000000" w:themeColor="text1"/>
          <w:lang w:val="en-US"/>
        </w:rPr>
        <w:t>,</w:t>
      </w:r>
    </w:p>
    <w:p w14:paraId="7F93D8AF" w14:textId="178FF10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Vestida fo de negro centilment</w:t>
      </w:r>
      <w:r w:rsidR="00793AC7" w:rsidRPr="00F641B0">
        <w:rPr>
          <w:rFonts w:ascii="Times" w:hAnsi="Times" w:cs="Times New Roman"/>
          <w:color w:val="000000" w:themeColor="text1"/>
          <w:lang w:val="en-US"/>
        </w:rPr>
        <w:t>;</w:t>
      </w:r>
    </w:p>
    <w:p w14:paraId="65ECA69C" w14:textId="3C8B9A64" w:rsidR="0024062A" w:rsidRPr="00F641B0" w:rsidRDefault="006B36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Corona avev</w:t>
      </w:r>
      <w:r w:rsidR="0024062A" w:rsidRPr="00F641B0">
        <w:rPr>
          <w:rFonts w:ascii="Times" w:hAnsi="Times" w:cs="Times New Roman"/>
          <w:color w:val="000000" w:themeColor="text1"/>
          <w:lang w:val="en-US"/>
        </w:rPr>
        <w:t>a in su la testa d’oro resplandent</w:t>
      </w:r>
    </w:p>
    <w:p w14:paraId="42C0A462" w14:textId="4C9AB91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793AC7" w:rsidRPr="00F641B0">
        <w:rPr>
          <w:rFonts w:ascii="Times" w:hAnsi="Times" w:cs="Times New Roman"/>
          <w:color w:val="000000" w:themeColor="text1"/>
          <w:lang w:val="en-US"/>
        </w:rPr>
        <w:t xml:space="preserve"> çò</w:t>
      </w:r>
      <w:r w:rsidR="006B363C" w:rsidRPr="00F641B0">
        <w:rPr>
          <w:rFonts w:ascii="Times" w:hAnsi="Times" w:cs="Times New Roman"/>
          <w:color w:val="000000" w:themeColor="text1"/>
          <w:lang w:val="en-US"/>
        </w:rPr>
        <w:t xml:space="preserve"> lo fè</w:t>
      </w:r>
      <w:r w:rsidRPr="00F641B0">
        <w:rPr>
          <w:rFonts w:ascii="Times" w:hAnsi="Times" w:cs="Times New Roman"/>
          <w:color w:val="000000" w:themeColor="text1"/>
          <w:lang w:val="en-US"/>
        </w:rPr>
        <w:t xml:space="preserve"> lo re</w:t>
      </w:r>
      <w:r w:rsidR="00793AC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per mostrar alla çent</w:t>
      </w:r>
    </w:p>
    <w:p w14:paraId="736F2B26" w14:textId="66BB3105" w:rsidR="0024062A" w:rsidRPr="00F641B0" w:rsidRDefault="006B36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lo voleva j</w:t>
      </w:r>
      <w:r w:rsidR="0024062A" w:rsidRPr="00F641B0">
        <w:rPr>
          <w:rFonts w:ascii="Times" w:hAnsi="Times" w:cs="Times New Roman"/>
          <w:color w:val="000000" w:themeColor="text1"/>
          <w:lang w:val="en-US"/>
        </w:rPr>
        <w:t>ustixia et no tradiment</w:t>
      </w:r>
      <w:r w:rsidR="00793AC7" w:rsidRPr="00F641B0">
        <w:rPr>
          <w:rFonts w:ascii="Times" w:hAnsi="Times" w:cs="Times New Roman"/>
          <w:color w:val="000000" w:themeColor="text1"/>
          <w:lang w:val="en-US"/>
        </w:rPr>
        <w:t>.</w:t>
      </w:r>
    </w:p>
    <w:p w14:paraId="0AD7520F" w14:textId="36547737" w:rsidR="0024062A" w:rsidRPr="00F641B0" w:rsidRDefault="006B36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re v</w:t>
      </w:r>
      <w:r w:rsidR="001C0454" w:rsidRPr="00F641B0">
        <w:rPr>
          <w:rFonts w:ascii="Times" w:hAnsi="Times" w:cs="Times New Roman"/>
          <w:color w:val="000000" w:themeColor="text1"/>
          <w:lang w:val="en-US"/>
        </w:rPr>
        <w:t>ete So</w:t>
      </w:r>
      <w:r w:rsidR="0024062A" w:rsidRPr="00F641B0">
        <w:rPr>
          <w:rFonts w:ascii="Times" w:hAnsi="Times" w:cs="Times New Roman"/>
          <w:color w:val="000000" w:themeColor="text1"/>
          <w:lang w:val="en-US"/>
        </w:rPr>
        <w:t>fia andar si fatament</w:t>
      </w:r>
      <w:r w:rsidR="00793AC7" w:rsidRPr="00F641B0">
        <w:rPr>
          <w:rFonts w:ascii="Times" w:hAnsi="Times" w:cs="Times New Roman"/>
          <w:color w:val="000000" w:themeColor="text1"/>
          <w:lang w:val="en-US"/>
        </w:rPr>
        <w:t>,</w:t>
      </w:r>
    </w:p>
    <w:p w14:paraId="0173C9AB" w14:textId="6C00FBF8" w:rsidR="0024062A" w:rsidRPr="00F641B0" w:rsidRDefault="00F641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Elo li parlà</w:t>
      </w:r>
      <w:r w:rsidR="006B363C" w:rsidRPr="00F641B0">
        <w:rPr>
          <w:rFonts w:ascii="Times" w:hAnsi="Times" w:cs="Times New Roman"/>
          <w:color w:val="000000" w:themeColor="text1"/>
          <w:lang w:val="en-US"/>
        </w:rPr>
        <w:t xml:space="preserve"> molto dolloro</w:t>
      </w:r>
      <w:r w:rsidR="0024062A" w:rsidRPr="00F641B0">
        <w:rPr>
          <w:rFonts w:ascii="Times" w:hAnsi="Times" w:cs="Times New Roman"/>
          <w:color w:val="000000" w:themeColor="text1"/>
          <w:lang w:val="en-US"/>
        </w:rPr>
        <w:t>ssament</w:t>
      </w:r>
      <w:r w:rsidR="00793AC7" w:rsidRPr="00F641B0">
        <w:rPr>
          <w:rFonts w:ascii="Times" w:hAnsi="Times" w:cs="Times New Roman"/>
          <w:color w:val="000000" w:themeColor="text1"/>
          <w:lang w:val="en-US"/>
        </w:rPr>
        <w:t>;</w:t>
      </w:r>
    </w:p>
    <w:p w14:paraId="520C4BC9" w14:textId="1263A268" w:rsidR="0024062A" w:rsidRPr="00F641B0" w:rsidRDefault="006B36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 può</w:t>
      </w:r>
      <w:r w:rsidR="0024062A" w:rsidRPr="00F641B0">
        <w:rPr>
          <w:rFonts w:ascii="Times" w:hAnsi="Times" w:cs="Times New Roman"/>
          <w:color w:val="000000" w:themeColor="text1"/>
          <w:lang w:val="en-US"/>
        </w:rPr>
        <w:t xml:space="preserve"> far ch</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 non plança tenerament</w:t>
      </w:r>
      <w:r w:rsidR="00793AC7" w:rsidRPr="00F641B0">
        <w:rPr>
          <w:rFonts w:ascii="Times" w:hAnsi="Times" w:cs="Times New Roman"/>
          <w:color w:val="000000" w:themeColor="text1"/>
          <w:lang w:val="en-US"/>
        </w:rPr>
        <w:t>.</w:t>
      </w:r>
    </w:p>
    <w:p w14:paraId="3CC42D5F" w14:textId="135A20DD" w:rsidR="0024062A" w:rsidRPr="00F641B0" w:rsidRDefault="006B36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Fia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dixe lo re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D51282" w:rsidRPr="00F641B0">
        <w:rPr>
          <w:rFonts w:ascii="Times" w:hAnsi="Times" w:cs="Times New Roman"/>
          <w:color w:val="000000" w:themeColor="text1"/>
          <w:lang w:val="en-US"/>
        </w:rPr>
        <w:t>con tu me fè</w:t>
      </w:r>
      <w:r w:rsidR="0024062A" w:rsidRPr="00F641B0">
        <w:rPr>
          <w:rFonts w:ascii="Times" w:hAnsi="Times" w:cs="Times New Roman"/>
          <w:color w:val="000000" w:themeColor="text1"/>
          <w:lang w:val="en-US"/>
        </w:rPr>
        <w:t xml:space="preserve"> dolent</w:t>
      </w:r>
      <w:r w:rsidR="00793AC7" w:rsidRPr="00F641B0">
        <w:rPr>
          <w:rFonts w:ascii="Times" w:hAnsi="Times" w:cs="Times New Roman"/>
          <w:color w:val="000000" w:themeColor="text1"/>
          <w:lang w:val="en-US"/>
        </w:rPr>
        <w:t>!</w:t>
      </w:r>
    </w:p>
    <w:p w14:paraId="4D0D622A" w14:textId="03AB70C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D51282" w:rsidRPr="00F641B0">
        <w:rPr>
          <w:rFonts w:ascii="Times" w:hAnsi="Times" w:cs="Times New Roman"/>
          <w:color w:val="000000" w:themeColor="text1"/>
          <w:lang w:val="en-US"/>
        </w:rPr>
        <w:t xml:space="preserve"> vui penssav</w:t>
      </w:r>
      <w:r w:rsidRPr="00F641B0">
        <w:rPr>
          <w:rFonts w:ascii="Times" w:hAnsi="Times" w:cs="Times New Roman"/>
          <w:color w:val="000000" w:themeColor="text1"/>
          <w:lang w:val="en-US"/>
        </w:rPr>
        <w:t>’io es</w:t>
      </w:r>
      <w:r w:rsidRPr="00F641B0">
        <w:rPr>
          <w:rFonts w:ascii="Times" w:hAnsi="Times" w:cs="Times New Roman"/>
          <w:i/>
          <w:iCs/>
          <w:color w:val="000000" w:themeColor="text1"/>
          <w:lang w:val="en-US"/>
        </w:rPr>
        <w:t>ser</w:t>
      </w:r>
      <w:r w:rsidRPr="00F641B0">
        <w:rPr>
          <w:rFonts w:ascii="Times" w:hAnsi="Times" w:cs="Times New Roman"/>
          <w:color w:val="000000" w:themeColor="text1"/>
          <w:lang w:val="en-US"/>
        </w:rPr>
        <w:t xml:space="preserve"> honorado tuto el tenpt</w:t>
      </w:r>
      <w:r w:rsidR="00793AC7" w:rsidRPr="00F641B0">
        <w:rPr>
          <w:rFonts w:ascii="Times" w:hAnsi="Times" w:cs="Times New Roman"/>
          <w:color w:val="000000" w:themeColor="text1"/>
          <w:lang w:val="en-US"/>
        </w:rPr>
        <w:t>.</w:t>
      </w:r>
    </w:p>
    <w:p w14:paraId="157BB822" w14:textId="6312B931" w:rsidR="0024062A" w:rsidRPr="00F641B0" w:rsidRDefault="00CB173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dux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io v</w:t>
      </w:r>
      <w:r w:rsidR="0024062A" w:rsidRPr="00F641B0">
        <w:rPr>
          <w:rFonts w:ascii="Times" w:hAnsi="Times" w:cs="Times New Roman"/>
          <w:color w:val="000000" w:themeColor="text1"/>
          <w:lang w:val="en-US"/>
        </w:rPr>
        <w:t>e donie ricament</w:t>
      </w:r>
      <w:r w:rsidR="00793AC7" w:rsidRPr="00F641B0">
        <w:rPr>
          <w:rFonts w:ascii="Times" w:hAnsi="Times" w:cs="Times New Roman"/>
          <w:color w:val="000000" w:themeColor="text1"/>
          <w:lang w:val="en-US"/>
        </w:rPr>
        <w:t>,</w:t>
      </w:r>
    </w:p>
    <w:p w14:paraId="46539FC8" w14:textId="6057756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plui çentil homo del batiçament</w:t>
      </w:r>
      <w:r w:rsidR="00793AC7" w:rsidRPr="00F641B0">
        <w:rPr>
          <w:rFonts w:ascii="Times" w:hAnsi="Times" w:cs="Times New Roman"/>
          <w:color w:val="000000" w:themeColor="text1"/>
          <w:lang w:val="en-US"/>
        </w:rPr>
        <w:t>.</w:t>
      </w:r>
    </w:p>
    <w:p w14:paraId="15DDBF9C" w14:textId="61E9EB06" w:rsidR="0024062A" w:rsidRPr="00F641B0" w:rsidRDefault="00CB173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Elo v’amav</w:t>
      </w:r>
      <w:r w:rsidR="0024062A" w:rsidRPr="00F641B0">
        <w:rPr>
          <w:rFonts w:ascii="Times" w:hAnsi="Times" w:cs="Times New Roman"/>
          <w:color w:val="000000" w:themeColor="text1"/>
          <w:lang w:val="en-US"/>
        </w:rPr>
        <w:t>a de cuor dolçemant</w:t>
      </w:r>
    </w:p>
    <w:p w14:paraId="37FB33AC" w14:textId="163FB9C7"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30</w:t>
      </w:r>
      <w:r w:rsidRPr="00F641B0">
        <w:rPr>
          <w:rFonts w:ascii="Times" w:hAnsi="Times" w:cs="Times New Roman"/>
          <w:bCs/>
          <w:color w:val="000000" w:themeColor="text1"/>
          <w:lang w:val="en-US"/>
        </w:rPr>
        <w:t xml:space="preserve">V) </w:t>
      </w:r>
      <w:r w:rsidR="00CB1735" w:rsidRPr="00F641B0">
        <w:rPr>
          <w:rFonts w:ascii="Times" w:hAnsi="Times" w:cs="Times New Roman"/>
          <w:color w:val="000000" w:themeColor="text1"/>
          <w:lang w:val="en-US"/>
        </w:rPr>
        <w:t>E vui de lui</w:t>
      </w:r>
      <w:r w:rsidR="0024062A" w:rsidRPr="00F641B0">
        <w:rPr>
          <w:rFonts w:ascii="Times" w:hAnsi="Times" w:cs="Times New Roman"/>
          <w:color w:val="000000" w:themeColor="text1"/>
          <w:lang w:val="en-US"/>
        </w:rPr>
        <w:t xml:space="preserve"> penssassi tal faliment</w:t>
      </w:r>
      <w:r w:rsidR="00793AC7" w:rsidRPr="00F641B0">
        <w:rPr>
          <w:rFonts w:ascii="Times" w:hAnsi="Times" w:cs="Times New Roman"/>
          <w:color w:val="000000" w:themeColor="text1"/>
          <w:lang w:val="en-US"/>
        </w:rPr>
        <w:t>;</w:t>
      </w:r>
    </w:p>
    <w:p w14:paraId="3AFA1198" w14:textId="25C6B41A" w:rsidR="0024062A" w:rsidRPr="00F641B0" w:rsidRDefault="00D602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CB1735" w:rsidRPr="00F641B0">
        <w:rPr>
          <w:rFonts w:ascii="Times" w:hAnsi="Times" w:cs="Times New Roman"/>
          <w:color w:val="000000" w:themeColor="text1"/>
          <w:lang w:val="en-US"/>
        </w:rPr>
        <w:t>av</w:t>
      </w:r>
      <w:r w:rsidR="0024062A" w:rsidRPr="00F641B0">
        <w:rPr>
          <w:rFonts w:ascii="Times" w:hAnsi="Times" w:cs="Times New Roman"/>
          <w:color w:val="000000" w:themeColor="text1"/>
          <w:lang w:val="en-US"/>
        </w:rPr>
        <w:t>allier ell</w:t>
      </w:r>
      <w:r w:rsidR="00CB1735" w:rsidRPr="00F641B0">
        <w:rPr>
          <w:rFonts w:ascii="Times" w:hAnsi="Times" w:cs="Times New Roman"/>
          <w:color w:val="000000" w:themeColor="text1"/>
          <w:lang w:val="en-US"/>
        </w:rPr>
        <w:t xml:space="preserve"> è</w:t>
      </w:r>
      <w:r w:rsidR="0024062A" w:rsidRPr="00F641B0">
        <w:rPr>
          <w:rFonts w:ascii="Times" w:hAnsi="Times" w:cs="Times New Roman"/>
          <w:color w:val="000000" w:themeColor="text1"/>
          <w:lang w:val="en-US"/>
        </w:rPr>
        <w:t xml:space="preserve"> de </w:t>
      </w:r>
      <w:r w:rsidR="00390A6F" w:rsidRPr="00F641B0">
        <w:rPr>
          <w:rFonts w:ascii="Times" w:hAnsi="Times" w:cs="Times New Roman"/>
          <w:color w:val="000000" w:themeColor="text1"/>
          <w:lang w:val="en-US"/>
        </w:rPr>
        <w:t>Dio</w:t>
      </w:r>
      <w:r w:rsidR="0024062A" w:rsidRPr="00F641B0">
        <w:rPr>
          <w:rFonts w:ascii="Times" w:hAnsi="Times" w:cs="Times New Roman"/>
          <w:color w:val="000000" w:themeColor="text1"/>
          <w:lang w:val="en-US"/>
        </w:rPr>
        <w:t xml:space="preserve"> o</w:t>
      </w:r>
      <w:r w:rsidR="0024062A" w:rsidRPr="00F641B0">
        <w:rPr>
          <w:rFonts w:ascii="Times" w:hAnsi="Times" w:cs="Times New Roman"/>
          <w:i/>
          <w:iCs/>
          <w:color w:val="000000" w:themeColor="text1"/>
          <w:lang w:val="en-US"/>
        </w:rPr>
        <w:t>n</w:t>
      </w:r>
      <w:r w:rsidR="0024062A" w:rsidRPr="00F641B0">
        <w:rPr>
          <w:rFonts w:ascii="Times" w:hAnsi="Times" w:cs="Times New Roman"/>
          <w:color w:val="000000" w:themeColor="text1"/>
          <w:lang w:val="en-US"/>
        </w:rPr>
        <w:t>ipotent</w:t>
      </w:r>
      <w:r w:rsidR="00793AC7" w:rsidRPr="00F641B0">
        <w:rPr>
          <w:rFonts w:ascii="Times" w:hAnsi="Times" w:cs="Times New Roman"/>
          <w:color w:val="000000" w:themeColor="text1"/>
          <w:lang w:val="en-US"/>
        </w:rPr>
        <w:t>.</w:t>
      </w:r>
    </w:p>
    <w:p w14:paraId="2681D255" w14:textId="51ED2CB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la duchexa</w:t>
      </w:r>
      <w:r w:rsidR="00CB1735" w:rsidRPr="00F641B0">
        <w:rPr>
          <w:rFonts w:ascii="Times" w:hAnsi="Times" w:cs="Times New Roman"/>
          <w:color w:val="000000" w:themeColor="text1"/>
          <w:lang w:val="en-US"/>
        </w:rPr>
        <w:t>, "D</w:t>
      </w:r>
      <w:r w:rsidR="00793AC7" w:rsidRPr="00F641B0">
        <w:rPr>
          <w:rFonts w:ascii="Times" w:hAnsi="Times" w:cs="Times New Roman"/>
          <w:color w:val="000000" w:themeColor="text1"/>
          <w:lang w:val="en-US"/>
        </w:rPr>
        <w:t>e çò</w:t>
      </w:r>
      <w:r w:rsidRPr="00F641B0">
        <w:rPr>
          <w:rFonts w:ascii="Times" w:hAnsi="Times" w:cs="Times New Roman"/>
          <w:color w:val="000000" w:themeColor="text1"/>
          <w:lang w:val="en-US"/>
        </w:rPr>
        <w:t xml:space="preserve"> io me repent</w:t>
      </w:r>
      <w:r w:rsidR="00793AC7" w:rsidRPr="00F641B0">
        <w:rPr>
          <w:rFonts w:ascii="Times" w:hAnsi="Times" w:cs="Times New Roman"/>
          <w:color w:val="000000" w:themeColor="text1"/>
          <w:lang w:val="en-US"/>
        </w:rPr>
        <w:t>;</w:t>
      </w:r>
    </w:p>
    <w:p w14:paraId="5D6EBFBF" w14:textId="69D94821" w:rsidR="0024062A" w:rsidRPr="00F641B0" w:rsidRDefault="00CB173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v</w:t>
      </w:r>
      <w:r w:rsidR="0024062A" w:rsidRPr="00F641B0">
        <w:rPr>
          <w:rFonts w:ascii="Times" w:hAnsi="Times" w:cs="Times New Roman"/>
          <w:color w:val="000000" w:themeColor="text1"/>
          <w:lang w:val="en-US"/>
        </w:rPr>
        <w:t>ui me pe</w:t>
      </w:r>
      <w:r w:rsidRPr="00F641B0">
        <w:rPr>
          <w:rFonts w:ascii="Times" w:hAnsi="Times" w:cs="Times New Roman"/>
          <w:color w:val="000000" w:themeColor="text1"/>
          <w:lang w:val="en-US"/>
        </w:rPr>
        <w:t>rdoné,</w:t>
      </w:r>
      <w:r w:rsidR="0024062A" w:rsidRPr="00F641B0">
        <w:rPr>
          <w:rFonts w:ascii="Times" w:hAnsi="Times" w:cs="Times New Roman"/>
          <w:color w:val="000000" w:themeColor="text1"/>
          <w:lang w:val="en-US"/>
        </w:rPr>
        <w:t xml:space="preserve"> si farò penitent</w:t>
      </w:r>
    </w:p>
    <w:p w14:paraId="7CBEFD6A" w14:textId="13E21EBB" w:rsidR="0024062A" w:rsidRPr="00F641B0" w:rsidRDefault="00CB173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Maçor che non fè</w:t>
      </w:r>
      <w:r w:rsidR="0024062A" w:rsidRPr="00F641B0">
        <w:rPr>
          <w:rFonts w:ascii="Times" w:hAnsi="Times" w:cs="Times New Roman"/>
          <w:color w:val="000000" w:themeColor="text1"/>
          <w:lang w:val="en-US"/>
        </w:rPr>
        <w:t xml:space="preserve"> mai p</w:t>
      </w:r>
      <w:r w:rsidR="0024062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sona viv</w:t>
      </w:r>
      <w:r w:rsidR="0024062A"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460CD573" w14:textId="12D846B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lo inperador</w:t>
      </w:r>
      <w:r w:rsidR="00CB1735" w:rsidRPr="00F641B0">
        <w:rPr>
          <w:rFonts w:ascii="Times" w:hAnsi="Times" w:cs="Times New Roman"/>
          <w:color w:val="000000" w:themeColor="text1"/>
          <w:lang w:val="en-US"/>
        </w:rPr>
        <w:t xml:space="preserve">, "Tardi è </w:t>
      </w:r>
      <w:r w:rsidRPr="00F641B0">
        <w:rPr>
          <w:rFonts w:ascii="Times" w:hAnsi="Times" w:cs="Times New Roman"/>
          <w:color w:val="000000" w:themeColor="text1"/>
          <w:lang w:val="en-US"/>
        </w:rPr>
        <w:t>lo repentime</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w:t>
      </w:r>
      <w:r w:rsidR="00793AC7" w:rsidRPr="00F641B0">
        <w:rPr>
          <w:rFonts w:ascii="Times" w:hAnsi="Times" w:cs="Times New Roman"/>
          <w:color w:val="000000" w:themeColor="text1"/>
          <w:lang w:val="en-US"/>
        </w:rPr>
        <w:t>;</w:t>
      </w:r>
    </w:p>
    <w:p w14:paraId="7565860C" w14:textId="5237410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far tal p</w:t>
      </w:r>
      <w:r w:rsidRPr="00F641B0">
        <w:rPr>
          <w:rFonts w:ascii="Times" w:hAnsi="Times" w:cs="Times New Roman"/>
          <w:i/>
          <w:iCs/>
          <w:color w:val="000000" w:themeColor="text1"/>
          <w:lang w:val="en-US"/>
        </w:rPr>
        <w:t>er</w:t>
      </w:r>
      <w:r w:rsidR="007D33C5" w:rsidRPr="00F641B0">
        <w:rPr>
          <w:rFonts w:ascii="Times" w:hAnsi="Times" w:cs="Times New Roman"/>
          <w:color w:val="000000" w:themeColor="text1"/>
          <w:lang w:val="en-US"/>
        </w:rPr>
        <w:t>donança no intendo ni</w:t>
      </w:r>
      <w:r w:rsidRPr="00F641B0">
        <w:rPr>
          <w:rFonts w:ascii="Times" w:hAnsi="Times" w:cs="Times New Roman"/>
          <w:color w:val="000000" w:themeColor="text1"/>
          <w:lang w:val="en-US"/>
        </w:rPr>
        <w:t>ant</w:t>
      </w:r>
    </w:p>
    <w:p w14:paraId="52D4826E" w14:textId="51DB6C62" w:rsidR="0024062A" w:rsidRPr="00F641B0" w:rsidRDefault="00CB173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de remission nulo asolv</w:t>
      </w:r>
      <w:r w:rsidR="0024062A" w:rsidRPr="00F641B0">
        <w:rPr>
          <w:rFonts w:ascii="Times" w:hAnsi="Times" w:cs="Times New Roman"/>
          <w:color w:val="000000" w:themeColor="text1"/>
          <w:lang w:val="en-US"/>
        </w:rPr>
        <w:t>iment</w:t>
      </w:r>
      <w:r w:rsidRPr="00F641B0">
        <w:rPr>
          <w:rFonts w:ascii="Times" w:hAnsi="Times" w:cs="Times New Roman"/>
          <w:color w:val="000000" w:themeColor="text1"/>
          <w:lang w:val="en-US"/>
        </w:rPr>
        <w:t>."</w:t>
      </w:r>
    </w:p>
    <w:p w14:paraId="63F67E02" w14:textId="024D01ED" w:rsidR="00A653DD" w:rsidRPr="00F641B0" w:rsidRDefault="00A653DD" w:rsidP="00A653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42</w:t>
      </w:r>
    </w:p>
    <w:p w14:paraId="3D9C8A68" w14:textId="2D3E67D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dunche oldisse tuta la cente plurer</w:t>
      </w:r>
      <w:r w:rsidR="00CB1735" w:rsidRPr="00F641B0">
        <w:rPr>
          <w:rFonts w:ascii="Times" w:hAnsi="Times" w:cs="Times New Roman"/>
          <w:color w:val="000000" w:themeColor="text1"/>
          <w:lang w:val="en-US"/>
        </w:rPr>
        <w:t>,</w:t>
      </w:r>
    </w:p>
    <w:p w14:paraId="39768675" w14:textId="4E2186CE" w:rsidR="0024062A" w:rsidRPr="00F641B0" w:rsidRDefault="00CB173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et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e C</w:t>
      </w:r>
      <w:r w:rsidR="0024062A" w:rsidRPr="00F641B0">
        <w:rPr>
          <w:rFonts w:ascii="Times" w:hAnsi="Times" w:cs="Times New Roman"/>
          <w:color w:val="000000" w:themeColor="text1"/>
          <w:lang w:val="en-US"/>
        </w:rPr>
        <w:t>arlo l</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inperer</w:t>
      </w:r>
      <w:r w:rsidRPr="00F641B0">
        <w:rPr>
          <w:rFonts w:ascii="Times" w:hAnsi="Times" w:cs="Times New Roman"/>
          <w:color w:val="000000" w:themeColor="text1"/>
          <w:lang w:val="en-US"/>
        </w:rPr>
        <w:t>,</w:t>
      </w:r>
    </w:p>
    <w:p w14:paraId="131105B5" w14:textId="5A98E1FA" w:rsidR="0024062A" w:rsidRPr="00F641B0" w:rsidRDefault="00CB173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Done e donçelle, pedoni e chav</w:t>
      </w:r>
      <w:r w:rsidR="0024062A" w:rsidRPr="00F641B0">
        <w:rPr>
          <w:rFonts w:ascii="Times" w:hAnsi="Times" w:cs="Times New Roman"/>
          <w:color w:val="000000" w:themeColor="text1"/>
          <w:lang w:val="en-US"/>
        </w:rPr>
        <w:t>alier</w:t>
      </w:r>
      <w:r w:rsidR="00D60204" w:rsidRPr="00F641B0">
        <w:rPr>
          <w:rFonts w:ascii="Times" w:hAnsi="Times" w:cs="Times New Roman"/>
          <w:color w:val="000000" w:themeColor="text1"/>
          <w:lang w:val="en-US"/>
        </w:rPr>
        <w:t>.</w:t>
      </w:r>
    </w:p>
    <w:p w14:paraId="0F14A402" w14:textId="2C7A7148" w:rsidR="0024062A" w:rsidRPr="00F641B0" w:rsidRDefault="00793AC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w:t>
      </w:r>
      <w:r w:rsidR="00CB1735"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e</w:t>
      </w:r>
      <w:r w:rsidR="00CB1735" w:rsidRPr="00F641B0">
        <w:rPr>
          <w:rFonts w:ascii="Times" w:hAnsi="Times" w:cs="Times New Roman"/>
          <w:color w:val="000000" w:themeColor="text1"/>
          <w:lang w:val="en-US"/>
        </w:rPr>
        <w:t xml:space="preserve"> </w:t>
      </w:r>
      <w:r w:rsidR="001729D0">
        <w:rPr>
          <w:rFonts w:ascii="Times" w:hAnsi="Times" w:cs="Times New Roman"/>
          <w:color w:val="000000" w:themeColor="text1"/>
          <w:lang w:val="en-US"/>
        </w:rPr>
        <w:t>doio</w:t>
      </w:r>
      <w:r w:rsidR="0024062A" w:rsidRPr="00F641B0">
        <w:rPr>
          <w:rFonts w:ascii="Times" w:hAnsi="Times" w:cs="Times New Roman"/>
          <w:color w:val="000000" w:themeColor="text1"/>
          <w:lang w:val="en-US"/>
        </w:rPr>
        <w:t xml:space="preserve"> lo pledo plui alonger</w:t>
      </w:r>
      <w:r w:rsidR="00D60204" w:rsidRPr="00F641B0">
        <w:rPr>
          <w:rFonts w:ascii="Times" w:hAnsi="Times" w:cs="Times New Roman"/>
          <w:color w:val="000000" w:themeColor="text1"/>
          <w:lang w:val="en-US"/>
        </w:rPr>
        <w:t>?</w:t>
      </w:r>
    </w:p>
    <w:p w14:paraId="25E49D7F" w14:textId="5B569B96" w:rsidR="0024062A" w:rsidRPr="00F641B0" w:rsidRDefault="0029722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Tuta la clerexia començò</w:t>
      </w:r>
      <w:r w:rsidR="0024062A" w:rsidRPr="00F641B0">
        <w:rPr>
          <w:rFonts w:ascii="Times" w:hAnsi="Times" w:cs="Times New Roman"/>
          <w:color w:val="000000" w:themeColor="text1"/>
          <w:lang w:val="en-US"/>
        </w:rPr>
        <w:t xml:space="preserve"> a canter</w:t>
      </w:r>
    </w:p>
    <w:p w14:paraId="4E7AD087" w14:textId="249BA85A" w:rsidR="0024062A" w:rsidRPr="00F641B0" w:rsidRDefault="0029722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Inanci che Sufia fosse </w:t>
      </w:r>
      <w:r w:rsidR="00260C1F" w:rsidRPr="00F641B0">
        <w:rPr>
          <w:rFonts w:ascii="Times" w:hAnsi="Times" w:cs="Times New Roman"/>
          <w:color w:val="000000" w:themeColor="text1"/>
          <w:highlight w:val="yellow"/>
          <w:lang w:val="en-US"/>
        </w:rPr>
        <w:t>a</w:t>
      </w:r>
      <w:r w:rsidRPr="00F641B0">
        <w:rPr>
          <w:rFonts w:ascii="Times" w:hAnsi="Times" w:cs="Times New Roman"/>
          <w:color w:val="000000" w:themeColor="text1"/>
          <w:highlight w:val="yellow"/>
          <w:lang w:val="en-US"/>
        </w:rPr>
        <w:t>deliv</w:t>
      </w:r>
      <w:r w:rsidR="0024062A" w:rsidRPr="00F641B0">
        <w:rPr>
          <w:rFonts w:ascii="Times" w:hAnsi="Times" w:cs="Times New Roman"/>
          <w:color w:val="000000" w:themeColor="text1"/>
          <w:highlight w:val="yellow"/>
          <w:lang w:val="en-US"/>
        </w:rPr>
        <w:t>er</w:t>
      </w:r>
      <w:r w:rsidR="00793AC7" w:rsidRPr="00F641B0">
        <w:rPr>
          <w:rFonts w:ascii="Times" w:hAnsi="Times" w:cs="Times New Roman"/>
          <w:color w:val="000000" w:themeColor="text1"/>
          <w:lang w:val="en-US"/>
        </w:rPr>
        <w:t>;</w:t>
      </w:r>
    </w:p>
    <w:p w14:paraId="589E9825" w14:textId="1545FB6A" w:rsidR="0024062A" w:rsidRPr="00F641B0" w:rsidRDefault="00260C1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w:t>
      </w:r>
      <w:r w:rsidR="0042519C">
        <w:rPr>
          <w:rFonts w:ascii="Times" w:hAnsi="Times" w:cs="Times New Roman"/>
          <w:i/>
          <w:color w:val="000000" w:themeColor="text1"/>
        </w:rPr>
        <w:t xml:space="preserve"> </w:t>
      </w:r>
      <w:r w:rsidR="0024062A" w:rsidRPr="00F641B0">
        <w:rPr>
          <w:rFonts w:ascii="Times" w:hAnsi="Times" w:cs="Times New Roman"/>
          <w:color w:val="000000" w:themeColor="text1"/>
          <w:lang w:val="en-US"/>
        </w:rPr>
        <w:t>llo fuogo fo con lie la camerer</w:t>
      </w:r>
      <w:r w:rsidR="00793AC7" w:rsidRPr="00F641B0">
        <w:rPr>
          <w:rFonts w:ascii="Times" w:hAnsi="Times" w:cs="Times New Roman"/>
          <w:color w:val="000000" w:themeColor="text1"/>
          <w:lang w:val="en-US"/>
        </w:rPr>
        <w:t>.</w:t>
      </w:r>
    </w:p>
    <w:p w14:paraId="573F99C2" w14:textId="5D764249" w:rsidR="0024062A" w:rsidRPr="00F641B0" w:rsidRDefault="0029722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arçivesscov</w:t>
      </w:r>
      <w:r w:rsidR="0024062A" w:rsidRPr="00F641B0">
        <w:rPr>
          <w:rFonts w:ascii="Times" w:hAnsi="Times" w:cs="Times New Roman"/>
          <w:color w:val="000000" w:themeColor="text1"/>
          <w:lang w:val="en-US"/>
        </w:rPr>
        <w:t>o l</w:t>
      </w:r>
      <w:r w:rsidRPr="00F641B0">
        <w:rPr>
          <w:rFonts w:ascii="Times" w:hAnsi="Times" w:cs="Times New Roman"/>
          <w:color w:val="000000" w:themeColor="text1"/>
          <w:lang w:val="en-US"/>
        </w:rPr>
        <w:t>'ave cum</w:t>
      </w:r>
      <w:r w:rsidR="0024062A" w:rsidRPr="00F641B0">
        <w:rPr>
          <w:rFonts w:ascii="Times" w:hAnsi="Times" w:cs="Times New Roman"/>
          <w:color w:val="000000" w:themeColor="text1"/>
          <w:lang w:val="en-US"/>
        </w:rPr>
        <w:t>fesser</w:t>
      </w:r>
      <w:r w:rsidR="00793AC7" w:rsidRPr="00F641B0">
        <w:rPr>
          <w:rFonts w:ascii="Times" w:hAnsi="Times" w:cs="Times New Roman"/>
          <w:color w:val="000000" w:themeColor="text1"/>
          <w:lang w:val="en-US"/>
        </w:rPr>
        <w:t>,</w:t>
      </w:r>
    </w:p>
    <w:p w14:paraId="3DFA8AE8" w14:textId="2C3AB44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dixe la messa</w:t>
      </w:r>
      <w:r w:rsidR="0029722C"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29722C" w:rsidRPr="00F641B0">
        <w:rPr>
          <w:rFonts w:ascii="Times" w:hAnsi="Times" w:cs="Times New Roman"/>
          <w:color w:val="000000" w:themeColor="text1"/>
          <w:lang w:val="en-US"/>
        </w:rPr>
        <w:t>i fè</w:t>
      </w:r>
      <w:r w:rsidRPr="00F641B0">
        <w:rPr>
          <w:rFonts w:ascii="Times" w:hAnsi="Times" w:cs="Times New Roman"/>
          <w:color w:val="000000" w:themeColor="text1"/>
          <w:lang w:val="en-US"/>
        </w:rPr>
        <w:t xml:space="preserve"> comuneger</w:t>
      </w:r>
      <w:r w:rsidR="00793AC7" w:rsidRPr="00F641B0">
        <w:rPr>
          <w:rFonts w:ascii="Times" w:hAnsi="Times" w:cs="Times New Roman"/>
          <w:color w:val="000000" w:themeColor="text1"/>
          <w:lang w:val="en-US"/>
        </w:rPr>
        <w:t>,</w:t>
      </w:r>
    </w:p>
    <w:p w14:paraId="4FAFC18B" w14:textId="490CCF2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Delli</w:t>
      </w:r>
      <w:r w:rsidR="00260C1F" w:rsidRPr="00F641B0">
        <w:rPr>
          <w:rStyle w:val="FootnoteReference"/>
          <w:rFonts w:ascii="Times" w:hAnsi="Times" w:cs="Times New Roman"/>
          <w:color w:val="000000" w:themeColor="text1"/>
          <w:lang w:val="en-US"/>
        </w:rPr>
        <w:footnoteReference w:id="142"/>
      </w:r>
      <w:r w:rsidRPr="00F641B0">
        <w:rPr>
          <w:rFonts w:ascii="Times" w:hAnsi="Times" w:cs="Times New Roman"/>
          <w:color w:val="000000" w:themeColor="text1"/>
          <w:lang w:val="en-US"/>
        </w:rPr>
        <w:t xml:space="preserve"> el corpo de</w:t>
      </w:r>
      <w:r w:rsidR="0029722C" w:rsidRPr="00F641B0">
        <w:rPr>
          <w:rFonts w:ascii="Times" w:hAnsi="Times" w:cs="Times New Roman"/>
          <w:color w:val="000000" w:themeColor="text1"/>
          <w:lang w:val="en-US"/>
        </w:rPr>
        <w:t xml:space="preserve"> </w:t>
      </w:r>
      <w:r w:rsidR="0096556B" w:rsidRPr="00F641B0">
        <w:rPr>
          <w:rFonts w:ascii="Times" w:hAnsi="Times" w:cs="Times New Roman"/>
          <w:i/>
          <w:color w:val="000000" w:themeColor="text1"/>
          <w:lang w:val="en-US"/>
        </w:rPr>
        <w:t>C</w:t>
      </w:r>
      <w:r w:rsidR="00483370" w:rsidRPr="00F641B0">
        <w:rPr>
          <w:rFonts w:ascii="Times" w:hAnsi="Times" w:cs="Times New Roman"/>
          <w:i/>
          <w:color w:val="000000" w:themeColor="text1"/>
          <w:lang w:val="en-US"/>
        </w:rPr>
        <w:t>risto</w:t>
      </w:r>
      <w:r w:rsidR="0029722C" w:rsidRPr="00F641B0">
        <w:rPr>
          <w:rStyle w:val="FootnoteReference"/>
          <w:rFonts w:ascii="Times" w:hAnsi="Times" w:cs="Times New Roman"/>
          <w:color w:val="000000" w:themeColor="text1"/>
          <w:lang w:val="en-US"/>
        </w:rPr>
        <w:footnoteReference w:id="143"/>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 corpi conforter</w:t>
      </w:r>
    </w:p>
    <w:p w14:paraId="24A0D47A" w14:textId="6B544ED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002242D2" w:rsidRPr="00F641B0">
        <w:rPr>
          <w:rFonts w:ascii="Times" w:hAnsi="Times" w:cs="Times New Roman"/>
          <w:color w:val="000000" w:themeColor="text1"/>
          <w:lang w:val="en-US"/>
        </w:rPr>
        <w:t>ché in</w:t>
      </w:r>
      <w:r w:rsidR="00905DBC" w:rsidRPr="00F641B0">
        <w:rPr>
          <w:rFonts w:ascii="Times" w:hAnsi="Times" w:cs="Times New Roman"/>
          <w:i/>
          <w:color w:val="000000" w:themeColor="text1"/>
        </w:rPr>
        <w:t xml:space="preserve"> </w:t>
      </w:r>
      <w:r w:rsidRPr="00F641B0">
        <w:rPr>
          <w:rFonts w:ascii="Times" w:hAnsi="Times" w:cs="Times New Roman"/>
          <w:color w:val="000000" w:themeColor="text1"/>
          <w:lang w:val="en-US"/>
        </w:rPr>
        <w:t>llo fuogo abia menor pene durer</w:t>
      </w:r>
      <w:r w:rsidR="00793AC7" w:rsidRPr="00F641B0">
        <w:rPr>
          <w:rFonts w:ascii="Times" w:hAnsi="Times" w:cs="Times New Roman"/>
          <w:color w:val="000000" w:themeColor="text1"/>
          <w:lang w:val="en-US"/>
        </w:rPr>
        <w:t>.</w:t>
      </w:r>
    </w:p>
    <w:p w14:paraId="49042423" w14:textId="715FE23B" w:rsidR="0024062A" w:rsidRPr="00F641B0" w:rsidRDefault="00492C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ello av</w:t>
      </w:r>
      <w:r w:rsidR="0024062A" w:rsidRPr="00F641B0">
        <w:rPr>
          <w:rFonts w:ascii="Times" w:hAnsi="Times" w:cs="Times New Roman"/>
          <w:color w:val="000000" w:themeColor="text1"/>
          <w:lang w:val="en-US"/>
        </w:rPr>
        <w:t>e fato questo</w:t>
      </w:r>
      <w:r w:rsidRPr="00F641B0">
        <w:rPr>
          <w:rFonts w:ascii="Times" w:hAnsi="Times" w:cs="Times New Roman"/>
          <w:color w:val="000000" w:themeColor="text1"/>
          <w:lang w:val="en-US"/>
        </w:rPr>
        <w:t>, si li av</w:t>
      </w:r>
      <w:r w:rsidR="0024062A" w:rsidRPr="00F641B0">
        <w:rPr>
          <w:rFonts w:ascii="Times" w:hAnsi="Times" w:cs="Times New Roman"/>
          <w:color w:val="000000" w:themeColor="text1"/>
          <w:lang w:val="en-US"/>
        </w:rPr>
        <w:t>e signer</w:t>
      </w:r>
    </w:p>
    <w:p w14:paraId="3EEB280F" w14:textId="226D0E7D" w:rsidR="0024062A" w:rsidRPr="00F641B0" w:rsidRDefault="00492C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lo santo </w:t>
      </w:r>
      <w:r w:rsidR="000C67CA" w:rsidRPr="00F641B0">
        <w:rPr>
          <w:rFonts w:ascii="Times" w:hAnsi="Times" w:cs="Times New Roman"/>
          <w:color w:val="000000" w:themeColor="text1"/>
          <w:lang w:val="en-US"/>
        </w:rPr>
        <w:t>v</w:t>
      </w:r>
      <w:r w:rsidRPr="00F641B0">
        <w:rPr>
          <w:rFonts w:ascii="Times" w:hAnsi="Times" w:cs="Times New Roman"/>
          <w:color w:val="000000" w:themeColor="text1"/>
          <w:lang w:val="en-US"/>
        </w:rPr>
        <w:t>ançelio sov</w:t>
      </w:r>
      <w:r w:rsidR="007D33C5" w:rsidRPr="00F641B0">
        <w:rPr>
          <w:rFonts w:ascii="Times" w:hAnsi="Times" w:cs="Times New Roman"/>
          <w:i/>
          <w:color w:val="000000" w:themeColor="text1"/>
          <w:lang w:val="en-US"/>
        </w:rPr>
        <w:t>r</w:t>
      </w:r>
      <w:r w:rsidRPr="00F641B0">
        <w:rPr>
          <w:rFonts w:ascii="Times" w:hAnsi="Times" w:cs="Times New Roman"/>
          <w:color w:val="000000" w:themeColor="text1"/>
          <w:lang w:val="en-US"/>
        </w:rPr>
        <w:t>a</w:t>
      </w:r>
      <w:r w:rsidR="00000C5E" w:rsidRPr="00F641B0">
        <w:rPr>
          <w:rFonts w:ascii="Times" w:hAnsi="Times" w:cs="Times New Roman"/>
          <w:color w:val="000000" w:themeColor="text1"/>
          <w:lang w:val="en-US"/>
        </w:rPr>
        <w:t xml:space="preserve"> li à</w:t>
      </w:r>
      <w:r w:rsidR="0024062A" w:rsidRPr="00F641B0">
        <w:rPr>
          <w:rFonts w:ascii="Times" w:hAnsi="Times" w:cs="Times New Roman"/>
          <w:color w:val="000000" w:themeColor="text1"/>
          <w:lang w:val="en-US"/>
        </w:rPr>
        <w:t xml:space="preserve"> çanter</w:t>
      </w:r>
    </w:p>
    <w:p w14:paraId="5E6C9D04" w14:textId="593B2374" w:rsidR="0024062A" w:rsidRPr="00F641B0" w:rsidRDefault="004251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Delli·</w:t>
      </w:r>
      <w:r w:rsidR="00000C5E" w:rsidRPr="00F641B0">
        <w:rPr>
          <w:rFonts w:ascii="Times" w:hAnsi="Times" w:cs="Times New Roman"/>
          <w:color w:val="000000" w:themeColor="text1"/>
          <w:lang w:val="en-US"/>
        </w:rPr>
        <w:t xml:space="preserve">ssuo pecadi </w:t>
      </w:r>
      <w:r w:rsidR="0079117B">
        <w:rPr>
          <w:rFonts w:ascii="Times" w:hAnsi="Times" w:cs="Times New Roman"/>
          <w:color w:val="000000" w:themeColor="text1"/>
          <w:lang w:val="en-US"/>
        </w:rPr>
        <w:t>si·ll</w:t>
      </w:r>
      <w:r w:rsidR="00000C5E" w:rsidRPr="00F641B0">
        <w:rPr>
          <w:rFonts w:ascii="Times" w:hAnsi="Times" w:cs="Times New Roman"/>
          <w:color w:val="000000" w:themeColor="text1"/>
          <w:lang w:val="en-US"/>
        </w:rPr>
        <w:t>i à</w:t>
      </w:r>
      <w:r w:rsidR="00483370" w:rsidRPr="00F641B0">
        <w:rPr>
          <w:rFonts w:ascii="Times" w:hAnsi="Times" w:cs="Times New Roman"/>
          <w:color w:val="000000" w:themeColor="text1"/>
          <w:lang w:val="en-US"/>
        </w:rPr>
        <w:t xml:space="preserve"> sau</w:t>
      </w:r>
      <w:r w:rsidR="0024062A" w:rsidRPr="00F641B0">
        <w:rPr>
          <w:rFonts w:ascii="Times" w:hAnsi="Times" w:cs="Times New Roman"/>
          <w:color w:val="000000" w:themeColor="text1"/>
          <w:lang w:val="en-US"/>
        </w:rPr>
        <w:t>te</w:t>
      </w:r>
      <w:r w:rsidR="00BD034D" w:rsidRPr="00F641B0">
        <w:rPr>
          <w:rFonts w:ascii="Times" w:hAnsi="Times" w:cs="Times New Roman"/>
          <w:color w:val="000000" w:themeColor="text1"/>
          <w:lang w:val="en-US"/>
        </w:rPr>
        <w:t>r</w:t>
      </w:r>
      <w:r w:rsidR="00793AC7" w:rsidRPr="00F641B0">
        <w:rPr>
          <w:rFonts w:ascii="Times" w:hAnsi="Times" w:cs="Times New Roman"/>
          <w:color w:val="000000" w:themeColor="text1"/>
          <w:lang w:val="en-US"/>
        </w:rPr>
        <w:t>,</w:t>
      </w:r>
      <w:r w:rsidR="00483370" w:rsidRPr="00F641B0">
        <w:rPr>
          <w:rStyle w:val="FootnoteReference"/>
          <w:rFonts w:ascii="Times" w:hAnsi="Times" w:cs="Times New Roman"/>
          <w:color w:val="000000" w:themeColor="text1"/>
          <w:lang w:val="en-US"/>
        </w:rPr>
        <w:footnoteReference w:id="144"/>
      </w:r>
    </w:p>
    <w:p w14:paraId="07D08CEE" w14:textId="010EB3A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Puo </w:t>
      </w:r>
      <w:r w:rsidR="00AF1BC5" w:rsidRPr="00F641B0">
        <w:rPr>
          <w:rFonts w:ascii="Times" w:hAnsi="Times" w:cs="Times New Roman"/>
          <w:color w:val="000000" w:themeColor="text1"/>
          <w:lang w:val="en-US"/>
        </w:rPr>
        <w:t>in</w:t>
      </w:r>
      <w:r w:rsidR="00905DBC" w:rsidRPr="00F641B0">
        <w:rPr>
          <w:rFonts w:ascii="Times" w:hAnsi="Times" w:cs="Times New Roman"/>
          <w:i/>
          <w:color w:val="000000" w:themeColor="text1"/>
        </w:rPr>
        <w:t xml:space="preserve"> </w:t>
      </w:r>
      <w:r w:rsidRPr="00F641B0">
        <w:rPr>
          <w:rFonts w:ascii="Times" w:hAnsi="Times" w:cs="Times New Roman"/>
          <w:color w:val="000000" w:themeColor="text1"/>
          <w:lang w:val="en-US"/>
        </w:rPr>
        <w:t>llo fuogo elle fo messe a bruxer</w:t>
      </w:r>
      <w:r w:rsidR="00483370" w:rsidRPr="00F641B0">
        <w:rPr>
          <w:rFonts w:ascii="Times" w:hAnsi="Times" w:cs="Times New Roman"/>
          <w:color w:val="000000" w:themeColor="text1"/>
          <w:lang w:val="en-US"/>
        </w:rPr>
        <w:t>.</w:t>
      </w:r>
    </w:p>
    <w:p w14:paraId="66BB3E35" w14:textId="3693AD89" w:rsidR="0024062A" w:rsidRPr="00F641B0" w:rsidRDefault="00000C5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Oldì</w:t>
      </w:r>
      <w:r w:rsidR="009858D5"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24062A" w:rsidRPr="00F641B0">
        <w:rPr>
          <w:rFonts w:ascii="Times" w:hAnsi="Times" w:cs="Times New Roman"/>
          <w:color w:val="000000" w:themeColor="text1"/>
          <w:lang w:val="en-US"/>
        </w:rPr>
        <w:t>i</w:t>
      </w:r>
      <w:r w:rsidR="009858D5" w:rsidRPr="00F641B0">
        <w:rPr>
          <w:rFonts w:ascii="Times" w:hAnsi="Times" w:cs="Times New Roman"/>
          <w:color w:val="000000" w:themeColor="text1"/>
          <w:lang w:val="en-US"/>
        </w:rPr>
        <w:t>, che fè</w:t>
      </w:r>
      <w:r w:rsidR="0024062A" w:rsidRPr="00F641B0">
        <w:rPr>
          <w:rFonts w:ascii="Times" w:hAnsi="Times" w:cs="Times New Roman"/>
          <w:color w:val="000000" w:themeColor="text1"/>
          <w:lang w:val="en-US"/>
        </w:rPr>
        <w:t xml:space="preserve"> l</w:t>
      </w:r>
      <w:r w:rsidR="009858D5"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inperier</w:t>
      </w:r>
      <w:r w:rsidR="001F56BD" w:rsidRPr="00F641B0">
        <w:rPr>
          <w:rFonts w:ascii="Times" w:hAnsi="Times" w:cs="Times New Roman"/>
          <w:color w:val="000000" w:themeColor="text1"/>
          <w:lang w:val="en-US"/>
        </w:rPr>
        <w:t>,</w:t>
      </w:r>
    </w:p>
    <w:p w14:paraId="384E567D" w14:textId="7D7457E4" w:rsidR="0024062A" w:rsidRPr="00F641B0" w:rsidRDefault="001F56B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Si </w:t>
      </w:r>
      <w:r w:rsidR="009858D5" w:rsidRPr="00F641B0">
        <w:rPr>
          <w:rFonts w:ascii="Times" w:hAnsi="Times" w:cs="Times New Roman"/>
          <w:color w:val="000000" w:themeColor="text1"/>
          <w:lang w:val="en-US"/>
        </w:rPr>
        <w:t>como</w:t>
      </w:r>
      <w:r w:rsidR="009858D5" w:rsidRPr="00F641B0">
        <w:rPr>
          <w:rStyle w:val="FootnoteReference"/>
          <w:rFonts w:ascii="Times" w:hAnsi="Times" w:cs="Times New Roman"/>
          <w:color w:val="000000" w:themeColor="text1"/>
          <w:lang w:val="en-US"/>
        </w:rPr>
        <w:footnoteReference w:id="145"/>
      </w:r>
      <w:r w:rsidR="009858D5" w:rsidRPr="00F641B0">
        <w:rPr>
          <w:rFonts w:ascii="Times" w:hAnsi="Times" w:cs="Times New Roman"/>
          <w:color w:val="000000" w:themeColor="text1"/>
          <w:lang w:val="en-US"/>
        </w:rPr>
        <w:t xml:space="preserve"> soa fia v</w:t>
      </w:r>
      <w:r w:rsidR="0024062A" w:rsidRPr="00F641B0">
        <w:rPr>
          <w:rFonts w:ascii="Times" w:hAnsi="Times" w:cs="Times New Roman"/>
          <w:color w:val="000000" w:themeColor="text1"/>
          <w:lang w:val="en-US"/>
        </w:rPr>
        <w:t>ene a finer</w:t>
      </w:r>
      <w:r w:rsidRPr="00F641B0">
        <w:rPr>
          <w:rFonts w:ascii="Times" w:hAnsi="Times" w:cs="Times New Roman"/>
          <w:color w:val="000000" w:themeColor="text1"/>
          <w:lang w:val="en-US"/>
        </w:rPr>
        <w:t>,</w:t>
      </w:r>
    </w:p>
    <w:p w14:paraId="5CDFDDDF" w14:textId="735CB52B" w:rsidR="0024062A" w:rsidRPr="00F641B0" w:rsidRDefault="0024062A" w:rsidP="009858D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l</w:t>
      </w:r>
      <w:r w:rsidR="009858D5" w:rsidRPr="00F641B0">
        <w:rPr>
          <w:rFonts w:ascii="Times" w:hAnsi="Times" w:cs="Times New Roman"/>
          <w:color w:val="000000" w:themeColor="text1"/>
          <w:lang w:val="en-US"/>
        </w:rPr>
        <w:t>'av</w:t>
      </w:r>
      <w:r w:rsidRPr="00F641B0">
        <w:rPr>
          <w:rFonts w:ascii="Times" w:hAnsi="Times" w:cs="Times New Roman"/>
          <w:color w:val="000000" w:themeColor="text1"/>
          <w:lang w:val="en-US"/>
        </w:rPr>
        <w:t>e amorir e trapasser</w:t>
      </w:r>
      <w:r w:rsidR="001F56BD" w:rsidRPr="00F641B0">
        <w:rPr>
          <w:rFonts w:ascii="Times" w:hAnsi="Times" w:cs="Times New Roman"/>
          <w:color w:val="000000" w:themeColor="text1"/>
          <w:lang w:val="en-US"/>
        </w:rPr>
        <w:t>.</w:t>
      </w:r>
      <w:r w:rsidR="009858D5" w:rsidRPr="00F641B0">
        <w:rPr>
          <w:rStyle w:val="FootnoteReference"/>
          <w:rFonts w:ascii="Times" w:hAnsi="Times" w:cs="Times New Roman"/>
          <w:color w:val="000000" w:themeColor="text1"/>
          <w:lang w:val="en-US"/>
        </w:rPr>
        <w:footnoteReference w:id="146"/>
      </w:r>
      <w:r w:rsidR="0009389D" w:rsidRPr="00F641B0">
        <w:rPr>
          <w:rFonts w:ascii="Times" w:hAnsi="Times" w:cs="Times New Roman"/>
          <w:color w:val="000000" w:themeColor="text1"/>
          <w:lang w:val="en-US"/>
        </w:rPr>
        <w:t xml:space="preserve"> </w:t>
      </w:r>
      <w:r w:rsidR="009858D5" w:rsidRPr="00F641B0">
        <w:rPr>
          <w:rFonts w:ascii="Times" w:hAnsi="Times" w:cs="Times New Roman"/>
          <w:color w:val="000000" w:themeColor="text1"/>
          <w:lang w:val="en-US"/>
        </w:rPr>
        <w:t xml:space="preserve"> </w:t>
      </w:r>
    </w:p>
    <w:p w14:paraId="7162EEF0" w14:textId="469F2FD4" w:rsidR="0024062A" w:rsidRPr="00F641B0" w:rsidRDefault="009858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(31R) Del fuogo la fè</w:t>
      </w:r>
      <w:r w:rsidR="0024062A" w:rsidRPr="00F641B0">
        <w:rPr>
          <w:rFonts w:ascii="Times" w:hAnsi="Times" w:cs="Times New Roman"/>
          <w:color w:val="000000" w:themeColor="text1"/>
          <w:lang w:val="en-US"/>
        </w:rPr>
        <w:t xml:space="preserve"> trare sença demorer</w:t>
      </w:r>
      <w:r w:rsidR="001F56BD" w:rsidRPr="00F641B0">
        <w:rPr>
          <w:rFonts w:ascii="Times" w:hAnsi="Times" w:cs="Times New Roman"/>
          <w:color w:val="000000" w:themeColor="text1"/>
          <w:lang w:val="en-US"/>
        </w:rPr>
        <w:t>,</w:t>
      </w:r>
    </w:p>
    <w:p w14:paraId="7B756020" w14:textId="3C9FDCA1" w:rsidR="0024062A" w:rsidRPr="00F641B0"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D6072E" w:rsidRPr="00F641B0">
        <w:rPr>
          <w:rFonts w:ascii="Times" w:hAnsi="Times" w:cs="Times New Roman"/>
          <w:color w:val="000000" w:themeColor="text1"/>
          <w:lang w:val="en-US"/>
        </w:rPr>
        <w:t xml:space="preserve">a </w:t>
      </w:r>
      <w:r w:rsidR="009858D5" w:rsidRPr="00F641B0">
        <w:rPr>
          <w:rFonts w:ascii="Times" w:hAnsi="Times" w:cs="Times New Roman"/>
          <w:color w:val="000000" w:themeColor="text1"/>
          <w:lang w:val="en-US"/>
        </w:rPr>
        <w:t>fè</w:t>
      </w:r>
      <w:r w:rsidR="0024062A" w:rsidRPr="00F641B0">
        <w:rPr>
          <w:rFonts w:ascii="Times" w:hAnsi="Times" w:cs="Times New Roman"/>
          <w:color w:val="000000" w:themeColor="text1"/>
          <w:lang w:val="en-US"/>
        </w:rPr>
        <w:t xml:space="preserve"> in aqua e in llate bagner</w:t>
      </w:r>
    </w:p>
    <w:p w14:paraId="60F59E0A" w14:textId="4AC76FBB" w:rsidR="0024062A" w:rsidRPr="00F641B0" w:rsidRDefault="009858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ch'ell</w:t>
      </w:r>
      <w:r w:rsidR="007D33C5" w:rsidRPr="00F641B0">
        <w:rPr>
          <w:rFonts w:ascii="Times" w:hAnsi="Times" w:cs="Times New Roman"/>
          <w:color w:val="000000" w:themeColor="text1"/>
          <w:lang w:val="en-US"/>
        </w:rPr>
        <w:t xml:space="preserve">a </w:t>
      </w:r>
      <w:r w:rsidRPr="00F641B0">
        <w:rPr>
          <w:rFonts w:ascii="Times" w:hAnsi="Times" w:cs="Times New Roman"/>
          <w:color w:val="000000" w:themeColor="text1"/>
          <w:lang w:val="en-US"/>
        </w:rPr>
        <w:t>sse av</w:t>
      </w:r>
      <w:r w:rsidR="0042519C">
        <w:rPr>
          <w:rFonts w:ascii="Times" w:hAnsi="Times" w:cs="Times New Roman"/>
          <w:color w:val="000000" w:themeColor="text1"/>
          <w:lang w:val="en-US"/>
        </w:rPr>
        <w:t>e·</w:t>
      </w:r>
      <w:r w:rsidR="00D6072E" w:rsidRPr="00F641B0">
        <w:rPr>
          <w:rFonts w:ascii="Times" w:hAnsi="Times" w:cs="Times New Roman"/>
          <w:color w:val="000000" w:themeColor="text1"/>
          <w:lang w:val="en-US"/>
        </w:rPr>
        <w:t>t</w:t>
      </w:r>
      <w:r w:rsidR="0024062A" w:rsidRPr="00F641B0">
        <w:rPr>
          <w:rFonts w:ascii="Times" w:hAnsi="Times" w:cs="Times New Roman"/>
          <w:color w:val="000000" w:themeColor="text1"/>
          <w:lang w:val="en-US"/>
        </w:rPr>
        <w:t>tuta refreder</w:t>
      </w:r>
      <w:r w:rsidR="00405BC9" w:rsidRPr="00F641B0">
        <w:rPr>
          <w:rFonts w:ascii="Times" w:hAnsi="Times" w:cs="Times New Roman"/>
          <w:color w:val="000000" w:themeColor="text1"/>
          <w:lang w:val="en-US"/>
        </w:rPr>
        <w:t>,</w:t>
      </w:r>
    </w:p>
    <w:p w14:paraId="49BCCD8F" w14:textId="0371AB95" w:rsidR="0024062A" w:rsidRPr="00F641B0" w:rsidRDefault="009858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 ricamente la fè v</w:t>
      </w:r>
      <w:r w:rsidR="0024062A" w:rsidRPr="00F641B0">
        <w:rPr>
          <w:rFonts w:ascii="Times" w:hAnsi="Times" w:cs="Times New Roman"/>
          <w:color w:val="000000" w:themeColor="text1"/>
          <w:lang w:val="en-US"/>
        </w:rPr>
        <w:t>estir e coroner</w:t>
      </w:r>
      <w:r w:rsidR="00405BC9" w:rsidRPr="00F641B0">
        <w:rPr>
          <w:rFonts w:ascii="Times" w:hAnsi="Times" w:cs="Times New Roman"/>
          <w:color w:val="000000" w:themeColor="text1"/>
          <w:lang w:val="en-US"/>
        </w:rPr>
        <w:t>.</w:t>
      </w:r>
    </w:p>
    <w:p w14:paraId="6B26BE50" w14:textId="4FE0676C" w:rsidR="0024062A" w:rsidRPr="00F641B0" w:rsidRDefault="009858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Charlo M</w:t>
      </w:r>
      <w:r w:rsidR="0024062A" w:rsidRPr="00F641B0">
        <w:rPr>
          <w:rFonts w:ascii="Times" w:hAnsi="Times" w:cs="Times New Roman"/>
          <w:color w:val="000000" w:themeColor="text1"/>
          <w:lang w:val="en-US"/>
        </w:rPr>
        <w:t>artello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che iera inperer</w:t>
      </w:r>
      <w:r w:rsidRPr="00F641B0">
        <w:rPr>
          <w:rFonts w:ascii="Times" w:hAnsi="Times" w:cs="Times New Roman"/>
          <w:color w:val="000000" w:themeColor="text1"/>
          <w:lang w:val="en-US"/>
        </w:rPr>
        <w:t>,</w:t>
      </w:r>
    </w:p>
    <w:p w14:paraId="485FFB52" w14:textId="3F6DC028"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à fato çò</w:t>
      </w:r>
      <w:r w:rsidR="009858D5" w:rsidRPr="00F641B0">
        <w:rPr>
          <w:rFonts w:ascii="Times" w:hAnsi="Times" w:cs="Times New Roman"/>
          <w:color w:val="000000" w:themeColor="text1"/>
          <w:lang w:val="en-US"/>
        </w:rPr>
        <w:t>, no v</w:t>
      </w:r>
      <w:r w:rsidR="0024062A" w:rsidRPr="00F641B0">
        <w:rPr>
          <w:rFonts w:ascii="Times" w:hAnsi="Times" w:cs="Times New Roman"/>
          <w:color w:val="000000" w:themeColor="text1"/>
          <w:lang w:val="en-US"/>
        </w:rPr>
        <w:t>olsse plui tarder</w:t>
      </w:r>
    </w:p>
    <w:p w14:paraId="25396729" w14:textId="70719B11" w:rsidR="0024062A" w:rsidRPr="00F641B0" w:rsidRDefault="009858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non v</w:t>
      </w:r>
      <w:r w:rsidR="0024062A" w:rsidRPr="00F641B0">
        <w:rPr>
          <w:rFonts w:ascii="Times" w:hAnsi="Times" w:cs="Times New Roman"/>
          <w:color w:val="000000" w:themeColor="text1"/>
          <w:lang w:val="en-US"/>
        </w:rPr>
        <w:t>olsse soa fia a</w:t>
      </w:r>
      <w:r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iena laser</w:t>
      </w:r>
      <w:r w:rsidR="00405BC9" w:rsidRPr="00F641B0">
        <w:rPr>
          <w:rFonts w:ascii="Times" w:hAnsi="Times" w:cs="Times New Roman"/>
          <w:color w:val="000000" w:themeColor="text1"/>
          <w:lang w:val="en-US"/>
        </w:rPr>
        <w:t>.</w:t>
      </w:r>
    </w:p>
    <w:p w14:paraId="263758BA" w14:textId="5156C187" w:rsidR="0024062A" w:rsidRPr="00F641B0" w:rsidRDefault="009858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Paris la fè</w:t>
      </w:r>
      <w:r w:rsidR="0024062A" w:rsidRPr="00F641B0">
        <w:rPr>
          <w:rFonts w:ascii="Times" w:hAnsi="Times" w:cs="Times New Roman"/>
          <w:color w:val="000000" w:themeColor="text1"/>
          <w:lang w:val="en-US"/>
        </w:rPr>
        <w:t xml:space="preserve"> condur e porter</w:t>
      </w:r>
      <w:r w:rsidR="00405BC9" w:rsidRPr="00F641B0">
        <w:rPr>
          <w:rFonts w:ascii="Times" w:hAnsi="Times" w:cs="Times New Roman"/>
          <w:color w:val="000000" w:themeColor="text1"/>
          <w:lang w:val="en-US"/>
        </w:rPr>
        <w:t>,</w:t>
      </w:r>
    </w:p>
    <w:p w14:paraId="3453A054" w14:textId="084B36AE" w:rsidR="0024062A" w:rsidRPr="00F641B0" w:rsidRDefault="009858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altamente la fè</w:t>
      </w:r>
      <w:r w:rsidR="0024062A" w:rsidRPr="00F641B0">
        <w:rPr>
          <w:rFonts w:ascii="Times" w:hAnsi="Times" w:cs="Times New Roman"/>
          <w:color w:val="000000" w:themeColor="text1"/>
          <w:lang w:val="en-US"/>
        </w:rPr>
        <w:t xml:space="preserve"> sepelir e inter</w:t>
      </w:r>
      <w:r w:rsidR="000D2C9B" w:rsidRPr="00F641B0">
        <w:rPr>
          <w:rFonts w:ascii="Times" w:hAnsi="Times" w:cs="Times New Roman"/>
          <w:color w:val="000000" w:themeColor="text1"/>
          <w:lang w:val="en-US"/>
        </w:rPr>
        <w:t>(er)</w:t>
      </w:r>
      <w:r w:rsidR="00405BC9" w:rsidRPr="00F641B0">
        <w:rPr>
          <w:rFonts w:ascii="Times" w:hAnsi="Times" w:cs="Times New Roman"/>
          <w:color w:val="000000" w:themeColor="text1"/>
          <w:lang w:val="en-US"/>
        </w:rPr>
        <w:t>,</w:t>
      </w:r>
    </w:p>
    <w:p w14:paraId="073A784E" w14:textId="487D747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w:t>
      </w:r>
      <w:r w:rsidR="009858D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li m</w:t>
      </w:r>
      <w:r w:rsidR="009858D5" w:rsidRPr="00F641B0">
        <w:rPr>
          <w:rFonts w:ascii="Times" w:hAnsi="Times" w:cs="Times New Roman"/>
          <w:color w:val="000000" w:themeColor="text1"/>
          <w:lang w:val="en-US"/>
        </w:rPr>
        <w:t>açor baroni de Paris la fè</w:t>
      </w:r>
      <w:r w:rsidRPr="00F641B0">
        <w:rPr>
          <w:rFonts w:ascii="Times" w:hAnsi="Times" w:cs="Times New Roman"/>
          <w:color w:val="000000" w:themeColor="text1"/>
          <w:lang w:val="en-US"/>
        </w:rPr>
        <w:t xml:space="preserve"> porter</w:t>
      </w:r>
      <w:r w:rsidR="00405BC9" w:rsidRPr="00F641B0">
        <w:rPr>
          <w:rFonts w:ascii="Times" w:hAnsi="Times" w:cs="Times New Roman"/>
          <w:color w:val="000000" w:themeColor="text1"/>
          <w:lang w:val="en-US"/>
        </w:rPr>
        <w:t>,</w:t>
      </w:r>
    </w:p>
    <w:p w14:paraId="69260E3E" w14:textId="6437469E"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w:t>
      </w:r>
      <w:r w:rsidR="00E87672" w:rsidRPr="00F641B0">
        <w:rPr>
          <w:rFonts w:ascii="Times" w:hAnsi="Times" w:cs="Times New Roman"/>
          <w:color w:val="000000" w:themeColor="text1"/>
          <w:lang w:val="en-US"/>
        </w:rPr>
        <w:t>como</w:t>
      </w:r>
      <w:r w:rsidRPr="00F641B0">
        <w:rPr>
          <w:rFonts w:ascii="Times" w:hAnsi="Times" w:cs="Times New Roman"/>
          <w:color w:val="000000" w:themeColor="text1"/>
          <w:lang w:val="en-US"/>
        </w:rPr>
        <w:t xml:space="preserve"> raina</w:t>
      </w:r>
      <w:r w:rsidR="00E87672" w:rsidRPr="00F641B0">
        <w:rPr>
          <w:rFonts w:ascii="Times" w:hAnsi="Times" w:cs="Times New Roman"/>
          <w:color w:val="000000" w:themeColor="text1"/>
          <w:lang w:val="en-US"/>
        </w:rPr>
        <w:t xml:space="preserve"> la fè</w:t>
      </w:r>
      <w:r w:rsidR="0024062A" w:rsidRPr="00F641B0">
        <w:rPr>
          <w:rFonts w:ascii="Times" w:hAnsi="Times" w:cs="Times New Roman"/>
          <w:color w:val="000000" w:themeColor="text1"/>
          <w:lang w:val="en-US"/>
        </w:rPr>
        <w:t xml:space="preserve"> bem honorer</w:t>
      </w:r>
      <w:r w:rsidRPr="00F641B0">
        <w:rPr>
          <w:rFonts w:ascii="Times" w:hAnsi="Times" w:cs="Times New Roman"/>
          <w:color w:val="000000" w:themeColor="text1"/>
          <w:lang w:val="en-US"/>
        </w:rPr>
        <w:t>.</w:t>
      </w:r>
    </w:p>
    <w:p w14:paraId="73FD4C6B" w14:textId="7777777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Messa e matin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le aneme canter</w:t>
      </w:r>
    </w:p>
    <w:p w14:paraId="5769944A" w14:textId="37148F2B"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00884933" w:rsidRPr="00F641B0">
        <w:rPr>
          <w:rFonts w:ascii="Times" w:hAnsi="Times" w:cs="Times New Roman"/>
          <w:color w:val="000000" w:themeColor="text1"/>
          <w:lang w:val="en-US"/>
        </w:rPr>
        <w:t xml:space="preserve"> so anema fè</w:t>
      </w:r>
      <w:r w:rsidRPr="00F641B0">
        <w:rPr>
          <w:rFonts w:ascii="Times" w:hAnsi="Times" w:cs="Times New Roman"/>
          <w:color w:val="000000" w:themeColor="text1"/>
          <w:lang w:val="en-US"/>
        </w:rPr>
        <w:t xml:space="preserve"> un monestier funder</w:t>
      </w:r>
    </w:p>
    <w:p w14:paraId="4D6ADE7E" w14:textId="698762BB" w:rsidR="0024062A" w:rsidRPr="00F641B0" w:rsidRDefault="0088493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multi munessi li fexev</w:t>
      </w:r>
      <w:r w:rsidR="0024062A" w:rsidRPr="00F641B0">
        <w:rPr>
          <w:rFonts w:ascii="Times" w:hAnsi="Times" w:cs="Times New Roman"/>
          <w:color w:val="000000" w:themeColor="text1"/>
          <w:lang w:val="en-US"/>
        </w:rPr>
        <w:t>a ster</w:t>
      </w:r>
    </w:p>
    <w:p w14:paraId="7F5D919F" w14:textId="32D96591"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31</w:t>
      </w:r>
      <w:r w:rsidRPr="00F641B0">
        <w:rPr>
          <w:rFonts w:ascii="Times" w:hAnsi="Times" w:cs="Times New Roman"/>
          <w:bCs/>
          <w:color w:val="000000" w:themeColor="text1"/>
          <w:lang w:val="en-US"/>
        </w:rPr>
        <w:t xml:space="preserve">V) </w:t>
      </w:r>
      <w:r w:rsidR="0024062A" w:rsidRPr="00F641B0">
        <w:rPr>
          <w:rFonts w:ascii="Times" w:hAnsi="Times" w:cs="Times New Roman"/>
          <w:color w:val="000000" w:themeColor="text1"/>
          <w:lang w:val="en-US"/>
        </w:rPr>
        <w:t>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so anema chantar de </w:t>
      </w:r>
      <w:r w:rsidR="00390A6F" w:rsidRPr="00F641B0">
        <w:rPr>
          <w:rFonts w:ascii="Times" w:hAnsi="Times" w:cs="Times New Roman"/>
          <w:color w:val="000000" w:themeColor="text1"/>
          <w:lang w:val="en-US"/>
        </w:rPr>
        <w:t>Dio</w:t>
      </w:r>
      <w:r w:rsidR="0024062A" w:rsidRPr="00F641B0">
        <w:rPr>
          <w:rFonts w:ascii="Times" w:hAnsi="Times" w:cs="Times New Roman"/>
          <w:color w:val="000000" w:themeColor="text1"/>
          <w:lang w:val="en-US"/>
        </w:rPr>
        <w:t xml:space="preserve"> el mestier.</w:t>
      </w:r>
    </w:p>
    <w:p w14:paraId="43A881A3" w14:textId="4DE5F446" w:rsidR="0024062A" w:rsidRPr="00F641B0" w:rsidRDefault="0088493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duchessa no ve</w:t>
      </w:r>
      <w:r w:rsidRPr="00F641B0">
        <w:rPr>
          <w:rStyle w:val="FootnoteReference"/>
          <w:rFonts w:ascii="Times" w:hAnsi="Times" w:cs="Times New Roman"/>
          <w:color w:val="000000" w:themeColor="text1"/>
          <w:lang w:val="en-US"/>
        </w:rPr>
        <w:footnoteReference w:id="147"/>
      </w:r>
      <w:r w:rsidRPr="00F641B0">
        <w:rPr>
          <w:rFonts w:ascii="Times" w:hAnsi="Times" w:cs="Times New Roman"/>
          <w:color w:val="000000" w:themeColor="text1"/>
          <w:lang w:val="en-US"/>
        </w:rPr>
        <w:t xml:space="preserve"> </w:t>
      </w:r>
      <w:r w:rsidR="00024205">
        <w:rPr>
          <w:rFonts w:ascii="Times" w:hAnsi="Times" w:cs="Times New Roman"/>
          <w:color w:val="000000" w:themeColor="text1"/>
          <w:lang w:val="en-US"/>
        </w:rPr>
        <w:t>voio</w:t>
      </w:r>
      <w:r w:rsidR="0024062A" w:rsidRPr="00F641B0">
        <w:rPr>
          <w:rFonts w:ascii="Times" w:hAnsi="Times" w:cs="Times New Roman"/>
          <w:color w:val="000000" w:themeColor="text1"/>
          <w:lang w:val="en-US"/>
        </w:rPr>
        <w:t xml:space="preserve"> plui parler</w:t>
      </w:r>
      <w:r w:rsidR="001F49CB" w:rsidRPr="00F641B0">
        <w:rPr>
          <w:rFonts w:ascii="Times" w:hAnsi="Times" w:cs="Times New Roman"/>
          <w:color w:val="000000" w:themeColor="text1"/>
          <w:lang w:val="en-US"/>
        </w:rPr>
        <w:t>,</w:t>
      </w:r>
    </w:p>
    <w:p w14:paraId="3282343D" w14:textId="66C179FE" w:rsidR="0024062A" w:rsidRPr="00F641B0" w:rsidRDefault="001F49C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Del conte Ugo ve </w:t>
      </w:r>
      <w:r w:rsidR="00024205">
        <w:rPr>
          <w:rFonts w:ascii="Times" w:hAnsi="Times" w:cs="Times New Roman"/>
          <w:color w:val="000000" w:themeColor="text1"/>
          <w:lang w:val="en-US"/>
        </w:rPr>
        <w:t>voio</w:t>
      </w:r>
      <w:r w:rsidR="0024062A" w:rsidRPr="00F641B0">
        <w:rPr>
          <w:rFonts w:ascii="Times" w:hAnsi="Times" w:cs="Times New Roman"/>
          <w:color w:val="000000" w:themeColor="text1"/>
          <w:lang w:val="en-US"/>
        </w:rPr>
        <w:t xml:space="preserve"> cunter</w:t>
      </w:r>
      <w:r w:rsidRPr="00F641B0">
        <w:rPr>
          <w:rFonts w:ascii="Times" w:hAnsi="Times" w:cs="Times New Roman"/>
          <w:color w:val="000000" w:themeColor="text1"/>
          <w:lang w:val="en-US"/>
        </w:rPr>
        <w:t>,</w:t>
      </w:r>
    </w:p>
    <w:p w14:paraId="481AE2D3" w14:textId="1B44AFED" w:rsidR="0024062A" w:rsidRPr="00F641B0" w:rsidRDefault="001F49C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che penssà</w:t>
      </w:r>
      <w:r w:rsidR="0024062A" w:rsidRPr="00F641B0">
        <w:rPr>
          <w:rFonts w:ascii="Times" w:hAnsi="Times" w:cs="Times New Roman"/>
          <w:color w:val="000000" w:themeColor="text1"/>
          <w:lang w:val="en-US"/>
        </w:rPr>
        <w:t xml:space="preserve"> ben de</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highlight w:val="yellow"/>
          <w:lang w:val="en-US"/>
        </w:rPr>
        <w:t>du</w:t>
      </w:r>
      <w:r w:rsidRPr="00F641B0">
        <w:rPr>
          <w:rFonts w:ascii="Times" w:hAnsi="Times" w:cs="Times New Roman"/>
          <w:i/>
          <w:color w:val="000000" w:themeColor="text1"/>
          <w:highlight w:val="yellow"/>
          <w:lang w:val="en-US"/>
        </w:rPr>
        <w:t>o</w:t>
      </w:r>
      <w:r w:rsidR="0024062A" w:rsidRPr="00F641B0">
        <w:rPr>
          <w:rFonts w:ascii="Times" w:hAnsi="Times" w:cs="Times New Roman"/>
          <w:color w:val="000000" w:themeColor="text1"/>
          <w:highlight w:val="yellow"/>
          <w:lang w:val="en-US"/>
        </w:rPr>
        <w:t>lo</w:t>
      </w:r>
      <w:r w:rsidRPr="00F641B0">
        <w:rPr>
          <w:rStyle w:val="FootnoteReference"/>
          <w:rFonts w:ascii="Times" w:hAnsi="Times" w:cs="Times New Roman"/>
          <w:color w:val="000000" w:themeColor="text1"/>
          <w:lang w:val="en-US"/>
        </w:rPr>
        <w:footnoteReference w:id="148"/>
      </w:r>
      <w:r w:rsidR="0024062A" w:rsidRPr="00F641B0">
        <w:rPr>
          <w:rFonts w:ascii="Times" w:hAnsi="Times" w:cs="Times New Roman"/>
          <w:color w:val="000000" w:themeColor="text1"/>
          <w:lang w:val="en-US"/>
        </w:rPr>
        <w:t xml:space="preserve"> raier</w:t>
      </w:r>
    </w:p>
    <w:p w14:paraId="4A7C8A40" w14:textId="06770353"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405BC9" w:rsidRPr="00F641B0">
        <w:rPr>
          <w:rFonts w:ascii="Times" w:hAnsi="Times" w:cs="Times New Roman"/>
          <w:color w:val="000000" w:themeColor="text1"/>
          <w:lang w:val="en-US"/>
        </w:rPr>
        <w:t xml:space="preserve"> soa muier che·</w:t>
      </w:r>
      <w:r w:rsidR="001F49CB" w:rsidRPr="00F641B0">
        <w:rPr>
          <w:rFonts w:ascii="Times" w:hAnsi="Times" w:cs="Times New Roman"/>
          <w:color w:val="000000" w:themeColor="text1"/>
          <w:lang w:val="en-US"/>
        </w:rPr>
        <w:t>l volsse v</w:t>
      </w:r>
      <w:r w:rsidRPr="00F641B0">
        <w:rPr>
          <w:rFonts w:ascii="Times" w:hAnsi="Times" w:cs="Times New Roman"/>
          <w:color w:val="000000" w:themeColor="text1"/>
          <w:lang w:val="en-US"/>
        </w:rPr>
        <w:t>ergonçer</w:t>
      </w:r>
      <w:r w:rsidR="00405BC9" w:rsidRPr="00F641B0">
        <w:rPr>
          <w:rFonts w:ascii="Times" w:hAnsi="Times" w:cs="Times New Roman"/>
          <w:color w:val="000000" w:themeColor="text1"/>
          <w:lang w:val="en-US"/>
        </w:rPr>
        <w:t>;</w:t>
      </w:r>
    </w:p>
    <w:p w14:paraId="26D08BAC" w14:textId="1EC736BC" w:rsidR="0024062A" w:rsidRPr="00F641B0" w:rsidRDefault="001F49C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penssà bem che C</w:t>
      </w:r>
      <w:r w:rsidR="0024062A" w:rsidRPr="00F641B0">
        <w:rPr>
          <w:rFonts w:ascii="Times" w:hAnsi="Times" w:cs="Times New Roman"/>
          <w:color w:val="000000" w:themeColor="text1"/>
          <w:lang w:val="en-US"/>
        </w:rPr>
        <w:t>harlo l</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abia in o</w:t>
      </w:r>
      <w:r w:rsidRPr="00F641B0">
        <w:rPr>
          <w:rFonts w:ascii="Times" w:hAnsi="Times" w:cs="Times New Roman"/>
          <w:color w:val="000000" w:themeColor="text1"/>
          <w:lang w:val="en-US"/>
        </w:rPr>
        <w:t>di(e)</w:t>
      </w:r>
      <w:r w:rsidR="0024062A" w:rsidRPr="00F641B0">
        <w:rPr>
          <w:rFonts w:ascii="Times" w:hAnsi="Times" w:cs="Times New Roman"/>
          <w:color w:val="000000" w:themeColor="text1"/>
          <w:lang w:val="en-US"/>
        </w:rPr>
        <w:t>r</w:t>
      </w:r>
      <w:r w:rsidR="00405BC9"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49"/>
      </w:r>
    </w:p>
    <w:p w14:paraId="298B17D5" w14:textId="4C471BC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quelo ch</w:t>
      </w:r>
      <w:r w:rsidR="00EF1C96" w:rsidRPr="00F641B0">
        <w:rPr>
          <w:rFonts w:ascii="Times" w:hAnsi="Times" w:cs="Times New Roman"/>
          <w:color w:val="000000" w:themeColor="text1"/>
          <w:lang w:val="en-US"/>
        </w:rPr>
        <w:t>'</w:t>
      </w:r>
      <w:r w:rsidRPr="00F641B0">
        <w:rPr>
          <w:rFonts w:ascii="Times" w:hAnsi="Times" w:cs="Times New Roman"/>
          <w:color w:val="000000" w:themeColor="text1"/>
          <w:lang w:val="en-US"/>
        </w:rPr>
        <w:t>e</w:t>
      </w:r>
      <w:r w:rsidR="001F49CB" w:rsidRPr="00F641B0">
        <w:rPr>
          <w:rFonts w:ascii="Times" w:hAnsi="Times" w:cs="Times New Roman"/>
          <w:color w:val="000000" w:themeColor="text1"/>
          <w:lang w:val="en-US"/>
        </w:rPr>
        <w:t>l penssà</w:t>
      </w:r>
      <w:r w:rsidR="00EF1C96" w:rsidRPr="00F641B0">
        <w:rPr>
          <w:rFonts w:ascii="Times" w:hAnsi="Times" w:cs="Times New Roman"/>
          <w:color w:val="000000" w:themeColor="text1"/>
          <w:lang w:val="en-US"/>
        </w:rPr>
        <w:t>, falì</w:t>
      </w:r>
      <w:r w:rsidRPr="00F641B0">
        <w:rPr>
          <w:rFonts w:ascii="Times" w:hAnsi="Times" w:cs="Times New Roman"/>
          <w:color w:val="000000" w:themeColor="text1"/>
          <w:lang w:val="en-US"/>
        </w:rPr>
        <w:t xml:space="preserve"> el penssier</w:t>
      </w:r>
      <w:r w:rsidR="00EF1C96" w:rsidRPr="00F641B0">
        <w:rPr>
          <w:rFonts w:ascii="Times" w:hAnsi="Times" w:cs="Times New Roman"/>
          <w:color w:val="000000" w:themeColor="text1"/>
          <w:lang w:val="en-US"/>
        </w:rPr>
        <w:t>,</w:t>
      </w:r>
    </w:p>
    <w:p w14:paraId="1D01A387" w14:textId="209DA992" w:rsidR="00794D26" w:rsidRPr="00F641B0" w:rsidRDefault="0024062A" w:rsidP="00794D2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plui l</w:t>
      </w:r>
      <w:r w:rsidR="00EF1C96" w:rsidRPr="00F641B0">
        <w:rPr>
          <w:rFonts w:ascii="Times" w:hAnsi="Times" w:cs="Times New Roman"/>
          <w:color w:val="000000" w:themeColor="text1"/>
          <w:lang w:val="en-US"/>
        </w:rPr>
        <w:t xml:space="preserve">'ama Carlo che </w:t>
      </w:r>
      <w:r w:rsidR="00AF1BC5" w:rsidRPr="00F641B0">
        <w:rPr>
          <w:rFonts w:ascii="Times" w:hAnsi="Times" w:cs="Times New Roman"/>
          <w:color w:val="000000" w:themeColor="text1"/>
          <w:lang w:val="en-US"/>
        </w:rPr>
        <w:t>no</w:t>
      </w:r>
      <w:r w:rsidR="00D6072E" w:rsidRPr="00F641B0">
        <w:rPr>
          <w:rFonts w:ascii="Times" w:hAnsi="Times" w:cs="Times New Roman"/>
          <w:color w:val="000000" w:themeColor="text1"/>
          <w:lang w:val="en-US"/>
        </w:rPr>
        <w:t>n f</w:t>
      </w:r>
      <w:r w:rsidR="00EF1C96" w:rsidRPr="00F641B0">
        <w:rPr>
          <w:rFonts w:ascii="Times" w:hAnsi="Times" w:cs="Times New Roman"/>
          <w:color w:val="000000" w:themeColor="text1"/>
          <w:lang w:val="en-US"/>
        </w:rPr>
        <w:t>fè</w:t>
      </w:r>
      <w:r w:rsidRPr="00F641B0">
        <w:rPr>
          <w:rFonts w:ascii="Times" w:hAnsi="Times" w:cs="Times New Roman"/>
          <w:color w:val="000000" w:themeColor="text1"/>
          <w:lang w:val="en-US"/>
        </w:rPr>
        <w:t xml:space="preserve"> da primier</w:t>
      </w:r>
      <w:r w:rsidR="00EF1C96" w:rsidRPr="00F641B0">
        <w:rPr>
          <w:rFonts w:ascii="Times" w:hAnsi="Times" w:cs="Times New Roman"/>
          <w:color w:val="000000" w:themeColor="text1"/>
          <w:lang w:val="en-US"/>
        </w:rPr>
        <w:t>.</w:t>
      </w:r>
    </w:p>
    <w:p w14:paraId="51CA5D2D" w14:textId="3A5C87B5" w:rsidR="00794D26" w:rsidRPr="00F641B0" w:rsidRDefault="00A653DD" w:rsidP="009225F0">
      <w:pPr>
        <w:pStyle w:val="BodyTextFirstIndent2"/>
        <w:rPr>
          <w:rFonts w:ascii="Times" w:hAnsi="Times"/>
          <w:lang w:val="en-US"/>
        </w:rPr>
      </w:pPr>
      <w:r w:rsidRPr="00F641B0">
        <w:rPr>
          <w:rFonts w:ascii="Times" w:hAnsi="Times"/>
          <w:lang w:val="en-US"/>
        </w:rPr>
        <w:t>[Laisse 43</w:t>
      </w:r>
      <w:r w:rsidR="0024062A" w:rsidRPr="00F641B0">
        <w:rPr>
          <w:rFonts w:ascii="Times" w:hAnsi="Times"/>
          <w:lang w:val="en-US"/>
        </w:rPr>
        <w:t>]</w:t>
      </w:r>
      <w:r w:rsidR="00510BD3" w:rsidRPr="00F641B0">
        <w:rPr>
          <w:rFonts w:ascii="Times" w:hAnsi="Times"/>
          <w:lang w:val="en-US"/>
        </w:rPr>
        <w:t xml:space="preserve"> </w:t>
      </w:r>
    </w:p>
    <w:p w14:paraId="498F258F" w14:textId="72AC29BE" w:rsidR="0024062A" w:rsidRPr="00F641B0" w:rsidRDefault="00EF1C9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Carllo Martelo fo a Paris torné,</w:t>
      </w:r>
    </w:p>
    <w:p w14:paraId="13A0C634" w14:textId="5B8B8AE2" w:rsidR="0024062A" w:rsidRPr="00F641B0" w:rsidRDefault="00EF1C9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e S</w:t>
      </w:r>
      <w:r w:rsidR="0024062A" w:rsidRPr="00F641B0">
        <w:rPr>
          <w:rFonts w:ascii="Times" w:hAnsi="Times" w:cs="Times New Roman"/>
          <w:color w:val="000000" w:themeColor="text1"/>
          <w:lang w:val="en-US"/>
        </w:rPr>
        <w:t>angui</w:t>
      </w:r>
      <w:r w:rsidR="0024062A" w:rsidRPr="00F641B0">
        <w:rPr>
          <w:rFonts w:ascii="Times" w:hAnsi="Times" w:cs="Times New Roman"/>
          <w:i/>
          <w:iCs/>
          <w:color w:val="000000" w:themeColor="text1"/>
          <w:lang w:val="en-US"/>
        </w:rPr>
        <w:t>n</w:t>
      </w:r>
      <w:r w:rsidR="0024062A" w:rsidRPr="00F641B0">
        <w:rPr>
          <w:rFonts w:ascii="Times" w:hAnsi="Times" w:cs="Times New Roman"/>
          <w:color w:val="000000" w:themeColor="text1"/>
          <w:lang w:val="en-US"/>
        </w:rPr>
        <w:t xml:space="preserve"> romasse i</w:t>
      </w:r>
      <w:r w:rsidR="002406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 xml:space="preserve">iena la </w:t>
      </w:r>
      <w:r w:rsidRPr="00F641B0">
        <w:rPr>
          <w:rFonts w:ascii="Times" w:hAnsi="Times" w:cs="Times New Roman"/>
          <w:color w:val="000000" w:themeColor="text1"/>
          <w:lang w:val="en-US"/>
        </w:rPr>
        <w:t>çité</w:t>
      </w:r>
      <w:r w:rsidR="00405BC9" w:rsidRPr="00F641B0">
        <w:rPr>
          <w:rFonts w:ascii="Times" w:hAnsi="Times" w:cs="Times New Roman"/>
          <w:color w:val="000000" w:themeColor="text1"/>
          <w:lang w:val="en-US"/>
        </w:rPr>
        <w:t>.</w:t>
      </w:r>
    </w:p>
    <w:p w14:paraId="19E077E8" w14:textId="5AD56CB1" w:rsidR="0024062A" w:rsidRPr="00F641B0" w:rsidRDefault="00EF1C9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conpagni era dav</w:t>
      </w:r>
      <w:r w:rsidR="0024062A" w:rsidRPr="00F641B0">
        <w:rPr>
          <w:rFonts w:ascii="Times" w:hAnsi="Times" w:cs="Times New Roman"/>
          <w:color w:val="000000" w:themeColor="text1"/>
          <w:lang w:val="en-US"/>
        </w:rPr>
        <w:t>anti</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or</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sson p</w:t>
      </w:r>
      <w:r w:rsidR="0024062A" w:rsidRPr="00F641B0">
        <w:rPr>
          <w:rFonts w:ascii="Times" w:hAnsi="Times" w:cs="Times New Roman"/>
          <w:i/>
          <w:iCs/>
          <w:color w:val="000000" w:themeColor="text1"/>
          <w:lang w:val="en-US"/>
        </w:rPr>
        <w:t>er</w:t>
      </w:r>
      <w:r w:rsidR="00905DBC" w:rsidRPr="00F641B0">
        <w:rPr>
          <w:rFonts w:ascii="Times" w:hAnsi="Times" w:cs="Times New Roman"/>
          <w:color w:val="000000" w:themeColor="text1"/>
          <w:lang w:val="en-US"/>
        </w:rPr>
        <w:t xml:space="preserve"> </w:t>
      </w:r>
      <w:r w:rsidR="00F641B0">
        <w:rPr>
          <w:rFonts w:ascii="Times" w:hAnsi="Times" w:cs="Times New Roman"/>
          <w:color w:val="000000" w:themeColor="text1"/>
          <w:lang w:val="en-US"/>
        </w:rPr>
        <w:t>p</w:t>
      </w:r>
      <w:r w:rsidRPr="00F641B0">
        <w:rPr>
          <w:rFonts w:ascii="Times" w:hAnsi="Times" w:cs="Times New Roman"/>
          <w:color w:val="000000" w:themeColor="text1"/>
          <w:lang w:val="en-US"/>
        </w:rPr>
        <w:t>lui assé</w:t>
      </w:r>
    </w:p>
    <w:p w14:paraId="5364CFE7" w14:textId="166EC65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00EF1C96" w:rsidRPr="00F641B0">
        <w:rPr>
          <w:rFonts w:ascii="Times" w:hAnsi="Times" w:cs="Times New Roman"/>
          <w:color w:val="000000" w:themeColor="text1"/>
          <w:lang w:val="en-US"/>
        </w:rPr>
        <w:t xml:space="preserve"> </w:t>
      </w:r>
      <w:r w:rsidR="008421A2">
        <w:rPr>
          <w:rFonts w:ascii="Times" w:hAnsi="Times" w:cs="Times New Roman"/>
          <w:color w:val="000000" w:themeColor="text1"/>
          <w:lang w:val="en-US"/>
        </w:rPr>
        <w:t>mei</w:t>
      </w:r>
      <w:r w:rsidR="00EF1C96" w:rsidRPr="00F641B0">
        <w:rPr>
          <w:rFonts w:ascii="Times" w:hAnsi="Times" w:cs="Times New Roman"/>
          <w:color w:val="000000" w:themeColor="text1"/>
          <w:lang w:val="en-US"/>
        </w:rPr>
        <w:t>o afermer soa amisté</w:t>
      </w:r>
      <w:r w:rsidR="00405BC9" w:rsidRPr="00F641B0">
        <w:rPr>
          <w:rFonts w:ascii="Times" w:hAnsi="Times" w:cs="Times New Roman"/>
          <w:color w:val="000000" w:themeColor="text1"/>
          <w:lang w:val="en-US"/>
        </w:rPr>
        <w:t>,</w:t>
      </w:r>
    </w:p>
    <w:p w14:paraId="5D88BBD7" w14:textId="3EAC587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087F72" w:rsidRPr="00F641B0">
        <w:rPr>
          <w:rFonts w:ascii="Times" w:hAnsi="Times" w:cs="Times New Roman"/>
          <w:color w:val="000000" w:themeColor="text1"/>
          <w:lang w:val="en-US"/>
        </w:rPr>
        <w:t>e soa gesta San</w:t>
      </w:r>
      <w:r w:rsidR="00087F72" w:rsidRPr="00F641B0">
        <w:rPr>
          <w:rFonts w:ascii="Times" w:hAnsi="Times" w:cs="Times New Roman"/>
          <w:i/>
          <w:color w:val="000000" w:themeColor="text1"/>
          <w:lang w:val="en-US"/>
        </w:rPr>
        <w:t>guin</w:t>
      </w:r>
      <w:r w:rsidR="00087F72" w:rsidRPr="00F641B0">
        <w:rPr>
          <w:rFonts w:ascii="Times" w:hAnsi="Times" w:cs="Times New Roman"/>
          <w:color w:val="000000" w:themeColor="text1"/>
          <w:lang w:val="en-US"/>
        </w:rPr>
        <w:t xml:space="preserve"> li à</w:t>
      </w:r>
      <w:r w:rsidR="001B1189">
        <w:rPr>
          <w:rFonts w:ascii="Times" w:hAnsi="Times" w:cs="Times New Roman"/>
          <w:color w:val="000000" w:themeColor="text1"/>
          <w:lang w:val="en-US"/>
        </w:rPr>
        <w:t xml:space="preserve"> mui</w:t>
      </w:r>
      <w:r w:rsidR="00EF1C96" w:rsidRPr="00F641B0">
        <w:rPr>
          <w:rFonts w:ascii="Times" w:hAnsi="Times" w:cs="Times New Roman"/>
          <w:color w:val="000000" w:themeColor="text1"/>
          <w:lang w:val="en-US"/>
        </w:rPr>
        <w:t>er doné</w:t>
      </w:r>
      <w:r w:rsidR="00405BC9" w:rsidRPr="00F641B0">
        <w:rPr>
          <w:rFonts w:ascii="Times" w:hAnsi="Times" w:cs="Times New Roman"/>
          <w:color w:val="000000" w:themeColor="text1"/>
          <w:lang w:val="en-US"/>
        </w:rPr>
        <w:t>,</w:t>
      </w:r>
    </w:p>
    <w:p w14:paraId="619B08A9" w14:textId="7BD9691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Plui </w:t>
      </w:r>
      <w:r w:rsidR="00EF1C96" w:rsidRPr="00F641B0">
        <w:rPr>
          <w:rFonts w:ascii="Times" w:hAnsi="Times" w:cs="Times New Roman"/>
          <w:color w:val="000000" w:themeColor="text1"/>
          <w:lang w:val="en-US"/>
        </w:rPr>
        <w:t>bela dona non i</w:t>
      </w:r>
      <w:r w:rsidR="0042519C">
        <w:rPr>
          <w:rFonts w:ascii="Times" w:hAnsi="Times" w:cs="Times New Roman"/>
          <w:color w:val="000000" w:themeColor="text1"/>
          <w:lang w:val="en-US"/>
        </w:rPr>
        <w:t xml:space="preserve"> </w:t>
      </w:r>
      <w:r w:rsidR="00EF1C96" w:rsidRPr="00F641B0">
        <w:rPr>
          <w:rFonts w:ascii="Times" w:hAnsi="Times" w:cs="Times New Roman"/>
          <w:color w:val="000000" w:themeColor="text1"/>
          <w:lang w:val="en-US"/>
        </w:rPr>
        <w:t>era in cristienté</w:t>
      </w:r>
      <w:r w:rsidR="00405BC9" w:rsidRPr="00F641B0">
        <w:rPr>
          <w:rFonts w:ascii="Times" w:hAnsi="Times" w:cs="Times New Roman"/>
          <w:color w:val="000000" w:themeColor="text1"/>
          <w:lang w:val="en-US"/>
        </w:rPr>
        <w:t>.</w:t>
      </w:r>
    </w:p>
    <w:p w14:paraId="13A82845" w14:textId="092B158E"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00EF1C96" w:rsidRPr="00F641B0">
        <w:rPr>
          <w:rFonts w:ascii="Times" w:hAnsi="Times" w:cs="Times New Roman"/>
          <w:color w:val="000000" w:themeColor="text1"/>
          <w:lang w:val="en-US"/>
        </w:rPr>
        <w:t xml:space="preserve"> quela dona e per belté</w:t>
      </w:r>
      <w:r w:rsidR="00405BC9" w:rsidRPr="00F641B0">
        <w:rPr>
          <w:rFonts w:ascii="Times" w:hAnsi="Times" w:cs="Times New Roman"/>
          <w:color w:val="000000" w:themeColor="text1"/>
          <w:lang w:val="en-US"/>
        </w:rPr>
        <w:t>,</w:t>
      </w:r>
    </w:p>
    <w:p w14:paraId="351D8F9F" w14:textId="54E6AB1F" w:rsidR="0024062A" w:rsidRPr="00F641B0" w:rsidRDefault="00EF1C9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Carlo M</w:t>
      </w:r>
      <w:r w:rsidR="0024062A" w:rsidRPr="00F641B0">
        <w:rPr>
          <w:rFonts w:ascii="Times" w:hAnsi="Times" w:cs="Times New Roman"/>
          <w:color w:val="000000" w:themeColor="text1"/>
          <w:lang w:val="en-US"/>
        </w:rPr>
        <w:t>artelo fo de lie i</w:t>
      </w:r>
      <w:r w:rsidR="002406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amoré</w:t>
      </w:r>
      <w:r w:rsidR="00405BC9" w:rsidRPr="00F641B0">
        <w:rPr>
          <w:rFonts w:ascii="Times" w:hAnsi="Times" w:cs="Times New Roman"/>
          <w:color w:val="000000" w:themeColor="text1"/>
          <w:lang w:val="en-US"/>
        </w:rPr>
        <w:t>,</w:t>
      </w:r>
    </w:p>
    <w:p w14:paraId="4A1B9536" w14:textId="2CC6869B" w:rsidR="0024062A" w:rsidRPr="00F641B0" w:rsidRDefault="00F641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 ché</w:t>
      </w:r>
      <w:r w:rsidR="00EF1C96" w:rsidRPr="00F641B0">
        <w:rPr>
          <w:rFonts w:ascii="Times" w:hAnsi="Times" w:cs="Times New Roman"/>
          <w:color w:val="000000" w:themeColor="text1"/>
          <w:lang w:val="en-US"/>
        </w:rPr>
        <w:t xml:space="preserve"> C</w:t>
      </w:r>
      <w:r w:rsidR="0024062A" w:rsidRPr="00F641B0">
        <w:rPr>
          <w:rFonts w:ascii="Times" w:hAnsi="Times" w:cs="Times New Roman"/>
          <w:color w:val="000000" w:themeColor="text1"/>
          <w:lang w:val="en-US"/>
        </w:rPr>
        <w:t>harlo</w:t>
      </w:r>
      <w:r w:rsidR="000D2C9B" w:rsidRPr="00F641B0">
        <w:rPr>
          <w:rFonts w:ascii="Times" w:hAnsi="Times" w:cs="Times New Roman"/>
          <w:color w:val="000000" w:themeColor="text1"/>
          <w:lang w:val="en-US"/>
        </w:rPr>
        <w:t>,</w:t>
      </w:r>
      <w:r w:rsidR="000D2C9B" w:rsidRPr="00F641B0">
        <w:rPr>
          <w:rStyle w:val="FootnoteReference"/>
          <w:rFonts w:ascii="Times" w:hAnsi="Times" w:cs="Times New Roman"/>
          <w:color w:val="000000" w:themeColor="text1"/>
          <w:lang w:val="en-US"/>
        </w:rPr>
        <w:footnoteReference w:id="150"/>
      </w:r>
      <w:r w:rsidR="0024062A" w:rsidRPr="00F641B0">
        <w:rPr>
          <w:rFonts w:ascii="Times" w:hAnsi="Times" w:cs="Times New Roman"/>
          <w:color w:val="000000" w:themeColor="text1"/>
          <w:lang w:val="en-US"/>
        </w:rPr>
        <w:t xml:space="preserve"> l</w:t>
      </w:r>
      <w:r w:rsidR="00EF1C96" w:rsidRPr="00F641B0">
        <w:rPr>
          <w:rFonts w:ascii="Times" w:hAnsi="Times" w:cs="Times New Roman"/>
          <w:color w:val="000000" w:themeColor="text1"/>
          <w:lang w:val="en-US"/>
        </w:rPr>
        <w:t>'</w:t>
      </w:r>
      <w:r w:rsidR="000D2C9B" w:rsidRPr="00F641B0">
        <w:rPr>
          <w:rFonts w:ascii="Times" w:hAnsi="Times" w:cs="Times New Roman"/>
          <w:color w:val="000000" w:themeColor="text1"/>
          <w:lang w:val="en-US"/>
        </w:rPr>
        <w:t>inperador a</w:t>
      </w:r>
      <w:r w:rsidR="0024062A" w:rsidRPr="00F641B0">
        <w:rPr>
          <w:rFonts w:ascii="Times" w:hAnsi="Times" w:cs="Times New Roman"/>
          <w:color w:val="000000" w:themeColor="text1"/>
          <w:lang w:val="en-US"/>
        </w:rPr>
        <w:t>pressi</w:t>
      </w:r>
      <w:r w:rsidR="00087F72" w:rsidRPr="00F641B0">
        <w:rPr>
          <w:rFonts w:ascii="Times" w:hAnsi="Times" w:cs="Times New Roman"/>
          <w:color w:val="000000" w:themeColor="text1"/>
          <w:lang w:val="en-US"/>
        </w:rPr>
        <w:t>é</w:t>
      </w:r>
      <w:r w:rsidR="000D2C9B" w:rsidRPr="00F641B0">
        <w:rPr>
          <w:rFonts w:ascii="Times" w:hAnsi="Times" w:cs="Times New Roman"/>
          <w:color w:val="000000" w:themeColor="text1"/>
          <w:lang w:val="en-US"/>
        </w:rPr>
        <w:t>,</w:t>
      </w:r>
    </w:p>
    <w:p w14:paraId="1F381947" w14:textId="3599B8E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w:t>
      </w:r>
      <w:r w:rsidR="00EF1C96" w:rsidRPr="00F641B0">
        <w:rPr>
          <w:rFonts w:ascii="Times" w:hAnsi="Times" w:cs="Times New Roman"/>
          <w:color w:val="000000" w:themeColor="text1"/>
          <w:lang w:val="en-US"/>
        </w:rPr>
        <w:t>v</w:t>
      </w:r>
      <w:r w:rsidRPr="00F641B0">
        <w:rPr>
          <w:rFonts w:ascii="Times" w:hAnsi="Times" w:cs="Times New Roman"/>
          <w:color w:val="000000" w:themeColor="text1"/>
          <w:lang w:val="en-US"/>
        </w:rPr>
        <w:t>er l</w:t>
      </w:r>
      <w:r w:rsidR="00087F72" w:rsidRPr="00F641B0">
        <w:rPr>
          <w:rFonts w:ascii="Times" w:hAnsi="Times" w:cs="Times New Roman"/>
          <w:color w:val="000000" w:themeColor="text1"/>
          <w:lang w:val="en-US"/>
        </w:rPr>
        <w:t>a dona a soa v</w:t>
      </w:r>
      <w:r w:rsidR="00EF1C96" w:rsidRPr="00F641B0">
        <w:rPr>
          <w:rFonts w:ascii="Times" w:hAnsi="Times" w:cs="Times New Roman"/>
          <w:color w:val="000000" w:themeColor="text1"/>
          <w:lang w:val="en-US"/>
        </w:rPr>
        <w:t>olenté</w:t>
      </w:r>
      <w:r w:rsidR="000D2C9B" w:rsidRPr="00F641B0">
        <w:rPr>
          <w:rFonts w:ascii="Times" w:hAnsi="Times" w:cs="Times New Roman"/>
          <w:color w:val="000000" w:themeColor="text1"/>
          <w:lang w:val="en-US"/>
        </w:rPr>
        <w:t>,</w:t>
      </w:r>
    </w:p>
    <w:p w14:paraId="462E7868" w14:textId="119365A4"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24062A" w:rsidRPr="00F641B0">
        <w:rPr>
          <w:rFonts w:ascii="Times" w:hAnsi="Times" w:cs="Times New Roman"/>
          <w:color w:val="000000" w:themeColor="text1"/>
          <w:lang w:val="en-US"/>
        </w:rPr>
        <w:t>com</w:t>
      </w:r>
      <w:r w:rsidR="00EF1C96" w:rsidRPr="00F641B0">
        <w:rPr>
          <w:rFonts w:ascii="Times" w:hAnsi="Times" w:cs="Times New Roman"/>
          <w:color w:val="000000" w:themeColor="text1"/>
          <w:lang w:val="en-US"/>
        </w:rPr>
        <w:t>o Sandin li aveva dito e conssié</w:t>
      </w:r>
      <w:r w:rsidR="000D2C9B" w:rsidRPr="00F641B0">
        <w:rPr>
          <w:rFonts w:ascii="Times" w:hAnsi="Times" w:cs="Times New Roman"/>
          <w:color w:val="000000" w:themeColor="text1"/>
          <w:lang w:val="en-US"/>
        </w:rPr>
        <w:t>,</w:t>
      </w:r>
    </w:p>
    <w:p w14:paraId="7FCE0FC9" w14:textId="1BAA38F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m</w:t>
      </w:r>
      <w:r w:rsidR="00087F72" w:rsidRPr="00F641B0">
        <w:rPr>
          <w:rFonts w:ascii="Times" w:hAnsi="Times" w:cs="Times New Roman"/>
          <w:color w:val="000000" w:themeColor="text1"/>
          <w:lang w:val="en-US"/>
        </w:rPr>
        <w:t>andà</w:t>
      </w:r>
      <w:r w:rsidR="00EF1C96" w:rsidRPr="00F641B0">
        <w:rPr>
          <w:rFonts w:ascii="Times" w:hAnsi="Times" w:cs="Times New Roman"/>
          <w:color w:val="000000" w:themeColor="text1"/>
          <w:lang w:val="en-US"/>
        </w:rPr>
        <w:t xml:space="preserve"> Ugo d'Avernia a gran falsité</w:t>
      </w:r>
    </w:p>
    <w:p w14:paraId="1F408257" w14:textId="5BF17E46"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w:t>
      </w:r>
      <w:r w:rsidR="00DB7DD8" w:rsidRPr="00F641B0">
        <w:rPr>
          <w:rFonts w:ascii="Times" w:hAnsi="Times" w:cs="Times New Roman"/>
          <w:color w:val="000000" w:themeColor="text1"/>
          <w:lang w:val="en-US"/>
        </w:rPr>
        <w:t>inferno o</w:t>
      </w:r>
      <w:r w:rsidR="00CB490D" w:rsidRPr="00F641B0">
        <w:rPr>
          <w:rFonts w:ascii="Times" w:hAnsi="Times" w:cs="Times New Roman"/>
          <w:color w:val="000000" w:themeColor="text1"/>
          <w:lang w:val="en-US"/>
        </w:rPr>
        <w:t>'</w:t>
      </w:r>
      <w:r w:rsidR="00DB7DD8" w:rsidRPr="00F641B0">
        <w:rPr>
          <w:rFonts w:ascii="Times" w:hAnsi="Times" w:cs="Times New Roman"/>
          <w:color w:val="000000" w:themeColor="text1"/>
          <w:lang w:val="en-US"/>
        </w:rPr>
        <w:t xml:space="preserve"> che abita</w:t>
      </w:r>
      <w:r w:rsidR="00EF1C96" w:rsidRPr="00F641B0">
        <w:rPr>
          <w:rFonts w:ascii="Times" w:hAnsi="Times" w:cs="Times New Roman"/>
          <w:color w:val="000000" w:themeColor="text1"/>
          <w:lang w:val="en-US"/>
        </w:rPr>
        <w:t xml:space="preserve"> li dané</w:t>
      </w:r>
      <w:r w:rsidRPr="00F641B0">
        <w:rPr>
          <w:rFonts w:ascii="Times" w:hAnsi="Times" w:cs="Times New Roman"/>
          <w:color w:val="000000" w:themeColor="text1"/>
          <w:lang w:val="en-US"/>
        </w:rPr>
        <w:t>,</w:t>
      </w:r>
    </w:p>
    <w:p w14:paraId="08D501E0" w14:textId="272BF4E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quer</w:t>
      </w:r>
      <w:r w:rsidR="00EF1C96" w:rsidRPr="00F641B0">
        <w:rPr>
          <w:rFonts w:ascii="Times" w:hAnsi="Times" w:cs="Times New Roman"/>
          <w:color w:val="000000" w:themeColor="text1"/>
          <w:lang w:val="en-US"/>
        </w:rPr>
        <w:t>ir trabuto che mai non fo penssé</w:t>
      </w:r>
      <w:r w:rsidR="000D2C9B" w:rsidRPr="00F641B0">
        <w:rPr>
          <w:rFonts w:ascii="Times" w:hAnsi="Times" w:cs="Times New Roman"/>
          <w:color w:val="000000" w:themeColor="text1"/>
          <w:lang w:val="en-US"/>
        </w:rPr>
        <w:t>,</w:t>
      </w:r>
    </w:p>
    <w:p w14:paraId="6EB59FAD" w14:textId="13A3FFF1"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el durà</w:t>
      </w:r>
      <w:r w:rsidR="00EF1C96" w:rsidRPr="00F641B0">
        <w:rPr>
          <w:rFonts w:ascii="Times" w:hAnsi="Times" w:cs="Times New Roman"/>
          <w:color w:val="000000" w:themeColor="text1"/>
          <w:lang w:val="en-US"/>
        </w:rPr>
        <w:t xml:space="preserve"> tante pene e ferté</w:t>
      </w:r>
    </w:p>
    <w:p w14:paraId="48BB9D9E" w14:textId="7CF549C5"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mai algun</w:t>
      </w:r>
      <w:r w:rsidR="00EF1C96" w:rsidRPr="00F641B0">
        <w:rPr>
          <w:rFonts w:ascii="Times" w:hAnsi="Times" w:cs="Times New Roman"/>
          <w:color w:val="000000" w:themeColor="text1"/>
          <w:lang w:val="en-US"/>
        </w:rPr>
        <w:t xml:space="preserve"> homo in soa vivité</w:t>
      </w:r>
    </w:p>
    <w:p w14:paraId="609A9448" w14:textId="188499E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 </w:t>
      </w:r>
      <w:r w:rsidR="00DB7DD8" w:rsidRPr="00F641B0">
        <w:rPr>
          <w:rFonts w:ascii="Times" w:hAnsi="Times" w:cs="Times New Roman"/>
          <w:color w:val="000000" w:themeColor="text1"/>
          <w:lang w:val="en-US"/>
        </w:rPr>
        <w:t>durò d'a</w:t>
      </w:r>
      <w:r w:rsidRPr="00F641B0">
        <w:rPr>
          <w:rFonts w:ascii="Times" w:hAnsi="Times" w:cs="Times New Roman"/>
          <w:color w:val="000000" w:themeColor="text1"/>
          <w:lang w:val="en-US"/>
        </w:rPr>
        <w:t>fano pur l</w:t>
      </w:r>
      <w:r w:rsidR="00EF1C96" w:rsidRPr="00F641B0">
        <w:rPr>
          <w:rFonts w:ascii="Times" w:hAnsi="Times" w:cs="Times New Roman"/>
          <w:color w:val="000000" w:themeColor="text1"/>
          <w:lang w:val="en-US"/>
        </w:rPr>
        <w:t>a</w:t>
      </w:r>
      <w:r w:rsidR="00405BC9" w:rsidRPr="00F641B0">
        <w:rPr>
          <w:rFonts w:ascii="Times" w:hAnsi="Times" w:cs="Times New Roman"/>
          <w:color w:val="000000" w:themeColor="text1"/>
          <w:lang w:val="en-US"/>
        </w:rPr>
        <w:t xml:space="preserve"> </w:t>
      </w:r>
      <w:r w:rsidR="00EF1C96" w:rsidRPr="00F641B0">
        <w:rPr>
          <w:rFonts w:ascii="Times" w:hAnsi="Times" w:cs="Times New Roman"/>
          <w:color w:val="000000" w:themeColor="text1"/>
          <w:lang w:val="en-US"/>
        </w:rPr>
        <w:t>mité</w:t>
      </w:r>
      <w:r w:rsidR="00405BC9" w:rsidRPr="00F641B0">
        <w:rPr>
          <w:rFonts w:ascii="Times" w:hAnsi="Times" w:cs="Times New Roman"/>
          <w:color w:val="000000" w:themeColor="text1"/>
          <w:lang w:val="en-US"/>
        </w:rPr>
        <w:t>.</w:t>
      </w:r>
    </w:p>
    <w:p w14:paraId="729A096C" w14:textId="47254A45" w:rsidR="0024062A" w:rsidRPr="00F641B0" w:rsidRDefault="00EF1C9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Plui de seti ani conpli e passé</w:t>
      </w:r>
      <w:r w:rsidR="00405BC9" w:rsidRPr="00F641B0">
        <w:rPr>
          <w:rFonts w:ascii="Times" w:hAnsi="Times" w:cs="Times New Roman"/>
          <w:color w:val="000000" w:themeColor="text1"/>
          <w:lang w:val="en-US"/>
        </w:rPr>
        <w:t>,</w:t>
      </w:r>
    </w:p>
    <w:p w14:paraId="322E368B" w14:textId="101EF353"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32</w:t>
      </w:r>
      <w:r w:rsidRPr="00F641B0">
        <w:rPr>
          <w:rFonts w:ascii="Times" w:hAnsi="Times" w:cs="Times New Roman"/>
          <w:bCs/>
          <w:color w:val="000000" w:themeColor="text1"/>
          <w:lang w:val="en-US"/>
        </w:rPr>
        <w:t xml:space="preserve">R) </w:t>
      </w:r>
      <w:r w:rsidR="0024062A" w:rsidRPr="00F641B0">
        <w:rPr>
          <w:rFonts w:ascii="Times" w:hAnsi="Times" w:cs="Times New Roman"/>
          <w:color w:val="000000" w:themeColor="text1"/>
          <w:lang w:val="en-US"/>
        </w:rPr>
        <w:t>E chi</w:t>
      </w:r>
      <w:r w:rsidR="00EF1C96" w:rsidRPr="00F641B0">
        <w:rPr>
          <w:rFonts w:ascii="Times" w:hAnsi="Times" w:cs="Times New Roman"/>
          <w:color w:val="000000" w:themeColor="text1"/>
          <w:lang w:val="en-US"/>
        </w:rPr>
        <w:t xml:space="preserve"> de lui avesse contata tuta la verité</w:t>
      </w:r>
    </w:p>
    <w:p w14:paraId="31EF4F42" w14:textId="1049FEC9" w:rsidR="0024062A" w:rsidRPr="00F641B0" w:rsidRDefault="00EF1C9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Tegnudo serav</w:t>
      </w:r>
      <w:r w:rsidR="0024062A" w:rsidRPr="00F641B0">
        <w:rPr>
          <w:rFonts w:ascii="Times" w:hAnsi="Times" w:cs="Times New Roman"/>
          <w:color w:val="000000" w:themeColor="text1"/>
          <w:lang w:val="en-US"/>
        </w:rPr>
        <w:t>e p</w:t>
      </w:r>
      <w:r w:rsidR="0024062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gran boxié</w:t>
      </w:r>
      <w:r w:rsidR="000D2C9B" w:rsidRPr="00F641B0">
        <w:rPr>
          <w:rFonts w:ascii="Times" w:hAnsi="Times" w:cs="Times New Roman"/>
          <w:color w:val="000000" w:themeColor="text1"/>
          <w:lang w:val="en-US"/>
        </w:rPr>
        <w:t>.</w:t>
      </w:r>
    </w:p>
    <w:p w14:paraId="44C06BDF" w14:textId="7C9F07F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la</w:t>
      </w:r>
      <w:r w:rsidR="00A72E02" w:rsidRPr="00F641B0">
        <w:rPr>
          <w:rFonts w:ascii="Times" w:hAnsi="Times" w:cs="Times New Roman"/>
          <w:color w:val="000000" w:themeColor="text1"/>
          <w:lang w:val="en-US"/>
        </w:rPr>
        <w:t>sseremo de Ugo che ben è</w:t>
      </w:r>
      <w:r w:rsidR="00EF1C96" w:rsidRPr="00F641B0">
        <w:rPr>
          <w:rFonts w:ascii="Times" w:hAnsi="Times" w:cs="Times New Roman"/>
          <w:color w:val="000000" w:themeColor="text1"/>
          <w:lang w:val="en-US"/>
        </w:rPr>
        <w:t xml:space="preserve"> alturié</w:t>
      </w:r>
      <w:r w:rsidR="00405BC9" w:rsidRPr="00F641B0">
        <w:rPr>
          <w:rFonts w:ascii="Times" w:hAnsi="Times" w:cs="Times New Roman"/>
          <w:color w:val="000000" w:themeColor="text1"/>
          <w:lang w:val="en-US"/>
        </w:rPr>
        <w:t>,</w:t>
      </w:r>
    </w:p>
    <w:p w14:paraId="24F71C23" w14:textId="02A6514B" w:rsidR="0024062A" w:rsidRPr="00F641B0" w:rsidRDefault="00A72E0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marçé</w:t>
      </w:r>
      <w:r w:rsidR="0024062A" w:rsidRPr="00F641B0">
        <w:rPr>
          <w:rFonts w:ascii="Times" w:hAnsi="Times" w:cs="Times New Roman"/>
          <w:color w:val="000000" w:themeColor="text1"/>
          <w:lang w:val="en-US"/>
        </w:rPr>
        <w:t xml:space="preserve"> de </w:t>
      </w:r>
      <w:r w:rsidR="00390A6F" w:rsidRPr="00F641B0">
        <w:rPr>
          <w:rFonts w:ascii="Times" w:hAnsi="Times" w:cs="Times New Roman"/>
          <w:color w:val="000000" w:themeColor="text1"/>
          <w:lang w:val="en-US"/>
        </w:rPr>
        <w:t>Dio</w:t>
      </w:r>
      <w:r w:rsidR="00EF1C96" w:rsidRPr="00F641B0">
        <w:rPr>
          <w:rFonts w:ascii="Times" w:hAnsi="Times" w:cs="Times New Roman"/>
          <w:color w:val="000000" w:themeColor="text1"/>
          <w:lang w:val="en-US"/>
        </w:rPr>
        <w:t xml:space="preserve"> e del</w:t>
      </w:r>
      <w:r w:rsidR="00D6072E" w:rsidRPr="00F641B0">
        <w:rPr>
          <w:rFonts w:ascii="Times" w:hAnsi="Times" w:cs="Times New Roman"/>
          <w:color w:val="000000" w:themeColor="text1"/>
          <w:lang w:val="en-US"/>
        </w:rPr>
        <w:t>l s</w:t>
      </w:r>
      <w:r w:rsidR="00F641B0">
        <w:rPr>
          <w:rFonts w:ascii="Times" w:hAnsi="Times" w:cs="Times New Roman"/>
          <w:color w:val="000000" w:themeColor="text1"/>
          <w:lang w:val="en-US"/>
        </w:rPr>
        <w:t>s</w:t>
      </w:r>
      <w:r w:rsidR="00EF1C96" w:rsidRPr="00F641B0">
        <w:rPr>
          <w:rFonts w:ascii="Times" w:hAnsi="Times" w:cs="Times New Roman"/>
          <w:color w:val="000000" w:themeColor="text1"/>
          <w:lang w:val="en-US"/>
        </w:rPr>
        <w:t>a</w:t>
      </w:r>
      <w:r w:rsidRPr="00F641B0">
        <w:rPr>
          <w:rFonts w:ascii="Times" w:hAnsi="Times" w:cs="Times New Roman"/>
          <w:i/>
          <w:color w:val="000000" w:themeColor="text1"/>
          <w:lang w:val="en-US"/>
        </w:rPr>
        <w:t>n</w:t>
      </w:r>
      <w:r w:rsidR="00EF1C96" w:rsidRPr="00F641B0">
        <w:rPr>
          <w:rFonts w:ascii="Times" w:hAnsi="Times" w:cs="Times New Roman"/>
          <w:color w:val="000000" w:themeColor="text1"/>
          <w:lang w:val="en-US"/>
        </w:rPr>
        <w:t>ta</w:t>
      </w:r>
      <w:r w:rsidR="003A085B" w:rsidRPr="00F641B0">
        <w:rPr>
          <w:rFonts w:ascii="Times" w:hAnsi="Times" w:cs="Times New Roman"/>
          <w:color w:val="000000" w:themeColor="text1"/>
          <w:lang w:val="en-US"/>
        </w:rPr>
        <w:t xml:space="preserve"> H</w:t>
      </w:r>
      <w:r w:rsidRPr="00F641B0">
        <w:rPr>
          <w:rFonts w:ascii="Times" w:hAnsi="Times" w:cs="Times New Roman"/>
          <w:color w:val="000000" w:themeColor="text1"/>
          <w:lang w:val="en-US"/>
        </w:rPr>
        <w:t>ono</w:t>
      </w:r>
      <w:r w:rsidR="00EF1C96" w:rsidRPr="00F641B0">
        <w:rPr>
          <w:rFonts w:ascii="Times" w:hAnsi="Times" w:cs="Times New Roman"/>
          <w:color w:val="000000" w:themeColor="text1"/>
          <w:lang w:val="en-US"/>
        </w:rPr>
        <w:t>ré</w:t>
      </w:r>
      <w:r w:rsidRPr="00F641B0">
        <w:rPr>
          <w:rStyle w:val="FootnoteReference"/>
          <w:rFonts w:ascii="Times" w:hAnsi="Times" w:cs="Times New Roman"/>
          <w:color w:val="000000" w:themeColor="text1"/>
          <w:lang w:val="en-US"/>
        </w:rPr>
        <w:footnoteReference w:id="151"/>
      </w:r>
    </w:p>
    <w:p w14:paraId="36FF2130" w14:textId="712B5C9B" w:rsidR="0024062A" w:rsidRPr="00F641B0" w:rsidRDefault="00EF1C9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lo guida preso</w:t>
      </w:r>
      <w:r w:rsidR="00A72E0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 gran bonté</w:t>
      </w:r>
    </w:p>
    <w:p w14:paraId="74A90A4C" w14:textId="01C011AE" w:rsidR="0024062A" w:rsidRPr="00F641B0" w:rsidRDefault="00A72E0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che l'ave a</w:t>
      </w:r>
      <w:r w:rsidR="00EF1C96" w:rsidRPr="00F641B0">
        <w:rPr>
          <w:rFonts w:ascii="Times" w:hAnsi="Times" w:cs="Times New Roman"/>
          <w:color w:val="000000" w:themeColor="text1"/>
          <w:lang w:val="en-US"/>
        </w:rPr>
        <w:t>cunpagné</w:t>
      </w:r>
      <w:r w:rsidR="000D2C9B" w:rsidRPr="00F641B0">
        <w:rPr>
          <w:rFonts w:ascii="Times" w:hAnsi="Times" w:cs="Times New Roman"/>
          <w:color w:val="000000" w:themeColor="text1"/>
          <w:lang w:val="en-US"/>
        </w:rPr>
        <w:t>.</w:t>
      </w:r>
    </w:p>
    <w:p w14:paraId="13FCF9FA" w14:textId="4AAC218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A72E02" w:rsidRPr="00F641B0">
        <w:rPr>
          <w:rFonts w:ascii="Times" w:hAnsi="Times" w:cs="Times New Roman"/>
          <w:color w:val="000000" w:themeColor="text1"/>
          <w:lang w:val="en-US"/>
        </w:rPr>
        <w:t>e Carllo Martello v</w:t>
      </w:r>
      <w:r w:rsidR="0042519C">
        <w:rPr>
          <w:rFonts w:ascii="Times" w:hAnsi="Times" w:cs="Times New Roman"/>
          <w:color w:val="000000" w:themeColor="text1"/>
          <w:lang w:val="en-US"/>
        </w:rPr>
        <w:t xml:space="preserve">e </w:t>
      </w:r>
      <w:r w:rsidR="00180088">
        <w:rPr>
          <w:rFonts w:ascii="Times" w:hAnsi="Times" w:cs="Times New Roman"/>
          <w:color w:val="000000" w:themeColor="text1"/>
          <w:lang w:val="en-US"/>
        </w:rPr>
        <w:t>ss</w:t>
      </w:r>
      <w:r w:rsidR="00A72E02" w:rsidRPr="00F641B0">
        <w:rPr>
          <w:rFonts w:ascii="Times" w:hAnsi="Times" w:cs="Times New Roman"/>
          <w:color w:val="000000" w:themeColor="text1"/>
          <w:lang w:val="en-US"/>
        </w:rPr>
        <w:t>erà</w:t>
      </w:r>
      <w:r w:rsidR="00EF1C96" w:rsidRPr="00F641B0">
        <w:rPr>
          <w:rFonts w:ascii="Times" w:hAnsi="Times" w:cs="Times New Roman"/>
          <w:color w:val="000000" w:themeColor="text1"/>
          <w:lang w:val="en-US"/>
        </w:rPr>
        <w:t xml:space="preserve"> conté</w:t>
      </w:r>
      <w:r w:rsidR="00F641B0">
        <w:rPr>
          <w:rFonts w:ascii="Times" w:hAnsi="Times" w:cs="Times New Roman"/>
          <w:color w:val="000000" w:themeColor="text1"/>
          <w:lang w:val="en-US"/>
        </w:rPr>
        <w:t>,</w:t>
      </w:r>
    </w:p>
    <w:p w14:paraId="2B863255" w14:textId="7C0172D5" w:rsidR="0024062A" w:rsidRPr="00F641B0" w:rsidRDefault="0024062A"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Chomo el </w:t>
      </w:r>
      <w:r w:rsidR="00EF1C96" w:rsidRPr="00F641B0">
        <w:rPr>
          <w:rFonts w:ascii="Times" w:hAnsi="Times" w:cs="Times New Roman"/>
          <w:color w:val="000000" w:themeColor="text1"/>
          <w:lang w:val="en-US"/>
        </w:rPr>
        <w:t>tene gran corte a Paris soa çité</w:t>
      </w:r>
      <w:r w:rsidR="00405BC9" w:rsidRPr="00F641B0">
        <w:rPr>
          <w:rFonts w:ascii="Times" w:hAnsi="Times" w:cs="Times New Roman"/>
          <w:color w:val="000000" w:themeColor="text1"/>
          <w:lang w:val="en-US"/>
        </w:rPr>
        <w:t>.</w:t>
      </w:r>
    </w:p>
    <w:p w14:paraId="2086BC9C" w14:textId="42E1AD8A" w:rsidR="00ED68DD" w:rsidRPr="00F641B0" w:rsidRDefault="00A653DD" w:rsidP="009225F0">
      <w:pPr>
        <w:pStyle w:val="BodyTextFirstIndent2"/>
        <w:rPr>
          <w:rFonts w:ascii="Times" w:hAnsi="Times"/>
          <w:lang w:val="en-US"/>
        </w:rPr>
      </w:pPr>
      <w:r w:rsidRPr="00F641B0">
        <w:rPr>
          <w:rFonts w:ascii="Times" w:hAnsi="Times"/>
          <w:lang w:val="en-US"/>
        </w:rPr>
        <w:t>[Laisse 44</w:t>
      </w:r>
      <w:r w:rsidR="00ED68DD" w:rsidRPr="00F641B0">
        <w:rPr>
          <w:rFonts w:ascii="Times" w:hAnsi="Times"/>
          <w:lang w:val="en-US"/>
        </w:rPr>
        <w:t>]</w:t>
      </w:r>
    </w:p>
    <w:p w14:paraId="4D442169" w14:textId="2816221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w:t>
      </w:r>
      <w:r w:rsidR="00BD034D" w:rsidRPr="00F641B0">
        <w:rPr>
          <w:rFonts w:ascii="Times" w:hAnsi="Times" w:cs="Times New Roman"/>
          <w:color w:val="000000" w:themeColor="text1"/>
          <w:lang w:val="en-US"/>
        </w:rPr>
        <w:t>'</w:t>
      </w:r>
      <w:r w:rsidR="00405BC9" w:rsidRPr="00F641B0">
        <w:rPr>
          <w:rFonts w:ascii="Times" w:hAnsi="Times" w:cs="Times New Roman"/>
          <w:color w:val="000000" w:themeColor="text1"/>
          <w:lang w:val="en-US"/>
        </w:rPr>
        <w:t xml:space="preserve"> fo de maço che le ruoxe è</w:t>
      </w:r>
      <w:r w:rsidRPr="00F641B0">
        <w:rPr>
          <w:rFonts w:ascii="Times" w:hAnsi="Times" w:cs="Times New Roman"/>
          <w:color w:val="000000" w:themeColor="text1"/>
          <w:lang w:val="en-US"/>
        </w:rPr>
        <w:t xml:space="preserve"> florie</w:t>
      </w:r>
      <w:r w:rsidR="00ED68DD" w:rsidRPr="00F641B0">
        <w:rPr>
          <w:rFonts w:ascii="Times" w:hAnsi="Times" w:cs="Times New Roman"/>
          <w:color w:val="000000" w:themeColor="text1"/>
          <w:lang w:val="en-US"/>
        </w:rPr>
        <w:t>,</w:t>
      </w:r>
    </w:p>
    <w:p w14:paraId="49C2A2B8" w14:textId="60CC636F"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F641B0">
        <w:rPr>
          <w:rFonts w:ascii="Times" w:hAnsi="Times" w:cs="Times New Roman"/>
          <w:color w:val="000000" w:themeColor="text1"/>
          <w:lang w:val="en-US"/>
        </w:rPr>
        <w:t>i ruxignoli si cantà</w:t>
      </w:r>
      <w:r w:rsidR="0024062A" w:rsidRPr="00F641B0">
        <w:rPr>
          <w:rFonts w:ascii="Times" w:hAnsi="Times" w:cs="Times New Roman"/>
          <w:color w:val="000000" w:themeColor="text1"/>
          <w:lang w:val="en-US"/>
        </w:rPr>
        <w:t xml:space="preserve"> e li oriol si crie</w:t>
      </w:r>
      <w:r w:rsidRPr="00F641B0">
        <w:rPr>
          <w:rFonts w:ascii="Times" w:hAnsi="Times" w:cs="Times New Roman"/>
          <w:color w:val="000000" w:themeColor="text1"/>
          <w:lang w:val="en-US"/>
        </w:rPr>
        <w:t>,</w:t>
      </w:r>
    </w:p>
    <w:p w14:paraId="4AE9440F" w14:textId="233CB04D"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ED68DD" w:rsidRPr="00F641B0">
        <w:rPr>
          <w:rFonts w:ascii="Times" w:hAnsi="Times" w:cs="Times New Roman"/>
          <w:color w:val="000000" w:themeColor="text1"/>
          <w:lang w:val="en-US"/>
        </w:rPr>
        <w:t>i chav</w:t>
      </w:r>
      <w:r w:rsidR="00F641B0">
        <w:rPr>
          <w:rFonts w:ascii="Times" w:hAnsi="Times" w:cs="Times New Roman"/>
          <w:color w:val="000000" w:themeColor="text1"/>
          <w:lang w:val="en-US"/>
        </w:rPr>
        <w:t>alier bagordà</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ED68DD" w:rsidRPr="00F641B0">
        <w:rPr>
          <w:rFonts w:ascii="Times" w:hAnsi="Times" w:cs="Times New Roman"/>
          <w:color w:val="000000" w:themeColor="text1"/>
          <w:lang w:val="en-US"/>
        </w:rPr>
        <w:t xml:space="preserve"> le pre</w:t>
      </w:r>
      <w:r w:rsidR="0024062A" w:rsidRPr="00F641B0">
        <w:rPr>
          <w:rFonts w:ascii="Times" w:hAnsi="Times" w:cs="Times New Roman"/>
          <w:color w:val="000000" w:themeColor="text1"/>
          <w:lang w:val="en-US"/>
        </w:rPr>
        <w:t>darie</w:t>
      </w:r>
      <w:r w:rsidR="00ED68DD" w:rsidRPr="00F641B0">
        <w:rPr>
          <w:rFonts w:ascii="Times" w:hAnsi="Times" w:cs="Times New Roman"/>
          <w:color w:val="000000" w:themeColor="text1"/>
          <w:lang w:val="en-US"/>
        </w:rPr>
        <w:t>.</w:t>
      </w:r>
    </w:p>
    <w:p w14:paraId="71E4DDC5" w14:textId="7C326E6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Le done se adorna </w:t>
      </w:r>
      <w:r w:rsidR="00180088">
        <w:rPr>
          <w:rFonts w:ascii="Times" w:hAnsi="Times" w:cs="Times New Roman"/>
          <w:color w:val="000000" w:themeColor="text1"/>
          <w:lang w:val="en-US"/>
        </w:rPr>
        <w:t>e·ss</w:t>
      </w:r>
      <w:r w:rsidRPr="00F641B0">
        <w:rPr>
          <w:rFonts w:ascii="Times" w:hAnsi="Times" w:cs="Times New Roman"/>
          <w:color w:val="000000" w:themeColor="text1"/>
          <w:lang w:val="en-US"/>
        </w:rPr>
        <w:t>e fano polie</w:t>
      </w:r>
      <w:r w:rsidR="00405BC9" w:rsidRPr="00F641B0">
        <w:rPr>
          <w:rFonts w:ascii="Times" w:hAnsi="Times" w:cs="Times New Roman"/>
          <w:color w:val="000000" w:themeColor="text1"/>
          <w:lang w:val="en-US"/>
        </w:rPr>
        <w:t>,</w:t>
      </w:r>
    </w:p>
    <w:p w14:paraId="741CC51A" w14:textId="29257589" w:rsidR="0024062A" w:rsidRPr="00F641B0" w:rsidRDefault="00CB33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v</w:t>
      </w:r>
      <w:r w:rsidR="0024062A" w:rsidRPr="00F641B0">
        <w:rPr>
          <w:rFonts w:ascii="Times" w:hAnsi="Times" w:cs="Times New Roman"/>
          <w:color w:val="000000" w:themeColor="text1"/>
          <w:lang w:val="en-US"/>
        </w:rPr>
        <w:t>issi blanchi e tute colorie</w:t>
      </w:r>
    </w:p>
    <w:p w14:paraId="0EC25E13" w14:textId="3C8A2505" w:rsidR="0024062A" w:rsidRPr="00F641B0" w:rsidRDefault="00CB33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24062A" w:rsidRPr="00F641B0">
        <w:rPr>
          <w:rFonts w:ascii="Times" w:hAnsi="Times" w:cs="Times New Roman"/>
          <w:color w:val="000000" w:themeColor="text1"/>
          <w:lang w:val="en-US"/>
        </w:rPr>
        <w:t>ersso so intendançe prendeno druerie</w:t>
      </w:r>
      <w:r w:rsidR="00405BC9" w:rsidRPr="00F641B0">
        <w:rPr>
          <w:rFonts w:ascii="Times" w:hAnsi="Times" w:cs="Times New Roman"/>
          <w:color w:val="000000" w:themeColor="text1"/>
          <w:lang w:val="en-US"/>
        </w:rPr>
        <w:t>,</w:t>
      </w:r>
    </w:p>
    <w:p w14:paraId="519FBA78" w14:textId="4072FD94" w:rsidR="0024062A" w:rsidRPr="00F641B0" w:rsidRDefault="00CB33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Balava e dançav</w:t>
      </w:r>
      <w:r w:rsidR="0024062A" w:rsidRPr="00F641B0">
        <w:rPr>
          <w:rFonts w:ascii="Times" w:hAnsi="Times" w:cs="Times New Roman"/>
          <w:color w:val="000000" w:themeColor="text1"/>
          <w:lang w:val="en-US"/>
        </w:rPr>
        <w:t>a de</w:t>
      </w:r>
      <w:r w:rsidR="0001058F"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lor una partie</w:t>
      </w:r>
      <w:r w:rsidR="000D2C9B" w:rsidRPr="00F641B0">
        <w:rPr>
          <w:rFonts w:ascii="Times" w:hAnsi="Times" w:cs="Times New Roman"/>
          <w:color w:val="000000" w:themeColor="text1"/>
          <w:lang w:val="en-US"/>
        </w:rPr>
        <w:t>.</w:t>
      </w:r>
    </w:p>
    <w:p w14:paraId="77C176F1" w14:textId="1ABB1513" w:rsidR="0024062A" w:rsidRPr="00690B63" w:rsidRDefault="00CB33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690B63">
        <w:rPr>
          <w:rFonts w:ascii="Times" w:hAnsi="Times" w:cs="Times New Roman"/>
          <w:color w:val="000000" w:themeColor="text1"/>
          <w:lang w:val="en-US"/>
        </w:rPr>
        <w:t>Charlo fo a P</w:t>
      </w:r>
      <w:r w:rsidR="0024062A" w:rsidRPr="00690B63">
        <w:rPr>
          <w:rFonts w:ascii="Times" w:hAnsi="Times" w:cs="Times New Roman"/>
          <w:color w:val="000000" w:themeColor="text1"/>
          <w:lang w:val="en-US"/>
        </w:rPr>
        <w:t>aris</w:t>
      </w:r>
      <w:r w:rsidR="0001058F" w:rsidRPr="00690B63">
        <w:rPr>
          <w:rFonts w:ascii="Times" w:hAnsi="Times" w:cs="Times New Roman"/>
          <w:color w:val="000000" w:themeColor="text1"/>
          <w:lang w:val="en-US"/>
        </w:rPr>
        <w:t>,</w:t>
      </w:r>
      <w:r w:rsidR="0024062A" w:rsidRPr="00690B63">
        <w:rPr>
          <w:rFonts w:ascii="Times" w:hAnsi="Times" w:cs="Times New Roman"/>
          <w:color w:val="000000" w:themeColor="text1"/>
          <w:lang w:val="en-US"/>
        </w:rPr>
        <w:t xml:space="preserve"> so citade antie</w:t>
      </w:r>
      <w:r w:rsidR="00405BC9" w:rsidRPr="00690B63">
        <w:rPr>
          <w:rFonts w:ascii="Times" w:hAnsi="Times" w:cs="Times New Roman"/>
          <w:color w:val="000000" w:themeColor="text1"/>
          <w:lang w:val="en-US"/>
        </w:rPr>
        <w:t>,</w:t>
      </w:r>
    </w:p>
    <w:p w14:paraId="53FCE43A" w14:textId="7E51A7DC" w:rsidR="0024062A" w:rsidRPr="00690B63"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690B63">
        <w:rPr>
          <w:rFonts w:ascii="Times" w:hAnsi="Times" w:cs="Times New Roman"/>
          <w:color w:val="000000" w:themeColor="text1"/>
          <w:lang w:val="en-US"/>
        </w:rPr>
        <w:t xml:space="preserve">E tene soa corte </w:t>
      </w:r>
      <w:r w:rsidR="0001058F" w:rsidRPr="00690B63">
        <w:rPr>
          <w:rFonts w:ascii="Times" w:hAnsi="Times" w:cs="Times New Roman"/>
          <w:color w:val="000000" w:themeColor="text1"/>
          <w:lang w:val="en-US"/>
        </w:rPr>
        <w:t>alla P</w:t>
      </w:r>
      <w:r w:rsidRPr="00690B63">
        <w:rPr>
          <w:rFonts w:ascii="Times" w:hAnsi="Times" w:cs="Times New Roman"/>
          <w:color w:val="000000" w:themeColor="text1"/>
          <w:lang w:val="en-US"/>
        </w:rPr>
        <w:t>asqua florie</w:t>
      </w:r>
      <w:r w:rsidR="00405BC9" w:rsidRPr="00690B63">
        <w:rPr>
          <w:rFonts w:ascii="Times" w:hAnsi="Times" w:cs="Times New Roman"/>
          <w:color w:val="000000" w:themeColor="text1"/>
          <w:lang w:val="en-US"/>
        </w:rPr>
        <w:t>.</w:t>
      </w:r>
    </w:p>
    <w:p w14:paraId="27CC5578" w14:textId="1DA19D48" w:rsidR="0024062A" w:rsidRPr="00F641B0" w:rsidRDefault="00CB33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la tene maçor a çorno de so v</w:t>
      </w:r>
      <w:r w:rsidR="0024062A" w:rsidRPr="00F641B0">
        <w:rPr>
          <w:rFonts w:ascii="Times" w:hAnsi="Times" w:cs="Times New Roman"/>
          <w:color w:val="000000" w:themeColor="text1"/>
          <w:lang w:val="en-US"/>
        </w:rPr>
        <w:t>ie</w:t>
      </w:r>
      <w:r w:rsidR="00405BC9" w:rsidRPr="00F641B0">
        <w:rPr>
          <w:rFonts w:ascii="Times" w:hAnsi="Times" w:cs="Times New Roman"/>
          <w:color w:val="000000" w:themeColor="text1"/>
          <w:lang w:val="en-US"/>
        </w:rPr>
        <w:t>,</w:t>
      </w:r>
    </w:p>
    <w:p w14:paraId="64F7B29C" w14:textId="7777777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li baron de tute le cuntrie</w:t>
      </w:r>
    </w:p>
    <w:p w14:paraId="0D8BF898" w14:textId="0269615B" w:rsidR="0024062A" w:rsidRPr="00F641B0" w:rsidRDefault="00AF1BC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F641B0">
        <w:rPr>
          <w:rFonts w:ascii="Times" w:hAnsi="Times" w:cs="Times New Roman"/>
          <w:color w:val="000000" w:themeColor="text1"/>
          <w:lang w:val="en-US"/>
        </w:rPr>
        <w:t>ì</w:t>
      </w:r>
      <w:r w:rsidR="00C243C6">
        <w:rPr>
          <w:rFonts w:ascii="Times" w:hAnsi="Times" w:cs="Times New Roman"/>
          <w:i/>
          <w:color w:val="000000" w:themeColor="text1"/>
        </w:rPr>
        <w:t>·</w:t>
      </w:r>
      <w:r w:rsidR="00CB3372" w:rsidRPr="00F641B0">
        <w:rPr>
          <w:rFonts w:ascii="Times" w:hAnsi="Times" w:cs="Times New Roman"/>
          <w:color w:val="000000" w:themeColor="text1"/>
          <w:lang w:val="en-US"/>
        </w:rPr>
        <w:t>sson vegnudi d’Alemagna e d’O</w:t>
      </w:r>
      <w:r w:rsidR="00405BC9" w:rsidRPr="00F641B0">
        <w:rPr>
          <w:rFonts w:ascii="Times" w:hAnsi="Times" w:cs="Times New Roman"/>
          <w:color w:val="000000" w:themeColor="text1"/>
          <w:lang w:val="en-US"/>
        </w:rPr>
        <w:t>ngarie,</w:t>
      </w:r>
    </w:p>
    <w:p w14:paraId="4DCCA49A" w14:textId="4C370D3E"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CB3372" w:rsidRPr="00F641B0">
        <w:rPr>
          <w:rFonts w:ascii="Times" w:hAnsi="Times" w:cs="Times New Roman"/>
          <w:color w:val="000000" w:themeColor="text1"/>
          <w:lang w:val="en-US"/>
        </w:rPr>
        <w:t>e Provença e de Guascogna</w:t>
      </w:r>
      <w:r w:rsidR="00405BC9" w:rsidRPr="00F641B0">
        <w:rPr>
          <w:rFonts w:ascii="Times" w:hAnsi="Times" w:cs="Times New Roman"/>
          <w:color w:val="000000" w:themeColor="text1"/>
          <w:lang w:val="en-US"/>
        </w:rPr>
        <w:t>; e de v</w:t>
      </w:r>
      <w:r w:rsidRPr="00F641B0">
        <w:rPr>
          <w:rFonts w:ascii="Times" w:hAnsi="Times" w:cs="Times New Roman"/>
          <w:color w:val="000000" w:themeColor="text1"/>
          <w:lang w:val="en-US"/>
        </w:rPr>
        <w:t>alorie</w:t>
      </w:r>
    </w:p>
    <w:p w14:paraId="3ED3896D" w14:textId="6C524622" w:rsidR="0024062A" w:rsidRPr="00F641B0" w:rsidRDefault="0001058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Asé</w:t>
      </w:r>
      <w:r w:rsidR="00F641B0">
        <w:rPr>
          <w:rFonts w:ascii="Times" w:hAnsi="Times" w:cs="Times New Roman"/>
          <w:color w:val="000000" w:themeColor="text1"/>
          <w:lang w:val="en-US"/>
        </w:rPr>
        <w:t xml:space="preserve"> lì</w:t>
      </w:r>
      <w:r w:rsidR="00C243C6">
        <w:rPr>
          <w:rFonts w:ascii="Times" w:hAnsi="Times" w:cs="Times New Roman"/>
          <w:color w:val="000000" w:themeColor="text1"/>
          <w:lang w:val="en-US"/>
        </w:rPr>
        <w:t>·</w:t>
      </w:r>
      <w:r w:rsidR="00CB3372" w:rsidRPr="00F641B0">
        <w:rPr>
          <w:rFonts w:ascii="Times" w:hAnsi="Times" w:cs="Times New Roman"/>
          <w:color w:val="000000" w:themeColor="text1"/>
          <w:lang w:val="en-US"/>
        </w:rPr>
        <w:t>sson vegnu de çov</w:t>
      </w:r>
      <w:r w:rsidR="0024062A" w:rsidRPr="00F641B0">
        <w:rPr>
          <w:rFonts w:ascii="Times" w:hAnsi="Times" w:cs="Times New Roman"/>
          <w:color w:val="000000" w:themeColor="text1"/>
          <w:lang w:val="en-US"/>
        </w:rPr>
        <w:t>eni e de antie</w:t>
      </w:r>
      <w:r w:rsidR="00B72597" w:rsidRPr="00F641B0">
        <w:rPr>
          <w:rFonts w:ascii="Times" w:hAnsi="Times" w:cs="Times New Roman"/>
          <w:color w:val="000000" w:themeColor="text1"/>
          <w:lang w:val="en-US"/>
        </w:rPr>
        <w:t>.</w:t>
      </w:r>
    </w:p>
    <w:p w14:paraId="544C0080" w14:textId="3288B40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Çascun</w:t>
      </w:r>
      <w:r w:rsidR="00F641B0">
        <w:rPr>
          <w:rFonts w:ascii="Times" w:hAnsi="Times" w:cs="Times New Roman"/>
          <w:color w:val="000000" w:themeColor="text1"/>
          <w:lang w:val="en-US"/>
        </w:rPr>
        <w:t xml:space="preserve"> menà</w:t>
      </w:r>
      <w:r w:rsidRPr="00F641B0">
        <w:rPr>
          <w:rFonts w:ascii="Times" w:hAnsi="Times" w:cs="Times New Roman"/>
          <w:color w:val="000000" w:themeColor="text1"/>
          <w:lang w:val="en-US"/>
        </w:rPr>
        <w:t xml:space="preserve"> so dona</w:t>
      </w:r>
      <w:r w:rsidR="00B7259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corte </w:t>
      </w:r>
      <w:r w:rsidR="00F24D32" w:rsidRPr="00F641B0">
        <w:rPr>
          <w:rFonts w:ascii="Times" w:hAnsi="Times" w:cs="Times New Roman"/>
          <w:color w:val="000000" w:themeColor="text1"/>
          <w:lang w:val="en-US"/>
        </w:rPr>
        <w:t>(f)</w:t>
      </w:r>
      <w:r w:rsidRPr="00F641B0">
        <w:rPr>
          <w:rFonts w:ascii="Times" w:hAnsi="Times" w:cs="Times New Roman"/>
          <w:color w:val="000000" w:themeColor="text1"/>
          <w:lang w:val="en-US"/>
        </w:rPr>
        <w:t>o</w:t>
      </w:r>
      <w:r w:rsidR="0001058F" w:rsidRPr="00F641B0">
        <w:rPr>
          <w:rStyle w:val="FootnoteReference"/>
          <w:rFonts w:ascii="Times" w:hAnsi="Times" w:cs="Times New Roman"/>
          <w:color w:val="000000" w:themeColor="text1"/>
          <w:lang w:val="en-US"/>
        </w:rPr>
        <w:footnoteReference w:id="152"/>
      </w:r>
      <w:r w:rsidRPr="00F641B0">
        <w:rPr>
          <w:rFonts w:ascii="Times" w:hAnsi="Times" w:cs="Times New Roman"/>
          <w:color w:val="000000" w:themeColor="text1"/>
          <w:lang w:val="en-US"/>
        </w:rPr>
        <w:t xml:space="preserve"> andie</w:t>
      </w:r>
      <w:r w:rsidR="00F24D32" w:rsidRPr="00F641B0">
        <w:rPr>
          <w:rFonts w:ascii="Times" w:hAnsi="Times" w:cs="Times New Roman"/>
          <w:color w:val="000000" w:themeColor="text1"/>
          <w:lang w:val="en-US"/>
        </w:rPr>
        <w:t>,</w:t>
      </w:r>
    </w:p>
    <w:p w14:paraId="02BC098B" w14:textId="453B65E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d</w:t>
      </w:r>
      <w:r w:rsidR="00CB3372" w:rsidRPr="00F641B0">
        <w:rPr>
          <w:rFonts w:ascii="Times" w:hAnsi="Times" w:cs="Times New Roman"/>
          <w:color w:val="000000" w:themeColor="text1"/>
          <w:lang w:val="en-US"/>
        </w:rPr>
        <w:t>'Av</w:t>
      </w:r>
      <w:r w:rsidR="00F24D32" w:rsidRPr="00F641B0">
        <w:rPr>
          <w:rFonts w:ascii="Times" w:hAnsi="Times" w:cs="Times New Roman"/>
          <w:color w:val="000000" w:themeColor="text1"/>
          <w:lang w:val="en-US"/>
        </w:rPr>
        <w:t>ernia si menà</w:t>
      </w:r>
      <w:r w:rsidRPr="00F641B0">
        <w:rPr>
          <w:rFonts w:ascii="Times" w:hAnsi="Times" w:cs="Times New Roman"/>
          <w:color w:val="000000" w:themeColor="text1"/>
          <w:lang w:val="en-US"/>
        </w:rPr>
        <w:t xml:space="preserve"> la soe</w:t>
      </w:r>
      <w:r w:rsidR="00F24D32" w:rsidRPr="00F641B0">
        <w:rPr>
          <w:rFonts w:ascii="Times" w:hAnsi="Times" w:cs="Times New Roman"/>
          <w:color w:val="000000" w:themeColor="text1"/>
          <w:lang w:val="en-US"/>
        </w:rPr>
        <w:t>,</w:t>
      </w:r>
    </w:p>
    <w:p w14:paraId="02C6C136" w14:textId="4D468AB8" w:rsidR="0024062A" w:rsidRPr="00F641B0" w:rsidRDefault="00CB33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el fè</w:t>
      </w:r>
      <w:r w:rsidR="0024062A" w:rsidRPr="00F641B0">
        <w:rPr>
          <w:rFonts w:ascii="Times" w:hAnsi="Times" w:cs="Times New Roman"/>
          <w:color w:val="000000" w:themeColor="text1"/>
          <w:lang w:val="en-US"/>
        </w:rPr>
        <w:t xml:space="preserve"> una gran folie</w:t>
      </w:r>
      <w:r w:rsidR="00405BC9" w:rsidRPr="00F641B0">
        <w:rPr>
          <w:rFonts w:ascii="Times" w:hAnsi="Times" w:cs="Times New Roman"/>
          <w:color w:val="000000" w:themeColor="text1"/>
          <w:lang w:val="en-US"/>
        </w:rPr>
        <w:t>,</w:t>
      </w:r>
    </w:p>
    <w:p w14:paraId="7BA1CBE3" w14:textId="7A60862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highlight w:val="yellow"/>
          <w:lang w:val="en-US"/>
        </w:rPr>
        <w:t>Si ch</w:t>
      </w:r>
      <w:r w:rsidRPr="00F641B0">
        <w:rPr>
          <w:rFonts w:ascii="Times" w:hAnsi="Times" w:cs="Times New Roman"/>
          <w:color w:val="000000" w:themeColor="text1"/>
          <w:lang w:val="en-US"/>
        </w:rPr>
        <w:t>’el fo p</w:t>
      </w:r>
      <w:r w:rsidRPr="00F641B0">
        <w:rPr>
          <w:rFonts w:ascii="Times" w:hAnsi="Times" w:cs="Times New Roman"/>
          <w:i/>
          <w:iCs/>
          <w:color w:val="000000" w:themeColor="text1"/>
          <w:lang w:val="en-US"/>
        </w:rPr>
        <w:t>er</w:t>
      </w:r>
      <w:r w:rsidR="00CB3372" w:rsidRPr="00F641B0">
        <w:rPr>
          <w:rFonts w:ascii="Times" w:hAnsi="Times" w:cs="Times New Roman"/>
          <w:color w:val="000000" w:themeColor="text1"/>
          <w:lang w:val="en-US"/>
        </w:rPr>
        <w:t xml:space="preserve"> ella trav</w:t>
      </w:r>
      <w:r w:rsidR="0001058F" w:rsidRPr="00F641B0">
        <w:rPr>
          <w:rFonts w:ascii="Times" w:hAnsi="Times" w:cs="Times New Roman"/>
          <w:color w:val="000000" w:themeColor="text1"/>
          <w:lang w:val="en-US"/>
        </w:rPr>
        <w:t>aié</w:t>
      </w:r>
      <w:r w:rsidRPr="00F641B0">
        <w:rPr>
          <w:rFonts w:ascii="Times" w:hAnsi="Times" w:cs="Times New Roman"/>
          <w:color w:val="000000" w:themeColor="text1"/>
          <w:lang w:val="en-US"/>
        </w:rPr>
        <w:t xml:space="preserve"> e penie</w:t>
      </w:r>
    </w:p>
    <w:p w14:paraId="6F446E3E" w14:textId="62EF29A8"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32</w:t>
      </w:r>
      <w:r w:rsidRPr="00F641B0">
        <w:rPr>
          <w:rFonts w:ascii="Times" w:hAnsi="Times" w:cs="Times New Roman"/>
          <w:bCs/>
          <w:color w:val="000000" w:themeColor="text1"/>
          <w:lang w:val="en-US"/>
        </w:rPr>
        <w:t xml:space="preserve">V) </w:t>
      </w:r>
      <w:r w:rsidR="0024062A" w:rsidRPr="00F641B0">
        <w:rPr>
          <w:rFonts w:ascii="Times" w:hAnsi="Times" w:cs="Times New Roman"/>
          <w:color w:val="000000" w:themeColor="text1"/>
          <w:lang w:val="en-US"/>
        </w:rPr>
        <w:t>E per ela fo mandado in tal partie</w:t>
      </w:r>
    </w:p>
    <w:p w14:paraId="2F46375C" w14:textId="1676E78B" w:rsidR="0024062A" w:rsidRPr="00F641B0" w:rsidRDefault="00F24D3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0D2C9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mai homo no fo in quela v</w:t>
      </w:r>
      <w:r w:rsidR="0024062A" w:rsidRPr="00F641B0">
        <w:rPr>
          <w:rFonts w:ascii="Times" w:hAnsi="Times" w:cs="Times New Roman"/>
          <w:color w:val="000000" w:themeColor="text1"/>
          <w:lang w:val="en-US"/>
        </w:rPr>
        <w:t>ie</w:t>
      </w:r>
    </w:p>
    <w:p w14:paraId="2E460AD7" w14:textId="1A161768" w:rsidR="00794D26" w:rsidRPr="00F641B0" w:rsidRDefault="0024062A" w:rsidP="00794D2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F24D32" w:rsidRPr="00F641B0">
        <w:rPr>
          <w:rFonts w:ascii="Times" w:hAnsi="Times" w:cs="Times New Roman"/>
          <w:color w:val="000000" w:themeColor="text1"/>
          <w:lang w:val="en-US"/>
        </w:rPr>
        <w:t xml:space="preserve"> </w:t>
      </w:r>
      <w:r w:rsidR="00F641B0">
        <w:rPr>
          <w:rFonts w:ascii="Times" w:hAnsi="Times" w:cs="Times New Roman"/>
          <w:color w:val="000000" w:themeColor="text1"/>
          <w:lang w:val="en-US"/>
        </w:rPr>
        <w:t>lì</w:t>
      </w:r>
      <w:r w:rsidRPr="00F641B0">
        <w:rPr>
          <w:rFonts w:ascii="Times" w:hAnsi="Times" w:cs="Times New Roman"/>
          <w:color w:val="000000" w:themeColor="text1"/>
          <w:lang w:val="en-US"/>
        </w:rPr>
        <w:t xml:space="preserve"> andasse che 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fosse penie</w:t>
      </w:r>
      <w:r w:rsidR="000D2C9B" w:rsidRPr="00F641B0">
        <w:rPr>
          <w:rFonts w:ascii="Times" w:hAnsi="Times" w:cs="Times New Roman"/>
          <w:color w:val="000000" w:themeColor="text1"/>
          <w:lang w:val="en-US"/>
        </w:rPr>
        <w:t>.</w:t>
      </w:r>
    </w:p>
    <w:p w14:paraId="5BBAECE0" w14:textId="2099818F" w:rsidR="00794D26" w:rsidRPr="00F641B0" w:rsidRDefault="00A653DD" w:rsidP="009225F0">
      <w:pPr>
        <w:pStyle w:val="BodyTextFirstIndent2"/>
        <w:rPr>
          <w:rFonts w:ascii="Times" w:hAnsi="Times"/>
          <w:lang w:val="en-US"/>
        </w:rPr>
      </w:pPr>
      <w:r w:rsidRPr="00F641B0">
        <w:rPr>
          <w:rFonts w:ascii="Times" w:hAnsi="Times"/>
          <w:lang w:val="en-US"/>
        </w:rPr>
        <w:t>[Laisse 45</w:t>
      </w:r>
      <w:r w:rsidR="0024062A" w:rsidRPr="00F641B0">
        <w:rPr>
          <w:rFonts w:ascii="Times" w:hAnsi="Times"/>
          <w:lang w:val="en-US"/>
        </w:rPr>
        <w:t>]</w:t>
      </w:r>
      <w:r w:rsidR="00510BD3" w:rsidRPr="00F641B0">
        <w:rPr>
          <w:rFonts w:ascii="Times" w:hAnsi="Times"/>
          <w:lang w:val="en-US"/>
        </w:rPr>
        <w:t xml:space="preserve"> </w:t>
      </w:r>
    </w:p>
    <w:p w14:paraId="2B0973D5" w14:textId="2B118F8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Gran corte tien l</w:t>
      </w:r>
      <w:r w:rsidR="00F24D32" w:rsidRPr="00F641B0">
        <w:rPr>
          <w:rFonts w:ascii="Times" w:hAnsi="Times" w:cs="Times New Roman"/>
          <w:color w:val="000000" w:themeColor="text1"/>
          <w:lang w:val="en-US"/>
        </w:rPr>
        <w:t>'inperador de F</w:t>
      </w:r>
      <w:r w:rsidRPr="00F641B0">
        <w:rPr>
          <w:rFonts w:ascii="Times" w:hAnsi="Times" w:cs="Times New Roman"/>
          <w:color w:val="000000" w:themeColor="text1"/>
          <w:lang w:val="en-US"/>
        </w:rPr>
        <w:t>rançe</w:t>
      </w:r>
      <w:r w:rsidR="00F24D32" w:rsidRPr="00F641B0">
        <w:rPr>
          <w:rFonts w:ascii="Times" w:hAnsi="Times" w:cs="Times New Roman"/>
          <w:color w:val="000000" w:themeColor="text1"/>
          <w:lang w:val="en-US"/>
        </w:rPr>
        <w:t>,</w:t>
      </w:r>
    </w:p>
    <w:p w14:paraId="24AD7CA3" w14:textId="2FD4D93B"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w:t>
      </w:r>
      <w:r w:rsidR="0024062A" w:rsidRPr="00F641B0">
        <w:rPr>
          <w:rFonts w:ascii="Times" w:hAnsi="Times" w:cs="Times New Roman"/>
          <w:color w:val="000000" w:themeColor="text1"/>
          <w:lang w:val="en-US"/>
        </w:rPr>
        <w:t>uel che semper a</w:t>
      </w:r>
      <w:r w:rsidR="00F24D32" w:rsidRPr="00F641B0">
        <w:rPr>
          <w:rFonts w:ascii="Times" w:hAnsi="Times" w:cs="Times New Roman"/>
          <w:color w:val="000000" w:themeColor="text1"/>
          <w:lang w:val="en-US"/>
        </w:rPr>
        <w:t>v</w:t>
      </w:r>
      <w:r w:rsidR="0024062A" w:rsidRPr="00F641B0">
        <w:rPr>
          <w:rFonts w:ascii="Times" w:hAnsi="Times" w:cs="Times New Roman"/>
          <w:color w:val="000000" w:themeColor="text1"/>
          <w:lang w:val="en-US"/>
        </w:rPr>
        <w:t>eria intançe</w:t>
      </w:r>
      <w:r w:rsidR="00F24D32" w:rsidRPr="00F641B0">
        <w:rPr>
          <w:rFonts w:ascii="Times" w:hAnsi="Times" w:cs="Times New Roman"/>
          <w:color w:val="000000" w:themeColor="text1"/>
          <w:lang w:val="en-US"/>
        </w:rPr>
        <w:t>,</w:t>
      </w:r>
    </w:p>
    <w:p w14:paraId="2E932CEB" w14:textId="5772DE4E" w:rsidR="0024062A" w:rsidRPr="00F641B0" w:rsidRDefault="00405BC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w:t>
      </w:r>
      <w:r w:rsidR="00F24D32" w:rsidRPr="00F641B0">
        <w:rPr>
          <w:rFonts w:ascii="Times" w:hAnsi="Times" w:cs="Times New Roman"/>
          <w:color w:val="000000" w:themeColor="text1"/>
          <w:lang w:val="en-US"/>
        </w:rPr>
        <w:t>nv</w:t>
      </w:r>
      <w:r w:rsidR="0024062A" w:rsidRPr="00F641B0">
        <w:rPr>
          <w:rFonts w:ascii="Times" w:hAnsi="Times" w:cs="Times New Roman"/>
          <w:color w:val="000000" w:themeColor="text1"/>
          <w:lang w:val="en-US"/>
        </w:rPr>
        <w:t>er</w:t>
      </w:r>
      <w:r w:rsidR="00F24D32" w:rsidRPr="00F641B0">
        <w:rPr>
          <w:rFonts w:ascii="Times" w:hAnsi="Times" w:cs="Times New Roman"/>
          <w:color w:val="000000" w:themeColor="text1"/>
          <w:lang w:val="en-US"/>
        </w:rPr>
        <w:t xml:space="preserve"> D</w:t>
      </w:r>
      <w:r w:rsidR="0024062A" w:rsidRPr="00F641B0">
        <w:rPr>
          <w:rFonts w:ascii="Times" w:hAnsi="Times" w:cs="Times New Roman"/>
          <w:color w:val="000000" w:themeColor="text1"/>
          <w:lang w:val="en-US"/>
        </w:rPr>
        <w:t>omene</w:t>
      </w:r>
      <w:r w:rsidR="00F24D32" w:rsidRPr="00F641B0">
        <w:rPr>
          <w:rFonts w:ascii="Times" w:hAnsi="Times" w:cs="Times New Roman"/>
          <w:color w:val="000000" w:themeColor="text1"/>
          <w:lang w:val="en-US"/>
        </w:rPr>
        <w:t xml:space="preserve"> Dio non avev</w:t>
      </w:r>
      <w:r w:rsidR="0024062A" w:rsidRPr="00F641B0">
        <w:rPr>
          <w:rFonts w:ascii="Times" w:hAnsi="Times" w:cs="Times New Roman"/>
          <w:color w:val="000000" w:themeColor="text1"/>
          <w:lang w:val="en-US"/>
        </w:rPr>
        <w:t>a nula sperançe</w:t>
      </w:r>
    </w:p>
    <w:p w14:paraId="5F2EF395" w14:textId="24095D73" w:rsidR="0024062A" w:rsidRPr="00F641B0" w:rsidRDefault="00F24D3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 mal fare de</w:t>
      </w:r>
      <w:r w:rsidR="0024062A" w:rsidRPr="00F641B0">
        <w:rPr>
          <w:rFonts w:ascii="Times" w:hAnsi="Times" w:cs="Times New Roman"/>
          <w:color w:val="000000" w:themeColor="text1"/>
          <w:lang w:val="en-US"/>
        </w:rPr>
        <w:t>prexe a so possançe</w:t>
      </w:r>
      <w:r w:rsidR="00405BC9" w:rsidRPr="00F641B0">
        <w:rPr>
          <w:rFonts w:ascii="Times" w:hAnsi="Times" w:cs="Times New Roman"/>
          <w:color w:val="000000" w:themeColor="text1"/>
          <w:lang w:val="en-US"/>
        </w:rPr>
        <w:t>,</w:t>
      </w:r>
    </w:p>
    <w:p w14:paraId="27438E85" w14:textId="6976B2F2" w:rsidR="0024062A" w:rsidRPr="00F641B0" w:rsidRDefault="00F24D3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puovero caval</w:t>
      </w:r>
      <w:r w:rsidR="0024062A" w:rsidRPr="00F641B0">
        <w:rPr>
          <w:rFonts w:ascii="Times" w:hAnsi="Times" w:cs="Times New Roman"/>
          <w:color w:val="000000" w:themeColor="text1"/>
          <w:lang w:val="en-US"/>
        </w:rPr>
        <w:t>iro</w:t>
      </w:r>
      <w:r w:rsidRPr="00F641B0">
        <w:rPr>
          <w:rStyle w:val="FootnoteReference"/>
          <w:rFonts w:ascii="Times" w:hAnsi="Times" w:cs="Times New Roman"/>
          <w:color w:val="000000" w:themeColor="text1"/>
          <w:lang w:val="en-US"/>
        </w:rPr>
        <w:footnoteReference w:id="153"/>
      </w:r>
      <w:r w:rsidR="00F62594" w:rsidRPr="00F641B0">
        <w:rPr>
          <w:rFonts w:ascii="Times" w:hAnsi="Times" w:cs="Times New Roman"/>
          <w:color w:val="000000" w:themeColor="text1"/>
          <w:lang w:val="en-US"/>
        </w:rPr>
        <w:t xml:space="preserve"> non avev</w:t>
      </w:r>
      <w:r w:rsidR="0024062A" w:rsidRPr="00F641B0">
        <w:rPr>
          <w:rFonts w:ascii="Times" w:hAnsi="Times" w:cs="Times New Roman"/>
          <w:color w:val="000000" w:themeColor="text1"/>
          <w:lang w:val="en-US"/>
        </w:rPr>
        <w:t>a pietançe</w:t>
      </w:r>
    </w:p>
    <w:p w14:paraId="65BF53AA" w14:textId="6CC74933" w:rsidR="0024062A" w:rsidRPr="00F641B0" w:rsidRDefault="00F625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 mala adov</w:t>
      </w:r>
      <w:r w:rsidR="0024062A" w:rsidRPr="00F641B0">
        <w:rPr>
          <w:rFonts w:ascii="Times" w:hAnsi="Times" w:cs="Times New Roman"/>
          <w:color w:val="000000" w:themeColor="text1"/>
          <w:lang w:val="en-US"/>
        </w:rPr>
        <w:t>rar</w:t>
      </w:r>
      <w:r w:rsidRPr="00F641B0">
        <w:rPr>
          <w:rFonts w:ascii="Times" w:hAnsi="Times" w:cs="Times New Roman"/>
          <w:color w:val="000000" w:themeColor="text1"/>
          <w:lang w:val="en-US"/>
        </w:rPr>
        <w:t xml:space="preserve"> aveva prov</w:t>
      </w:r>
      <w:r w:rsidR="0024062A" w:rsidRPr="00F641B0">
        <w:rPr>
          <w:rFonts w:ascii="Times" w:hAnsi="Times" w:cs="Times New Roman"/>
          <w:color w:val="000000" w:themeColor="text1"/>
          <w:lang w:val="en-US"/>
        </w:rPr>
        <w:t>eance</w:t>
      </w:r>
      <w:r w:rsidR="000D2C9B" w:rsidRPr="00F641B0">
        <w:rPr>
          <w:rFonts w:ascii="Times" w:hAnsi="Times" w:cs="Times New Roman"/>
          <w:color w:val="000000" w:themeColor="text1"/>
          <w:lang w:val="en-US"/>
        </w:rPr>
        <w:t>.</w:t>
      </w:r>
    </w:p>
    <w:p w14:paraId="77F9884E" w14:textId="04AE7FF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El </w:t>
      </w:r>
      <w:r w:rsidR="00F62594" w:rsidRPr="00F641B0">
        <w:rPr>
          <w:rFonts w:ascii="Times" w:hAnsi="Times" w:cs="Times New Roman"/>
          <w:color w:val="000000" w:themeColor="text1"/>
          <w:lang w:val="en-US"/>
        </w:rPr>
        <w:t>fo plui temudo ca inperador de F</w:t>
      </w:r>
      <w:r w:rsidRPr="00F641B0">
        <w:rPr>
          <w:rFonts w:ascii="Times" w:hAnsi="Times" w:cs="Times New Roman"/>
          <w:color w:val="000000" w:themeColor="text1"/>
          <w:lang w:val="en-US"/>
        </w:rPr>
        <w:t>rançe</w:t>
      </w:r>
    </w:p>
    <w:p w14:paraId="3AEF1996" w14:textId="57EDEFF6" w:rsidR="0024062A" w:rsidRPr="00F641B0" w:rsidRDefault="00F625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boni e</w:t>
      </w:r>
      <w:r w:rsidR="003A085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rie el temev</w:t>
      </w:r>
      <w:r w:rsidR="0024062A" w:rsidRPr="00F641B0">
        <w:rPr>
          <w:rFonts w:ascii="Times" w:hAnsi="Times" w:cs="Times New Roman"/>
          <w:color w:val="000000" w:themeColor="text1"/>
          <w:lang w:val="en-US"/>
        </w:rPr>
        <w:t>a in balançe</w:t>
      </w:r>
      <w:r w:rsidR="000D2C9B" w:rsidRPr="00F641B0">
        <w:rPr>
          <w:rFonts w:ascii="Times" w:hAnsi="Times" w:cs="Times New Roman"/>
          <w:color w:val="000000" w:themeColor="text1"/>
          <w:lang w:val="en-US"/>
        </w:rPr>
        <w:t>;</w:t>
      </w:r>
    </w:p>
    <w:p w14:paraId="01B57613" w14:textId="4276C41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de nu</w:t>
      </w:r>
      <w:r w:rsidR="00F62594" w:rsidRPr="00F641B0">
        <w:rPr>
          <w:rFonts w:ascii="Times" w:hAnsi="Times" w:cs="Times New Roman"/>
          <w:color w:val="000000" w:themeColor="text1"/>
          <w:lang w:val="en-US"/>
        </w:rPr>
        <w:t>la dama ello avev</w:t>
      </w:r>
      <w:r w:rsidRPr="00F641B0">
        <w:rPr>
          <w:rFonts w:ascii="Times" w:hAnsi="Times" w:cs="Times New Roman"/>
          <w:color w:val="000000" w:themeColor="text1"/>
          <w:lang w:val="en-US"/>
        </w:rPr>
        <w:t>a intendançe</w:t>
      </w:r>
    </w:p>
    <w:p w14:paraId="297F5D91" w14:textId="7ACADD2E" w:rsidR="0024062A" w:rsidRPr="00F641B0" w:rsidRDefault="00241A5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F62594" w:rsidRPr="00F641B0">
        <w:rPr>
          <w:rFonts w:ascii="Times" w:hAnsi="Times" w:cs="Times New Roman"/>
          <w:color w:val="000000" w:themeColor="text1"/>
          <w:lang w:val="en-US"/>
        </w:rPr>
        <w:t>d</w:t>
      </w:r>
      <w:r w:rsidRPr="00F641B0">
        <w:rPr>
          <w:rFonts w:ascii="Times" w:hAnsi="Times" w:cs="Times New Roman"/>
          <w:color w:val="000000" w:themeColor="text1"/>
          <w:lang w:val="en-US"/>
        </w:rPr>
        <w:t xml:space="preserve"> </w:t>
      </w:r>
      <w:r w:rsidR="00F62594" w:rsidRPr="00F641B0">
        <w:rPr>
          <w:rFonts w:ascii="Times" w:hAnsi="Times" w:cs="Times New Roman"/>
          <w:color w:val="000000" w:themeColor="text1"/>
          <w:lang w:val="en-US"/>
        </w:rPr>
        <w:t>ello no</w:t>
      </w:r>
      <w:r w:rsidRPr="00F641B0">
        <w:rPr>
          <w:rFonts w:ascii="Times" w:hAnsi="Times" w:cs="Times New Roman"/>
          <w:color w:val="000000" w:themeColor="text1"/>
          <w:lang w:val="en-US"/>
        </w:rPr>
        <w:t xml:space="preserve"> l'</w:t>
      </w:r>
      <w:r w:rsidR="00F62594" w:rsidRPr="00F641B0">
        <w:rPr>
          <w:rFonts w:ascii="Times" w:hAnsi="Times" w:cs="Times New Roman"/>
          <w:color w:val="000000" w:themeColor="text1"/>
          <w:lang w:val="en-US"/>
        </w:rPr>
        <w:t>avev</w:t>
      </w:r>
      <w:r w:rsidR="0024062A" w:rsidRPr="00F641B0">
        <w:rPr>
          <w:rFonts w:ascii="Times" w:hAnsi="Times" w:cs="Times New Roman"/>
          <w:color w:val="000000" w:themeColor="text1"/>
          <w:lang w:val="en-US"/>
        </w:rPr>
        <w:t>a sença demorançe</w:t>
      </w:r>
      <w:r w:rsidR="008E2B3E" w:rsidRPr="00F641B0">
        <w:rPr>
          <w:rFonts w:ascii="Times" w:hAnsi="Times" w:cs="Times New Roman"/>
          <w:color w:val="000000" w:themeColor="text1"/>
          <w:lang w:val="en-US"/>
        </w:rPr>
        <w:t>,</w:t>
      </w:r>
    </w:p>
    <w:p w14:paraId="16355308" w14:textId="539426CB" w:rsidR="0024062A" w:rsidRPr="00F641B0" w:rsidRDefault="00241A5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so talento</w:t>
      </w:r>
      <w:r w:rsidR="008E2B3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sapié</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certançe</w:t>
      </w:r>
      <w:r w:rsidR="008E2B3E" w:rsidRPr="00F641B0">
        <w:rPr>
          <w:rFonts w:ascii="Times" w:hAnsi="Times" w:cs="Times New Roman"/>
          <w:color w:val="000000" w:themeColor="text1"/>
          <w:lang w:val="en-US"/>
        </w:rPr>
        <w:t>,</w:t>
      </w:r>
    </w:p>
    <w:p w14:paraId="16BF0BBD" w14:textId="5BC7002F" w:rsidR="0024062A" w:rsidRPr="00F641B0" w:rsidRDefault="00241A5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Mall aveva ov</w:t>
      </w:r>
      <w:r w:rsidR="0024062A" w:rsidRPr="00F641B0">
        <w:rPr>
          <w:rFonts w:ascii="Times" w:hAnsi="Times" w:cs="Times New Roman"/>
          <w:color w:val="000000" w:themeColor="text1"/>
          <w:lang w:val="en-US"/>
        </w:rPr>
        <w:t>rado</w:t>
      </w:r>
      <w:r w:rsidRPr="00F641B0">
        <w:rPr>
          <w:rFonts w:ascii="Times" w:hAnsi="Times" w:cs="Times New Roman"/>
          <w:color w:val="000000" w:themeColor="text1"/>
          <w:lang w:val="en-US"/>
        </w:rPr>
        <w:t xml:space="preserve"> et era in gra</w:t>
      </w:r>
      <w:r w:rsidR="00C243C6">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penssançe</w:t>
      </w:r>
      <w:r w:rsidR="008E2B3E" w:rsidRPr="00F641B0">
        <w:rPr>
          <w:rFonts w:ascii="Times" w:hAnsi="Times" w:cs="Times New Roman"/>
          <w:color w:val="000000" w:themeColor="text1"/>
          <w:lang w:val="en-US"/>
        </w:rPr>
        <w:t>;</w:t>
      </w:r>
    </w:p>
    <w:p w14:paraId="3A31FD1F" w14:textId="1E4C6EF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tute parte </w:t>
      </w:r>
      <w:r w:rsidR="0079117B">
        <w:rPr>
          <w:rFonts w:ascii="Times" w:hAnsi="Times" w:cs="Times New Roman"/>
          <w:color w:val="000000" w:themeColor="text1"/>
          <w:lang w:val="en-US"/>
        </w:rPr>
        <w:t>de·llui</w:t>
      </w:r>
      <w:r w:rsidR="00241A5A" w:rsidRPr="00F641B0">
        <w:rPr>
          <w:rFonts w:ascii="Times" w:hAnsi="Times" w:cs="Times New Roman"/>
          <w:color w:val="000000" w:themeColor="text1"/>
          <w:lang w:val="en-US"/>
        </w:rPr>
        <w:t xml:space="preserve"> andav</w:t>
      </w:r>
      <w:r w:rsidRPr="00F641B0">
        <w:rPr>
          <w:rFonts w:ascii="Times" w:hAnsi="Times" w:cs="Times New Roman"/>
          <w:color w:val="000000" w:themeColor="text1"/>
          <w:lang w:val="en-US"/>
        </w:rPr>
        <w:t>a la nomenançe</w:t>
      </w:r>
      <w:r w:rsidR="00241A5A" w:rsidRPr="00F641B0">
        <w:rPr>
          <w:rFonts w:ascii="Times" w:hAnsi="Times" w:cs="Times New Roman"/>
          <w:color w:val="000000" w:themeColor="text1"/>
          <w:lang w:val="en-US"/>
        </w:rPr>
        <w:t>.</w:t>
      </w:r>
    </w:p>
    <w:p w14:paraId="2AC84F3A" w14:textId="2BE3B1A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fo</w:t>
      </w:r>
      <w:r w:rsidR="00241A5A" w:rsidRPr="00F641B0">
        <w:rPr>
          <w:rFonts w:ascii="Times" w:hAnsi="Times" w:cs="Times New Roman"/>
          <w:color w:val="000000" w:themeColor="text1"/>
          <w:lang w:val="en-US"/>
        </w:rPr>
        <w:t xml:space="preserve"> alla corte che tuti li altri av</w:t>
      </w:r>
      <w:r w:rsidRPr="00F641B0">
        <w:rPr>
          <w:rFonts w:ascii="Times" w:hAnsi="Times" w:cs="Times New Roman"/>
          <w:color w:val="000000" w:themeColor="text1"/>
          <w:lang w:val="en-US"/>
        </w:rPr>
        <w:t>ançe</w:t>
      </w:r>
      <w:r w:rsidR="00241A5A" w:rsidRPr="00F641B0">
        <w:rPr>
          <w:rFonts w:ascii="Times" w:hAnsi="Times" w:cs="Times New Roman"/>
          <w:color w:val="000000" w:themeColor="text1"/>
          <w:lang w:val="en-US"/>
        </w:rPr>
        <w:t>,</w:t>
      </w:r>
    </w:p>
    <w:p w14:paraId="61942A0D" w14:textId="155191D3" w:rsidR="0024062A" w:rsidRPr="00F641B0" w:rsidRDefault="00241A5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menà</w:t>
      </w:r>
      <w:r w:rsidR="0024062A" w:rsidRPr="00F641B0">
        <w:rPr>
          <w:rFonts w:ascii="Times" w:hAnsi="Times" w:cs="Times New Roman"/>
          <w:color w:val="000000" w:themeColor="text1"/>
          <w:lang w:val="en-US"/>
        </w:rPr>
        <w:t xml:space="preserve"> </w:t>
      </w:r>
      <w:r w:rsidR="00AF1BC5" w:rsidRPr="00F641B0">
        <w:rPr>
          <w:rFonts w:ascii="Times" w:hAnsi="Times" w:cs="Times New Roman"/>
          <w:color w:val="000000" w:themeColor="text1"/>
          <w:lang w:val="en-US"/>
        </w:rPr>
        <w:t>l</w:t>
      </w:r>
      <w:r w:rsidR="00180088">
        <w:rPr>
          <w:rFonts w:ascii="Times" w:hAnsi="Times" w:cs="Times New Roman"/>
          <w:color w:val="000000" w:themeColor="text1"/>
          <w:lang w:val="en-US"/>
        </w:rPr>
        <w:t>a·ss</w:t>
      </w:r>
      <w:r w:rsidR="0024062A" w:rsidRPr="00F641B0">
        <w:rPr>
          <w:rFonts w:ascii="Times" w:hAnsi="Times" w:cs="Times New Roman"/>
          <w:color w:val="000000" w:themeColor="text1"/>
          <w:lang w:val="en-US"/>
        </w:rPr>
        <w:t>o dona unde el n</w:t>
      </w:r>
      <w:r w:rsidRPr="00F641B0">
        <w:rPr>
          <w:rFonts w:ascii="Times" w:hAnsi="Times" w:cs="Times New Roman"/>
          <w:color w:val="000000" w:themeColor="text1"/>
          <w:lang w:val="en-US"/>
        </w:rPr>
        <w:t>'ave</w:t>
      </w:r>
      <w:r w:rsidR="0024062A" w:rsidRPr="00F641B0">
        <w:rPr>
          <w:rFonts w:ascii="Times" w:hAnsi="Times" w:cs="Times New Roman"/>
          <w:color w:val="000000" w:themeColor="text1"/>
          <w:lang w:val="en-US"/>
        </w:rPr>
        <w:t xml:space="preserve"> po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pessançe</w:t>
      </w:r>
    </w:p>
    <w:p w14:paraId="0C1E2797" w14:textId="28EEED3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ella ell fo</w:t>
      </w:r>
      <w:r w:rsidR="00241A5A" w:rsidRPr="00F641B0">
        <w:rPr>
          <w:rFonts w:ascii="Times" w:hAnsi="Times" w:cs="Times New Roman"/>
          <w:color w:val="000000" w:themeColor="text1"/>
          <w:lang w:val="en-US"/>
        </w:rPr>
        <w:t xml:space="preserve"> mandado a</w:t>
      </w:r>
      <w:r w:rsidR="001A04CC" w:rsidRPr="00F641B0">
        <w:rPr>
          <w:rFonts w:ascii="Times" w:hAnsi="Times" w:cs="Times New Roman"/>
          <w:color w:val="000000" w:themeColor="text1"/>
          <w:lang w:val="en-US"/>
        </w:rPr>
        <w:t xml:space="preserve"> </w:t>
      </w:r>
      <w:r w:rsidR="00241A5A" w:rsidRPr="00F641B0">
        <w:rPr>
          <w:rFonts w:ascii="Times" w:hAnsi="Times" w:cs="Times New Roman"/>
          <w:color w:val="000000" w:themeColor="text1"/>
          <w:lang w:val="en-US"/>
        </w:rPr>
        <w:t>la scura habitançe,</w:t>
      </w:r>
    </w:p>
    <w:p w14:paraId="7BE190C9" w14:textId="77F42A2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querir lo trabuto unde l</w:t>
      </w:r>
      <w:r w:rsidR="00241A5A" w:rsidRPr="00F641B0">
        <w:rPr>
          <w:rFonts w:ascii="Times" w:hAnsi="Times" w:cs="Times New Roman"/>
          <w:color w:val="000000" w:themeColor="text1"/>
          <w:lang w:val="en-US"/>
        </w:rPr>
        <w:t>'avev</w:t>
      </w:r>
      <w:r w:rsidRPr="00F641B0">
        <w:rPr>
          <w:rFonts w:ascii="Times" w:hAnsi="Times" w:cs="Times New Roman"/>
          <w:color w:val="000000" w:themeColor="text1"/>
          <w:lang w:val="en-US"/>
        </w:rPr>
        <w:t>a sperançe</w:t>
      </w:r>
      <w:r w:rsidR="00241A5A" w:rsidRPr="00F641B0">
        <w:rPr>
          <w:rFonts w:ascii="Times" w:hAnsi="Times" w:cs="Times New Roman"/>
          <w:color w:val="000000" w:themeColor="text1"/>
          <w:lang w:val="en-US"/>
        </w:rPr>
        <w:t>.</w:t>
      </w:r>
    </w:p>
    <w:p w14:paraId="177C736C" w14:textId="4072AA3F" w:rsidR="0024062A" w:rsidRPr="00F641B0" w:rsidRDefault="00241A5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lo mandà C</w:t>
      </w:r>
      <w:r w:rsidR="0024062A" w:rsidRPr="00F641B0">
        <w:rPr>
          <w:rFonts w:ascii="Times" w:hAnsi="Times" w:cs="Times New Roman"/>
          <w:color w:val="000000" w:themeColor="text1"/>
          <w:lang w:val="en-US"/>
        </w:rPr>
        <w:t>arlo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'inperador de F</w:t>
      </w:r>
      <w:r w:rsidR="0024062A" w:rsidRPr="00F641B0">
        <w:rPr>
          <w:rFonts w:ascii="Times" w:hAnsi="Times" w:cs="Times New Roman"/>
          <w:color w:val="000000" w:themeColor="text1"/>
          <w:lang w:val="en-US"/>
        </w:rPr>
        <w:t>rançe</w:t>
      </w:r>
      <w:r w:rsidRPr="00F641B0">
        <w:rPr>
          <w:rFonts w:ascii="Times" w:hAnsi="Times" w:cs="Times New Roman"/>
          <w:color w:val="000000" w:themeColor="text1"/>
          <w:lang w:val="en-US"/>
        </w:rPr>
        <w:t>,</w:t>
      </w:r>
    </w:p>
    <w:p w14:paraId="1C64A837" w14:textId="711367E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da puo ell n</w:t>
      </w:r>
      <w:r w:rsidR="0007418D" w:rsidRPr="00F641B0">
        <w:rPr>
          <w:rFonts w:ascii="Times" w:hAnsi="Times" w:cs="Times New Roman"/>
          <w:color w:val="000000" w:themeColor="text1"/>
          <w:lang w:val="en-US"/>
        </w:rPr>
        <w:t>'ave</w:t>
      </w:r>
      <w:r w:rsidRPr="00F641B0">
        <w:rPr>
          <w:rFonts w:ascii="Times" w:hAnsi="Times" w:cs="Times New Roman"/>
          <w:color w:val="000000" w:themeColor="text1"/>
          <w:lang w:val="en-US"/>
        </w:rPr>
        <w:t xml:space="preserve"> gran repentançe</w:t>
      </w:r>
    </w:p>
    <w:p w14:paraId="5C95FF60" w14:textId="29DF9835" w:rsidR="0024062A" w:rsidRPr="00F641B0" w:rsidRDefault="008B1B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Ché</w:t>
      </w:r>
      <w:r w:rsidR="0024062A" w:rsidRPr="00F641B0">
        <w:rPr>
          <w:rFonts w:ascii="Times" w:hAnsi="Times" w:cs="Times New Roman"/>
          <w:color w:val="000000" w:themeColor="text1"/>
          <w:lang w:val="en-US"/>
        </w:rPr>
        <w:t xml:space="preserve"> al inferno fo portado a</w:t>
      </w:r>
      <w:r w:rsidR="001A04CC"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la retornançe</w:t>
      </w:r>
    </w:p>
    <w:p w14:paraId="24F8C284" w14:textId="5E1B9E23" w:rsidR="00794D26" w:rsidRPr="00F641B0" w:rsidRDefault="0007418D" w:rsidP="00794D2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diavolo che l’av</w:t>
      </w:r>
      <w:r w:rsidR="0024062A" w:rsidRPr="00F641B0">
        <w:rPr>
          <w:rFonts w:ascii="Times" w:hAnsi="Times" w:cs="Times New Roman"/>
          <w:color w:val="000000" w:themeColor="text1"/>
          <w:lang w:val="en-US"/>
        </w:rPr>
        <w:t>e</w:t>
      </w:r>
      <w:r w:rsidRPr="00F641B0">
        <w:rPr>
          <w:rFonts w:ascii="Times" w:hAnsi="Times" w:cs="Times New Roman"/>
          <w:color w:val="000000" w:themeColor="text1"/>
          <w:lang w:val="en-US"/>
        </w:rPr>
        <w:t>v</w:t>
      </w:r>
      <w:r w:rsidR="0024062A" w:rsidRPr="00F641B0">
        <w:rPr>
          <w:rFonts w:ascii="Times" w:hAnsi="Times" w:cs="Times New Roman"/>
          <w:color w:val="000000" w:themeColor="text1"/>
          <w:lang w:val="en-US"/>
        </w:rPr>
        <w:t>a in soa balançe</w:t>
      </w:r>
      <w:r w:rsidR="000D2C9B" w:rsidRPr="00F641B0">
        <w:rPr>
          <w:rFonts w:ascii="Times" w:hAnsi="Times" w:cs="Times New Roman"/>
          <w:color w:val="000000" w:themeColor="text1"/>
          <w:lang w:val="en-US"/>
        </w:rPr>
        <w:t>.</w:t>
      </w:r>
    </w:p>
    <w:p w14:paraId="20DFCEB9" w14:textId="33B38731" w:rsidR="00794D26" w:rsidRPr="00F641B0" w:rsidRDefault="00A653DD" w:rsidP="009225F0">
      <w:pPr>
        <w:pStyle w:val="BodyTextFirstIndent2"/>
        <w:rPr>
          <w:rFonts w:ascii="Times" w:hAnsi="Times"/>
          <w:lang w:val="en-US"/>
        </w:rPr>
      </w:pPr>
      <w:r w:rsidRPr="00F641B0">
        <w:rPr>
          <w:rFonts w:ascii="Times" w:hAnsi="Times"/>
          <w:lang w:val="en-US"/>
        </w:rPr>
        <w:t>[Laisse 46</w:t>
      </w:r>
      <w:r w:rsidR="0024062A" w:rsidRPr="00F641B0">
        <w:rPr>
          <w:rFonts w:ascii="Times" w:hAnsi="Times"/>
          <w:lang w:val="en-US"/>
        </w:rPr>
        <w:t>]</w:t>
      </w:r>
      <w:r w:rsidR="00510BD3" w:rsidRPr="00F641B0">
        <w:rPr>
          <w:rFonts w:ascii="Times" w:hAnsi="Times"/>
          <w:lang w:val="en-US"/>
        </w:rPr>
        <w:t xml:space="preserve"> </w:t>
      </w:r>
    </w:p>
    <w:p w14:paraId="7AE58BDE" w14:textId="209AD4A7" w:rsidR="0024062A" w:rsidRPr="00F641B0" w:rsidRDefault="0007418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R</w:t>
      </w:r>
      <w:r w:rsidR="0024062A" w:rsidRPr="00F641B0">
        <w:rPr>
          <w:rFonts w:ascii="Times" w:hAnsi="Times" w:cs="Times New Roman"/>
          <w:color w:val="000000" w:themeColor="text1"/>
          <w:lang w:val="en-US"/>
        </w:rPr>
        <w:t>icha</w:t>
      </w:r>
      <w:r w:rsidRPr="00F641B0">
        <w:rPr>
          <w:rFonts w:ascii="Times" w:hAnsi="Times" w:cs="Times New Roman"/>
          <w:color w:val="000000" w:themeColor="text1"/>
          <w:lang w:val="en-US"/>
        </w:rPr>
        <w:t xml:space="preserve"> fo la corte merav</w:t>
      </w:r>
      <w:r w:rsidR="00C243C6">
        <w:rPr>
          <w:rFonts w:ascii="Times" w:hAnsi="Times" w:cs="Times New Roman"/>
          <w:color w:val="000000" w:themeColor="text1"/>
          <w:lang w:val="en-US"/>
        </w:rPr>
        <w:t>ei</w:t>
      </w:r>
      <w:r w:rsidR="0024062A" w:rsidRPr="00F641B0">
        <w:rPr>
          <w:rFonts w:ascii="Times" w:hAnsi="Times" w:cs="Times New Roman"/>
          <w:color w:val="000000" w:themeColor="text1"/>
          <w:lang w:val="en-US"/>
        </w:rPr>
        <w:t>ossa e grant</w:t>
      </w:r>
    </w:p>
    <w:p w14:paraId="0191AF1B" w14:textId="3C49D53C" w:rsidR="0024062A" w:rsidRPr="00F641B0" w:rsidRDefault="0007418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Im P</w:t>
      </w:r>
      <w:r w:rsidR="0024062A" w:rsidRPr="00F641B0">
        <w:rPr>
          <w:rFonts w:ascii="Times" w:hAnsi="Times" w:cs="Times New Roman"/>
          <w:color w:val="000000" w:themeColor="text1"/>
          <w:lang w:val="en-US"/>
        </w:rPr>
        <w:t xml:space="preserve">aris </w:t>
      </w:r>
      <w:r w:rsidR="00AF1BC5" w:rsidRPr="00F641B0">
        <w:rPr>
          <w:rFonts w:ascii="Times" w:hAnsi="Times" w:cs="Times New Roman"/>
          <w:color w:val="000000" w:themeColor="text1"/>
          <w:lang w:val="en-US"/>
        </w:rPr>
        <w:t>sul</w:t>
      </w:r>
      <w:r w:rsidR="001729D0">
        <w:rPr>
          <w:rFonts w:ascii="Times" w:hAnsi="Times" w:cs="Times New Roman"/>
          <w:color w:val="000000" w:themeColor="text1"/>
          <w:lang w:val="en-US"/>
        </w:rPr>
        <w:t>a·</w:t>
      </w:r>
      <w:r w:rsidR="00D6072E" w:rsidRPr="00F641B0">
        <w:rPr>
          <w:rFonts w:ascii="Times" w:hAnsi="Times" w:cs="Times New Roman"/>
          <w:color w:val="000000" w:themeColor="text1"/>
          <w:lang w:val="en-US"/>
        </w:rPr>
        <w:t>s</w:t>
      </w:r>
      <w:r w:rsidR="0024062A" w:rsidRPr="00F641B0">
        <w:rPr>
          <w:rFonts w:ascii="Times" w:hAnsi="Times" w:cs="Times New Roman"/>
          <w:color w:val="000000" w:themeColor="text1"/>
          <w:lang w:val="en-US"/>
        </w:rPr>
        <w:t>sala manant</w:t>
      </w:r>
      <w:r w:rsidRPr="00F641B0">
        <w:rPr>
          <w:rFonts w:ascii="Times" w:hAnsi="Times" w:cs="Times New Roman"/>
          <w:color w:val="000000" w:themeColor="text1"/>
          <w:lang w:val="en-US"/>
        </w:rPr>
        <w:t>.</w:t>
      </w:r>
    </w:p>
    <w:p w14:paraId="458CFE2B" w14:textId="4E1317A1"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33</w:t>
      </w:r>
      <w:r w:rsidRPr="00F641B0">
        <w:rPr>
          <w:rFonts w:ascii="Times" w:hAnsi="Times" w:cs="Times New Roman"/>
          <w:bCs/>
          <w:color w:val="000000" w:themeColor="text1"/>
          <w:lang w:val="en-US"/>
        </w:rPr>
        <w:t xml:space="preserve">R) </w:t>
      </w:r>
      <w:r w:rsidR="0024062A" w:rsidRPr="00F641B0">
        <w:rPr>
          <w:rFonts w:ascii="Times" w:hAnsi="Times" w:cs="Times New Roman"/>
          <w:color w:val="000000" w:themeColor="text1"/>
          <w:lang w:val="en-US"/>
        </w:rPr>
        <w:t>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la çitade se fa çostrer e torniamant</w:t>
      </w:r>
      <w:r w:rsidR="0007418D" w:rsidRPr="00F641B0">
        <w:rPr>
          <w:rFonts w:ascii="Times" w:hAnsi="Times" w:cs="Times New Roman"/>
          <w:color w:val="000000" w:themeColor="text1"/>
          <w:lang w:val="en-US"/>
        </w:rPr>
        <w:t>;</w:t>
      </w:r>
    </w:p>
    <w:p w14:paraId="4CFF99DA" w14:textId="4D7E475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Done e dunçele</w:t>
      </w:r>
      <w:r w:rsidR="0007418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li piçoli e li grant</w:t>
      </w:r>
    </w:p>
    <w:p w14:paraId="04BE1F0F" w14:textId="54190060" w:rsidR="0024062A" w:rsidRPr="00F641B0" w:rsidRDefault="0007418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Ballava e cantav</w:t>
      </w:r>
      <w:r w:rsidR="0024062A" w:rsidRPr="00F641B0">
        <w:rPr>
          <w:rFonts w:ascii="Times" w:hAnsi="Times" w:cs="Times New Roman"/>
          <w:color w:val="000000" w:themeColor="text1"/>
          <w:lang w:val="en-US"/>
        </w:rPr>
        <w:t>a aliegri e çoiant</w:t>
      </w:r>
      <w:r w:rsidRPr="00F641B0">
        <w:rPr>
          <w:rFonts w:ascii="Times" w:hAnsi="Times" w:cs="Times New Roman"/>
          <w:color w:val="000000" w:themeColor="text1"/>
          <w:lang w:val="en-US"/>
        </w:rPr>
        <w:t>.</w:t>
      </w:r>
    </w:p>
    <w:p w14:paraId="0CBA3448" w14:textId="325BF834" w:rsidR="0024062A" w:rsidRPr="00F641B0" w:rsidRDefault="008B1B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Al pallaço mançà</w:t>
      </w:r>
      <w:r w:rsidR="0024062A" w:rsidRPr="00F641B0">
        <w:rPr>
          <w:rFonts w:ascii="Times" w:hAnsi="Times" w:cs="Times New Roman"/>
          <w:color w:val="000000" w:themeColor="text1"/>
          <w:lang w:val="en-US"/>
        </w:rPr>
        <w:t xml:space="preserve"> tuti al so talant</w:t>
      </w:r>
      <w:r w:rsidR="0007418D" w:rsidRPr="00F641B0">
        <w:rPr>
          <w:rFonts w:ascii="Times" w:hAnsi="Times" w:cs="Times New Roman"/>
          <w:color w:val="000000" w:themeColor="text1"/>
          <w:lang w:val="en-US"/>
        </w:rPr>
        <w:t>,</w:t>
      </w:r>
    </w:p>
    <w:p w14:paraId="5E74599D" w14:textId="1C93F02E"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d</w:t>
      </w:r>
      <w:r w:rsidR="0007418D" w:rsidRPr="00F641B0">
        <w:rPr>
          <w:rFonts w:ascii="Times" w:hAnsi="Times" w:cs="Times New Roman"/>
          <w:color w:val="000000" w:themeColor="text1"/>
          <w:lang w:val="en-US"/>
        </w:rPr>
        <w:t>'Avernia sov</w:t>
      </w:r>
      <w:r w:rsidRPr="00F641B0">
        <w:rPr>
          <w:rFonts w:ascii="Times" w:hAnsi="Times" w:cs="Times New Roman"/>
          <w:color w:val="000000" w:themeColor="text1"/>
          <w:lang w:val="en-US"/>
        </w:rPr>
        <w:t>ra tuti fo manant</w:t>
      </w:r>
      <w:r w:rsidR="0007418D" w:rsidRPr="00F641B0">
        <w:rPr>
          <w:rFonts w:ascii="Times" w:hAnsi="Times" w:cs="Times New Roman"/>
          <w:color w:val="000000" w:themeColor="text1"/>
          <w:lang w:val="en-US"/>
        </w:rPr>
        <w:t>.</w:t>
      </w:r>
    </w:p>
    <w:p w14:paraId="309EC35D" w14:textId="776BD402" w:rsidR="0024062A" w:rsidRPr="00F641B0" w:rsidRDefault="008B1B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Lo conte el menà</w:t>
      </w:r>
      <w:r w:rsidR="0007418D" w:rsidRPr="00F641B0">
        <w:rPr>
          <w:rFonts w:ascii="Times" w:hAnsi="Times" w:cs="Times New Roman"/>
          <w:color w:val="000000" w:themeColor="text1"/>
          <w:lang w:val="en-US"/>
        </w:rPr>
        <w:t xml:space="preserve"> dadri</w:t>
      </w:r>
      <w:r w:rsidR="00E351D5" w:rsidRPr="00F641B0">
        <w:rPr>
          <w:rFonts w:ascii="Times" w:hAnsi="Times" w:cs="Times New Roman"/>
          <w:color w:val="000000" w:themeColor="text1"/>
          <w:lang w:val="en-US"/>
        </w:rPr>
        <w:t>é</w:t>
      </w:r>
      <w:r w:rsidR="0007418D" w:rsidRPr="00F641B0">
        <w:rPr>
          <w:rFonts w:ascii="Times" w:hAnsi="Times" w:cs="Times New Roman"/>
          <w:color w:val="000000" w:themeColor="text1"/>
          <w:lang w:val="en-US"/>
        </w:rPr>
        <w:t xml:space="preserve"> e dav</w:t>
      </w:r>
      <w:r w:rsidR="0024062A" w:rsidRPr="00F641B0">
        <w:rPr>
          <w:rFonts w:ascii="Times" w:hAnsi="Times" w:cs="Times New Roman"/>
          <w:color w:val="000000" w:themeColor="text1"/>
          <w:lang w:val="en-US"/>
        </w:rPr>
        <w:t>ant</w:t>
      </w:r>
      <w:r w:rsidR="0007418D" w:rsidRPr="00F641B0">
        <w:rPr>
          <w:rFonts w:ascii="Times" w:hAnsi="Times" w:cs="Times New Roman"/>
          <w:color w:val="000000" w:themeColor="text1"/>
          <w:lang w:val="en-US"/>
        </w:rPr>
        <w:t>,</w:t>
      </w:r>
    </w:p>
    <w:p w14:paraId="55B98CC4" w14:textId="7EB140E4" w:rsidR="0024062A" w:rsidRPr="00F641B0" w:rsidRDefault="0007418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vien</w:t>
      </w:r>
      <w:r w:rsidR="0024062A" w:rsidRPr="00F641B0">
        <w:rPr>
          <w:rFonts w:ascii="Times" w:hAnsi="Times" w:cs="Times New Roman"/>
          <w:color w:val="000000" w:themeColor="text1"/>
          <w:lang w:val="en-US"/>
        </w:rPr>
        <w:t xml:space="preserve"> al mançar</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si fo sentant</w:t>
      </w:r>
      <w:r w:rsidRPr="00F641B0">
        <w:rPr>
          <w:rFonts w:ascii="Times" w:hAnsi="Times" w:cs="Times New Roman"/>
          <w:color w:val="000000" w:themeColor="text1"/>
          <w:lang w:val="en-US"/>
        </w:rPr>
        <w:t>.</w:t>
      </w:r>
    </w:p>
    <w:p w14:paraId="4A5A2E11" w14:textId="52D6A64E" w:rsidR="0024062A" w:rsidRPr="00F641B0" w:rsidRDefault="0007418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l’amav</w:t>
      </w:r>
      <w:r w:rsidR="0024062A" w:rsidRPr="00F641B0">
        <w:rPr>
          <w:rFonts w:ascii="Times" w:hAnsi="Times" w:cs="Times New Roman"/>
          <w:color w:val="000000" w:themeColor="text1"/>
          <w:lang w:val="en-US"/>
        </w:rPr>
        <w:t>a plui de nul ho</w:t>
      </w:r>
      <w:r w:rsidR="0024062A" w:rsidRPr="00F641B0">
        <w:rPr>
          <w:rFonts w:ascii="Times" w:hAnsi="Times" w:cs="Times New Roman"/>
          <w:i/>
          <w:iCs/>
          <w:color w:val="000000" w:themeColor="text1"/>
          <w:lang w:val="en-US"/>
        </w:rPr>
        <w:t>mo</w:t>
      </w:r>
      <w:r w:rsidRPr="00F641B0">
        <w:rPr>
          <w:rFonts w:ascii="Times" w:hAnsi="Times" w:cs="Times New Roman"/>
          <w:color w:val="000000" w:themeColor="text1"/>
          <w:lang w:val="en-US"/>
        </w:rPr>
        <w:t xml:space="preserve"> viv</w:t>
      </w:r>
      <w:r w:rsidR="0024062A"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00A62D7A" w14:textId="527D2E0F" w:rsidR="0024062A" w:rsidRPr="00F641B0" w:rsidRDefault="0007418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Ancora inversso lui non avev</w:t>
      </w:r>
      <w:r w:rsidR="0024062A" w:rsidRPr="00F641B0">
        <w:rPr>
          <w:rFonts w:ascii="Times" w:hAnsi="Times" w:cs="Times New Roman"/>
          <w:color w:val="000000" w:themeColor="text1"/>
          <w:lang w:val="en-US"/>
        </w:rPr>
        <w:t>a nul maltalent</w:t>
      </w:r>
      <w:r w:rsidRPr="00F641B0">
        <w:rPr>
          <w:rFonts w:ascii="Times" w:hAnsi="Times" w:cs="Times New Roman"/>
          <w:color w:val="000000" w:themeColor="text1"/>
          <w:lang w:val="en-US"/>
        </w:rPr>
        <w:t>,</w:t>
      </w:r>
    </w:p>
    <w:p w14:paraId="022B58FF" w14:textId="5F85FEB1" w:rsidR="0024062A" w:rsidRPr="00F641B0" w:rsidRDefault="0007418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soa muiere v</w:t>
      </w:r>
      <w:r w:rsidR="0024062A" w:rsidRPr="00F641B0">
        <w:rPr>
          <w:rFonts w:ascii="Times" w:hAnsi="Times" w:cs="Times New Roman"/>
          <w:color w:val="000000" w:themeColor="text1"/>
          <w:lang w:val="en-US"/>
        </w:rPr>
        <w:t>eçuda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unde por l’amor lo prant</w:t>
      </w:r>
      <w:r w:rsidR="00794D26" w:rsidRPr="00F641B0">
        <w:rPr>
          <w:rFonts w:ascii="Times" w:hAnsi="Times" w:cs="Times New Roman"/>
          <w:color w:val="000000" w:themeColor="text1"/>
          <w:lang w:val="en-US"/>
        </w:rPr>
        <w:t>,</w:t>
      </w:r>
    </w:p>
    <w:p w14:paraId="5401E08A" w14:textId="2CE84E4F" w:rsidR="0024062A" w:rsidRPr="00F641B0" w:rsidRDefault="00794D2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U</w:t>
      </w:r>
      <w:r w:rsidR="0024062A" w:rsidRPr="00F641B0">
        <w:rPr>
          <w:rFonts w:ascii="Times" w:hAnsi="Times" w:cs="Times New Roman"/>
          <w:color w:val="000000" w:themeColor="text1"/>
          <w:lang w:val="en-US"/>
        </w:rPr>
        <w:t>go da</w:t>
      </w:r>
      <w:r w:rsidRPr="00F641B0">
        <w:rPr>
          <w:rFonts w:ascii="Times" w:hAnsi="Times" w:cs="Times New Roman"/>
          <w:color w:val="000000" w:themeColor="text1"/>
          <w:lang w:val="en-US"/>
        </w:rPr>
        <w:t xml:space="preserve"> puo endurà</w:t>
      </w:r>
      <w:r w:rsidR="0024062A" w:rsidRPr="00F641B0">
        <w:rPr>
          <w:rFonts w:ascii="Times" w:hAnsi="Times" w:cs="Times New Roman"/>
          <w:color w:val="000000" w:themeColor="text1"/>
          <w:lang w:val="en-US"/>
        </w:rPr>
        <w:t xml:space="preserve"> tanto tormant</w:t>
      </w:r>
      <w:r w:rsidRPr="00F641B0">
        <w:rPr>
          <w:rFonts w:ascii="Times" w:hAnsi="Times" w:cs="Times New Roman"/>
          <w:color w:val="000000" w:themeColor="text1"/>
          <w:lang w:val="en-US"/>
        </w:rPr>
        <w:t>.</w:t>
      </w:r>
    </w:p>
    <w:p w14:paraId="670FF26C" w14:textId="6710F5D4" w:rsidR="0024062A" w:rsidRPr="00F641B0" w:rsidRDefault="00794D2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8E2B3E" w:rsidRPr="00F641B0">
        <w:rPr>
          <w:rFonts w:ascii="Times" w:hAnsi="Times" w:cs="Times New Roman"/>
          <w:color w:val="000000" w:themeColor="text1"/>
          <w:lang w:val="en-US"/>
        </w:rPr>
        <w:t>·</w:t>
      </w:r>
      <w:r w:rsidRPr="00F641B0">
        <w:rPr>
          <w:rFonts w:ascii="Times" w:hAnsi="Times" w:cs="Times New Roman"/>
          <w:color w:val="000000" w:themeColor="text1"/>
          <w:lang w:val="en-US"/>
        </w:rPr>
        <w:t>l porav</w:t>
      </w:r>
      <w:r w:rsidR="0007418D" w:rsidRPr="00F641B0">
        <w:rPr>
          <w:rFonts w:ascii="Times" w:hAnsi="Times" w:cs="Times New Roman"/>
          <w:color w:val="000000" w:themeColor="text1"/>
          <w:lang w:val="en-US"/>
        </w:rPr>
        <w:t>e contar nesun</w:t>
      </w:r>
      <w:r w:rsidR="0024062A" w:rsidRPr="00F641B0">
        <w:rPr>
          <w:rFonts w:ascii="Times" w:hAnsi="Times" w:cs="Times New Roman"/>
          <w:color w:val="000000" w:themeColor="text1"/>
          <w:lang w:val="en-US"/>
        </w:rPr>
        <w:t xml:space="preserve"> ho</w:t>
      </w:r>
      <w:r w:rsidR="0024062A" w:rsidRPr="00F641B0">
        <w:rPr>
          <w:rFonts w:ascii="Times" w:hAnsi="Times" w:cs="Times New Roman"/>
          <w:i/>
          <w:iCs/>
          <w:color w:val="000000" w:themeColor="text1"/>
          <w:lang w:val="en-US"/>
        </w:rPr>
        <w:t>mo</w:t>
      </w:r>
      <w:r w:rsidRPr="00F641B0">
        <w:rPr>
          <w:rFonts w:ascii="Times" w:hAnsi="Times" w:cs="Times New Roman"/>
          <w:color w:val="000000" w:themeColor="text1"/>
          <w:lang w:val="en-US"/>
        </w:rPr>
        <w:t xml:space="preserve"> viv</w:t>
      </w:r>
      <w:r w:rsidR="0024062A" w:rsidRPr="00F641B0">
        <w:rPr>
          <w:rFonts w:ascii="Times" w:hAnsi="Times" w:cs="Times New Roman"/>
          <w:color w:val="000000" w:themeColor="text1"/>
          <w:lang w:val="en-US"/>
        </w:rPr>
        <w:t>ant</w:t>
      </w:r>
    </w:p>
    <w:p w14:paraId="69D3F41F" w14:textId="280BFBF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Quelo ch</w:t>
      </w:r>
      <w:r w:rsidR="00794D26" w:rsidRPr="00F641B0">
        <w:rPr>
          <w:rFonts w:ascii="Times" w:hAnsi="Times" w:cs="Times New Roman"/>
          <w:color w:val="000000" w:themeColor="text1"/>
          <w:lang w:val="en-US"/>
        </w:rPr>
        <w:t>'el durà</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portar li prexant</w:t>
      </w:r>
      <w:r w:rsidR="00794D26" w:rsidRPr="00F641B0">
        <w:rPr>
          <w:rFonts w:ascii="Times" w:hAnsi="Times" w:cs="Times New Roman"/>
          <w:color w:val="000000" w:themeColor="text1"/>
          <w:lang w:val="en-US"/>
        </w:rPr>
        <w:t>,</w:t>
      </w:r>
    </w:p>
    <w:p w14:paraId="03492FC5" w14:textId="2BEE923D" w:rsidR="0024062A" w:rsidRPr="00F641B0" w:rsidRDefault="00794D2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querir trabuto a L</w:t>
      </w:r>
      <w:r w:rsidR="0024062A" w:rsidRPr="00F641B0">
        <w:rPr>
          <w:rFonts w:ascii="Times" w:hAnsi="Times" w:cs="Times New Roman"/>
          <w:color w:val="000000" w:themeColor="text1"/>
          <w:lang w:val="en-US"/>
        </w:rPr>
        <w:t>ucifero lo grant</w:t>
      </w:r>
      <w:r w:rsidRPr="00F641B0">
        <w:rPr>
          <w:rFonts w:ascii="Times" w:hAnsi="Times" w:cs="Times New Roman"/>
          <w:color w:val="000000" w:themeColor="text1"/>
          <w:lang w:val="en-US"/>
        </w:rPr>
        <w:t>.</w:t>
      </w:r>
    </w:p>
    <w:p w14:paraId="2E1575B7" w14:textId="4C081542" w:rsidR="00794D26" w:rsidRPr="00F641B0" w:rsidRDefault="00A653DD" w:rsidP="009225F0">
      <w:pPr>
        <w:pStyle w:val="BodyTextFirstIndent2"/>
        <w:rPr>
          <w:rFonts w:ascii="Times" w:hAnsi="Times"/>
          <w:lang w:val="en-US"/>
        </w:rPr>
      </w:pPr>
      <w:r w:rsidRPr="00F641B0">
        <w:rPr>
          <w:rFonts w:ascii="Times" w:hAnsi="Times"/>
          <w:lang w:val="en-US"/>
        </w:rPr>
        <w:t>[Laisse 47</w:t>
      </w:r>
      <w:r w:rsidR="00794D26" w:rsidRPr="00F641B0">
        <w:rPr>
          <w:rFonts w:ascii="Times" w:hAnsi="Times"/>
          <w:lang w:val="en-US"/>
        </w:rPr>
        <w:t>]</w:t>
      </w:r>
    </w:p>
    <w:p w14:paraId="680D35CF" w14:textId="2B0F1DBC" w:rsidR="0024062A" w:rsidRPr="00F641B0" w:rsidRDefault="00794D2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w:t>
      </w:r>
      <w:r w:rsidR="0024062A" w:rsidRPr="00F641B0">
        <w:rPr>
          <w:rFonts w:ascii="Times" w:hAnsi="Times" w:cs="Times New Roman"/>
          <w:color w:val="000000" w:themeColor="text1"/>
          <w:lang w:val="en-US"/>
        </w:rPr>
        <w:t>anda fo la festa lo</w:t>
      </w:r>
      <w:r w:rsidR="007E1564">
        <w:rPr>
          <w:rFonts w:ascii="Times" w:hAnsi="Times" w:cs="Times New Roman"/>
          <w:color w:val="000000" w:themeColor="text1"/>
          <w:lang w:val="en-US"/>
        </w:rPr>
        <w:t xml:space="preserve"> dì </w:t>
      </w:r>
      <w:r w:rsidR="0024062A" w:rsidRPr="00F641B0">
        <w:rPr>
          <w:rFonts w:ascii="Times" w:hAnsi="Times" w:cs="Times New Roman"/>
          <w:color w:val="000000" w:themeColor="text1"/>
          <w:lang w:val="en-US"/>
        </w:rPr>
        <w:t>de l</w:t>
      </w:r>
      <w:r w:rsidR="003542BA" w:rsidRPr="00F641B0">
        <w:rPr>
          <w:rFonts w:ascii="Times" w:hAnsi="Times" w:cs="Times New Roman"/>
          <w:color w:val="000000" w:themeColor="text1"/>
          <w:lang w:val="en-US"/>
        </w:rPr>
        <w:t>'A</w:t>
      </w:r>
      <w:r w:rsidR="0024062A" w:rsidRPr="00F641B0">
        <w:rPr>
          <w:rFonts w:ascii="Times" w:hAnsi="Times" w:cs="Times New Roman"/>
          <w:color w:val="000000" w:themeColor="text1"/>
          <w:lang w:val="en-US"/>
        </w:rPr>
        <w:t>senssion</w:t>
      </w:r>
      <w:r w:rsidR="008E2B3E"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54"/>
      </w:r>
    </w:p>
    <w:p w14:paraId="5DD64461" w14:textId="6052244C" w:rsidR="0024062A" w:rsidRPr="00F641B0" w:rsidRDefault="008E2B3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3542B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quela festa andè</w:t>
      </w:r>
      <w:r w:rsidR="007438AF" w:rsidRPr="00F641B0">
        <w:rPr>
          <w:rFonts w:ascii="Times" w:hAnsi="Times" w:cs="Times New Roman"/>
          <w:color w:val="000000" w:themeColor="text1"/>
          <w:lang w:val="en-US"/>
        </w:rPr>
        <w:t xml:space="preserve"> cav</w:t>
      </w:r>
      <w:r w:rsidR="0024062A" w:rsidRPr="00F641B0">
        <w:rPr>
          <w:rFonts w:ascii="Times" w:hAnsi="Times" w:cs="Times New Roman"/>
          <w:color w:val="000000" w:themeColor="text1"/>
          <w:lang w:val="en-US"/>
        </w:rPr>
        <w:t>alieri e pedon</w:t>
      </w:r>
      <w:r w:rsidRPr="00F641B0">
        <w:rPr>
          <w:rFonts w:ascii="Times" w:hAnsi="Times" w:cs="Times New Roman"/>
          <w:color w:val="000000" w:themeColor="text1"/>
          <w:lang w:val="en-US"/>
        </w:rPr>
        <w:t>,</w:t>
      </w:r>
    </w:p>
    <w:p w14:paraId="000A1296" w14:textId="22E24F1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Dame e damissile si </w:t>
      </w:r>
      <w:r w:rsidR="007438AF" w:rsidRPr="00F641B0">
        <w:rPr>
          <w:rFonts w:ascii="Times" w:hAnsi="Times" w:cs="Times New Roman"/>
          <w:color w:val="000000" w:themeColor="text1"/>
          <w:lang w:val="en-US"/>
        </w:rPr>
        <w:t>v</w:t>
      </w:r>
      <w:r w:rsidRPr="00F641B0">
        <w:rPr>
          <w:rFonts w:ascii="Times" w:hAnsi="Times" w:cs="Times New Roman"/>
          <w:color w:val="000000" w:themeColor="text1"/>
          <w:lang w:val="en-US"/>
        </w:rPr>
        <w:t>ano a li perdon</w:t>
      </w:r>
      <w:r w:rsidR="008E2B3E" w:rsidRPr="00F641B0">
        <w:rPr>
          <w:rFonts w:ascii="Times" w:hAnsi="Times" w:cs="Times New Roman"/>
          <w:color w:val="000000" w:themeColor="text1"/>
          <w:lang w:val="en-US"/>
        </w:rPr>
        <w:t>,</w:t>
      </w:r>
    </w:p>
    <w:p w14:paraId="1D77B3B3" w14:textId="22D87A38" w:rsidR="0024062A" w:rsidRPr="00F641B0" w:rsidRDefault="007438A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 cuntessa</w:t>
      </w:r>
      <w:r w:rsidR="008E2B3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che N</w:t>
      </w:r>
      <w:r w:rsidR="0024062A" w:rsidRPr="00F641B0">
        <w:rPr>
          <w:rFonts w:ascii="Times" w:hAnsi="Times" w:cs="Times New Roman"/>
          <w:color w:val="000000" w:themeColor="text1"/>
          <w:lang w:val="en-US"/>
        </w:rPr>
        <w:t>i</w:t>
      </w:r>
      <w:r w:rsidRPr="00F641B0">
        <w:rPr>
          <w:rFonts w:ascii="Times" w:hAnsi="Times" w:cs="Times New Roman"/>
          <w:color w:val="000000" w:themeColor="text1"/>
          <w:lang w:val="en-US"/>
        </w:rPr>
        <w:t>(d)a avev</w:t>
      </w:r>
      <w:r w:rsidR="0024062A" w:rsidRPr="00F641B0">
        <w:rPr>
          <w:rFonts w:ascii="Times" w:hAnsi="Times" w:cs="Times New Roman"/>
          <w:color w:val="000000" w:themeColor="text1"/>
          <w:lang w:val="en-US"/>
        </w:rPr>
        <w:t>a non</w:t>
      </w:r>
      <w:r w:rsidR="008E2B3E" w:rsidRPr="00F641B0">
        <w:rPr>
          <w:rFonts w:ascii="Times" w:hAnsi="Times" w:cs="Times New Roman"/>
          <w:color w:val="000000" w:themeColor="text1"/>
          <w:lang w:val="en-US"/>
        </w:rPr>
        <w:t>,</w:t>
      </w:r>
    </w:p>
    <w:p w14:paraId="14359E24" w14:textId="7587CE1B" w:rsidR="0024062A" w:rsidRPr="00F641B0" w:rsidRDefault="00C243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iera moi</w:t>
      </w:r>
      <w:r w:rsidR="007438AF" w:rsidRPr="00F641B0">
        <w:rPr>
          <w:rFonts w:ascii="Times" w:hAnsi="Times" w:cs="Times New Roman"/>
          <w:color w:val="000000" w:themeColor="text1"/>
          <w:lang w:val="en-US"/>
        </w:rPr>
        <w:t>ere del conte U</w:t>
      </w:r>
      <w:r w:rsidR="0024062A" w:rsidRPr="00F641B0">
        <w:rPr>
          <w:rFonts w:ascii="Times" w:hAnsi="Times" w:cs="Times New Roman"/>
          <w:color w:val="000000" w:themeColor="text1"/>
          <w:lang w:val="en-US"/>
        </w:rPr>
        <w:t>gon</w:t>
      </w:r>
      <w:r w:rsidR="008E2B3E" w:rsidRPr="00F641B0">
        <w:rPr>
          <w:rFonts w:ascii="Times" w:hAnsi="Times" w:cs="Times New Roman"/>
          <w:color w:val="000000" w:themeColor="text1"/>
          <w:lang w:val="en-US"/>
        </w:rPr>
        <w:t>,</w:t>
      </w:r>
    </w:p>
    <w:p w14:paraId="68009076" w14:textId="4286B630" w:rsidR="0024062A" w:rsidRPr="00F641B0" w:rsidRDefault="007438A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andav</w:t>
      </w:r>
      <w:r w:rsidR="0024062A" w:rsidRPr="00F641B0">
        <w:rPr>
          <w:rFonts w:ascii="Times" w:hAnsi="Times" w:cs="Times New Roman"/>
          <w:color w:val="000000" w:themeColor="text1"/>
          <w:lang w:val="en-US"/>
        </w:rPr>
        <w:t>a a</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 xml:space="preserve">glexia cun molte done </w:t>
      </w:r>
      <w:r w:rsidRPr="00F641B0">
        <w:rPr>
          <w:rFonts w:ascii="Times" w:hAnsi="Times" w:cs="Times New Roman"/>
          <w:color w:val="000000" w:themeColor="text1"/>
          <w:lang w:val="en-US"/>
        </w:rPr>
        <w:t>in</w:t>
      </w:r>
      <w:r w:rsidR="0024062A" w:rsidRPr="00F641B0">
        <w:rPr>
          <w:rFonts w:ascii="Times" w:hAnsi="Times" w:cs="Times New Roman"/>
          <w:color w:val="000000" w:themeColor="text1"/>
          <w:lang w:val="en-US"/>
        </w:rPr>
        <w:t>simon</w:t>
      </w:r>
      <w:r w:rsidRPr="00F641B0">
        <w:rPr>
          <w:rFonts w:ascii="Times" w:hAnsi="Times" w:cs="Times New Roman"/>
          <w:color w:val="000000" w:themeColor="text1"/>
          <w:lang w:val="en-US"/>
        </w:rPr>
        <w:t>.</w:t>
      </w:r>
    </w:p>
    <w:p w14:paraId="78B2E059" w14:textId="7383D03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7438AF" w:rsidRPr="00F641B0">
        <w:rPr>
          <w:rFonts w:ascii="Times" w:hAnsi="Times" w:cs="Times New Roman"/>
          <w:color w:val="000000" w:themeColor="text1"/>
          <w:lang w:val="en-US"/>
        </w:rPr>
        <w:t xml:space="preserve"> amor del so </w:t>
      </w:r>
      <w:r w:rsidR="008E2B3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7438AF" w:rsidRPr="00F641B0">
        <w:rPr>
          <w:rFonts w:ascii="Times" w:hAnsi="Times" w:cs="Times New Roman"/>
          <w:color w:val="000000" w:themeColor="text1"/>
          <w:lang w:val="en-US"/>
        </w:rPr>
        <w:t xml:space="preserve"> portava çoi</w:t>
      </w:r>
      <w:r w:rsidRPr="00F641B0">
        <w:rPr>
          <w:rFonts w:ascii="Times" w:hAnsi="Times" w:cs="Times New Roman"/>
          <w:color w:val="000000" w:themeColor="text1"/>
          <w:lang w:val="en-US"/>
        </w:rPr>
        <w:t>a al fron</w:t>
      </w:r>
      <w:r w:rsidR="007438AF" w:rsidRPr="00F641B0">
        <w:rPr>
          <w:rFonts w:ascii="Times" w:hAnsi="Times" w:cs="Times New Roman"/>
          <w:color w:val="000000" w:themeColor="text1"/>
          <w:lang w:val="en-US"/>
        </w:rPr>
        <w:t>,</w:t>
      </w:r>
    </w:p>
    <w:p w14:paraId="01559C3D" w14:textId="07B0CB0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girlanda de ruxe sul</w:t>
      </w:r>
      <w:r w:rsidR="007438AF" w:rsidRPr="00F641B0">
        <w:rPr>
          <w:rFonts w:ascii="Times" w:hAnsi="Times" w:cs="Times New Roman"/>
          <w:color w:val="000000" w:themeColor="text1"/>
          <w:lang w:val="en-US"/>
        </w:rPr>
        <w:t xml:space="preserve"> cavo avon.</w:t>
      </w:r>
    </w:p>
    <w:p w14:paraId="4C5784D6" w14:textId="6345B656" w:rsidR="0024062A" w:rsidRPr="00F641B0" w:rsidRDefault="007438A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ella av</w:t>
      </w:r>
      <w:r w:rsidR="0024062A" w:rsidRPr="00F641B0">
        <w:rPr>
          <w:rFonts w:ascii="Times" w:hAnsi="Times" w:cs="Times New Roman"/>
          <w:color w:val="000000" w:themeColor="text1"/>
          <w:lang w:val="en-US"/>
        </w:rPr>
        <w:t>e tolto lo perdon</w:t>
      </w:r>
      <w:r w:rsidRPr="00F641B0">
        <w:rPr>
          <w:rFonts w:ascii="Times" w:hAnsi="Times" w:cs="Times New Roman"/>
          <w:color w:val="000000" w:themeColor="text1"/>
          <w:lang w:val="en-US"/>
        </w:rPr>
        <w:t>,</w:t>
      </w:r>
    </w:p>
    <w:p w14:paraId="548FD3D1" w14:textId="1538D53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Chon tute le done </w:t>
      </w:r>
      <w:r w:rsidR="00CA755C" w:rsidRPr="00F641B0">
        <w:rPr>
          <w:rFonts w:ascii="Times" w:hAnsi="Times" w:cs="Times New Roman"/>
          <w:color w:val="000000" w:themeColor="text1"/>
          <w:lang w:val="en-US"/>
        </w:rPr>
        <w:t>indrié</w:t>
      </w:r>
      <w:r w:rsidRPr="00F641B0">
        <w:rPr>
          <w:rFonts w:ascii="Times" w:hAnsi="Times" w:cs="Times New Roman"/>
          <w:color w:val="000000" w:themeColor="text1"/>
          <w:lang w:val="en-US"/>
        </w:rPr>
        <w:t xml:space="preserve"> tornon</w:t>
      </w:r>
      <w:r w:rsidR="007438AF" w:rsidRPr="00F641B0">
        <w:rPr>
          <w:rFonts w:ascii="Times" w:hAnsi="Times" w:cs="Times New Roman"/>
          <w:color w:val="000000" w:themeColor="text1"/>
          <w:lang w:val="en-US"/>
        </w:rPr>
        <w:t>,</w:t>
      </w:r>
    </w:p>
    <w:p w14:paraId="0156123C" w14:textId="0C00212B" w:rsidR="0024062A" w:rsidRPr="00F641B0" w:rsidRDefault="007438A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Balando v</w:t>
      </w:r>
      <w:r w:rsidR="0024062A" w:rsidRPr="00F641B0">
        <w:rPr>
          <w:rFonts w:ascii="Times" w:hAnsi="Times" w:cs="Times New Roman"/>
          <w:color w:val="000000" w:themeColor="text1"/>
          <w:lang w:val="en-US"/>
        </w:rPr>
        <w:t>ien e cantando cançon</w:t>
      </w:r>
      <w:r w:rsidR="00985D3C" w:rsidRPr="00F641B0">
        <w:rPr>
          <w:rFonts w:ascii="Times" w:hAnsi="Times" w:cs="Times New Roman"/>
          <w:color w:val="000000" w:themeColor="text1"/>
          <w:lang w:val="en-US"/>
        </w:rPr>
        <w:t>.</w:t>
      </w:r>
    </w:p>
    <w:p w14:paraId="325E841C" w14:textId="729DB8B1"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33</w:t>
      </w:r>
      <w:r w:rsidRPr="00F641B0">
        <w:rPr>
          <w:rFonts w:ascii="Times" w:hAnsi="Times" w:cs="Times New Roman"/>
          <w:bCs/>
          <w:color w:val="000000" w:themeColor="text1"/>
          <w:lang w:val="en-US"/>
        </w:rPr>
        <w:t xml:space="preserve">V) </w:t>
      </w:r>
      <w:r w:rsidR="00985D3C" w:rsidRPr="00F641B0">
        <w:rPr>
          <w:rFonts w:ascii="Times" w:hAnsi="Times" w:cs="Times New Roman"/>
          <w:color w:val="000000" w:themeColor="text1"/>
          <w:lang w:val="en-US"/>
        </w:rPr>
        <w:t>Charlo M</w:t>
      </w:r>
      <w:r w:rsidR="0024062A" w:rsidRPr="00F641B0">
        <w:rPr>
          <w:rFonts w:ascii="Times" w:hAnsi="Times" w:cs="Times New Roman"/>
          <w:color w:val="000000" w:themeColor="text1"/>
          <w:lang w:val="en-US"/>
        </w:rPr>
        <w:t>artelo</w:t>
      </w:r>
      <w:r w:rsidR="00985D3C"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quelo re felon</w:t>
      </w:r>
      <w:r w:rsidR="00985D3C" w:rsidRPr="00F641B0">
        <w:rPr>
          <w:rFonts w:ascii="Times" w:hAnsi="Times" w:cs="Times New Roman"/>
          <w:color w:val="000000" w:themeColor="text1"/>
          <w:lang w:val="en-US"/>
        </w:rPr>
        <w:t>,</w:t>
      </w:r>
    </w:p>
    <w:p w14:paraId="6EFEF452" w14:textId="0450155A" w:rsidR="0024062A" w:rsidRPr="00F641B0" w:rsidRDefault="00985D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chavalcav</w:t>
      </w:r>
      <w:r w:rsidR="0024062A" w:rsidRPr="00F641B0">
        <w:rPr>
          <w:rFonts w:ascii="Times" w:hAnsi="Times" w:cs="Times New Roman"/>
          <w:color w:val="000000" w:themeColor="text1"/>
          <w:lang w:val="en-US"/>
        </w:rPr>
        <w:t>a cun molti so baron</w:t>
      </w:r>
      <w:r w:rsidRPr="00F641B0">
        <w:rPr>
          <w:rFonts w:ascii="Times" w:hAnsi="Times" w:cs="Times New Roman"/>
          <w:color w:val="000000" w:themeColor="text1"/>
          <w:lang w:val="en-US"/>
        </w:rPr>
        <w:t>,</w:t>
      </w:r>
    </w:p>
    <w:p w14:paraId="45EFD8F0" w14:textId="1149B669" w:rsidR="0024062A" w:rsidRPr="00F641B0" w:rsidRDefault="00985D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 v</w:t>
      </w:r>
      <w:r w:rsidR="0024062A" w:rsidRPr="00F641B0">
        <w:rPr>
          <w:rFonts w:ascii="Times" w:hAnsi="Times" w:cs="Times New Roman"/>
          <w:color w:val="000000" w:themeColor="text1"/>
          <w:lang w:val="en-US"/>
        </w:rPr>
        <w:t xml:space="preserve">ete le done </w:t>
      </w:r>
      <w:r w:rsidR="00AF1BC5" w:rsidRPr="00F641B0">
        <w:rPr>
          <w:rFonts w:ascii="Times" w:hAnsi="Times" w:cs="Times New Roman"/>
          <w:color w:val="000000" w:themeColor="text1"/>
          <w:lang w:val="en-US"/>
        </w:rPr>
        <w:t>d</w:t>
      </w:r>
      <w:r w:rsidR="0084084D">
        <w:rPr>
          <w:rFonts w:ascii="Times" w:hAnsi="Times" w:cs="Times New Roman"/>
          <w:color w:val="000000" w:themeColor="text1"/>
          <w:lang w:val="en-US"/>
        </w:rPr>
        <w:t>e·ssi</w:t>
      </w:r>
      <w:r w:rsidR="0024062A" w:rsidRPr="00F641B0">
        <w:rPr>
          <w:rFonts w:ascii="Times" w:hAnsi="Times" w:cs="Times New Roman"/>
          <w:color w:val="000000" w:themeColor="text1"/>
          <w:lang w:val="en-US"/>
        </w:rPr>
        <w:t xml:space="preserve"> bele façon</w:t>
      </w:r>
      <w:r w:rsidRPr="00F641B0">
        <w:rPr>
          <w:rFonts w:ascii="Times" w:hAnsi="Times" w:cs="Times New Roman"/>
          <w:color w:val="000000" w:themeColor="text1"/>
          <w:lang w:val="en-US"/>
        </w:rPr>
        <w:t>.</w:t>
      </w:r>
    </w:p>
    <w:p w14:paraId="1D623F70" w14:textId="30A70BF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Amantinente dessende de l</w:t>
      </w:r>
      <w:r w:rsidR="00985D3C" w:rsidRPr="00F641B0">
        <w:rPr>
          <w:rFonts w:ascii="Times" w:hAnsi="Times" w:cs="Times New Roman"/>
          <w:color w:val="000000" w:themeColor="text1"/>
          <w:lang w:val="en-US"/>
        </w:rPr>
        <w:t>'</w:t>
      </w:r>
      <w:r w:rsidRPr="00F641B0">
        <w:rPr>
          <w:rFonts w:ascii="Times" w:hAnsi="Times" w:cs="Times New Roman"/>
          <w:color w:val="000000" w:themeColor="text1"/>
          <w:lang w:val="en-US"/>
        </w:rPr>
        <w:t>arçon</w:t>
      </w:r>
    </w:p>
    <w:p w14:paraId="5D2873C4" w14:textId="2E93E938" w:rsidR="0024062A" w:rsidRPr="00F641B0" w:rsidRDefault="00985D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simelmente li chav</w:t>
      </w:r>
      <w:r w:rsidR="0024062A" w:rsidRPr="00F641B0">
        <w:rPr>
          <w:rFonts w:ascii="Times" w:hAnsi="Times" w:cs="Times New Roman"/>
          <w:color w:val="000000" w:themeColor="text1"/>
          <w:lang w:val="en-US"/>
        </w:rPr>
        <w:t>alier inssemon</w:t>
      </w:r>
      <w:r w:rsidRPr="00F641B0">
        <w:rPr>
          <w:rFonts w:ascii="Times" w:hAnsi="Times" w:cs="Times New Roman"/>
          <w:color w:val="000000" w:themeColor="text1"/>
          <w:lang w:val="en-US"/>
        </w:rPr>
        <w:t>,</w:t>
      </w:r>
    </w:p>
    <w:p w14:paraId="73EE1C5D" w14:textId="4C17B79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bCs/>
          <w:color w:val="000000" w:themeColor="text1"/>
          <w:lang w:val="en-US"/>
        </w:rPr>
      </w:pPr>
      <w:r w:rsidRPr="00F641B0">
        <w:rPr>
          <w:rFonts w:ascii="Times" w:hAnsi="Times" w:cs="Times New Roman"/>
          <w:color w:val="000000" w:themeColor="text1"/>
          <w:lang w:val="en-US"/>
        </w:rPr>
        <w:t>E començano ad</w:t>
      </w:r>
      <w:r w:rsidR="008E2B3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uniar quel done intron</w:t>
      </w:r>
      <w:r w:rsidR="00911A8A" w:rsidRPr="00F641B0">
        <w:rPr>
          <w:rFonts w:ascii="Times" w:hAnsi="Times" w:cs="Times New Roman"/>
          <w:color w:val="000000" w:themeColor="text1"/>
          <w:lang w:val="en-US"/>
        </w:rPr>
        <w:t>.</w:t>
      </w:r>
    </w:p>
    <w:p w14:paraId="10C306C9" w14:textId="45083258" w:rsidR="0024062A" w:rsidRPr="00F641B0" w:rsidRDefault="00985D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v</w:t>
      </w:r>
      <w:r w:rsidR="0024062A" w:rsidRPr="00F641B0">
        <w:rPr>
          <w:rFonts w:ascii="Times" w:hAnsi="Times" w:cs="Times New Roman"/>
          <w:color w:val="000000" w:themeColor="text1"/>
          <w:lang w:val="en-US"/>
        </w:rPr>
        <w:t>e</w:t>
      </w:r>
      <w:r w:rsidRPr="00F641B0">
        <w:rPr>
          <w:rFonts w:ascii="Times" w:hAnsi="Times" w:cs="Times New Roman"/>
          <w:color w:val="000000" w:themeColor="text1"/>
          <w:lang w:val="en-US"/>
        </w:rPr>
        <w:t>te la contessa alla clara façon</w:t>
      </w:r>
      <w:r w:rsidR="008E2B3E" w:rsidRPr="00F641B0">
        <w:rPr>
          <w:rFonts w:ascii="Times" w:hAnsi="Times" w:cs="Times New Roman"/>
          <w:color w:val="000000" w:themeColor="text1"/>
          <w:lang w:val="en-US"/>
        </w:rPr>
        <w:t>,</w:t>
      </w:r>
    </w:p>
    <w:p w14:paraId="24E80F2F" w14:textId="7168E2B5" w:rsidR="0024062A" w:rsidRPr="00F641B0" w:rsidRDefault="00985D3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lie s'aprossim</w:t>
      </w:r>
      <w:r w:rsidR="00E351D5"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w:t>
      </w:r>
      <w:r w:rsidR="001729D0">
        <w:rPr>
          <w:rFonts w:ascii="Times" w:hAnsi="Times" w:cs="Times New Roman"/>
          <w:color w:val="000000" w:themeColor="text1"/>
          <w:lang w:val="en-US"/>
        </w:rPr>
        <w:t xml:space="preserve">si </w:t>
      </w:r>
      <w:r w:rsidR="0079117B">
        <w:rPr>
          <w:rFonts w:ascii="Times" w:hAnsi="Times" w:cs="Times New Roman"/>
          <w:color w:val="000000" w:themeColor="text1"/>
          <w:lang w:val="en-US"/>
        </w:rPr>
        <w:t>ll</w:t>
      </w:r>
      <w:r w:rsidRPr="00F641B0">
        <w:rPr>
          <w:rFonts w:ascii="Times" w:hAnsi="Times" w:cs="Times New Roman"/>
          <w:color w:val="000000" w:themeColor="text1"/>
          <w:lang w:val="en-US"/>
        </w:rPr>
        <w:t>ass</w:t>
      </w:r>
      <w:r w:rsidR="008B1B9C">
        <w:rPr>
          <w:rFonts w:ascii="Times" w:hAnsi="Times" w:cs="Times New Roman"/>
          <w:color w:val="000000" w:themeColor="text1"/>
          <w:lang w:val="en-US"/>
        </w:rPr>
        <w:t>à</w:t>
      </w:r>
      <w:r w:rsidR="0024062A" w:rsidRPr="00F641B0">
        <w:rPr>
          <w:rFonts w:ascii="Times" w:hAnsi="Times" w:cs="Times New Roman"/>
          <w:color w:val="000000" w:themeColor="text1"/>
          <w:lang w:val="en-US"/>
        </w:rPr>
        <w:t xml:space="preserve"> </w:t>
      </w:r>
      <w:r w:rsidR="0084084D">
        <w:rPr>
          <w:rFonts w:ascii="Times" w:hAnsi="Times" w:cs="Times New Roman"/>
          <w:color w:val="000000" w:themeColor="text1"/>
          <w:lang w:val="en-US"/>
        </w:rPr>
        <w:t>li·ss</w:t>
      </w:r>
      <w:r w:rsidR="0024062A" w:rsidRPr="00F641B0">
        <w:rPr>
          <w:rFonts w:ascii="Times" w:hAnsi="Times" w:cs="Times New Roman"/>
          <w:color w:val="000000" w:themeColor="text1"/>
          <w:lang w:val="en-US"/>
        </w:rPr>
        <w:t>uo baron</w:t>
      </w:r>
      <w:r w:rsidRPr="00F641B0">
        <w:rPr>
          <w:rFonts w:ascii="Times" w:hAnsi="Times" w:cs="Times New Roman"/>
          <w:color w:val="000000" w:themeColor="text1"/>
          <w:lang w:val="en-US"/>
        </w:rPr>
        <w:t>.</w:t>
      </w:r>
    </w:p>
    <w:p w14:paraId="759B4075" w14:textId="21410E43"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Molto li plaxete</w:t>
      </w:r>
      <w:r w:rsidR="00985D3C" w:rsidRPr="00F641B0">
        <w:rPr>
          <w:rFonts w:ascii="Times" w:hAnsi="Times" w:cs="Times New Roman"/>
          <w:color w:val="000000" w:themeColor="text1"/>
          <w:lang w:val="en-US"/>
        </w:rPr>
        <w:t>, al cuor à</w:t>
      </w:r>
      <w:r w:rsidRPr="00F641B0">
        <w:rPr>
          <w:rFonts w:ascii="Times" w:hAnsi="Times" w:cs="Times New Roman"/>
          <w:color w:val="000000" w:themeColor="text1"/>
          <w:lang w:val="en-US"/>
        </w:rPr>
        <w:t xml:space="preserve"> gran fugon</w:t>
      </w:r>
      <w:r w:rsidR="00985D3C" w:rsidRPr="00F641B0">
        <w:rPr>
          <w:rFonts w:ascii="Times" w:hAnsi="Times" w:cs="Times New Roman"/>
          <w:color w:val="000000" w:themeColor="text1"/>
          <w:lang w:val="en-US"/>
        </w:rPr>
        <w:t>,</w:t>
      </w:r>
    </w:p>
    <w:p w14:paraId="6004C628" w14:textId="3EA67129" w:rsidR="0024062A" w:rsidRPr="00F641B0"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985D3C" w:rsidRPr="00F641B0">
        <w:rPr>
          <w:rFonts w:ascii="Times" w:hAnsi="Times" w:cs="Times New Roman"/>
          <w:color w:val="000000" w:themeColor="text1"/>
          <w:lang w:val="en-US"/>
        </w:rPr>
        <w:t xml:space="preserve">a </w:t>
      </w:r>
      <w:r w:rsidR="00985D3C" w:rsidRPr="00F641B0">
        <w:rPr>
          <w:rFonts w:ascii="Times" w:hAnsi="Times" w:cs="Times New Roman"/>
          <w:color w:val="000000" w:themeColor="text1"/>
          <w:highlight w:val="yellow"/>
          <w:lang w:val="en-US"/>
        </w:rPr>
        <w:t>presse a</w:t>
      </w:r>
      <w:r w:rsidR="008E2B3E" w:rsidRPr="00F641B0">
        <w:rPr>
          <w:rFonts w:ascii="Times" w:hAnsi="Times" w:cs="Times New Roman"/>
          <w:color w:val="000000" w:themeColor="text1"/>
          <w:highlight w:val="yellow"/>
          <w:lang w:val="en-US"/>
        </w:rPr>
        <w:t xml:space="preserve"> </w:t>
      </w:r>
      <w:r w:rsidR="0024062A" w:rsidRPr="00F641B0">
        <w:rPr>
          <w:rFonts w:ascii="Times" w:hAnsi="Times" w:cs="Times New Roman"/>
          <w:color w:val="000000" w:themeColor="text1"/>
          <w:highlight w:val="yellow"/>
          <w:lang w:val="en-US"/>
        </w:rPr>
        <w:t>doniar</w:t>
      </w:r>
      <w:r w:rsidR="008E2B3E" w:rsidRPr="00F641B0">
        <w:rPr>
          <w:rStyle w:val="FootnoteReference"/>
          <w:rFonts w:ascii="Times" w:hAnsi="Times" w:cs="Times New Roman"/>
          <w:color w:val="000000" w:themeColor="text1"/>
          <w:lang w:val="en-US"/>
        </w:rPr>
        <w:footnoteReference w:id="155"/>
      </w:r>
      <w:r w:rsidR="00E351D5" w:rsidRPr="00F641B0">
        <w:rPr>
          <w:rFonts w:ascii="Times" w:hAnsi="Times" w:cs="Times New Roman"/>
          <w:color w:val="000000" w:themeColor="text1"/>
          <w:lang w:val="en-US"/>
        </w:rPr>
        <w:t xml:space="preserve"> s</w:t>
      </w:r>
      <w:r>
        <w:rPr>
          <w:rFonts w:ascii="Times" w:hAnsi="Times" w:cs="Times New Roman"/>
          <w:color w:val="000000" w:themeColor="text1"/>
          <w:lang w:val="en-US"/>
        </w:rPr>
        <w:t>si·ll</w:t>
      </w:r>
      <w:r w:rsidR="00985D3C" w:rsidRPr="00F641B0">
        <w:rPr>
          <w:rFonts w:ascii="Times" w:hAnsi="Times" w:cs="Times New Roman"/>
          <w:color w:val="000000" w:themeColor="text1"/>
          <w:lang w:val="en-US"/>
        </w:rPr>
        <w:t>i cont</w:t>
      </w:r>
      <w:r w:rsidR="008B1B9C">
        <w:rPr>
          <w:rFonts w:ascii="Times" w:hAnsi="Times" w:cs="Times New Roman"/>
          <w:color w:val="000000" w:themeColor="text1"/>
          <w:lang w:val="en-US"/>
        </w:rPr>
        <w:t>à</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raxon</w:t>
      </w:r>
      <w:r w:rsidR="00985D3C" w:rsidRPr="00F641B0">
        <w:rPr>
          <w:rFonts w:ascii="Times" w:hAnsi="Times" w:cs="Times New Roman"/>
          <w:color w:val="000000" w:themeColor="text1"/>
          <w:lang w:val="en-US"/>
        </w:rPr>
        <w:t>,</w:t>
      </w:r>
    </w:p>
    <w:p w14:paraId="3232DDE6" w14:textId="3A09483C" w:rsidR="0024062A" w:rsidRPr="00F641B0" w:rsidRDefault="0063725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Dona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8E2B3E" w:rsidRPr="00F641B0">
        <w:rPr>
          <w:rFonts w:ascii="Times" w:hAnsi="Times" w:cs="Times New Roman"/>
          <w:color w:val="000000" w:themeColor="text1"/>
          <w:lang w:val="en-US"/>
        </w:rPr>
        <w:t>çà</w:t>
      </w:r>
      <w:r w:rsidR="0024062A" w:rsidRPr="00F641B0">
        <w:rPr>
          <w:rFonts w:ascii="Times" w:hAnsi="Times" w:cs="Times New Roman"/>
          <w:color w:val="000000" w:themeColor="text1"/>
          <w:lang w:val="en-US"/>
        </w:rPr>
        <w:t xml:space="preserve"> no</w:t>
      </w:r>
      <w:r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e</w:t>
      </w:r>
      <w:r w:rsidR="008E2B3E"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ll çeleron</w:t>
      </w:r>
    </w:p>
    <w:p w14:paraId="64779393" w14:textId="07A8237B" w:rsidR="0024062A" w:rsidRPr="00F641B0" w:rsidRDefault="0063725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io ve v</w:t>
      </w:r>
      <w:r w:rsidR="0024062A" w:rsidRPr="00F641B0">
        <w:rPr>
          <w:rFonts w:ascii="Times" w:hAnsi="Times" w:cs="Times New Roman"/>
          <w:color w:val="000000" w:themeColor="text1"/>
          <w:lang w:val="en-US"/>
        </w:rPr>
        <w:t>iti</w:t>
      </w:r>
      <w:r w:rsidRPr="00F641B0">
        <w:rPr>
          <w:rFonts w:ascii="Times" w:hAnsi="Times" w:cs="Times New Roman"/>
          <w:color w:val="000000" w:themeColor="text1"/>
          <w:lang w:val="en-US"/>
        </w:rPr>
        <w:t>, intendì</w:t>
      </w:r>
      <w:r w:rsidR="0024062A" w:rsidRPr="00F641B0">
        <w:rPr>
          <w:rFonts w:ascii="Times" w:hAnsi="Times" w:cs="Times New Roman"/>
          <w:color w:val="000000" w:themeColor="text1"/>
          <w:lang w:val="en-US"/>
        </w:rPr>
        <w:t xml:space="preserve"> sto s</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mon</w:t>
      </w:r>
      <w:r w:rsidRPr="00F641B0">
        <w:rPr>
          <w:rFonts w:ascii="Times" w:hAnsi="Times" w:cs="Times New Roman"/>
          <w:color w:val="000000" w:themeColor="text1"/>
          <w:lang w:val="en-US"/>
        </w:rPr>
        <w:t>,</w:t>
      </w:r>
    </w:p>
    <w:p w14:paraId="5A655221" w14:textId="5417B20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w:t>
      </w:r>
      <w:r w:rsidR="0063725E" w:rsidRPr="00F641B0">
        <w:rPr>
          <w:rFonts w:ascii="Times" w:hAnsi="Times" w:cs="Times New Roman"/>
          <w:color w:val="000000" w:themeColor="text1"/>
          <w:lang w:val="en-US"/>
        </w:rPr>
        <w:t xml:space="preserve"> no</w:t>
      </w:r>
      <w:r w:rsidRPr="00F641B0">
        <w:rPr>
          <w:rFonts w:ascii="Times" w:hAnsi="Times" w:cs="Times New Roman"/>
          <w:color w:val="000000" w:themeColor="text1"/>
          <w:lang w:val="en-US"/>
        </w:rPr>
        <w:t>n</w:t>
      </w:r>
      <w:r w:rsidR="0063725E"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dona in tuto questo mon</w:t>
      </w:r>
    </w:p>
    <w:p w14:paraId="7C0CB31F" w14:textId="594157C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tanto me plassesse che dir no</w:t>
      </w:r>
      <w:r w:rsidR="008E2B3E" w:rsidRPr="00F641B0">
        <w:rPr>
          <w:rFonts w:ascii="Times" w:hAnsi="Times" w:cs="Times New Roman"/>
          <w:color w:val="000000" w:themeColor="text1"/>
          <w:lang w:val="en-US"/>
        </w:rPr>
        <w:t>·</w:t>
      </w:r>
      <w:r w:rsidRPr="00F641B0">
        <w:rPr>
          <w:rFonts w:ascii="Times" w:hAnsi="Times" w:cs="Times New Roman"/>
          <w:color w:val="000000" w:themeColor="text1"/>
          <w:lang w:val="en-US"/>
        </w:rPr>
        <w:t>l poron</w:t>
      </w:r>
      <w:r w:rsidR="0063725E" w:rsidRPr="00F641B0">
        <w:rPr>
          <w:rFonts w:ascii="Times" w:hAnsi="Times" w:cs="Times New Roman"/>
          <w:color w:val="000000" w:themeColor="text1"/>
          <w:lang w:val="en-US"/>
        </w:rPr>
        <w:t>,</w:t>
      </w:r>
    </w:p>
    <w:p w14:paraId="0E40A520" w14:textId="6053463F" w:rsidR="0024062A" w:rsidRPr="00F641B0" w:rsidRDefault="0063725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vui fé</w:t>
      </w:r>
      <w:r w:rsidR="0024062A" w:rsidRPr="00F641B0">
        <w:rPr>
          <w:rFonts w:ascii="Times" w:hAnsi="Times" w:cs="Times New Roman"/>
          <w:color w:val="000000" w:themeColor="text1"/>
          <w:lang w:val="en-US"/>
        </w:rPr>
        <w:t xml:space="preserve"> a mi</w:t>
      </w:r>
      <w:r w:rsidR="008E2B3E"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lo </w:t>
      </w:r>
      <w:r w:rsidR="008B1B9C">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24062A" w:rsidRPr="00F641B0">
        <w:rPr>
          <w:rFonts w:ascii="Times" w:hAnsi="Times" w:cs="Times New Roman"/>
          <w:color w:val="000000" w:themeColor="text1"/>
          <w:lang w:val="en-US"/>
        </w:rPr>
        <w:t xml:space="preserve"> del mon</w:t>
      </w:r>
      <w:r w:rsidRPr="00F641B0">
        <w:rPr>
          <w:rFonts w:ascii="Times" w:hAnsi="Times" w:cs="Times New Roman"/>
          <w:color w:val="000000" w:themeColor="text1"/>
          <w:lang w:val="en-US"/>
        </w:rPr>
        <w:t>,</w:t>
      </w:r>
    </w:p>
    <w:p w14:paraId="610B6FA6" w14:textId="666C4A9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el mio cuor si</w:t>
      </w:r>
      <w:r w:rsidR="0063725E" w:rsidRPr="00F641B0">
        <w:rPr>
          <w:rFonts w:ascii="Times" w:hAnsi="Times" w:cs="Times New Roman"/>
          <w:color w:val="000000" w:themeColor="text1"/>
          <w:lang w:val="en-US"/>
        </w:rPr>
        <w:t xml:space="preserve"> è in granda filicio</w:t>
      </w:r>
      <w:r w:rsidRPr="00F641B0">
        <w:rPr>
          <w:rFonts w:ascii="Times" w:hAnsi="Times" w:cs="Times New Roman"/>
          <w:color w:val="000000" w:themeColor="text1"/>
          <w:lang w:val="en-US"/>
        </w:rPr>
        <w:t>n</w:t>
      </w:r>
      <w:r w:rsidR="008E2B3E" w:rsidRPr="00F641B0">
        <w:rPr>
          <w:rFonts w:ascii="Times" w:hAnsi="Times" w:cs="Times New Roman"/>
          <w:color w:val="000000" w:themeColor="text1"/>
          <w:lang w:val="en-US"/>
        </w:rPr>
        <w:t>;</w:t>
      </w:r>
    </w:p>
    <w:p w14:paraId="0EC727E5" w14:textId="71DE1F3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w:t>
      </w:r>
      <w:r w:rsidR="0063725E" w:rsidRPr="00F641B0">
        <w:rPr>
          <w:rFonts w:ascii="Times" w:hAnsi="Times" w:cs="Times New Roman"/>
          <w:color w:val="000000" w:themeColor="text1"/>
          <w:lang w:val="en-US"/>
        </w:rPr>
        <w:t>(e)</w:t>
      </w:r>
      <w:r w:rsidR="00821361" w:rsidRPr="00F641B0">
        <w:rPr>
          <w:rStyle w:val="FootnoteReference"/>
          <w:rFonts w:ascii="Times" w:hAnsi="Times" w:cs="Times New Roman"/>
          <w:color w:val="000000" w:themeColor="text1"/>
          <w:lang w:val="en-US"/>
        </w:rPr>
        <w:footnoteReference w:id="156"/>
      </w:r>
      <w:r w:rsidR="0063725E" w:rsidRPr="00F641B0">
        <w:rPr>
          <w:rFonts w:ascii="Times" w:hAnsi="Times" w:cs="Times New Roman"/>
          <w:color w:val="000000" w:themeColor="text1"/>
          <w:lang w:val="en-US"/>
        </w:rPr>
        <w:t xml:space="preserve"> </w:t>
      </w:r>
      <w:r w:rsidR="00831601" w:rsidRPr="00F641B0">
        <w:rPr>
          <w:rFonts w:ascii="Times" w:hAnsi="Times" w:cs="Times New Roman"/>
          <w:color w:val="000000" w:themeColor="text1"/>
          <w:lang w:val="en-US"/>
        </w:rPr>
        <w:t xml:space="preserve">vostre beleçe </w:t>
      </w:r>
      <w:r w:rsidR="00831601" w:rsidRPr="007E1564">
        <w:rPr>
          <w:rFonts w:ascii="Times" w:hAnsi="Times" w:cs="Times New Roman"/>
          <w:color w:val="000000" w:themeColor="text1"/>
          <w:lang w:val="en-US"/>
        </w:rPr>
        <w:t>c</w:t>
      </w:r>
      <w:r w:rsidR="008E2B3E" w:rsidRPr="007E1564">
        <w:rPr>
          <w:rFonts w:ascii="Times" w:hAnsi="Times" w:cs="Times New Roman"/>
          <w:color w:val="000000" w:themeColor="text1"/>
          <w:lang w:val="en-US"/>
        </w:rPr>
        <w:t>h</w:t>
      </w:r>
      <w:r w:rsidR="00180088" w:rsidRPr="007E1564">
        <w:rPr>
          <w:rFonts w:ascii="Times" w:hAnsi="Times" w:cs="Times New Roman"/>
          <w:color w:val="000000" w:themeColor="text1"/>
          <w:lang w:val="en-US"/>
        </w:rPr>
        <w:t>e·ss</w:t>
      </w:r>
      <w:r w:rsidR="008E2B3E" w:rsidRPr="007E1564">
        <w:rPr>
          <w:rFonts w:ascii="Times" w:hAnsi="Times" w:cs="Times New Roman"/>
          <w:color w:val="000000" w:themeColor="text1"/>
          <w:lang w:val="en-US"/>
        </w:rPr>
        <w:t>è</w:t>
      </w:r>
      <w:r w:rsidR="00831601" w:rsidRPr="00F641B0">
        <w:rPr>
          <w:rFonts w:ascii="Times" w:hAnsi="Times" w:cs="Times New Roman"/>
          <w:color w:val="000000" w:themeColor="text1"/>
          <w:lang w:val="en-US"/>
        </w:rPr>
        <w:t xml:space="preserve"> in v</w:t>
      </w:r>
      <w:r w:rsidRPr="00F641B0">
        <w:rPr>
          <w:rFonts w:ascii="Times" w:hAnsi="Times" w:cs="Times New Roman"/>
          <w:color w:val="000000" w:themeColor="text1"/>
          <w:lang w:val="en-US"/>
        </w:rPr>
        <w:t>ostra façon</w:t>
      </w:r>
    </w:p>
    <w:p w14:paraId="095247F3" w14:textId="7810BD53" w:rsidR="0024062A" w:rsidRPr="00F641B0" w:rsidRDefault="0083160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w:t>
      </w:r>
      <w:r w:rsidR="0024062A" w:rsidRPr="00F641B0">
        <w:rPr>
          <w:rFonts w:ascii="Times" w:hAnsi="Times" w:cs="Times New Roman"/>
          <w:color w:val="000000" w:themeColor="text1"/>
          <w:lang w:val="en-US"/>
        </w:rPr>
        <w:t xml:space="preserve">e amo plui cha chossa </w:t>
      </w:r>
      <w:r w:rsidR="00AF1BC5" w:rsidRPr="00F641B0">
        <w:rPr>
          <w:rFonts w:ascii="Times" w:hAnsi="Times" w:cs="Times New Roman"/>
          <w:color w:val="000000" w:themeColor="text1"/>
          <w:lang w:val="en-US"/>
        </w:rPr>
        <w:t>ch</w:t>
      </w:r>
      <w:r w:rsidR="0084084D">
        <w:rPr>
          <w:rFonts w:ascii="Times" w:hAnsi="Times" w:cs="Times New Roman"/>
          <w:color w:val="000000" w:themeColor="text1"/>
          <w:lang w:val="en-US"/>
        </w:rPr>
        <w:t>e·ssi</w:t>
      </w:r>
      <w:r w:rsidR="0024062A" w:rsidRPr="00F641B0">
        <w:rPr>
          <w:rFonts w:ascii="Times" w:hAnsi="Times" w:cs="Times New Roman"/>
          <w:color w:val="000000" w:themeColor="text1"/>
          <w:lang w:val="en-US"/>
        </w:rPr>
        <w:t>a al mon</w:t>
      </w:r>
      <w:r w:rsidR="006F1B77" w:rsidRPr="00F641B0">
        <w:rPr>
          <w:rFonts w:ascii="Times" w:hAnsi="Times" w:cs="Times New Roman"/>
          <w:color w:val="000000" w:themeColor="text1"/>
          <w:lang w:val="en-US"/>
        </w:rPr>
        <w:t>;</w:t>
      </w:r>
    </w:p>
    <w:p w14:paraId="349EDAE4" w14:textId="397929A9" w:rsidR="0024062A" w:rsidRPr="00F641B0" w:rsidRDefault="0083160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v</w:t>
      </w:r>
      <w:r w:rsidR="0024062A" w:rsidRPr="00F641B0">
        <w:rPr>
          <w:rFonts w:ascii="Times" w:hAnsi="Times" w:cs="Times New Roman"/>
          <w:color w:val="000000" w:themeColor="text1"/>
          <w:lang w:val="en-US"/>
        </w:rPr>
        <w:t>e priego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dona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lo </w:t>
      </w:r>
      <w:r w:rsidR="000A1AE9" w:rsidRPr="00F641B0">
        <w:rPr>
          <w:rFonts w:ascii="Times" w:hAnsi="Times" w:cs="Times New Roman"/>
          <w:color w:val="000000" w:themeColor="text1"/>
          <w:lang w:val="en-US"/>
        </w:rPr>
        <w:t>Signor</w:t>
      </w:r>
      <w:r w:rsidR="0024062A" w:rsidRPr="00F641B0">
        <w:rPr>
          <w:rFonts w:ascii="Times" w:hAnsi="Times" w:cs="Times New Roman"/>
          <w:color w:val="000000" w:themeColor="text1"/>
          <w:lang w:val="en-US"/>
        </w:rPr>
        <w:t xml:space="preserve"> del tron</w:t>
      </w:r>
      <w:r w:rsidR="006F1B77" w:rsidRPr="00F641B0">
        <w:rPr>
          <w:rFonts w:ascii="Times" w:hAnsi="Times" w:cs="Times New Roman"/>
          <w:color w:val="000000" w:themeColor="text1"/>
          <w:lang w:val="en-US"/>
        </w:rPr>
        <w:t>,</w:t>
      </w:r>
    </w:p>
    <w:p w14:paraId="4D403DB6" w14:textId="1C2E1402" w:rsidR="0024062A" w:rsidRPr="00F641B0" w:rsidRDefault="0083160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vui me abié in v</w:t>
      </w:r>
      <w:r w:rsidR="0024062A" w:rsidRPr="00F641B0">
        <w:rPr>
          <w:rFonts w:ascii="Times" w:hAnsi="Times" w:cs="Times New Roman"/>
          <w:color w:val="000000" w:themeColor="text1"/>
          <w:lang w:val="en-US"/>
        </w:rPr>
        <w:t>ostra recordaxon</w:t>
      </w:r>
      <w:r w:rsidR="006F1B77" w:rsidRPr="00F641B0">
        <w:rPr>
          <w:rFonts w:ascii="Times" w:hAnsi="Times" w:cs="Times New Roman"/>
          <w:color w:val="000000" w:themeColor="text1"/>
          <w:lang w:val="en-US"/>
        </w:rPr>
        <w:t>,</w:t>
      </w:r>
    </w:p>
    <w:p w14:paraId="348C43A3" w14:textId="17C02CE3"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6F1B77" w:rsidRPr="00F641B0">
        <w:rPr>
          <w:rFonts w:ascii="Times" w:hAnsi="Times" w:cs="Times New Roman"/>
          <w:color w:val="000000" w:themeColor="text1"/>
          <w:lang w:val="en-US"/>
        </w:rPr>
        <w:t>'io son v</w:t>
      </w:r>
      <w:r w:rsidR="008E2B3E" w:rsidRPr="00F641B0">
        <w:rPr>
          <w:rFonts w:ascii="Times" w:hAnsi="Times" w:cs="Times New Roman"/>
          <w:color w:val="000000" w:themeColor="text1"/>
          <w:lang w:val="en-US"/>
        </w:rPr>
        <w:t>ostro si</w:t>
      </w:r>
      <w:r w:rsidRPr="00F641B0">
        <w:rPr>
          <w:rFonts w:ascii="Times" w:hAnsi="Times" w:cs="Times New Roman"/>
          <w:color w:val="000000" w:themeColor="text1"/>
          <w:lang w:val="en-US"/>
        </w:rPr>
        <w:t>como s</w:t>
      </w:r>
      <w:r w:rsidRPr="00F641B0">
        <w:rPr>
          <w:rFonts w:ascii="Times" w:hAnsi="Times" w:cs="Times New Roman"/>
          <w:i/>
          <w:iCs/>
          <w:color w:val="000000" w:themeColor="text1"/>
          <w:lang w:val="en-US"/>
        </w:rPr>
        <w:t>er</w:t>
      </w:r>
      <w:r w:rsidR="006F1B77" w:rsidRPr="00F641B0">
        <w:rPr>
          <w:rFonts w:ascii="Times" w:hAnsi="Times" w:cs="Times New Roman"/>
          <w:color w:val="000000" w:themeColor="text1"/>
          <w:lang w:val="en-US"/>
        </w:rPr>
        <w:t>v</w:t>
      </w:r>
      <w:r w:rsidRPr="00F641B0">
        <w:rPr>
          <w:rFonts w:ascii="Times" w:hAnsi="Times" w:cs="Times New Roman"/>
          <w:color w:val="000000" w:themeColor="text1"/>
          <w:lang w:val="en-US"/>
        </w:rPr>
        <w:t>o de baron</w:t>
      </w:r>
      <w:r w:rsidR="006F1B77" w:rsidRPr="00F641B0">
        <w:rPr>
          <w:rFonts w:ascii="Times" w:hAnsi="Times" w:cs="Times New Roman"/>
          <w:color w:val="000000" w:themeColor="text1"/>
          <w:lang w:val="en-US"/>
        </w:rPr>
        <w:t>,</w:t>
      </w:r>
    </w:p>
    <w:p w14:paraId="040B99DD" w14:textId="6DA571B9" w:rsidR="0024062A" w:rsidRPr="00F641B0" w:rsidRDefault="006F1B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vui savì </w:t>
      </w:r>
      <w:r w:rsidR="0024062A" w:rsidRPr="00F641B0">
        <w:rPr>
          <w:rFonts w:ascii="Times" w:hAnsi="Times" w:cs="Times New Roman"/>
          <w:color w:val="000000" w:themeColor="text1"/>
          <w:lang w:val="en-US"/>
        </w:rPr>
        <w:t>ben</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dona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sença nulla caxon</w:t>
      </w:r>
      <w:r w:rsidRPr="00F641B0">
        <w:rPr>
          <w:rFonts w:ascii="Times" w:hAnsi="Times" w:cs="Times New Roman"/>
          <w:color w:val="000000" w:themeColor="text1"/>
          <w:lang w:val="en-US"/>
        </w:rPr>
        <w:t>,</w:t>
      </w:r>
    </w:p>
    <w:p w14:paraId="4C1A5800" w14:textId="6340413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911A8A" w:rsidRPr="00F641B0">
        <w:rPr>
          <w:rFonts w:ascii="Times" w:hAnsi="Times" w:cs="Times New Roman"/>
          <w:color w:val="000000" w:themeColor="text1"/>
          <w:lang w:val="en-US"/>
        </w:rPr>
        <w:t>'</w:t>
      </w:r>
      <w:r w:rsidRPr="00F641B0">
        <w:rPr>
          <w:rFonts w:ascii="Times" w:hAnsi="Times" w:cs="Times New Roman"/>
          <w:color w:val="000000" w:themeColor="text1"/>
          <w:lang w:val="en-US"/>
        </w:rPr>
        <w:t>i</w:t>
      </w:r>
      <w:r w:rsidR="00BC0FD5">
        <w:rPr>
          <w:rFonts w:ascii="Times" w:hAnsi="Times" w:cs="Times New Roman"/>
          <w:color w:val="000000" w:themeColor="text1"/>
          <w:lang w:val="en-US"/>
        </w:rPr>
        <w:t>o·</w:t>
      </w:r>
      <w:r w:rsidR="00D5355F">
        <w:rPr>
          <w:rFonts w:ascii="Times" w:hAnsi="Times" w:cs="Times New Roman"/>
          <w:color w:val="000000" w:themeColor="text1"/>
          <w:lang w:val="en-US"/>
        </w:rPr>
        <w:t>ss</w:t>
      </w:r>
      <w:r w:rsidR="006F1B77" w:rsidRPr="00F641B0">
        <w:rPr>
          <w:rFonts w:ascii="Times" w:hAnsi="Times" w:cs="Times New Roman"/>
          <w:color w:val="000000" w:themeColor="text1"/>
          <w:lang w:val="en-US"/>
        </w:rPr>
        <w:t>i</w:t>
      </w:r>
      <w:r w:rsidR="00911A8A" w:rsidRPr="00F641B0">
        <w:rPr>
          <w:rFonts w:ascii="Times" w:hAnsi="Times" w:cs="Times New Roman"/>
          <w:color w:val="000000" w:themeColor="text1"/>
          <w:lang w:val="en-US"/>
        </w:rPr>
        <w:t xml:space="preserve"> ò</w:t>
      </w:r>
      <w:r w:rsidR="006F1B77" w:rsidRPr="00F641B0">
        <w:rPr>
          <w:rFonts w:ascii="Times" w:hAnsi="Times" w:cs="Times New Roman"/>
          <w:color w:val="000000" w:themeColor="text1"/>
          <w:lang w:val="en-US"/>
        </w:rPr>
        <w:t xml:space="preserve"> possença sov</w:t>
      </w:r>
      <w:r w:rsidRPr="00F641B0">
        <w:rPr>
          <w:rFonts w:ascii="Times" w:hAnsi="Times" w:cs="Times New Roman"/>
          <w:color w:val="000000" w:themeColor="text1"/>
          <w:lang w:val="en-US"/>
        </w:rPr>
        <w:t>ra tuti li baron</w:t>
      </w:r>
      <w:r w:rsidR="006F1B77" w:rsidRPr="00F641B0">
        <w:rPr>
          <w:rFonts w:ascii="Times" w:hAnsi="Times" w:cs="Times New Roman"/>
          <w:color w:val="000000" w:themeColor="text1"/>
          <w:lang w:val="en-US"/>
        </w:rPr>
        <w:t>,</w:t>
      </w:r>
    </w:p>
    <w:p w14:paraId="29AED1FE" w14:textId="2D3CF7A8" w:rsidR="0024062A" w:rsidRPr="00F641B0" w:rsidRDefault="006F1B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quello che vui domanderé,</w:t>
      </w:r>
      <w:r w:rsidR="0024062A" w:rsidRPr="00F641B0">
        <w:rPr>
          <w:rFonts w:ascii="Times" w:hAnsi="Times" w:cs="Times New Roman"/>
          <w:color w:val="000000" w:themeColor="text1"/>
          <w:lang w:val="en-US"/>
        </w:rPr>
        <w:t xml:space="preserve"> sença demoraxon</w:t>
      </w:r>
      <w:r w:rsidRPr="00F641B0">
        <w:rPr>
          <w:rFonts w:ascii="Times" w:hAnsi="Times" w:cs="Times New Roman"/>
          <w:color w:val="000000" w:themeColor="text1"/>
          <w:lang w:val="en-US"/>
        </w:rPr>
        <w:t>,</w:t>
      </w:r>
    </w:p>
    <w:p w14:paraId="32BAB685" w14:textId="78F422BA" w:rsidR="0024062A" w:rsidRPr="00F641B0"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24062A" w:rsidRPr="00F641B0">
        <w:rPr>
          <w:rFonts w:ascii="Times" w:hAnsi="Times" w:cs="Times New Roman"/>
          <w:color w:val="000000" w:themeColor="text1"/>
          <w:lang w:val="en-US"/>
        </w:rPr>
        <w:t>o faro c</w:t>
      </w:r>
      <w:r w:rsidR="0024062A" w:rsidRPr="00F641B0">
        <w:rPr>
          <w:rFonts w:ascii="Times" w:hAnsi="Times" w:cs="Times New Roman"/>
          <w:i/>
          <w:iCs/>
          <w:color w:val="000000" w:themeColor="text1"/>
          <w:lang w:val="en-US"/>
        </w:rPr>
        <w:t>on</w:t>
      </w:r>
      <w:r w:rsidR="0024062A" w:rsidRPr="00F641B0">
        <w:rPr>
          <w:rFonts w:ascii="Times" w:hAnsi="Times" w:cs="Times New Roman"/>
          <w:color w:val="000000" w:themeColor="text1"/>
          <w:lang w:val="en-US"/>
        </w:rPr>
        <w:t xml:space="preserve">plir </w:t>
      </w:r>
      <w:r w:rsidR="006F1B77" w:rsidRPr="00F641B0">
        <w:rPr>
          <w:rFonts w:ascii="Times" w:hAnsi="Times" w:cs="Times New Roman"/>
          <w:color w:val="000000" w:themeColor="text1"/>
          <w:lang w:val="en-US"/>
        </w:rPr>
        <w:t>al vostro v</w:t>
      </w:r>
      <w:r w:rsidR="0024062A" w:rsidRPr="00F641B0">
        <w:rPr>
          <w:rFonts w:ascii="Times" w:hAnsi="Times" w:cs="Times New Roman"/>
          <w:color w:val="000000" w:themeColor="text1"/>
          <w:lang w:val="en-US"/>
        </w:rPr>
        <w:t xml:space="preserve">oler bon </w:t>
      </w:r>
    </w:p>
    <w:p w14:paraId="5382F03C" w14:textId="484FECD7" w:rsidR="0024062A" w:rsidRPr="00F641B0" w:rsidRDefault="001800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E·ss</w:t>
      </w:r>
      <w:r w:rsidR="0024062A" w:rsidRPr="00F641B0">
        <w:rPr>
          <w:rFonts w:ascii="Times" w:hAnsi="Times" w:cs="Times New Roman"/>
          <w:color w:val="000000" w:themeColor="text1"/>
          <w:lang w:val="en-US"/>
        </w:rPr>
        <w:t>ença falo in</w:t>
      </w:r>
      <w:r w:rsidR="006F1B77"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tardixon</w:t>
      </w:r>
      <w:r w:rsidR="006F1B77" w:rsidRPr="00F641B0">
        <w:rPr>
          <w:rFonts w:ascii="Times" w:hAnsi="Times" w:cs="Times New Roman"/>
          <w:color w:val="000000" w:themeColor="text1"/>
          <w:lang w:val="en-US"/>
        </w:rPr>
        <w:t>."</w:t>
      </w:r>
    </w:p>
    <w:p w14:paraId="6D246B07" w14:textId="6B27B839" w:rsidR="00A653DD" w:rsidRPr="00F641B0" w:rsidRDefault="00A653DD" w:rsidP="00A653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color w:val="000000" w:themeColor="text1"/>
          <w:lang w:val="en-US"/>
        </w:rPr>
      </w:pPr>
      <w:r w:rsidRPr="00F641B0">
        <w:rPr>
          <w:rFonts w:ascii="Times" w:hAnsi="Times" w:cs="Times New Roman"/>
          <w:color w:val="000000" w:themeColor="text1"/>
          <w:lang w:val="en-US"/>
        </w:rPr>
        <w:t>Laisse 48</w:t>
      </w:r>
    </w:p>
    <w:p w14:paraId="7D952307" w14:textId="344387A2"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34</w:t>
      </w:r>
      <w:r w:rsidRPr="00F641B0">
        <w:rPr>
          <w:rFonts w:ascii="Times" w:hAnsi="Times" w:cs="Times New Roman"/>
          <w:bCs/>
          <w:color w:val="000000" w:themeColor="text1"/>
          <w:lang w:val="en-US"/>
        </w:rPr>
        <w:t xml:space="preserve">R) </w:t>
      </w:r>
      <w:r w:rsidR="0024062A" w:rsidRPr="00F641B0">
        <w:rPr>
          <w:rFonts w:ascii="Times" w:hAnsi="Times" w:cs="Times New Roman"/>
          <w:color w:val="000000" w:themeColor="text1"/>
          <w:lang w:val="en-US"/>
        </w:rPr>
        <w:t xml:space="preserve">Quando la dona </w:t>
      </w:r>
      <w:r w:rsidR="001852F9" w:rsidRPr="00F641B0">
        <w:rPr>
          <w:rFonts w:ascii="Times" w:hAnsi="Times" w:cs="Times New Roman"/>
          <w:color w:val="000000" w:themeColor="text1"/>
          <w:lang w:val="en-US"/>
        </w:rPr>
        <w:t>à intendu C</w:t>
      </w:r>
      <w:r w:rsidR="0024062A" w:rsidRPr="00F641B0">
        <w:rPr>
          <w:rFonts w:ascii="Times" w:hAnsi="Times" w:cs="Times New Roman"/>
          <w:color w:val="000000" w:themeColor="text1"/>
          <w:lang w:val="en-US"/>
        </w:rPr>
        <w:t>arlo lo rois</w:t>
      </w:r>
      <w:r w:rsidR="001852F9" w:rsidRPr="00F641B0">
        <w:rPr>
          <w:rFonts w:ascii="Times" w:hAnsi="Times" w:cs="Times New Roman"/>
          <w:color w:val="000000" w:themeColor="text1"/>
          <w:lang w:val="en-US"/>
        </w:rPr>
        <w:t>,</w:t>
      </w:r>
    </w:p>
    <w:p w14:paraId="033C68BC" w14:textId="5DF76D63" w:rsidR="0024062A" w:rsidRPr="00F641B0" w:rsidRDefault="008E2B3E"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1852F9" w:rsidRPr="00F641B0">
        <w:rPr>
          <w:rFonts w:ascii="Times" w:hAnsi="Times" w:cs="Times New Roman"/>
          <w:color w:val="000000" w:themeColor="text1"/>
          <w:lang w:val="en-US"/>
        </w:rPr>
        <w:t>he a lie dixev</w:t>
      </w:r>
      <w:r w:rsidR="0024062A" w:rsidRPr="00F641B0">
        <w:rPr>
          <w:rFonts w:ascii="Times" w:hAnsi="Times" w:cs="Times New Roman"/>
          <w:color w:val="000000" w:themeColor="text1"/>
          <w:lang w:val="en-US"/>
        </w:rPr>
        <w:t>a tal parole in secrois</w:t>
      </w:r>
      <w:r w:rsidR="001852F9" w:rsidRPr="00F641B0">
        <w:rPr>
          <w:rFonts w:ascii="Times" w:hAnsi="Times" w:cs="Times New Roman"/>
          <w:color w:val="000000" w:themeColor="text1"/>
          <w:lang w:val="en-US"/>
        </w:rPr>
        <w:t>,</w:t>
      </w:r>
      <w:r w:rsidR="001852F9" w:rsidRPr="00F641B0">
        <w:rPr>
          <w:rStyle w:val="FootnoteReference"/>
          <w:rFonts w:ascii="Times" w:hAnsi="Times" w:cs="Times New Roman"/>
          <w:color w:val="000000" w:themeColor="text1"/>
          <w:lang w:val="en-US"/>
        </w:rPr>
        <w:footnoteReference w:id="157"/>
      </w:r>
    </w:p>
    <w:p w14:paraId="3F8A9FC1" w14:textId="1323045E" w:rsidR="0024062A" w:rsidRPr="00F641B0" w:rsidRDefault="00FF2F3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cuor ella ave m</w:t>
      </w:r>
      <w:r w:rsidR="0024062A" w:rsidRPr="00F641B0">
        <w:rPr>
          <w:rFonts w:ascii="Times" w:hAnsi="Times" w:cs="Times New Roman"/>
          <w:color w:val="000000" w:themeColor="text1"/>
          <w:lang w:val="en-US"/>
        </w:rPr>
        <w:t>olto gran bu</w:t>
      </w:r>
      <w:r w:rsidRPr="00F641B0">
        <w:rPr>
          <w:rFonts w:ascii="Times" w:hAnsi="Times" w:cs="Times New Roman"/>
          <w:color w:val="000000" w:themeColor="text1"/>
          <w:lang w:val="en-US"/>
        </w:rPr>
        <w:t>f</w:t>
      </w:r>
      <w:r w:rsidR="0024062A" w:rsidRPr="00F641B0">
        <w:rPr>
          <w:rFonts w:ascii="Times" w:hAnsi="Times" w:cs="Times New Roman"/>
          <w:color w:val="000000" w:themeColor="text1"/>
          <w:lang w:val="en-US"/>
        </w:rPr>
        <w:t>fois</w:t>
      </w:r>
      <w:r w:rsidR="001852F9" w:rsidRPr="00F641B0">
        <w:rPr>
          <w:rFonts w:ascii="Times" w:hAnsi="Times" w:cs="Times New Roman"/>
          <w:color w:val="000000" w:themeColor="text1"/>
          <w:lang w:val="en-US"/>
        </w:rPr>
        <w:t>.</w:t>
      </w:r>
    </w:p>
    <w:p w14:paraId="441F9671" w14:textId="416B5839" w:rsidR="0024062A" w:rsidRPr="00F641B0" w:rsidRDefault="00FF2F3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gran vergogna v</w:t>
      </w:r>
      <w:r w:rsidR="0024062A" w:rsidRPr="00F641B0">
        <w:rPr>
          <w:rFonts w:ascii="Times" w:hAnsi="Times" w:cs="Times New Roman"/>
          <w:color w:val="000000" w:themeColor="text1"/>
          <w:lang w:val="en-US"/>
        </w:rPr>
        <w:t>ien pallida como çenois</w:t>
      </w:r>
      <w:r w:rsidR="001852F9" w:rsidRPr="00F641B0">
        <w:rPr>
          <w:rFonts w:ascii="Times" w:hAnsi="Times" w:cs="Times New Roman"/>
          <w:color w:val="000000" w:themeColor="text1"/>
          <w:lang w:val="en-US"/>
        </w:rPr>
        <w:t>,</w:t>
      </w:r>
    </w:p>
    <w:p w14:paraId="0ADB4A0A" w14:textId="08689F33" w:rsidR="0024062A" w:rsidRPr="00F641B0" w:rsidRDefault="008B1B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Soa faça inclinà</w:t>
      </w:r>
      <w:r w:rsidR="001852F9"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si plançe d</w:t>
      </w:r>
      <w:r w:rsidR="00180088">
        <w:rPr>
          <w:rFonts w:ascii="Times" w:hAnsi="Times" w:cs="Times New Roman"/>
          <w:color w:val="000000" w:themeColor="text1"/>
          <w:lang w:val="en-US"/>
        </w:rPr>
        <w:t>e·ss</w:t>
      </w:r>
      <w:r w:rsidR="0024062A" w:rsidRPr="00F641B0">
        <w:rPr>
          <w:rFonts w:ascii="Times" w:hAnsi="Times" w:cs="Times New Roman"/>
          <w:color w:val="000000" w:themeColor="text1"/>
          <w:lang w:val="en-US"/>
        </w:rPr>
        <w:t>o oils</w:t>
      </w:r>
      <w:r w:rsidR="001852F9" w:rsidRPr="00F641B0">
        <w:rPr>
          <w:rFonts w:ascii="Times" w:hAnsi="Times" w:cs="Times New Roman"/>
          <w:color w:val="000000" w:themeColor="text1"/>
          <w:lang w:val="en-US"/>
        </w:rPr>
        <w:t>.</w:t>
      </w:r>
    </w:p>
    <w:p w14:paraId="19B42512" w14:textId="5EC3D25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8E2B3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lo re ella no responde n</w:t>
      </w:r>
      <w:r w:rsidR="00D5355F">
        <w:rPr>
          <w:rFonts w:ascii="Times" w:hAnsi="Times" w:cs="Times New Roman"/>
          <w:color w:val="000000" w:themeColor="text1"/>
          <w:lang w:val="en-US"/>
        </w:rPr>
        <w:t>i·ss</w:t>
      </w:r>
      <w:r w:rsidRPr="00F641B0">
        <w:rPr>
          <w:rFonts w:ascii="Times" w:hAnsi="Times" w:cs="Times New Roman"/>
          <w:color w:val="000000" w:themeColor="text1"/>
          <w:lang w:val="en-US"/>
        </w:rPr>
        <w:t>i ni nois</w:t>
      </w:r>
      <w:r w:rsidR="001852F9" w:rsidRPr="00F641B0">
        <w:rPr>
          <w:rFonts w:ascii="Times" w:hAnsi="Times" w:cs="Times New Roman"/>
          <w:color w:val="000000" w:themeColor="text1"/>
          <w:lang w:val="en-US"/>
        </w:rPr>
        <w:t>,</w:t>
      </w:r>
    </w:p>
    <w:p w14:paraId="2EFEE94C" w14:textId="5E1B91A9" w:rsidR="0024062A" w:rsidRPr="00F641B0" w:rsidRDefault="001852F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lui se partì</w:t>
      </w:r>
      <w:r w:rsidR="0024062A" w:rsidRPr="00F641B0">
        <w:rPr>
          <w:rFonts w:ascii="Times" w:hAnsi="Times" w:cs="Times New Roman"/>
          <w:color w:val="000000" w:themeColor="text1"/>
          <w:lang w:val="en-US"/>
        </w:rPr>
        <w:t xml:space="preserve"> sença plui demoros</w:t>
      </w:r>
      <w:r w:rsidR="00AA47CA" w:rsidRPr="00F641B0">
        <w:rPr>
          <w:rFonts w:ascii="Times" w:hAnsi="Times" w:cs="Times New Roman"/>
          <w:color w:val="000000" w:themeColor="text1"/>
          <w:lang w:val="en-US"/>
        </w:rPr>
        <w:t>.</w:t>
      </w:r>
    </w:p>
    <w:p w14:paraId="0448E693" w14:textId="22ECC96F" w:rsidR="0024062A" w:rsidRPr="00F641B0"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Chi·lli</w:t>
      </w:r>
      <w:r w:rsidR="0024062A" w:rsidRPr="00F641B0">
        <w:rPr>
          <w:rFonts w:ascii="Times" w:hAnsi="Times" w:cs="Times New Roman"/>
          <w:color w:val="000000" w:themeColor="text1"/>
          <w:lang w:val="en-US"/>
        </w:rPr>
        <w:t xml:space="preserve"> donasse tuto l</w:t>
      </w:r>
      <w:r w:rsidR="00AF10F1" w:rsidRPr="00F641B0">
        <w:rPr>
          <w:rFonts w:ascii="Times" w:hAnsi="Times" w:cs="Times New Roman"/>
          <w:color w:val="000000" w:themeColor="text1"/>
          <w:lang w:val="en-US"/>
        </w:rPr>
        <w:t>'oro de G</w:t>
      </w:r>
      <w:r w:rsidR="0024062A" w:rsidRPr="00F641B0">
        <w:rPr>
          <w:rFonts w:ascii="Times" w:hAnsi="Times" w:cs="Times New Roman"/>
          <w:color w:val="000000" w:themeColor="text1"/>
          <w:lang w:val="en-US"/>
        </w:rPr>
        <w:t>alois</w:t>
      </w:r>
      <w:r w:rsidR="00AF10F1" w:rsidRPr="00F641B0">
        <w:rPr>
          <w:rFonts w:ascii="Times" w:hAnsi="Times" w:cs="Times New Roman"/>
          <w:color w:val="000000" w:themeColor="text1"/>
          <w:lang w:val="en-US"/>
        </w:rPr>
        <w:t>,</w:t>
      </w:r>
    </w:p>
    <w:p w14:paraId="7BC24055" w14:textId="34CDCFB6" w:rsidR="0024062A" w:rsidRPr="00F641B0" w:rsidRDefault="00AF10F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non porav</w:t>
      </w:r>
      <w:r w:rsidR="0024062A" w:rsidRPr="00F641B0">
        <w:rPr>
          <w:rFonts w:ascii="Times" w:hAnsi="Times" w:cs="Times New Roman"/>
          <w:color w:val="000000" w:themeColor="text1"/>
          <w:lang w:val="en-US"/>
        </w:rPr>
        <w:t>e parlar sollamente una fois</w:t>
      </w:r>
      <w:r w:rsidRPr="00F641B0">
        <w:rPr>
          <w:rFonts w:ascii="Times" w:hAnsi="Times" w:cs="Times New Roman"/>
          <w:color w:val="000000" w:themeColor="text1"/>
          <w:lang w:val="en-US"/>
        </w:rPr>
        <w:t>,</w:t>
      </w:r>
    </w:p>
    <w:p w14:paraId="662B0027" w14:textId="6CD33C1B" w:rsidR="0024062A" w:rsidRPr="00F641B0" w:rsidRDefault="00A5433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Tanto </w:t>
      </w:r>
      <w:r w:rsidR="00076F52">
        <w:rPr>
          <w:rFonts w:ascii="Times" w:hAnsi="Times" w:cs="Times New Roman"/>
          <w:color w:val="000000" w:themeColor="text1"/>
          <w:lang w:val="en-US"/>
        </w:rPr>
        <w:t>è·ll</w:t>
      </w:r>
      <w:r w:rsidR="0024062A" w:rsidRPr="00F641B0">
        <w:rPr>
          <w:rFonts w:ascii="Times" w:hAnsi="Times" w:cs="Times New Roman"/>
          <w:color w:val="000000" w:themeColor="text1"/>
          <w:lang w:val="en-US"/>
        </w:rPr>
        <w:t>o dolor ch</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al cuor li sormontois</w:t>
      </w:r>
      <w:r w:rsidRPr="00F641B0">
        <w:rPr>
          <w:rFonts w:ascii="Times" w:hAnsi="Times" w:cs="Times New Roman"/>
          <w:color w:val="000000" w:themeColor="text1"/>
          <w:lang w:val="en-US"/>
        </w:rPr>
        <w:t>.</w:t>
      </w:r>
    </w:p>
    <w:p w14:paraId="1AB1BB00" w14:textId="3EAB4B6C" w:rsidR="0024062A" w:rsidRPr="00F641B0" w:rsidRDefault="00BD034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8421A2">
        <w:rPr>
          <w:rFonts w:ascii="Times" w:hAnsi="Times" w:cs="Times New Roman"/>
          <w:color w:val="000000" w:themeColor="text1"/>
          <w:lang w:val="en-US"/>
        </w:rPr>
        <w:t xml:space="preserve"> le so done vien al mei</w:t>
      </w:r>
      <w:r w:rsidR="0024062A" w:rsidRPr="00F641B0">
        <w:rPr>
          <w:rFonts w:ascii="Times" w:hAnsi="Times" w:cs="Times New Roman"/>
          <w:color w:val="000000" w:themeColor="text1"/>
          <w:lang w:val="en-US"/>
        </w:rPr>
        <w:t>o ch</w:t>
      </w:r>
      <w:r w:rsidR="00A54339"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ella pois</w:t>
      </w:r>
      <w:r w:rsidR="00A54339" w:rsidRPr="00F641B0">
        <w:rPr>
          <w:rFonts w:ascii="Times" w:hAnsi="Times" w:cs="Times New Roman"/>
          <w:color w:val="000000" w:themeColor="text1"/>
          <w:lang w:val="en-US"/>
        </w:rPr>
        <w:t>;</w:t>
      </w:r>
    </w:p>
    <w:p w14:paraId="2F5FB8E1" w14:textId="35BF6083" w:rsidR="0024062A" w:rsidRPr="00F641B0" w:rsidRDefault="008B1B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Tornà</w:t>
      </w:r>
      <w:r w:rsidR="0024062A"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a·ss</w:t>
      </w:r>
      <w:r w:rsidR="0024062A" w:rsidRPr="00F641B0">
        <w:rPr>
          <w:rFonts w:ascii="Times" w:hAnsi="Times" w:cs="Times New Roman"/>
          <w:color w:val="000000" w:themeColor="text1"/>
          <w:lang w:val="en-US"/>
        </w:rPr>
        <w:t>o maxon</w:t>
      </w:r>
      <w:r w:rsidR="00A54339" w:rsidRPr="00F641B0">
        <w:rPr>
          <w:rFonts w:ascii="Times" w:hAnsi="Times" w:cs="Times New Roman"/>
          <w:color w:val="000000" w:themeColor="text1"/>
          <w:lang w:val="en-US"/>
        </w:rPr>
        <w:t>,</w:t>
      </w:r>
      <w:r>
        <w:rPr>
          <w:rFonts w:ascii="Times" w:hAnsi="Times" w:cs="Times New Roman"/>
          <w:color w:val="000000" w:themeColor="text1"/>
          <w:lang w:val="en-US"/>
        </w:rPr>
        <w:t xml:space="preserve"> no mostrà</w:t>
      </w:r>
      <w:r w:rsidR="0024062A" w:rsidRPr="00F641B0">
        <w:rPr>
          <w:rFonts w:ascii="Times" w:hAnsi="Times" w:cs="Times New Roman"/>
          <w:color w:val="000000" w:themeColor="text1"/>
          <w:lang w:val="en-US"/>
        </w:rPr>
        <w:t xml:space="preserve"> nul boffois</w:t>
      </w:r>
    </w:p>
    <w:p w14:paraId="06446D54" w14:textId="31F55F1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Delle par</w:t>
      </w:r>
      <w:r w:rsidR="002D6484" w:rsidRPr="00F641B0">
        <w:rPr>
          <w:rFonts w:ascii="Times" w:hAnsi="Times" w:cs="Times New Roman"/>
          <w:color w:val="000000" w:themeColor="text1"/>
          <w:lang w:val="en-US"/>
        </w:rPr>
        <w:t>o</w:t>
      </w:r>
      <w:r w:rsidR="00821361" w:rsidRPr="00F641B0">
        <w:rPr>
          <w:rFonts w:ascii="Times" w:hAnsi="Times" w:cs="Times New Roman"/>
          <w:color w:val="000000" w:themeColor="text1"/>
          <w:lang w:val="en-US"/>
        </w:rPr>
        <w:t>le che li dixe C</w:t>
      </w:r>
      <w:r w:rsidRPr="00F641B0">
        <w:rPr>
          <w:rFonts w:ascii="Times" w:hAnsi="Times" w:cs="Times New Roman"/>
          <w:color w:val="000000" w:themeColor="text1"/>
          <w:lang w:val="en-US"/>
        </w:rPr>
        <w:t>arlo li</w:t>
      </w:r>
      <w:r w:rsidR="00821361" w:rsidRPr="00F641B0">
        <w:rPr>
          <w:rFonts w:ascii="Times" w:hAnsi="Times" w:cs="Times New Roman"/>
          <w:color w:val="000000" w:themeColor="text1"/>
          <w:lang w:val="en-US"/>
        </w:rPr>
        <w:t xml:space="preserve"> </w:t>
      </w:r>
      <w:r w:rsidR="001D4BC1" w:rsidRPr="00F641B0">
        <w:rPr>
          <w:rFonts w:ascii="Times" w:hAnsi="Times" w:cs="Times New Roman"/>
          <w:color w:val="000000" w:themeColor="text1"/>
          <w:lang w:val="en-US"/>
        </w:rPr>
        <w:t>(r)</w:t>
      </w:r>
      <w:r w:rsidRPr="00F641B0">
        <w:rPr>
          <w:rFonts w:ascii="Times" w:hAnsi="Times" w:cs="Times New Roman"/>
          <w:color w:val="000000" w:themeColor="text1"/>
          <w:lang w:val="en-US"/>
        </w:rPr>
        <w:t>ois</w:t>
      </w:r>
      <w:r w:rsidR="008E2B3E" w:rsidRPr="00F641B0">
        <w:rPr>
          <w:rFonts w:ascii="Times" w:hAnsi="Times" w:cs="Times New Roman"/>
          <w:color w:val="000000" w:themeColor="text1"/>
          <w:lang w:val="en-US"/>
        </w:rPr>
        <w:t>.</w:t>
      </w:r>
    </w:p>
    <w:p w14:paraId="0A22DDFA" w14:textId="1F9EE8A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puoço ch</w:t>
      </w:r>
      <w:r w:rsidR="00821361" w:rsidRPr="00F641B0">
        <w:rPr>
          <w:rFonts w:ascii="Times" w:hAnsi="Times" w:cs="Times New Roman"/>
          <w:color w:val="000000" w:themeColor="text1"/>
          <w:lang w:val="en-US"/>
        </w:rPr>
        <w:t>'ella no</w:t>
      </w:r>
      <w:r w:rsidR="008E2B3E" w:rsidRPr="00F641B0">
        <w:rPr>
          <w:rFonts w:ascii="Times" w:hAnsi="Times" w:cs="Times New Roman"/>
          <w:color w:val="000000" w:themeColor="text1"/>
          <w:lang w:val="en-US"/>
        </w:rPr>
        <w:t>·</w:t>
      </w:r>
      <w:r w:rsidR="00821361" w:rsidRPr="00F641B0">
        <w:rPr>
          <w:rFonts w:ascii="Times" w:hAnsi="Times" w:cs="Times New Roman"/>
          <w:color w:val="000000" w:themeColor="text1"/>
          <w:lang w:val="en-US"/>
        </w:rPr>
        <w:t>l dixe a U</w:t>
      </w:r>
      <w:r w:rsidRPr="00F641B0">
        <w:rPr>
          <w:rFonts w:ascii="Times" w:hAnsi="Times" w:cs="Times New Roman"/>
          <w:color w:val="000000" w:themeColor="text1"/>
          <w:lang w:val="en-US"/>
        </w:rPr>
        <w:t>go l</w:t>
      </w:r>
      <w:r w:rsidR="00821361" w:rsidRPr="00F641B0">
        <w:rPr>
          <w:rFonts w:ascii="Times" w:hAnsi="Times" w:cs="Times New Roman"/>
          <w:color w:val="000000" w:themeColor="text1"/>
          <w:lang w:val="en-US"/>
        </w:rPr>
        <w:t>'Alv</w:t>
      </w:r>
      <w:r w:rsidRPr="00F641B0">
        <w:rPr>
          <w:rFonts w:ascii="Times" w:hAnsi="Times" w:cs="Times New Roman"/>
          <w:color w:val="000000" w:themeColor="text1"/>
          <w:lang w:val="en-US"/>
        </w:rPr>
        <w:t>ernois</w:t>
      </w:r>
    </w:p>
    <w:p w14:paraId="76AA649B" w14:textId="7036997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iera so marido </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 amigo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fois</w:t>
      </w:r>
      <w:r w:rsidR="008E2B3E" w:rsidRPr="00F641B0">
        <w:rPr>
          <w:rFonts w:ascii="Times" w:hAnsi="Times" w:cs="Times New Roman"/>
          <w:color w:val="000000" w:themeColor="text1"/>
          <w:lang w:val="en-US"/>
        </w:rPr>
        <w:t>;</w:t>
      </w:r>
    </w:p>
    <w:p w14:paraId="52B0983C" w14:textId="4EDCB0A4" w:rsidR="0024062A" w:rsidRPr="00F641B0" w:rsidRDefault="00626AC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a·ll</w:t>
      </w:r>
      <w:r w:rsidRPr="00F641B0">
        <w:rPr>
          <w:rFonts w:ascii="Times" w:hAnsi="Times" w:cs="Times New Roman"/>
          <w:color w:val="000000" w:themeColor="text1"/>
          <w:lang w:val="en-US"/>
        </w:rPr>
        <w:t>a d</w:t>
      </w:r>
      <w:r w:rsidR="008757CF" w:rsidRPr="00F641B0">
        <w:rPr>
          <w:rFonts w:ascii="Times" w:hAnsi="Times" w:cs="Times New Roman"/>
          <w:color w:val="000000" w:themeColor="text1"/>
          <w:lang w:val="en-US"/>
        </w:rPr>
        <w:t xml:space="preserve">ona che iera </w:t>
      </w:r>
      <w:r w:rsidRPr="00F641B0">
        <w:rPr>
          <w:rFonts w:ascii="Times" w:hAnsi="Times" w:cs="Times New Roman"/>
          <w:color w:val="000000" w:themeColor="text1"/>
          <w:lang w:val="en-US"/>
        </w:rPr>
        <w:t>ssav</w:t>
      </w:r>
      <w:r w:rsidR="0024062A" w:rsidRPr="00F641B0">
        <w:rPr>
          <w:rFonts w:ascii="Times" w:hAnsi="Times" w:cs="Times New Roman"/>
          <w:color w:val="000000" w:themeColor="text1"/>
          <w:lang w:val="en-US"/>
        </w:rPr>
        <w:t>ia e cortois</w:t>
      </w:r>
      <w:r w:rsidR="00821361" w:rsidRPr="00F641B0">
        <w:rPr>
          <w:rFonts w:ascii="Times" w:hAnsi="Times" w:cs="Times New Roman"/>
          <w:color w:val="000000" w:themeColor="text1"/>
          <w:lang w:val="en-US"/>
        </w:rPr>
        <w:t>,</w:t>
      </w:r>
    </w:p>
    <w:p w14:paraId="68392B37" w14:textId="504320EB"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4062A" w:rsidRPr="00F641B0">
        <w:rPr>
          <w:rFonts w:ascii="Times" w:hAnsi="Times" w:cs="Times New Roman"/>
          <w:bCs/>
          <w:color w:val="000000" w:themeColor="text1"/>
          <w:lang w:val="en-US"/>
        </w:rPr>
        <w:t>34</w:t>
      </w:r>
      <w:r w:rsidRPr="00F641B0">
        <w:rPr>
          <w:rFonts w:ascii="Times" w:hAnsi="Times" w:cs="Times New Roman"/>
          <w:bCs/>
          <w:color w:val="000000" w:themeColor="text1"/>
          <w:lang w:val="en-US"/>
        </w:rPr>
        <w:t xml:space="preserve">V) </w:t>
      </w:r>
      <w:r w:rsidR="008B1B9C">
        <w:rPr>
          <w:rFonts w:ascii="Times" w:hAnsi="Times" w:cs="Times New Roman"/>
          <w:color w:val="000000" w:themeColor="text1"/>
          <w:lang w:val="en-US"/>
        </w:rPr>
        <w:t>Si guardà</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lo gram mesprixois</w:t>
      </w:r>
    </w:p>
    <w:p w14:paraId="4AC82A37" w14:textId="0A32800E" w:rsidR="00821361" w:rsidRPr="00F641B0" w:rsidRDefault="00821361" w:rsidP="0082136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porave av</w:t>
      </w:r>
      <w:r w:rsidR="0024062A" w:rsidRPr="00F641B0">
        <w:rPr>
          <w:rFonts w:ascii="Times" w:hAnsi="Times" w:cs="Times New Roman"/>
          <w:color w:val="000000" w:themeColor="text1"/>
          <w:lang w:val="en-US"/>
        </w:rPr>
        <w:t>egnir infra lui e rois</w:t>
      </w:r>
      <w:r w:rsidRPr="00F641B0">
        <w:rPr>
          <w:rFonts w:ascii="Times" w:hAnsi="Times" w:cs="Times New Roman"/>
          <w:color w:val="000000" w:themeColor="text1"/>
          <w:lang w:val="en-US"/>
        </w:rPr>
        <w:t>.</w:t>
      </w:r>
    </w:p>
    <w:p w14:paraId="1A139A98" w14:textId="708B6E82" w:rsidR="00821361" w:rsidRPr="00F641B0" w:rsidRDefault="00A653DD" w:rsidP="009225F0">
      <w:pPr>
        <w:pStyle w:val="BodyTextFirstIndent2"/>
        <w:rPr>
          <w:rFonts w:ascii="Times" w:hAnsi="Times"/>
          <w:lang w:val="en-US"/>
        </w:rPr>
      </w:pPr>
      <w:r w:rsidRPr="00F641B0">
        <w:rPr>
          <w:rFonts w:ascii="Times" w:hAnsi="Times"/>
          <w:lang w:val="en-US"/>
        </w:rPr>
        <w:t>[Laisse 49</w:t>
      </w:r>
      <w:r w:rsidR="0024062A" w:rsidRPr="00F641B0">
        <w:rPr>
          <w:rFonts w:ascii="Times" w:hAnsi="Times"/>
          <w:lang w:val="en-US"/>
        </w:rPr>
        <w:t>]</w:t>
      </w:r>
      <w:r w:rsidR="00510BD3" w:rsidRPr="00F641B0">
        <w:rPr>
          <w:rFonts w:ascii="Times" w:hAnsi="Times"/>
          <w:lang w:val="en-US"/>
        </w:rPr>
        <w:t xml:space="preserve"> </w:t>
      </w:r>
    </w:p>
    <w:p w14:paraId="04EC27CF" w14:textId="0ECC1DDB" w:rsidR="0024062A" w:rsidRPr="00F641B0" w:rsidRDefault="0022494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Al so pallaço è tornado C</w:t>
      </w:r>
      <w:r w:rsidR="0024062A" w:rsidRPr="00F641B0">
        <w:rPr>
          <w:rFonts w:ascii="Times" w:hAnsi="Times" w:cs="Times New Roman"/>
          <w:color w:val="000000" w:themeColor="text1"/>
          <w:lang w:val="en-US"/>
        </w:rPr>
        <w:t>arlo l</w:t>
      </w:r>
      <w:r w:rsidRPr="00F641B0">
        <w:rPr>
          <w:rFonts w:ascii="Times" w:hAnsi="Times" w:cs="Times New Roman"/>
          <w:color w:val="000000" w:themeColor="text1"/>
          <w:lang w:val="en-US"/>
        </w:rPr>
        <w:t>'inperer,</w:t>
      </w:r>
    </w:p>
    <w:p w14:paraId="72BFD73C" w14:textId="47A200B2" w:rsidR="0024062A" w:rsidRPr="00F641B0" w:rsidRDefault="0022494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soa conpagnia so baron chav</w:t>
      </w:r>
      <w:r w:rsidR="0024062A" w:rsidRPr="00F641B0">
        <w:rPr>
          <w:rFonts w:ascii="Times" w:hAnsi="Times" w:cs="Times New Roman"/>
          <w:color w:val="000000" w:themeColor="text1"/>
          <w:lang w:val="en-US"/>
        </w:rPr>
        <w:t>alier</w:t>
      </w:r>
      <w:r w:rsidRPr="00F641B0">
        <w:rPr>
          <w:rFonts w:ascii="Times" w:hAnsi="Times" w:cs="Times New Roman"/>
          <w:color w:val="000000" w:themeColor="text1"/>
          <w:lang w:val="en-US"/>
        </w:rPr>
        <w:t>.</w:t>
      </w:r>
    </w:p>
    <w:p w14:paraId="44B10AFD" w14:textId="38956661" w:rsidR="0024062A" w:rsidRPr="00F641B0" w:rsidRDefault="0001312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 pallaço muntà,</w:t>
      </w:r>
      <w:r w:rsidR="0024062A" w:rsidRPr="00F641B0">
        <w:rPr>
          <w:rFonts w:ascii="Times" w:hAnsi="Times" w:cs="Times New Roman"/>
          <w:color w:val="000000" w:themeColor="text1"/>
          <w:lang w:val="en-US"/>
        </w:rPr>
        <w:t xml:space="preserve"> gran</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 xml:space="preserve">çoia </w:t>
      </w:r>
      <w:r w:rsidRPr="00F641B0">
        <w:rPr>
          <w:rFonts w:ascii="Times" w:hAnsi="Times" w:cs="Times New Roman"/>
          <w:color w:val="000000" w:themeColor="text1"/>
          <w:lang w:val="en-US"/>
        </w:rPr>
        <w:t xml:space="preserve">à </w:t>
      </w:r>
      <w:r w:rsidR="0024062A" w:rsidRPr="00F641B0">
        <w:rPr>
          <w:rFonts w:ascii="Times" w:hAnsi="Times" w:cs="Times New Roman"/>
          <w:color w:val="000000" w:themeColor="text1"/>
          <w:lang w:val="en-US"/>
        </w:rPr>
        <w:t>mener</w:t>
      </w:r>
    </w:p>
    <w:p w14:paraId="56FF5EDB" w14:textId="2F356F7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ch</w:t>
      </w:r>
      <w:r w:rsidR="0001312F" w:rsidRPr="00F641B0">
        <w:rPr>
          <w:rFonts w:ascii="Times" w:hAnsi="Times" w:cs="Times New Roman"/>
          <w:color w:val="000000" w:themeColor="text1"/>
          <w:lang w:val="en-US"/>
        </w:rPr>
        <w:t>' ello aveva parllado alla dona dal v</w:t>
      </w:r>
      <w:r w:rsidRPr="00F641B0">
        <w:rPr>
          <w:rFonts w:ascii="Times" w:hAnsi="Times" w:cs="Times New Roman"/>
          <w:color w:val="000000" w:themeColor="text1"/>
          <w:lang w:val="en-US"/>
        </w:rPr>
        <w:t>isso cler</w:t>
      </w:r>
      <w:r w:rsidR="0001312F" w:rsidRPr="00F641B0">
        <w:rPr>
          <w:rFonts w:ascii="Times" w:hAnsi="Times" w:cs="Times New Roman"/>
          <w:color w:val="000000" w:themeColor="text1"/>
          <w:lang w:val="en-US"/>
        </w:rPr>
        <w:t>.</w:t>
      </w:r>
    </w:p>
    <w:p w14:paraId="1DE6D452" w14:textId="79117419" w:rsidR="0024062A" w:rsidRPr="00F641B0" w:rsidRDefault="00E351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EB5FC3" w:rsidRPr="00F641B0">
        <w:rPr>
          <w:rFonts w:ascii="Times" w:hAnsi="Times" w:cs="Times New Roman"/>
          <w:color w:val="000000" w:themeColor="text1"/>
          <w:lang w:val="en-US"/>
        </w:rPr>
        <w:t>l s</w:t>
      </w:r>
      <w:r w:rsidR="0001312F" w:rsidRPr="00F641B0">
        <w:rPr>
          <w:rFonts w:ascii="Times" w:hAnsi="Times" w:cs="Times New Roman"/>
          <w:color w:val="000000" w:themeColor="text1"/>
          <w:lang w:val="en-US"/>
        </w:rPr>
        <w:t>soa v</w:t>
      </w:r>
      <w:r w:rsidR="0024062A" w:rsidRPr="00F641B0">
        <w:rPr>
          <w:rFonts w:ascii="Times" w:hAnsi="Times" w:cs="Times New Roman"/>
          <w:color w:val="000000" w:themeColor="text1"/>
          <w:lang w:val="en-US"/>
        </w:rPr>
        <w:t>ita el non fo mai plui aler</w:t>
      </w:r>
      <w:r w:rsidR="0001312F" w:rsidRPr="00F641B0">
        <w:rPr>
          <w:rFonts w:ascii="Times" w:hAnsi="Times" w:cs="Times New Roman"/>
          <w:color w:val="000000" w:themeColor="text1"/>
          <w:lang w:val="en-US"/>
        </w:rPr>
        <w:t>;</w:t>
      </w:r>
    </w:p>
    <w:p w14:paraId="3B6C22AF" w14:textId="6769B583"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Chun granda</w:t>
      </w:r>
      <w:r w:rsidR="0001312F" w:rsidRPr="00F641B0">
        <w:rPr>
          <w:rFonts w:ascii="Times" w:hAnsi="Times" w:cs="Times New Roman"/>
          <w:color w:val="000000" w:themeColor="text1"/>
          <w:lang w:val="en-US"/>
        </w:rPr>
        <w:t xml:space="preserve"> allegreça fè</w:t>
      </w:r>
      <w:r w:rsidR="00EB5FC3" w:rsidRPr="00F641B0">
        <w:rPr>
          <w:rFonts w:ascii="Times" w:hAnsi="Times" w:cs="Times New Roman"/>
          <w:color w:val="000000" w:themeColor="text1"/>
          <w:lang w:val="en-US"/>
        </w:rPr>
        <w:t xml:space="preserve"> le tav</w:t>
      </w:r>
      <w:r w:rsidRPr="00F641B0">
        <w:rPr>
          <w:rFonts w:ascii="Times" w:hAnsi="Times" w:cs="Times New Roman"/>
          <w:color w:val="000000" w:themeColor="text1"/>
          <w:lang w:val="en-US"/>
        </w:rPr>
        <w:t>ole dreçer</w:t>
      </w:r>
      <w:r w:rsidR="004431AB" w:rsidRPr="00F641B0">
        <w:rPr>
          <w:rFonts w:ascii="Times" w:hAnsi="Times" w:cs="Times New Roman"/>
          <w:color w:val="000000" w:themeColor="text1"/>
          <w:lang w:val="en-US"/>
        </w:rPr>
        <w:t>,</w:t>
      </w:r>
    </w:p>
    <w:p w14:paraId="3E7B65B2" w14:textId="5EABDB5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01312F" w:rsidRPr="00F641B0">
        <w:rPr>
          <w:rFonts w:ascii="Times" w:hAnsi="Times" w:cs="Times New Roman"/>
          <w:color w:val="000000" w:themeColor="text1"/>
          <w:lang w:val="en-US"/>
        </w:rPr>
        <w:t>'</w:t>
      </w:r>
      <w:r w:rsidRPr="00F641B0">
        <w:rPr>
          <w:rFonts w:ascii="Times" w:hAnsi="Times" w:cs="Times New Roman"/>
          <w:color w:val="000000" w:themeColor="text1"/>
          <w:lang w:val="en-US"/>
        </w:rPr>
        <w:t>aqua fa dar a</w:t>
      </w:r>
      <w:r w:rsidR="0001312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le</w:t>
      </w:r>
      <w:r w:rsidR="0001312F" w:rsidRPr="00F641B0">
        <w:rPr>
          <w:rFonts w:ascii="Times" w:hAnsi="Times" w:cs="Times New Roman"/>
          <w:color w:val="000000" w:themeColor="text1"/>
          <w:lang w:val="en-US"/>
        </w:rPr>
        <w:t xml:space="preserve"> man, si se ave a</w:t>
      </w:r>
      <w:r w:rsidRPr="00F641B0">
        <w:rPr>
          <w:rFonts w:ascii="Times" w:hAnsi="Times" w:cs="Times New Roman"/>
          <w:color w:val="000000" w:themeColor="text1"/>
          <w:lang w:val="en-US"/>
        </w:rPr>
        <w:t>senter</w:t>
      </w:r>
      <w:r w:rsidR="004431AB" w:rsidRPr="00F641B0">
        <w:rPr>
          <w:rFonts w:ascii="Times" w:hAnsi="Times" w:cs="Times New Roman"/>
          <w:color w:val="000000" w:themeColor="text1"/>
          <w:lang w:val="en-US"/>
        </w:rPr>
        <w:t>.</w:t>
      </w:r>
    </w:p>
    <w:p w14:paraId="1EF93A81" w14:textId="1C5014EA" w:rsidR="0024062A" w:rsidRPr="00F641B0" w:rsidRDefault="008E2B3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Drié</w:t>
      </w:r>
      <w:r w:rsidR="004431AB" w:rsidRPr="00F641B0">
        <w:rPr>
          <w:rFonts w:ascii="Times" w:hAnsi="Times" w:cs="Times New Roman"/>
          <w:color w:val="000000" w:themeColor="text1"/>
          <w:lang w:val="en-US"/>
        </w:rPr>
        <w:t xml:space="preserve"> el mançar f</w:t>
      </w:r>
      <w:r w:rsidR="00076F52">
        <w:rPr>
          <w:rFonts w:ascii="Times" w:hAnsi="Times" w:cs="Times New Roman"/>
          <w:color w:val="000000" w:themeColor="text1"/>
          <w:lang w:val="en-US"/>
        </w:rPr>
        <w:t>è·ll</w:t>
      </w:r>
      <w:r w:rsidR="004431AB" w:rsidRPr="00F641B0">
        <w:rPr>
          <w:rFonts w:ascii="Times" w:hAnsi="Times" w:cs="Times New Roman"/>
          <w:color w:val="000000" w:themeColor="text1"/>
          <w:lang w:val="en-US"/>
        </w:rPr>
        <w:t>e tavole lev</w:t>
      </w:r>
      <w:r w:rsidR="0024062A" w:rsidRPr="00F641B0">
        <w:rPr>
          <w:rFonts w:ascii="Times" w:hAnsi="Times" w:cs="Times New Roman"/>
          <w:color w:val="000000" w:themeColor="text1"/>
          <w:lang w:val="en-US"/>
        </w:rPr>
        <w:t>er</w:t>
      </w:r>
      <w:r w:rsidR="004431AB" w:rsidRPr="00F641B0">
        <w:rPr>
          <w:rFonts w:ascii="Times" w:hAnsi="Times" w:cs="Times New Roman"/>
          <w:color w:val="000000" w:themeColor="text1"/>
          <w:lang w:val="en-US"/>
        </w:rPr>
        <w:t>,</w:t>
      </w:r>
    </w:p>
    <w:p w14:paraId="4EBAE9C9" w14:textId="28805645" w:rsidR="0024062A" w:rsidRPr="00F641B0" w:rsidRDefault="004431AB"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lo</w:t>
      </w:r>
      <w:r w:rsidR="007E1564">
        <w:rPr>
          <w:rFonts w:ascii="Times" w:hAnsi="Times" w:cs="Times New Roman"/>
          <w:color w:val="000000" w:themeColor="text1"/>
          <w:lang w:val="en-US"/>
        </w:rPr>
        <w:t xml:space="preserve"> dì </w:t>
      </w:r>
      <w:r w:rsidR="0024062A" w:rsidRPr="00F641B0">
        <w:rPr>
          <w:rFonts w:ascii="Times" w:hAnsi="Times" w:cs="Times New Roman"/>
          <w:color w:val="000000" w:themeColor="text1"/>
          <w:lang w:val="en-US"/>
        </w:rPr>
        <w:t>stete in çoia con so baron ch</w:t>
      </w:r>
      <w:r w:rsidRPr="00F641B0">
        <w:rPr>
          <w:rFonts w:ascii="Times" w:hAnsi="Times" w:cs="Times New Roman"/>
          <w:i/>
          <w:color w:val="000000" w:themeColor="text1"/>
          <w:lang w:val="en-US"/>
        </w:rPr>
        <w:t>avalie</w:t>
      </w:r>
      <w:r w:rsidR="0024062A" w:rsidRPr="00F641B0">
        <w:rPr>
          <w:rFonts w:ascii="Times" w:hAnsi="Times" w:cs="Times New Roman"/>
          <w:color w:val="000000" w:themeColor="text1"/>
          <w:lang w:val="en-US"/>
        </w:rPr>
        <w:t>r</w:t>
      </w:r>
      <w:r w:rsidRPr="00F641B0">
        <w:rPr>
          <w:rFonts w:ascii="Times" w:hAnsi="Times" w:cs="Times New Roman"/>
          <w:color w:val="000000" w:themeColor="text1"/>
          <w:lang w:val="en-US"/>
        </w:rPr>
        <w:t>.</w:t>
      </w:r>
    </w:p>
    <w:p w14:paraId="4B78846A" w14:textId="262F0E0E" w:rsidR="009116DC" w:rsidRPr="00F641B0" w:rsidRDefault="00A653DD" w:rsidP="009116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50</w:t>
      </w:r>
      <w:r w:rsidR="0024062A" w:rsidRPr="00F641B0">
        <w:rPr>
          <w:rFonts w:ascii="Times" w:hAnsi="Times" w:cs="Times New Roman"/>
          <w:bCs/>
          <w:color w:val="000000" w:themeColor="text1"/>
          <w:lang w:val="en-US"/>
        </w:rPr>
        <w:t xml:space="preserve">] </w:t>
      </w:r>
      <w:r w:rsidR="00510BD3" w:rsidRPr="00F641B0">
        <w:rPr>
          <w:rFonts w:ascii="Times" w:hAnsi="Times" w:cs="Times New Roman"/>
          <w:bCs/>
          <w:color w:val="000000" w:themeColor="text1"/>
          <w:lang w:val="en-US"/>
        </w:rPr>
        <w:t xml:space="preserve"> </w:t>
      </w:r>
    </w:p>
    <w:p w14:paraId="00E12CC7" w14:textId="181AA1AF" w:rsidR="0024062A" w:rsidRPr="00F641B0" w:rsidRDefault="004431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w:t>
      </w:r>
      <w:r w:rsidR="007E1564">
        <w:rPr>
          <w:rFonts w:ascii="Times" w:hAnsi="Times" w:cs="Times New Roman"/>
          <w:color w:val="000000" w:themeColor="text1"/>
          <w:lang w:val="en-US"/>
        </w:rPr>
        <w:t xml:space="preserve"> dì </w:t>
      </w:r>
      <w:r w:rsidRPr="00F641B0">
        <w:rPr>
          <w:rFonts w:ascii="Times" w:hAnsi="Times" w:cs="Times New Roman"/>
          <w:color w:val="000000" w:themeColor="text1"/>
          <w:lang w:val="en-US"/>
        </w:rPr>
        <w:t>passa, si v</w:t>
      </w:r>
      <w:r w:rsidR="0024062A" w:rsidRPr="00F641B0">
        <w:rPr>
          <w:rFonts w:ascii="Times" w:hAnsi="Times" w:cs="Times New Roman"/>
          <w:color w:val="000000" w:themeColor="text1"/>
          <w:lang w:val="en-US"/>
        </w:rPr>
        <w:t>ene lo scuror</w:t>
      </w:r>
      <w:r w:rsidRPr="00F641B0">
        <w:rPr>
          <w:rFonts w:ascii="Times" w:hAnsi="Times" w:cs="Times New Roman"/>
          <w:color w:val="000000" w:themeColor="text1"/>
          <w:lang w:val="en-US"/>
        </w:rPr>
        <w:t>;</w:t>
      </w:r>
    </w:p>
    <w:p w14:paraId="597F87C3" w14:textId="6A6A8BB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w:t>
      </w:r>
      <w:r w:rsidR="008B1B9C">
        <w:rPr>
          <w:rFonts w:ascii="Times" w:hAnsi="Times" w:cs="Times New Roman"/>
          <w:color w:val="000000" w:themeColor="text1"/>
          <w:lang w:val="en-US"/>
        </w:rPr>
        <w:t xml:space="preserve">n </w:t>
      </w:r>
      <w:r w:rsidR="00EB5FC3" w:rsidRPr="00F641B0">
        <w:rPr>
          <w:rFonts w:ascii="Times" w:hAnsi="Times" w:cs="Times New Roman"/>
          <w:color w:val="000000" w:themeColor="text1"/>
          <w:lang w:val="en-US"/>
        </w:rPr>
        <w:t>s</w:t>
      </w:r>
      <w:r w:rsidRPr="00F641B0">
        <w:rPr>
          <w:rFonts w:ascii="Times" w:hAnsi="Times" w:cs="Times New Roman"/>
          <w:color w:val="000000" w:themeColor="text1"/>
          <w:lang w:val="en-US"/>
        </w:rPr>
        <w:t>so</w:t>
      </w:r>
      <w:r w:rsidR="008B1B9C">
        <w:rPr>
          <w:rFonts w:ascii="Times" w:hAnsi="Times" w:cs="Times New Roman"/>
          <w:color w:val="000000" w:themeColor="text1"/>
          <w:lang w:val="en-US"/>
        </w:rPr>
        <w:t xml:space="preserve"> camera intrà</w:t>
      </w:r>
      <w:r w:rsidR="004431AB" w:rsidRPr="00F641B0">
        <w:rPr>
          <w:rFonts w:ascii="Times" w:hAnsi="Times" w:cs="Times New Roman"/>
          <w:color w:val="000000" w:themeColor="text1"/>
          <w:lang w:val="en-US"/>
        </w:rPr>
        <w:t xml:space="preserve"> C</w:t>
      </w:r>
      <w:r w:rsidR="00BC61C3">
        <w:rPr>
          <w:rFonts w:ascii="Times" w:hAnsi="Times" w:cs="Times New Roman"/>
          <w:color w:val="000000" w:themeColor="text1"/>
          <w:lang w:val="en-US"/>
        </w:rPr>
        <w:t>arlo ‘m</w:t>
      </w:r>
      <w:r w:rsidRPr="00F641B0">
        <w:rPr>
          <w:rFonts w:ascii="Times" w:hAnsi="Times" w:cs="Times New Roman"/>
          <w:color w:val="000000" w:themeColor="text1"/>
          <w:lang w:val="en-US"/>
        </w:rPr>
        <w:t>perador</w:t>
      </w:r>
      <w:r w:rsidR="00BC61C3">
        <w:rPr>
          <w:rFonts w:ascii="Times" w:hAnsi="Times" w:cs="Times New Roman"/>
          <w:color w:val="000000" w:themeColor="text1"/>
          <w:lang w:val="en-US"/>
        </w:rPr>
        <w:t>.</w:t>
      </w:r>
    </w:p>
    <w:p w14:paraId="0C8829E6" w14:textId="1B7C0AD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possar se mete</w:t>
      </w:r>
      <w:r w:rsidR="004431A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w:t>
      </w:r>
      <w:r w:rsidR="004431AB" w:rsidRPr="00F641B0">
        <w:rPr>
          <w:rFonts w:ascii="Times" w:hAnsi="Times" w:cs="Times New Roman"/>
          <w:color w:val="000000" w:themeColor="text1"/>
          <w:lang w:val="en-US"/>
        </w:rPr>
        <w:t>può av</w:t>
      </w:r>
      <w:r w:rsidRPr="00F641B0">
        <w:rPr>
          <w:rFonts w:ascii="Times" w:hAnsi="Times" w:cs="Times New Roman"/>
          <w:color w:val="000000" w:themeColor="text1"/>
          <w:lang w:val="en-US"/>
        </w:rPr>
        <w:t>er possor</w:t>
      </w:r>
    </w:p>
    <w:p w14:paraId="5EBC0444" w14:textId="5F70B883"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4431AB" w:rsidRPr="00F641B0">
        <w:rPr>
          <w:rFonts w:ascii="Times" w:hAnsi="Times" w:cs="Times New Roman"/>
          <w:color w:val="000000" w:themeColor="text1"/>
          <w:lang w:val="en-US"/>
        </w:rPr>
        <w:t xml:space="preserve"> la contessa N</w:t>
      </w:r>
      <w:r w:rsidRPr="00F641B0">
        <w:rPr>
          <w:rFonts w:ascii="Times" w:hAnsi="Times" w:cs="Times New Roman"/>
          <w:color w:val="000000" w:themeColor="text1"/>
          <w:lang w:val="en-US"/>
        </w:rPr>
        <w:t>ida allo claro color</w:t>
      </w:r>
    </w:p>
    <w:p w14:paraId="6DFC88E1" w14:textId="77F71FB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w:t>
      </w:r>
      <w:r w:rsidR="004431AB" w:rsidRPr="00F641B0">
        <w:rPr>
          <w:rFonts w:ascii="Times" w:hAnsi="Times" w:cs="Times New Roman"/>
          <w:color w:val="000000" w:themeColor="text1"/>
          <w:lang w:val="en-US"/>
        </w:rPr>
        <w:t xml:space="preserve"> chi ello avev</w:t>
      </w:r>
      <w:r w:rsidRPr="00F641B0">
        <w:rPr>
          <w:rFonts w:ascii="Times" w:hAnsi="Times" w:cs="Times New Roman"/>
          <w:color w:val="000000" w:themeColor="text1"/>
          <w:lang w:val="en-US"/>
        </w:rPr>
        <w:t>a messo tuto lo so amor</w:t>
      </w:r>
      <w:r w:rsidR="004431AB" w:rsidRPr="00F641B0">
        <w:rPr>
          <w:rFonts w:ascii="Times" w:hAnsi="Times" w:cs="Times New Roman"/>
          <w:color w:val="000000" w:themeColor="text1"/>
          <w:lang w:val="en-US"/>
        </w:rPr>
        <w:t>.</w:t>
      </w:r>
    </w:p>
    <w:p w14:paraId="0C1C1A53" w14:textId="167BE878" w:rsidR="0024062A" w:rsidRPr="00F641B0" w:rsidRDefault="004431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w:t>
      </w:r>
      <w:r w:rsidR="008B1B9C">
        <w:rPr>
          <w:rFonts w:ascii="Times" w:hAnsi="Times" w:cs="Times New Roman"/>
          <w:color w:val="000000" w:themeColor="text1"/>
          <w:lang w:val="en-US"/>
        </w:rPr>
        <w:t>ta la note penssà</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w:t>
      </w:r>
      <w:r w:rsidR="0024062A" w:rsidRPr="00F641B0">
        <w:rPr>
          <w:rFonts w:ascii="Times" w:hAnsi="Times" w:cs="Times New Roman"/>
          <w:color w:val="000000" w:themeColor="text1"/>
          <w:lang w:val="en-US"/>
        </w:rPr>
        <w:t>inperador</w:t>
      </w:r>
    </w:p>
    <w:p w14:paraId="2D2A9BEC" w14:textId="2A56509E" w:rsidR="0024062A" w:rsidRPr="00F641B0" w:rsidRDefault="004431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el porave conlplir el sso v</w:t>
      </w:r>
      <w:r w:rsidR="0024062A" w:rsidRPr="00F641B0">
        <w:rPr>
          <w:rFonts w:ascii="Times" w:hAnsi="Times" w:cs="Times New Roman"/>
          <w:color w:val="000000" w:themeColor="text1"/>
          <w:lang w:val="en-US"/>
        </w:rPr>
        <w:t>olor</w:t>
      </w:r>
      <w:r w:rsidRPr="00F641B0">
        <w:rPr>
          <w:rFonts w:ascii="Times" w:hAnsi="Times" w:cs="Times New Roman"/>
          <w:color w:val="000000" w:themeColor="text1"/>
          <w:lang w:val="en-US"/>
        </w:rPr>
        <w:t>.</w:t>
      </w:r>
    </w:p>
    <w:p w14:paraId="56AC884C" w14:textId="1C1FF29B" w:rsidR="0024062A" w:rsidRPr="00F641B0" w:rsidRDefault="004431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Atanto in cuor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è v</w:t>
      </w:r>
      <w:r w:rsidR="0024062A" w:rsidRPr="00F641B0">
        <w:rPr>
          <w:rFonts w:ascii="Times" w:hAnsi="Times" w:cs="Times New Roman"/>
          <w:color w:val="000000" w:themeColor="text1"/>
          <w:lang w:val="en-US"/>
        </w:rPr>
        <w:t>egnu allor</w:t>
      </w:r>
    </w:p>
    <w:p w14:paraId="33F5A41A" w14:textId="4600C0B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4431A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mandar p</w:t>
      </w:r>
      <w:r w:rsidRPr="00F641B0">
        <w:rPr>
          <w:rFonts w:ascii="Times" w:hAnsi="Times" w:cs="Times New Roman"/>
          <w:i/>
          <w:iCs/>
          <w:color w:val="000000" w:themeColor="text1"/>
          <w:lang w:val="en-US"/>
        </w:rPr>
        <w:t>er</w:t>
      </w:r>
      <w:r w:rsidR="004431AB" w:rsidRPr="00F641B0">
        <w:rPr>
          <w:rFonts w:ascii="Times" w:hAnsi="Times" w:cs="Times New Roman"/>
          <w:color w:val="000000" w:themeColor="text1"/>
          <w:lang w:val="en-US"/>
        </w:rPr>
        <w:t xml:space="preserve"> S</w:t>
      </w:r>
      <w:r w:rsidRPr="00F641B0">
        <w:rPr>
          <w:rFonts w:ascii="Times" w:hAnsi="Times" w:cs="Times New Roman"/>
          <w:color w:val="000000" w:themeColor="text1"/>
          <w:lang w:val="en-US"/>
        </w:rPr>
        <w:t>andin un çublaro triçeor</w:t>
      </w:r>
      <w:r w:rsidR="004431AB" w:rsidRPr="00F641B0">
        <w:rPr>
          <w:rFonts w:ascii="Times" w:hAnsi="Times" w:cs="Times New Roman"/>
          <w:color w:val="000000" w:themeColor="text1"/>
          <w:lang w:val="en-US"/>
        </w:rPr>
        <w:t>,</w:t>
      </w:r>
    </w:p>
    <w:p w14:paraId="71A540C6" w14:textId="4B91DB0A" w:rsidR="0024062A" w:rsidRPr="00F641B0" w:rsidRDefault="00BC0F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cunssei</w:t>
      </w:r>
      <w:r w:rsidR="004431AB" w:rsidRPr="00F641B0">
        <w:rPr>
          <w:rFonts w:ascii="Times" w:hAnsi="Times" w:cs="Times New Roman"/>
          <w:color w:val="000000" w:themeColor="text1"/>
          <w:lang w:val="en-US"/>
        </w:rPr>
        <w:t>o el v</w:t>
      </w:r>
      <w:r w:rsidR="0024062A" w:rsidRPr="00F641B0">
        <w:rPr>
          <w:rFonts w:ascii="Times" w:hAnsi="Times" w:cs="Times New Roman"/>
          <w:color w:val="000000" w:themeColor="text1"/>
          <w:lang w:val="en-US"/>
        </w:rPr>
        <w:t>ol</w:t>
      </w:r>
      <w:r w:rsidR="004431AB" w:rsidRPr="00F641B0">
        <w:rPr>
          <w:rFonts w:ascii="Times" w:hAnsi="Times" w:cs="Times New Roman"/>
          <w:color w:val="000000" w:themeColor="text1"/>
          <w:lang w:val="en-US"/>
        </w:rPr>
        <w:t>eva av</w:t>
      </w:r>
      <w:r w:rsidR="0024062A" w:rsidRPr="00F641B0">
        <w:rPr>
          <w:rFonts w:ascii="Times" w:hAnsi="Times" w:cs="Times New Roman"/>
          <w:color w:val="000000" w:themeColor="text1"/>
          <w:lang w:val="en-US"/>
        </w:rPr>
        <w:t xml:space="preserve">er </w:t>
      </w:r>
      <w:r w:rsidR="00076F52">
        <w:rPr>
          <w:rFonts w:ascii="Times" w:hAnsi="Times" w:cs="Times New Roman"/>
          <w:color w:val="000000" w:themeColor="text1"/>
          <w:lang w:val="en-US"/>
        </w:rPr>
        <w:t>da·ll</w:t>
      </w:r>
      <w:r w:rsidR="0024062A" w:rsidRPr="00F641B0">
        <w:rPr>
          <w:rFonts w:ascii="Times" w:hAnsi="Times" w:cs="Times New Roman"/>
          <w:color w:val="000000" w:themeColor="text1"/>
          <w:lang w:val="en-US"/>
        </w:rPr>
        <w:t>or</w:t>
      </w:r>
      <w:r w:rsidR="004431AB" w:rsidRPr="00F641B0">
        <w:rPr>
          <w:rFonts w:ascii="Times" w:hAnsi="Times" w:cs="Times New Roman"/>
          <w:color w:val="000000" w:themeColor="text1"/>
          <w:lang w:val="en-US"/>
        </w:rPr>
        <w:t>,</w:t>
      </w:r>
    </w:p>
    <w:p w14:paraId="6BB2E922" w14:textId="7656EF8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ch</w:t>
      </w:r>
      <w:r w:rsidR="00BC67A6" w:rsidRPr="00F641B0">
        <w:rPr>
          <w:rFonts w:ascii="Times" w:hAnsi="Times" w:cs="Times New Roman"/>
          <w:color w:val="000000" w:themeColor="text1"/>
          <w:lang w:val="en-US"/>
        </w:rPr>
        <w:t>'e</w:t>
      </w:r>
      <w:r w:rsidRPr="00F641B0">
        <w:rPr>
          <w:rFonts w:ascii="Times" w:hAnsi="Times" w:cs="Times New Roman"/>
          <w:color w:val="000000" w:themeColor="text1"/>
          <w:lang w:val="en-US"/>
        </w:rPr>
        <w:t>l</w:t>
      </w:r>
      <w:r w:rsidR="00BC67A6" w:rsidRPr="00F641B0">
        <w:rPr>
          <w:rFonts w:ascii="Times" w:hAnsi="Times" w:cs="Times New Roman"/>
          <w:color w:val="000000" w:themeColor="text1"/>
          <w:lang w:val="en-US"/>
        </w:rPr>
        <w:t xml:space="preserve"> </w:t>
      </w:r>
      <w:r w:rsidR="004431AB" w:rsidRPr="00F641B0">
        <w:rPr>
          <w:rFonts w:ascii="Times" w:hAnsi="Times" w:cs="Times New Roman"/>
          <w:color w:val="000000" w:themeColor="text1"/>
          <w:lang w:val="en-US"/>
        </w:rPr>
        <w:t>era sav</w:t>
      </w:r>
      <w:r w:rsidRPr="00F641B0">
        <w:rPr>
          <w:rFonts w:ascii="Times" w:hAnsi="Times" w:cs="Times New Roman"/>
          <w:color w:val="000000" w:themeColor="text1"/>
          <w:lang w:val="en-US"/>
        </w:rPr>
        <w:t>io e incegnor</w:t>
      </w:r>
      <w:r w:rsidR="004431AB" w:rsidRPr="00F641B0">
        <w:rPr>
          <w:rFonts w:ascii="Times" w:hAnsi="Times" w:cs="Times New Roman"/>
          <w:color w:val="000000" w:themeColor="text1"/>
          <w:lang w:val="en-US"/>
        </w:rPr>
        <w:t>,</w:t>
      </w:r>
    </w:p>
    <w:p w14:paraId="49A6AB45" w14:textId="29A97C2A" w:rsidR="0024062A" w:rsidRPr="00F641B0" w:rsidRDefault="004431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el porav</w:t>
      </w:r>
      <w:r w:rsidR="0024062A" w:rsidRPr="00F641B0">
        <w:rPr>
          <w:rFonts w:ascii="Times" w:hAnsi="Times" w:cs="Times New Roman"/>
          <w:color w:val="000000" w:themeColor="text1"/>
          <w:lang w:val="en-US"/>
        </w:rPr>
        <w:t>e trar a</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fin sto labor</w:t>
      </w:r>
      <w:r w:rsidRPr="00F641B0">
        <w:rPr>
          <w:rFonts w:ascii="Times" w:hAnsi="Times" w:cs="Times New Roman"/>
          <w:color w:val="000000" w:themeColor="text1"/>
          <w:lang w:val="en-US"/>
        </w:rPr>
        <w:t>,</w:t>
      </w:r>
    </w:p>
    <w:p w14:paraId="1A0561E4" w14:textId="1A6DBF1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4431AB" w:rsidRPr="00F641B0">
        <w:rPr>
          <w:rFonts w:ascii="Times" w:hAnsi="Times" w:cs="Times New Roman"/>
          <w:color w:val="000000" w:themeColor="text1"/>
          <w:lang w:val="en-US"/>
        </w:rPr>
        <w:t>'av</w:t>
      </w:r>
      <w:r w:rsidRPr="00F641B0">
        <w:rPr>
          <w:rFonts w:ascii="Times" w:hAnsi="Times" w:cs="Times New Roman"/>
          <w:color w:val="000000" w:themeColor="text1"/>
          <w:lang w:val="en-US"/>
        </w:rPr>
        <w:t xml:space="preserve">er </w:t>
      </w:r>
      <w:r w:rsidR="00AF1BC5" w:rsidRPr="00F641B0">
        <w:rPr>
          <w:rFonts w:ascii="Times" w:hAnsi="Times" w:cs="Times New Roman"/>
          <w:color w:val="000000" w:themeColor="text1"/>
          <w:lang w:val="en-US"/>
        </w:rPr>
        <w:t>al</w:t>
      </w:r>
      <w:r w:rsidR="00EB5FC3" w:rsidRPr="00F641B0">
        <w:rPr>
          <w:rFonts w:ascii="Times" w:hAnsi="Times" w:cs="Times New Roman"/>
          <w:color w:val="000000" w:themeColor="text1"/>
          <w:lang w:val="en-US"/>
        </w:rPr>
        <w:t>l s</w:t>
      </w:r>
      <w:r w:rsidRPr="00F641B0">
        <w:rPr>
          <w:rFonts w:ascii="Times" w:hAnsi="Times" w:cs="Times New Roman"/>
          <w:color w:val="000000" w:themeColor="text1"/>
          <w:lang w:val="en-US"/>
        </w:rPr>
        <w:t>so demin la contessa dal bel color</w:t>
      </w:r>
      <w:r w:rsidR="004431AB" w:rsidRPr="00F641B0">
        <w:rPr>
          <w:rFonts w:ascii="Times" w:hAnsi="Times" w:cs="Times New Roman"/>
          <w:color w:val="000000" w:themeColor="text1"/>
          <w:lang w:val="en-US"/>
        </w:rPr>
        <w:t>.</w:t>
      </w:r>
    </w:p>
    <w:p w14:paraId="5B8929EA" w14:textId="15F05C5F" w:rsidR="0024062A" w:rsidRPr="00F641B0" w:rsidRDefault="004431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w:t>
      </w:r>
      <w:r w:rsidR="0024062A" w:rsidRPr="00F641B0">
        <w:rPr>
          <w:rFonts w:ascii="Times" w:hAnsi="Times" w:cs="Times New Roman"/>
          <w:color w:val="000000" w:themeColor="text1"/>
          <w:lang w:val="en-US"/>
        </w:rPr>
        <w:t xml:space="preserve">a doman quando aparsse lo claro </w:t>
      </w:r>
      <w:r w:rsidR="00BD034D" w:rsidRPr="00F641B0">
        <w:rPr>
          <w:rFonts w:ascii="Times" w:hAnsi="Times" w:cs="Times New Roman"/>
          <w:color w:val="000000" w:themeColor="text1"/>
          <w:lang w:val="en-US"/>
        </w:rPr>
        <w:t>j</w:t>
      </w:r>
      <w:r w:rsidR="0024062A" w:rsidRPr="00F641B0">
        <w:rPr>
          <w:rFonts w:ascii="Times" w:hAnsi="Times" w:cs="Times New Roman"/>
          <w:color w:val="000000" w:themeColor="text1"/>
          <w:lang w:val="en-US"/>
        </w:rPr>
        <w:t>or</w:t>
      </w:r>
      <w:r w:rsidRPr="00F641B0">
        <w:rPr>
          <w:rFonts w:ascii="Times" w:hAnsi="Times" w:cs="Times New Roman"/>
          <w:color w:val="000000" w:themeColor="text1"/>
          <w:lang w:val="en-US"/>
        </w:rPr>
        <w:t>,</w:t>
      </w:r>
    </w:p>
    <w:p w14:paraId="3C4C73E3" w14:textId="2757A966" w:rsidR="00510BD3" w:rsidRPr="00F641B0" w:rsidRDefault="004431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Si </w:t>
      </w:r>
      <w:r w:rsidR="00076F52">
        <w:rPr>
          <w:rFonts w:ascii="Times" w:hAnsi="Times" w:cs="Times New Roman"/>
          <w:color w:val="000000" w:themeColor="text1"/>
          <w:lang w:val="en-US"/>
        </w:rPr>
        <w:t>è·ll</w:t>
      </w:r>
      <w:r w:rsidRPr="00F641B0">
        <w:rPr>
          <w:rFonts w:ascii="Times" w:hAnsi="Times" w:cs="Times New Roman"/>
          <w:color w:val="000000" w:themeColor="text1"/>
          <w:lang w:val="en-US"/>
        </w:rPr>
        <w:t>evado C</w:t>
      </w:r>
      <w:r w:rsidR="006A7143">
        <w:rPr>
          <w:rFonts w:ascii="Times" w:hAnsi="Times" w:cs="Times New Roman"/>
          <w:color w:val="000000" w:themeColor="text1"/>
          <w:lang w:val="en-US"/>
        </w:rPr>
        <w:t>harlo ‘m</w:t>
      </w:r>
      <w:r w:rsidR="0024062A" w:rsidRPr="00F641B0">
        <w:rPr>
          <w:rFonts w:ascii="Times" w:hAnsi="Times" w:cs="Times New Roman"/>
          <w:color w:val="000000" w:themeColor="text1"/>
          <w:lang w:val="en-US"/>
        </w:rPr>
        <w:t>perador</w:t>
      </w:r>
      <w:r w:rsidR="004E6C73" w:rsidRPr="00F641B0">
        <w:rPr>
          <w:rFonts w:ascii="Times" w:hAnsi="Times" w:cs="Times New Roman"/>
          <w:color w:val="000000" w:themeColor="text1"/>
          <w:lang w:val="en-US"/>
        </w:rPr>
        <w:t>.</w:t>
      </w:r>
    </w:p>
    <w:p w14:paraId="1ABA710F" w14:textId="72DCE6A4" w:rsidR="0024062A" w:rsidRPr="00F641B0" w:rsidRDefault="00510BD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bCs/>
          <w:color w:val="000000" w:themeColor="text1"/>
          <w:lang w:val="en-US"/>
        </w:rPr>
        <w:t xml:space="preserve">(35R) </w:t>
      </w:r>
      <w:r w:rsidR="0024062A" w:rsidRPr="00F641B0">
        <w:rPr>
          <w:rFonts w:ascii="Times" w:hAnsi="Times" w:cs="Times New Roman"/>
          <w:color w:val="000000" w:themeColor="text1"/>
          <w:lang w:val="en-US"/>
        </w:rPr>
        <w:t>P</w:t>
      </w:r>
      <w:r w:rsidR="0024062A" w:rsidRPr="00F641B0">
        <w:rPr>
          <w:rFonts w:ascii="Times" w:hAnsi="Times" w:cs="Times New Roman"/>
          <w:i/>
          <w:iCs/>
          <w:color w:val="000000" w:themeColor="text1"/>
          <w:lang w:val="en-US"/>
        </w:rPr>
        <w:t>er</w:t>
      </w:r>
      <w:r w:rsidR="002F7188" w:rsidRPr="00F641B0">
        <w:rPr>
          <w:rFonts w:ascii="Times" w:hAnsi="Times" w:cs="Times New Roman"/>
          <w:color w:val="000000" w:themeColor="text1"/>
          <w:lang w:val="en-US"/>
        </w:rPr>
        <w:t xml:space="preserve"> Sandin mandà</w:t>
      </w:r>
      <w:r w:rsidR="0024062A" w:rsidRPr="00F641B0">
        <w:rPr>
          <w:rFonts w:ascii="Times" w:hAnsi="Times" w:cs="Times New Roman"/>
          <w:color w:val="000000" w:themeColor="text1"/>
          <w:lang w:val="en-US"/>
        </w:rPr>
        <w:t xml:space="preserve"> sença nul demor</w:t>
      </w:r>
      <w:r w:rsidR="002F7188" w:rsidRPr="00F641B0">
        <w:rPr>
          <w:rFonts w:ascii="Times" w:hAnsi="Times" w:cs="Times New Roman"/>
          <w:color w:val="000000" w:themeColor="text1"/>
          <w:lang w:val="en-US"/>
        </w:rPr>
        <w:t>;</w:t>
      </w:r>
    </w:p>
    <w:p w14:paraId="7D9014AD" w14:textId="264F8D9C"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v</w:t>
      </w:r>
      <w:r w:rsidR="0024062A" w:rsidRPr="00F641B0">
        <w:rPr>
          <w:rFonts w:ascii="Times" w:hAnsi="Times" w:cs="Times New Roman"/>
          <w:color w:val="000000" w:themeColor="text1"/>
          <w:lang w:val="en-US"/>
        </w:rPr>
        <w:t>ene a lui como s</w:t>
      </w:r>
      <w:r w:rsidR="0024062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w:t>
      </w:r>
      <w:r w:rsidR="0024062A" w:rsidRPr="00F641B0">
        <w:rPr>
          <w:rFonts w:ascii="Times" w:hAnsi="Times" w:cs="Times New Roman"/>
          <w:color w:val="000000" w:themeColor="text1"/>
          <w:lang w:val="en-US"/>
        </w:rPr>
        <w:t xml:space="preserve">o a </w:t>
      </w:r>
      <w:r w:rsidR="004E6C73"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w:t>
      </w:r>
    </w:p>
    <w:p w14:paraId="1B7634F3" w14:textId="0721D4CE"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re lo v</w:t>
      </w:r>
      <w:r w:rsidR="0024062A" w:rsidRPr="00F641B0">
        <w:rPr>
          <w:rFonts w:ascii="Times" w:hAnsi="Times" w:cs="Times New Roman"/>
          <w:color w:val="000000" w:themeColor="text1"/>
          <w:lang w:val="en-US"/>
        </w:rPr>
        <w:t>ete</w:t>
      </w:r>
      <w:r w:rsidR="003A692F"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mostrà</w:t>
      </w:r>
      <w:r w:rsidR="0024062A" w:rsidRPr="00F641B0">
        <w:rPr>
          <w:rFonts w:ascii="Times" w:hAnsi="Times" w:cs="Times New Roman"/>
          <w:color w:val="000000" w:themeColor="text1"/>
          <w:lang w:val="en-US"/>
        </w:rPr>
        <w:t xml:space="preserve"> dol</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e amor</w:t>
      </w:r>
      <w:r w:rsidRPr="00F641B0">
        <w:rPr>
          <w:rFonts w:ascii="Times" w:hAnsi="Times" w:cs="Times New Roman"/>
          <w:color w:val="000000" w:themeColor="text1"/>
          <w:lang w:val="en-US"/>
        </w:rPr>
        <w:t>;</w:t>
      </w:r>
    </w:p>
    <w:p w14:paraId="20DA0ABF" w14:textId="79A83CA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Per la man lo presse</w:t>
      </w:r>
      <w:r w:rsidR="002F7188" w:rsidRPr="00F641B0">
        <w:rPr>
          <w:rFonts w:ascii="Times" w:hAnsi="Times" w:cs="Times New Roman"/>
          <w:color w:val="000000" w:themeColor="text1"/>
          <w:lang w:val="en-US"/>
        </w:rPr>
        <w:t>,</w:t>
      </w:r>
      <w:r w:rsidR="003A692F" w:rsidRPr="00F641B0">
        <w:rPr>
          <w:rFonts w:ascii="Times" w:hAnsi="Times" w:cs="Times New Roman"/>
          <w:color w:val="000000" w:themeColor="text1"/>
          <w:lang w:val="en-US"/>
        </w:rPr>
        <w:t xml:space="preserve"> </w:t>
      </w:r>
      <w:r w:rsidR="00BC0FD5">
        <w:rPr>
          <w:rFonts w:ascii="Times" w:hAnsi="Times" w:cs="Times New Roman"/>
          <w:color w:val="000000" w:themeColor="text1"/>
          <w:lang w:val="en-US"/>
        </w:rPr>
        <w:t xml:space="preserve">si </w:t>
      </w:r>
      <w:r w:rsidR="0079117B">
        <w:rPr>
          <w:rFonts w:ascii="Times" w:hAnsi="Times" w:cs="Times New Roman"/>
          <w:color w:val="000000" w:themeColor="text1"/>
          <w:lang w:val="en-US"/>
        </w:rPr>
        <w:t>ll</w:t>
      </w:r>
      <w:r w:rsidR="002F7188" w:rsidRPr="00F641B0">
        <w:rPr>
          <w:rFonts w:ascii="Times" w:hAnsi="Times" w:cs="Times New Roman"/>
          <w:color w:val="000000" w:themeColor="text1"/>
          <w:lang w:val="en-US"/>
        </w:rPr>
        <w:t>'a</w:t>
      </w:r>
      <w:r w:rsidRPr="00F641B0">
        <w:rPr>
          <w:rFonts w:ascii="Times" w:hAnsi="Times" w:cs="Times New Roman"/>
          <w:color w:val="000000" w:themeColor="text1"/>
          <w:lang w:val="en-US"/>
        </w:rPr>
        <w:t>seta</w:t>
      </w:r>
      <w:r w:rsidR="003A692F" w:rsidRPr="00F641B0">
        <w:rPr>
          <w:rStyle w:val="FootnoteReference"/>
          <w:rFonts w:ascii="Times" w:hAnsi="Times" w:cs="Times New Roman"/>
          <w:color w:val="000000" w:themeColor="text1"/>
          <w:lang w:val="en-US"/>
        </w:rPr>
        <w:footnoteReference w:id="158"/>
      </w:r>
      <w:r w:rsidRPr="00F641B0">
        <w:rPr>
          <w:rFonts w:ascii="Times" w:hAnsi="Times" w:cs="Times New Roman"/>
          <w:color w:val="000000" w:themeColor="text1"/>
          <w:lang w:val="en-US"/>
        </w:rPr>
        <w:t xml:space="preserve"> apresso lor</w:t>
      </w:r>
      <w:r w:rsidR="002F7188" w:rsidRPr="00F641B0">
        <w:rPr>
          <w:rFonts w:ascii="Times" w:hAnsi="Times" w:cs="Times New Roman"/>
          <w:color w:val="000000" w:themeColor="text1"/>
          <w:lang w:val="en-US"/>
        </w:rPr>
        <w:t>.</w:t>
      </w:r>
    </w:p>
    <w:p w14:paraId="67DB0B44" w14:textId="1792B96A"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Sandin</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"intendì ell mio v</w:t>
      </w:r>
      <w:r w:rsidR="0024062A" w:rsidRPr="00F641B0">
        <w:rPr>
          <w:rFonts w:ascii="Times" w:hAnsi="Times" w:cs="Times New Roman"/>
          <w:color w:val="000000" w:themeColor="text1"/>
          <w:lang w:val="en-US"/>
        </w:rPr>
        <w:t>olor</w:t>
      </w:r>
      <w:r w:rsidRPr="00F641B0">
        <w:rPr>
          <w:rFonts w:ascii="Times" w:hAnsi="Times" w:cs="Times New Roman"/>
          <w:color w:val="000000" w:themeColor="text1"/>
          <w:lang w:val="en-US"/>
        </w:rPr>
        <w:t>;</w:t>
      </w:r>
    </w:p>
    <w:p w14:paraId="594C0D4A" w14:textId="4C68CEFD"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a</w:t>
      </w:r>
      <w:r w:rsidR="0024062A" w:rsidRPr="00F641B0">
        <w:rPr>
          <w:rFonts w:ascii="Times" w:hAnsi="Times" w:cs="Times New Roman"/>
          <w:color w:val="000000" w:themeColor="text1"/>
          <w:lang w:val="en-US"/>
        </w:rPr>
        <w:t>mo ti cha principo ni contor</w:t>
      </w:r>
      <w:r w:rsidRPr="00F641B0">
        <w:rPr>
          <w:rFonts w:ascii="Times" w:hAnsi="Times" w:cs="Times New Roman"/>
          <w:color w:val="000000" w:themeColor="text1"/>
          <w:lang w:val="en-US"/>
        </w:rPr>
        <w:t>,</w:t>
      </w:r>
    </w:p>
    <w:p w14:paraId="55A6A4B3" w14:textId="0E792996"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w:t>
      </w:r>
      <w:r w:rsidR="0024062A" w:rsidRPr="00F641B0">
        <w:rPr>
          <w:rFonts w:ascii="Times" w:hAnsi="Times" w:cs="Times New Roman"/>
          <w:color w:val="000000" w:themeColor="text1"/>
          <w:lang w:val="en-US"/>
        </w:rPr>
        <w:t>ra tuti i mie baroni te tegno la flor</w:t>
      </w:r>
      <w:r w:rsidRPr="00F641B0">
        <w:rPr>
          <w:rFonts w:ascii="Times" w:hAnsi="Times" w:cs="Times New Roman"/>
          <w:color w:val="000000" w:themeColor="text1"/>
          <w:lang w:val="en-US"/>
        </w:rPr>
        <w:t>,</w:t>
      </w:r>
    </w:p>
    <w:p w14:paraId="7509588A" w14:textId="31E39943" w:rsidR="0024062A" w:rsidRPr="00F641B0" w:rsidRDefault="003A692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076F52">
        <w:rPr>
          <w:rFonts w:ascii="Times" w:hAnsi="Times" w:cs="Times New Roman"/>
          <w:color w:val="000000" w:themeColor="text1"/>
          <w:lang w:val="en-US"/>
        </w:rPr>
        <w:t>de·tt</w:t>
      </w:r>
      <w:r w:rsidR="002F7188" w:rsidRPr="00F641B0">
        <w:rPr>
          <w:rFonts w:ascii="Times" w:hAnsi="Times" w:cs="Times New Roman"/>
          <w:color w:val="000000" w:themeColor="text1"/>
          <w:lang w:val="en-US"/>
        </w:rPr>
        <w:t>i m</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en fido plui de nessun homo</w:t>
      </w:r>
      <w:r w:rsidR="002F7188" w:rsidRPr="00F641B0">
        <w:rPr>
          <w:rFonts w:ascii="Times" w:hAnsi="Times" w:cs="Times New Roman"/>
          <w:color w:val="000000" w:themeColor="text1"/>
          <w:lang w:val="en-US"/>
        </w:rPr>
        <w:t xml:space="preserve"> viv</w:t>
      </w:r>
      <w:r w:rsidR="0024062A" w:rsidRPr="00F641B0">
        <w:rPr>
          <w:rFonts w:ascii="Times" w:hAnsi="Times" w:cs="Times New Roman"/>
          <w:color w:val="000000" w:themeColor="text1"/>
          <w:lang w:val="en-US"/>
        </w:rPr>
        <w:t>or</w:t>
      </w:r>
      <w:r w:rsidR="002F7188" w:rsidRPr="00F641B0">
        <w:rPr>
          <w:rFonts w:ascii="Times" w:hAnsi="Times" w:cs="Times New Roman"/>
          <w:color w:val="000000" w:themeColor="text1"/>
          <w:lang w:val="en-US"/>
        </w:rPr>
        <w:t>.</w:t>
      </w:r>
    </w:p>
    <w:p w14:paraId="0296AD75" w14:textId="55D95176"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Consse</w:t>
      </w:r>
      <w:r w:rsidR="0024062A" w:rsidRPr="00F641B0">
        <w:rPr>
          <w:rFonts w:ascii="Times" w:hAnsi="Times" w:cs="Times New Roman"/>
          <w:color w:val="000000" w:themeColor="text1"/>
          <w:lang w:val="en-US"/>
        </w:rPr>
        <w:t>a</w:t>
      </w:r>
      <w:r w:rsidR="00BC0FD5">
        <w:rPr>
          <w:rFonts w:ascii="Times" w:hAnsi="Times" w:cs="Times New Roman"/>
          <w:color w:val="000000" w:themeColor="text1"/>
          <w:lang w:val="en-US"/>
        </w:rPr>
        <w:t>-</w:t>
      </w:r>
      <w:r w:rsidR="0024062A" w:rsidRPr="00F641B0">
        <w:rPr>
          <w:rFonts w:ascii="Times" w:hAnsi="Times" w:cs="Times New Roman"/>
          <w:color w:val="000000" w:themeColor="text1"/>
          <w:lang w:val="en-US"/>
        </w:rPr>
        <w:t>me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0024062A" w:rsidRPr="00F641B0">
        <w:rPr>
          <w:rFonts w:ascii="Times" w:hAnsi="Times" w:cs="Times New Roman"/>
          <w:color w:val="000000" w:themeColor="text1"/>
          <w:lang w:val="en-US"/>
        </w:rPr>
        <w:t xml:space="preserve"> lo criator</w:t>
      </w:r>
      <w:r w:rsidRPr="00F641B0">
        <w:rPr>
          <w:rFonts w:ascii="Times" w:hAnsi="Times" w:cs="Times New Roman"/>
          <w:color w:val="000000" w:themeColor="text1"/>
          <w:lang w:val="en-US"/>
        </w:rPr>
        <w:t>,</w:t>
      </w:r>
    </w:p>
    <w:p w14:paraId="698916C7" w14:textId="5ECB9FE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2F7188" w:rsidRPr="00F641B0">
        <w:rPr>
          <w:rFonts w:ascii="Times" w:hAnsi="Times" w:cs="Times New Roman"/>
          <w:color w:val="000000" w:themeColor="text1"/>
          <w:lang w:val="en-US"/>
        </w:rPr>
        <w:t xml:space="preserve"> la contessa o</w:t>
      </w:r>
      <w:r w:rsidR="00CB490D" w:rsidRPr="00F641B0">
        <w:rPr>
          <w:rFonts w:ascii="Times" w:hAnsi="Times" w:cs="Times New Roman"/>
          <w:color w:val="000000" w:themeColor="text1"/>
          <w:lang w:val="en-US"/>
        </w:rPr>
        <w:t>'</w:t>
      </w:r>
      <w:r w:rsidR="002F7188" w:rsidRPr="00F641B0">
        <w:rPr>
          <w:rFonts w:ascii="Times" w:hAnsi="Times" w:cs="Times New Roman"/>
          <w:color w:val="000000" w:themeColor="text1"/>
          <w:lang w:val="en-US"/>
        </w:rPr>
        <w:t xml:space="preserve"> ò</w:t>
      </w:r>
      <w:r w:rsidRPr="00F641B0">
        <w:rPr>
          <w:rFonts w:ascii="Times" w:hAnsi="Times" w:cs="Times New Roman"/>
          <w:color w:val="000000" w:themeColor="text1"/>
          <w:lang w:val="en-US"/>
        </w:rPr>
        <w:t xml:space="preserve"> messo el mio amor</w:t>
      </w:r>
      <w:r w:rsidR="002F7188" w:rsidRPr="00F641B0">
        <w:rPr>
          <w:rFonts w:ascii="Times" w:hAnsi="Times" w:cs="Times New Roman"/>
          <w:color w:val="000000" w:themeColor="text1"/>
          <w:lang w:val="en-US"/>
        </w:rPr>
        <w:t>,</w:t>
      </w:r>
    </w:p>
    <w:p w14:paraId="4B3BAFC1" w14:textId="360E263F" w:rsidR="0024062A" w:rsidRPr="00F641B0" w:rsidRDefault="00BC0F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La mui</w:t>
      </w:r>
      <w:r w:rsidR="002F7188" w:rsidRPr="00F641B0">
        <w:rPr>
          <w:rFonts w:ascii="Times" w:hAnsi="Times" w:cs="Times New Roman"/>
          <w:color w:val="000000" w:themeColor="text1"/>
          <w:lang w:val="en-US"/>
        </w:rPr>
        <w:t>er de U</w:t>
      </w:r>
      <w:r w:rsidR="0024062A" w:rsidRPr="00F641B0">
        <w:rPr>
          <w:rFonts w:ascii="Times" w:hAnsi="Times" w:cs="Times New Roman"/>
          <w:color w:val="000000" w:themeColor="text1"/>
          <w:lang w:val="en-US"/>
        </w:rPr>
        <w:t>go d</w:t>
      </w:r>
      <w:r w:rsidR="002F7188" w:rsidRPr="00F641B0">
        <w:rPr>
          <w:rFonts w:ascii="Times" w:hAnsi="Times" w:cs="Times New Roman"/>
          <w:color w:val="000000" w:themeColor="text1"/>
          <w:lang w:val="en-US"/>
        </w:rPr>
        <w:t>'Alv</w:t>
      </w:r>
      <w:r w:rsidR="0024062A" w:rsidRPr="00F641B0">
        <w:rPr>
          <w:rFonts w:ascii="Times" w:hAnsi="Times" w:cs="Times New Roman"/>
          <w:color w:val="000000" w:themeColor="text1"/>
          <w:lang w:val="en-US"/>
        </w:rPr>
        <w:t>ernia lo contor</w:t>
      </w:r>
      <w:r w:rsidR="002F7188" w:rsidRPr="00F641B0">
        <w:rPr>
          <w:rFonts w:ascii="Times" w:hAnsi="Times" w:cs="Times New Roman"/>
          <w:color w:val="000000" w:themeColor="text1"/>
          <w:lang w:val="en-US"/>
        </w:rPr>
        <w:t>.</w:t>
      </w:r>
    </w:p>
    <w:p w14:paraId="4BD25954" w14:textId="4334AF71"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24062A" w:rsidRPr="00F641B0">
        <w:rPr>
          <w:rFonts w:ascii="Times" w:hAnsi="Times" w:cs="Times New Roman"/>
          <w:color w:val="000000" w:themeColor="text1"/>
          <w:lang w:val="en-US"/>
        </w:rPr>
        <w:t>o no l</w:t>
      </w:r>
      <w:r w:rsidRPr="00F641B0">
        <w:rPr>
          <w:rFonts w:ascii="Times" w:hAnsi="Times" w:cs="Times New Roman"/>
          <w:color w:val="000000" w:themeColor="text1"/>
          <w:lang w:val="en-US"/>
        </w:rPr>
        <w:t>'</w:t>
      </w:r>
      <w:r w:rsidR="002416C5" w:rsidRPr="00F641B0">
        <w:rPr>
          <w:rFonts w:ascii="Times" w:hAnsi="Times" w:cs="Times New Roman"/>
          <w:color w:val="000000" w:themeColor="text1"/>
          <w:lang w:val="en-US"/>
        </w:rPr>
        <w:t>ài</w:t>
      </w:r>
      <w:r w:rsidR="009C405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 tuto ell mio v</w:t>
      </w:r>
      <w:r w:rsidR="0024062A" w:rsidRPr="00F641B0">
        <w:rPr>
          <w:rFonts w:ascii="Times" w:hAnsi="Times" w:cs="Times New Roman"/>
          <w:color w:val="000000" w:themeColor="text1"/>
          <w:lang w:val="en-US"/>
        </w:rPr>
        <w:t>olor</w:t>
      </w:r>
      <w:r w:rsidRPr="00F641B0">
        <w:rPr>
          <w:rFonts w:ascii="Times" w:hAnsi="Times" w:cs="Times New Roman"/>
          <w:color w:val="000000" w:themeColor="text1"/>
          <w:lang w:val="en-US"/>
        </w:rPr>
        <w:t>,</w:t>
      </w:r>
    </w:p>
    <w:p w14:paraId="5FB9B9AA" w14:textId="2A91F0C7"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Eo morirò</w:t>
      </w:r>
      <w:r w:rsidR="0024062A" w:rsidRPr="00F641B0">
        <w:rPr>
          <w:rFonts w:ascii="Times" w:hAnsi="Times" w:cs="Times New Roman"/>
          <w:color w:val="000000" w:themeColor="text1"/>
          <w:lang w:val="en-US"/>
        </w:rPr>
        <w:t xml:space="preserve"> tosto sença demor</w:t>
      </w:r>
      <w:r w:rsidRPr="00F641B0">
        <w:rPr>
          <w:rFonts w:ascii="Times" w:hAnsi="Times" w:cs="Times New Roman"/>
          <w:color w:val="000000" w:themeColor="text1"/>
          <w:lang w:val="en-US"/>
        </w:rPr>
        <w:t>.</w:t>
      </w:r>
      <w:r w:rsidR="008B1B9C">
        <w:rPr>
          <w:rFonts w:ascii="Times" w:hAnsi="Times" w:cs="Times New Roman"/>
          <w:color w:val="000000" w:themeColor="text1"/>
          <w:lang w:val="en-US"/>
        </w:rPr>
        <w:t>"</w:t>
      </w:r>
    </w:p>
    <w:p w14:paraId="731499E7" w14:textId="19F4E2F8" w:rsidR="0024062A" w:rsidRPr="00F641B0" w:rsidRDefault="002F71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Sandin oldì</w:t>
      </w:r>
      <w:r w:rsidR="0024062A" w:rsidRPr="00F641B0">
        <w:rPr>
          <w:rFonts w:ascii="Times" w:hAnsi="Times" w:cs="Times New Roman"/>
          <w:color w:val="000000" w:themeColor="text1"/>
          <w:lang w:val="en-US"/>
        </w:rPr>
        <w:t xml:space="preserve"> l</w:t>
      </w:r>
      <w:r w:rsidR="009C4053"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inperador</w:t>
      </w:r>
      <w:r w:rsidR="009C4053" w:rsidRPr="00F641B0">
        <w:rPr>
          <w:rFonts w:ascii="Times" w:hAnsi="Times" w:cs="Times New Roman"/>
          <w:color w:val="000000" w:themeColor="text1"/>
          <w:lang w:val="en-US"/>
        </w:rPr>
        <w:t>,</w:t>
      </w:r>
    </w:p>
    <w:p w14:paraId="78612960" w14:textId="1AD8CDEC" w:rsidR="0024062A" w:rsidRPr="00F641B0" w:rsidRDefault="009C405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3E6391" w:rsidRPr="00F641B0">
        <w:rPr>
          <w:rFonts w:ascii="Times" w:hAnsi="Times" w:cs="Times New Roman"/>
          <w:color w:val="000000" w:themeColor="text1"/>
          <w:lang w:val="en-US"/>
        </w:rPr>
        <w:t>'</w:t>
      </w:r>
      <w:r w:rsidRPr="00F641B0">
        <w:rPr>
          <w:rFonts w:ascii="Times" w:hAnsi="Times" w:cs="Times New Roman"/>
          <w:color w:val="000000" w:themeColor="text1"/>
          <w:lang w:val="en-US"/>
        </w:rPr>
        <w:t>(e)</w:t>
      </w:r>
      <w:r w:rsidR="0024062A" w:rsidRPr="00F641B0">
        <w:rPr>
          <w:rFonts w:ascii="Times" w:hAnsi="Times" w:cs="Times New Roman"/>
          <w:color w:val="000000" w:themeColor="text1"/>
          <w:lang w:val="en-US"/>
        </w:rPr>
        <w:t>lo</w:t>
      </w:r>
      <w:r w:rsidR="003E6391" w:rsidRPr="00F641B0">
        <w:rPr>
          <w:rStyle w:val="FootnoteReference"/>
          <w:rFonts w:ascii="Times" w:hAnsi="Times" w:cs="Times New Roman"/>
          <w:color w:val="000000" w:themeColor="text1"/>
          <w:lang w:val="en-US"/>
        </w:rPr>
        <w:footnoteReference w:id="159"/>
      </w:r>
      <w:r w:rsidR="008B1B9C">
        <w:rPr>
          <w:rFonts w:ascii="Times" w:hAnsi="Times" w:cs="Times New Roman"/>
          <w:color w:val="000000" w:themeColor="text1"/>
          <w:lang w:val="en-US"/>
        </w:rPr>
        <w:t xml:space="preserve"> lo domandà</w:t>
      </w:r>
      <w:r w:rsidR="0024062A" w:rsidRPr="00F641B0">
        <w:rPr>
          <w:rFonts w:ascii="Times" w:hAnsi="Times" w:cs="Times New Roman"/>
          <w:color w:val="000000" w:themeColor="text1"/>
          <w:lang w:val="en-US"/>
        </w:rPr>
        <w:t xml:space="preserve"> de tal labor</w:t>
      </w:r>
      <w:r w:rsidR="003E6391" w:rsidRPr="00F641B0">
        <w:rPr>
          <w:rFonts w:ascii="Times" w:hAnsi="Times" w:cs="Times New Roman"/>
          <w:color w:val="000000" w:themeColor="text1"/>
          <w:lang w:val="en-US"/>
        </w:rPr>
        <w:t>,</w:t>
      </w:r>
    </w:p>
    <w:p w14:paraId="427D4ED2" w14:textId="40769E2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3E6391" w:rsidRPr="00F641B0">
        <w:rPr>
          <w:rFonts w:ascii="Times" w:hAnsi="Times" w:cs="Times New Roman"/>
          <w:color w:val="000000" w:themeColor="text1"/>
          <w:lang w:val="en-US"/>
        </w:rPr>
        <w:t>lora in so cuor el presse gran v</w:t>
      </w:r>
      <w:r w:rsidRPr="00F641B0">
        <w:rPr>
          <w:rFonts w:ascii="Times" w:hAnsi="Times" w:cs="Times New Roman"/>
          <w:color w:val="000000" w:themeColor="text1"/>
          <w:lang w:val="en-US"/>
        </w:rPr>
        <w:t>igor</w:t>
      </w:r>
      <w:r w:rsidR="003E6391" w:rsidRPr="00F641B0">
        <w:rPr>
          <w:rFonts w:ascii="Times" w:hAnsi="Times" w:cs="Times New Roman"/>
          <w:color w:val="000000" w:themeColor="text1"/>
          <w:lang w:val="en-US"/>
        </w:rPr>
        <w:t>.</w:t>
      </w:r>
    </w:p>
    <w:p w14:paraId="5C45AD5F" w14:textId="3E5DBC08" w:rsidR="0024062A" w:rsidRPr="00F641B0" w:rsidRDefault="003E639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puo</w:t>
      </w:r>
      <w:r w:rsidR="008B1B9C">
        <w:rPr>
          <w:rFonts w:ascii="Times" w:hAnsi="Times" w:cs="Times New Roman"/>
          <w:color w:val="000000" w:themeColor="text1"/>
          <w:lang w:val="en-US"/>
        </w:rPr>
        <w:t>co inpenssà</w:t>
      </w:r>
      <w:r w:rsidR="0024062A" w:rsidRPr="00F641B0">
        <w:rPr>
          <w:rFonts w:ascii="Times" w:hAnsi="Times" w:cs="Times New Roman"/>
          <w:color w:val="000000" w:themeColor="text1"/>
          <w:lang w:val="en-US"/>
        </w:rPr>
        <w:t xml:space="preserve"> e puo responde a</w:t>
      </w:r>
      <w:r w:rsidRPr="00F641B0">
        <w:rPr>
          <w:rFonts w:ascii="Times" w:hAnsi="Times" w:cs="Times New Roman"/>
          <w:color w:val="000000" w:themeColor="text1"/>
          <w:lang w:val="en-US"/>
        </w:rPr>
        <w:t xml:space="preserve"> l'</w:t>
      </w:r>
      <w:r w:rsidR="0024062A" w:rsidRPr="00F641B0">
        <w:rPr>
          <w:rFonts w:ascii="Times" w:hAnsi="Times" w:cs="Times New Roman"/>
          <w:color w:val="000000" w:themeColor="text1"/>
          <w:lang w:val="en-US"/>
        </w:rPr>
        <w:t>inperador</w:t>
      </w:r>
    </w:p>
    <w:p w14:paraId="7819029B" w14:textId="044F9888" w:rsidR="0024062A" w:rsidRPr="00F641B0" w:rsidRDefault="003A692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0024062A" w:rsidRPr="00F641B0">
        <w:rPr>
          <w:rFonts w:ascii="Times" w:hAnsi="Times" w:cs="Times New Roman"/>
          <w:color w:val="000000" w:themeColor="text1"/>
          <w:lang w:val="en-US"/>
        </w:rPr>
        <w:t>i disse</w:t>
      </w:r>
      <w:r w:rsidR="003E6391" w:rsidRPr="00F641B0">
        <w:rPr>
          <w:rFonts w:ascii="Times" w:hAnsi="Times" w:cs="Times New Roman"/>
          <w:color w:val="000000" w:themeColor="text1"/>
          <w:lang w:val="en-US"/>
        </w:rPr>
        <w:t>, “Intendì</w:t>
      </w:r>
      <w:r w:rsidR="0024062A" w:rsidRPr="00F641B0">
        <w:rPr>
          <w:rFonts w:ascii="Times" w:hAnsi="Times" w:cs="Times New Roman"/>
          <w:color w:val="000000" w:themeColor="text1"/>
          <w:lang w:val="en-US"/>
        </w:rPr>
        <w:t xml:space="preserve">, mio </w:t>
      </w:r>
      <w:r w:rsidR="008B1B9C">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24062A" w:rsidRPr="00F641B0">
        <w:rPr>
          <w:rFonts w:ascii="Times" w:hAnsi="Times" w:cs="Times New Roman"/>
          <w:color w:val="000000" w:themeColor="text1"/>
          <w:lang w:val="en-US"/>
        </w:rPr>
        <w:t>,</w:t>
      </w:r>
    </w:p>
    <w:p w14:paraId="7285E021" w14:textId="7F8C5113" w:rsidR="0024062A" w:rsidRPr="00F641B0" w:rsidRDefault="003E639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m’avé domandà</w:t>
      </w:r>
      <w:r w:rsidR="0024062A" w:rsidRPr="00F641B0">
        <w:rPr>
          <w:rFonts w:ascii="Times" w:hAnsi="Times" w:cs="Times New Roman"/>
          <w:color w:val="000000" w:themeColor="text1"/>
          <w:lang w:val="en-US"/>
        </w:rPr>
        <w:t xml:space="preserve"> de sto labor</w:t>
      </w:r>
      <w:r w:rsidRPr="00F641B0">
        <w:rPr>
          <w:rFonts w:ascii="Times" w:hAnsi="Times" w:cs="Times New Roman"/>
          <w:color w:val="000000" w:themeColor="text1"/>
          <w:lang w:val="en-US"/>
        </w:rPr>
        <w:t>,</w:t>
      </w:r>
    </w:p>
    <w:p w14:paraId="14F43A84" w14:textId="7B50ECCE" w:rsidR="0024062A" w:rsidRPr="00F641B0" w:rsidRDefault="003E639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w:t>
      </w:r>
      <w:r w:rsidR="00BC0FD5">
        <w:rPr>
          <w:rFonts w:ascii="Times" w:hAnsi="Times" w:cs="Times New Roman"/>
          <w:color w:val="000000" w:themeColor="text1"/>
          <w:lang w:val="en-US"/>
        </w:rPr>
        <w:t>e consei</w:t>
      </w:r>
      <w:r w:rsidR="0024062A" w:rsidRPr="00F641B0">
        <w:rPr>
          <w:rFonts w:ascii="Times" w:hAnsi="Times" w:cs="Times New Roman"/>
          <w:color w:val="000000" w:themeColor="text1"/>
          <w:lang w:val="en-US"/>
        </w:rPr>
        <w:t>erò a tuto el mio poder</w:t>
      </w:r>
      <w:r w:rsidRPr="00F641B0">
        <w:rPr>
          <w:rFonts w:ascii="Times" w:hAnsi="Times" w:cs="Times New Roman"/>
          <w:color w:val="000000" w:themeColor="text1"/>
          <w:lang w:val="en-US"/>
        </w:rPr>
        <w:t>,</w:t>
      </w:r>
    </w:p>
    <w:p w14:paraId="78759C69" w14:textId="05E50D8E" w:rsidR="0024062A" w:rsidRPr="00F641B0" w:rsidRDefault="003E639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io sav</w:t>
      </w:r>
      <w:r w:rsidR="0024062A" w:rsidRPr="00F641B0">
        <w:rPr>
          <w:rFonts w:ascii="Times" w:hAnsi="Times" w:cs="Times New Roman"/>
          <w:color w:val="000000" w:themeColor="text1"/>
          <w:lang w:val="en-US"/>
        </w:rPr>
        <w:t>erò</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tuto lo mior</w:t>
      </w:r>
      <w:r w:rsidRPr="00F641B0">
        <w:rPr>
          <w:rFonts w:ascii="Times" w:hAnsi="Times" w:cs="Times New Roman"/>
          <w:color w:val="000000" w:themeColor="text1"/>
          <w:lang w:val="en-US"/>
        </w:rPr>
        <w:t>.</w:t>
      </w:r>
    </w:p>
    <w:p w14:paraId="52FE6CC4" w14:textId="756A6B1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Sier</w:t>
      </w:r>
      <w:r w:rsidR="003E6391" w:rsidRPr="00F641B0">
        <w:rPr>
          <w:rFonts w:ascii="Times" w:hAnsi="Times" w:cs="Times New Roman"/>
          <w:color w:val="000000" w:themeColor="text1"/>
          <w:lang w:val="en-US"/>
        </w:rPr>
        <w:t>, vui manderì per U</w:t>
      </w:r>
      <w:r w:rsidRPr="00F641B0">
        <w:rPr>
          <w:rFonts w:ascii="Times" w:hAnsi="Times" w:cs="Times New Roman"/>
          <w:color w:val="000000" w:themeColor="text1"/>
          <w:lang w:val="en-US"/>
        </w:rPr>
        <w:t>go lo contor</w:t>
      </w:r>
      <w:r w:rsidR="003E6391" w:rsidRPr="00F641B0">
        <w:rPr>
          <w:rFonts w:ascii="Times" w:hAnsi="Times" w:cs="Times New Roman"/>
          <w:color w:val="000000" w:themeColor="text1"/>
          <w:lang w:val="en-US"/>
        </w:rPr>
        <w:t>;</w:t>
      </w:r>
    </w:p>
    <w:p w14:paraId="059F8887" w14:textId="015A0199" w:rsidR="0024062A" w:rsidRPr="00F641B0" w:rsidRDefault="003E639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vignerà a v</w:t>
      </w:r>
      <w:r w:rsidR="0024062A" w:rsidRPr="00F641B0">
        <w:rPr>
          <w:rFonts w:ascii="Times" w:hAnsi="Times" w:cs="Times New Roman"/>
          <w:color w:val="000000" w:themeColor="text1"/>
          <w:lang w:val="en-US"/>
        </w:rPr>
        <w:t>ui</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non farà lungo demor</w:t>
      </w:r>
      <w:r w:rsidRPr="00F641B0">
        <w:rPr>
          <w:rFonts w:ascii="Times" w:hAnsi="Times" w:cs="Times New Roman"/>
          <w:color w:val="000000" w:themeColor="text1"/>
          <w:lang w:val="en-US"/>
        </w:rPr>
        <w:t>.</w:t>
      </w:r>
    </w:p>
    <w:p w14:paraId="5445570B" w14:textId="6BE17748" w:rsidR="0024062A" w:rsidRPr="00F641B0" w:rsidRDefault="00D2235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w:t>
      </w:r>
      <w:r w:rsidR="003E6391" w:rsidRPr="00F641B0">
        <w:rPr>
          <w:rFonts w:ascii="Times" w:hAnsi="Times" w:cs="Times New Roman"/>
          <w:color w:val="000000" w:themeColor="text1"/>
          <w:lang w:val="en-US"/>
        </w:rPr>
        <w:t xml:space="preserve"> ve serà davan</w:t>
      </w:r>
      <w:r w:rsidR="0024062A" w:rsidRPr="00F641B0">
        <w:rPr>
          <w:rFonts w:ascii="Times" w:hAnsi="Times" w:cs="Times New Roman"/>
          <w:color w:val="000000" w:themeColor="text1"/>
          <w:lang w:val="en-US"/>
        </w:rPr>
        <w:t>ti</w:t>
      </w:r>
      <w:r w:rsidR="003A692F"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3E6391" w:rsidRPr="00F641B0">
        <w:rPr>
          <w:rFonts w:ascii="Times" w:hAnsi="Times" w:cs="Times New Roman"/>
          <w:color w:val="000000" w:themeColor="text1"/>
          <w:lang w:val="en-US"/>
        </w:rPr>
        <w:t>i faré</w:t>
      </w:r>
      <w:r w:rsidR="0024062A" w:rsidRPr="00F641B0">
        <w:rPr>
          <w:rFonts w:ascii="Times" w:hAnsi="Times" w:cs="Times New Roman"/>
          <w:color w:val="000000" w:themeColor="text1"/>
          <w:lang w:val="en-US"/>
        </w:rPr>
        <w:t xml:space="preserve"> honor </w:t>
      </w:r>
      <w:r w:rsidR="004A53AB" w:rsidRPr="00F641B0">
        <w:rPr>
          <w:rFonts w:ascii="Times" w:hAnsi="Times" w:cs="Times New Roman"/>
          <w:color w:val="000000" w:themeColor="text1"/>
          <w:lang w:val="en-US"/>
        </w:rPr>
        <w:tab/>
      </w:r>
    </w:p>
    <w:p w14:paraId="03291D16" w14:textId="6A0749E9" w:rsidR="0024062A" w:rsidRPr="00F641B0" w:rsidRDefault="003E639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dì como vui sé</w:t>
      </w:r>
      <w:r w:rsidR="0024062A" w:rsidRPr="00F641B0">
        <w:rPr>
          <w:rFonts w:ascii="Times" w:hAnsi="Times" w:cs="Times New Roman"/>
          <w:color w:val="000000" w:themeColor="text1"/>
          <w:lang w:val="en-US"/>
        </w:rPr>
        <w:t xml:space="preserve"> inperador</w:t>
      </w:r>
      <w:r w:rsidR="004A53AB" w:rsidRPr="00F641B0">
        <w:rPr>
          <w:rFonts w:ascii="Times" w:hAnsi="Times" w:cs="Times New Roman"/>
          <w:color w:val="000000" w:themeColor="text1"/>
          <w:lang w:val="en-US"/>
        </w:rPr>
        <w:t xml:space="preserve">  </w:t>
      </w:r>
      <w:r w:rsidR="004A53AB" w:rsidRPr="00F641B0">
        <w:rPr>
          <w:rFonts w:ascii="Times" w:hAnsi="Times" w:cs="Times New Roman"/>
          <w:color w:val="000000" w:themeColor="text1"/>
          <w:lang w:val="en-US"/>
        </w:rPr>
        <w:tab/>
      </w:r>
      <w:r w:rsidR="004A53AB" w:rsidRPr="00F641B0">
        <w:rPr>
          <w:rFonts w:ascii="Times" w:hAnsi="Times" w:cs="Times New Roman"/>
          <w:color w:val="000000" w:themeColor="text1"/>
          <w:lang w:val="en-US"/>
        </w:rPr>
        <w:tab/>
      </w:r>
      <w:r w:rsidR="004A53AB" w:rsidRPr="00F641B0">
        <w:rPr>
          <w:rFonts w:ascii="Times" w:hAnsi="Times" w:cs="Times New Roman"/>
          <w:color w:val="000000" w:themeColor="text1"/>
          <w:lang w:val="en-US"/>
        </w:rPr>
        <w:tab/>
      </w:r>
    </w:p>
    <w:p w14:paraId="3AC53A07" w14:textId="5BF6F1C3" w:rsidR="0024062A" w:rsidRPr="00F641B0" w:rsidRDefault="003E639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como a v</w:t>
      </w:r>
      <w:r w:rsidR="0024062A" w:rsidRPr="00F641B0">
        <w:rPr>
          <w:rFonts w:ascii="Times" w:hAnsi="Times" w:cs="Times New Roman"/>
          <w:color w:val="000000" w:themeColor="text1"/>
          <w:lang w:val="en-US"/>
        </w:rPr>
        <w:t>ui rende trabuto li grandi e li menor</w:t>
      </w:r>
      <w:r w:rsidR="00D2235F" w:rsidRPr="00F641B0">
        <w:rPr>
          <w:rFonts w:ascii="Times" w:hAnsi="Times" w:cs="Times New Roman"/>
          <w:color w:val="000000" w:themeColor="text1"/>
          <w:lang w:val="en-US"/>
        </w:rPr>
        <w:t>,</w:t>
      </w:r>
    </w:p>
    <w:p w14:paraId="05745F3A" w14:textId="0DC5F28C" w:rsidR="0024062A"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(35V) </w:t>
      </w:r>
      <w:r w:rsidR="002D1725" w:rsidRPr="00F641B0">
        <w:rPr>
          <w:rFonts w:ascii="Times" w:hAnsi="Times" w:cs="Times New Roman"/>
          <w:color w:val="000000" w:themeColor="text1"/>
          <w:lang w:val="en-US"/>
        </w:rPr>
        <w:t>Chonti e marchexi</w:t>
      </w:r>
      <w:r w:rsidR="00D2235F" w:rsidRPr="00F641B0">
        <w:rPr>
          <w:rFonts w:ascii="Times" w:hAnsi="Times" w:cs="Times New Roman"/>
          <w:color w:val="000000" w:themeColor="text1"/>
          <w:lang w:val="en-US"/>
        </w:rPr>
        <w:t>,</w:t>
      </w:r>
      <w:r w:rsidR="002D1725" w:rsidRPr="00F641B0">
        <w:rPr>
          <w:rFonts w:ascii="Times" w:hAnsi="Times" w:cs="Times New Roman"/>
          <w:color w:val="000000" w:themeColor="text1"/>
          <w:lang w:val="en-US"/>
        </w:rPr>
        <w:t xml:space="preserve"> principi e valv</w:t>
      </w:r>
      <w:r w:rsidR="0024062A" w:rsidRPr="00F641B0">
        <w:rPr>
          <w:rFonts w:ascii="Times" w:hAnsi="Times" w:cs="Times New Roman"/>
          <w:color w:val="000000" w:themeColor="text1"/>
          <w:lang w:val="en-US"/>
        </w:rPr>
        <w:t>axor</w:t>
      </w:r>
      <w:r w:rsidR="00D2235F" w:rsidRPr="00F641B0">
        <w:rPr>
          <w:rFonts w:ascii="Times" w:hAnsi="Times" w:cs="Times New Roman"/>
          <w:color w:val="000000" w:themeColor="text1"/>
          <w:lang w:val="en-US"/>
        </w:rPr>
        <w:t>,</w:t>
      </w:r>
    </w:p>
    <w:p w14:paraId="5C75E4D9" w14:textId="60CC237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D2235F" w:rsidRPr="00F641B0">
        <w:rPr>
          <w:rFonts w:ascii="Times" w:hAnsi="Times" w:cs="Times New Roman"/>
          <w:color w:val="000000" w:themeColor="text1"/>
          <w:lang w:val="en-US"/>
        </w:rPr>
        <w:t xml:space="preserve"> tuta cristintade inv</w:t>
      </w:r>
      <w:r w:rsidRPr="00F641B0">
        <w:rPr>
          <w:rFonts w:ascii="Times" w:hAnsi="Times" w:cs="Times New Roman"/>
          <w:color w:val="000000" w:themeColor="text1"/>
          <w:lang w:val="en-US"/>
        </w:rPr>
        <w:t>iron e intor</w:t>
      </w:r>
      <w:r w:rsidR="00D2235F" w:rsidRPr="00F641B0">
        <w:rPr>
          <w:rFonts w:ascii="Times" w:hAnsi="Times" w:cs="Times New Roman"/>
          <w:color w:val="000000" w:themeColor="text1"/>
          <w:lang w:val="en-US"/>
        </w:rPr>
        <w:t>.</w:t>
      </w:r>
    </w:p>
    <w:p w14:paraId="31D93C30" w14:textId="5B40A9F6" w:rsidR="0024062A" w:rsidRPr="00F641B0"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Ma un lì</w:t>
      </w:r>
      <w:r w:rsidR="000232B4" w:rsidRPr="00F641B0">
        <w:rPr>
          <w:rFonts w:ascii="Times" w:hAnsi="Times" w:cs="Times New Roman"/>
          <w:color w:val="000000" w:themeColor="text1"/>
          <w:lang w:val="en-US"/>
        </w:rPr>
        <w:t xml:space="preserve"> è ch</w:t>
      </w:r>
      <w:r w:rsidR="005C40DC">
        <w:rPr>
          <w:rFonts w:ascii="Times" w:hAnsi="Times" w:cs="Times New Roman"/>
          <w:color w:val="000000" w:themeColor="text1"/>
          <w:lang w:val="en-US"/>
        </w:rPr>
        <w:t xml:space="preserve">e </w:t>
      </w:r>
      <w:r w:rsidR="00180088">
        <w:rPr>
          <w:rFonts w:ascii="Times" w:hAnsi="Times" w:cs="Times New Roman"/>
          <w:color w:val="000000" w:themeColor="text1"/>
          <w:lang w:val="en-US"/>
        </w:rPr>
        <w:t>ss</w:t>
      </w:r>
      <w:r w:rsidR="000232B4" w:rsidRPr="00F641B0">
        <w:rPr>
          <w:rFonts w:ascii="Times" w:hAnsi="Times" w:cs="Times New Roman"/>
          <w:color w:val="000000" w:themeColor="text1"/>
          <w:lang w:val="en-US"/>
        </w:rPr>
        <w:t>entì</w:t>
      </w:r>
      <w:r w:rsidR="0024062A" w:rsidRPr="00F641B0">
        <w:rPr>
          <w:rFonts w:ascii="Times" w:hAnsi="Times" w:cs="Times New Roman"/>
          <w:color w:val="000000" w:themeColor="text1"/>
          <w:lang w:val="en-US"/>
        </w:rPr>
        <w:t xml:space="preserve"> maçor</w:t>
      </w:r>
    </w:p>
    <w:p w14:paraId="75E6D1BB" w14:textId="704CC978" w:rsidR="0024062A" w:rsidRPr="00F641B0"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no ve mandà</w:t>
      </w:r>
      <w:r w:rsidR="00D2235F" w:rsidRPr="00F641B0">
        <w:rPr>
          <w:rFonts w:ascii="Times" w:hAnsi="Times" w:cs="Times New Roman"/>
          <w:color w:val="000000" w:themeColor="text1"/>
          <w:lang w:val="en-US"/>
        </w:rPr>
        <w:t xml:space="preserve"> trabuto unde </w:t>
      </w:r>
      <w:r w:rsidR="00D2235F" w:rsidRPr="00F641B0">
        <w:rPr>
          <w:rFonts w:ascii="Times" w:hAnsi="Times" w:cs="Times New Roman"/>
          <w:color w:val="000000" w:themeColor="text1"/>
          <w:highlight w:val="yellow"/>
          <w:lang w:val="en-US"/>
        </w:rPr>
        <w:t>vui sé</w:t>
      </w:r>
      <w:r w:rsidR="0024062A" w:rsidRPr="00F641B0">
        <w:rPr>
          <w:rFonts w:ascii="Times" w:hAnsi="Times" w:cs="Times New Roman"/>
          <w:color w:val="000000" w:themeColor="text1"/>
          <w:highlight w:val="yellow"/>
          <w:lang w:val="en-US"/>
        </w:rPr>
        <w:t xml:space="preserve"> in eror</w:t>
      </w:r>
      <w:r w:rsidR="004E6C73" w:rsidRPr="00F641B0">
        <w:rPr>
          <w:rFonts w:ascii="Times" w:hAnsi="Times" w:cs="Times New Roman"/>
          <w:color w:val="000000" w:themeColor="text1"/>
          <w:lang w:val="en-US"/>
        </w:rPr>
        <w:t>:</w:t>
      </w:r>
      <w:r w:rsidR="000232B4" w:rsidRPr="00F641B0">
        <w:rPr>
          <w:rStyle w:val="FootnoteReference"/>
          <w:rFonts w:ascii="Times" w:hAnsi="Times" w:cs="Times New Roman"/>
          <w:color w:val="000000" w:themeColor="text1"/>
          <w:lang w:val="en-US"/>
        </w:rPr>
        <w:footnoteReference w:id="160"/>
      </w:r>
    </w:p>
    <w:p w14:paraId="3308DA09" w14:textId="4F34A8DC" w:rsidR="0024062A" w:rsidRPr="00F641B0" w:rsidRDefault="000232B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Quello è L</w:t>
      </w:r>
      <w:r w:rsidR="0024062A" w:rsidRPr="00F641B0">
        <w:rPr>
          <w:rFonts w:ascii="Times" w:hAnsi="Times" w:cs="Times New Roman"/>
          <w:color w:val="000000" w:themeColor="text1"/>
          <w:lang w:val="en-US"/>
        </w:rPr>
        <w:t>ucifero del gran tenebror</w:t>
      </w:r>
      <w:r w:rsidRPr="00F641B0">
        <w:rPr>
          <w:rFonts w:ascii="Times" w:hAnsi="Times" w:cs="Times New Roman"/>
          <w:color w:val="000000" w:themeColor="text1"/>
          <w:lang w:val="en-US"/>
        </w:rPr>
        <w:t>;</w:t>
      </w:r>
    </w:p>
    <w:p w14:paraId="75A162B5" w14:textId="08EC718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da lui no l</w:t>
      </w:r>
      <w:r w:rsidR="000232B4" w:rsidRPr="00F641B0">
        <w:rPr>
          <w:rFonts w:ascii="Times" w:hAnsi="Times" w:cs="Times New Roman"/>
          <w:color w:val="000000" w:themeColor="text1"/>
          <w:lang w:val="en-US"/>
        </w:rPr>
        <w:t>'averì, si morirì</w:t>
      </w:r>
      <w:r w:rsidRPr="00F641B0">
        <w:rPr>
          <w:rFonts w:ascii="Times" w:hAnsi="Times" w:cs="Times New Roman"/>
          <w:color w:val="000000" w:themeColor="text1"/>
          <w:lang w:val="en-US"/>
        </w:rPr>
        <w:t xml:space="preserve"> da dolor</w:t>
      </w:r>
      <w:r w:rsidR="000232B4" w:rsidRPr="00F641B0">
        <w:rPr>
          <w:rFonts w:ascii="Times" w:hAnsi="Times" w:cs="Times New Roman"/>
          <w:color w:val="000000" w:themeColor="text1"/>
          <w:lang w:val="en-US"/>
        </w:rPr>
        <w:t>.</w:t>
      </w:r>
    </w:p>
    <w:p w14:paraId="4B54B8FB" w14:textId="1F28DFA0" w:rsidR="0024062A" w:rsidRPr="00F641B0" w:rsidRDefault="008757C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Tanto </w:t>
      </w:r>
      <w:r w:rsidR="00BC0FD5">
        <w:rPr>
          <w:rFonts w:ascii="Times" w:hAnsi="Times" w:cs="Times New Roman"/>
          <w:color w:val="000000" w:themeColor="text1"/>
          <w:lang w:val="en-US"/>
        </w:rPr>
        <w:t xml:space="preserve">è </w:t>
      </w:r>
      <w:r w:rsidR="00076F52">
        <w:rPr>
          <w:rFonts w:ascii="Times" w:hAnsi="Times" w:cs="Times New Roman"/>
          <w:color w:val="000000" w:themeColor="text1"/>
          <w:lang w:val="en-US"/>
        </w:rPr>
        <w:t>ll</w:t>
      </w:r>
      <w:r w:rsidR="000232B4" w:rsidRPr="00F641B0">
        <w:rPr>
          <w:rFonts w:ascii="Times" w:hAnsi="Times" w:cs="Times New Roman"/>
          <w:color w:val="000000" w:themeColor="text1"/>
          <w:lang w:val="en-US"/>
        </w:rPr>
        <w:t>ial U</w:t>
      </w:r>
      <w:r w:rsidR="0024062A" w:rsidRPr="00F641B0">
        <w:rPr>
          <w:rFonts w:ascii="Times" w:hAnsi="Times" w:cs="Times New Roman"/>
          <w:color w:val="000000" w:themeColor="text1"/>
          <w:lang w:val="en-US"/>
        </w:rPr>
        <w:t>go lo contor</w:t>
      </w:r>
      <w:r w:rsidR="000232B4" w:rsidRPr="00F641B0">
        <w:rPr>
          <w:rFonts w:ascii="Times" w:hAnsi="Times" w:cs="Times New Roman"/>
          <w:color w:val="000000" w:themeColor="text1"/>
          <w:lang w:val="en-US"/>
        </w:rPr>
        <w:t>,</w:t>
      </w:r>
    </w:p>
    <w:p w14:paraId="0C495F83" w14:textId="57801CE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a lui el comand</w:t>
      </w:r>
      <w:r w:rsidR="00BC67A6" w:rsidRPr="00F641B0">
        <w:rPr>
          <w:rFonts w:ascii="Times" w:hAnsi="Times" w:cs="Times New Roman"/>
          <w:color w:val="000000" w:themeColor="text1"/>
          <w:lang w:val="en-US"/>
        </w:rPr>
        <w:t>a</w:t>
      </w:r>
      <w:r w:rsidR="000232B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 no farà nul demor</w:t>
      </w:r>
      <w:r w:rsidR="000232B4" w:rsidRPr="00F641B0">
        <w:rPr>
          <w:rFonts w:ascii="Times" w:hAnsi="Times" w:cs="Times New Roman"/>
          <w:color w:val="000000" w:themeColor="text1"/>
          <w:lang w:val="en-US"/>
        </w:rPr>
        <w:t>.</w:t>
      </w:r>
    </w:p>
    <w:p w14:paraId="75E1CE66" w14:textId="2D57E009" w:rsidR="0024062A" w:rsidRPr="00F641B0" w:rsidRDefault="000232B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anderà</w:t>
      </w:r>
      <w:r w:rsidR="0024062A" w:rsidRPr="00F641B0">
        <w:rPr>
          <w:rFonts w:ascii="Times" w:hAnsi="Times" w:cs="Times New Roman"/>
          <w:color w:val="000000" w:themeColor="text1"/>
          <w:lang w:val="en-US"/>
        </w:rPr>
        <w:t xml:space="preserve"> cercando quel langor</w:t>
      </w:r>
    </w:p>
    <w:p w14:paraId="72B80687" w14:textId="4CD9E599" w:rsidR="0024062A" w:rsidRPr="00F641B0" w:rsidRDefault="000232B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çamai non vignerà a v</w:t>
      </w:r>
      <w:r w:rsidR="0024062A" w:rsidRPr="00F641B0">
        <w:rPr>
          <w:rFonts w:ascii="Times" w:hAnsi="Times" w:cs="Times New Roman"/>
          <w:color w:val="000000" w:themeColor="text1"/>
          <w:lang w:val="en-US"/>
        </w:rPr>
        <w:t>eder so uxor</w:t>
      </w:r>
      <w:r w:rsidR="003C13DE">
        <w:rPr>
          <w:rFonts w:ascii="Times" w:hAnsi="Times" w:cs="Times New Roman"/>
          <w:color w:val="000000" w:themeColor="text1"/>
          <w:lang w:val="en-US"/>
        </w:rPr>
        <w:t>."</w:t>
      </w:r>
    </w:p>
    <w:p w14:paraId="18DF6367" w14:textId="182EE78C" w:rsidR="0024062A" w:rsidRPr="00F641B0" w:rsidRDefault="000232B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puo v</w:t>
      </w:r>
      <w:r w:rsidR="0024062A" w:rsidRPr="00F641B0">
        <w:rPr>
          <w:rFonts w:ascii="Times" w:hAnsi="Times" w:cs="Times New Roman"/>
          <w:color w:val="000000" w:themeColor="text1"/>
          <w:lang w:val="en-US"/>
        </w:rPr>
        <w:t>ui</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sire inperador</w:t>
      </w:r>
      <w:r w:rsidRPr="00F641B0">
        <w:rPr>
          <w:rFonts w:ascii="Times" w:hAnsi="Times" w:cs="Times New Roman"/>
          <w:color w:val="000000" w:themeColor="text1"/>
          <w:lang w:val="en-US"/>
        </w:rPr>
        <w:t>,</w:t>
      </w:r>
    </w:p>
    <w:p w14:paraId="4CF531B8" w14:textId="262E0D74" w:rsidR="0024062A" w:rsidRPr="00F641B0" w:rsidRDefault="000232B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averì</w:t>
      </w:r>
      <w:r w:rsidR="0024062A" w:rsidRPr="00F641B0">
        <w:rPr>
          <w:rFonts w:ascii="Times" w:hAnsi="Times" w:cs="Times New Roman"/>
          <w:color w:val="000000" w:themeColor="text1"/>
          <w:lang w:val="en-US"/>
        </w:rPr>
        <w:t xml:space="preserve"> de la dona çoia e baldor</w:t>
      </w:r>
    </w:p>
    <w:p w14:paraId="75814EBC" w14:textId="2F9EDD32" w:rsidR="0024062A" w:rsidRPr="00F641B0" w:rsidRDefault="000232B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quanto al vostro v</w:t>
      </w:r>
      <w:r w:rsidR="0024062A" w:rsidRPr="00F641B0">
        <w:rPr>
          <w:rFonts w:ascii="Times" w:hAnsi="Times" w:cs="Times New Roman"/>
          <w:color w:val="000000" w:themeColor="text1"/>
          <w:lang w:val="en-US"/>
        </w:rPr>
        <w:t>olor</w:t>
      </w:r>
      <w:r w:rsidRPr="00F641B0">
        <w:rPr>
          <w:rFonts w:ascii="Times" w:hAnsi="Times" w:cs="Times New Roman"/>
          <w:color w:val="000000" w:themeColor="text1"/>
          <w:lang w:val="en-US"/>
        </w:rPr>
        <w:t>."</w:t>
      </w:r>
    </w:p>
    <w:p w14:paraId="7CB67BE7" w14:textId="6F4065B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questa cossa cu</w:t>
      </w:r>
      <w:r w:rsidRPr="00F641B0">
        <w:rPr>
          <w:rFonts w:ascii="Times" w:hAnsi="Times" w:cs="Times New Roman"/>
          <w:i/>
          <w:iCs/>
          <w:color w:val="000000" w:themeColor="text1"/>
          <w:lang w:val="en-US"/>
        </w:rPr>
        <w:t>n</w:t>
      </w:r>
      <w:r w:rsidR="00BC0FD5">
        <w:rPr>
          <w:rFonts w:ascii="Times" w:hAnsi="Times" w:cs="Times New Roman"/>
          <w:color w:val="000000" w:themeColor="text1"/>
          <w:lang w:val="en-US"/>
        </w:rPr>
        <w:t>sei</w:t>
      </w:r>
      <w:r w:rsidRPr="00F641B0">
        <w:rPr>
          <w:rFonts w:ascii="Times" w:hAnsi="Times" w:cs="Times New Roman"/>
          <w:color w:val="000000" w:themeColor="text1"/>
          <w:lang w:val="en-US"/>
        </w:rPr>
        <w:t>o 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so mior</w:t>
      </w:r>
    </w:p>
    <w:p w14:paraId="7399736B" w14:textId="67016C9B" w:rsidR="000232B4" w:rsidRPr="00F641B0" w:rsidRDefault="000C34B5" w:rsidP="000232B4">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lo fé, non abié nulla pao</w:t>
      </w:r>
      <w:r w:rsidR="0024062A" w:rsidRPr="00F641B0">
        <w:rPr>
          <w:rFonts w:ascii="Times" w:hAnsi="Times" w:cs="Times New Roman"/>
          <w:color w:val="000000" w:themeColor="text1"/>
          <w:lang w:val="en-US"/>
        </w:rPr>
        <w:t>r</w:t>
      </w:r>
      <w:r w:rsidRPr="00F641B0">
        <w:rPr>
          <w:rFonts w:ascii="Times" w:hAnsi="Times" w:cs="Times New Roman"/>
          <w:color w:val="000000" w:themeColor="text1"/>
          <w:lang w:val="en-US"/>
        </w:rPr>
        <w:t>."</w:t>
      </w:r>
    </w:p>
    <w:p w14:paraId="2A1B8133" w14:textId="4E208851" w:rsidR="000232B4" w:rsidRPr="00F641B0" w:rsidRDefault="00A653DD" w:rsidP="009225F0">
      <w:pPr>
        <w:pStyle w:val="BodyTextFirstIndent2"/>
        <w:rPr>
          <w:rFonts w:ascii="Times" w:hAnsi="Times"/>
          <w:lang w:val="en-US"/>
        </w:rPr>
      </w:pPr>
      <w:r w:rsidRPr="00F641B0">
        <w:rPr>
          <w:rFonts w:ascii="Times" w:hAnsi="Times"/>
          <w:lang w:val="en-US"/>
        </w:rPr>
        <w:t>[Laisse 51</w:t>
      </w:r>
      <w:r w:rsidR="0024062A" w:rsidRPr="00F641B0">
        <w:rPr>
          <w:rFonts w:ascii="Times" w:hAnsi="Times"/>
          <w:lang w:val="en-US"/>
        </w:rPr>
        <w:t>]</w:t>
      </w:r>
      <w:r w:rsidR="001276A8" w:rsidRPr="00F641B0">
        <w:rPr>
          <w:rFonts w:ascii="Times" w:hAnsi="Times"/>
          <w:lang w:val="en-US"/>
        </w:rPr>
        <w:t xml:space="preserve"> </w:t>
      </w:r>
    </w:p>
    <w:p w14:paraId="1A21EAC5" w14:textId="550FA38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Quando </w:t>
      </w:r>
      <w:r w:rsidR="000C34B5" w:rsidRPr="00F641B0">
        <w:rPr>
          <w:rFonts w:ascii="Times" w:hAnsi="Times" w:cs="Times New Roman"/>
          <w:color w:val="000000" w:themeColor="text1"/>
          <w:lang w:val="en-US"/>
        </w:rPr>
        <w:t>Sandin à lo re ascolté</w:t>
      </w:r>
      <w:r w:rsidR="004E6C73" w:rsidRPr="00F641B0">
        <w:rPr>
          <w:rFonts w:ascii="Times" w:hAnsi="Times" w:cs="Times New Roman"/>
          <w:color w:val="000000" w:themeColor="text1"/>
          <w:lang w:val="en-US"/>
        </w:rPr>
        <w:t>,</w:t>
      </w:r>
    </w:p>
    <w:p w14:paraId="22383713" w14:textId="66408A89" w:rsidR="0024062A" w:rsidRPr="00F641B0" w:rsidRDefault="004E6C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0C34B5" w:rsidRPr="00F641B0">
        <w:rPr>
          <w:rFonts w:ascii="Times" w:hAnsi="Times" w:cs="Times New Roman"/>
          <w:color w:val="000000" w:themeColor="text1"/>
          <w:lang w:val="en-US"/>
        </w:rPr>
        <w:t>he tal conssio li à doné,</w:t>
      </w:r>
    </w:p>
    <w:p w14:paraId="61A58D85" w14:textId="54015240" w:rsidR="0024062A" w:rsidRPr="00F641B0" w:rsidRDefault="000C34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mandar U</w:t>
      </w:r>
      <w:r w:rsidR="0024062A" w:rsidRPr="00F641B0">
        <w:rPr>
          <w:rFonts w:ascii="Times" w:hAnsi="Times" w:cs="Times New Roman"/>
          <w:color w:val="000000" w:themeColor="text1"/>
          <w:lang w:val="en-US"/>
        </w:rPr>
        <w:t>go a la çente defa</w:t>
      </w:r>
      <w:r w:rsidRPr="00F641B0">
        <w:rPr>
          <w:rFonts w:ascii="Times" w:hAnsi="Times" w:cs="Times New Roman"/>
          <w:color w:val="000000" w:themeColor="text1"/>
          <w:lang w:val="en-US"/>
        </w:rPr>
        <w:t>é</w:t>
      </w:r>
      <w:r w:rsidR="004E6C73"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61"/>
      </w:r>
    </w:p>
    <w:p w14:paraId="27331B4F" w14:textId="5C84AEA9" w:rsidR="0024062A" w:rsidRPr="00F641B0" w:rsidRDefault="000C34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“Sandin,” diss</w:t>
      </w:r>
      <w:r w:rsidR="003A692F" w:rsidRPr="00F641B0">
        <w:rPr>
          <w:rFonts w:ascii="Times" w:hAnsi="Times" w:cs="Times New Roman"/>
          <w:color w:val="000000" w:themeColor="text1"/>
          <w:lang w:val="en-US"/>
        </w:rPr>
        <w:t>'</w:t>
      </w:r>
      <w:r w:rsidRPr="00F641B0">
        <w:rPr>
          <w:rFonts w:ascii="Times" w:hAnsi="Times" w:cs="Times New Roman"/>
          <w:color w:val="000000" w:themeColor="text1"/>
          <w:lang w:val="en-US"/>
        </w:rPr>
        <w:t>ello, “ben m’av</w:t>
      </w:r>
      <w:r w:rsidR="0024062A" w:rsidRPr="00F641B0">
        <w:rPr>
          <w:rFonts w:ascii="Times" w:hAnsi="Times" w:cs="Times New Roman"/>
          <w:color w:val="000000" w:themeColor="text1"/>
          <w:lang w:val="en-US"/>
        </w:rPr>
        <w:t>i c</w:t>
      </w:r>
      <w:r w:rsidR="0024062A"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sié</w:t>
      </w:r>
      <w:r w:rsidR="0024062A" w:rsidRPr="00F641B0">
        <w:rPr>
          <w:rFonts w:ascii="Times" w:hAnsi="Times" w:cs="Times New Roman"/>
          <w:color w:val="000000" w:themeColor="text1"/>
          <w:lang w:val="en-US"/>
        </w:rPr>
        <w:t>.”</w:t>
      </w:r>
    </w:p>
    <w:p w14:paraId="6EAB6011" w14:textId="64DE2406" w:rsidR="0024062A" w:rsidRPr="00F641B0" w:rsidRDefault="000C34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Amantinente à un messaço domandé,</w:t>
      </w:r>
    </w:p>
    <w:p w14:paraId="3F91591F" w14:textId="2D8DE69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0C34B5" w:rsidRPr="00F641B0">
        <w:rPr>
          <w:rFonts w:ascii="Times" w:hAnsi="Times" w:cs="Times New Roman"/>
          <w:color w:val="000000" w:themeColor="text1"/>
          <w:lang w:val="en-US"/>
        </w:rPr>
        <w:t xml:space="preserve"> lo conte Ugo à tosto mandé;</w:t>
      </w:r>
    </w:p>
    <w:p w14:paraId="4614D84C" w14:textId="00E4E831" w:rsidR="0024062A" w:rsidRPr="00F641B0" w:rsidRDefault="000C34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ello li vene sença demoré,</w:t>
      </w:r>
    </w:p>
    <w:p w14:paraId="28BAB3E0" w14:textId="5DFF767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no</w:t>
      </w:r>
      <w:r w:rsidR="004E6C73" w:rsidRPr="00F641B0">
        <w:rPr>
          <w:rFonts w:ascii="Times" w:hAnsi="Times" w:cs="Times New Roman"/>
          <w:color w:val="000000" w:themeColor="text1"/>
          <w:lang w:val="en-US"/>
        </w:rPr>
        <w:t>n à çà</w:t>
      </w:r>
      <w:r w:rsidR="000C34B5" w:rsidRPr="00F641B0">
        <w:rPr>
          <w:rFonts w:ascii="Times" w:hAnsi="Times" w:cs="Times New Roman"/>
          <w:color w:val="000000" w:themeColor="text1"/>
          <w:lang w:val="en-US"/>
        </w:rPr>
        <w:t xml:space="preserve"> lo comandamento stratorné;</w:t>
      </w:r>
    </w:p>
    <w:p w14:paraId="1D93712B" w14:textId="532B66C3"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s</w:t>
      </w:r>
      <w:r w:rsidR="000C34B5" w:rsidRPr="00F641B0">
        <w:rPr>
          <w:rFonts w:ascii="Times" w:hAnsi="Times" w:cs="Times New Roman"/>
          <w:color w:val="000000" w:themeColor="text1"/>
          <w:lang w:val="en-US"/>
        </w:rPr>
        <w:t>e Ugo avesse sapudo la verité,</w:t>
      </w:r>
    </w:p>
    <w:p w14:paraId="3C693B77" w14:textId="3B853E7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BC0FD5">
        <w:rPr>
          <w:rFonts w:ascii="Times" w:hAnsi="Times" w:cs="Times New Roman"/>
          <w:color w:val="000000" w:themeColor="text1"/>
          <w:lang w:val="en-US"/>
        </w:rPr>
        <w:t xml:space="preserve"> mal lì</w:t>
      </w:r>
      <w:r w:rsidR="000C34B5" w:rsidRPr="00F641B0">
        <w:rPr>
          <w:rFonts w:ascii="Times" w:hAnsi="Times" w:cs="Times New Roman"/>
          <w:color w:val="000000" w:themeColor="text1"/>
          <w:lang w:val="en-US"/>
        </w:rPr>
        <w:t xml:space="preserve"> fosse quel messacier alé.</w:t>
      </w:r>
    </w:p>
    <w:p w14:paraId="29876D3C" w14:textId="2C6F7E0E"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Ugo d</w:t>
      </w:r>
      <w:r w:rsidR="000C34B5" w:rsidRPr="00F641B0">
        <w:rPr>
          <w:rFonts w:ascii="Times" w:hAnsi="Times" w:cs="Times New Roman"/>
          <w:color w:val="000000" w:themeColor="text1"/>
          <w:lang w:val="en-US"/>
        </w:rPr>
        <w:t>'Alvernia fo de gran lialté</w:t>
      </w:r>
      <w:r w:rsidR="004E6C73" w:rsidRPr="00F641B0">
        <w:rPr>
          <w:rFonts w:ascii="Times" w:hAnsi="Times" w:cs="Times New Roman"/>
          <w:color w:val="000000" w:themeColor="text1"/>
          <w:lang w:val="en-US"/>
        </w:rPr>
        <w:t>,</w:t>
      </w:r>
    </w:p>
    <w:p w14:paraId="34EDE870" w14:textId="4C43B0FB"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(36R) </w:t>
      </w:r>
      <w:r w:rsidR="000C34B5" w:rsidRPr="00F641B0">
        <w:rPr>
          <w:rFonts w:ascii="Times" w:hAnsi="Times" w:cs="Times New Roman"/>
          <w:color w:val="000000" w:themeColor="text1"/>
          <w:lang w:val="en-US"/>
        </w:rPr>
        <w:t>Vene a Paris</w:t>
      </w:r>
      <w:r w:rsidR="004E6C73" w:rsidRPr="00F641B0">
        <w:rPr>
          <w:rFonts w:ascii="Times" w:hAnsi="Times" w:cs="Times New Roman"/>
          <w:color w:val="000000" w:themeColor="text1"/>
          <w:lang w:val="en-US"/>
        </w:rPr>
        <w:t>,</w:t>
      </w:r>
      <w:r w:rsidR="000C34B5" w:rsidRPr="00F641B0">
        <w:rPr>
          <w:rFonts w:ascii="Times" w:hAnsi="Times" w:cs="Times New Roman"/>
          <w:color w:val="000000" w:themeColor="text1"/>
          <w:lang w:val="en-US"/>
        </w:rPr>
        <w:t xml:space="preserve"> sul pallaço è monté</w:t>
      </w:r>
    </w:p>
    <w:p w14:paraId="792E6FD7" w14:textId="07C5DCFA" w:rsidR="0024062A" w:rsidRPr="00F641B0" w:rsidRDefault="000C34B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w:t>
      </w:r>
      <w:r w:rsidR="00EB5FC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vete lo re, in quela parte è andé.</w:t>
      </w:r>
    </w:p>
    <w:p w14:paraId="058592E1" w14:textId="7C7DB556" w:rsidR="0024062A" w:rsidRPr="00F641B0" w:rsidRDefault="000C34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Quando lo re lo v</w:t>
      </w:r>
      <w:r w:rsidR="0024062A" w:rsidRPr="00F641B0">
        <w:rPr>
          <w:rFonts w:ascii="Times" w:hAnsi="Times" w:cs="Times New Roman"/>
          <w:color w:val="000000" w:themeColor="text1"/>
          <w:lang w:val="en-US"/>
        </w:rPr>
        <w:t>ete</w:t>
      </w:r>
      <w:r w:rsidRPr="00F641B0">
        <w:rPr>
          <w:rFonts w:ascii="Times" w:hAnsi="Times" w:cs="Times New Roman"/>
          <w:color w:val="000000" w:themeColor="text1"/>
          <w:lang w:val="en-US"/>
        </w:rPr>
        <w:t>, gran çoia à mené.</w:t>
      </w:r>
    </w:p>
    <w:p w14:paraId="70607A4E" w14:textId="6E25F7CF" w:rsidR="0024062A" w:rsidRPr="00F641B0" w:rsidRDefault="000C34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Ugo fo sav</w:t>
      </w:r>
      <w:r w:rsidR="0024062A" w:rsidRPr="00F641B0">
        <w:rPr>
          <w:rFonts w:ascii="Times" w:hAnsi="Times" w:cs="Times New Roman"/>
          <w:color w:val="000000" w:themeColor="text1"/>
          <w:lang w:val="en-US"/>
        </w:rPr>
        <w:t>io</w:t>
      </w:r>
      <w:r w:rsidRPr="00F641B0">
        <w:rPr>
          <w:rFonts w:ascii="Times" w:hAnsi="Times" w:cs="Times New Roman"/>
          <w:color w:val="000000" w:themeColor="text1"/>
          <w:lang w:val="en-US"/>
        </w:rPr>
        <w:t>, dav</w:t>
      </w:r>
      <w:r w:rsidR="0024062A" w:rsidRPr="00F641B0">
        <w:rPr>
          <w:rFonts w:ascii="Times" w:hAnsi="Times" w:cs="Times New Roman"/>
          <w:color w:val="000000" w:themeColor="text1"/>
          <w:lang w:val="en-US"/>
        </w:rPr>
        <w:t>anti</w:t>
      </w:r>
      <w:r w:rsidRPr="00F641B0">
        <w:rPr>
          <w:rFonts w:ascii="Times" w:hAnsi="Times" w:cs="Times New Roman"/>
          <w:color w:val="000000" w:themeColor="text1"/>
          <w:lang w:val="en-US"/>
        </w:rPr>
        <w:t xml:space="preserve"> lui è inçenoglé,</w:t>
      </w:r>
    </w:p>
    <w:p w14:paraId="404107DC" w14:textId="2F3991A7" w:rsidR="0024062A" w:rsidRPr="00F641B0"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Pr>
          <w:rFonts w:ascii="Times" w:hAnsi="Times" w:cs="Times New Roman"/>
          <w:color w:val="000000" w:themeColor="text1"/>
          <w:lang w:val="en-US"/>
        </w:rPr>
        <w:t>Si·ll</w:t>
      </w:r>
      <w:r w:rsidR="000C34B5" w:rsidRPr="00F641B0">
        <w:rPr>
          <w:rFonts w:ascii="Times" w:hAnsi="Times" w:cs="Times New Roman"/>
          <w:color w:val="000000" w:themeColor="text1"/>
          <w:lang w:val="en-US"/>
        </w:rPr>
        <w:t>’à</w:t>
      </w:r>
      <w:r w:rsidR="0024062A" w:rsidRPr="00F641B0">
        <w:rPr>
          <w:rFonts w:ascii="Times" w:hAnsi="Times" w:cs="Times New Roman"/>
          <w:color w:val="000000" w:themeColor="text1"/>
          <w:lang w:val="en-US"/>
        </w:rPr>
        <w:t xml:space="preserve"> mo</w:t>
      </w:r>
      <w:r w:rsidR="000C34B5" w:rsidRPr="00F641B0">
        <w:rPr>
          <w:rFonts w:ascii="Times" w:hAnsi="Times" w:cs="Times New Roman"/>
          <w:color w:val="000000" w:themeColor="text1"/>
          <w:lang w:val="en-US"/>
        </w:rPr>
        <w:t>lto altamente saludé.</w:t>
      </w:r>
    </w:p>
    <w:p w14:paraId="19D750C6" w14:textId="58FB3610" w:rsidR="0024062A" w:rsidRPr="00F641B0" w:rsidRDefault="000437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24062A" w:rsidRPr="00F641B0">
        <w:rPr>
          <w:rFonts w:ascii="Times" w:hAnsi="Times" w:cs="Times New Roman"/>
          <w:color w:val="000000" w:themeColor="text1"/>
          <w:lang w:val="en-US"/>
        </w:rPr>
        <w:t>o re lo prexe</w:t>
      </w:r>
      <w:r w:rsidR="003A692F"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0C34B5" w:rsidRPr="00F641B0">
        <w:rPr>
          <w:rFonts w:ascii="Times" w:hAnsi="Times" w:cs="Times New Roman"/>
          <w:color w:val="000000" w:themeColor="text1"/>
          <w:lang w:val="en-US"/>
        </w:rPr>
        <w:t>’à</w:t>
      </w:r>
      <w:r w:rsidR="0024062A" w:rsidRPr="00F641B0">
        <w:rPr>
          <w:rFonts w:ascii="Times" w:hAnsi="Times" w:cs="Times New Roman"/>
          <w:color w:val="000000" w:themeColor="text1"/>
          <w:lang w:val="en-US"/>
        </w:rPr>
        <w:t xml:space="preserve"> su</w:t>
      </w:r>
      <w:r w:rsidRPr="00F641B0">
        <w:rPr>
          <w:rFonts w:ascii="Times" w:hAnsi="Times" w:cs="Times New Roman"/>
          <w:color w:val="000000" w:themeColor="text1"/>
          <w:lang w:val="en-US"/>
        </w:rPr>
        <w:t xml:space="preserve"> dreçé,</w:t>
      </w:r>
    </w:p>
    <w:p w14:paraId="74428B33" w14:textId="538965CB"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Puo</w:t>
      </w:r>
      <w:r w:rsidR="003A692F"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0437B0" w:rsidRPr="00F641B0">
        <w:rPr>
          <w:rFonts w:ascii="Times" w:hAnsi="Times" w:cs="Times New Roman"/>
          <w:color w:val="000000" w:themeColor="text1"/>
          <w:lang w:val="en-US"/>
        </w:rPr>
        <w:t>’à apresso lui asenté</w:t>
      </w:r>
    </w:p>
    <w:p w14:paraId="37E32A79" w14:textId="494BD095" w:rsidR="0024062A" w:rsidRPr="00F641B0" w:rsidRDefault="000437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E sicomo Sandin l’aveva dotriné</w:t>
      </w:r>
    </w:p>
    <w:p w14:paraId="20E1430B" w14:textId="2CC85AD1" w:rsidR="0024062A" w:rsidRPr="00F641B0" w:rsidRDefault="000437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Lo re li à tuto a moto a moto conté.</w:t>
      </w:r>
    </w:p>
    <w:p w14:paraId="7CD5C3BA" w14:textId="7C4FDE6B" w:rsidR="0024062A" w:rsidRPr="00F641B0" w:rsidRDefault="000437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Quando U</w:t>
      </w:r>
      <w:r w:rsidR="0024062A" w:rsidRPr="00F641B0">
        <w:rPr>
          <w:rFonts w:ascii="Times" w:hAnsi="Times" w:cs="Times New Roman"/>
          <w:color w:val="000000" w:themeColor="text1"/>
          <w:lang w:val="en-US"/>
        </w:rPr>
        <w:t>go l’intende</w:t>
      </w:r>
      <w:r w:rsidRPr="00F641B0">
        <w:rPr>
          <w:rFonts w:ascii="Times" w:hAnsi="Times" w:cs="Times New Roman"/>
          <w:color w:val="000000" w:themeColor="text1"/>
          <w:lang w:val="en-US"/>
        </w:rPr>
        <w:t>, tuto fo trapensé</w:t>
      </w:r>
    </w:p>
    <w:p w14:paraId="2FC2A265" w14:textId="559070D5" w:rsidR="0024062A" w:rsidRPr="00F641B0" w:rsidRDefault="000437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BC67A6" w:rsidRPr="00F641B0">
        <w:rPr>
          <w:rFonts w:ascii="Times" w:hAnsi="Times" w:cs="Times New Roman"/>
          <w:color w:val="000000" w:themeColor="text1"/>
          <w:lang w:val="en-US"/>
        </w:rPr>
        <w:t xml:space="preserve"> si disse al re, "Dì vuy verité?</w:t>
      </w:r>
    </w:p>
    <w:p w14:paraId="58DCBEDA" w14:textId="6E06ED8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Ai</w:t>
      </w:r>
      <w:r w:rsidR="000437B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siere re</w:t>
      </w:r>
      <w:r w:rsidR="000437B0" w:rsidRPr="00F641B0">
        <w:rPr>
          <w:rFonts w:ascii="Times" w:hAnsi="Times" w:cs="Times New Roman"/>
          <w:color w:val="000000" w:themeColor="text1"/>
          <w:lang w:val="en-US"/>
        </w:rPr>
        <w:t>," disse U</w:t>
      </w:r>
      <w:r w:rsidRPr="00F641B0">
        <w:rPr>
          <w:rFonts w:ascii="Times" w:hAnsi="Times" w:cs="Times New Roman"/>
          <w:color w:val="000000" w:themeColor="text1"/>
          <w:lang w:val="en-US"/>
        </w:rPr>
        <w:t>go</w:t>
      </w:r>
      <w:r w:rsidR="000437B0" w:rsidRPr="00F641B0">
        <w:rPr>
          <w:rFonts w:ascii="Times" w:hAnsi="Times" w:cs="Times New Roman"/>
          <w:color w:val="000000" w:themeColor="text1"/>
          <w:lang w:val="en-US"/>
        </w:rPr>
        <w:t xml:space="preserve"> li menbré,</w:t>
      </w:r>
    </w:p>
    <w:p w14:paraId="279299F2" w14:textId="3E2DBC99" w:rsidR="0024062A" w:rsidRPr="00F641B0" w:rsidRDefault="000437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"Chi oldì mai contar tal ambassé,</w:t>
      </w:r>
    </w:p>
    <w:p w14:paraId="3E28B035" w14:textId="1A8A156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0437B0" w:rsidRPr="00F641B0">
        <w:rPr>
          <w:rFonts w:ascii="Times" w:hAnsi="Times" w:cs="Times New Roman"/>
          <w:color w:val="000000" w:themeColor="text1"/>
          <w:lang w:val="en-US"/>
        </w:rPr>
        <w:t xml:space="preserve"> mai nulo homo fo là dentro intré</w:t>
      </w:r>
    </w:p>
    <w:p w14:paraId="39FCAC2F" w14:textId="748B0F9C" w:rsidR="0024062A" w:rsidRPr="00F641B0" w:rsidRDefault="000437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Che indri</w:t>
      </w:r>
      <w:r w:rsidR="00A044B5"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fesse</w:t>
      </w:r>
      <w:r w:rsidR="00A044B5" w:rsidRPr="00F641B0">
        <w:rPr>
          <w:rStyle w:val="FootnoteReference"/>
          <w:rFonts w:ascii="Times" w:hAnsi="Times" w:cs="Times New Roman"/>
          <w:color w:val="000000" w:themeColor="text1"/>
          <w:lang w:val="en-US"/>
        </w:rPr>
        <w:footnoteReference w:id="162"/>
      </w:r>
      <w:r w:rsidRPr="00F641B0">
        <w:rPr>
          <w:rFonts w:ascii="Times" w:hAnsi="Times" w:cs="Times New Roman"/>
          <w:color w:val="000000" w:themeColor="text1"/>
          <w:lang w:val="en-US"/>
        </w:rPr>
        <w:t xml:space="preserve"> mai retorné."</w:t>
      </w:r>
    </w:p>
    <w:p w14:paraId="2D665321" w14:textId="308C7613" w:rsidR="0024062A" w:rsidRPr="00F641B0" w:rsidRDefault="000437B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Lo re l’oldì</w:t>
      </w:r>
      <w:r w:rsidR="004E6C7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w:t>
      </w:r>
      <w:r w:rsidR="004E6C73" w:rsidRPr="00F641B0">
        <w:rPr>
          <w:rFonts w:ascii="Times" w:hAnsi="Times" w:cs="Times New Roman"/>
          <w:color w:val="000000" w:themeColor="text1"/>
          <w:lang w:val="en-US"/>
        </w:rPr>
        <w:t>·</w:t>
      </w:r>
      <w:r w:rsidRPr="00F641B0">
        <w:rPr>
          <w:rFonts w:ascii="Times" w:hAnsi="Times" w:cs="Times New Roman"/>
          <w:color w:val="000000" w:themeColor="text1"/>
          <w:lang w:val="en-US"/>
        </w:rPr>
        <w:t>n fo un puocho coroçé</w:t>
      </w:r>
      <w:r w:rsidR="00035A61" w:rsidRPr="00F641B0">
        <w:rPr>
          <w:rFonts w:ascii="Times" w:hAnsi="Times" w:cs="Times New Roman"/>
          <w:color w:val="000000" w:themeColor="text1"/>
          <w:lang w:val="en-US"/>
        </w:rPr>
        <w:t>;</w:t>
      </w:r>
    </w:p>
    <w:p w14:paraId="498FDA7A" w14:textId="1D3A170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El dixe</w:t>
      </w:r>
      <w:r w:rsidR="00035A61" w:rsidRPr="00F641B0">
        <w:rPr>
          <w:rFonts w:ascii="Times" w:hAnsi="Times" w:cs="Times New Roman"/>
          <w:color w:val="000000" w:themeColor="text1"/>
          <w:lang w:val="en-US"/>
        </w:rPr>
        <w:t xml:space="preserve"> a U</w:t>
      </w:r>
      <w:r w:rsidRPr="00F641B0">
        <w:rPr>
          <w:rFonts w:ascii="Times" w:hAnsi="Times" w:cs="Times New Roman"/>
          <w:color w:val="000000" w:themeColor="text1"/>
          <w:lang w:val="en-US"/>
        </w:rPr>
        <w:t>go</w:t>
      </w:r>
      <w:r w:rsidR="00035A61" w:rsidRPr="00F641B0">
        <w:rPr>
          <w:rFonts w:ascii="Times" w:hAnsi="Times" w:cs="Times New Roman"/>
          <w:color w:val="000000" w:themeColor="text1"/>
          <w:lang w:val="en-US"/>
        </w:rPr>
        <w:t>, "S</w:t>
      </w:r>
      <w:r w:rsidRPr="00F641B0">
        <w:rPr>
          <w:rFonts w:ascii="Times" w:hAnsi="Times" w:cs="Times New Roman"/>
          <w:color w:val="000000" w:themeColor="text1"/>
          <w:lang w:val="en-US"/>
        </w:rPr>
        <w:t>ire</w:t>
      </w:r>
      <w:r w:rsidR="00035A61" w:rsidRPr="00F641B0">
        <w:rPr>
          <w:rFonts w:ascii="Times" w:hAnsi="Times" w:cs="Times New Roman"/>
          <w:color w:val="000000" w:themeColor="text1"/>
          <w:lang w:val="en-US"/>
        </w:rPr>
        <w:t>, or me parlé,</w:t>
      </w:r>
    </w:p>
    <w:p w14:paraId="2EBD4AB8" w14:textId="5CE54D8A" w:rsidR="0024062A" w:rsidRPr="00F641B0" w:rsidRDefault="00BC0FD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Pr>
          <w:rFonts w:ascii="Times" w:hAnsi="Times" w:cs="Times New Roman"/>
          <w:color w:val="000000" w:themeColor="text1"/>
          <w:lang w:val="en-US"/>
        </w:rPr>
        <w:t>Dì-</w:t>
      </w:r>
      <w:r w:rsidR="00035A61" w:rsidRPr="00F641B0">
        <w:rPr>
          <w:rFonts w:ascii="Times" w:hAnsi="Times" w:cs="Times New Roman"/>
          <w:color w:val="000000" w:themeColor="text1"/>
          <w:lang w:val="en-US"/>
        </w:rPr>
        <w:t>me s(e) tu anderé a fornir questa anbassé,</w:t>
      </w:r>
    </w:p>
    <w:p w14:paraId="2EE84ADD" w14:textId="6968406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Ni</w:t>
      </w:r>
      <w:r w:rsidR="004E6C73" w:rsidRPr="00F641B0">
        <w:rPr>
          <w:rFonts w:ascii="Times" w:hAnsi="Times" w:cs="Times New Roman"/>
          <w:color w:val="000000" w:themeColor="text1"/>
          <w:lang w:val="en-US"/>
        </w:rPr>
        <w:t>·</w:t>
      </w:r>
      <w:r w:rsidRPr="00F641B0">
        <w:rPr>
          <w:rFonts w:ascii="Times" w:hAnsi="Times" w:cs="Times New Roman"/>
          <w:color w:val="000000" w:themeColor="text1"/>
          <w:lang w:val="en-US"/>
        </w:rPr>
        <w:t>l mio comand</w:t>
      </w:r>
      <w:r w:rsidR="00035A61" w:rsidRPr="00F641B0">
        <w:rPr>
          <w:rFonts w:ascii="Times" w:hAnsi="Times" w:cs="Times New Roman"/>
          <w:color w:val="000000" w:themeColor="text1"/>
          <w:lang w:val="en-US"/>
        </w:rPr>
        <w:t>amento averé stratorné.</w:t>
      </w:r>
    </w:p>
    <w:p w14:paraId="208CC7D8" w14:textId="5F7B28F9" w:rsidR="0024062A" w:rsidRPr="00F641B0" w:rsidRDefault="00035A6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Se vui no</w:t>
      </w:r>
      <w:r w:rsidR="004E6C73" w:rsidRPr="00F641B0">
        <w:rPr>
          <w:rFonts w:ascii="Times" w:hAnsi="Times" w:cs="Times New Roman"/>
          <w:color w:val="000000" w:themeColor="text1"/>
          <w:lang w:val="en-US"/>
        </w:rPr>
        <w:t>·</w:t>
      </w:r>
      <w:r w:rsidRPr="00F641B0">
        <w:rPr>
          <w:rFonts w:ascii="Times" w:hAnsi="Times" w:cs="Times New Roman"/>
          <w:color w:val="000000" w:themeColor="text1"/>
          <w:lang w:val="en-US"/>
        </w:rPr>
        <w:t>l fé,</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quel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che fo pené,</w:t>
      </w:r>
    </w:p>
    <w:p w14:paraId="53DB6EDA" w14:textId="42A8991E" w:rsidR="0024062A" w:rsidRPr="00F641B0" w:rsidRDefault="00035A6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Io no ve laserò de tera un arpante mesuré."</w:t>
      </w:r>
    </w:p>
    <w:p w14:paraId="243882AE" w14:textId="08196982" w:rsidR="0024062A" w:rsidRPr="00F641B0" w:rsidRDefault="00035A6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Quando Ugo vete lo re si coroçé,</w:t>
      </w:r>
    </w:p>
    <w:p w14:paraId="26FA0CC1" w14:textId="42E89D6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Molto dolente fo quando l</w:t>
      </w:r>
      <w:r w:rsidR="00035A61" w:rsidRPr="00F641B0">
        <w:rPr>
          <w:rFonts w:ascii="Times" w:hAnsi="Times" w:cs="Times New Roman"/>
          <w:color w:val="000000" w:themeColor="text1"/>
          <w:lang w:val="en-US"/>
        </w:rPr>
        <w:t>'à contrasté</w:t>
      </w:r>
      <w:r w:rsidRPr="00F641B0">
        <w:rPr>
          <w:rFonts w:ascii="Times" w:hAnsi="Times" w:cs="Times New Roman"/>
          <w:color w:val="000000" w:themeColor="text1"/>
          <w:lang w:val="en-US"/>
        </w:rPr>
        <w:t xml:space="preserve"> </w:t>
      </w:r>
    </w:p>
    <w:p w14:paraId="6686CFC2" w14:textId="293F7150" w:rsidR="00035A61" w:rsidRPr="00F641B0" w:rsidRDefault="004E6C73" w:rsidP="00035A6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E a lui cunssent</w:t>
      </w:r>
      <w:r w:rsidR="004605A7">
        <w:rPr>
          <w:rFonts w:ascii="Times" w:hAnsi="Times" w:cs="Times New Roman"/>
          <w:color w:val="000000" w:themeColor="text1"/>
          <w:lang w:val="en-US"/>
        </w:rPr>
        <w:t>i</w:t>
      </w:r>
      <w:r w:rsidR="007A523C" w:rsidRPr="00F641B0">
        <w:rPr>
          <w:rStyle w:val="FootnoteReference"/>
          <w:rFonts w:ascii="Times" w:hAnsi="Times" w:cs="Times New Roman"/>
          <w:color w:val="000000" w:themeColor="text1"/>
          <w:lang w:val="en-US"/>
        </w:rPr>
        <w:footnoteReference w:id="163"/>
      </w:r>
      <w:r w:rsidR="00035A61" w:rsidRPr="00F641B0">
        <w:rPr>
          <w:rFonts w:ascii="Times" w:hAnsi="Times" w:cs="Times New Roman"/>
          <w:color w:val="000000" w:themeColor="text1"/>
          <w:lang w:val="en-US"/>
        </w:rPr>
        <w:t xml:space="preserve"> tuta soa volenté.</w:t>
      </w:r>
    </w:p>
    <w:p w14:paraId="2B89324A" w14:textId="7E945D63" w:rsidR="00035A61" w:rsidRPr="00F641B0" w:rsidRDefault="00A653DD" w:rsidP="009225F0">
      <w:pPr>
        <w:pStyle w:val="BodyTextFirstIndent2"/>
        <w:rPr>
          <w:rFonts w:ascii="Times" w:hAnsi="Times"/>
          <w:lang w:val="en-US"/>
        </w:rPr>
      </w:pPr>
      <w:r w:rsidRPr="00F641B0">
        <w:rPr>
          <w:rFonts w:ascii="Times" w:hAnsi="Times"/>
          <w:lang w:val="en-US"/>
        </w:rPr>
        <w:t>[Laisse 52</w:t>
      </w:r>
      <w:r w:rsidR="0024062A" w:rsidRPr="00F641B0">
        <w:rPr>
          <w:rFonts w:ascii="Times" w:hAnsi="Times"/>
          <w:lang w:val="en-US"/>
        </w:rPr>
        <w:t>]</w:t>
      </w:r>
      <w:r w:rsidR="001276A8" w:rsidRPr="00F641B0">
        <w:rPr>
          <w:rFonts w:ascii="Times" w:hAnsi="Times"/>
          <w:lang w:val="en-US"/>
        </w:rPr>
        <w:t xml:space="preserve"> </w:t>
      </w:r>
    </w:p>
    <w:p w14:paraId="21DD20CC" w14:textId="7CB4BC23" w:rsidR="0024062A" w:rsidRPr="00F641B0" w:rsidRDefault="00035A6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Ugo oldì</w:t>
      </w:r>
      <w:r w:rsidR="0024062A" w:rsidRPr="00F641B0">
        <w:rPr>
          <w:rFonts w:ascii="Times" w:hAnsi="Times" w:cs="Times New Roman"/>
          <w:color w:val="000000" w:themeColor="text1"/>
          <w:lang w:val="en-US"/>
        </w:rPr>
        <w:t xml:space="preserve"> l’inperador parlere</w:t>
      </w:r>
      <w:r w:rsidR="009E4819" w:rsidRPr="00F641B0">
        <w:rPr>
          <w:rFonts w:ascii="Times" w:hAnsi="Times" w:cs="Times New Roman"/>
          <w:color w:val="000000" w:themeColor="text1"/>
          <w:lang w:val="en-US"/>
        </w:rPr>
        <w:t>,</w:t>
      </w:r>
    </w:p>
    <w:p w14:paraId="1E48F24E" w14:textId="6229E555" w:rsidR="0024062A" w:rsidRPr="00F641B0" w:rsidRDefault="00A8409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5E70A7" w:rsidRPr="00F641B0">
        <w:rPr>
          <w:rFonts w:ascii="Times" w:hAnsi="Times" w:cs="Times New Roman"/>
          <w:color w:val="000000" w:themeColor="text1"/>
          <w:lang w:val="en-US"/>
        </w:rPr>
        <w:t>'alguna cossa no</w:t>
      </w:r>
      <w:r w:rsidR="004E6C73" w:rsidRPr="00F641B0">
        <w:rPr>
          <w:rFonts w:ascii="Times" w:hAnsi="Times" w:cs="Times New Roman"/>
          <w:color w:val="000000" w:themeColor="text1"/>
          <w:lang w:val="en-US"/>
        </w:rPr>
        <w:t>·</w:t>
      </w:r>
      <w:r w:rsidR="005E70A7" w:rsidRPr="00F641B0">
        <w:rPr>
          <w:rFonts w:ascii="Times" w:hAnsi="Times" w:cs="Times New Roman"/>
          <w:color w:val="000000" w:themeColor="text1"/>
          <w:lang w:val="en-US"/>
        </w:rPr>
        <w:t>l v</w:t>
      </w:r>
      <w:r w:rsidR="0024062A" w:rsidRPr="00F641B0">
        <w:rPr>
          <w:rFonts w:ascii="Times" w:hAnsi="Times" w:cs="Times New Roman"/>
          <w:color w:val="000000" w:themeColor="text1"/>
          <w:lang w:val="en-US"/>
        </w:rPr>
        <w:t>ol contrastere</w:t>
      </w:r>
    </w:p>
    <w:p w14:paraId="41763890" w14:textId="5A40207B" w:rsidR="0024062A"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(36V) </w:t>
      </w:r>
      <w:r w:rsidR="0024062A" w:rsidRPr="00F641B0">
        <w:rPr>
          <w:rFonts w:ascii="Times" w:hAnsi="Times" w:cs="Times New Roman"/>
          <w:color w:val="000000" w:themeColor="text1"/>
          <w:lang w:val="en-US"/>
        </w:rPr>
        <w:t>E quelo ch</w:t>
      </w:r>
      <w:r w:rsidR="009E4819" w:rsidRPr="00F641B0">
        <w:rPr>
          <w:rFonts w:ascii="Times" w:hAnsi="Times" w:cs="Times New Roman"/>
          <w:color w:val="000000" w:themeColor="text1"/>
          <w:lang w:val="en-US"/>
        </w:rPr>
        <w:t>'a lui plaxe li à</w:t>
      </w:r>
      <w:r w:rsidR="0024062A" w:rsidRPr="00F641B0">
        <w:rPr>
          <w:rFonts w:ascii="Times" w:hAnsi="Times" w:cs="Times New Roman"/>
          <w:color w:val="000000" w:themeColor="text1"/>
          <w:lang w:val="en-US"/>
        </w:rPr>
        <w:t xml:space="preserve"> conferme</w:t>
      </w:r>
      <w:r w:rsidR="009E4819" w:rsidRPr="00F641B0">
        <w:rPr>
          <w:rFonts w:ascii="Times" w:hAnsi="Times" w:cs="Times New Roman"/>
          <w:color w:val="000000" w:themeColor="text1"/>
          <w:lang w:val="en-US"/>
        </w:rPr>
        <w:t>(re).</w:t>
      </w:r>
      <w:r w:rsidR="0053469E" w:rsidRPr="00F641B0">
        <w:rPr>
          <w:rStyle w:val="FootnoteReference"/>
          <w:rFonts w:ascii="Times" w:hAnsi="Times" w:cs="Times New Roman"/>
          <w:color w:val="000000" w:themeColor="text1"/>
          <w:lang w:val="en-US"/>
        </w:rPr>
        <w:footnoteReference w:id="164"/>
      </w:r>
    </w:p>
    <w:p w14:paraId="6F64C327" w14:textId="7A8FE0E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9E4819" w:rsidRPr="00F641B0">
        <w:rPr>
          <w:rFonts w:ascii="Times" w:hAnsi="Times" w:cs="Times New Roman"/>
          <w:color w:val="000000" w:themeColor="text1"/>
          <w:lang w:val="en-US"/>
        </w:rPr>
        <w:t>'inperador li fè</w:t>
      </w:r>
      <w:r w:rsidRPr="00F641B0">
        <w:rPr>
          <w:rFonts w:ascii="Times" w:hAnsi="Times" w:cs="Times New Roman"/>
          <w:color w:val="000000" w:themeColor="text1"/>
          <w:lang w:val="en-US"/>
        </w:rPr>
        <w:t xml:space="preserve"> su li santi çurere</w:t>
      </w:r>
    </w:p>
    <w:p w14:paraId="079F9D04" w14:textId="2E2E9733" w:rsidR="0024062A" w:rsidRPr="00F641B0" w:rsidRDefault="009E48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24062A" w:rsidRPr="00F641B0">
        <w:rPr>
          <w:rFonts w:ascii="Times" w:hAnsi="Times" w:cs="Times New Roman"/>
          <w:color w:val="000000" w:themeColor="text1"/>
          <w:lang w:val="en-US"/>
        </w:rPr>
        <w:t>l</w:t>
      </w:r>
      <w:r w:rsidRPr="00F641B0">
        <w:rPr>
          <w:rFonts w:ascii="Times" w:hAnsi="Times" w:cs="Times New Roman"/>
          <w:color w:val="000000" w:themeColor="text1"/>
          <w:lang w:val="en-US"/>
        </w:rPr>
        <w:t xml:space="preserve"> anderà</w:t>
      </w:r>
      <w:r w:rsidR="0024062A" w:rsidRPr="00F641B0">
        <w:rPr>
          <w:rFonts w:ascii="Times" w:hAnsi="Times" w:cs="Times New Roman"/>
          <w:color w:val="000000" w:themeColor="text1"/>
          <w:lang w:val="en-US"/>
        </w:rPr>
        <w:t xml:space="preserve"> lo trabuto domandere</w:t>
      </w:r>
    </w:p>
    <w:p w14:paraId="11576105" w14:textId="1076B69E" w:rsidR="0024062A" w:rsidRPr="00F641B0" w:rsidRDefault="009E48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Lucifero</w:t>
      </w:r>
      <w:r w:rsidR="004E6C7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quel grando av</w:t>
      </w:r>
      <w:r w:rsidR="0024062A" w:rsidRPr="00F641B0">
        <w:rPr>
          <w:rFonts w:ascii="Times" w:hAnsi="Times" w:cs="Times New Roman"/>
          <w:color w:val="000000" w:themeColor="text1"/>
          <w:lang w:val="en-US"/>
        </w:rPr>
        <w:t>erssere</w:t>
      </w:r>
      <w:r w:rsidRPr="00F641B0">
        <w:rPr>
          <w:rFonts w:ascii="Times" w:hAnsi="Times" w:cs="Times New Roman"/>
          <w:color w:val="000000" w:themeColor="text1"/>
          <w:lang w:val="en-US"/>
        </w:rPr>
        <w:t>.</w:t>
      </w:r>
    </w:p>
    <w:p w14:paraId="6031C9FE" w14:textId="2F65DAD9" w:rsidR="0024062A" w:rsidRPr="00F641B0" w:rsidRDefault="004E6C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C40DC">
        <w:rPr>
          <w:rFonts w:ascii="Times" w:hAnsi="Times" w:cs="Times New Roman"/>
          <w:color w:val="000000" w:themeColor="text1"/>
          <w:lang w:val="en-US"/>
        </w:rPr>
        <w:t>Termene·</w:t>
      </w:r>
      <w:r w:rsidR="0024062A" w:rsidRPr="005C40DC">
        <w:rPr>
          <w:rFonts w:ascii="Times" w:hAnsi="Times" w:cs="Times New Roman"/>
          <w:color w:val="000000" w:themeColor="text1"/>
          <w:lang w:val="en-US"/>
        </w:rPr>
        <w:t>l</w:t>
      </w:r>
      <w:r w:rsidR="009E4819" w:rsidRPr="00F641B0">
        <w:rPr>
          <w:rFonts w:ascii="Times" w:hAnsi="Times" w:cs="Times New Roman"/>
          <w:color w:val="000000" w:themeColor="text1"/>
          <w:lang w:val="en-US"/>
        </w:rPr>
        <w:t xml:space="preserve"> </w:t>
      </w:r>
      <w:r w:rsidR="003C13DE">
        <w:rPr>
          <w:rFonts w:ascii="Times" w:hAnsi="Times" w:cs="Times New Roman"/>
          <w:color w:val="000000" w:themeColor="text1"/>
          <w:lang w:val="en-US"/>
        </w:rPr>
        <w:t>donà</w:t>
      </w:r>
      <w:r w:rsidR="0024062A" w:rsidRPr="00F641B0">
        <w:rPr>
          <w:rFonts w:ascii="Times" w:hAnsi="Times" w:cs="Times New Roman"/>
          <w:color w:val="000000" w:themeColor="text1"/>
          <w:lang w:val="en-US"/>
        </w:rPr>
        <w:t xml:space="preserve"> uno ano a</w:t>
      </w:r>
      <w:r w:rsidR="009E4819"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retornere</w:t>
      </w:r>
    </w:p>
    <w:p w14:paraId="711EF28E" w14:textId="5AA38336" w:rsidR="0024062A" w:rsidRPr="00F641B0" w:rsidRDefault="009E48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w:t>
      </w:r>
      <w:r w:rsidR="0024062A" w:rsidRPr="00F641B0">
        <w:rPr>
          <w:rFonts w:ascii="Times" w:hAnsi="Times" w:cs="Times New Roman"/>
          <w:color w:val="000000" w:themeColor="text1"/>
          <w:lang w:val="en-US"/>
        </w:rPr>
        <w:t xml:space="preserve">go </w:t>
      </w:r>
      <w:r w:rsidR="0024062A" w:rsidRPr="003C13DE">
        <w:rPr>
          <w:rFonts w:ascii="Times" w:hAnsi="Times" w:cs="Times New Roman"/>
          <w:color w:val="000000" w:themeColor="text1"/>
          <w:highlight w:val="yellow"/>
          <w:lang w:val="en-US"/>
        </w:rPr>
        <w:t>n</w:t>
      </w:r>
      <w:r w:rsidRPr="003C13DE">
        <w:rPr>
          <w:rFonts w:ascii="Times" w:hAnsi="Times" w:cs="Times New Roman"/>
          <w:color w:val="000000" w:themeColor="text1"/>
          <w:highlight w:val="yellow"/>
          <w:lang w:val="en-US"/>
        </w:rPr>
        <w:t>'è</w:t>
      </w:r>
      <w:r w:rsidR="003C13DE" w:rsidRPr="000A367B">
        <w:rPr>
          <w:rStyle w:val="FootnoteReference"/>
          <w:rFonts w:ascii="Times" w:hAnsi="Times" w:cs="Times New Roman"/>
          <w:color w:val="000000" w:themeColor="text1"/>
          <w:lang w:val="en-US"/>
        </w:rPr>
        <w:footnoteReference w:id="165"/>
      </w:r>
      <w:r w:rsidR="0024062A" w:rsidRPr="00F641B0">
        <w:rPr>
          <w:rFonts w:ascii="Times" w:hAnsi="Times" w:cs="Times New Roman"/>
          <w:color w:val="000000" w:themeColor="text1"/>
          <w:lang w:val="en-US"/>
        </w:rPr>
        <w:t xml:space="preserve"> contento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no</w:t>
      </w:r>
      <w:r w:rsidRPr="00F641B0">
        <w:rPr>
          <w:rFonts w:ascii="Times" w:hAnsi="Times" w:cs="Times New Roman"/>
          <w:color w:val="000000" w:themeColor="text1"/>
          <w:lang w:val="en-US"/>
        </w:rPr>
        <w:t xml:space="preserve"> ç</w:t>
      </w:r>
      <w:r w:rsidR="005C40DC">
        <w:rPr>
          <w:rFonts w:ascii="Times" w:hAnsi="Times" w:cs="Times New Roman"/>
          <w:color w:val="000000" w:themeColor="text1"/>
          <w:lang w:val="en-US"/>
        </w:rPr>
        <w:t>à</w:t>
      </w:r>
      <w:r w:rsidR="00A044B5" w:rsidRPr="00F641B0">
        <w:rPr>
          <w:rStyle w:val="FootnoteReference"/>
          <w:rFonts w:ascii="Times" w:hAnsi="Times" w:cs="Times New Roman"/>
          <w:color w:val="000000" w:themeColor="text1"/>
          <w:lang w:val="en-US"/>
        </w:rPr>
        <w:footnoteReference w:id="166"/>
      </w:r>
      <w:r w:rsidRPr="00F641B0">
        <w:rPr>
          <w:rFonts w:ascii="Times" w:hAnsi="Times" w:cs="Times New Roman"/>
          <w:color w:val="000000" w:themeColor="text1"/>
          <w:lang w:val="en-US"/>
        </w:rPr>
        <w:t xml:space="preserve"> v</w:t>
      </w:r>
      <w:r w:rsidR="0024062A" w:rsidRPr="00F641B0">
        <w:rPr>
          <w:rFonts w:ascii="Times" w:hAnsi="Times" w:cs="Times New Roman"/>
          <w:color w:val="000000" w:themeColor="text1"/>
          <w:lang w:val="en-US"/>
        </w:rPr>
        <w:t>olentiere</w:t>
      </w:r>
      <w:r w:rsidRPr="00F641B0">
        <w:rPr>
          <w:rFonts w:ascii="Times" w:hAnsi="Times" w:cs="Times New Roman"/>
          <w:color w:val="000000" w:themeColor="text1"/>
          <w:lang w:val="en-US"/>
        </w:rPr>
        <w:t>.</w:t>
      </w:r>
    </w:p>
    <w:p w14:paraId="4B4C3742" w14:textId="2382783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tuta la cente se prexe a</w:t>
      </w:r>
      <w:r w:rsidR="009E4819" w:rsidRPr="00F641B0">
        <w:rPr>
          <w:rFonts w:ascii="Times" w:hAnsi="Times" w:cs="Times New Roman"/>
          <w:color w:val="000000" w:themeColor="text1"/>
          <w:lang w:val="en-US"/>
        </w:rPr>
        <w:t xml:space="preserve"> merev</w:t>
      </w:r>
      <w:r w:rsidRPr="00F641B0">
        <w:rPr>
          <w:rFonts w:ascii="Times" w:hAnsi="Times" w:cs="Times New Roman"/>
          <w:color w:val="000000" w:themeColor="text1"/>
          <w:lang w:val="en-US"/>
        </w:rPr>
        <w:t>ielere</w:t>
      </w:r>
      <w:r w:rsidR="00AF7201" w:rsidRPr="00F641B0">
        <w:rPr>
          <w:rFonts w:ascii="Times" w:hAnsi="Times" w:cs="Times New Roman"/>
          <w:color w:val="000000" w:themeColor="text1"/>
          <w:lang w:val="en-US"/>
        </w:rPr>
        <w:t xml:space="preserve"> </w:t>
      </w:r>
    </w:p>
    <w:p w14:paraId="45F0BA9D" w14:textId="61494AEE" w:rsidR="0024062A" w:rsidRPr="00F641B0" w:rsidRDefault="009E48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li pluxor in</w:t>
      </w:r>
      <w:r w:rsidR="0024062A" w:rsidRPr="00F641B0">
        <w:rPr>
          <w:rFonts w:ascii="Times" w:hAnsi="Times" w:cs="Times New Roman"/>
          <w:color w:val="000000" w:themeColor="text1"/>
          <w:lang w:val="en-US"/>
        </w:rPr>
        <w:t>fr</w:t>
      </w:r>
      <w:r w:rsidR="00180088">
        <w:rPr>
          <w:rFonts w:ascii="Times" w:hAnsi="Times" w:cs="Times New Roman"/>
          <w:color w:val="000000" w:themeColor="text1"/>
          <w:lang w:val="en-US"/>
        </w:rPr>
        <w:t>a·ss</w:t>
      </w:r>
      <w:r w:rsidR="0024062A" w:rsidRPr="00F641B0">
        <w:rPr>
          <w:rFonts w:ascii="Times" w:hAnsi="Times" w:cs="Times New Roman"/>
          <w:color w:val="000000" w:themeColor="text1"/>
          <w:lang w:val="en-US"/>
        </w:rPr>
        <w:t>i se prexeno a gabere</w:t>
      </w:r>
      <w:r w:rsidR="004A53AB" w:rsidRPr="00F641B0">
        <w:rPr>
          <w:rFonts w:ascii="Times" w:hAnsi="Times" w:cs="Times New Roman"/>
          <w:color w:val="000000" w:themeColor="text1"/>
          <w:lang w:val="en-US"/>
        </w:rPr>
        <w:t>.</w:t>
      </w:r>
    </w:p>
    <w:p w14:paraId="3F33F87F" w14:textId="3AFF02FB" w:rsidR="0024062A" w:rsidRPr="00F641B0" w:rsidRDefault="004A53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Dixev</w:t>
      </w:r>
      <w:r w:rsidR="0024062A" w:rsidRPr="00F641B0">
        <w:rPr>
          <w:rFonts w:ascii="Times" w:hAnsi="Times" w:cs="Times New Roman"/>
          <w:color w:val="000000" w:themeColor="text1"/>
          <w:lang w:val="en-US"/>
        </w:rPr>
        <w:t>a un a</w:t>
      </w:r>
      <w:r w:rsidR="00BA52C6" w:rsidRPr="00F641B0">
        <w:rPr>
          <w:rFonts w:ascii="Times" w:hAnsi="Times" w:cs="Times New Roman"/>
          <w:color w:val="000000" w:themeColor="text1"/>
          <w:lang w:val="en-US"/>
        </w:rPr>
        <w:t xml:space="preserve"> l'</w:t>
      </w:r>
      <w:r w:rsidR="0024062A" w:rsidRPr="00F641B0">
        <w:rPr>
          <w:rFonts w:ascii="Times" w:hAnsi="Times" w:cs="Times New Roman"/>
          <w:color w:val="000000" w:themeColor="text1"/>
          <w:lang w:val="en-US"/>
        </w:rPr>
        <w:t>altro</w:t>
      </w:r>
      <w:r w:rsidRPr="00F641B0">
        <w:rPr>
          <w:rFonts w:ascii="Times" w:hAnsi="Times" w:cs="Times New Roman"/>
          <w:color w:val="000000" w:themeColor="text1"/>
          <w:lang w:val="en-US"/>
        </w:rPr>
        <w:t>, "C</w:t>
      </w:r>
      <w:r w:rsidR="0024062A" w:rsidRPr="00F641B0">
        <w:rPr>
          <w:rFonts w:ascii="Times" w:hAnsi="Times" w:cs="Times New Roman"/>
          <w:color w:val="000000" w:themeColor="text1"/>
          <w:lang w:val="en-US"/>
        </w:rPr>
        <w:t>arlo l</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inperere</w:t>
      </w:r>
    </w:p>
    <w:p w14:paraId="47D0E359" w14:textId="14940BAB" w:rsidR="0024062A" w:rsidRPr="00F641B0" w:rsidRDefault="004A53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 cercando cosse v</w:t>
      </w:r>
      <w:r w:rsidR="0024062A" w:rsidRPr="00F641B0">
        <w:rPr>
          <w:rFonts w:ascii="Times" w:hAnsi="Times" w:cs="Times New Roman"/>
          <w:color w:val="000000" w:themeColor="text1"/>
          <w:lang w:val="en-US"/>
        </w:rPr>
        <w:t>ane da parlere</w:t>
      </w:r>
      <w:r w:rsidRPr="00F641B0">
        <w:rPr>
          <w:rFonts w:ascii="Times" w:hAnsi="Times" w:cs="Times New Roman"/>
          <w:color w:val="000000" w:themeColor="text1"/>
          <w:lang w:val="en-US"/>
        </w:rPr>
        <w:t>.</w:t>
      </w:r>
    </w:p>
    <w:p w14:paraId="33AEA48D" w14:textId="1B1C8B6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Çamai </w:t>
      </w:r>
      <w:r w:rsidR="00076F52">
        <w:rPr>
          <w:rFonts w:ascii="Times" w:hAnsi="Times" w:cs="Times New Roman"/>
          <w:color w:val="000000" w:themeColor="text1"/>
          <w:lang w:val="en-US"/>
        </w:rPr>
        <w:t>no·ss</w:t>
      </w:r>
      <w:r w:rsidR="004A53AB" w:rsidRPr="00F641B0">
        <w:rPr>
          <w:rFonts w:ascii="Times" w:hAnsi="Times" w:cs="Times New Roman"/>
          <w:color w:val="000000" w:themeColor="text1"/>
          <w:lang w:val="en-US"/>
        </w:rPr>
        <w:t>e oldì</w:t>
      </w:r>
      <w:r w:rsidRPr="00F641B0">
        <w:rPr>
          <w:rFonts w:ascii="Times" w:hAnsi="Times" w:cs="Times New Roman"/>
          <w:color w:val="000000" w:themeColor="text1"/>
          <w:lang w:val="en-US"/>
        </w:rPr>
        <w:t xml:space="preserve"> da nul homo cuntere</w:t>
      </w:r>
    </w:p>
    <w:p w14:paraId="4DEB792F" w14:textId="07ED7BDA" w:rsidR="0024062A" w:rsidRPr="00F641B0" w:rsidRDefault="004A53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homo viv</w:t>
      </w:r>
      <w:r w:rsidR="0024062A" w:rsidRPr="00F641B0">
        <w:rPr>
          <w:rFonts w:ascii="Times" w:hAnsi="Times" w:cs="Times New Roman"/>
          <w:color w:val="000000" w:themeColor="text1"/>
          <w:lang w:val="en-US"/>
        </w:rPr>
        <w:t>o andasse a</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l</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infernere</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67"/>
      </w:r>
    </w:p>
    <w:p w14:paraId="5D94D03F" w14:textId="5AB46BB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4A53AB" w:rsidRPr="00F641B0">
        <w:rPr>
          <w:rFonts w:ascii="Times" w:hAnsi="Times" w:cs="Times New Roman"/>
          <w:color w:val="000000" w:themeColor="text1"/>
          <w:lang w:val="en-US"/>
        </w:rPr>
        <w:t>lo r</w:t>
      </w:r>
      <w:r w:rsidR="0084084D">
        <w:rPr>
          <w:rFonts w:ascii="Times" w:hAnsi="Times" w:cs="Times New Roman"/>
          <w:color w:val="000000" w:themeColor="text1"/>
          <w:lang w:val="en-US"/>
        </w:rPr>
        <w:t>e·ssi</w:t>
      </w:r>
      <w:r w:rsidR="004A53AB"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ol trabuto domandere</w:t>
      </w:r>
    </w:p>
    <w:p w14:paraId="3105E85D" w14:textId="789A1EEB" w:rsidR="0024062A" w:rsidRPr="00F641B0" w:rsidRDefault="004A53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w:t>
      </w:r>
      <w:r w:rsidR="0024062A" w:rsidRPr="00F641B0">
        <w:rPr>
          <w:rFonts w:ascii="Times" w:hAnsi="Times" w:cs="Times New Roman"/>
          <w:color w:val="000000" w:themeColor="text1"/>
          <w:lang w:val="en-US"/>
        </w:rPr>
        <w:t>ucifero ch</w:t>
      </w:r>
      <w:r w:rsidRPr="00F641B0">
        <w:rPr>
          <w:rFonts w:ascii="Times" w:hAnsi="Times" w:cs="Times New Roman"/>
          <w:color w:val="000000" w:themeColor="text1"/>
          <w:lang w:val="en-US"/>
        </w:rPr>
        <w:t>'è</w:t>
      </w:r>
      <w:r w:rsidR="0024062A" w:rsidRPr="00F641B0">
        <w:rPr>
          <w:rFonts w:ascii="Times" w:hAnsi="Times" w:cs="Times New Roman"/>
          <w:color w:val="000000" w:themeColor="text1"/>
          <w:lang w:val="en-US"/>
        </w:rPr>
        <w:t xml:space="preserve"> oribele da guardere</w:t>
      </w:r>
      <w:r w:rsidRPr="00F641B0">
        <w:rPr>
          <w:rFonts w:ascii="Times" w:hAnsi="Times" w:cs="Times New Roman"/>
          <w:color w:val="000000" w:themeColor="text1"/>
          <w:lang w:val="en-US"/>
        </w:rPr>
        <w:t>."</w:t>
      </w:r>
    </w:p>
    <w:p w14:paraId="4AB00BB4" w14:textId="5C107CA8" w:rsidR="0024062A" w:rsidRPr="00F641B0" w:rsidRDefault="004A53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U</w:t>
      </w:r>
      <w:r w:rsidR="0024062A" w:rsidRPr="00F641B0">
        <w:rPr>
          <w:rFonts w:ascii="Times" w:hAnsi="Times" w:cs="Times New Roman"/>
          <w:color w:val="000000" w:themeColor="text1"/>
          <w:lang w:val="en-US"/>
        </w:rPr>
        <w:t>go d</w:t>
      </w:r>
      <w:r w:rsidRPr="00F641B0">
        <w:rPr>
          <w:rFonts w:ascii="Times" w:hAnsi="Times" w:cs="Times New Roman"/>
          <w:color w:val="000000" w:themeColor="text1"/>
          <w:lang w:val="en-US"/>
        </w:rPr>
        <w:t>'Avernia, lo noble cav</w:t>
      </w:r>
      <w:r w:rsidR="0024062A" w:rsidRPr="00F641B0">
        <w:rPr>
          <w:rFonts w:ascii="Times" w:hAnsi="Times" w:cs="Times New Roman"/>
          <w:color w:val="000000" w:themeColor="text1"/>
          <w:lang w:val="en-US"/>
        </w:rPr>
        <w:t>aliere</w:t>
      </w:r>
      <w:r w:rsidRPr="00F641B0">
        <w:rPr>
          <w:rFonts w:ascii="Times" w:hAnsi="Times" w:cs="Times New Roman"/>
          <w:color w:val="000000" w:themeColor="text1"/>
          <w:lang w:val="en-US"/>
        </w:rPr>
        <w:t>,</w:t>
      </w:r>
    </w:p>
    <w:p w14:paraId="5EBDE303" w14:textId="03F4710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de gloria molto s</w:t>
      </w:r>
      <w:r w:rsidR="00BA52C6"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infidere</w:t>
      </w:r>
      <w:r w:rsidR="004A53AB" w:rsidRPr="00F641B0">
        <w:rPr>
          <w:rFonts w:ascii="Times" w:hAnsi="Times" w:cs="Times New Roman"/>
          <w:color w:val="000000" w:themeColor="text1"/>
          <w:lang w:val="en-US"/>
        </w:rPr>
        <w:t>,</w:t>
      </w:r>
    </w:p>
    <w:p w14:paraId="35BAD623" w14:textId="4388C86C" w:rsidR="0024062A" w:rsidRPr="00F641B0" w:rsidRDefault="004A53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Inver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w:t>
      </w:r>
      <w:r w:rsidR="00BA52C6"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non av</w:t>
      </w:r>
      <w:r w:rsidR="0024062A" w:rsidRPr="00F641B0">
        <w:rPr>
          <w:rFonts w:ascii="Times" w:hAnsi="Times" w:cs="Times New Roman"/>
          <w:color w:val="000000" w:themeColor="text1"/>
          <w:lang w:val="en-US"/>
        </w:rPr>
        <w:t>e nessun mal pensier</w:t>
      </w:r>
      <w:r w:rsidRPr="00F641B0">
        <w:rPr>
          <w:rFonts w:ascii="Times" w:hAnsi="Times" w:cs="Times New Roman"/>
          <w:color w:val="000000" w:themeColor="text1"/>
          <w:lang w:val="en-US"/>
        </w:rPr>
        <w:t>e.</w:t>
      </w:r>
    </w:p>
    <w:p w14:paraId="5BB5D3B5" w14:textId="70077EF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lo re tolsse comiado</w:t>
      </w:r>
      <w:r w:rsidR="004A53AB" w:rsidRPr="00F641B0">
        <w:rPr>
          <w:rFonts w:ascii="Times" w:hAnsi="Times" w:cs="Times New Roman"/>
          <w:color w:val="000000" w:themeColor="text1"/>
          <w:lang w:val="en-US"/>
        </w:rPr>
        <w:t>, non v</w:t>
      </w:r>
      <w:r w:rsidRPr="00F641B0">
        <w:rPr>
          <w:rFonts w:ascii="Times" w:hAnsi="Times" w:cs="Times New Roman"/>
          <w:color w:val="000000" w:themeColor="text1"/>
          <w:lang w:val="en-US"/>
        </w:rPr>
        <w:t>ol pi</w:t>
      </w:r>
      <w:r w:rsidR="0053469E" w:rsidRPr="00F641B0">
        <w:rPr>
          <w:rFonts w:ascii="Times" w:hAnsi="Times" w:cs="Times New Roman"/>
          <w:color w:val="000000" w:themeColor="text1"/>
          <w:lang w:val="en-US"/>
        </w:rPr>
        <w:t>ù</w:t>
      </w:r>
      <w:r w:rsidRPr="00F641B0">
        <w:rPr>
          <w:rFonts w:ascii="Times" w:hAnsi="Times" w:cs="Times New Roman"/>
          <w:color w:val="000000" w:themeColor="text1"/>
          <w:lang w:val="en-US"/>
        </w:rPr>
        <w:t xml:space="preserve"> tardare</w:t>
      </w:r>
      <w:r w:rsidR="0053469E" w:rsidRPr="00F641B0">
        <w:rPr>
          <w:rFonts w:ascii="Times" w:hAnsi="Times" w:cs="Times New Roman"/>
          <w:color w:val="000000" w:themeColor="text1"/>
          <w:lang w:val="en-US"/>
        </w:rPr>
        <w:t>,</w:t>
      </w:r>
    </w:p>
    <w:p w14:paraId="69879C2C" w14:textId="32788102" w:rsidR="0024062A" w:rsidRPr="00F641B0" w:rsidRDefault="004A53A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cav</w:t>
      </w:r>
      <w:r w:rsidR="003C13DE">
        <w:rPr>
          <w:rFonts w:ascii="Times" w:hAnsi="Times" w:cs="Times New Roman"/>
          <w:color w:val="000000" w:themeColor="text1"/>
          <w:lang w:val="en-US"/>
        </w:rPr>
        <w:t>al muntà</w:t>
      </w:r>
      <w:r w:rsidR="0053469E"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no</w:t>
      </w:r>
      <w:r w:rsidR="0017440C" w:rsidRPr="00F641B0">
        <w:rPr>
          <w:rFonts w:ascii="Times" w:hAnsi="Times" w:cs="Times New Roman"/>
          <w:color w:val="000000" w:themeColor="text1"/>
          <w:lang w:val="en-US"/>
        </w:rPr>
        <w:t>(n) v(o)</w:t>
      </w:r>
      <w:r w:rsidR="0024062A" w:rsidRPr="00F641B0">
        <w:rPr>
          <w:rFonts w:ascii="Times" w:hAnsi="Times" w:cs="Times New Roman"/>
          <w:color w:val="000000" w:themeColor="text1"/>
          <w:lang w:val="en-US"/>
        </w:rPr>
        <w:t>l</w:t>
      </w:r>
      <w:r w:rsidR="0053469E" w:rsidRPr="00F641B0">
        <w:rPr>
          <w:rStyle w:val="FootnoteReference"/>
          <w:rFonts w:ascii="Times" w:hAnsi="Times" w:cs="Times New Roman"/>
          <w:color w:val="000000" w:themeColor="text1"/>
          <w:lang w:val="en-US"/>
        </w:rPr>
        <w:footnoteReference w:id="168"/>
      </w:r>
      <w:r w:rsidR="0024062A" w:rsidRPr="00F641B0">
        <w:rPr>
          <w:rFonts w:ascii="Times" w:hAnsi="Times" w:cs="Times New Roman"/>
          <w:color w:val="000000" w:themeColor="text1"/>
          <w:lang w:val="en-US"/>
        </w:rPr>
        <w:t xml:space="preserve"> plui tardere</w:t>
      </w:r>
      <w:r w:rsidR="0017440C" w:rsidRPr="00F641B0">
        <w:rPr>
          <w:rFonts w:ascii="Times" w:hAnsi="Times" w:cs="Times New Roman"/>
          <w:color w:val="000000" w:themeColor="text1"/>
          <w:lang w:val="en-US"/>
        </w:rPr>
        <w:t>.</w:t>
      </w:r>
    </w:p>
    <w:p w14:paraId="127F2086" w14:textId="62B2E41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li bar</w:t>
      </w:r>
      <w:r w:rsidR="00BC67A6" w:rsidRPr="00F641B0">
        <w:rPr>
          <w:rFonts w:ascii="Times" w:hAnsi="Times" w:cs="Times New Roman"/>
          <w:color w:val="000000" w:themeColor="text1"/>
          <w:lang w:val="en-US"/>
        </w:rPr>
        <w:t>o</w:t>
      </w:r>
      <w:r w:rsidRPr="00F641B0">
        <w:rPr>
          <w:rFonts w:ascii="Times" w:hAnsi="Times" w:cs="Times New Roman"/>
          <w:color w:val="000000" w:themeColor="text1"/>
          <w:lang w:val="en-US"/>
        </w:rPr>
        <w:t>ni prexeno a lagremare</w:t>
      </w:r>
      <w:r w:rsidR="0017440C" w:rsidRPr="00F641B0">
        <w:rPr>
          <w:rFonts w:ascii="Times" w:hAnsi="Times" w:cs="Times New Roman"/>
          <w:color w:val="000000" w:themeColor="text1"/>
          <w:lang w:val="en-US"/>
        </w:rPr>
        <w:t>,</w:t>
      </w:r>
    </w:p>
    <w:p w14:paraId="320F74AB" w14:textId="622F89AE" w:rsidR="0024062A" w:rsidRPr="00F641B0"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Çascun muntà</w:t>
      </w:r>
      <w:r w:rsidR="0024062A" w:rsidRPr="00F641B0">
        <w:rPr>
          <w:rFonts w:ascii="Times" w:hAnsi="Times" w:cs="Times New Roman"/>
          <w:color w:val="000000" w:themeColor="text1"/>
          <w:lang w:val="en-US"/>
        </w:rPr>
        <w:t xml:space="preserve"> a palafren e a destriere</w:t>
      </w:r>
      <w:r w:rsidR="0017440C" w:rsidRPr="00F641B0">
        <w:rPr>
          <w:rFonts w:ascii="Times" w:hAnsi="Times" w:cs="Times New Roman"/>
          <w:color w:val="000000" w:themeColor="text1"/>
          <w:lang w:val="en-US"/>
        </w:rPr>
        <w:t>,</w:t>
      </w:r>
    </w:p>
    <w:p w14:paraId="15FBA29C" w14:textId="6E48B27E" w:rsidR="0024062A" w:rsidRPr="00F641B0" w:rsidRDefault="00F602C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 xml:space="preserve">Si </w:t>
      </w:r>
      <w:r w:rsidR="0079117B">
        <w:rPr>
          <w:rFonts w:ascii="Times" w:hAnsi="Times" w:cs="Times New Roman"/>
          <w:color w:val="000000" w:themeColor="text1"/>
          <w:lang w:val="en-US"/>
        </w:rPr>
        <w:t>ll</w:t>
      </w:r>
      <w:r w:rsidR="00BC67A6" w:rsidRPr="00F641B0">
        <w:rPr>
          <w:rFonts w:ascii="Times" w:hAnsi="Times" w:cs="Times New Roman"/>
          <w:color w:val="000000" w:themeColor="text1"/>
          <w:lang w:val="en-US"/>
        </w:rPr>
        <w:t>'a</w:t>
      </w:r>
      <w:r w:rsidR="003C13DE">
        <w:rPr>
          <w:rFonts w:ascii="Times" w:hAnsi="Times" w:cs="Times New Roman"/>
          <w:color w:val="000000" w:themeColor="text1"/>
          <w:lang w:val="en-US"/>
        </w:rPr>
        <w:t>conpagnà</w:t>
      </w:r>
      <w:r w:rsidR="0024062A" w:rsidRPr="00F641B0">
        <w:rPr>
          <w:rFonts w:ascii="Times" w:hAnsi="Times" w:cs="Times New Roman"/>
          <w:color w:val="000000" w:themeColor="text1"/>
          <w:lang w:val="en-US"/>
        </w:rPr>
        <w:t xml:space="preserve"> plui de doi lige intere</w:t>
      </w:r>
      <w:r w:rsidR="0017440C" w:rsidRPr="00F641B0">
        <w:rPr>
          <w:rFonts w:ascii="Times" w:hAnsi="Times" w:cs="Times New Roman"/>
          <w:color w:val="000000" w:themeColor="text1"/>
          <w:lang w:val="en-US"/>
        </w:rPr>
        <w:t>.</w:t>
      </w:r>
    </w:p>
    <w:p w14:paraId="7199F005" w14:textId="72D3495E" w:rsidR="0024062A" w:rsidRPr="00F641B0" w:rsidRDefault="0017440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 dux S</w:t>
      </w:r>
      <w:r w:rsidR="0024062A" w:rsidRPr="00F641B0">
        <w:rPr>
          <w:rFonts w:ascii="Times" w:hAnsi="Times" w:cs="Times New Roman"/>
          <w:color w:val="000000" w:themeColor="text1"/>
          <w:lang w:val="en-US"/>
        </w:rPr>
        <w:t>an</w:t>
      </w:r>
      <w:r w:rsidR="0024062A" w:rsidRPr="00F641B0">
        <w:rPr>
          <w:rFonts w:ascii="Times" w:hAnsi="Times" w:cs="Times New Roman"/>
          <w:i/>
          <w:iCs/>
          <w:color w:val="000000" w:themeColor="text1"/>
          <w:lang w:val="en-US"/>
        </w:rPr>
        <w:t>guin</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che tanto l</w:t>
      </w:r>
      <w:r w:rsidRPr="00F641B0">
        <w:rPr>
          <w:rFonts w:ascii="Times" w:hAnsi="Times" w:cs="Times New Roman"/>
          <w:color w:val="000000" w:themeColor="text1"/>
          <w:lang w:val="en-US"/>
        </w:rPr>
        <w:t>'amava e tegniv</w:t>
      </w:r>
      <w:r w:rsidR="0024062A" w:rsidRPr="00F641B0">
        <w:rPr>
          <w:rFonts w:ascii="Times" w:hAnsi="Times" w:cs="Times New Roman"/>
          <w:color w:val="000000" w:themeColor="text1"/>
          <w:lang w:val="en-US"/>
        </w:rPr>
        <w:t>a ciere</w:t>
      </w:r>
      <w:r w:rsidRPr="00F641B0">
        <w:rPr>
          <w:rFonts w:ascii="Times" w:hAnsi="Times" w:cs="Times New Roman"/>
          <w:color w:val="000000" w:themeColor="text1"/>
          <w:lang w:val="en-US"/>
        </w:rPr>
        <w:t>,</w:t>
      </w:r>
    </w:p>
    <w:p w14:paraId="3999D63E" w14:textId="75533DCA"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sse</w:t>
      </w:r>
      <w:r w:rsidR="0017440C" w:rsidRPr="00F641B0">
        <w:rPr>
          <w:rFonts w:ascii="Times" w:hAnsi="Times" w:cs="Times New Roman"/>
          <w:color w:val="000000" w:themeColor="text1"/>
          <w:lang w:val="en-US"/>
        </w:rPr>
        <w:t xml:space="preserve"> voleva da lui çà</w:t>
      </w:r>
      <w:r w:rsidRPr="00F641B0">
        <w:rPr>
          <w:rFonts w:ascii="Times" w:hAnsi="Times" w:cs="Times New Roman"/>
          <w:color w:val="000000" w:themeColor="text1"/>
          <w:lang w:val="en-US"/>
        </w:rPr>
        <w:t xml:space="preserve"> despartere</w:t>
      </w:r>
      <w:r w:rsidR="0017440C" w:rsidRPr="00F641B0">
        <w:rPr>
          <w:rFonts w:ascii="Times" w:hAnsi="Times" w:cs="Times New Roman"/>
          <w:color w:val="000000" w:themeColor="text1"/>
          <w:lang w:val="en-US"/>
        </w:rPr>
        <w:t>,</w:t>
      </w:r>
    </w:p>
    <w:p w14:paraId="5DBCEE0D" w14:textId="7E22FCF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w:t>
      </w:r>
      <w:r w:rsidR="0017440C" w:rsidRPr="00F641B0">
        <w:rPr>
          <w:rFonts w:ascii="Times" w:hAnsi="Times" w:cs="Times New Roman"/>
          <w:color w:val="000000" w:themeColor="text1"/>
          <w:lang w:val="en-US"/>
        </w:rPr>
        <w:t>'el fo a V</w:t>
      </w:r>
      <w:r w:rsidRPr="00F641B0">
        <w:rPr>
          <w:rFonts w:ascii="Times" w:hAnsi="Times" w:cs="Times New Roman"/>
          <w:color w:val="000000" w:themeColor="text1"/>
          <w:lang w:val="en-US"/>
        </w:rPr>
        <w:t>iena a sorcenere</w:t>
      </w:r>
    </w:p>
    <w:p w14:paraId="197D8057" w14:textId="4F4520C5" w:rsidR="0017440C" w:rsidRPr="00F641B0" w:rsidRDefault="0017440C" w:rsidP="0017440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intra en quela so cité</w:t>
      </w:r>
      <w:r w:rsidR="0024062A" w:rsidRPr="00F641B0">
        <w:rPr>
          <w:rFonts w:ascii="Times" w:hAnsi="Times" w:cs="Times New Roman"/>
          <w:color w:val="000000" w:themeColor="text1"/>
          <w:lang w:val="en-US"/>
        </w:rPr>
        <w:t xml:space="preserve"> premere</w:t>
      </w:r>
      <w:r w:rsidR="00BA52C6"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69"/>
      </w:r>
      <w:r w:rsidR="00983996" w:rsidRPr="00F641B0">
        <w:rPr>
          <w:rFonts w:ascii="Times" w:hAnsi="Times" w:cs="Times New Roman"/>
          <w:color w:val="000000" w:themeColor="text1"/>
          <w:lang w:val="en-US"/>
        </w:rPr>
        <w:tab/>
      </w:r>
      <w:r w:rsidR="00983996" w:rsidRPr="00F641B0">
        <w:rPr>
          <w:rFonts w:ascii="Times" w:hAnsi="Times" w:cs="Times New Roman"/>
          <w:color w:val="000000" w:themeColor="text1"/>
          <w:lang w:val="en-US"/>
        </w:rPr>
        <w:tab/>
      </w:r>
      <w:r w:rsidR="00983996" w:rsidRPr="00F641B0">
        <w:rPr>
          <w:rFonts w:ascii="Times" w:hAnsi="Times" w:cs="Times New Roman"/>
          <w:color w:val="000000" w:themeColor="text1"/>
          <w:lang w:val="en-US"/>
        </w:rPr>
        <w:tab/>
      </w:r>
    </w:p>
    <w:p w14:paraId="7EB13CB4" w14:textId="62879879" w:rsidR="0017440C" w:rsidRPr="00F641B0" w:rsidRDefault="00A653DD" w:rsidP="009225F0">
      <w:pPr>
        <w:pStyle w:val="BodyTextFirstIndent2"/>
        <w:rPr>
          <w:rFonts w:ascii="Times" w:hAnsi="Times"/>
          <w:lang w:val="en-US"/>
        </w:rPr>
      </w:pPr>
      <w:r w:rsidRPr="00F641B0">
        <w:rPr>
          <w:rFonts w:ascii="Times" w:hAnsi="Times"/>
          <w:lang w:val="en-US"/>
        </w:rPr>
        <w:t>[Laisse 53</w:t>
      </w:r>
      <w:r w:rsidR="0017440C" w:rsidRPr="00F641B0">
        <w:rPr>
          <w:rFonts w:ascii="Times" w:hAnsi="Times"/>
          <w:lang w:val="en-US"/>
        </w:rPr>
        <w:t xml:space="preserve">] </w:t>
      </w:r>
    </w:p>
    <w:p w14:paraId="663B6F70" w14:textId="6E613393" w:rsidR="0024062A"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(37R) </w:t>
      </w:r>
      <w:r w:rsidR="00225E73" w:rsidRPr="00F641B0">
        <w:rPr>
          <w:rFonts w:ascii="Times" w:hAnsi="Times" w:cs="Times New Roman"/>
          <w:color w:val="000000" w:themeColor="text1"/>
          <w:lang w:val="en-US"/>
        </w:rPr>
        <w:t>Lo</w:t>
      </w:r>
      <w:r w:rsidR="0024062A" w:rsidRPr="00F641B0">
        <w:rPr>
          <w:rFonts w:ascii="Times" w:hAnsi="Times" w:cs="Times New Roman"/>
          <w:color w:val="000000" w:themeColor="text1"/>
          <w:lang w:val="en-US"/>
        </w:rPr>
        <w:t xml:space="preserve"> cu</w:t>
      </w:r>
      <w:r w:rsidR="0024062A" w:rsidRPr="00F641B0">
        <w:rPr>
          <w:rFonts w:ascii="Times" w:hAnsi="Times" w:cs="Times New Roman"/>
          <w:i/>
          <w:iCs/>
          <w:color w:val="000000" w:themeColor="text1"/>
          <w:lang w:val="en-US"/>
        </w:rPr>
        <w:t>n</w:t>
      </w:r>
      <w:r w:rsidR="0024062A" w:rsidRPr="00F641B0">
        <w:rPr>
          <w:rFonts w:ascii="Times" w:hAnsi="Times" w:cs="Times New Roman"/>
          <w:color w:val="000000" w:themeColor="text1"/>
          <w:lang w:val="en-US"/>
        </w:rPr>
        <w:t>te d</w:t>
      </w:r>
      <w:r w:rsidR="00983996" w:rsidRPr="00F641B0">
        <w:rPr>
          <w:rFonts w:ascii="Times" w:hAnsi="Times" w:cs="Times New Roman"/>
          <w:color w:val="000000" w:themeColor="text1"/>
          <w:lang w:val="en-US"/>
        </w:rPr>
        <w:t>'Av</w:t>
      </w:r>
      <w:r w:rsidR="0024062A" w:rsidRPr="00F641B0">
        <w:rPr>
          <w:rFonts w:ascii="Times" w:hAnsi="Times" w:cs="Times New Roman"/>
          <w:color w:val="000000" w:themeColor="text1"/>
          <w:lang w:val="en-US"/>
        </w:rPr>
        <w:t>ernia</w:t>
      </w:r>
      <w:r w:rsidR="00225E73"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lo nobele et possant</w:t>
      </w:r>
      <w:r w:rsidR="00225E73" w:rsidRPr="00F641B0">
        <w:rPr>
          <w:rFonts w:ascii="Times" w:hAnsi="Times" w:cs="Times New Roman"/>
          <w:color w:val="000000" w:themeColor="text1"/>
          <w:lang w:val="en-US"/>
        </w:rPr>
        <w:t>,</w:t>
      </w:r>
      <w:r w:rsidR="00225E73" w:rsidRPr="00F641B0">
        <w:rPr>
          <w:rFonts w:ascii="Times" w:hAnsi="Times" w:cs="Times New Roman"/>
          <w:color w:val="000000" w:themeColor="text1"/>
          <w:lang w:val="en-US"/>
        </w:rPr>
        <w:tab/>
      </w:r>
    </w:p>
    <w:p w14:paraId="112F0317" w14:textId="69A0A907" w:rsidR="0024062A" w:rsidRPr="00F641B0" w:rsidRDefault="00BA52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225E73" w:rsidRPr="00F641B0">
        <w:rPr>
          <w:rFonts w:ascii="Times" w:hAnsi="Times" w:cs="Times New Roman"/>
          <w:color w:val="000000" w:themeColor="text1"/>
          <w:lang w:val="en-US"/>
        </w:rPr>
        <w:t>enpre v</w:t>
      </w:r>
      <w:r w:rsidR="0024062A" w:rsidRPr="00F641B0">
        <w:rPr>
          <w:rFonts w:ascii="Times" w:hAnsi="Times" w:cs="Times New Roman"/>
          <w:color w:val="000000" w:themeColor="text1"/>
          <w:lang w:val="en-US"/>
        </w:rPr>
        <w:t xml:space="preserve">ersso </w:t>
      </w:r>
      <w:r w:rsidR="00390A6F" w:rsidRPr="00F641B0">
        <w:rPr>
          <w:rFonts w:ascii="Times" w:hAnsi="Times" w:cs="Times New Roman"/>
          <w:color w:val="000000" w:themeColor="text1"/>
          <w:lang w:val="en-US"/>
        </w:rPr>
        <w:t>Dio</w:t>
      </w:r>
      <w:r w:rsidR="00983996" w:rsidRPr="00F641B0">
        <w:rPr>
          <w:rFonts w:ascii="Times" w:hAnsi="Times" w:cs="Times New Roman"/>
          <w:color w:val="000000" w:themeColor="text1"/>
          <w:lang w:val="en-US"/>
        </w:rPr>
        <w:t xml:space="preserve"> av</w:t>
      </w:r>
      <w:r w:rsidR="0024062A" w:rsidRPr="00F641B0">
        <w:rPr>
          <w:rFonts w:ascii="Times" w:hAnsi="Times" w:cs="Times New Roman"/>
          <w:color w:val="000000" w:themeColor="text1"/>
          <w:lang w:val="en-US"/>
        </w:rPr>
        <w:t>e bona sperant</w:t>
      </w:r>
      <w:r w:rsidR="00225E73" w:rsidRPr="00F641B0">
        <w:rPr>
          <w:rFonts w:ascii="Times" w:hAnsi="Times" w:cs="Times New Roman"/>
          <w:color w:val="000000" w:themeColor="text1"/>
          <w:lang w:val="en-US"/>
        </w:rPr>
        <w:t>.</w:t>
      </w:r>
    </w:p>
    <w:p w14:paraId="5396564E" w14:textId="73AD0B9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Dal so conpagno se parte dolçemant</w:t>
      </w:r>
      <w:r w:rsidR="00225E73" w:rsidRPr="00F641B0">
        <w:rPr>
          <w:rFonts w:ascii="Times" w:hAnsi="Times" w:cs="Times New Roman"/>
          <w:color w:val="000000" w:themeColor="text1"/>
          <w:lang w:val="en-US"/>
        </w:rPr>
        <w:t>,</w:t>
      </w:r>
    </w:p>
    <w:p w14:paraId="4979DD14" w14:textId="73477862"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Eli plance quanto v</w:t>
      </w:r>
      <w:r w:rsidR="0024062A" w:rsidRPr="00F641B0">
        <w:rPr>
          <w:rFonts w:ascii="Times" w:hAnsi="Times" w:cs="Times New Roman"/>
          <w:color w:val="000000" w:themeColor="text1"/>
          <w:lang w:val="en-US"/>
        </w:rPr>
        <w:t>ene al partimant</w:t>
      </w:r>
      <w:r w:rsidRPr="00F641B0">
        <w:rPr>
          <w:rFonts w:ascii="Times" w:hAnsi="Times" w:cs="Times New Roman"/>
          <w:color w:val="000000" w:themeColor="text1"/>
          <w:lang w:val="en-US"/>
        </w:rPr>
        <w:t>.</w:t>
      </w:r>
    </w:p>
    <w:p w14:paraId="632333F0" w14:textId="191734CE"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225E73" w:rsidRPr="00F641B0">
        <w:rPr>
          <w:rFonts w:ascii="Times" w:hAnsi="Times" w:cs="Times New Roman"/>
          <w:color w:val="000000" w:themeColor="text1"/>
          <w:lang w:val="en-US"/>
        </w:rPr>
        <w:t xml:space="preserve"> la strada chav</w:t>
      </w:r>
      <w:r w:rsidR="003C13DE">
        <w:rPr>
          <w:rFonts w:ascii="Times" w:hAnsi="Times" w:cs="Times New Roman"/>
          <w:color w:val="000000" w:themeColor="text1"/>
          <w:lang w:val="en-US"/>
        </w:rPr>
        <w:t>alcà</w:t>
      </w:r>
      <w:r w:rsidRPr="00F641B0">
        <w:rPr>
          <w:rFonts w:ascii="Times" w:hAnsi="Times" w:cs="Times New Roman"/>
          <w:color w:val="000000" w:themeColor="text1"/>
          <w:lang w:val="en-US"/>
        </w:rPr>
        <w:t xml:space="preserve"> dretama</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w:t>
      </w:r>
      <w:r w:rsidR="00225E73" w:rsidRPr="00F641B0">
        <w:rPr>
          <w:rFonts w:ascii="Times" w:hAnsi="Times" w:cs="Times New Roman"/>
          <w:color w:val="000000" w:themeColor="text1"/>
          <w:lang w:val="en-US"/>
        </w:rPr>
        <w:t>,</w:t>
      </w:r>
    </w:p>
    <w:p w14:paraId="588C58B3" w14:textId="13E3D957"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3C13DE">
        <w:rPr>
          <w:rFonts w:ascii="Times" w:hAnsi="Times" w:cs="Times New Roman"/>
          <w:color w:val="000000" w:themeColor="text1"/>
          <w:lang w:val="en-US"/>
        </w:rPr>
        <w:t>V</w:t>
      </w:r>
      <w:r w:rsidR="0024062A" w:rsidRPr="003C13DE">
        <w:rPr>
          <w:rFonts w:ascii="Times" w:hAnsi="Times" w:cs="Times New Roman"/>
          <w:color w:val="000000" w:themeColor="text1"/>
          <w:lang w:val="en-US"/>
        </w:rPr>
        <w:t xml:space="preserve">ene </w:t>
      </w:r>
      <w:r w:rsidR="00BA52C6" w:rsidRPr="003C13DE">
        <w:rPr>
          <w:rFonts w:ascii="Times" w:hAnsi="Times" w:cs="Times New Roman"/>
          <w:color w:val="000000" w:themeColor="text1"/>
          <w:lang w:val="en-US"/>
        </w:rPr>
        <w:t>a</w:t>
      </w:r>
      <w:r w:rsidR="0024062A" w:rsidRPr="003C13DE">
        <w:rPr>
          <w:rFonts w:ascii="Times" w:hAnsi="Times" w:cs="Times New Roman"/>
          <w:color w:val="000000" w:themeColor="text1"/>
          <w:lang w:val="en-US"/>
        </w:rPr>
        <w:t>d</w:t>
      </w:r>
      <w:r w:rsidR="00BA52C6" w:rsidRPr="003C13DE">
        <w:rPr>
          <w:rFonts w:ascii="Times" w:hAnsi="Times" w:cs="Times New Roman"/>
          <w:color w:val="000000" w:themeColor="text1"/>
          <w:lang w:val="en-US"/>
        </w:rPr>
        <w:t xml:space="preserve"> </w:t>
      </w:r>
      <w:r w:rsidRPr="003C13DE">
        <w:rPr>
          <w:rFonts w:ascii="Times" w:hAnsi="Times" w:cs="Times New Roman"/>
          <w:color w:val="000000" w:themeColor="text1"/>
          <w:lang w:val="en-US"/>
        </w:rPr>
        <w:t>Alvernia</w:t>
      </w:r>
      <w:r w:rsidR="003C13DE" w:rsidRPr="003C13DE">
        <w:rPr>
          <w:rFonts w:ascii="Times" w:hAnsi="Times" w:cs="Times New Roman"/>
          <w:color w:val="000000" w:themeColor="text1"/>
          <w:lang w:val="en-US"/>
        </w:rPr>
        <w:t xml:space="preserve"> </w:t>
      </w:r>
      <w:r w:rsidRPr="003C13DE">
        <w:rPr>
          <w:rFonts w:ascii="Times" w:hAnsi="Times" w:cs="Times New Roman"/>
          <w:color w:val="000000" w:themeColor="text1"/>
          <w:lang w:val="en-US"/>
        </w:rPr>
        <w:t>unde</w:t>
      </w:r>
      <w:r w:rsidRPr="00F641B0">
        <w:rPr>
          <w:rFonts w:ascii="Times" w:hAnsi="Times" w:cs="Times New Roman"/>
          <w:color w:val="000000" w:themeColor="text1"/>
          <w:lang w:val="en-US"/>
        </w:rPr>
        <w:t xml:space="preserve"> à</w:t>
      </w:r>
      <w:r w:rsidR="0024062A" w:rsidRPr="00F641B0">
        <w:rPr>
          <w:rFonts w:ascii="Times" w:hAnsi="Times" w:cs="Times New Roman"/>
          <w:color w:val="000000" w:themeColor="text1"/>
          <w:lang w:val="en-US"/>
        </w:rPr>
        <w:t xml:space="preserve"> lo cuor dolant</w:t>
      </w:r>
      <w:r w:rsidRPr="00F641B0">
        <w:rPr>
          <w:rFonts w:ascii="Times" w:hAnsi="Times" w:cs="Times New Roman"/>
          <w:color w:val="000000" w:themeColor="text1"/>
          <w:lang w:val="en-US"/>
        </w:rPr>
        <w:t>.</w:t>
      </w:r>
    </w:p>
    <w:p w14:paraId="1B33B50E" w14:textId="660CCC28" w:rsidR="0024062A" w:rsidRPr="00F641B0"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Sul pallaço muntà</w:t>
      </w:r>
      <w:r w:rsidR="0024062A" w:rsidRPr="00F641B0">
        <w:rPr>
          <w:rFonts w:ascii="Times" w:hAnsi="Times" w:cs="Times New Roman"/>
          <w:color w:val="000000" w:themeColor="text1"/>
          <w:lang w:val="en-US"/>
        </w:rPr>
        <w:t xml:space="preserve"> in l</w:t>
      </w:r>
      <w:r w:rsidR="00180088">
        <w:rPr>
          <w:rFonts w:ascii="Times" w:hAnsi="Times" w:cs="Times New Roman"/>
          <w:color w:val="000000" w:themeColor="text1"/>
          <w:lang w:val="en-US"/>
        </w:rPr>
        <w:t>a·ss</w:t>
      </w:r>
      <w:r w:rsidR="0024062A" w:rsidRPr="00F641B0">
        <w:rPr>
          <w:rFonts w:ascii="Times" w:hAnsi="Times" w:cs="Times New Roman"/>
          <w:color w:val="000000" w:themeColor="text1"/>
          <w:lang w:val="en-US"/>
        </w:rPr>
        <w:t>ala plu grant</w:t>
      </w:r>
      <w:r w:rsidR="00225E73" w:rsidRPr="00F641B0">
        <w:rPr>
          <w:rFonts w:ascii="Times" w:hAnsi="Times" w:cs="Times New Roman"/>
          <w:color w:val="000000" w:themeColor="text1"/>
          <w:lang w:val="en-US"/>
        </w:rPr>
        <w:t>,</w:t>
      </w:r>
    </w:p>
    <w:p w14:paraId="29B58E63" w14:textId="6B2A41A2"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Chontra li v</w:t>
      </w:r>
      <w:r w:rsidR="0024062A" w:rsidRPr="00F641B0">
        <w:rPr>
          <w:rFonts w:ascii="Times" w:hAnsi="Times" w:cs="Times New Roman"/>
          <w:color w:val="000000" w:themeColor="text1"/>
          <w:lang w:val="en-US"/>
        </w:rPr>
        <w:t>iem so barni e so çant</w:t>
      </w:r>
      <w:r w:rsidRPr="00F641B0">
        <w:rPr>
          <w:rFonts w:ascii="Times" w:hAnsi="Times" w:cs="Times New Roman"/>
          <w:color w:val="000000" w:themeColor="text1"/>
          <w:lang w:val="en-US"/>
        </w:rPr>
        <w:t>,</w:t>
      </w:r>
    </w:p>
    <w:p w14:paraId="35243D90" w14:textId="6AE6978F"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li vie</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la contessa dal cuor av</w:t>
      </w:r>
      <w:r w:rsidR="0024062A" w:rsidRPr="00F641B0">
        <w:rPr>
          <w:rFonts w:ascii="Times" w:hAnsi="Times" w:cs="Times New Roman"/>
          <w:color w:val="000000" w:themeColor="text1"/>
          <w:lang w:val="en-US"/>
        </w:rPr>
        <w:t>inant</w:t>
      </w:r>
      <w:r w:rsidRPr="00F641B0">
        <w:rPr>
          <w:rFonts w:ascii="Times" w:hAnsi="Times" w:cs="Times New Roman"/>
          <w:color w:val="000000" w:themeColor="text1"/>
          <w:lang w:val="en-US"/>
        </w:rPr>
        <w:t>.</w:t>
      </w:r>
    </w:p>
    <w:p w14:paraId="4A5A8FBC" w14:textId="23F1B0DD"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lui v</w:t>
      </w:r>
      <w:r w:rsidR="0024062A" w:rsidRPr="00F641B0">
        <w:rPr>
          <w:rFonts w:ascii="Times" w:hAnsi="Times" w:cs="Times New Roman"/>
          <w:color w:val="000000" w:themeColor="text1"/>
          <w:lang w:val="en-US"/>
        </w:rPr>
        <w:t>ano gran çoia mena</w:t>
      </w:r>
      <w:r w:rsidR="00BA52C6" w:rsidRPr="00F641B0">
        <w:rPr>
          <w:rFonts w:ascii="Times" w:hAnsi="Times" w:cs="Times New Roman"/>
          <w:color w:val="000000" w:themeColor="text1"/>
          <w:lang w:val="en-US"/>
        </w:rPr>
        <w:t>(n)</w:t>
      </w:r>
      <w:r w:rsidR="0024062A" w:rsidRPr="00F641B0">
        <w:rPr>
          <w:rFonts w:ascii="Times" w:hAnsi="Times" w:cs="Times New Roman"/>
          <w:color w:val="000000" w:themeColor="text1"/>
          <w:lang w:val="en-US"/>
        </w:rPr>
        <w:t>t</w:t>
      </w:r>
      <w:r w:rsidRPr="00F641B0">
        <w:rPr>
          <w:rFonts w:ascii="Times" w:hAnsi="Times" w:cs="Times New Roman"/>
          <w:color w:val="000000" w:themeColor="text1"/>
          <w:lang w:val="en-US"/>
        </w:rPr>
        <w:t>,</w:t>
      </w:r>
      <w:r w:rsidR="00BA52C6" w:rsidRPr="00F641B0">
        <w:rPr>
          <w:rStyle w:val="FootnoteReference"/>
          <w:rFonts w:ascii="Times" w:hAnsi="Times" w:cs="Times New Roman"/>
          <w:color w:val="000000" w:themeColor="text1"/>
          <w:lang w:val="en-US"/>
        </w:rPr>
        <w:footnoteReference w:id="170"/>
      </w:r>
    </w:p>
    <w:p w14:paraId="0F48F1A5" w14:textId="68546FA2"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ella sape da lui l(o) conv</w:t>
      </w:r>
      <w:r w:rsidR="0024062A" w:rsidRPr="00F641B0">
        <w:rPr>
          <w:rFonts w:ascii="Times" w:hAnsi="Times" w:cs="Times New Roman"/>
          <w:color w:val="000000" w:themeColor="text1"/>
          <w:lang w:val="en-US"/>
        </w:rPr>
        <w:t>inant</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71"/>
      </w:r>
    </w:p>
    <w:p w14:paraId="7C6B1251" w14:textId="19C806A7"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dolente non fo a tuto el so viv</w:t>
      </w:r>
      <w:r w:rsidR="0024062A"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32AAA34A" w14:textId="21D9F49C"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U</w:t>
      </w:r>
      <w:r w:rsidR="0024062A" w:rsidRPr="00F641B0">
        <w:rPr>
          <w:rFonts w:ascii="Times" w:hAnsi="Times" w:cs="Times New Roman"/>
          <w:color w:val="000000" w:themeColor="text1"/>
          <w:lang w:val="en-US"/>
        </w:rPr>
        <w:t>go</w:t>
      </w:r>
      <w:r w:rsidRPr="00F641B0">
        <w:rPr>
          <w:rFonts w:ascii="Times" w:hAnsi="Times" w:cs="Times New Roman"/>
          <w:color w:val="000000" w:themeColor="text1"/>
          <w:lang w:val="en-US"/>
        </w:rPr>
        <w:t>, "D</w:t>
      </w:r>
      <w:r w:rsidR="0024062A" w:rsidRPr="00F641B0">
        <w:rPr>
          <w:rFonts w:ascii="Times" w:hAnsi="Times" w:cs="Times New Roman"/>
          <w:color w:val="000000" w:themeColor="text1"/>
          <w:lang w:val="en-US"/>
        </w:rPr>
        <w:t>ama</w:t>
      </w:r>
      <w:r w:rsidRPr="00F641B0">
        <w:rPr>
          <w:rFonts w:ascii="Times" w:hAnsi="Times" w:cs="Times New Roman"/>
          <w:color w:val="000000" w:themeColor="text1"/>
          <w:lang w:val="en-US"/>
        </w:rPr>
        <w:t xml:space="preserve">, </w:t>
      </w:r>
      <w:r w:rsidR="00AF1BC5" w:rsidRPr="00F641B0">
        <w:rPr>
          <w:rFonts w:ascii="Times" w:hAnsi="Times" w:cs="Times New Roman"/>
          <w:color w:val="000000" w:themeColor="text1"/>
          <w:lang w:val="en-US"/>
        </w:rPr>
        <w:t>no</w:t>
      </w:r>
      <w:r w:rsidR="00A84092" w:rsidRPr="00F641B0">
        <w:rPr>
          <w:rFonts w:ascii="Times" w:hAnsi="Times" w:cs="Times New Roman"/>
          <w:color w:val="000000" w:themeColor="text1"/>
          <w:lang w:val="en-US"/>
        </w:rPr>
        <w:t>n s</w:t>
      </w:r>
      <w:r w:rsidRPr="00F641B0">
        <w:rPr>
          <w:rFonts w:ascii="Times" w:hAnsi="Times" w:cs="Times New Roman"/>
          <w:color w:val="000000" w:themeColor="text1"/>
          <w:lang w:val="en-US"/>
        </w:rPr>
        <w:t>sié in spav</w:t>
      </w:r>
      <w:r w:rsidR="0024062A" w:rsidRPr="00F641B0">
        <w:rPr>
          <w:rFonts w:ascii="Times" w:hAnsi="Times" w:cs="Times New Roman"/>
          <w:color w:val="000000" w:themeColor="text1"/>
          <w:lang w:val="en-US"/>
        </w:rPr>
        <w:t>ent</w:t>
      </w:r>
      <w:r w:rsidRPr="00F641B0">
        <w:rPr>
          <w:rFonts w:ascii="Times" w:hAnsi="Times" w:cs="Times New Roman"/>
          <w:color w:val="000000" w:themeColor="text1"/>
          <w:lang w:val="en-US"/>
        </w:rPr>
        <w:t>,</w:t>
      </w:r>
    </w:p>
    <w:p w14:paraId="57471D15" w14:textId="6B08B0A5"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voler del mio </w:t>
      </w:r>
      <w:r w:rsidR="003C13DE">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farò</w:t>
      </w:r>
      <w:r w:rsidR="0024062A" w:rsidRPr="00F641B0">
        <w:rPr>
          <w:rFonts w:ascii="Times" w:hAnsi="Times" w:cs="Times New Roman"/>
          <w:color w:val="000000" w:themeColor="text1"/>
          <w:lang w:val="en-US"/>
        </w:rPr>
        <w:t xml:space="preserve"> centilmant</w:t>
      </w:r>
      <w:r w:rsidRPr="00F641B0">
        <w:rPr>
          <w:rFonts w:ascii="Times" w:hAnsi="Times" w:cs="Times New Roman"/>
          <w:color w:val="000000" w:themeColor="text1"/>
          <w:lang w:val="en-US"/>
        </w:rPr>
        <w:t>."</w:t>
      </w:r>
    </w:p>
    <w:p w14:paraId="5E33883E" w14:textId="20DB99BB"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contessa l</w:t>
      </w:r>
      <w:r w:rsidR="00225E73" w:rsidRPr="00F641B0">
        <w:rPr>
          <w:rFonts w:ascii="Times" w:hAnsi="Times" w:cs="Times New Roman"/>
          <w:color w:val="000000" w:themeColor="text1"/>
          <w:lang w:val="en-US"/>
        </w:rPr>
        <w:t>'oldì,</w:t>
      </w:r>
      <w:r w:rsidRPr="00F641B0">
        <w:rPr>
          <w:rFonts w:ascii="Times" w:hAnsi="Times" w:cs="Times New Roman"/>
          <w:color w:val="000000" w:themeColor="text1"/>
          <w:lang w:val="en-US"/>
        </w:rPr>
        <w:t xml:space="preserve"> si fo molto </w:t>
      </w:r>
      <w:r w:rsidR="00A044B5" w:rsidRPr="00F641B0">
        <w:rPr>
          <w:rFonts w:ascii="Times" w:hAnsi="Times" w:cs="Times New Roman"/>
          <w:color w:val="000000" w:themeColor="text1"/>
          <w:lang w:val="en-US"/>
        </w:rPr>
        <w:t>m</w:t>
      </w:r>
      <w:r w:rsidRPr="00F641B0">
        <w:rPr>
          <w:rFonts w:ascii="Times" w:hAnsi="Times" w:cs="Times New Roman"/>
          <w:color w:val="000000" w:themeColor="text1"/>
          <w:lang w:val="en-US"/>
        </w:rPr>
        <w:t>erant</w:t>
      </w:r>
    </w:p>
    <w:p w14:paraId="79FE95A6" w14:textId="52FA5839"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çò</w:t>
      </w:r>
      <w:r w:rsidR="0024062A"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 re li disse quando fo el parlament</w:t>
      </w:r>
      <w:r w:rsidR="003C13DE">
        <w:rPr>
          <w:rFonts w:ascii="Times" w:hAnsi="Times" w:cs="Times New Roman"/>
          <w:color w:val="000000" w:themeColor="text1"/>
          <w:lang w:val="en-US"/>
        </w:rPr>
        <w:t>;</w:t>
      </w:r>
    </w:p>
    <w:p w14:paraId="36C00D6C" w14:textId="69175FC4"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fè</w:t>
      </w:r>
      <w:r w:rsidR="0024062A" w:rsidRPr="00F641B0">
        <w:rPr>
          <w:rFonts w:ascii="Times" w:hAnsi="Times" w:cs="Times New Roman"/>
          <w:color w:val="000000" w:themeColor="text1"/>
          <w:lang w:val="en-US"/>
        </w:rPr>
        <w:t xml:space="preserve"> mal tuto primieramant</w:t>
      </w:r>
      <w:r w:rsidR="003C13DE">
        <w:rPr>
          <w:rFonts w:ascii="Times" w:hAnsi="Times" w:cs="Times New Roman"/>
          <w:color w:val="000000" w:themeColor="text1"/>
          <w:lang w:val="en-US"/>
        </w:rPr>
        <w:t>.</w:t>
      </w:r>
    </w:p>
    <w:p w14:paraId="00CFB57D" w14:textId="66C75C1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al so </w:t>
      </w:r>
      <w:r w:rsidR="003C13DE">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ella non dixe el co</w:t>
      </w:r>
      <w:r w:rsidRPr="00F641B0">
        <w:rPr>
          <w:rFonts w:ascii="Times" w:hAnsi="Times" w:cs="Times New Roman"/>
          <w:i/>
          <w:iCs/>
          <w:color w:val="000000" w:themeColor="text1"/>
          <w:lang w:val="en-US"/>
        </w:rPr>
        <w:t>n</w:t>
      </w:r>
      <w:r w:rsidR="00225E73" w:rsidRPr="00F641B0">
        <w:rPr>
          <w:rFonts w:ascii="Times" w:hAnsi="Times" w:cs="Times New Roman"/>
          <w:color w:val="000000" w:themeColor="text1"/>
          <w:lang w:val="en-US"/>
        </w:rPr>
        <w:t>v</w:t>
      </w:r>
      <w:r w:rsidRPr="00F641B0">
        <w:rPr>
          <w:rFonts w:ascii="Times" w:hAnsi="Times" w:cs="Times New Roman"/>
          <w:color w:val="000000" w:themeColor="text1"/>
          <w:lang w:val="en-US"/>
        </w:rPr>
        <w:t>inant</w:t>
      </w:r>
      <w:r w:rsidR="00225E73" w:rsidRPr="00F641B0">
        <w:rPr>
          <w:rFonts w:ascii="Times" w:hAnsi="Times" w:cs="Times New Roman"/>
          <w:color w:val="000000" w:themeColor="text1"/>
          <w:lang w:val="en-US"/>
        </w:rPr>
        <w:t>,</w:t>
      </w:r>
    </w:p>
    <w:p w14:paraId="3B723A4D" w14:textId="155F1BE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225E73" w:rsidRPr="00F641B0">
        <w:rPr>
          <w:rFonts w:ascii="Times" w:hAnsi="Times" w:cs="Times New Roman"/>
          <w:color w:val="000000" w:themeColor="text1"/>
          <w:lang w:val="en-US"/>
        </w:rPr>
        <w:t>'el non sserave andado in quel v</w:t>
      </w:r>
      <w:r w:rsidRPr="00F641B0">
        <w:rPr>
          <w:rFonts w:ascii="Times" w:hAnsi="Times" w:cs="Times New Roman"/>
          <w:color w:val="000000" w:themeColor="text1"/>
          <w:lang w:val="en-US"/>
        </w:rPr>
        <w:t>iaço grant</w:t>
      </w:r>
      <w:r w:rsidR="00225E73" w:rsidRPr="00F641B0">
        <w:rPr>
          <w:rFonts w:ascii="Times" w:hAnsi="Times" w:cs="Times New Roman"/>
          <w:color w:val="000000" w:themeColor="text1"/>
          <w:lang w:val="en-US"/>
        </w:rPr>
        <w:t>,</w:t>
      </w:r>
    </w:p>
    <w:p w14:paraId="2833772A" w14:textId="33293B83"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Charlo M</w:t>
      </w:r>
      <w:r w:rsidR="0024062A" w:rsidRPr="00F641B0">
        <w:rPr>
          <w:rFonts w:ascii="Times" w:hAnsi="Times" w:cs="Times New Roman"/>
          <w:color w:val="000000" w:themeColor="text1"/>
          <w:lang w:val="en-US"/>
        </w:rPr>
        <w:t>artelo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inperador possant</w:t>
      </w:r>
      <w:r w:rsidRPr="00F641B0">
        <w:rPr>
          <w:rFonts w:ascii="Times" w:hAnsi="Times" w:cs="Times New Roman"/>
          <w:color w:val="000000" w:themeColor="text1"/>
          <w:lang w:val="en-US"/>
        </w:rPr>
        <w:t>,</w:t>
      </w:r>
    </w:p>
    <w:p w14:paraId="596F475F" w14:textId="4F8B2D95"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serav</w:t>
      </w:r>
      <w:r w:rsidR="0024062A" w:rsidRPr="00F641B0">
        <w:rPr>
          <w:rFonts w:ascii="Times" w:hAnsi="Times" w:cs="Times New Roman"/>
          <w:color w:val="000000" w:themeColor="text1"/>
          <w:lang w:val="en-US"/>
        </w:rPr>
        <w:t>e morto in lla p</w:t>
      </w:r>
      <w:r w:rsidR="0024062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du</w:t>
      </w:r>
      <w:r w:rsidR="0024062A" w:rsidRPr="00F641B0">
        <w:rPr>
          <w:rFonts w:ascii="Times" w:hAnsi="Times" w:cs="Times New Roman"/>
          <w:color w:val="000000" w:themeColor="text1"/>
          <w:lang w:val="en-US"/>
        </w:rPr>
        <w:t>da çent</w:t>
      </w:r>
      <w:r w:rsidRPr="00F641B0">
        <w:rPr>
          <w:rFonts w:ascii="Times" w:hAnsi="Times" w:cs="Times New Roman"/>
          <w:color w:val="000000" w:themeColor="text1"/>
          <w:lang w:val="en-US"/>
        </w:rPr>
        <w:t>.</w:t>
      </w:r>
    </w:p>
    <w:p w14:paraId="1D11DB6F" w14:textId="13304F2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225E73" w:rsidRPr="00F641B0">
        <w:rPr>
          <w:rFonts w:ascii="Times" w:hAnsi="Times" w:cs="Times New Roman"/>
          <w:color w:val="000000" w:themeColor="text1"/>
          <w:lang w:val="en-US"/>
        </w:rPr>
        <w:t>'Avernia no fè</w:t>
      </w:r>
      <w:r w:rsidRPr="00F641B0">
        <w:rPr>
          <w:rFonts w:ascii="Times" w:hAnsi="Times" w:cs="Times New Roman"/>
          <w:color w:val="000000" w:themeColor="text1"/>
          <w:lang w:val="en-US"/>
        </w:rPr>
        <w:t xml:space="preserve"> demoramant</w:t>
      </w:r>
    </w:p>
    <w:p w14:paraId="511BF595" w14:textId="3DC2602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225E73"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oler cunplir lo so intendimant</w:t>
      </w:r>
      <w:r w:rsidR="00225E73" w:rsidRPr="00F641B0">
        <w:rPr>
          <w:rFonts w:ascii="Times" w:hAnsi="Times" w:cs="Times New Roman"/>
          <w:color w:val="000000" w:themeColor="text1"/>
          <w:lang w:val="en-US"/>
        </w:rPr>
        <w:t>.</w:t>
      </w:r>
    </w:p>
    <w:p w14:paraId="38A9412D" w14:textId="71A82CCB" w:rsidR="0024062A" w:rsidRPr="00F641B0" w:rsidRDefault="00225E7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çò che inv</w:t>
      </w:r>
      <w:r w:rsidR="0024062A" w:rsidRPr="00F641B0">
        <w:rPr>
          <w:rFonts w:ascii="Times" w:hAnsi="Times" w:cs="Times New Roman"/>
          <w:color w:val="000000" w:themeColor="text1"/>
          <w:lang w:val="en-US"/>
        </w:rPr>
        <w:t xml:space="preserve">er </w:t>
      </w:r>
      <w:r w:rsidR="00390A6F" w:rsidRPr="00F641B0">
        <w:rPr>
          <w:rFonts w:ascii="Times" w:hAnsi="Times" w:cs="Times New Roman"/>
          <w:color w:val="000000" w:themeColor="text1"/>
          <w:lang w:val="en-US"/>
        </w:rPr>
        <w:t>Dio</w:t>
      </w:r>
      <w:r w:rsidR="0024062A" w:rsidRPr="00F641B0">
        <w:rPr>
          <w:rFonts w:ascii="Times" w:hAnsi="Times" w:cs="Times New Roman"/>
          <w:color w:val="000000" w:themeColor="text1"/>
          <w:lang w:val="en-US"/>
        </w:rPr>
        <w:t xml:space="preserve"> el sia repenitant</w:t>
      </w:r>
      <w:r w:rsidRPr="00F641B0">
        <w:rPr>
          <w:rFonts w:ascii="Times" w:hAnsi="Times" w:cs="Times New Roman"/>
          <w:color w:val="000000" w:themeColor="text1"/>
          <w:lang w:val="en-US"/>
        </w:rPr>
        <w:t>,</w:t>
      </w:r>
    </w:p>
    <w:p w14:paraId="50363257" w14:textId="246BE6ED"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D5355F">
        <w:rPr>
          <w:rFonts w:ascii="Times" w:hAnsi="Times" w:cs="Times New Roman"/>
          <w:color w:val="000000" w:themeColor="text1"/>
          <w:lang w:val="en-US"/>
        </w:rPr>
        <w:t>i·ss</w:t>
      </w:r>
      <w:r w:rsidRPr="00F641B0">
        <w:rPr>
          <w:rFonts w:ascii="Times" w:hAnsi="Times" w:cs="Times New Roman"/>
          <w:color w:val="000000" w:themeColor="text1"/>
          <w:lang w:val="en-US"/>
        </w:rPr>
        <w:t>oi pecadi confessosse dretamant</w:t>
      </w:r>
      <w:r w:rsidR="00225E73" w:rsidRPr="00F641B0">
        <w:rPr>
          <w:rFonts w:ascii="Times" w:hAnsi="Times" w:cs="Times New Roman"/>
          <w:color w:val="000000" w:themeColor="text1"/>
          <w:lang w:val="en-US"/>
        </w:rPr>
        <w:t>,</w:t>
      </w:r>
    </w:p>
    <w:p w14:paraId="060C8400" w14:textId="676749C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El corpo de</w:t>
      </w:r>
      <w:r w:rsidR="00225E73" w:rsidRPr="00F641B0">
        <w:rPr>
          <w:rFonts w:ascii="Times" w:hAnsi="Times" w:cs="Times New Roman"/>
          <w:color w:val="000000" w:themeColor="text1"/>
          <w:lang w:val="en-US"/>
        </w:rPr>
        <w:t xml:space="preserve"> </w:t>
      </w:r>
      <w:r w:rsidR="0096556B" w:rsidRPr="00F641B0">
        <w:rPr>
          <w:rFonts w:ascii="Times" w:hAnsi="Times" w:cs="Times New Roman"/>
          <w:i/>
          <w:color w:val="000000" w:themeColor="text1"/>
          <w:lang w:val="en-US"/>
        </w:rPr>
        <w:t>C</w:t>
      </w:r>
      <w:r w:rsidR="00225E73" w:rsidRPr="00F641B0">
        <w:rPr>
          <w:rFonts w:ascii="Times" w:hAnsi="Times" w:cs="Times New Roman"/>
          <w:i/>
          <w:color w:val="000000" w:themeColor="text1"/>
          <w:lang w:val="en-US"/>
        </w:rPr>
        <w:t>rist</w:t>
      </w:r>
      <w:r w:rsidR="00225E73" w:rsidRPr="00F641B0">
        <w:rPr>
          <w:rFonts w:ascii="Times" w:hAnsi="Times" w:cs="Times New Roman"/>
          <w:color w:val="000000" w:themeColor="text1"/>
          <w:lang w:val="en-US"/>
        </w:rPr>
        <w:t>o v</w:t>
      </w:r>
      <w:r w:rsidRPr="00F641B0">
        <w:rPr>
          <w:rFonts w:ascii="Times" w:hAnsi="Times" w:cs="Times New Roman"/>
          <w:color w:val="000000" w:themeColor="text1"/>
          <w:lang w:val="en-US"/>
        </w:rPr>
        <w:t>a humilemant prendant</w:t>
      </w:r>
      <w:r w:rsidR="00225E73" w:rsidRPr="00F641B0">
        <w:rPr>
          <w:rFonts w:ascii="Times" w:hAnsi="Times" w:cs="Times New Roman"/>
          <w:color w:val="000000" w:themeColor="text1"/>
          <w:lang w:val="en-US"/>
        </w:rPr>
        <w:t>.</w:t>
      </w:r>
    </w:p>
    <w:p w14:paraId="4C78AF44" w14:textId="4BA09074" w:rsidR="0024062A"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(37V) </w:t>
      </w:r>
      <w:r w:rsidR="00225E73" w:rsidRPr="00F641B0">
        <w:rPr>
          <w:rFonts w:ascii="Times" w:hAnsi="Times" w:cs="Times New Roman"/>
          <w:color w:val="000000" w:themeColor="text1"/>
          <w:lang w:val="en-US"/>
        </w:rPr>
        <w:t>A puoveri voleva dar mançar al so talant;</w:t>
      </w:r>
    </w:p>
    <w:p w14:paraId="4CE89B4B" w14:textId="6C48AF97" w:rsidR="0024062A" w:rsidRPr="00F641B0"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Ma un lì</w:t>
      </w:r>
      <w:r w:rsidR="00225E73"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era che</w:t>
      </w:r>
      <w:r w:rsidR="00225E73" w:rsidRPr="00F641B0">
        <w:rPr>
          <w:rFonts w:ascii="Times" w:hAnsi="Times" w:cs="Times New Roman"/>
          <w:color w:val="000000" w:themeColor="text1"/>
          <w:lang w:val="en-US"/>
        </w:rPr>
        <w:t xml:space="preserve"> li parev</w:t>
      </w:r>
      <w:r w:rsidR="0024062A" w:rsidRPr="00F641B0">
        <w:rPr>
          <w:rFonts w:ascii="Times" w:hAnsi="Times" w:cs="Times New Roman"/>
          <w:color w:val="000000" w:themeColor="text1"/>
          <w:lang w:val="en-US"/>
        </w:rPr>
        <w:t>a plui lant</w:t>
      </w:r>
      <w:r w:rsidR="00225E73" w:rsidRPr="00F641B0">
        <w:rPr>
          <w:rFonts w:ascii="Times" w:hAnsi="Times" w:cs="Times New Roman"/>
          <w:color w:val="000000" w:themeColor="text1"/>
          <w:lang w:val="en-US"/>
        </w:rPr>
        <w:t>,</w:t>
      </w:r>
    </w:p>
    <w:p w14:paraId="129A730D" w14:textId="6715462E" w:rsidR="0024062A" w:rsidRPr="00F641B0" w:rsidRDefault="00BA52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infermo (ç)</w:t>
      </w:r>
      <w:r w:rsidR="00225E73" w:rsidRPr="00F641B0">
        <w:rPr>
          <w:rFonts w:ascii="Times" w:hAnsi="Times" w:cs="Times New Roman"/>
          <w:color w:val="000000" w:themeColor="text1"/>
          <w:lang w:val="en-US"/>
        </w:rPr>
        <w:t>axev</w:t>
      </w:r>
      <w:r w:rsidR="0024062A" w:rsidRPr="00F641B0">
        <w:rPr>
          <w:rFonts w:ascii="Times" w:hAnsi="Times" w:cs="Times New Roman"/>
          <w:color w:val="000000" w:themeColor="text1"/>
          <w:lang w:val="en-US"/>
        </w:rPr>
        <w:t>a</w:t>
      </w:r>
      <w:r w:rsidR="00E022F6" w:rsidRPr="00F641B0">
        <w:rPr>
          <w:rStyle w:val="FootnoteReference"/>
          <w:rFonts w:ascii="Times" w:hAnsi="Times" w:cs="Times New Roman"/>
          <w:color w:val="000000" w:themeColor="text1"/>
          <w:lang w:val="en-US"/>
        </w:rPr>
        <w:footnoteReference w:id="172"/>
      </w:r>
      <w:r w:rsidR="0024062A" w:rsidRPr="00F641B0">
        <w:rPr>
          <w:rFonts w:ascii="Times" w:hAnsi="Times" w:cs="Times New Roman"/>
          <w:color w:val="000000" w:themeColor="text1"/>
          <w:lang w:val="en-US"/>
        </w:rPr>
        <w:t xml:space="preserve"> all</w:t>
      </w:r>
      <w:r w:rsidR="00E022F6" w:rsidRPr="00F641B0">
        <w:rPr>
          <w:rFonts w:ascii="Times" w:hAnsi="Times" w:cs="Times New Roman"/>
          <w:color w:val="000000" w:themeColor="text1"/>
          <w:lang w:val="en-US"/>
        </w:rPr>
        <w:t>a porta dav</w:t>
      </w:r>
      <w:r w:rsidR="0024062A" w:rsidRPr="00F641B0">
        <w:rPr>
          <w:rFonts w:ascii="Times" w:hAnsi="Times" w:cs="Times New Roman"/>
          <w:color w:val="000000" w:themeColor="text1"/>
          <w:lang w:val="en-US"/>
        </w:rPr>
        <w:t>ant</w:t>
      </w:r>
      <w:r w:rsidR="00E022F6" w:rsidRPr="00F641B0">
        <w:rPr>
          <w:rFonts w:ascii="Times" w:hAnsi="Times" w:cs="Times New Roman"/>
          <w:color w:val="000000" w:themeColor="text1"/>
          <w:lang w:val="en-US"/>
        </w:rPr>
        <w:t>:</w:t>
      </w:r>
    </w:p>
    <w:p w14:paraId="4A3C754A" w14:textId="3B85188F" w:rsidR="0024062A" w:rsidRPr="00F641B0" w:rsidRDefault="00E022F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Tuto levrosso pareva </w:t>
      </w:r>
      <w:r w:rsidR="00A044B5" w:rsidRPr="00F641B0">
        <w:rPr>
          <w:rFonts w:ascii="Times" w:hAnsi="Times" w:cs="Times New Roman"/>
          <w:color w:val="000000" w:themeColor="text1"/>
          <w:lang w:val="en-US"/>
        </w:rPr>
        <w:t>da</w:t>
      </w:r>
      <w:r w:rsidRPr="00F641B0">
        <w:rPr>
          <w:rFonts w:ascii="Times" w:hAnsi="Times" w:cs="Times New Roman"/>
          <w:color w:val="000000" w:themeColor="text1"/>
          <w:lang w:val="en-US"/>
        </w:rPr>
        <w:t>dri</w:t>
      </w:r>
      <w:r w:rsidR="00A044B5"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e dav</w:t>
      </w:r>
      <w:r w:rsidR="0024062A"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0C6C813C" w14:textId="6564321A" w:rsidR="0024062A" w:rsidRPr="00F641B0" w:rsidRDefault="00E022F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 lo v</w:t>
      </w:r>
      <w:r w:rsidR="0024062A" w:rsidRPr="00F641B0">
        <w:rPr>
          <w:rFonts w:ascii="Times" w:hAnsi="Times" w:cs="Times New Roman"/>
          <w:color w:val="000000" w:themeColor="text1"/>
          <w:lang w:val="en-US"/>
        </w:rPr>
        <w:t>ete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per la man lo prant</w:t>
      </w:r>
      <w:r w:rsidRPr="00F641B0">
        <w:rPr>
          <w:rFonts w:ascii="Times" w:hAnsi="Times" w:cs="Times New Roman"/>
          <w:color w:val="000000" w:themeColor="text1"/>
          <w:lang w:val="en-US"/>
        </w:rPr>
        <w:t>,</w:t>
      </w:r>
    </w:p>
    <w:p w14:paraId="39A69D1C" w14:textId="1A75900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w:t>
      </w:r>
      <w:r w:rsidR="000A367B">
        <w:rPr>
          <w:rFonts w:ascii="Times" w:hAnsi="Times" w:cs="Times New Roman"/>
          <w:color w:val="000000" w:themeColor="text1"/>
          <w:lang w:val="en-US"/>
        </w:rPr>
        <w:t>·</w:t>
      </w:r>
      <w:r w:rsidR="003C13DE">
        <w:rPr>
          <w:rFonts w:ascii="Times" w:hAnsi="Times" w:cs="Times New Roman"/>
          <w:color w:val="000000" w:themeColor="text1"/>
          <w:lang w:val="en-US"/>
        </w:rPr>
        <w:t>llo dreçà</w:t>
      </w:r>
      <w:r w:rsidR="00E022F6" w:rsidRPr="00F641B0">
        <w:rPr>
          <w:rFonts w:ascii="Times" w:hAnsi="Times" w:cs="Times New Roman"/>
          <w:color w:val="000000" w:themeColor="text1"/>
          <w:lang w:val="en-US"/>
        </w:rPr>
        <w:t>, si lo v</w:t>
      </w:r>
      <w:r w:rsidRPr="00F641B0">
        <w:rPr>
          <w:rFonts w:ascii="Times" w:hAnsi="Times" w:cs="Times New Roman"/>
          <w:color w:val="000000" w:themeColor="text1"/>
          <w:lang w:val="en-US"/>
        </w:rPr>
        <w:t>a sustignant</w:t>
      </w:r>
      <w:r w:rsidR="00E022F6" w:rsidRPr="00F641B0">
        <w:rPr>
          <w:rFonts w:ascii="Times" w:hAnsi="Times" w:cs="Times New Roman"/>
          <w:color w:val="000000" w:themeColor="text1"/>
          <w:lang w:val="en-US"/>
        </w:rPr>
        <w:t>.</w:t>
      </w:r>
    </w:p>
    <w:p w14:paraId="47E60B7F" w14:textId="380EBF31" w:rsidR="0024062A" w:rsidRPr="00F641B0"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Sul palaço lo menà</w:t>
      </w:r>
      <w:r w:rsidR="0024062A" w:rsidRPr="00F641B0">
        <w:rPr>
          <w:rFonts w:ascii="Times" w:hAnsi="Times" w:cs="Times New Roman"/>
          <w:color w:val="000000" w:themeColor="text1"/>
          <w:lang w:val="en-US"/>
        </w:rPr>
        <w:t xml:space="preserve"> dolçemant</w:t>
      </w:r>
      <w:r w:rsidR="00E022F6" w:rsidRPr="00F641B0">
        <w:rPr>
          <w:rFonts w:ascii="Times" w:hAnsi="Times" w:cs="Times New Roman"/>
          <w:color w:val="000000" w:themeColor="text1"/>
          <w:lang w:val="en-US"/>
        </w:rPr>
        <w:t>s,</w:t>
      </w:r>
    </w:p>
    <w:p w14:paraId="5F53D62F" w14:textId="11C66FB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E022F6" w:rsidRPr="00F641B0">
        <w:rPr>
          <w:rFonts w:ascii="Times" w:hAnsi="Times" w:cs="Times New Roman"/>
          <w:color w:val="000000" w:themeColor="text1"/>
          <w:lang w:val="en-US"/>
        </w:rPr>
        <w:t xml:space="preserve"> amor de colui che fè</w:t>
      </w:r>
      <w:r w:rsidRPr="00F641B0">
        <w:rPr>
          <w:rFonts w:ascii="Times" w:hAnsi="Times" w:cs="Times New Roman"/>
          <w:color w:val="000000" w:themeColor="text1"/>
          <w:lang w:val="en-US"/>
        </w:rPr>
        <w:t xml:space="preserve"> lo mon de</w:t>
      </w:r>
      <w:r w:rsidR="00E022F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niant</w:t>
      </w:r>
      <w:r w:rsidR="00E022F6" w:rsidRPr="00F641B0">
        <w:rPr>
          <w:rFonts w:ascii="Times" w:hAnsi="Times" w:cs="Times New Roman"/>
          <w:color w:val="000000" w:themeColor="text1"/>
          <w:lang w:val="en-US"/>
        </w:rPr>
        <w:t>.</w:t>
      </w:r>
    </w:p>
    <w:p w14:paraId="2E4CBB1E" w14:textId="7F95A5A3" w:rsidR="0024062A" w:rsidRPr="00F641B0" w:rsidRDefault="00E022F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Presso lui se sent</w:t>
      </w:r>
      <w:r w:rsidR="00BA52C6" w:rsidRPr="00F641B0">
        <w:rPr>
          <w:rFonts w:ascii="Times" w:hAnsi="Times" w:cs="Times New Roman"/>
          <w:color w:val="000000" w:themeColor="text1"/>
          <w:lang w:val="en-US"/>
        </w:rPr>
        <w:t>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no</w:t>
      </w:r>
      <w:r w:rsidRPr="00F641B0">
        <w:rPr>
          <w:rFonts w:ascii="Times" w:hAnsi="Times" w:cs="Times New Roman"/>
          <w:color w:val="000000" w:themeColor="text1"/>
          <w:lang w:val="en-US"/>
        </w:rPr>
        <w:t xml:space="preserve"> </w:t>
      </w:r>
      <w:r w:rsidR="003C13DE">
        <w:rPr>
          <w:rFonts w:ascii="Times" w:hAnsi="Times" w:cs="Times New Roman"/>
          <w:color w:val="000000" w:themeColor="text1"/>
          <w:lang w:val="en-US"/>
        </w:rPr>
        <w:t>li noià</w:t>
      </w:r>
      <w:r w:rsidR="0024062A" w:rsidRPr="00F641B0">
        <w:rPr>
          <w:rFonts w:ascii="Times" w:hAnsi="Times" w:cs="Times New Roman"/>
          <w:color w:val="000000" w:themeColor="text1"/>
          <w:lang w:val="en-US"/>
        </w:rPr>
        <w:t xml:space="preserve"> nient</w:t>
      </w:r>
      <w:r w:rsidRPr="00F641B0">
        <w:rPr>
          <w:rFonts w:ascii="Times" w:hAnsi="Times" w:cs="Times New Roman"/>
          <w:color w:val="000000" w:themeColor="text1"/>
          <w:lang w:val="en-US"/>
        </w:rPr>
        <w:t>;</w:t>
      </w:r>
    </w:p>
    <w:p w14:paraId="50B332E8" w14:textId="4D8F189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n</w:t>
      </w:r>
      <w:r w:rsidR="00AF1BC5" w:rsidRPr="00F641B0">
        <w:rPr>
          <w:rFonts w:ascii="Times" w:hAnsi="Times" w:cs="Times New Roman"/>
          <w:color w:val="000000" w:themeColor="text1"/>
          <w:lang w:val="en-US"/>
        </w:rPr>
        <w:t>o</w:t>
      </w:r>
      <w:r w:rsidR="00A84092" w:rsidRPr="00F641B0">
        <w:rPr>
          <w:rFonts w:ascii="Times" w:hAnsi="Times" w:cs="Times New Roman"/>
          <w:color w:val="000000" w:themeColor="text1"/>
          <w:lang w:val="en-US"/>
        </w:rPr>
        <w:t>n s</w:t>
      </w:r>
      <w:r w:rsidR="00694251" w:rsidRPr="00F641B0">
        <w:rPr>
          <w:rFonts w:ascii="Times" w:hAnsi="Times" w:cs="Times New Roman"/>
          <w:color w:val="000000" w:themeColor="text1"/>
          <w:lang w:val="en-US"/>
        </w:rPr>
        <w:t>savev</w:t>
      </w:r>
      <w:r w:rsidRPr="00F641B0">
        <w:rPr>
          <w:rFonts w:ascii="Times" w:hAnsi="Times" w:cs="Times New Roman"/>
          <w:color w:val="000000" w:themeColor="text1"/>
          <w:lang w:val="en-US"/>
        </w:rPr>
        <w:t>a ch</w:t>
      </w:r>
      <w:r w:rsidR="00694251" w:rsidRPr="00F641B0">
        <w:rPr>
          <w:rFonts w:ascii="Times" w:hAnsi="Times" w:cs="Times New Roman"/>
          <w:color w:val="000000" w:themeColor="text1"/>
          <w:lang w:val="en-US"/>
        </w:rPr>
        <w:t>'</w:t>
      </w:r>
      <w:r w:rsidRPr="00F641B0">
        <w:rPr>
          <w:rFonts w:ascii="Times" w:hAnsi="Times" w:cs="Times New Roman"/>
          <w:color w:val="000000" w:themeColor="text1"/>
          <w:lang w:val="en-US"/>
        </w:rPr>
        <w:t>el rio homant</w:t>
      </w:r>
    </w:p>
    <w:p w14:paraId="3AD07DF9" w14:textId="13954D14" w:rsidR="00694251" w:rsidRPr="00F641B0" w:rsidRDefault="00694251" w:rsidP="0069425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diav</w:t>
      </w:r>
      <w:r w:rsidR="0024062A" w:rsidRPr="00F641B0">
        <w:rPr>
          <w:rFonts w:ascii="Times" w:hAnsi="Times" w:cs="Times New Roman"/>
          <w:color w:val="000000" w:themeColor="text1"/>
          <w:lang w:val="en-US"/>
        </w:rPr>
        <w:t>olo iera certamant</w:t>
      </w:r>
      <w:r w:rsidR="00BA52C6" w:rsidRPr="00F641B0">
        <w:rPr>
          <w:rFonts w:ascii="Times" w:hAnsi="Times" w:cs="Times New Roman"/>
          <w:color w:val="000000" w:themeColor="text1"/>
          <w:lang w:val="en-US"/>
        </w:rPr>
        <w:t>.</w:t>
      </w:r>
    </w:p>
    <w:p w14:paraId="0C19144B" w14:textId="6F907CF1" w:rsidR="00694251" w:rsidRPr="00F641B0" w:rsidRDefault="00A653DD" w:rsidP="009225F0">
      <w:pPr>
        <w:pStyle w:val="BodyTextFirstIndent2"/>
        <w:rPr>
          <w:rFonts w:ascii="Times" w:hAnsi="Times"/>
          <w:lang w:val="en-US"/>
        </w:rPr>
      </w:pPr>
      <w:r w:rsidRPr="00F641B0">
        <w:rPr>
          <w:rFonts w:ascii="Times" w:hAnsi="Times"/>
          <w:lang w:val="en-US"/>
        </w:rPr>
        <w:t>[Laisse 54</w:t>
      </w:r>
      <w:r w:rsidR="0024062A" w:rsidRPr="00F641B0">
        <w:rPr>
          <w:rFonts w:ascii="Times" w:hAnsi="Times"/>
          <w:lang w:val="en-US"/>
        </w:rPr>
        <w:t>]</w:t>
      </w:r>
      <w:r w:rsidR="001276A8" w:rsidRPr="00F641B0">
        <w:rPr>
          <w:rFonts w:ascii="Times" w:hAnsi="Times"/>
          <w:lang w:val="en-US"/>
        </w:rPr>
        <w:t xml:space="preserve"> </w:t>
      </w:r>
    </w:p>
    <w:p w14:paraId="5C6D82FC" w14:textId="4FCA6BB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cu</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te d</w:t>
      </w:r>
      <w:r w:rsidR="00694251" w:rsidRPr="00F641B0">
        <w:rPr>
          <w:rFonts w:ascii="Times" w:hAnsi="Times" w:cs="Times New Roman"/>
          <w:color w:val="000000" w:themeColor="text1"/>
          <w:lang w:val="en-US"/>
        </w:rPr>
        <w:t>'Av</w:t>
      </w:r>
      <w:r w:rsidRPr="00F641B0">
        <w:rPr>
          <w:rFonts w:ascii="Times" w:hAnsi="Times" w:cs="Times New Roman"/>
          <w:color w:val="000000" w:themeColor="text1"/>
          <w:lang w:val="en-US"/>
        </w:rPr>
        <w:t>ernia</w:t>
      </w:r>
      <w:r w:rsidR="00694251" w:rsidRPr="00F641B0">
        <w:rPr>
          <w:rFonts w:ascii="Times" w:hAnsi="Times" w:cs="Times New Roman"/>
          <w:color w:val="000000" w:themeColor="text1"/>
          <w:lang w:val="en-US"/>
        </w:rPr>
        <w:t>, si à</w:t>
      </w:r>
      <w:r w:rsidRPr="00F641B0">
        <w:rPr>
          <w:rFonts w:ascii="Times" w:hAnsi="Times" w:cs="Times New Roman"/>
          <w:color w:val="000000" w:themeColor="text1"/>
          <w:lang w:val="en-US"/>
        </w:rPr>
        <w:t xml:space="preserve"> gran </w:t>
      </w:r>
      <w:r w:rsidR="00BA52C6"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ie</w:t>
      </w:r>
      <w:r w:rsidR="00694251" w:rsidRPr="00F641B0">
        <w:rPr>
          <w:rFonts w:ascii="Times" w:hAnsi="Times" w:cs="Times New Roman"/>
          <w:color w:val="000000" w:themeColor="text1"/>
          <w:lang w:val="en-US"/>
        </w:rPr>
        <w:t>,</w:t>
      </w:r>
    </w:p>
    <w:p w14:paraId="7046EEC3" w14:textId="7E84C1F5" w:rsidR="0024062A" w:rsidRPr="00F641B0" w:rsidRDefault="00BA52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amor de </w:t>
      </w:r>
      <w:r w:rsidR="00390A6F" w:rsidRPr="00F641B0">
        <w:rPr>
          <w:rFonts w:ascii="Times" w:hAnsi="Times" w:cs="Times New Roman"/>
          <w:color w:val="000000" w:themeColor="text1"/>
          <w:lang w:val="en-US"/>
        </w:rPr>
        <w:t>Dio</w:t>
      </w:r>
      <w:r w:rsidR="000C67CA" w:rsidRPr="00F641B0">
        <w:rPr>
          <w:rFonts w:ascii="Times" w:hAnsi="Times" w:cs="Times New Roman"/>
          <w:color w:val="000000" w:themeColor="text1"/>
          <w:lang w:val="en-US"/>
        </w:rPr>
        <w:t>, lo fiol s</w:t>
      </w:r>
      <w:r w:rsidR="00694251" w:rsidRPr="00F641B0">
        <w:rPr>
          <w:rFonts w:ascii="Times" w:hAnsi="Times" w:cs="Times New Roman"/>
          <w:color w:val="000000" w:themeColor="text1"/>
          <w:lang w:val="en-US"/>
        </w:rPr>
        <w:t>ante M</w:t>
      </w:r>
      <w:r w:rsidR="0024062A" w:rsidRPr="00F641B0">
        <w:rPr>
          <w:rFonts w:ascii="Times" w:hAnsi="Times" w:cs="Times New Roman"/>
          <w:color w:val="000000" w:themeColor="text1"/>
          <w:lang w:val="en-US"/>
        </w:rPr>
        <w:t>arie</w:t>
      </w:r>
      <w:r w:rsidR="00694251" w:rsidRPr="00F641B0">
        <w:rPr>
          <w:rFonts w:ascii="Times" w:hAnsi="Times" w:cs="Times New Roman"/>
          <w:color w:val="000000" w:themeColor="text1"/>
          <w:lang w:val="en-US"/>
        </w:rPr>
        <w:t>,</w:t>
      </w:r>
    </w:p>
    <w:p w14:paraId="6C42A825" w14:textId="0C02F234" w:rsidR="0024062A" w:rsidRPr="00F641B0" w:rsidRDefault="00BC67A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quel puo</w:t>
      </w:r>
      <w:r w:rsidR="00694251" w:rsidRPr="00F641B0">
        <w:rPr>
          <w:rFonts w:ascii="Times" w:hAnsi="Times" w:cs="Times New Roman"/>
          <w:color w:val="000000" w:themeColor="text1"/>
          <w:lang w:val="en-US"/>
        </w:rPr>
        <w:t>vero el fè</w:t>
      </w:r>
      <w:r w:rsidR="0024062A" w:rsidRPr="00F641B0">
        <w:rPr>
          <w:rFonts w:ascii="Times" w:hAnsi="Times" w:cs="Times New Roman"/>
          <w:color w:val="000000" w:themeColor="text1"/>
          <w:lang w:val="en-US"/>
        </w:rPr>
        <w:t xml:space="preserve"> gran asie</w:t>
      </w:r>
      <w:r w:rsidR="0011345C" w:rsidRPr="00F641B0">
        <w:rPr>
          <w:rFonts w:ascii="Times" w:hAnsi="Times" w:cs="Times New Roman"/>
          <w:color w:val="000000" w:themeColor="text1"/>
          <w:lang w:val="en-US"/>
        </w:rPr>
        <w:t>;</w:t>
      </w:r>
    </w:p>
    <w:p w14:paraId="543996A4" w14:textId="277F4EC8" w:rsidR="0024062A" w:rsidRPr="00F641B0" w:rsidRDefault="0069425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Mança</w:t>
      </w:r>
      <w:r w:rsidR="003C13DE">
        <w:rPr>
          <w:rFonts w:ascii="Times" w:hAnsi="Times" w:cs="Times New Roman"/>
          <w:color w:val="000000" w:themeColor="text1"/>
          <w:lang w:val="en-US"/>
        </w:rPr>
        <w:t>r li donà</w:t>
      </w:r>
      <w:r w:rsidRPr="00F641B0">
        <w:rPr>
          <w:rFonts w:ascii="Times" w:hAnsi="Times" w:cs="Times New Roman"/>
          <w:color w:val="000000" w:themeColor="text1"/>
          <w:lang w:val="en-US"/>
        </w:rPr>
        <w:t xml:space="preserve"> a so v</w:t>
      </w:r>
      <w:r w:rsidR="0024062A" w:rsidRPr="00F641B0">
        <w:rPr>
          <w:rFonts w:ascii="Times" w:hAnsi="Times" w:cs="Times New Roman"/>
          <w:color w:val="000000" w:themeColor="text1"/>
          <w:lang w:val="en-US"/>
        </w:rPr>
        <w:t>olent</w:t>
      </w:r>
      <w:r w:rsidRPr="00F641B0">
        <w:rPr>
          <w:rFonts w:ascii="Times" w:hAnsi="Times" w:cs="Times New Roman"/>
          <w:color w:val="000000" w:themeColor="text1"/>
          <w:lang w:val="en-US"/>
        </w:rPr>
        <w:t>i</w:t>
      </w:r>
      <w:r w:rsidR="0024062A" w:rsidRPr="00F641B0">
        <w:rPr>
          <w:rFonts w:ascii="Times" w:hAnsi="Times" w:cs="Times New Roman"/>
          <w:color w:val="000000" w:themeColor="text1"/>
          <w:lang w:val="en-US"/>
        </w:rPr>
        <w:t>e</w:t>
      </w:r>
    </w:p>
    <w:p w14:paraId="4054ED84" w14:textId="1072277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694251" w:rsidRPr="00F641B0">
        <w:rPr>
          <w:rFonts w:ascii="Times" w:hAnsi="Times" w:cs="Times New Roman"/>
          <w:color w:val="000000" w:themeColor="text1"/>
          <w:lang w:val="en-US"/>
        </w:rPr>
        <w:t>'el pareva si lev</w:t>
      </w:r>
      <w:r w:rsidRPr="00F641B0">
        <w:rPr>
          <w:rFonts w:ascii="Times" w:hAnsi="Times" w:cs="Times New Roman"/>
          <w:color w:val="000000" w:themeColor="text1"/>
          <w:lang w:val="en-US"/>
        </w:rPr>
        <w:t>rosso e plen de malatie</w:t>
      </w:r>
      <w:r w:rsidR="00694251" w:rsidRPr="00F641B0">
        <w:rPr>
          <w:rFonts w:ascii="Times" w:hAnsi="Times" w:cs="Times New Roman"/>
          <w:color w:val="000000" w:themeColor="text1"/>
          <w:lang w:val="en-US"/>
        </w:rPr>
        <w:t>.</w:t>
      </w:r>
    </w:p>
    <w:p w14:paraId="1528B5ED" w14:textId="0295EDA7" w:rsidR="0024062A" w:rsidRPr="00F641B0" w:rsidRDefault="0069425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tav</w:t>
      </w:r>
      <w:r w:rsidR="0024062A" w:rsidRPr="00F641B0">
        <w:rPr>
          <w:rFonts w:ascii="Times" w:hAnsi="Times" w:cs="Times New Roman"/>
          <w:color w:val="000000" w:themeColor="text1"/>
          <w:lang w:val="en-US"/>
        </w:rPr>
        <w:t>olla se</w:t>
      </w:r>
      <w:r w:rsidRPr="00F641B0">
        <w:rPr>
          <w:rFonts w:ascii="Times" w:hAnsi="Times" w:cs="Times New Roman"/>
          <w:color w:val="000000" w:themeColor="text1"/>
          <w:lang w:val="en-US"/>
        </w:rPr>
        <w:t xml:space="preserve"> liev</w:t>
      </w:r>
      <w:r w:rsidR="003C13DE">
        <w:rPr>
          <w:rFonts w:ascii="Times" w:hAnsi="Times" w:cs="Times New Roman"/>
          <w:color w:val="000000" w:themeColor="text1"/>
          <w:lang w:val="en-US"/>
        </w:rPr>
        <w:t>à</w:t>
      </w:r>
      <w:r w:rsidR="0024062A" w:rsidRPr="00F641B0">
        <w:rPr>
          <w:rFonts w:ascii="Times" w:hAnsi="Times" w:cs="Times New Roman"/>
          <w:color w:val="000000" w:themeColor="text1"/>
          <w:lang w:val="en-US"/>
        </w:rPr>
        <w:t xml:space="preserve"> cun gram fantassie</w:t>
      </w:r>
      <w:r w:rsidRPr="00F641B0">
        <w:rPr>
          <w:rFonts w:ascii="Times" w:hAnsi="Times" w:cs="Times New Roman"/>
          <w:color w:val="000000" w:themeColor="text1"/>
          <w:lang w:val="en-US"/>
        </w:rPr>
        <w:t>;</w:t>
      </w:r>
    </w:p>
    <w:p w14:paraId="4A2AF5E2" w14:textId="2204907B" w:rsidR="00611A9E" w:rsidRPr="00F641B0" w:rsidRDefault="00694251"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v</w:t>
      </w:r>
      <w:r w:rsidR="0024062A" w:rsidRPr="00F641B0">
        <w:rPr>
          <w:rFonts w:ascii="Times" w:hAnsi="Times" w:cs="Times New Roman"/>
          <w:color w:val="000000" w:themeColor="text1"/>
          <w:lang w:val="en-US"/>
        </w:rPr>
        <w:t>in presse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lo capon altrossie</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173"/>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003C2F33" w:rsidRPr="00F641B0">
        <w:rPr>
          <w:rFonts w:ascii="Times" w:hAnsi="Times" w:cs="Times New Roman"/>
          <w:color w:val="000000" w:themeColor="text1"/>
          <w:lang w:val="en-US"/>
        </w:rPr>
        <w:tab/>
      </w:r>
    </w:p>
    <w:p w14:paraId="58C8CA3B" w14:textId="1E125D1E" w:rsidR="0024062A"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(38R) </w:t>
      </w:r>
      <w:r w:rsidR="00663A0E" w:rsidRPr="00F641B0">
        <w:rPr>
          <w:rFonts w:ascii="Times" w:hAnsi="Times" w:cs="Times New Roman"/>
          <w:color w:val="000000" w:themeColor="text1"/>
          <w:lang w:val="en-US"/>
        </w:rPr>
        <w:t>V</w:t>
      </w:r>
      <w:r w:rsidR="003C13DE">
        <w:rPr>
          <w:rFonts w:ascii="Times" w:hAnsi="Times" w:cs="Times New Roman"/>
          <w:color w:val="000000" w:themeColor="text1"/>
          <w:lang w:val="en-US"/>
        </w:rPr>
        <w:t>ia lo portà</w:t>
      </w:r>
      <w:r w:rsidR="0024062A" w:rsidRPr="00F641B0">
        <w:rPr>
          <w:rFonts w:ascii="Times" w:hAnsi="Times" w:cs="Times New Roman"/>
          <w:color w:val="000000" w:themeColor="text1"/>
          <w:lang w:val="en-US"/>
        </w:rPr>
        <w:t xml:space="preserve"> façando gran brochie</w:t>
      </w:r>
      <w:r w:rsidR="00663A0E" w:rsidRPr="00F641B0">
        <w:rPr>
          <w:rFonts w:ascii="Times" w:hAnsi="Times" w:cs="Times New Roman"/>
          <w:color w:val="000000" w:themeColor="text1"/>
          <w:lang w:val="en-US"/>
        </w:rPr>
        <w:t>.</w:t>
      </w:r>
      <w:r w:rsidR="00663A0E" w:rsidRPr="00F641B0">
        <w:rPr>
          <w:rFonts w:ascii="Times" w:hAnsi="Times" w:cs="Times New Roman"/>
          <w:color w:val="000000" w:themeColor="text1"/>
          <w:lang w:val="en-US"/>
        </w:rPr>
        <w:tab/>
      </w:r>
      <w:r w:rsidR="00663A0E" w:rsidRPr="00F641B0">
        <w:rPr>
          <w:rFonts w:ascii="Times" w:hAnsi="Times" w:cs="Times New Roman"/>
          <w:color w:val="000000" w:themeColor="text1"/>
          <w:lang w:val="en-US"/>
        </w:rPr>
        <w:tab/>
      </w:r>
    </w:p>
    <w:p w14:paraId="2A031C44" w14:textId="7D63BDE8"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663A0E" w:rsidRPr="00F641B0">
        <w:rPr>
          <w:rFonts w:ascii="Times" w:hAnsi="Times" w:cs="Times New Roman"/>
          <w:color w:val="000000" w:themeColor="text1"/>
          <w:lang w:val="en-US"/>
        </w:rPr>
        <w:t xml:space="preserve"> lo balcon del palaço inssì</w:t>
      </w:r>
      <w:r w:rsidRPr="00F641B0">
        <w:rPr>
          <w:rFonts w:ascii="Times" w:hAnsi="Times" w:cs="Times New Roman"/>
          <w:color w:val="000000" w:themeColor="text1"/>
          <w:lang w:val="en-US"/>
        </w:rPr>
        <w:t xml:space="preserve"> quel malfie</w:t>
      </w:r>
      <w:r w:rsidR="00663A0E" w:rsidRPr="00F641B0">
        <w:rPr>
          <w:rFonts w:ascii="Times" w:hAnsi="Times" w:cs="Times New Roman"/>
          <w:color w:val="000000" w:themeColor="text1"/>
          <w:lang w:val="en-US"/>
        </w:rPr>
        <w:t>.</w:t>
      </w:r>
    </w:p>
    <w:p w14:paraId="54602695" w14:textId="32736B37" w:rsidR="0024062A" w:rsidRPr="00F641B0" w:rsidRDefault="00663A0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conte lo v</w:t>
      </w:r>
      <w:r w:rsidR="0024062A" w:rsidRPr="00F641B0">
        <w:rPr>
          <w:rFonts w:ascii="Times" w:hAnsi="Times" w:cs="Times New Roman"/>
          <w:color w:val="000000" w:themeColor="text1"/>
          <w:lang w:val="en-US"/>
        </w:rPr>
        <w:t>ete</w:t>
      </w:r>
      <w:r w:rsidRPr="00F641B0">
        <w:rPr>
          <w:rFonts w:ascii="Times" w:hAnsi="Times" w:cs="Times New Roman"/>
          <w:color w:val="000000" w:themeColor="text1"/>
          <w:lang w:val="en-US"/>
        </w:rPr>
        <w:t>, non à</w:t>
      </w:r>
      <w:r w:rsidR="0024062A" w:rsidRPr="00F641B0">
        <w:rPr>
          <w:rFonts w:ascii="Times" w:hAnsi="Times" w:cs="Times New Roman"/>
          <w:color w:val="000000" w:themeColor="text1"/>
          <w:lang w:val="en-US"/>
        </w:rPr>
        <w:t xml:space="preserve"> talento de rie</w:t>
      </w:r>
      <w:r w:rsidRPr="00F641B0">
        <w:rPr>
          <w:rFonts w:ascii="Times" w:hAnsi="Times" w:cs="Times New Roman"/>
          <w:color w:val="000000" w:themeColor="text1"/>
          <w:lang w:val="en-US"/>
        </w:rPr>
        <w:t>,</w:t>
      </w:r>
    </w:p>
    <w:p w14:paraId="07B4FFB8" w14:textId="4F8AE22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Molto lo</w:t>
      </w:r>
      <w:r w:rsidR="00663A0E" w:rsidRPr="00F641B0">
        <w:rPr>
          <w:rFonts w:ascii="Times" w:hAnsi="Times" w:cs="Times New Roman"/>
          <w:color w:val="000000" w:themeColor="text1"/>
          <w:lang w:val="en-US"/>
        </w:rPr>
        <w:t xml:space="preserve"> </w:t>
      </w:r>
      <w:r w:rsidR="00BC67A6" w:rsidRPr="00F641B0">
        <w:rPr>
          <w:rFonts w:ascii="Times" w:hAnsi="Times" w:cs="Times New Roman"/>
          <w:color w:val="000000" w:themeColor="text1"/>
          <w:lang w:val="en-US"/>
        </w:rPr>
        <w:t>re</w:t>
      </w:r>
      <w:r w:rsidR="003C13DE">
        <w:rPr>
          <w:rFonts w:ascii="Times" w:hAnsi="Times" w:cs="Times New Roman"/>
          <w:color w:val="000000" w:themeColor="text1"/>
          <w:lang w:val="en-US"/>
        </w:rPr>
        <w:t>guardà</w:t>
      </w:r>
      <w:r w:rsidR="00663A0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w:t>
      </w:r>
      <w:r w:rsidR="00663A0E" w:rsidRPr="00F641B0">
        <w:rPr>
          <w:rFonts w:ascii="Times" w:hAnsi="Times" w:cs="Times New Roman"/>
          <w:color w:val="000000" w:themeColor="text1"/>
          <w:lang w:val="en-US"/>
        </w:rPr>
        <w:t xml:space="preserve"> è merv</w:t>
      </w:r>
      <w:r w:rsidRPr="00F641B0">
        <w:rPr>
          <w:rFonts w:ascii="Times" w:hAnsi="Times" w:cs="Times New Roman"/>
          <w:color w:val="000000" w:themeColor="text1"/>
          <w:lang w:val="en-US"/>
        </w:rPr>
        <w:t>ilie</w:t>
      </w:r>
      <w:r w:rsidR="00663A0E" w:rsidRPr="00F641B0">
        <w:rPr>
          <w:rFonts w:ascii="Times" w:hAnsi="Times" w:cs="Times New Roman"/>
          <w:color w:val="000000" w:themeColor="text1"/>
          <w:lang w:val="en-US"/>
        </w:rPr>
        <w:t>.</w:t>
      </w:r>
    </w:p>
    <w:p w14:paraId="45C2E44D" w14:textId="667DAFD8" w:rsidR="0024062A" w:rsidRPr="00F641B0" w:rsidRDefault="00663A0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Çascun s</w:t>
      </w:r>
      <w:r w:rsidR="003C13DE">
        <w:rPr>
          <w:rFonts w:ascii="Times" w:hAnsi="Times" w:cs="Times New Roman"/>
          <w:color w:val="000000" w:themeColor="text1"/>
          <w:lang w:val="en-US"/>
        </w:rPr>
        <w:t>e segnà e clamà</w:t>
      </w:r>
      <w:r w:rsidR="000C67CA" w:rsidRPr="00F641B0">
        <w:rPr>
          <w:rFonts w:ascii="Times" w:hAnsi="Times" w:cs="Times New Roman"/>
          <w:color w:val="000000" w:themeColor="text1"/>
          <w:lang w:val="en-US"/>
        </w:rPr>
        <w:t xml:space="preserve"> s</w:t>
      </w:r>
      <w:r w:rsidRPr="00F641B0">
        <w:rPr>
          <w:rFonts w:ascii="Times" w:hAnsi="Times" w:cs="Times New Roman"/>
          <w:color w:val="000000" w:themeColor="text1"/>
          <w:lang w:val="en-US"/>
        </w:rPr>
        <w:t>ante M</w:t>
      </w:r>
      <w:r w:rsidR="0024062A" w:rsidRPr="00F641B0">
        <w:rPr>
          <w:rFonts w:ascii="Times" w:hAnsi="Times" w:cs="Times New Roman"/>
          <w:color w:val="000000" w:themeColor="text1"/>
          <w:lang w:val="en-US"/>
        </w:rPr>
        <w:t>arie</w:t>
      </w:r>
    </w:p>
    <w:p w14:paraId="60BD2920" w14:textId="2CAF299E" w:rsidR="0024062A" w:rsidRPr="00F641B0" w:rsidRDefault="00663A0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dixev</w:t>
      </w:r>
      <w:r w:rsidR="0024062A" w:rsidRPr="00F641B0">
        <w:rPr>
          <w:rFonts w:ascii="Times" w:hAnsi="Times" w:cs="Times New Roman"/>
          <w:color w:val="000000" w:themeColor="text1"/>
          <w:lang w:val="en-US"/>
        </w:rPr>
        <w:t>ano</w:t>
      </w:r>
      <w:r w:rsidRPr="00F641B0">
        <w:rPr>
          <w:rFonts w:ascii="Times" w:hAnsi="Times" w:cs="Times New Roman"/>
          <w:color w:val="000000" w:themeColor="text1"/>
          <w:lang w:val="en-US"/>
        </w:rPr>
        <w:t>, "Questo è un diavolo, per v</w:t>
      </w:r>
      <w:r w:rsidR="0024062A" w:rsidRPr="00F641B0">
        <w:rPr>
          <w:rFonts w:ascii="Times" w:hAnsi="Times" w:cs="Times New Roman"/>
          <w:color w:val="000000" w:themeColor="text1"/>
          <w:lang w:val="en-US"/>
        </w:rPr>
        <w:t>eritie</w:t>
      </w:r>
      <w:r w:rsidRPr="00F641B0">
        <w:rPr>
          <w:rFonts w:ascii="Times" w:hAnsi="Times" w:cs="Times New Roman"/>
          <w:color w:val="000000" w:themeColor="text1"/>
          <w:lang w:val="en-US"/>
        </w:rPr>
        <w:t>,</w:t>
      </w:r>
    </w:p>
    <w:p w14:paraId="53DF9195" w14:textId="6812667E" w:rsidR="0024062A" w:rsidRPr="00F641B0" w:rsidRDefault="00663A0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co nui à bev</w:t>
      </w:r>
      <w:r w:rsidR="0024062A" w:rsidRPr="00F641B0">
        <w:rPr>
          <w:rFonts w:ascii="Times" w:hAnsi="Times" w:cs="Times New Roman"/>
          <w:color w:val="000000" w:themeColor="text1"/>
          <w:lang w:val="en-US"/>
        </w:rPr>
        <w:t>u e mancie</w:t>
      </w:r>
      <w:r w:rsidR="00F46394" w:rsidRPr="00F641B0">
        <w:rPr>
          <w:rFonts w:ascii="Times" w:hAnsi="Times" w:cs="Times New Roman"/>
          <w:color w:val="000000" w:themeColor="text1"/>
          <w:lang w:val="en-US"/>
        </w:rPr>
        <w:t>.</w:t>
      </w:r>
    </w:p>
    <w:p w14:paraId="42E0DC9E" w14:textId="3950E595"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Tuta la corte de lui fo espav</w:t>
      </w:r>
      <w:r w:rsidR="0024062A" w:rsidRPr="00F641B0">
        <w:rPr>
          <w:rFonts w:ascii="Times" w:hAnsi="Times" w:cs="Times New Roman"/>
          <w:color w:val="000000" w:themeColor="text1"/>
          <w:lang w:val="en-US"/>
        </w:rPr>
        <w:t>entie</w:t>
      </w:r>
      <w:r w:rsidRPr="00F641B0">
        <w:rPr>
          <w:rFonts w:ascii="Times" w:hAnsi="Times" w:cs="Times New Roman"/>
          <w:color w:val="000000" w:themeColor="text1"/>
          <w:lang w:val="en-US"/>
        </w:rPr>
        <w:t>;</w:t>
      </w:r>
    </w:p>
    <w:p w14:paraId="477C6AEC" w14:textId="4350A22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F46394" w:rsidRPr="00F641B0">
        <w:rPr>
          <w:rFonts w:ascii="Times" w:hAnsi="Times" w:cs="Times New Roman"/>
          <w:color w:val="000000" w:themeColor="text1"/>
          <w:lang w:val="en-US"/>
        </w:rPr>
        <w:t>'Alv</w:t>
      </w:r>
      <w:r w:rsidR="003C13DE">
        <w:rPr>
          <w:rFonts w:ascii="Times" w:hAnsi="Times" w:cs="Times New Roman"/>
          <w:color w:val="000000" w:themeColor="text1"/>
          <w:lang w:val="en-US"/>
        </w:rPr>
        <w:t>ernia no se remudà</w:t>
      </w:r>
      <w:r w:rsidRPr="00F641B0">
        <w:rPr>
          <w:rFonts w:ascii="Times" w:hAnsi="Times" w:cs="Times New Roman"/>
          <w:color w:val="000000" w:themeColor="text1"/>
          <w:lang w:val="en-US"/>
        </w:rPr>
        <w:t xml:space="preserve"> mie</w:t>
      </w:r>
      <w:r w:rsidR="00F46394" w:rsidRPr="00F641B0">
        <w:rPr>
          <w:rFonts w:ascii="Times" w:hAnsi="Times" w:cs="Times New Roman"/>
          <w:color w:val="000000" w:themeColor="text1"/>
          <w:lang w:val="en-US"/>
        </w:rPr>
        <w:t>,</w:t>
      </w:r>
    </w:p>
    <w:p w14:paraId="0B1EAB31" w14:textId="2C743FDD" w:rsidR="0024062A" w:rsidRPr="00F641B0"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Ni no mostrà</w:t>
      </w:r>
      <w:r w:rsidR="0024062A" w:rsidRPr="00F641B0">
        <w:rPr>
          <w:rFonts w:ascii="Times" w:hAnsi="Times" w:cs="Times New Roman"/>
          <w:color w:val="000000" w:themeColor="text1"/>
          <w:lang w:val="en-US"/>
        </w:rPr>
        <w:t xml:space="preserve"> a so çente ch</w:t>
      </w:r>
      <w:r w:rsidR="00F46394"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 fosse smarie</w:t>
      </w:r>
      <w:r w:rsidR="00F46394" w:rsidRPr="00F641B0">
        <w:rPr>
          <w:rFonts w:ascii="Times" w:hAnsi="Times" w:cs="Times New Roman"/>
          <w:color w:val="000000" w:themeColor="text1"/>
          <w:lang w:val="en-US"/>
        </w:rPr>
        <w:t>,</w:t>
      </w:r>
    </w:p>
    <w:p w14:paraId="329A26E8" w14:textId="0C8F590B"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tu</w:t>
      </w:r>
      <w:r w:rsidR="0024062A" w:rsidRPr="00F641B0">
        <w:rPr>
          <w:rFonts w:ascii="Times" w:hAnsi="Times" w:cs="Times New Roman"/>
          <w:color w:val="000000" w:themeColor="text1"/>
          <w:lang w:val="en-US"/>
        </w:rPr>
        <w:t>ta hora tien la ciera çoiante e lie</w:t>
      </w:r>
      <w:r w:rsidRPr="00F641B0">
        <w:rPr>
          <w:rFonts w:ascii="Times" w:hAnsi="Times" w:cs="Times New Roman"/>
          <w:color w:val="000000" w:themeColor="text1"/>
          <w:lang w:val="en-US"/>
        </w:rPr>
        <w:t>.</w:t>
      </w:r>
    </w:p>
    <w:p w14:paraId="5ED35D48" w14:textId="1D93A8DB"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Complir vol çò</w:t>
      </w:r>
      <w:r w:rsidR="0024062A"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'el à</w:t>
      </w:r>
      <w:r w:rsidR="0024062A" w:rsidRPr="00F641B0">
        <w:rPr>
          <w:rFonts w:ascii="Times" w:hAnsi="Times" w:cs="Times New Roman"/>
          <w:color w:val="000000" w:themeColor="text1"/>
          <w:lang w:val="en-US"/>
        </w:rPr>
        <w:t xml:space="preserve"> prometie</w:t>
      </w:r>
    </w:p>
    <w:p w14:paraId="6DAE8C8A" w14:textId="03F93EDE" w:rsidR="0024062A" w:rsidRPr="00F641B0" w:rsidRDefault="00CD3D4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A84092" w:rsidRPr="00F641B0">
        <w:rPr>
          <w:rFonts w:ascii="Times" w:hAnsi="Times" w:cs="Times New Roman"/>
          <w:color w:val="000000" w:themeColor="text1"/>
          <w:lang w:val="en-US"/>
        </w:rPr>
        <w:t>l s</w:t>
      </w:r>
      <w:r w:rsidR="00F46394" w:rsidRPr="00F641B0">
        <w:rPr>
          <w:rFonts w:ascii="Times" w:hAnsi="Times" w:cs="Times New Roman"/>
          <w:color w:val="000000" w:themeColor="text1"/>
          <w:lang w:val="en-US"/>
        </w:rPr>
        <w:t xml:space="preserve">so </w:t>
      </w:r>
      <w:r w:rsidR="003C13DE">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F46394" w:rsidRPr="00F641B0">
        <w:rPr>
          <w:rFonts w:ascii="Times" w:hAnsi="Times" w:cs="Times New Roman"/>
          <w:color w:val="000000" w:themeColor="text1"/>
          <w:lang w:val="en-US"/>
        </w:rPr>
        <w:t xml:space="preserve"> quando el fè</w:t>
      </w:r>
      <w:r w:rsidR="0024062A" w:rsidRPr="00F641B0">
        <w:rPr>
          <w:rFonts w:ascii="Times" w:hAnsi="Times" w:cs="Times New Roman"/>
          <w:color w:val="000000" w:themeColor="text1"/>
          <w:lang w:val="en-US"/>
        </w:rPr>
        <w:t xml:space="preserve"> da</w:t>
      </w:r>
      <w:r w:rsidR="00F46394"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lui departie</w:t>
      </w:r>
      <w:r w:rsidR="00F46394" w:rsidRPr="00F641B0">
        <w:rPr>
          <w:rFonts w:ascii="Times" w:hAnsi="Times" w:cs="Times New Roman"/>
          <w:color w:val="000000" w:themeColor="text1"/>
          <w:lang w:val="en-US"/>
        </w:rPr>
        <w:t>.</w:t>
      </w:r>
    </w:p>
    <w:p w14:paraId="5C526DDC" w14:textId="1D5CB1D2"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la contessa ell à</w:t>
      </w:r>
      <w:r w:rsidR="0024062A" w:rsidRPr="00F641B0">
        <w:rPr>
          <w:rFonts w:ascii="Times" w:hAnsi="Times" w:cs="Times New Roman"/>
          <w:color w:val="000000" w:themeColor="text1"/>
          <w:lang w:val="en-US"/>
        </w:rPr>
        <w:t xml:space="preserve"> doçemente parlie</w:t>
      </w:r>
      <w:r w:rsidRPr="00F641B0">
        <w:rPr>
          <w:rFonts w:ascii="Times" w:hAnsi="Times" w:cs="Times New Roman"/>
          <w:color w:val="000000" w:themeColor="text1"/>
          <w:lang w:val="en-US"/>
        </w:rPr>
        <w:t>,</w:t>
      </w:r>
    </w:p>
    <w:p w14:paraId="614D8822" w14:textId="1E95A63E"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Çentil dona</w:t>
      </w:r>
      <w:r w:rsidRPr="00F641B0">
        <w:rPr>
          <w:rFonts w:ascii="Times" w:hAnsi="Times" w:cs="Times New Roman"/>
          <w:color w:val="000000" w:themeColor="text1"/>
          <w:lang w:val="en-US"/>
        </w:rPr>
        <w:t>, quando serò</w:t>
      </w:r>
      <w:r w:rsidR="0024062A" w:rsidRPr="00F641B0">
        <w:rPr>
          <w:rFonts w:ascii="Times" w:hAnsi="Times" w:cs="Times New Roman"/>
          <w:color w:val="000000" w:themeColor="text1"/>
          <w:lang w:val="en-US"/>
        </w:rPr>
        <w:t xml:space="preserve"> departie</w:t>
      </w:r>
      <w:r w:rsidRPr="00F641B0">
        <w:rPr>
          <w:rFonts w:ascii="Times" w:hAnsi="Times" w:cs="Times New Roman"/>
          <w:color w:val="000000" w:themeColor="text1"/>
          <w:lang w:val="en-US"/>
        </w:rPr>
        <w:t>,</w:t>
      </w:r>
    </w:p>
    <w:p w14:paraId="766C59D0" w14:textId="642BB728" w:rsidR="0024062A" w:rsidRPr="00F641B0" w:rsidRDefault="00390A6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F46394" w:rsidRPr="00F641B0">
        <w:rPr>
          <w:rFonts w:ascii="Times" w:hAnsi="Times" w:cs="Times New Roman"/>
          <w:color w:val="000000" w:themeColor="text1"/>
          <w:lang w:val="en-US"/>
        </w:rPr>
        <w:t xml:space="preserve"> sa ben quando serò</w:t>
      </w:r>
      <w:r w:rsidR="0024062A" w:rsidRPr="00F641B0">
        <w:rPr>
          <w:rFonts w:ascii="Times" w:hAnsi="Times" w:cs="Times New Roman"/>
          <w:color w:val="000000" w:themeColor="text1"/>
          <w:lang w:val="en-US"/>
        </w:rPr>
        <w:t xml:space="preserve"> tornie</w:t>
      </w:r>
      <w:r w:rsidR="00F46394" w:rsidRPr="00F641B0">
        <w:rPr>
          <w:rFonts w:ascii="Times" w:hAnsi="Times" w:cs="Times New Roman"/>
          <w:color w:val="000000" w:themeColor="text1"/>
          <w:lang w:val="en-US"/>
        </w:rPr>
        <w:t>,</w:t>
      </w:r>
    </w:p>
    <w:p w14:paraId="35BE7C1F" w14:textId="11598419"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Baldois et Thomas io v'ò</w:t>
      </w:r>
      <w:r w:rsidR="0024062A" w:rsidRPr="00F641B0">
        <w:rPr>
          <w:rFonts w:ascii="Times" w:hAnsi="Times" w:cs="Times New Roman"/>
          <w:color w:val="000000" w:themeColor="text1"/>
          <w:lang w:val="en-US"/>
        </w:rPr>
        <w:t xml:space="preserve"> comandie</w:t>
      </w:r>
      <w:r w:rsidRPr="00F641B0">
        <w:rPr>
          <w:rFonts w:ascii="Times" w:hAnsi="Times" w:cs="Times New Roman"/>
          <w:color w:val="000000" w:themeColor="text1"/>
          <w:lang w:val="en-US"/>
        </w:rPr>
        <w:t>,</w:t>
      </w:r>
    </w:p>
    <w:p w14:paraId="67AC78F7" w14:textId="5B18E05E"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24062A" w:rsidRPr="00F641B0">
        <w:rPr>
          <w:rFonts w:ascii="Times" w:hAnsi="Times" w:cs="Times New Roman"/>
          <w:color w:val="000000" w:themeColor="text1"/>
          <w:lang w:val="en-US"/>
        </w:rPr>
        <w:t>ostri do f</w:t>
      </w:r>
      <w:r w:rsidRPr="00F641B0">
        <w:rPr>
          <w:rFonts w:ascii="Times" w:hAnsi="Times" w:cs="Times New Roman"/>
          <w:color w:val="000000" w:themeColor="text1"/>
          <w:lang w:val="en-US"/>
        </w:rPr>
        <w:t>radeli che v'av</w:t>
      </w:r>
      <w:r w:rsidR="0011345C" w:rsidRPr="00F641B0">
        <w:rPr>
          <w:rFonts w:ascii="Times" w:hAnsi="Times" w:cs="Times New Roman"/>
          <w:color w:val="000000" w:themeColor="text1"/>
          <w:lang w:val="en-US"/>
        </w:rPr>
        <w:t>erà</w:t>
      </w:r>
      <w:r w:rsidR="0024062A" w:rsidRPr="00F641B0">
        <w:rPr>
          <w:rFonts w:ascii="Times" w:hAnsi="Times" w:cs="Times New Roman"/>
          <w:color w:val="000000" w:themeColor="text1"/>
          <w:lang w:val="en-US"/>
        </w:rPr>
        <w:t xml:space="preserve"> ben guardie</w:t>
      </w:r>
      <w:r w:rsidRPr="00F641B0">
        <w:rPr>
          <w:rFonts w:ascii="Times" w:hAnsi="Times" w:cs="Times New Roman"/>
          <w:color w:val="000000" w:themeColor="text1"/>
          <w:lang w:val="en-US"/>
        </w:rPr>
        <w:t>.</w:t>
      </w:r>
    </w:p>
    <w:p w14:paraId="5EA9956A" w14:textId="526EAB86"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guardé</w:t>
      </w:r>
      <w:r w:rsidR="0024062A" w:rsidRPr="00F641B0">
        <w:rPr>
          <w:rFonts w:ascii="Times" w:hAnsi="Times" w:cs="Times New Roman"/>
          <w:color w:val="000000" w:themeColor="text1"/>
          <w:lang w:val="en-US"/>
        </w:rPr>
        <w:t xml:space="preserve"> bem la mia tera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si</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l</w:t>
      </w:r>
      <w:r w:rsidRPr="00F641B0">
        <w:rPr>
          <w:rFonts w:ascii="Times" w:hAnsi="Times" w:cs="Times New Roman"/>
          <w:color w:val="000000" w:themeColor="text1"/>
          <w:lang w:val="en-US"/>
        </w:rPr>
        <w:t>'abié</w:t>
      </w:r>
      <w:r w:rsidR="0024062A" w:rsidRPr="00F641B0">
        <w:rPr>
          <w:rFonts w:ascii="Times" w:hAnsi="Times" w:cs="Times New Roman"/>
          <w:color w:val="000000" w:themeColor="text1"/>
          <w:lang w:val="en-US"/>
        </w:rPr>
        <w:t xml:space="preserve"> in</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balie</w:t>
      </w:r>
      <w:r w:rsidRPr="00F641B0">
        <w:rPr>
          <w:rFonts w:ascii="Times" w:hAnsi="Times" w:cs="Times New Roman"/>
          <w:color w:val="000000" w:themeColor="text1"/>
          <w:lang w:val="en-US"/>
        </w:rPr>
        <w:t>."</w:t>
      </w:r>
    </w:p>
    <w:p w14:paraId="3504F0FF" w14:textId="506E4475" w:rsidR="00F46394" w:rsidRPr="00F641B0" w:rsidRDefault="0024062A" w:rsidP="00F46394">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dona l</w:t>
      </w:r>
      <w:r w:rsidR="00F46394" w:rsidRPr="00F641B0">
        <w:rPr>
          <w:rFonts w:ascii="Times" w:hAnsi="Times" w:cs="Times New Roman"/>
          <w:color w:val="000000" w:themeColor="text1"/>
          <w:lang w:val="en-US"/>
        </w:rPr>
        <w:t>'</w:t>
      </w:r>
      <w:r w:rsidRPr="00F641B0">
        <w:rPr>
          <w:rFonts w:ascii="Times" w:hAnsi="Times" w:cs="Times New Roman"/>
          <w:color w:val="000000" w:themeColor="text1"/>
          <w:lang w:val="en-US"/>
        </w:rPr>
        <w:t>olde</w:t>
      </w:r>
      <w:r w:rsidR="00F4639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ella </w:t>
      </w:r>
      <w:r w:rsidR="00A84092" w:rsidRPr="00F641B0">
        <w:rPr>
          <w:rFonts w:ascii="Times" w:hAnsi="Times"/>
        </w:rPr>
        <w:t>no·ssa</w:t>
      </w:r>
      <w:r w:rsidR="00A84092" w:rsidRPr="00F641B0">
        <w:rPr>
          <w:rFonts w:ascii="Times" w:hAnsi="Times" w:cs="Times New Roman"/>
          <w:color w:val="000000" w:themeColor="text1"/>
          <w:lang w:val="en-US"/>
        </w:rPr>
        <w:t xml:space="preserve"> </w:t>
      </w:r>
      <w:r w:rsidR="00F46394" w:rsidRPr="00F641B0">
        <w:rPr>
          <w:rFonts w:ascii="Times" w:hAnsi="Times" w:cs="Times New Roman"/>
          <w:color w:val="000000" w:themeColor="text1"/>
          <w:lang w:val="en-US"/>
        </w:rPr>
        <w:t>che di</w:t>
      </w:r>
      <w:r w:rsidRPr="00F641B0">
        <w:rPr>
          <w:rFonts w:ascii="Times" w:hAnsi="Times" w:cs="Times New Roman"/>
          <w:color w:val="000000" w:themeColor="text1"/>
          <w:lang w:val="en-US"/>
        </w:rPr>
        <w:t>e</w:t>
      </w:r>
      <w:r w:rsidR="00F46394" w:rsidRPr="00F641B0">
        <w:rPr>
          <w:rFonts w:ascii="Times" w:hAnsi="Times" w:cs="Times New Roman"/>
          <w:color w:val="000000" w:themeColor="text1"/>
          <w:lang w:val="en-US"/>
        </w:rPr>
        <w:t>.</w:t>
      </w:r>
    </w:p>
    <w:p w14:paraId="3A8A207E" w14:textId="0B642449" w:rsidR="00F46394" w:rsidRPr="00F641B0" w:rsidRDefault="00A653DD" w:rsidP="009225F0">
      <w:pPr>
        <w:pStyle w:val="BodyTextFirstIndent2"/>
        <w:rPr>
          <w:rFonts w:ascii="Times" w:hAnsi="Times"/>
          <w:lang w:val="en-US"/>
        </w:rPr>
      </w:pPr>
      <w:r w:rsidRPr="00F641B0">
        <w:rPr>
          <w:rFonts w:ascii="Times" w:hAnsi="Times"/>
          <w:lang w:val="en-US"/>
        </w:rPr>
        <w:t>[Laisse 55</w:t>
      </w:r>
      <w:r w:rsidR="0024062A" w:rsidRPr="00F641B0">
        <w:rPr>
          <w:rFonts w:ascii="Times" w:hAnsi="Times"/>
          <w:lang w:val="en-US"/>
        </w:rPr>
        <w:t>]</w:t>
      </w:r>
      <w:r w:rsidR="001276A8" w:rsidRPr="00F641B0">
        <w:rPr>
          <w:rFonts w:ascii="Times" w:hAnsi="Times"/>
          <w:lang w:val="en-US"/>
        </w:rPr>
        <w:t xml:space="preserve"> </w:t>
      </w:r>
    </w:p>
    <w:p w14:paraId="434094B7" w14:textId="4F349F91"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bon conte Ugo no fè</w:t>
      </w:r>
      <w:r w:rsidR="0024062A" w:rsidRPr="00F641B0">
        <w:rPr>
          <w:rFonts w:ascii="Times" w:hAnsi="Times" w:cs="Times New Roman"/>
          <w:color w:val="000000" w:themeColor="text1"/>
          <w:lang w:val="en-US"/>
        </w:rPr>
        <w:t xml:space="preserve"> plui demorançe</w:t>
      </w:r>
      <w:r w:rsidRPr="00F641B0">
        <w:rPr>
          <w:rFonts w:ascii="Times" w:hAnsi="Times" w:cs="Times New Roman"/>
          <w:color w:val="000000" w:themeColor="text1"/>
          <w:lang w:val="en-US"/>
        </w:rPr>
        <w:t>,</w:t>
      </w:r>
    </w:p>
    <w:p w14:paraId="1F961869" w14:textId="093D43C4"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w:t>
      </w:r>
      <w:r w:rsidR="0024062A" w:rsidRPr="00F641B0">
        <w:rPr>
          <w:rFonts w:ascii="Times" w:hAnsi="Times" w:cs="Times New Roman"/>
          <w:color w:val="000000" w:themeColor="text1"/>
          <w:lang w:val="en-US"/>
        </w:rPr>
        <w:t xml:space="preserve">er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avev</w:t>
      </w:r>
      <w:r w:rsidR="0024062A" w:rsidRPr="00F641B0">
        <w:rPr>
          <w:rFonts w:ascii="Times" w:hAnsi="Times" w:cs="Times New Roman"/>
          <w:color w:val="000000" w:themeColor="text1"/>
          <w:lang w:val="en-US"/>
        </w:rPr>
        <w:t>a senpre bona sperançe</w:t>
      </w:r>
      <w:r w:rsidRPr="00F641B0">
        <w:rPr>
          <w:rFonts w:ascii="Times" w:hAnsi="Times" w:cs="Times New Roman"/>
          <w:color w:val="000000" w:themeColor="text1"/>
          <w:lang w:val="en-US"/>
        </w:rPr>
        <w:t>,</w:t>
      </w:r>
    </w:p>
    <w:p w14:paraId="5C332525" w14:textId="759BE303"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F46394" w:rsidRPr="00F641B0">
        <w:rPr>
          <w:rFonts w:ascii="Times" w:hAnsi="Times" w:cs="Times New Roman"/>
          <w:color w:val="000000" w:themeColor="text1"/>
          <w:lang w:val="en-US"/>
        </w:rPr>
        <w:t xml:space="preserve"> lo v</w:t>
      </w:r>
      <w:r w:rsidRPr="00F641B0">
        <w:rPr>
          <w:rFonts w:ascii="Times" w:hAnsi="Times" w:cs="Times New Roman"/>
          <w:color w:val="000000" w:themeColor="text1"/>
          <w:lang w:val="en-US"/>
        </w:rPr>
        <w:t>olie de l</w:t>
      </w:r>
      <w:r w:rsidR="00F46394" w:rsidRPr="00F641B0">
        <w:rPr>
          <w:rFonts w:ascii="Times" w:hAnsi="Times" w:cs="Times New Roman"/>
          <w:color w:val="000000" w:themeColor="text1"/>
          <w:lang w:val="en-US"/>
        </w:rPr>
        <w:t>'inperador de F</w:t>
      </w:r>
      <w:r w:rsidRPr="00F641B0">
        <w:rPr>
          <w:rFonts w:ascii="Times" w:hAnsi="Times" w:cs="Times New Roman"/>
          <w:color w:val="000000" w:themeColor="text1"/>
          <w:lang w:val="en-US"/>
        </w:rPr>
        <w:t>rançe</w:t>
      </w:r>
    </w:p>
    <w:p w14:paraId="3124F4B4" w14:textId="1F5C3ED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11345C" w:rsidRPr="00F641B0">
        <w:rPr>
          <w:rFonts w:ascii="Times" w:hAnsi="Times" w:cs="Times New Roman"/>
          <w:color w:val="000000" w:themeColor="text1"/>
          <w:lang w:val="en-US"/>
        </w:rPr>
        <w:t>·</w:t>
      </w:r>
      <w:r w:rsidR="003C13DE">
        <w:rPr>
          <w:rFonts w:ascii="Times" w:hAnsi="Times" w:cs="Times New Roman"/>
          <w:color w:val="000000" w:themeColor="text1"/>
          <w:lang w:val="en-US"/>
        </w:rPr>
        <w:t>l mandà</w:t>
      </w:r>
      <w:r w:rsidR="00F46394" w:rsidRPr="00F641B0">
        <w:rPr>
          <w:rFonts w:ascii="Times" w:hAnsi="Times" w:cs="Times New Roman"/>
          <w:color w:val="000000" w:themeColor="text1"/>
          <w:lang w:val="en-US"/>
        </w:rPr>
        <w:t xml:space="preserve"> a l'</w:t>
      </w:r>
      <w:r w:rsidRPr="00F641B0">
        <w:rPr>
          <w:rFonts w:ascii="Times" w:hAnsi="Times" w:cs="Times New Roman"/>
          <w:color w:val="000000" w:themeColor="text1"/>
          <w:lang w:val="en-US"/>
        </w:rPr>
        <w:t>inferno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 possançe</w:t>
      </w:r>
      <w:r w:rsidR="00F46394" w:rsidRPr="00F641B0">
        <w:rPr>
          <w:rFonts w:ascii="Times" w:hAnsi="Times" w:cs="Times New Roman"/>
          <w:color w:val="000000" w:themeColor="text1"/>
          <w:lang w:val="en-US"/>
        </w:rPr>
        <w:t>.</w:t>
      </w:r>
    </w:p>
    <w:p w14:paraId="71CC6552" w14:textId="4BB7DEF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dona l</w:t>
      </w:r>
      <w:r w:rsidR="00D5355F">
        <w:rPr>
          <w:rFonts w:ascii="Times" w:hAnsi="Times" w:cs="Times New Roman"/>
          <w:color w:val="000000" w:themeColor="text1"/>
          <w:lang w:val="en-US"/>
        </w:rPr>
        <w:t>o·ss</w:t>
      </w:r>
      <w:r w:rsidRPr="00F641B0">
        <w:rPr>
          <w:rFonts w:ascii="Times" w:hAnsi="Times" w:cs="Times New Roman"/>
          <w:color w:val="000000" w:themeColor="text1"/>
          <w:lang w:val="en-US"/>
        </w:rPr>
        <w:t>ape</w:t>
      </w:r>
      <w:r w:rsidR="00F46394" w:rsidRPr="00F641B0">
        <w:rPr>
          <w:rFonts w:ascii="Times" w:hAnsi="Times" w:cs="Times New Roman"/>
          <w:color w:val="000000" w:themeColor="text1"/>
          <w:lang w:val="en-US"/>
        </w:rPr>
        <w:t>, si è</w:t>
      </w:r>
      <w:r w:rsidRPr="00F641B0">
        <w:rPr>
          <w:rFonts w:ascii="Times" w:hAnsi="Times" w:cs="Times New Roman"/>
          <w:color w:val="000000" w:themeColor="text1"/>
          <w:lang w:val="en-US"/>
        </w:rPr>
        <w:t xml:space="preserve"> in gran dotançe</w:t>
      </w:r>
    </w:p>
    <w:p w14:paraId="1737BB92" w14:textId="7A1FDC09" w:rsidR="0024062A" w:rsidRPr="00F641B0" w:rsidRDefault="00F4639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Ch’ela v</w:t>
      </w:r>
      <w:r w:rsidR="0024062A" w:rsidRPr="00F641B0">
        <w:rPr>
          <w:rFonts w:ascii="Times" w:hAnsi="Times" w:cs="Times New Roman"/>
          <w:color w:val="000000" w:themeColor="text1"/>
          <w:lang w:val="en-US"/>
        </w:rPr>
        <w:t xml:space="preserve">ete el so </w:t>
      </w:r>
      <w:r w:rsidR="0011345C"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24062A" w:rsidRPr="00F641B0">
        <w:rPr>
          <w:rFonts w:ascii="Times" w:hAnsi="Times" w:cs="Times New Roman"/>
          <w:color w:val="000000" w:themeColor="text1"/>
          <w:lang w:val="en-US"/>
        </w:rPr>
        <w:t xml:space="preserve"> in quele pessançe</w:t>
      </w:r>
      <w:r w:rsidRPr="00F641B0">
        <w:rPr>
          <w:rFonts w:ascii="Times" w:hAnsi="Times" w:cs="Times New Roman"/>
          <w:color w:val="000000" w:themeColor="text1"/>
          <w:lang w:val="en-US"/>
        </w:rPr>
        <w:t>,</w:t>
      </w:r>
    </w:p>
    <w:p w14:paraId="7D930F75" w14:textId="7F2E2689" w:rsidR="0024062A"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(38V) </w:t>
      </w:r>
      <w:r w:rsidR="00F46394" w:rsidRPr="00F641B0">
        <w:rPr>
          <w:rFonts w:ascii="Times" w:hAnsi="Times" w:cs="Times New Roman"/>
          <w:color w:val="000000" w:themeColor="text1"/>
          <w:lang w:val="en-US"/>
        </w:rPr>
        <w:t>In chi ella avev</w:t>
      </w:r>
      <w:r w:rsidR="0024062A" w:rsidRPr="00F641B0">
        <w:rPr>
          <w:rFonts w:ascii="Times" w:hAnsi="Times" w:cs="Times New Roman"/>
          <w:color w:val="000000" w:themeColor="text1"/>
          <w:lang w:val="en-US"/>
        </w:rPr>
        <w:t>a tuta la so fidançe</w:t>
      </w:r>
      <w:r w:rsidR="00F46394" w:rsidRPr="00F641B0">
        <w:rPr>
          <w:rFonts w:ascii="Times" w:hAnsi="Times" w:cs="Times New Roman"/>
          <w:color w:val="000000" w:themeColor="text1"/>
          <w:lang w:val="en-US"/>
        </w:rPr>
        <w:t>.</w:t>
      </w:r>
    </w:p>
    <w:p w14:paraId="0DC4FC89" w14:textId="0076678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centil conte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so liançe</w:t>
      </w:r>
      <w:r w:rsidR="008835ED" w:rsidRPr="00F641B0">
        <w:rPr>
          <w:rFonts w:ascii="Times" w:hAnsi="Times" w:cs="Times New Roman"/>
          <w:color w:val="000000" w:themeColor="text1"/>
          <w:lang w:val="en-US"/>
        </w:rPr>
        <w:t>,</w:t>
      </w:r>
    </w:p>
    <w:p w14:paraId="5918BF27" w14:textId="7BBF2125" w:rsidR="0024062A" w:rsidRPr="00F641B0" w:rsidRDefault="008835E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 lialtade tuti li altri av</w:t>
      </w:r>
      <w:r w:rsidR="0024062A" w:rsidRPr="00F641B0">
        <w:rPr>
          <w:rFonts w:ascii="Times" w:hAnsi="Times" w:cs="Times New Roman"/>
          <w:color w:val="000000" w:themeColor="text1"/>
          <w:lang w:val="en-US"/>
        </w:rPr>
        <w:t>ance</w:t>
      </w:r>
      <w:r w:rsidRPr="00F641B0">
        <w:rPr>
          <w:rFonts w:ascii="Times" w:hAnsi="Times" w:cs="Times New Roman"/>
          <w:color w:val="000000" w:themeColor="text1"/>
          <w:lang w:val="en-US"/>
        </w:rPr>
        <w:t>,</w:t>
      </w:r>
    </w:p>
    <w:p w14:paraId="256A1B87" w14:textId="1853C1AB"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la dona tolse conbiado</w:t>
      </w:r>
      <w:r w:rsidR="008835ED" w:rsidRPr="00F641B0">
        <w:rPr>
          <w:rFonts w:ascii="Times" w:hAnsi="Times" w:cs="Times New Roman"/>
          <w:color w:val="000000" w:themeColor="text1"/>
          <w:lang w:val="en-US"/>
        </w:rPr>
        <w:t>, no fè</w:t>
      </w:r>
      <w:r w:rsidRPr="00F641B0">
        <w:rPr>
          <w:rFonts w:ascii="Times" w:hAnsi="Times" w:cs="Times New Roman"/>
          <w:color w:val="000000" w:themeColor="text1"/>
          <w:lang w:val="en-US"/>
        </w:rPr>
        <w:t xml:space="preserve"> tardançe</w:t>
      </w:r>
      <w:r w:rsidR="008835ED" w:rsidRPr="00F641B0">
        <w:rPr>
          <w:rFonts w:ascii="Times" w:hAnsi="Times" w:cs="Times New Roman"/>
          <w:color w:val="000000" w:themeColor="text1"/>
          <w:lang w:val="en-US"/>
        </w:rPr>
        <w:t>.</w:t>
      </w:r>
    </w:p>
    <w:p w14:paraId="72AED425" w14:textId="1255FC24"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du</w:t>
      </w:r>
      <w:r w:rsidR="008835ED"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cha </w:t>
      </w:r>
      <w:r w:rsidR="008835ED" w:rsidRPr="00F641B0">
        <w:rPr>
          <w:rFonts w:ascii="Times" w:hAnsi="Times" w:cs="Times New Roman"/>
          <w:color w:val="000000" w:themeColor="text1"/>
          <w:lang w:val="en-US"/>
        </w:rPr>
        <w:t>v</w:t>
      </w:r>
      <w:r w:rsidR="005C40DC">
        <w:rPr>
          <w:rFonts w:ascii="Times" w:hAnsi="Times" w:cs="Times New Roman"/>
          <w:color w:val="000000" w:themeColor="text1"/>
          <w:lang w:val="en-US"/>
        </w:rPr>
        <w:t>edesse de la dona la pieta(nç)</w:t>
      </w:r>
      <w:r w:rsidRPr="00F641B0">
        <w:rPr>
          <w:rFonts w:ascii="Times" w:hAnsi="Times" w:cs="Times New Roman"/>
          <w:color w:val="000000" w:themeColor="text1"/>
          <w:lang w:val="en-US"/>
        </w:rPr>
        <w:t>e</w:t>
      </w:r>
      <w:r w:rsidR="008835ED" w:rsidRPr="00F641B0">
        <w:rPr>
          <w:rFonts w:ascii="Times" w:hAnsi="Times" w:cs="Times New Roman"/>
          <w:color w:val="000000" w:themeColor="text1"/>
          <w:lang w:val="en-US"/>
        </w:rPr>
        <w:t>,</w:t>
      </w:r>
      <w:r w:rsidR="005C40DC">
        <w:rPr>
          <w:rStyle w:val="FootnoteReference"/>
          <w:rFonts w:ascii="Times" w:hAnsi="Times" w:cs="Times New Roman"/>
          <w:color w:val="000000" w:themeColor="text1"/>
          <w:lang w:val="en-US"/>
        </w:rPr>
        <w:footnoteReference w:id="174"/>
      </w:r>
    </w:p>
    <w:p w14:paraId="380D81EF" w14:textId="7BE28FE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Baxar e abraçar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w:t>
      </w:r>
      <w:r w:rsidR="0011345C"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possançe</w:t>
      </w:r>
    </w:p>
    <w:p w14:paraId="793E7647" w14:textId="11A2A5CA" w:rsidR="0024062A" w:rsidRPr="00F641B0" w:rsidRDefault="008835E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maladir C</w:t>
      </w:r>
      <w:r w:rsidR="0011345C" w:rsidRPr="00F641B0">
        <w:rPr>
          <w:rFonts w:ascii="Times" w:hAnsi="Times" w:cs="Times New Roman"/>
          <w:color w:val="000000" w:themeColor="text1"/>
          <w:lang w:val="en-US"/>
        </w:rPr>
        <w:t>harlo cun</w:t>
      </w:r>
      <w:r w:rsidR="0024062A" w:rsidRPr="00F641B0">
        <w:rPr>
          <w:rFonts w:ascii="Times" w:hAnsi="Times" w:cs="Times New Roman"/>
          <w:color w:val="000000" w:themeColor="text1"/>
          <w:lang w:val="en-US"/>
        </w:rPr>
        <w:t xml:space="preserve"> plena liançe</w:t>
      </w:r>
      <w:r w:rsidRPr="00F641B0">
        <w:rPr>
          <w:rFonts w:ascii="Times" w:hAnsi="Times" w:cs="Times New Roman"/>
          <w:color w:val="000000" w:themeColor="text1"/>
          <w:lang w:val="en-US"/>
        </w:rPr>
        <w:t>;</w:t>
      </w:r>
    </w:p>
    <w:p w14:paraId="6C4C746E" w14:textId="30E4506B"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Puocho demen la dona sença retenançe</w:t>
      </w:r>
      <w:r w:rsidR="008835ED" w:rsidRPr="00F641B0">
        <w:rPr>
          <w:rFonts w:ascii="Times" w:hAnsi="Times" w:cs="Times New Roman"/>
          <w:color w:val="000000" w:themeColor="text1"/>
          <w:lang w:val="en-US"/>
        </w:rPr>
        <w:t>,</w:t>
      </w:r>
    </w:p>
    <w:p w14:paraId="4C1B9CDE" w14:textId="565633F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8835ED" w:rsidRPr="00F641B0">
        <w:rPr>
          <w:rFonts w:ascii="Times" w:hAnsi="Times" w:cs="Times New Roman"/>
          <w:color w:val="000000" w:themeColor="text1"/>
          <w:lang w:val="en-US"/>
        </w:rPr>
        <w:t>'el non dixe a U</w:t>
      </w:r>
      <w:r w:rsidRPr="00F641B0">
        <w:rPr>
          <w:rFonts w:ascii="Times" w:hAnsi="Times" w:cs="Times New Roman"/>
          <w:color w:val="000000" w:themeColor="text1"/>
          <w:lang w:val="en-US"/>
        </w:rPr>
        <w:t>go tuta la</w:t>
      </w:r>
      <w:r w:rsidR="008835E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w:t>
      </w:r>
      <w:r w:rsidR="008835ED" w:rsidRPr="00F641B0">
        <w:rPr>
          <w:rFonts w:ascii="Times" w:hAnsi="Times" w:cs="Times New Roman"/>
          <w:color w:val="000000" w:themeColor="text1"/>
          <w:lang w:val="en-US"/>
        </w:rPr>
        <w:t>(e)</w:t>
      </w:r>
      <w:r w:rsidRPr="00F641B0">
        <w:rPr>
          <w:rFonts w:ascii="Times" w:hAnsi="Times" w:cs="Times New Roman"/>
          <w:color w:val="000000" w:themeColor="text1"/>
          <w:lang w:val="en-US"/>
        </w:rPr>
        <w:t>scheançe</w:t>
      </w:r>
    </w:p>
    <w:p w14:paraId="5A5DC2B2" w14:textId="100377D1"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per ela l’inpe</w:t>
      </w:r>
      <w:r w:rsidR="008835ED" w:rsidRPr="00F641B0">
        <w:rPr>
          <w:rFonts w:ascii="Times" w:hAnsi="Times" w:cs="Times New Roman"/>
          <w:color w:val="000000" w:themeColor="text1"/>
          <w:lang w:val="en-US"/>
        </w:rPr>
        <w:t>rador de F</w:t>
      </w:r>
      <w:r w:rsidRPr="00F641B0">
        <w:rPr>
          <w:rFonts w:ascii="Times" w:hAnsi="Times" w:cs="Times New Roman"/>
          <w:color w:val="000000" w:themeColor="text1"/>
          <w:lang w:val="en-US"/>
        </w:rPr>
        <w:t>rançe</w:t>
      </w:r>
    </w:p>
    <w:p w14:paraId="5A02FC88" w14:textId="63B3BC5B"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11345C" w:rsidRPr="00F641B0">
        <w:rPr>
          <w:rFonts w:ascii="Times" w:hAnsi="Times" w:cs="Times New Roman"/>
          <w:color w:val="000000" w:themeColor="text1"/>
          <w:lang w:val="en-US"/>
        </w:rPr>
        <w:t>·</w:t>
      </w:r>
      <w:r w:rsidRPr="00F641B0">
        <w:rPr>
          <w:rFonts w:ascii="Times" w:hAnsi="Times" w:cs="Times New Roman"/>
          <w:color w:val="000000" w:themeColor="text1"/>
          <w:lang w:val="en-US"/>
        </w:rPr>
        <w:t>l manda alla scura abitançe</w:t>
      </w:r>
      <w:r w:rsidR="008835ED" w:rsidRPr="00F641B0">
        <w:rPr>
          <w:rStyle w:val="FootnoteReference"/>
          <w:rFonts w:ascii="Times" w:hAnsi="Times" w:cs="Times New Roman"/>
          <w:color w:val="000000" w:themeColor="text1"/>
          <w:lang w:val="en-US"/>
        </w:rPr>
        <w:footnoteReference w:id="175"/>
      </w:r>
    </w:p>
    <w:p w14:paraId="776F481B" w14:textId="65B59689" w:rsidR="008835ED" w:rsidRPr="00F641B0" w:rsidRDefault="008835ED" w:rsidP="008835ED">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 domandar trabuto a Lucifero </w:t>
      </w:r>
      <w:r w:rsidRPr="00F641B0">
        <w:rPr>
          <w:rFonts w:ascii="Times" w:hAnsi="Times" w:cs="Times New Roman"/>
          <w:color w:val="000000" w:themeColor="text1"/>
          <w:highlight w:val="yellow"/>
          <w:lang w:val="en-US"/>
        </w:rPr>
        <w:t>so</w:t>
      </w:r>
      <w:r w:rsidR="00CD3D43" w:rsidRPr="00F641B0">
        <w:rPr>
          <w:rFonts w:ascii="Times" w:hAnsi="Times" w:cs="Times New Roman"/>
          <w:color w:val="000000" w:themeColor="text1"/>
          <w:highlight w:val="yellow"/>
          <w:lang w:val="en-US"/>
        </w:rPr>
        <w:t xml:space="preserve"> </w:t>
      </w:r>
      <w:r w:rsidR="0024062A" w:rsidRPr="00F641B0">
        <w:rPr>
          <w:rFonts w:ascii="Times" w:hAnsi="Times" w:cs="Times New Roman"/>
          <w:color w:val="000000" w:themeColor="text1"/>
          <w:highlight w:val="yellow"/>
          <w:lang w:val="en-US"/>
        </w:rPr>
        <w:t>ça</w:t>
      </w:r>
      <w:r w:rsidRPr="00F641B0">
        <w:rPr>
          <w:rFonts w:ascii="Times" w:hAnsi="Times" w:cs="Times New Roman"/>
          <w:i/>
          <w:color w:val="000000" w:themeColor="text1"/>
          <w:highlight w:val="yellow"/>
          <w:lang w:val="en-US"/>
        </w:rPr>
        <w:t>n</w:t>
      </w:r>
      <w:r w:rsidR="0024062A" w:rsidRPr="00F641B0">
        <w:rPr>
          <w:rFonts w:ascii="Times" w:hAnsi="Times" w:cs="Times New Roman"/>
          <w:color w:val="000000" w:themeColor="text1"/>
          <w:highlight w:val="yellow"/>
          <w:lang w:val="en-US"/>
        </w:rPr>
        <w:t>çe</w:t>
      </w:r>
      <w:r w:rsidR="00CD3D43" w:rsidRPr="00F641B0">
        <w:rPr>
          <w:rFonts w:ascii="Times" w:hAnsi="Times" w:cs="Times New Roman"/>
          <w:color w:val="000000" w:themeColor="text1"/>
          <w:lang w:val="en-US"/>
        </w:rPr>
        <w:t>.</w:t>
      </w:r>
      <w:r w:rsidR="003C13DE">
        <w:rPr>
          <w:rStyle w:val="FootnoteReference"/>
          <w:rFonts w:ascii="Times" w:hAnsi="Times" w:cs="Times New Roman"/>
          <w:color w:val="000000" w:themeColor="text1"/>
          <w:lang w:val="en-US"/>
        </w:rPr>
        <w:footnoteReference w:id="176"/>
      </w:r>
    </w:p>
    <w:p w14:paraId="64E469DF" w14:textId="27F80D5C" w:rsidR="008835ED" w:rsidRPr="00F641B0" w:rsidRDefault="00F82811" w:rsidP="009225F0">
      <w:pPr>
        <w:pStyle w:val="BodyTextFirstIndent2"/>
        <w:rPr>
          <w:rFonts w:ascii="Times" w:hAnsi="Times"/>
          <w:lang w:val="en-US"/>
        </w:rPr>
      </w:pPr>
      <w:r w:rsidRPr="00F641B0">
        <w:rPr>
          <w:rFonts w:ascii="Times" w:hAnsi="Times"/>
          <w:lang w:val="en-US"/>
        </w:rPr>
        <w:t>[Laisse 56</w:t>
      </w:r>
      <w:r w:rsidR="0024062A" w:rsidRPr="00F641B0">
        <w:rPr>
          <w:rFonts w:ascii="Times" w:hAnsi="Times"/>
          <w:lang w:val="en-US"/>
        </w:rPr>
        <w:t>]</w:t>
      </w:r>
      <w:r w:rsidR="001276A8" w:rsidRPr="00F641B0">
        <w:rPr>
          <w:rFonts w:ascii="Times" w:hAnsi="Times"/>
          <w:lang w:val="en-US"/>
        </w:rPr>
        <w:t xml:space="preserve"> </w:t>
      </w:r>
    </w:p>
    <w:p w14:paraId="5B4F0875" w14:textId="222D13D3" w:rsidR="0024062A" w:rsidRPr="00F641B0" w:rsidRDefault="008835E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Ug</w:t>
      </w:r>
      <w:r w:rsidR="0024062A" w:rsidRPr="00F641B0">
        <w:rPr>
          <w:rFonts w:ascii="Times" w:hAnsi="Times" w:cs="Times New Roman"/>
          <w:color w:val="000000" w:themeColor="text1"/>
          <w:lang w:val="en-US"/>
        </w:rPr>
        <w:t>o d</w:t>
      </w:r>
      <w:r w:rsidRPr="00F641B0">
        <w:rPr>
          <w:rFonts w:ascii="Times" w:hAnsi="Times" w:cs="Times New Roman"/>
          <w:color w:val="000000" w:themeColor="text1"/>
          <w:lang w:val="en-US"/>
        </w:rPr>
        <w:t>'Alv</w:t>
      </w:r>
      <w:r w:rsidR="0024062A" w:rsidRPr="00F641B0">
        <w:rPr>
          <w:rFonts w:ascii="Times" w:hAnsi="Times" w:cs="Times New Roman"/>
          <w:color w:val="000000" w:themeColor="text1"/>
          <w:lang w:val="en-US"/>
        </w:rPr>
        <w:t>ernia no so</w:t>
      </w:r>
      <w:r w:rsidRPr="00F641B0">
        <w:rPr>
          <w:rFonts w:ascii="Times" w:hAnsi="Times" w:cs="Times New Roman"/>
          <w:color w:val="000000" w:themeColor="text1"/>
          <w:lang w:val="en-US"/>
        </w:rPr>
        <w:t>m</w:t>
      </w:r>
      <w:r w:rsidR="000A367B">
        <w:rPr>
          <w:rFonts w:ascii="Times" w:hAnsi="Times" w:cs="Times New Roman"/>
          <w:color w:val="000000" w:themeColor="text1"/>
          <w:lang w:val="en-US"/>
        </w:rPr>
        <w:t>ei</w:t>
      </w:r>
      <w:r w:rsidR="0024062A" w:rsidRPr="00F641B0">
        <w:rPr>
          <w:rFonts w:ascii="Times" w:hAnsi="Times" w:cs="Times New Roman"/>
          <w:color w:val="000000" w:themeColor="text1"/>
          <w:lang w:val="en-US"/>
        </w:rPr>
        <w:t>a da garçon</w:t>
      </w:r>
      <w:r w:rsidR="00E26156" w:rsidRPr="00F641B0">
        <w:rPr>
          <w:rFonts w:ascii="Times" w:hAnsi="Times" w:cs="Times New Roman"/>
          <w:color w:val="000000" w:themeColor="text1"/>
          <w:lang w:val="en-US"/>
        </w:rPr>
        <w:t>;</w:t>
      </w:r>
    </w:p>
    <w:p w14:paraId="02044E65" w14:textId="0EDF820F"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Baldon e T</w:t>
      </w:r>
      <w:r w:rsidR="0024062A" w:rsidRPr="00F641B0">
        <w:rPr>
          <w:rFonts w:ascii="Times" w:hAnsi="Times" w:cs="Times New Roman"/>
          <w:color w:val="000000" w:themeColor="text1"/>
          <w:lang w:val="en-US"/>
        </w:rPr>
        <w:t>omas el mete a raxon</w:t>
      </w:r>
      <w:r w:rsidRPr="00F641B0">
        <w:rPr>
          <w:rFonts w:ascii="Times" w:hAnsi="Times" w:cs="Times New Roman"/>
          <w:color w:val="000000" w:themeColor="text1"/>
          <w:lang w:val="en-US"/>
        </w:rPr>
        <w:t>,</w:t>
      </w:r>
    </w:p>
    <w:p w14:paraId="7A401CA7" w14:textId="21417D6B"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Chugnadi e fradelli</w:t>
      </w:r>
      <w:r w:rsidRPr="00F641B0">
        <w:rPr>
          <w:rFonts w:ascii="Times" w:hAnsi="Times" w:cs="Times New Roman"/>
          <w:color w:val="000000" w:themeColor="text1"/>
          <w:lang w:val="en-US"/>
        </w:rPr>
        <w:t>, a v</w:t>
      </w:r>
      <w:r w:rsidR="0024062A" w:rsidRPr="00F641B0">
        <w:rPr>
          <w:rFonts w:ascii="Times" w:hAnsi="Times" w:cs="Times New Roman"/>
          <w:color w:val="000000" w:themeColor="text1"/>
          <w:lang w:val="en-US"/>
        </w:rPr>
        <w:t>ui faço lo don</w:t>
      </w:r>
    </w:p>
    <w:p w14:paraId="08983A12" w14:textId="5964AC8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mia çitade</w:t>
      </w:r>
      <w:r w:rsidR="00E2615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de</w:t>
      </w:r>
      <w:r w:rsidR="00E26156" w:rsidRPr="00F641B0">
        <w:rPr>
          <w:rFonts w:ascii="Times" w:hAnsi="Times" w:cs="Times New Roman"/>
          <w:color w:val="000000" w:themeColor="text1"/>
          <w:lang w:val="en-US"/>
        </w:rPr>
        <w:t xml:space="preserve"> le v</w:t>
      </w:r>
      <w:r w:rsidR="003351C1" w:rsidRPr="00F641B0">
        <w:rPr>
          <w:rFonts w:ascii="Times" w:hAnsi="Times" w:cs="Times New Roman"/>
          <w:color w:val="000000" w:themeColor="text1"/>
          <w:lang w:val="en-US"/>
        </w:rPr>
        <w:t>ile e de li doj</w:t>
      </w:r>
      <w:r w:rsidRPr="00F641B0">
        <w:rPr>
          <w:rFonts w:ascii="Times" w:hAnsi="Times" w:cs="Times New Roman"/>
          <w:color w:val="000000" w:themeColor="text1"/>
          <w:lang w:val="en-US"/>
        </w:rPr>
        <w:t>on</w:t>
      </w:r>
      <w:r w:rsidR="00E26156" w:rsidRPr="00F641B0">
        <w:rPr>
          <w:rFonts w:ascii="Times" w:hAnsi="Times" w:cs="Times New Roman"/>
          <w:color w:val="000000" w:themeColor="text1"/>
          <w:lang w:val="en-US"/>
        </w:rPr>
        <w:t>.</w:t>
      </w:r>
    </w:p>
    <w:p w14:paraId="52F87145" w14:textId="3E5EFDE3" w:rsidR="0024062A" w:rsidRPr="00F641B0" w:rsidRDefault="000A36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Guardé-</w:t>
      </w:r>
      <w:r w:rsidR="0024062A" w:rsidRPr="00F641B0">
        <w:rPr>
          <w:rFonts w:ascii="Times" w:hAnsi="Times" w:cs="Times New Roman"/>
          <w:color w:val="000000" w:themeColor="text1"/>
          <w:lang w:val="en-US"/>
        </w:rPr>
        <w:t>le ben</w:t>
      </w:r>
      <w:r w:rsidR="00BC67A6"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altro non domando ni queron</w:t>
      </w:r>
      <w:r w:rsidR="00E26156" w:rsidRPr="00F641B0">
        <w:rPr>
          <w:rFonts w:ascii="Times" w:hAnsi="Times" w:cs="Times New Roman"/>
          <w:color w:val="000000" w:themeColor="text1"/>
          <w:lang w:val="en-US"/>
        </w:rPr>
        <w:t>;</w:t>
      </w:r>
    </w:p>
    <w:p w14:paraId="201E4EC4" w14:textId="6FAA618C"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vostra serore habié</w:t>
      </w:r>
      <w:r w:rsidR="0024062A" w:rsidRPr="00F641B0">
        <w:rPr>
          <w:rFonts w:ascii="Times" w:hAnsi="Times" w:cs="Times New Roman"/>
          <w:color w:val="000000" w:themeColor="text1"/>
          <w:lang w:val="en-US"/>
        </w:rPr>
        <w:t xml:space="preserve"> </w:t>
      </w:r>
      <w:r w:rsidR="00CD3D43" w:rsidRPr="00F641B0">
        <w:rPr>
          <w:rFonts w:ascii="Times" w:hAnsi="Times" w:cs="Times New Roman"/>
          <w:color w:val="000000" w:themeColor="text1"/>
          <w:lang w:val="en-US"/>
        </w:rPr>
        <w:t>i</w:t>
      </w:r>
      <w:r w:rsidR="00CC2582" w:rsidRPr="00F641B0">
        <w:rPr>
          <w:rFonts w:ascii="Times" w:hAnsi="Times" w:cs="Times New Roman"/>
          <w:color w:val="000000" w:themeColor="text1"/>
          <w:lang w:val="en-US"/>
        </w:rPr>
        <w:t xml:space="preserve">n </w:t>
      </w:r>
      <w:r w:rsidR="0024062A" w:rsidRPr="00F641B0">
        <w:rPr>
          <w:rFonts w:ascii="Times" w:hAnsi="Times" w:cs="Times New Roman"/>
          <w:color w:val="000000" w:themeColor="text1"/>
          <w:lang w:val="en-US"/>
        </w:rPr>
        <w:t>ssubiecion</w:t>
      </w:r>
      <w:r w:rsidRPr="00F641B0">
        <w:rPr>
          <w:rFonts w:ascii="Times" w:hAnsi="Times" w:cs="Times New Roman"/>
          <w:color w:val="000000" w:themeColor="text1"/>
          <w:lang w:val="en-US"/>
        </w:rPr>
        <w:t>,</w:t>
      </w:r>
    </w:p>
    <w:p w14:paraId="45C081DB" w14:textId="4D4A1510"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la guardé</w:t>
      </w:r>
      <w:r w:rsidR="0024062A" w:rsidRPr="00F641B0">
        <w:rPr>
          <w:rFonts w:ascii="Times" w:hAnsi="Times" w:cs="Times New Roman"/>
          <w:color w:val="000000" w:themeColor="text1"/>
          <w:lang w:val="en-US"/>
        </w:rPr>
        <w:t xml:space="preserve"> bem a tuta so guarixon</w:t>
      </w:r>
      <w:r w:rsidRPr="00F641B0">
        <w:rPr>
          <w:rFonts w:ascii="Times" w:hAnsi="Times" w:cs="Times New Roman"/>
          <w:color w:val="000000" w:themeColor="text1"/>
          <w:lang w:val="en-US"/>
        </w:rPr>
        <w:t>,</w:t>
      </w:r>
    </w:p>
    <w:p w14:paraId="0542816F" w14:textId="6E68D5C2"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a defendé</w:t>
      </w:r>
      <w:r w:rsidR="0024062A" w:rsidRPr="00F641B0">
        <w:rPr>
          <w:rFonts w:ascii="Times" w:hAnsi="Times" w:cs="Times New Roman"/>
          <w:color w:val="000000" w:themeColor="text1"/>
          <w:lang w:val="en-US"/>
        </w:rPr>
        <w:t xml:space="preserve"> da tuta çente ch</w:t>
      </w:r>
      <w:r w:rsidR="00180088">
        <w:rPr>
          <w:rFonts w:ascii="Times" w:hAnsi="Times" w:cs="Times New Roman"/>
          <w:color w:val="000000" w:themeColor="text1"/>
          <w:lang w:val="en-US"/>
        </w:rPr>
        <w:t>e·ss</w:t>
      </w:r>
      <w:r w:rsidR="0024062A" w:rsidRPr="00F641B0">
        <w:rPr>
          <w:rFonts w:ascii="Times" w:hAnsi="Times" w:cs="Times New Roman"/>
          <w:color w:val="000000" w:themeColor="text1"/>
          <w:lang w:val="en-US"/>
        </w:rPr>
        <w:t>on</w:t>
      </w:r>
      <w:r w:rsidRPr="00F641B0">
        <w:rPr>
          <w:rFonts w:ascii="Times" w:hAnsi="Times" w:cs="Times New Roman"/>
          <w:color w:val="000000" w:themeColor="text1"/>
          <w:lang w:val="en-US"/>
        </w:rPr>
        <w:t>,</w:t>
      </w:r>
    </w:p>
    <w:p w14:paraId="636C2EC1" w14:textId="1F3BE6A6"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doxi</w:t>
      </w:r>
      <w:r w:rsidR="00E2615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da principi</w:t>
      </w:r>
      <w:r w:rsidR="00E2615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da cunti e da baron</w:t>
      </w:r>
      <w:r w:rsidR="00E26156" w:rsidRPr="00F641B0">
        <w:rPr>
          <w:rFonts w:ascii="Times" w:hAnsi="Times" w:cs="Times New Roman"/>
          <w:color w:val="000000" w:themeColor="text1"/>
          <w:lang w:val="en-US"/>
        </w:rPr>
        <w:t>,</w:t>
      </w:r>
    </w:p>
    <w:p w14:paraId="484A7B21" w14:textId="22396431"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Specialmente </w:t>
      </w:r>
      <w:r w:rsidR="00076F52">
        <w:rPr>
          <w:rFonts w:ascii="Times" w:hAnsi="Times" w:cs="Times New Roman"/>
          <w:color w:val="000000" w:themeColor="text1"/>
        </w:rPr>
        <w:t>da·ll</w:t>
      </w:r>
      <w:r w:rsidR="00A84092" w:rsidRPr="00F641B0">
        <w:rPr>
          <w:rFonts w:ascii="Times" w:hAnsi="Times" w:cs="Times New Roman"/>
          <w:color w:val="000000" w:themeColor="text1"/>
        </w:rPr>
        <w:t>o</w:t>
      </w:r>
      <w:r w:rsidR="00A8409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 C</w:t>
      </w:r>
      <w:r w:rsidR="0024062A" w:rsidRPr="00F641B0">
        <w:rPr>
          <w:rFonts w:ascii="Times" w:hAnsi="Times" w:cs="Times New Roman"/>
          <w:color w:val="000000" w:themeColor="text1"/>
          <w:lang w:val="en-US"/>
        </w:rPr>
        <w:t>arlon</w:t>
      </w:r>
      <w:r w:rsidRPr="00F641B0">
        <w:rPr>
          <w:rFonts w:ascii="Times" w:hAnsi="Times" w:cs="Times New Roman"/>
          <w:color w:val="000000" w:themeColor="text1"/>
          <w:lang w:val="en-US"/>
        </w:rPr>
        <w:t>.</w:t>
      </w:r>
    </w:p>
    <w:p w14:paraId="6C6272BC" w14:textId="047699C4" w:rsidR="0024062A" w:rsidRPr="00F641B0" w:rsidRDefault="0011345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w:t>
      </w:r>
      <w:r w:rsidR="000A1AE9" w:rsidRPr="00F641B0">
        <w:rPr>
          <w:rFonts w:ascii="Times" w:hAnsi="Times" w:cs="Times New Roman"/>
          <w:color w:val="000000" w:themeColor="text1"/>
          <w:lang w:val="en-US"/>
        </w:rPr>
        <w:t>e</w:t>
      </w:r>
      <w:r w:rsidRPr="00F641B0">
        <w:rPr>
          <w:rFonts w:ascii="Times" w:hAnsi="Times" w:cs="Times New Roman"/>
          <w:color w:val="000000" w:themeColor="text1"/>
          <w:lang w:val="en-US"/>
        </w:rPr>
        <w:t>·n priego per lo s</w:t>
      </w:r>
      <w:r w:rsidR="000A1AE9" w:rsidRPr="00F641B0">
        <w:rPr>
          <w:rFonts w:ascii="Times" w:hAnsi="Times" w:cs="Times New Roman"/>
          <w:color w:val="000000" w:themeColor="text1"/>
          <w:lang w:val="en-US"/>
        </w:rPr>
        <w:t>ignor</w:t>
      </w:r>
      <w:r w:rsidR="00E26156" w:rsidRPr="00F641B0">
        <w:rPr>
          <w:rFonts w:ascii="Times" w:hAnsi="Times" w:cs="Times New Roman"/>
          <w:color w:val="000000" w:themeColor="text1"/>
          <w:lang w:val="en-US"/>
        </w:rPr>
        <w:t xml:space="preserve"> del mu</w:t>
      </w:r>
      <w:r w:rsidR="0024062A" w:rsidRPr="00F641B0">
        <w:rPr>
          <w:rFonts w:ascii="Times" w:hAnsi="Times" w:cs="Times New Roman"/>
          <w:color w:val="000000" w:themeColor="text1"/>
          <w:lang w:val="en-US"/>
        </w:rPr>
        <w:t>n</w:t>
      </w:r>
    </w:p>
    <w:p w14:paraId="17D876A8" w14:textId="6E023AF3"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che vui fé</w:t>
      </w:r>
      <w:r w:rsidR="0024062A" w:rsidRPr="00F641B0">
        <w:rPr>
          <w:rFonts w:ascii="Times" w:hAnsi="Times" w:cs="Times New Roman"/>
          <w:color w:val="000000" w:themeColor="text1"/>
          <w:lang w:val="en-US"/>
        </w:rPr>
        <w:t xml:space="preserve"> a ella tuto el so plaxer bon</w:t>
      </w:r>
      <w:r w:rsidRPr="00F641B0">
        <w:rPr>
          <w:rFonts w:ascii="Times" w:hAnsi="Times" w:cs="Times New Roman"/>
          <w:color w:val="000000" w:themeColor="text1"/>
          <w:lang w:val="en-US"/>
        </w:rPr>
        <w:t>."</w:t>
      </w:r>
    </w:p>
    <w:p w14:paraId="664CD548" w14:textId="75434BA0"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24062A" w:rsidRPr="00F641B0">
        <w:rPr>
          <w:rFonts w:ascii="Times" w:hAnsi="Times" w:cs="Times New Roman"/>
          <w:color w:val="000000" w:themeColor="text1"/>
          <w:lang w:val="en-US"/>
        </w:rPr>
        <w:t>li responde</w:t>
      </w:r>
      <w:r w:rsidRPr="00F641B0">
        <w:rPr>
          <w:rFonts w:ascii="Times" w:hAnsi="Times" w:cs="Times New Roman"/>
          <w:color w:val="000000" w:themeColor="text1"/>
          <w:lang w:val="en-US"/>
        </w:rPr>
        <w:t>, "Non abié</w:t>
      </w:r>
      <w:r w:rsidR="0024062A" w:rsidRPr="00F641B0">
        <w:rPr>
          <w:rFonts w:ascii="Times" w:hAnsi="Times" w:cs="Times New Roman"/>
          <w:color w:val="000000" w:themeColor="text1"/>
          <w:lang w:val="en-US"/>
        </w:rPr>
        <w:t xml:space="preserve"> dotaxon</w:t>
      </w:r>
      <w:r w:rsidRPr="00F641B0">
        <w:rPr>
          <w:rFonts w:ascii="Times" w:hAnsi="Times" w:cs="Times New Roman"/>
          <w:color w:val="000000" w:themeColor="text1"/>
          <w:lang w:val="en-US"/>
        </w:rPr>
        <w:t>,</w:t>
      </w:r>
    </w:p>
    <w:p w14:paraId="25E1E502" w14:textId="6CB06C9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Ben la guarderemo </w:t>
      </w:r>
      <w:r w:rsidR="0011345C" w:rsidRPr="00F641B0">
        <w:rPr>
          <w:rFonts w:ascii="Times" w:hAnsi="Times" w:cs="Times New Roman"/>
          <w:color w:val="000000" w:themeColor="text1"/>
          <w:lang w:val="en-US"/>
        </w:rPr>
        <w:t>con(t)</w:t>
      </w:r>
      <w:r w:rsidRPr="00F641B0">
        <w:rPr>
          <w:rFonts w:ascii="Times" w:hAnsi="Times" w:cs="Times New Roman"/>
          <w:color w:val="000000" w:themeColor="text1"/>
          <w:lang w:val="en-US"/>
        </w:rPr>
        <w:t>ra</w:t>
      </w:r>
      <w:r w:rsidR="00E26156" w:rsidRPr="00F641B0">
        <w:rPr>
          <w:rStyle w:val="FootnoteReference"/>
          <w:rFonts w:ascii="Times" w:hAnsi="Times" w:cs="Times New Roman"/>
          <w:color w:val="000000" w:themeColor="text1"/>
          <w:lang w:val="en-US"/>
        </w:rPr>
        <w:footnoteReference w:id="177"/>
      </w:r>
      <w:r w:rsidRPr="00F641B0">
        <w:rPr>
          <w:rFonts w:ascii="Times" w:hAnsi="Times" w:cs="Times New Roman"/>
          <w:color w:val="000000" w:themeColor="text1"/>
          <w:lang w:val="en-US"/>
        </w:rPr>
        <w:t xml:space="preserve"> lo don</w:t>
      </w:r>
      <w:r w:rsidR="00E26156" w:rsidRPr="00F641B0">
        <w:rPr>
          <w:rFonts w:ascii="Times" w:hAnsi="Times" w:cs="Times New Roman"/>
          <w:color w:val="000000" w:themeColor="text1"/>
          <w:lang w:val="en-US"/>
        </w:rPr>
        <w:t>.</w:t>
      </w:r>
    </w:p>
    <w:p w14:paraId="3E4971E5" w14:textId="4A5E1A1A" w:rsidR="0024062A"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(39R) </w:t>
      </w:r>
      <w:r w:rsidR="00E26156" w:rsidRPr="00F641B0">
        <w:rPr>
          <w:rFonts w:ascii="Times" w:hAnsi="Times" w:cs="Times New Roman"/>
          <w:color w:val="000000" w:themeColor="text1"/>
          <w:lang w:val="en-US"/>
        </w:rPr>
        <w:t>Mo inanci che U</w:t>
      </w:r>
      <w:r w:rsidR="0024062A" w:rsidRPr="00F641B0">
        <w:rPr>
          <w:rFonts w:ascii="Times" w:hAnsi="Times" w:cs="Times New Roman"/>
          <w:color w:val="000000" w:themeColor="text1"/>
          <w:lang w:val="en-US"/>
        </w:rPr>
        <w:t>go se partisse de so maxon</w:t>
      </w:r>
      <w:r w:rsidR="00E26156" w:rsidRPr="00F641B0">
        <w:rPr>
          <w:rFonts w:ascii="Times" w:hAnsi="Times" w:cs="Times New Roman"/>
          <w:color w:val="000000" w:themeColor="text1"/>
          <w:lang w:val="en-US"/>
        </w:rPr>
        <w:t>,</w:t>
      </w:r>
    </w:p>
    <w:p w14:paraId="22A344B2" w14:textId="275904A5"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fè</w:t>
      </w:r>
      <w:r w:rsidR="0024062A" w:rsidRPr="00F641B0">
        <w:rPr>
          <w:rFonts w:ascii="Times" w:hAnsi="Times" w:cs="Times New Roman"/>
          <w:color w:val="000000" w:themeColor="text1"/>
          <w:lang w:val="en-US"/>
        </w:rPr>
        <w:t xml:space="preserve"> asemblar so çente</w:t>
      </w:r>
      <w:r w:rsidRPr="00F641B0">
        <w:rPr>
          <w:rFonts w:ascii="Times" w:hAnsi="Times" w:cs="Times New Roman"/>
          <w:color w:val="000000" w:themeColor="text1"/>
          <w:lang w:val="en-US"/>
        </w:rPr>
        <w:t>, chav</w:t>
      </w:r>
      <w:r w:rsidR="0024062A" w:rsidRPr="00F641B0">
        <w:rPr>
          <w:rFonts w:ascii="Times" w:hAnsi="Times" w:cs="Times New Roman"/>
          <w:color w:val="000000" w:themeColor="text1"/>
          <w:lang w:val="en-US"/>
        </w:rPr>
        <w:t>alieri e pendon</w:t>
      </w:r>
      <w:r w:rsidRPr="00F641B0">
        <w:rPr>
          <w:rFonts w:ascii="Times" w:hAnsi="Times" w:cs="Times New Roman"/>
          <w:color w:val="000000" w:themeColor="text1"/>
          <w:lang w:val="en-US"/>
        </w:rPr>
        <w:t>.</w:t>
      </w:r>
    </w:p>
    <w:p w14:paraId="6C8F26B8" w14:textId="3A8DF853"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elli fo asenbladi</w:t>
      </w:r>
      <w:r w:rsidR="00E2615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 disse ad alto ton</w:t>
      </w:r>
      <w:r w:rsidR="00E26156" w:rsidRPr="00F641B0">
        <w:rPr>
          <w:rFonts w:ascii="Times" w:hAnsi="Times" w:cs="Times New Roman"/>
          <w:color w:val="000000" w:themeColor="text1"/>
          <w:lang w:val="en-US"/>
        </w:rPr>
        <w:t>,</w:t>
      </w:r>
    </w:p>
    <w:p w14:paraId="4ACD5AAD" w14:textId="1D13F341"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0A1AE9" w:rsidRPr="00F641B0">
        <w:rPr>
          <w:rFonts w:ascii="Times" w:hAnsi="Times" w:cs="Times New Roman"/>
          <w:color w:val="000000" w:themeColor="text1"/>
          <w:lang w:val="en-US"/>
        </w:rPr>
        <w:t>Signor</w:t>
      </w:r>
      <w:r w:rsidR="0024062A" w:rsidRPr="00F641B0">
        <w:rPr>
          <w:rFonts w:ascii="Times" w:hAnsi="Times" w:cs="Times New Roman"/>
          <w:color w:val="000000" w:themeColor="text1"/>
          <w:lang w:val="en-US"/>
        </w:rPr>
        <w:t>i</w:t>
      </w:r>
      <w:r w:rsidRPr="00F641B0">
        <w:rPr>
          <w:rFonts w:ascii="Times" w:hAnsi="Times" w:cs="Times New Roman"/>
          <w:color w:val="000000" w:themeColor="text1"/>
          <w:lang w:val="en-US"/>
        </w:rPr>
        <w:t>,</w:t>
      </w:r>
      <w:r w:rsidR="0011345C"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a </w:t>
      </w:r>
      <w:r w:rsidR="00390A6F" w:rsidRPr="00F641B0">
        <w:rPr>
          <w:rFonts w:ascii="Times" w:hAnsi="Times" w:cs="Times New Roman"/>
          <w:color w:val="000000" w:themeColor="text1"/>
          <w:lang w:val="en-US"/>
        </w:rPr>
        <w:t>Dio</w:t>
      </w:r>
      <w:r w:rsidR="0024062A" w:rsidRPr="00F641B0">
        <w:rPr>
          <w:rFonts w:ascii="Times" w:hAnsi="Times" w:cs="Times New Roman"/>
          <w:color w:val="000000" w:themeColor="text1"/>
          <w:lang w:val="en-US"/>
        </w:rPr>
        <w:t xml:space="preserve"> </w:t>
      </w:r>
      <w:r w:rsidR="005127F5" w:rsidRPr="00F641B0">
        <w:rPr>
          <w:rFonts w:ascii="Times" w:hAnsi="Times" w:cs="Times New Roman"/>
          <w:color w:val="000000" w:themeColor="text1"/>
          <w:lang w:val="en-US"/>
        </w:rPr>
        <w:t>e</w:t>
      </w:r>
      <w:r w:rsidR="0024062A" w:rsidRPr="00F641B0">
        <w:rPr>
          <w:rFonts w:ascii="Times" w:hAnsi="Times" w:cs="Times New Roman"/>
          <w:color w:val="000000" w:themeColor="text1"/>
          <w:lang w:val="en-US"/>
        </w:rPr>
        <w:t xml:space="preserve"> al</w:t>
      </w:r>
      <w:r w:rsidR="005127F5" w:rsidRPr="00F641B0">
        <w:rPr>
          <w:rStyle w:val="FootnoteReference"/>
          <w:rFonts w:ascii="Times" w:hAnsi="Times" w:cs="Times New Roman"/>
          <w:color w:val="000000" w:themeColor="text1"/>
          <w:lang w:val="en-US"/>
        </w:rPr>
        <w:footnoteReference w:id="178"/>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so</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non</w:t>
      </w:r>
      <w:r w:rsidRPr="00F641B0">
        <w:rPr>
          <w:rFonts w:ascii="Times" w:hAnsi="Times" w:cs="Times New Roman"/>
          <w:color w:val="000000" w:themeColor="text1"/>
          <w:lang w:val="en-US"/>
        </w:rPr>
        <w:t>,</w:t>
      </w:r>
    </w:p>
    <w:p w14:paraId="431C862D" w14:textId="354C05D3"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bCs/>
          <w:color w:val="000000" w:themeColor="text1"/>
          <w:lang w:val="en-US"/>
        </w:rPr>
      </w:pPr>
      <w:r w:rsidRPr="00F641B0">
        <w:rPr>
          <w:rFonts w:ascii="Times" w:hAnsi="Times" w:cs="Times New Roman"/>
          <w:color w:val="000000" w:themeColor="text1"/>
          <w:lang w:val="en-US"/>
        </w:rPr>
        <w:t>Io v</w:t>
      </w:r>
      <w:r w:rsidR="0024062A" w:rsidRPr="00F641B0">
        <w:rPr>
          <w:rFonts w:ascii="Times" w:hAnsi="Times" w:cs="Times New Roman"/>
          <w:color w:val="000000" w:themeColor="text1"/>
          <w:lang w:val="en-US"/>
        </w:rPr>
        <w:t>e comando tuti</w:t>
      </w:r>
      <w:r w:rsidRPr="00F641B0">
        <w:rPr>
          <w:rFonts w:ascii="Times" w:hAnsi="Times" w:cs="Times New Roman"/>
          <w:color w:val="000000" w:themeColor="text1"/>
          <w:lang w:val="en-US"/>
        </w:rPr>
        <w:t>, vechi</w:t>
      </w:r>
      <w:r w:rsidR="0024062A" w:rsidRPr="00F641B0">
        <w:rPr>
          <w:rFonts w:ascii="Times" w:hAnsi="Times" w:cs="Times New Roman"/>
          <w:color w:val="000000" w:themeColor="text1"/>
          <w:lang w:val="en-US"/>
        </w:rPr>
        <w:t>ardi e graçon</w:t>
      </w:r>
      <w:r w:rsidRPr="00F641B0">
        <w:rPr>
          <w:rFonts w:ascii="Times" w:hAnsi="Times" w:cs="Times New Roman"/>
          <w:color w:val="000000" w:themeColor="text1"/>
          <w:lang w:val="en-US"/>
        </w:rPr>
        <w:t>,</w:t>
      </w:r>
    </w:p>
    <w:p w14:paraId="38543255" w14:textId="228D68CF" w:rsidR="0024062A" w:rsidRPr="00F641B0" w:rsidRDefault="00AF1BC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w:t>
      </w:r>
      <w:r w:rsidR="000A367B">
        <w:rPr>
          <w:rFonts w:ascii="Times" w:hAnsi="Times" w:cs="Times New Roman"/>
          <w:color w:val="000000" w:themeColor="text1"/>
          <w:lang w:val="en-US"/>
        </w:rPr>
        <w:t>o·</w:t>
      </w:r>
      <w:r w:rsidR="00D5355F">
        <w:rPr>
          <w:rFonts w:ascii="Times" w:hAnsi="Times" w:cs="Times New Roman"/>
          <w:color w:val="000000" w:themeColor="text1"/>
          <w:lang w:val="en-US"/>
        </w:rPr>
        <w:t>ss</w:t>
      </w:r>
      <w:r w:rsidR="0024062A" w:rsidRPr="00F641B0">
        <w:rPr>
          <w:rFonts w:ascii="Times" w:hAnsi="Times" w:cs="Times New Roman"/>
          <w:color w:val="000000" w:themeColor="text1"/>
          <w:lang w:val="en-US"/>
        </w:rPr>
        <w:t>o ben ch</w:t>
      </w:r>
      <w:r w:rsidR="00E26156" w:rsidRPr="00F641B0">
        <w:rPr>
          <w:rFonts w:ascii="Times" w:hAnsi="Times" w:cs="Times New Roman"/>
          <w:color w:val="000000" w:themeColor="text1"/>
          <w:lang w:val="en-US"/>
        </w:rPr>
        <w:t>'io vo</w:t>
      </w:r>
      <w:r w:rsidR="0024062A" w:rsidRPr="00F641B0">
        <w:rPr>
          <w:rFonts w:ascii="Times" w:hAnsi="Times" w:cs="Times New Roman"/>
          <w:color w:val="000000" w:themeColor="text1"/>
          <w:lang w:val="en-US"/>
        </w:rPr>
        <w:t xml:space="preserve"> a perdicion</w:t>
      </w:r>
      <w:r w:rsidR="00E26156" w:rsidRPr="00F641B0">
        <w:rPr>
          <w:rFonts w:ascii="Times" w:hAnsi="Times" w:cs="Times New Roman"/>
          <w:color w:val="000000" w:themeColor="text1"/>
          <w:lang w:val="en-US"/>
        </w:rPr>
        <w:t>,</w:t>
      </w:r>
    </w:p>
    <w:p w14:paraId="111BB362" w14:textId="1D3D7E78" w:rsidR="0024062A" w:rsidRPr="00F641B0"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Ché</w:t>
      </w:r>
      <w:r w:rsidR="0024062A" w:rsidRPr="00F641B0">
        <w:rPr>
          <w:rFonts w:ascii="Times" w:hAnsi="Times" w:cs="Times New Roman"/>
          <w:color w:val="000000" w:themeColor="text1"/>
          <w:lang w:val="en-US"/>
        </w:rPr>
        <w:t xml:space="preserve"> in tal luogo no fo mai algun hon</w:t>
      </w:r>
    </w:p>
    <w:p w14:paraId="6EBD7B88" w14:textId="2327FADE" w:rsidR="0024062A" w:rsidRPr="00F641B0" w:rsidRDefault="00E2615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viv</w:t>
      </w:r>
      <w:r w:rsidR="0024062A" w:rsidRPr="00F641B0">
        <w:rPr>
          <w:rFonts w:ascii="Times" w:hAnsi="Times" w:cs="Times New Roman"/>
          <w:color w:val="000000" w:themeColor="text1"/>
          <w:lang w:val="en-US"/>
        </w:rPr>
        <w:t>o andasse a</w:t>
      </w:r>
      <w:r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quela maxon</w:t>
      </w:r>
      <w:r w:rsidR="0011345C" w:rsidRPr="00F641B0">
        <w:rPr>
          <w:rFonts w:ascii="Times" w:hAnsi="Times" w:cs="Times New Roman"/>
          <w:color w:val="000000" w:themeColor="text1"/>
          <w:lang w:val="en-US"/>
        </w:rPr>
        <w:t>.</w:t>
      </w:r>
    </w:p>
    <w:p w14:paraId="763914CD" w14:textId="5B2970B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la fidança ch</w:t>
      </w:r>
      <w:r w:rsidR="00E26156" w:rsidRPr="00F641B0">
        <w:rPr>
          <w:rFonts w:ascii="Times" w:hAnsi="Times" w:cs="Times New Roman"/>
          <w:color w:val="000000" w:themeColor="text1"/>
          <w:lang w:val="en-US"/>
        </w:rPr>
        <w:t>'</w:t>
      </w:r>
      <w:r w:rsidRPr="00F641B0">
        <w:rPr>
          <w:rFonts w:ascii="Times" w:hAnsi="Times" w:cs="Times New Roman"/>
          <w:color w:val="000000" w:themeColor="text1"/>
          <w:lang w:val="en-US"/>
        </w:rPr>
        <w:t>io</w:t>
      </w:r>
      <w:r w:rsidR="007F0C90" w:rsidRPr="00F641B0">
        <w:rPr>
          <w:rFonts w:ascii="Times" w:hAnsi="Times" w:cs="Times New Roman"/>
          <w:color w:val="000000" w:themeColor="text1"/>
          <w:lang w:val="en-US"/>
        </w:rPr>
        <w:t xml:space="preserve"> </w:t>
      </w:r>
      <w:r w:rsidR="00E26156" w:rsidRPr="00F641B0">
        <w:rPr>
          <w:rFonts w:ascii="Times" w:hAnsi="Times" w:cs="Times New Roman"/>
          <w:color w:val="000000" w:themeColor="text1"/>
          <w:lang w:val="en-US"/>
        </w:rPr>
        <w:t>(ò)</w:t>
      </w:r>
      <w:r w:rsidRPr="00F641B0">
        <w:rPr>
          <w:rFonts w:ascii="Times" w:hAnsi="Times" w:cs="Times New Roman"/>
          <w:color w:val="000000" w:themeColor="text1"/>
          <w:lang w:val="en-US"/>
        </w:rPr>
        <w:t xml:space="preserve"> in lo </w:t>
      </w:r>
      <w:r w:rsidR="0011345C"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del tron</w:t>
      </w:r>
      <w:r w:rsidR="007F0C90" w:rsidRPr="00F641B0">
        <w:rPr>
          <w:rFonts w:ascii="Times" w:hAnsi="Times" w:cs="Times New Roman"/>
          <w:color w:val="000000" w:themeColor="text1"/>
          <w:lang w:val="en-US"/>
        </w:rPr>
        <w:t>,</w:t>
      </w:r>
    </w:p>
    <w:p w14:paraId="06DFFB2E" w14:textId="5C616C84" w:rsidR="0024062A" w:rsidRPr="00F641B0" w:rsidRDefault="007F0C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 può</w:t>
      </w:r>
      <w:r w:rsidR="0024062A" w:rsidRPr="00F641B0">
        <w:rPr>
          <w:rFonts w:ascii="Times" w:hAnsi="Times" w:cs="Times New Roman"/>
          <w:color w:val="000000" w:themeColor="text1"/>
          <w:lang w:val="en-US"/>
        </w:rPr>
        <w:t xml:space="preserve"> ben aidar e altra cossa non</w:t>
      </w:r>
      <w:r w:rsidRPr="00F641B0">
        <w:rPr>
          <w:rFonts w:ascii="Times" w:hAnsi="Times" w:cs="Times New Roman"/>
          <w:color w:val="000000" w:themeColor="text1"/>
          <w:lang w:val="en-US"/>
        </w:rPr>
        <w:t>,</w:t>
      </w:r>
    </w:p>
    <w:p w14:paraId="59B3CD2E" w14:textId="77CCA074" w:rsidR="0024062A" w:rsidRPr="00F641B0" w:rsidRDefault="007F0C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w:t>
      </w:r>
      <w:r w:rsidR="0024062A" w:rsidRPr="00F641B0">
        <w:rPr>
          <w:rFonts w:ascii="Times" w:hAnsi="Times" w:cs="Times New Roman"/>
          <w:color w:val="000000" w:themeColor="text1"/>
          <w:lang w:val="en-US"/>
        </w:rPr>
        <w:t>e priego</w:t>
      </w:r>
      <w:r w:rsidRPr="00F641B0">
        <w:rPr>
          <w:rFonts w:ascii="Times" w:hAnsi="Times" w:cs="Times New Roman"/>
          <w:color w:val="000000" w:themeColor="text1"/>
          <w:lang w:val="en-US"/>
        </w:rPr>
        <w:t xml:space="preserve"> tuti e li altri che qui non sun</w:t>
      </w:r>
    </w:p>
    <w:p w14:paraId="61D343C3" w14:textId="60FFE66F" w:rsidR="0024062A" w:rsidRPr="00F641B0" w:rsidRDefault="007F0C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vui </w:t>
      </w:r>
      <w:r w:rsidRPr="003C13DE">
        <w:rPr>
          <w:rFonts w:ascii="Times" w:hAnsi="Times" w:cs="Times New Roman"/>
          <w:color w:val="000000" w:themeColor="text1"/>
          <w:highlight w:val="yellow"/>
          <w:lang w:val="en-US"/>
        </w:rPr>
        <w:t>pré</w:t>
      </w:r>
      <w:r w:rsidR="0024062A"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00AF1BC5" w:rsidRPr="00F641B0">
        <w:rPr>
          <w:rFonts w:ascii="Times" w:hAnsi="Times" w:cs="Times New Roman"/>
          <w:color w:val="000000" w:themeColor="text1"/>
          <w:lang w:val="en-US"/>
        </w:rPr>
        <w:t>l</w:t>
      </w:r>
      <w:r w:rsidR="00E75841">
        <w:rPr>
          <w:rFonts w:ascii="Times" w:hAnsi="Times" w:cs="Times New Roman"/>
          <w:color w:val="000000" w:themeColor="text1"/>
          <w:lang w:val="en-US"/>
        </w:rPr>
        <w:t xml:space="preserve">o </w:t>
      </w:r>
      <w:r w:rsidR="00D5355F">
        <w:rPr>
          <w:rFonts w:ascii="Times" w:hAnsi="Times" w:cs="Times New Roman"/>
          <w:color w:val="000000" w:themeColor="text1"/>
          <w:lang w:val="en-US"/>
        </w:rPr>
        <w:t>ss</w:t>
      </w:r>
      <w:r w:rsidR="0024062A" w:rsidRPr="00F641B0">
        <w:rPr>
          <w:rFonts w:ascii="Times" w:hAnsi="Times" w:cs="Times New Roman"/>
          <w:color w:val="000000" w:themeColor="text1"/>
          <w:lang w:val="en-US"/>
        </w:rPr>
        <w:t>iere del tron</w:t>
      </w:r>
      <w:r w:rsidRPr="00F641B0">
        <w:rPr>
          <w:rFonts w:ascii="Times" w:hAnsi="Times" w:cs="Times New Roman"/>
          <w:color w:val="000000" w:themeColor="text1"/>
          <w:lang w:val="en-US"/>
        </w:rPr>
        <w:t>,</w:t>
      </w:r>
    </w:p>
    <w:p w14:paraId="00DB78D2" w14:textId="0685D157"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AF1BC5" w:rsidRPr="00F641B0">
        <w:rPr>
          <w:rFonts w:ascii="Times" w:hAnsi="Times" w:cs="Times New Roman"/>
          <w:color w:val="000000" w:themeColor="text1"/>
          <w:lang w:val="en-US"/>
        </w:rPr>
        <w:t>l</w:t>
      </w:r>
      <w:r w:rsidR="00180088">
        <w:rPr>
          <w:rFonts w:ascii="Times" w:hAnsi="Times" w:cs="Times New Roman"/>
          <w:color w:val="000000" w:themeColor="text1"/>
          <w:lang w:val="en-US"/>
        </w:rPr>
        <w:t>a·ss</w:t>
      </w:r>
      <w:r w:rsidRPr="00F641B0">
        <w:rPr>
          <w:rFonts w:ascii="Times" w:hAnsi="Times" w:cs="Times New Roman"/>
          <w:color w:val="000000" w:themeColor="text1"/>
          <w:lang w:val="en-US"/>
        </w:rPr>
        <w:t>o mare</w:t>
      </w:r>
      <w:r w:rsidR="007F0C90" w:rsidRPr="00F641B0">
        <w:rPr>
          <w:rFonts w:ascii="Times" w:hAnsi="Times" w:cs="Times New Roman"/>
          <w:color w:val="000000" w:themeColor="text1"/>
          <w:lang w:val="en-US"/>
        </w:rPr>
        <w:t>, che Ma</w:t>
      </w:r>
      <w:r w:rsidRPr="00F641B0">
        <w:rPr>
          <w:rFonts w:ascii="Times" w:hAnsi="Times" w:cs="Times New Roman"/>
          <w:color w:val="000000" w:themeColor="text1"/>
          <w:lang w:val="en-US"/>
        </w:rPr>
        <w:t>ria</w:t>
      </w:r>
      <w:r w:rsidR="000A1AE9" w:rsidRPr="00F641B0">
        <w:rPr>
          <w:rFonts w:ascii="Times" w:hAnsi="Times" w:cs="Times New Roman"/>
          <w:color w:val="000000" w:themeColor="text1"/>
          <w:lang w:val="en-US"/>
        </w:rPr>
        <w:t xml:space="preserve"> à</w:t>
      </w:r>
      <w:r w:rsidRPr="00F641B0">
        <w:rPr>
          <w:rFonts w:ascii="Times" w:hAnsi="Times" w:cs="Times New Roman"/>
          <w:color w:val="000000" w:themeColor="text1"/>
          <w:lang w:val="en-US"/>
        </w:rPr>
        <w:t xml:space="preserve"> non</w:t>
      </w:r>
      <w:r w:rsidR="007F0C90" w:rsidRPr="00F641B0">
        <w:rPr>
          <w:rFonts w:ascii="Times" w:hAnsi="Times" w:cs="Times New Roman"/>
          <w:color w:val="000000" w:themeColor="text1"/>
          <w:lang w:val="en-US"/>
        </w:rPr>
        <w:t>,</w:t>
      </w:r>
    </w:p>
    <w:p w14:paraId="7EB6AFC1" w14:textId="4EB0CDB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w:t>
      </w:r>
      <w:r w:rsidR="007F0C90" w:rsidRPr="00F641B0">
        <w:rPr>
          <w:rFonts w:ascii="Times" w:hAnsi="Times" w:cs="Times New Roman"/>
          <w:color w:val="000000" w:themeColor="text1"/>
          <w:lang w:val="en-US"/>
        </w:rPr>
        <w:t xml:space="preserve"> mi dia gracia e a v</w:t>
      </w:r>
      <w:r w:rsidRPr="00F641B0">
        <w:rPr>
          <w:rFonts w:ascii="Times" w:hAnsi="Times" w:cs="Times New Roman"/>
          <w:color w:val="000000" w:themeColor="text1"/>
          <w:lang w:val="en-US"/>
        </w:rPr>
        <w:t>ui faça lo don</w:t>
      </w:r>
    </w:p>
    <w:p w14:paraId="3114BD3D" w14:textId="2432BCE2" w:rsidR="007F0C90" w:rsidRPr="00F641B0" w:rsidRDefault="0024062A" w:rsidP="007F0C9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F0C90" w:rsidRPr="00F641B0">
        <w:rPr>
          <w:rFonts w:ascii="Times" w:hAnsi="Times" w:cs="Times New Roman"/>
          <w:color w:val="000000" w:themeColor="text1"/>
          <w:lang w:val="en-US"/>
        </w:rPr>
        <w:t>'</w:t>
      </w:r>
      <w:r w:rsidRPr="00F641B0">
        <w:rPr>
          <w:rFonts w:ascii="Times" w:hAnsi="Times" w:cs="Times New Roman"/>
          <w:color w:val="000000" w:themeColor="text1"/>
          <w:lang w:val="en-US"/>
        </w:rPr>
        <w:t>io possa ancora tornar a mia maxon</w:t>
      </w:r>
      <w:r w:rsidR="007F0C90" w:rsidRPr="00F641B0">
        <w:rPr>
          <w:rFonts w:ascii="Times" w:hAnsi="Times" w:cs="Times New Roman"/>
          <w:color w:val="000000" w:themeColor="text1"/>
          <w:lang w:val="en-US"/>
        </w:rPr>
        <w:t>."</w:t>
      </w:r>
    </w:p>
    <w:p w14:paraId="492B204D" w14:textId="1C62DE42" w:rsidR="007F0C90" w:rsidRPr="00F641B0" w:rsidRDefault="00F82811" w:rsidP="009225F0">
      <w:pPr>
        <w:pStyle w:val="BodyTextFirstIndent2"/>
        <w:rPr>
          <w:rFonts w:ascii="Times" w:hAnsi="Times"/>
          <w:lang w:val="en-US"/>
        </w:rPr>
      </w:pPr>
      <w:r w:rsidRPr="00F641B0">
        <w:rPr>
          <w:rFonts w:ascii="Times" w:hAnsi="Times"/>
          <w:lang w:val="en-US"/>
        </w:rPr>
        <w:t>[Laisse 57</w:t>
      </w:r>
      <w:r w:rsidR="0024062A" w:rsidRPr="00F641B0">
        <w:rPr>
          <w:rFonts w:ascii="Times" w:hAnsi="Times"/>
          <w:lang w:val="en-US"/>
        </w:rPr>
        <w:t>]</w:t>
      </w:r>
      <w:r w:rsidR="001276A8" w:rsidRPr="00F641B0">
        <w:rPr>
          <w:rFonts w:ascii="Times" w:hAnsi="Times"/>
          <w:lang w:val="en-US"/>
        </w:rPr>
        <w:t xml:space="preserve"> </w:t>
      </w:r>
    </w:p>
    <w:p w14:paraId="31AF7B3F" w14:textId="27159FF1" w:rsidR="0024062A" w:rsidRPr="00F641B0" w:rsidRDefault="007F0C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bun conte U</w:t>
      </w:r>
      <w:r w:rsidR="0024062A" w:rsidRPr="00F641B0">
        <w:rPr>
          <w:rFonts w:ascii="Times" w:hAnsi="Times" w:cs="Times New Roman"/>
          <w:color w:val="000000" w:themeColor="text1"/>
          <w:lang w:val="en-US"/>
        </w:rPr>
        <w:t>go</w:t>
      </w:r>
      <w:r w:rsidRPr="00F641B0">
        <w:rPr>
          <w:rFonts w:ascii="Times" w:hAnsi="Times" w:cs="Times New Roman"/>
          <w:color w:val="000000" w:themeColor="text1"/>
          <w:lang w:val="en-US"/>
        </w:rPr>
        <w:t>, che de lialtade fo sov</w:t>
      </w:r>
      <w:r w:rsidR="0024062A" w:rsidRPr="00F641B0">
        <w:rPr>
          <w:rFonts w:ascii="Times" w:hAnsi="Times" w:cs="Times New Roman"/>
          <w:color w:val="000000" w:themeColor="text1"/>
          <w:lang w:val="en-US"/>
        </w:rPr>
        <w:t>ran</w:t>
      </w:r>
      <w:r w:rsidRPr="00F641B0">
        <w:rPr>
          <w:rFonts w:ascii="Times" w:hAnsi="Times" w:cs="Times New Roman"/>
          <w:color w:val="000000" w:themeColor="text1"/>
          <w:lang w:val="en-US"/>
        </w:rPr>
        <w:t>,</w:t>
      </w:r>
    </w:p>
    <w:p w14:paraId="3417E8DE" w14:textId="1D20CCF6" w:rsidR="0024062A" w:rsidRPr="00F641B0" w:rsidRDefault="0011345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3C13DE">
        <w:rPr>
          <w:rFonts w:ascii="Times" w:hAnsi="Times" w:cs="Times New Roman"/>
          <w:color w:val="000000" w:themeColor="text1"/>
          <w:lang w:val="en-US"/>
        </w:rPr>
        <w:t>l parlà</w:t>
      </w:r>
      <w:r w:rsidR="007F0C90"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a·ss</w:t>
      </w:r>
      <w:r w:rsidR="007F0C90" w:rsidRPr="00F641B0">
        <w:rPr>
          <w:rFonts w:ascii="Times" w:hAnsi="Times" w:cs="Times New Roman"/>
          <w:color w:val="000000" w:themeColor="text1"/>
          <w:lang w:val="en-US"/>
        </w:rPr>
        <w:t>o dona a la ciera av</w:t>
      </w:r>
      <w:r w:rsidR="0024062A" w:rsidRPr="00F641B0">
        <w:rPr>
          <w:rFonts w:ascii="Times" w:hAnsi="Times" w:cs="Times New Roman"/>
          <w:color w:val="000000" w:themeColor="text1"/>
          <w:lang w:val="en-US"/>
        </w:rPr>
        <w:t>inan</w:t>
      </w:r>
      <w:r w:rsidRPr="00F641B0">
        <w:rPr>
          <w:rFonts w:ascii="Times" w:hAnsi="Times" w:cs="Times New Roman"/>
          <w:color w:val="000000" w:themeColor="text1"/>
          <w:lang w:val="en-US"/>
        </w:rPr>
        <w:t>,</w:t>
      </w:r>
    </w:p>
    <w:p w14:paraId="144D6358" w14:textId="0A2FE2D3" w:rsidR="0024062A" w:rsidRPr="00F641B0" w:rsidRDefault="007F0C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Dama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de</w:t>
      </w:r>
      <w:r w:rsidR="0011345C" w:rsidRPr="00F641B0">
        <w:rPr>
          <w:rFonts w:ascii="Times" w:hAnsi="Times" w:cs="Times New Roman"/>
          <w:color w:val="000000" w:themeColor="text1"/>
          <w:lang w:val="en-US"/>
        </w:rPr>
        <w:t xml:space="preserve"> çò</w:t>
      </w:r>
      <w:r w:rsidRPr="00F641B0">
        <w:rPr>
          <w:rFonts w:ascii="Times" w:hAnsi="Times" w:cs="Times New Roman"/>
          <w:color w:val="000000" w:themeColor="text1"/>
          <w:lang w:val="en-US"/>
        </w:rPr>
        <w:t xml:space="preserve"> sié</w:t>
      </w:r>
      <w:r w:rsidR="0024062A" w:rsidRPr="00F641B0">
        <w:rPr>
          <w:rFonts w:ascii="Times" w:hAnsi="Times" w:cs="Times New Roman"/>
          <w:color w:val="000000" w:themeColor="text1"/>
          <w:lang w:val="en-US"/>
        </w:rPr>
        <w:t xml:space="preserve"> certan</w:t>
      </w:r>
    </w:p>
    <w:p w14:paraId="77E8E083" w14:textId="1B2C17F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F0C90" w:rsidRPr="00F641B0">
        <w:rPr>
          <w:rFonts w:ascii="Times" w:hAnsi="Times" w:cs="Times New Roman"/>
          <w:color w:val="000000" w:themeColor="text1"/>
          <w:lang w:val="en-US"/>
        </w:rPr>
        <w:t>'io durerò</w:t>
      </w:r>
      <w:r w:rsidRPr="00F641B0">
        <w:rPr>
          <w:rFonts w:ascii="Times" w:hAnsi="Times" w:cs="Times New Roman"/>
          <w:color w:val="000000" w:themeColor="text1"/>
          <w:lang w:val="en-US"/>
        </w:rPr>
        <w:t xml:space="preserve"> gran pene e gran afan</w:t>
      </w:r>
    </w:p>
    <w:p w14:paraId="3BF9EE9C" w14:textId="347E009C"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7F0C90" w:rsidRPr="00F641B0">
        <w:rPr>
          <w:rFonts w:ascii="Times" w:hAnsi="Times" w:cs="Times New Roman"/>
          <w:color w:val="000000" w:themeColor="text1"/>
          <w:lang w:val="en-US"/>
        </w:rPr>
        <w:t xml:space="preserve"> trar </w:t>
      </w:r>
      <w:r w:rsidR="0011345C" w:rsidRPr="00F641B0">
        <w:rPr>
          <w:rFonts w:ascii="Times" w:hAnsi="Times" w:cs="Times New Roman"/>
          <w:color w:val="000000" w:themeColor="text1"/>
          <w:lang w:val="en-US"/>
        </w:rPr>
        <w:t>a fin lo comandamento de Carlo</w:t>
      </w:r>
      <w:r w:rsidR="00E75841">
        <w:rPr>
          <w:rFonts w:ascii="Times" w:hAnsi="Times" w:cs="Times New Roman"/>
          <w:color w:val="000000" w:themeColor="text1"/>
          <w:lang w:val="en-US"/>
        </w:rPr>
        <w:t xml:space="preserve"> M</w:t>
      </w:r>
      <w:r w:rsidRPr="00F641B0">
        <w:rPr>
          <w:rFonts w:ascii="Times" w:hAnsi="Times" w:cs="Times New Roman"/>
          <w:color w:val="000000" w:themeColor="text1"/>
          <w:lang w:val="en-US"/>
        </w:rPr>
        <w:t>an</w:t>
      </w:r>
      <w:r w:rsidR="007F0C90" w:rsidRPr="00F641B0">
        <w:rPr>
          <w:rStyle w:val="FootnoteReference"/>
          <w:rFonts w:ascii="Times" w:hAnsi="Times" w:cs="Times New Roman"/>
          <w:color w:val="000000" w:themeColor="text1"/>
          <w:lang w:val="en-US"/>
        </w:rPr>
        <w:footnoteReference w:id="179"/>
      </w:r>
    </w:p>
    <w:p w14:paraId="7E43BB99" w14:textId="161654FF"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 </w:t>
      </w:r>
      <w:r w:rsidR="00390A6F" w:rsidRPr="00F641B0">
        <w:rPr>
          <w:rFonts w:ascii="Times" w:hAnsi="Times" w:cs="Times New Roman"/>
          <w:color w:val="000000" w:themeColor="text1"/>
          <w:lang w:val="en-US"/>
        </w:rPr>
        <w:t>Dio</w:t>
      </w:r>
      <w:r w:rsidR="007F0C90" w:rsidRPr="00F641B0">
        <w:rPr>
          <w:rFonts w:ascii="Times" w:hAnsi="Times" w:cs="Times New Roman"/>
          <w:color w:val="000000" w:themeColor="text1"/>
          <w:lang w:val="en-US"/>
        </w:rPr>
        <w:t xml:space="preserve"> v'a</w:t>
      </w:r>
      <w:r w:rsidRPr="00F641B0">
        <w:rPr>
          <w:rFonts w:ascii="Times" w:hAnsi="Times" w:cs="Times New Roman"/>
          <w:color w:val="000000" w:themeColor="text1"/>
          <w:lang w:val="en-US"/>
        </w:rPr>
        <w:t>comando li piçoli e li gran</w:t>
      </w:r>
      <w:r w:rsidR="007F0C90" w:rsidRPr="00F641B0">
        <w:rPr>
          <w:rFonts w:ascii="Times" w:hAnsi="Times" w:cs="Times New Roman"/>
          <w:color w:val="000000" w:themeColor="text1"/>
          <w:lang w:val="en-US"/>
        </w:rPr>
        <w:t>.</w:t>
      </w:r>
      <w:r w:rsidR="003C13DE">
        <w:rPr>
          <w:rFonts w:ascii="Times" w:hAnsi="Times" w:cs="Times New Roman"/>
          <w:color w:val="000000" w:themeColor="text1"/>
          <w:lang w:val="en-US"/>
        </w:rPr>
        <w:t>"</w:t>
      </w:r>
    </w:p>
    <w:p w14:paraId="0780D020" w14:textId="2A9C62AB" w:rsidR="0024062A" w:rsidRPr="00F641B0" w:rsidRDefault="007F0C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fè</w:t>
      </w:r>
      <w:r w:rsidR="0011345C" w:rsidRPr="00F641B0">
        <w:rPr>
          <w:rFonts w:ascii="Times" w:hAnsi="Times" w:cs="Times New Roman"/>
          <w:color w:val="000000" w:themeColor="text1"/>
          <w:lang w:val="en-US"/>
        </w:rPr>
        <w:t xml:space="preserve"> aparear </w:t>
      </w:r>
      <w:r w:rsidR="0079117B">
        <w:rPr>
          <w:rFonts w:ascii="Times" w:hAnsi="Times" w:cs="Times New Roman"/>
          <w:color w:val="000000" w:themeColor="text1"/>
          <w:lang w:val="en-US"/>
        </w:rPr>
        <w:t>lo·sso</w:t>
      </w:r>
      <w:r w:rsidR="0024062A" w:rsidRPr="00F641B0">
        <w:rPr>
          <w:rFonts w:ascii="Times" w:hAnsi="Times" w:cs="Times New Roman"/>
          <w:color w:val="000000" w:themeColor="text1"/>
          <w:lang w:val="en-US"/>
        </w:rPr>
        <w:t xml:space="preserve"> destrier</w:t>
      </w:r>
      <w:r w:rsidRPr="00F641B0">
        <w:rPr>
          <w:rStyle w:val="FootnoteReference"/>
          <w:rFonts w:ascii="Times" w:hAnsi="Times" w:cs="Times New Roman"/>
          <w:color w:val="000000" w:themeColor="text1"/>
          <w:lang w:val="en-US"/>
        </w:rPr>
        <w:footnoteReference w:id="180"/>
      </w:r>
      <w:r w:rsidR="0024062A" w:rsidRPr="00F641B0">
        <w:rPr>
          <w:rFonts w:ascii="Times" w:hAnsi="Times" w:cs="Times New Roman"/>
          <w:color w:val="000000" w:themeColor="text1"/>
          <w:lang w:val="en-US"/>
        </w:rPr>
        <w:t xml:space="preserve"> coran</w:t>
      </w:r>
      <w:r w:rsidRPr="00F641B0">
        <w:rPr>
          <w:rFonts w:ascii="Times" w:hAnsi="Times" w:cs="Times New Roman"/>
          <w:color w:val="000000" w:themeColor="text1"/>
          <w:lang w:val="en-US"/>
        </w:rPr>
        <w:t>;</w:t>
      </w:r>
    </w:p>
    <w:p w14:paraId="73BD12B2" w14:textId="09A48E0C" w:rsidR="0024062A" w:rsidRPr="00F641B0" w:rsidRDefault="0011345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andè</w:t>
      </w:r>
      <w:r w:rsidR="007F0C90" w:rsidRPr="00F641B0">
        <w:rPr>
          <w:rFonts w:ascii="Times" w:hAnsi="Times" w:cs="Times New Roman"/>
          <w:color w:val="000000" w:themeColor="text1"/>
          <w:lang w:val="en-US"/>
        </w:rPr>
        <w:t xml:space="preserve"> miga a muodo de v</w:t>
      </w:r>
      <w:r w:rsidR="0024062A" w:rsidRPr="00F641B0">
        <w:rPr>
          <w:rFonts w:ascii="Times" w:hAnsi="Times" w:cs="Times New Roman"/>
          <w:color w:val="000000" w:themeColor="text1"/>
          <w:lang w:val="en-US"/>
        </w:rPr>
        <w:t>ilan</w:t>
      </w:r>
      <w:r w:rsidR="003C13DE">
        <w:rPr>
          <w:rFonts w:ascii="Times" w:hAnsi="Times" w:cs="Times New Roman"/>
          <w:color w:val="000000" w:themeColor="text1"/>
          <w:lang w:val="en-US"/>
        </w:rPr>
        <w:t>:</w:t>
      </w:r>
    </w:p>
    <w:p w14:paraId="378323E9" w14:textId="33A2C3DD" w:rsidR="0024062A" w:rsidRPr="000A367B" w:rsidRDefault="007F0C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0A367B">
        <w:rPr>
          <w:rFonts w:ascii="Times" w:hAnsi="Times" w:cs="Times New Roman"/>
          <w:color w:val="000000" w:themeColor="text1"/>
          <w:lang w:val="en-US"/>
        </w:rPr>
        <w:t>El v</w:t>
      </w:r>
      <w:r w:rsidR="0024062A" w:rsidRPr="000A367B">
        <w:rPr>
          <w:rFonts w:ascii="Times" w:hAnsi="Times" w:cs="Times New Roman"/>
          <w:color w:val="000000" w:themeColor="text1"/>
          <w:lang w:val="en-US"/>
        </w:rPr>
        <w:t>este l</w:t>
      </w:r>
      <w:r w:rsidR="003C2F33" w:rsidRPr="000A367B">
        <w:rPr>
          <w:rFonts w:ascii="Times" w:hAnsi="Times" w:cs="Times New Roman"/>
          <w:color w:val="000000" w:themeColor="text1"/>
          <w:lang w:val="en-US"/>
        </w:rPr>
        <w:t>'</w:t>
      </w:r>
      <w:r w:rsidR="0024062A" w:rsidRPr="000A367B">
        <w:rPr>
          <w:rFonts w:ascii="Times" w:hAnsi="Times" w:cs="Times New Roman"/>
          <w:color w:val="000000" w:themeColor="text1"/>
          <w:lang w:val="en-US"/>
        </w:rPr>
        <w:t>osbergo</w:t>
      </w:r>
      <w:r w:rsidR="003C2F33" w:rsidRPr="000A367B">
        <w:rPr>
          <w:rFonts w:ascii="Times" w:hAnsi="Times" w:cs="Times New Roman"/>
          <w:color w:val="000000" w:themeColor="text1"/>
          <w:lang w:val="en-US"/>
        </w:rPr>
        <w:t>, le ganbiere v</w:t>
      </w:r>
      <w:r w:rsidR="0024062A" w:rsidRPr="000A367B">
        <w:rPr>
          <w:rFonts w:ascii="Times" w:hAnsi="Times" w:cs="Times New Roman"/>
          <w:color w:val="000000" w:themeColor="text1"/>
          <w:lang w:val="en-US"/>
        </w:rPr>
        <w:t>a calçan</w:t>
      </w:r>
      <w:r w:rsidR="003C2F33" w:rsidRPr="000A367B">
        <w:rPr>
          <w:rFonts w:ascii="Times" w:hAnsi="Times" w:cs="Times New Roman"/>
          <w:color w:val="000000" w:themeColor="text1"/>
          <w:lang w:val="en-US"/>
        </w:rPr>
        <w:t>,</w:t>
      </w:r>
    </w:p>
    <w:p w14:paraId="3D057531" w14:textId="749F44C7" w:rsidR="0024062A" w:rsidRPr="000A367B" w:rsidRDefault="003C13D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0A367B">
        <w:rPr>
          <w:rFonts w:ascii="Times" w:hAnsi="Times" w:cs="Times New Roman"/>
          <w:color w:val="000000" w:themeColor="text1"/>
          <w:lang w:val="en-US"/>
        </w:rPr>
        <w:t>Alaçà</w:t>
      </w:r>
      <w:r w:rsidR="0024062A" w:rsidRPr="000A367B">
        <w:rPr>
          <w:rFonts w:ascii="Times" w:hAnsi="Times" w:cs="Times New Roman"/>
          <w:color w:val="000000" w:themeColor="text1"/>
          <w:lang w:val="en-US"/>
        </w:rPr>
        <w:t xml:space="preserve"> l</w:t>
      </w:r>
      <w:r w:rsidR="003C2F33" w:rsidRPr="000A367B">
        <w:rPr>
          <w:rFonts w:ascii="Times" w:hAnsi="Times" w:cs="Times New Roman"/>
          <w:color w:val="000000" w:themeColor="text1"/>
          <w:lang w:val="en-US"/>
        </w:rPr>
        <w:t>'</w:t>
      </w:r>
      <w:r w:rsidR="0024062A" w:rsidRPr="000A367B">
        <w:rPr>
          <w:rFonts w:ascii="Times" w:hAnsi="Times" w:cs="Times New Roman"/>
          <w:color w:val="000000" w:themeColor="text1"/>
          <w:lang w:val="en-US"/>
        </w:rPr>
        <w:t>elmo</w:t>
      </w:r>
      <w:r w:rsidR="003C2F33" w:rsidRPr="000A367B">
        <w:rPr>
          <w:rFonts w:ascii="Times" w:hAnsi="Times" w:cs="Times New Roman"/>
          <w:color w:val="000000" w:themeColor="text1"/>
          <w:lang w:val="en-US"/>
        </w:rPr>
        <w:t>,</w:t>
      </w:r>
      <w:r w:rsidR="0024062A" w:rsidRPr="000A367B">
        <w:rPr>
          <w:rFonts w:ascii="Times" w:hAnsi="Times" w:cs="Times New Roman"/>
          <w:color w:val="000000" w:themeColor="text1"/>
          <w:lang w:val="en-US"/>
        </w:rPr>
        <w:t xml:space="preserve"> si</w:t>
      </w:r>
      <w:r w:rsidR="003C2F33" w:rsidRPr="000A367B">
        <w:rPr>
          <w:rFonts w:ascii="Times" w:hAnsi="Times" w:cs="Times New Roman"/>
          <w:color w:val="000000" w:themeColor="text1"/>
          <w:lang w:val="en-US"/>
        </w:rPr>
        <w:t xml:space="preserve"> à</w:t>
      </w:r>
      <w:r w:rsidR="0024062A" w:rsidRPr="000A367B">
        <w:rPr>
          <w:rFonts w:ascii="Times" w:hAnsi="Times" w:cs="Times New Roman"/>
          <w:color w:val="000000" w:themeColor="text1"/>
          <w:lang w:val="en-US"/>
        </w:rPr>
        <w:t xml:space="preserve"> cento lo ban</w:t>
      </w:r>
      <w:r w:rsidR="003C2F33" w:rsidRPr="000A367B">
        <w:rPr>
          <w:rFonts w:ascii="Times" w:hAnsi="Times" w:cs="Times New Roman"/>
          <w:color w:val="000000" w:themeColor="text1"/>
          <w:lang w:val="en-US"/>
        </w:rPr>
        <w:t>,</w:t>
      </w:r>
    </w:p>
    <w:p w14:paraId="156DA096" w14:textId="25FA9E59" w:rsidR="0024062A" w:rsidRPr="000A367B"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0A367B">
        <w:rPr>
          <w:rFonts w:ascii="Times" w:hAnsi="Times" w:cs="Times New Roman"/>
          <w:color w:val="000000" w:themeColor="text1"/>
          <w:lang w:val="en-US"/>
        </w:rPr>
        <w:t>In soa man una lança o</w:t>
      </w:r>
      <w:r w:rsidR="000A1AE9" w:rsidRPr="000A367B">
        <w:rPr>
          <w:rFonts w:ascii="Times" w:hAnsi="Times" w:cs="Times New Roman"/>
          <w:color w:val="000000" w:themeColor="text1"/>
          <w:lang w:val="en-US"/>
        </w:rPr>
        <w:t xml:space="preserve"> el fero fo trençan</w:t>
      </w:r>
      <w:r w:rsidR="00BD034D" w:rsidRPr="000A367B">
        <w:rPr>
          <w:rFonts w:ascii="Times" w:hAnsi="Times" w:cs="Times New Roman"/>
          <w:color w:val="000000" w:themeColor="text1"/>
          <w:lang w:val="en-US"/>
        </w:rPr>
        <w:t>.</w:t>
      </w:r>
    </w:p>
    <w:p w14:paraId="2A4DCA62" w14:textId="58B53073" w:rsidR="0024062A" w:rsidRPr="000A367B"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0A367B">
        <w:rPr>
          <w:rFonts w:ascii="Times" w:hAnsi="Times" w:cs="Times New Roman"/>
          <w:bCs/>
          <w:color w:val="000000" w:themeColor="text1"/>
          <w:lang w:val="en-US"/>
        </w:rPr>
        <w:t xml:space="preserve">(39V) </w:t>
      </w:r>
      <w:r w:rsidR="003C13DE" w:rsidRPr="000A367B">
        <w:rPr>
          <w:rFonts w:ascii="Times" w:hAnsi="Times" w:cs="Times New Roman"/>
          <w:color w:val="000000" w:themeColor="text1"/>
          <w:lang w:val="en-US"/>
        </w:rPr>
        <w:t>Montà</w:t>
      </w:r>
      <w:r w:rsidR="007F6490" w:rsidRPr="000A367B">
        <w:rPr>
          <w:rFonts w:ascii="Times" w:hAnsi="Times" w:cs="Times New Roman"/>
          <w:color w:val="000000" w:themeColor="text1"/>
          <w:lang w:val="en-US"/>
        </w:rPr>
        <w:t xml:space="preserve"> a chav</w:t>
      </w:r>
      <w:r w:rsidR="0024062A" w:rsidRPr="000A367B">
        <w:rPr>
          <w:rFonts w:ascii="Times" w:hAnsi="Times" w:cs="Times New Roman"/>
          <w:color w:val="000000" w:themeColor="text1"/>
          <w:lang w:val="en-US"/>
        </w:rPr>
        <w:t>alo</w:t>
      </w:r>
      <w:r w:rsidR="007F6490" w:rsidRPr="000A367B">
        <w:rPr>
          <w:rFonts w:ascii="Times" w:hAnsi="Times" w:cs="Times New Roman"/>
          <w:color w:val="000000" w:themeColor="text1"/>
          <w:lang w:val="en-US"/>
        </w:rPr>
        <w:t>,</w:t>
      </w:r>
      <w:r w:rsidR="0024062A" w:rsidRPr="000A367B">
        <w:rPr>
          <w:rFonts w:ascii="Times" w:hAnsi="Times" w:cs="Times New Roman"/>
          <w:color w:val="000000" w:themeColor="text1"/>
          <w:lang w:val="en-US"/>
        </w:rPr>
        <w:t xml:space="preserve"> p</w:t>
      </w:r>
      <w:r w:rsidR="007F6490" w:rsidRPr="000A367B">
        <w:rPr>
          <w:rFonts w:ascii="Times" w:hAnsi="Times" w:cs="Times New Roman"/>
          <w:color w:val="000000" w:themeColor="text1"/>
          <w:lang w:val="en-US"/>
        </w:rPr>
        <w:t>lem fo de maltalem.</w:t>
      </w:r>
    </w:p>
    <w:p w14:paraId="0559D50A" w14:textId="33EA9F79"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Chonbiado prende</w:t>
      </w:r>
      <w:r w:rsidR="007F649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alor</w:t>
      </w:r>
      <w:r w:rsidR="007F6490" w:rsidRPr="00F641B0">
        <w:rPr>
          <w:rFonts w:ascii="Times" w:hAnsi="Times" w:cs="Times New Roman"/>
          <w:color w:val="000000" w:themeColor="text1"/>
          <w:lang w:val="en-US"/>
        </w:rPr>
        <w:t>a fo grando lo plan.</w:t>
      </w:r>
    </w:p>
    <w:p w14:paraId="624EA664" w14:textId="6A421ABD" w:rsidR="0024062A" w:rsidRPr="00F641B0" w:rsidRDefault="007F64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w:t>
      </w:r>
      <w:r w:rsidR="0024062A" w:rsidRPr="00F641B0">
        <w:rPr>
          <w:rFonts w:ascii="Times" w:hAnsi="Times" w:cs="Times New Roman"/>
          <w:color w:val="000000" w:themeColor="text1"/>
          <w:lang w:val="en-US"/>
        </w:rPr>
        <w:t xml:space="preserve">ascun </w:t>
      </w:r>
      <w:r w:rsidRPr="00F641B0">
        <w:rPr>
          <w:rFonts w:ascii="Times" w:hAnsi="Times" w:cs="Times New Roman"/>
          <w:color w:val="000000" w:themeColor="text1"/>
          <w:lang w:val="en-US"/>
        </w:rPr>
        <w:t>plançev</w:t>
      </w:r>
      <w:r w:rsidR="0024062A" w:rsidRPr="00F641B0">
        <w:rPr>
          <w:rFonts w:ascii="Times" w:hAnsi="Times" w:cs="Times New Roman"/>
          <w:color w:val="000000" w:themeColor="text1"/>
          <w:lang w:val="en-US"/>
        </w:rPr>
        <w:t>a</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de</w:t>
      </w:r>
      <w:r w:rsidRPr="00F641B0">
        <w:rPr>
          <w:rFonts w:ascii="Times" w:hAnsi="Times" w:cs="Times New Roman"/>
          <w:color w:val="000000" w:themeColor="text1"/>
          <w:lang w:val="en-US"/>
        </w:rPr>
        <w:t xml:space="preserve"> çò sea vui çertan,</w:t>
      </w:r>
    </w:p>
    <w:p w14:paraId="7E522849" w14:textId="26AF4398" w:rsidR="0024062A" w:rsidRPr="00F641B0" w:rsidRDefault="007F64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sov</w:t>
      </w:r>
      <w:r w:rsidR="0011345C" w:rsidRPr="00F641B0">
        <w:rPr>
          <w:rFonts w:ascii="Times" w:hAnsi="Times" w:cs="Times New Roman"/>
          <w:i/>
          <w:color w:val="000000" w:themeColor="text1"/>
          <w:lang w:val="en-US"/>
        </w:rPr>
        <w:t>r</w:t>
      </w:r>
      <w:r w:rsidR="0024062A"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tuti plançeva la contessa avinan,</w:t>
      </w:r>
    </w:p>
    <w:p w14:paraId="30E0702E" w14:textId="5F7B6255"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ch</w:t>
      </w:r>
      <w:r w:rsidR="007F6490" w:rsidRPr="00F641B0">
        <w:rPr>
          <w:rFonts w:ascii="Times" w:hAnsi="Times" w:cs="Times New Roman"/>
          <w:color w:val="000000" w:themeColor="text1"/>
          <w:lang w:val="en-US"/>
        </w:rPr>
        <w:t>'ela se temeva e iera in gran spavent</w:t>
      </w:r>
    </w:p>
    <w:p w14:paraId="2D3C71B3" w14:textId="2810DD6B"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5127F5" w:rsidRPr="00F641B0">
        <w:rPr>
          <w:rFonts w:ascii="Times" w:hAnsi="Times" w:cs="Times New Roman"/>
          <w:color w:val="000000" w:themeColor="text1"/>
          <w:lang w:val="en-US"/>
        </w:rPr>
        <w:t>ch</w:t>
      </w:r>
      <w:r w:rsidR="000A1AE9" w:rsidRPr="00F641B0">
        <w:rPr>
          <w:rFonts w:ascii="Times" w:hAnsi="Times" w:cs="Times New Roman"/>
          <w:color w:val="000000" w:themeColor="text1"/>
          <w:lang w:val="en-US"/>
        </w:rPr>
        <w:t>'è</w:t>
      </w:r>
      <w:r w:rsidR="007F6490" w:rsidRPr="00F641B0">
        <w:rPr>
          <w:rFonts w:ascii="Times" w:hAnsi="Times" w:cs="Times New Roman"/>
          <w:color w:val="000000" w:themeColor="text1"/>
          <w:lang w:val="en-US"/>
        </w:rPr>
        <w:t xml:space="preserve"> lo re Charlo malvaxio tiram.</w:t>
      </w:r>
    </w:p>
    <w:p w14:paraId="02E2A378" w14:textId="680BD02A" w:rsidR="0024062A" w:rsidRPr="00F641B0" w:rsidRDefault="007F64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762DA1">
        <w:rPr>
          <w:rFonts w:ascii="Times" w:hAnsi="Times" w:cs="Times New Roman"/>
          <w:color w:val="000000" w:themeColor="text1"/>
          <w:highlight w:val="green"/>
          <w:lang w:val="en-US"/>
        </w:rPr>
        <w:t>V</w:t>
      </w:r>
      <w:r w:rsidR="00BD034D" w:rsidRPr="00762DA1">
        <w:rPr>
          <w:rFonts w:ascii="Times" w:hAnsi="Times" w:cs="Times New Roman"/>
          <w:color w:val="000000" w:themeColor="text1"/>
          <w:highlight w:val="green"/>
          <w:lang w:val="en-US"/>
        </w:rPr>
        <w:t>a</w:t>
      </w:r>
      <w:r w:rsidR="0024062A" w:rsidRPr="00762DA1">
        <w:rPr>
          <w:rFonts w:ascii="Times" w:hAnsi="Times" w:cs="Times New Roman"/>
          <w:color w:val="000000" w:themeColor="text1"/>
          <w:highlight w:val="green"/>
          <w:lang w:val="en-US"/>
        </w:rPr>
        <w:t>ss</w:t>
      </w:r>
      <w:r w:rsidR="005B71CE" w:rsidRPr="00762DA1">
        <w:rPr>
          <w:rFonts w:ascii="Times" w:hAnsi="Times" w:cs="Times New Roman"/>
          <w:color w:val="000000" w:themeColor="text1"/>
          <w:highlight w:val="green"/>
          <w:lang w:val="en-US"/>
        </w:rPr>
        <w:t>en</w:t>
      </w:r>
      <w:r w:rsidR="0024062A" w:rsidRPr="00762DA1">
        <w:rPr>
          <w:rFonts w:ascii="Times" w:hAnsi="Times" w:cs="Times New Roman"/>
          <w:color w:val="000000" w:themeColor="text1"/>
          <w:highlight w:val="green"/>
          <w:lang w:val="en-US"/>
        </w:rPr>
        <w:t>de</w:t>
      </w:r>
      <w:r w:rsidR="0024062A" w:rsidRPr="00F641B0">
        <w:rPr>
          <w:rFonts w:ascii="Times" w:hAnsi="Times" w:cs="Times New Roman"/>
          <w:color w:val="000000" w:themeColor="text1"/>
          <w:lang w:val="en-US"/>
        </w:rPr>
        <w:t xml:space="preserve"> lo conte per lo camin eran</w:t>
      </w:r>
      <w:r w:rsidRPr="00F641B0">
        <w:rPr>
          <w:rFonts w:ascii="Times" w:hAnsi="Times" w:cs="Times New Roman"/>
          <w:color w:val="000000" w:themeColor="text1"/>
          <w:lang w:val="en-US"/>
        </w:rPr>
        <w:t>;</w:t>
      </w:r>
    </w:p>
    <w:p w14:paraId="4BA5D1FD" w14:textId="61F542DF" w:rsidR="0024062A" w:rsidRPr="00F641B0" w:rsidRDefault="007F64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24062A" w:rsidRPr="00F641B0">
        <w:rPr>
          <w:rFonts w:ascii="Times" w:hAnsi="Times" w:cs="Times New Roman"/>
          <w:color w:val="000000" w:themeColor="text1"/>
          <w:lang w:val="en-US"/>
        </w:rPr>
        <w:t>n</w:t>
      </w:r>
      <w:r w:rsidRPr="00F641B0">
        <w:rPr>
          <w:rFonts w:ascii="Times" w:hAnsi="Times" w:cs="Times New Roman"/>
          <w:color w:val="000000" w:themeColor="text1"/>
          <w:lang w:val="en-US"/>
        </w:rPr>
        <w:t xml:space="preserve"> avev</w:t>
      </w:r>
      <w:r w:rsidR="0024062A" w:rsidRPr="00F641B0">
        <w:rPr>
          <w:rFonts w:ascii="Times" w:hAnsi="Times" w:cs="Times New Roman"/>
          <w:color w:val="000000" w:themeColor="text1"/>
          <w:lang w:val="en-US"/>
        </w:rPr>
        <w:t>a con</w:t>
      </w:r>
      <w:r w:rsidRPr="00F641B0">
        <w:rPr>
          <w:rFonts w:ascii="Times" w:hAnsi="Times" w:cs="Times New Roman"/>
          <w:color w:val="000000" w:themeColor="text1"/>
          <w:lang w:val="en-US"/>
        </w:rPr>
        <w:t xml:space="preserve"> </w:t>
      </w:r>
      <w:r w:rsidR="005B71CE" w:rsidRPr="00F641B0">
        <w:rPr>
          <w:rFonts w:ascii="Times" w:hAnsi="Times" w:cs="Times New Roman"/>
          <w:color w:val="000000" w:themeColor="text1"/>
          <w:lang w:val="en-US"/>
        </w:rPr>
        <w:t>lui crist(i)</w:t>
      </w:r>
      <w:r w:rsidR="0024062A" w:rsidRPr="00F641B0">
        <w:rPr>
          <w:rFonts w:ascii="Times" w:hAnsi="Times" w:cs="Times New Roman"/>
          <w:color w:val="000000" w:themeColor="text1"/>
          <w:lang w:val="en-US"/>
        </w:rPr>
        <w:t>an</w:t>
      </w:r>
      <w:r w:rsidR="005B71CE" w:rsidRPr="00F641B0">
        <w:rPr>
          <w:rStyle w:val="FootnoteReference"/>
          <w:rFonts w:ascii="Times" w:hAnsi="Times" w:cs="Times New Roman"/>
          <w:color w:val="000000" w:themeColor="text1"/>
          <w:lang w:val="en-US"/>
        </w:rPr>
        <w:footnoteReference w:id="181"/>
      </w:r>
      <w:r w:rsidR="0024062A" w:rsidRPr="00F641B0">
        <w:rPr>
          <w:rFonts w:ascii="Times" w:hAnsi="Times" w:cs="Times New Roman"/>
          <w:color w:val="000000" w:themeColor="text1"/>
          <w:lang w:val="en-US"/>
        </w:rPr>
        <w:t xml:space="preserve"> ni pagan</w:t>
      </w:r>
      <w:r w:rsidR="005B71CE" w:rsidRPr="00F641B0">
        <w:rPr>
          <w:rFonts w:ascii="Times" w:hAnsi="Times" w:cs="Times New Roman"/>
          <w:color w:val="000000" w:themeColor="text1"/>
          <w:lang w:val="en-US"/>
        </w:rPr>
        <w:t>,</w:t>
      </w:r>
    </w:p>
    <w:p w14:paraId="3375B4E0" w14:textId="12846130"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algun altro homo se no l</w:t>
      </w:r>
      <w:r w:rsidR="005B71CE" w:rsidRPr="00F641B0">
        <w:rPr>
          <w:rFonts w:ascii="Times" w:hAnsi="Times" w:cs="Times New Roman"/>
          <w:color w:val="000000" w:themeColor="text1"/>
          <w:lang w:val="en-US"/>
        </w:rPr>
        <w:t>'</w:t>
      </w:r>
      <w:r w:rsidRPr="00F641B0">
        <w:rPr>
          <w:rFonts w:ascii="Times" w:hAnsi="Times" w:cs="Times New Roman"/>
          <w:color w:val="000000" w:themeColor="text1"/>
          <w:lang w:val="en-US"/>
        </w:rPr>
        <w:t>auferan</w:t>
      </w:r>
      <w:r w:rsidR="005B71CE" w:rsidRPr="00F641B0">
        <w:rPr>
          <w:rFonts w:ascii="Times" w:hAnsi="Times" w:cs="Times New Roman"/>
          <w:color w:val="000000" w:themeColor="text1"/>
          <w:lang w:val="en-US"/>
        </w:rPr>
        <w:t>.</w:t>
      </w:r>
    </w:p>
    <w:p w14:paraId="45A8B750" w14:textId="0301B392" w:rsidR="0024062A" w:rsidRPr="00F641B0" w:rsidRDefault="00390A6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5B71CE" w:rsidRPr="00F641B0">
        <w:rPr>
          <w:rFonts w:ascii="Times" w:hAnsi="Times" w:cs="Times New Roman"/>
          <w:color w:val="000000" w:themeColor="text1"/>
          <w:lang w:val="en-US"/>
        </w:rPr>
        <w:t xml:space="preserve"> lo secora che formò A</w:t>
      </w:r>
      <w:r w:rsidR="0024062A" w:rsidRPr="00F641B0">
        <w:rPr>
          <w:rFonts w:ascii="Times" w:hAnsi="Times" w:cs="Times New Roman"/>
          <w:color w:val="000000" w:themeColor="text1"/>
          <w:lang w:val="en-US"/>
        </w:rPr>
        <w:t>dam</w:t>
      </w:r>
      <w:r w:rsidR="005B71CE" w:rsidRPr="00F641B0">
        <w:rPr>
          <w:rFonts w:ascii="Times" w:hAnsi="Times" w:cs="Times New Roman"/>
          <w:color w:val="000000" w:themeColor="text1"/>
          <w:lang w:val="en-US"/>
        </w:rPr>
        <w:t>,</w:t>
      </w:r>
    </w:p>
    <w:p w14:paraId="748D4BE8" w14:textId="74F6D49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5B71CE" w:rsidRPr="00F641B0">
        <w:rPr>
          <w:rFonts w:ascii="Times" w:hAnsi="Times" w:cs="Times New Roman"/>
          <w:color w:val="000000" w:themeColor="text1"/>
          <w:lang w:val="en-US"/>
        </w:rPr>
        <w:t>'el possa ancora tornar a salv</w:t>
      </w:r>
      <w:r w:rsidRPr="00F641B0">
        <w:rPr>
          <w:rFonts w:ascii="Times" w:hAnsi="Times" w:cs="Times New Roman"/>
          <w:color w:val="000000" w:themeColor="text1"/>
          <w:lang w:val="en-US"/>
        </w:rPr>
        <w:t>aman</w:t>
      </w:r>
      <w:r w:rsidR="005B71CE" w:rsidRPr="00F641B0">
        <w:rPr>
          <w:rFonts w:ascii="Times" w:hAnsi="Times" w:cs="Times New Roman"/>
          <w:color w:val="000000" w:themeColor="text1"/>
          <w:lang w:val="en-US"/>
        </w:rPr>
        <w:t>!</w:t>
      </w:r>
    </w:p>
    <w:p w14:paraId="6BA5E6EF" w14:textId="37C1F5B6" w:rsidR="0024062A" w:rsidRPr="00F641B0" w:rsidRDefault="005B71C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inanci el durerà</w:t>
      </w:r>
      <w:r w:rsidR="0024062A" w:rsidRPr="00F641B0">
        <w:rPr>
          <w:rFonts w:ascii="Times" w:hAnsi="Times" w:cs="Times New Roman"/>
          <w:color w:val="000000" w:themeColor="text1"/>
          <w:lang w:val="en-US"/>
        </w:rPr>
        <w:t xml:space="preserve"> tante pene e afan</w:t>
      </w:r>
      <w:r w:rsidRPr="00F641B0">
        <w:rPr>
          <w:rFonts w:ascii="Times" w:hAnsi="Times" w:cs="Times New Roman"/>
          <w:color w:val="000000" w:themeColor="text1"/>
          <w:lang w:val="en-US"/>
        </w:rPr>
        <w:t>,</w:t>
      </w:r>
    </w:p>
    <w:p w14:paraId="2D4AB52F" w14:textId="3D5E48D5" w:rsidR="005B71CE" w:rsidRPr="00F641B0" w:rsidRDefault="005B71CE" w:rsidP="005B71C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se saverave contar per nul homo viv</w:t>
      </w:r>
      <w:r w:rsidR="0024062A"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089D5854" w14:textId="38F53DC6" w:rsidR="005B71CE" w:rsidRPr="00F641B0" w:rsidRDefault="00F82811" w:rsidP="009225F0">
      <w:pPr>
        <w:pStyle w:val="BodyTextFirstIndent2"/>
        <w:rPr>
          <w:rFonts w:ascii="Times" w:hAnsi="Times"/>
          <w:lang w:val="en-US"/>
        </w:rPr>
      </w:pPr>
      <w:r w:rsidRPr="00F641B0">
        <w:rPr>
          <w:rFonts w:ascii="Times" w:hAnsi="Times"/>
          <w:lang w:val="en-US"/>
        </w:rPr>
        <w:t>[Laisse 58</w:t>
      </w:r>
      <w:r w:rsidR="0024062A" w:rsidRPr="00F641B0">
        <w:rPr>
          <w:rFonts w:ascii="Times" w:hAnsi="Times"/>
          <w:lang w:val="en-US"/>
        </w:rPr>
        <w:t>]</w:t>
      </w:r>
      <w:r w:rsidR="001276A8" w:rsidRPr="00F641B0">
        <w:rPr>
          <w:rFonts w:ascii="Times" w:hAnsi="Times"/>
          <w:lang w:val="en-US"/>
        </w:rPr>
        <w:t xml:space="preserve"> </w:t>
      </w:r>
    </w:p>
    <w:p w14:paraId="33428DA4" w14:textId="66D754FC" w:rsidR="0024062A" w:rsidRPr="00F641B0" w:rsidRDefault="005B71C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762DA1">
        <w:rPr>
          <w:rFonts w:ascii="Times" w:hAnsi="Times" w:cs="Times New Roman"/>
          <w:color w:val="000000" w:themeColor="text1"/>
          <w:highlight w:val="green"/>
          <w:lang w:val="en-US"/>
        </w:rPr>
        <w:t>Or</w:t>
      </w:r>
      <w:r w:rsidR="0024062A" w:rsidRPr="00762DA1">
        <w:rPr>
          <w:rFonts w:ascii="Times" w:hAnsi="Times" w:cs="Times New Roman"/>
          <w:color w:val="000000" w:themeColor="text1"/>
          <w:highlight w:val="green"/>
          <w:lang w:val="en-US"/>
        </w:rPr>
        <w:t xml:space="preserve"> s</w:t>
      </w:r>
      <w:r w:rsidRPr="00762DA1">
        <w:rPr>
          <w:rFonts w:ascii="Times" w:hAnsi="Times" w:cs="Times New Roman"/>
          <w:color w:val="000000" w:themeColor="text1"/>
          <w:highlight w:val="green"/>
          <w:lang w:val="en-US"/>
        </w:rPr>
        <w:t>'en</w:t>
      </w:r>
      <w:r w:rsidRPr="00F641B0">
        <w:rPr>
          <w:rFonts w:ascii="Times" w:hAnsi="Times" w:cs="Times New Roman"/>
          <w:color w:val="000000" w:themeColor="text1"/>
          <w:lang w:val="en-US"/>
        </w:rPr>
        <w:t xml:space="preserve"> va U</w:t>
      </w:r>
      <w:r w:rsidR="0024062A" w:rsidRPr="00F641B0">
        <w:rPr>
          <w:rFonts w:ascii="Times" w:hAnsi="Times" w:cs="Times New Roman"/>
          <w:color w:val="000000" w:themeColor="text1"/>
          <w:lang w:val="en-US"/>
        </w:rPr>
        <w:t>go fuora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lo camin</w:t>
      </w:r>
      <w:r w:rsidRPr="00F641B0">
        <w:rPr>
          <w:rFonts w:ascii="Times" w:hAnsi="Times" w:cs="Times New Roman"/>
          <w:color w:val="000000" w:themeColor="text1"/>
          <w:lang w:val="en-US"/>
        </w:rPr>
        <w:t>.</w:t>
      </w:r>
    </w:p>
    <w:p w14:paraId="1B40AA64" w14:textId="7CDA6417" w:rsidR="0024062A" w:rsidRPr="00F641B0" w:rsidRDefault="00390A6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5B71CE" w:rsidRPr="00F641B0">
        <w:rPr>
          <w:rFonts w:ascii="Times" w:hAnsi="Times" w:cs="Times New Roman"/>
          <w:color w:val="000000" w:themeColor="text1"/>
          <w:lang w:val="en-US"/>
        </w:rPr>
        <w:t xml:space="preserve"> lo conduga che perdon</w:t>
      </w:r>
      <w:r w:rsidR="00BD034D" w:rsidRPr="00F641B0">
        <w:rPr>
          <w:rFonts w:ascii="Times" w:hAnsi="Times" w:cs="Times New Roman"/>
          <w:color w:val="000000" w:themeColor="text1"/>
          <w:lang w:val="en-US"/>
        </w:rPr>
        <w:t>à</w:t>
      </w:r>
      <w:r w:rsidR="005B71CE" w:rsidRPr="00F641B0">
        <w:rPr>
          <w:rFonts w:ascii="Times" w:hAnsi="Times" w:cs="Times New Roman"/>
          <w:color w:val="000000" w:themeColor="text1"/>
          <w:lang w:val="en-US"/>
        </w:rPr>
        <w:t xml:space="preserve"> à L</w:t>
      </w:r>
      <w:r w:rsidR="0024062A" w:rsidRPr="00F641B0">
        <w:rPr>
          <w:rFonts w:ascii="Times" w:hAnsi="Times" w:cs="Times New Roman"/>
          <w:color w:val="000000" w:themeColor="text1"/>
          <w:lang w:val="en-US"/>
        </w:rPr>
        <w:t>ongin</w:t>
      </w:r>
    </w:p>
    <w:p w14:paraId="1AD581B1" w14:textId="61042F0A" w:rsidR="0024062A" w:rsidRPr="00F641B0" w:rsidRDefault="005B71C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 la lança lo ferì</w:t>
      </w:r>
      <w:r w:rsidR="0024062A" w:rsidRPr="00F641B0">
        <w:rPr>
          <w:rFonts w:ascii="Times" w:hAnsi="Times" w:cs="Times New Roman"/>
          <w:color w:val="000000" w:themeColor="text1"/>
          <w:lang w:val="en-US"/>
        </w:rPr>
        <w:t xml:space="preserve"> in lo costin</w:t>
      </w:r>
      <w:r w:rsidRPr="00F641B0">
        <w:rPr>
          <w:rFonts w:ascii="Times" w:hAnsi="Times" w:cs="Times New Roman"/>
          <w:color w:val="000000" w:themeColor="text1"/>
          <w:lang w:val="en-US"/>
        </w:rPr>
        <w:t>.</w:t>
      </w:r>
    </w:p>
    <w:p w14:paraId="0BDD2218" w14:textId="0B67D605" w:rsidR="0024062A" w:rsidRPr="00F641B0" w:rsidRDefault="005B71C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762DA1">
        <w:rPr>
          <w:rFonts w:ascii="Times" w:hAnsi="Times" w:cs="Times New Roman"/>
          <w:color w:val="000000" w:themeColor="text1"/>
          <w:highlight w:val="green"/>
          <w:lang w:val="en-US"/>
        </w:rPr>
        <w:t>Vassen</w:t>
      </w:r>
      <w:r w:rsidR="0024062A" w:rsidRPr="00762DA1">
        <w:rPr>
          <w:rFonts w:ascii="Times" w:hAnsi="Times" w:cs="Times New Roman"/>
          <w:color w:val="000000" w:themeColor="text1"/>
          <w:highlight w:val="green"/>
          <w:lang w:val="en-US"/>
        </w:rPr>
        <w:t>de</w:t>
      </w:r>
      <w:r w:rsidR="0024062A" w:rsidRPr="00F641B0">
        <w:rPr>
          <w:rFonts w:ascii="Times" w:hAnsi="Times" w:cs="Times New Roman"/>
          <w:color w:val="000000" w:themeColor="text1"/>
          <w:lang w:val="en-US"/>
        </w:rPr>
        <w:t xml:space="preserve"> lo conte la sera e lo matin</w:t>
      </w:r>
      <w:r w:rsidRPr="00F641B0">
        <w:rPr>
          <w:rFonts w:ascii="Times" w:hAnsi="Times" w:cs="Times New Roman"/>
          <w:color w:val="000000" w:themeColor="text1"/>
          <w:lang w:val="en-US"/>
        </w:rPr>
        <w:t>,</w:t>
      </w:r>
    </w:p>
    <w:p w14:paraId="3D71AE70" w14:textId="2586A2EF" w:rsidR="0024062A" w:rsidRPr="00F641B0" w:rsidRDefault="005B71C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av</w:t>
      </w:r>
      <w:r w:rsidR="0024062A"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cum lui parente ne v</w:t>
      </w:r>
      <w:r w:rsidR="0024062A" w:rsidRPr="00F641B0">
        <w:rPr>
          <w:rFonts w:ascii="Times" w:hAnsi="Times" w:cs="Times New Roman"/>
          <w:color w:val="000000" w:themeColor="text1"/>
          <w:lang w:val="en-US"/>
        </w:rPr>
        <w:t>exin</w:t>
      </w:r>
      <w:r w:rsidRPr="00F641B0">
        <w:rPr>
          <w:rFonts w:ascii="Times" w:hAnsi="Times" w:cs="Times New Roman"/>
          <w:color w:val="000000" w:themeColor="text1"/>
          <w:lang w:val="en-US"/>
        </w:rPr>
        <w:t>.</w:t>
      </w:r>
    </w:p>
    <w:p w14:paraId="4D3DCF9C" w14:textId="6E587B8E" w:rsidR="0024062A" w:rsidRPr="00F641B0" w:rsidRDefault="005B71C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cerch</w:t>
      </w:r>
      <w:r w:rsidR="0011345C"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F</w:t>
      </w:r>
      <w:r w:rsidR="0024062A" w:rsidRPr="00F641B0">
        <w:rPr>
          <w:rFonts w:ascii="Times" w:hAnsi="Times" w:cs="Times New Roman"/>
          <w:color w:val="000000" w:themeColor="text1"/>
          <w:lang w:val="en-US"/>
        </w:rPr>
        <w:t>rança</w:t>
      </w:r>
      <w:r w:rsidRPr="00F641B0">
        <w:rPr>
          <w:rFonts w:ascii="Times" w:hAnsi="Times" w:cs="Times New Roman"/>
          <w:color w:val="000000" w:themeColor="text1"/>
          <w:lang w:val="en-US"/>
        </w:rPr>
        <w:t>, Provença e l’O</w:t>
      </w:r>
      <w:r w:rsidR="0024062A" w:rsidRPr="00F641B0">
        <w:rPr>
          <w:rFonts w:ascii="Times" w:hAnsi="Times" w:cs="Times New Roman"/>
          <w:color w:val="000000" w:themeColor="text1"/>
          <w:lang w:val="en-US"/>
        </w:rPr>
        <w:t>ngrin</w:t>
      </w:r>
    </w:p>
    <w:p w14:paraId="5752741A" w14:textId="2E806DA1" w:rsidR="0024062A" w:rsidRPr="00F641B0" w:rsidRDefault="005B71C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w:t>
      </w:r>
      <w:r w:rsidR="0024062A" w:rsidRPr="00F641B0">
        <w:rPr>
          <w:rFonts w:ascii="Times" w:hAnsi="Times" w:cs="Times New Roman"/>
          <w:color w:val="000000" w:themeColor="text1"/>
          <w:lang w:val="en-US"/>
        </w:rPr>
        <w:t>lamagna</w:t>
      </w:r>
      <w:r w:rsidRPr="00F641B0">
        <w:rPr>
          <w:rFonts w:ascii="Times" w:hAnsi="Times" w:cs="Times New Roman"/>
          <w:color w:val="000000" w:themeColor="text1"/>
          <w:lang w:val="en-US"/>
        </w:rPr>
        <w:t>, fin al P</w:t>
      </w:r>
      <w:r w:rsidR="0024062A" w:rsidRPr="00F641B0">
        <w:rPr>
          <w:rFonts w:ascii="Times" w:hAnsi="Times" w:cs="Times New Roman"/>
          <w:color w:val="000000" w:themeColor="text1"/>
          <w:lang w:val="en-US"/>
        </w:rPr>
        <w:t>o marin</w:t>
      </w:r>
      <w:r w:rsidR="00244870" w:rsidRPr="00F641B0">
        <w:rPr>
          <w:rFonts w:ascii="Times" w:hAnsi="Times" w:cs="Times New Roman"/>
          <w:color w:val="000000" w:themeColor="text1"/>
          <w:lang w:val="en-US"/>
        </w:rPr>
        <w:t>;</w:t>
      </w:r>
    </w:p>
    <w:p w14:paraId="113D00E2" w14:textId="2B65CAF5" w:rsidR="0024062A" w:rsidRPr="00F641B0" w:rsidRDefault="0024487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 truov</w:t>
      </w:r>
      <w:r w:rsidR="0011345C" w:rsidRPr="00F641B0">
        <w:rPr>
          <w:rFonts w:ascii="Times" w:hAnsi="Times" w:cs="Times New Roman"/>
          <w:color w:val="000000" w:themeColor="text1"/>
          <w:lang w:val="en-US"/>
        </w:rPr>
        <w:t>à</w:t>
      </w:r>
      <w:r w:rsidR="0024062A" w:rsidRPr="00F641B0">
        <w:rPr>
          <w:rFonts w:ascii="Times" w:hAnsi="Times" w:cs="Times New Roman"/>
          <w:color w:val="000000" w:themeColor="text1"/>
          <w:lang w:val="en-US"/>
        </w:rPr>
        <w:t xml:space="preserve"> marineri ni algun pelegrin</w:t>
      </w:r>
    </w:p>
    <w:p w14:paraId="6C57A61B" w14:textId="613EC582" w:rsidR="0024062A" w:rsidRPr="00F641B0" w:rsidRDefault="0024062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li sapia insigner </w:t>
      </w:r>
      <w:r w:rsidR="00244870" w:rsidRPr="00F641B0">
        <w:rPr>
          <w:rFonts w:ascii="Times" w:hAnsi="Times" w:cs="Times New Roman"/>
          <w:color w:val="000000" w:themeColor="text1"/>
          <w:lang w:val="en-US"/>
        </w:rPr>
        <w:t>l(a)</w:t>
      </w:r>
      <w:r w:rsidR="00244870" w:rsidRPr="00F641B0">
        <w:rPr>
          <w:rStyle w:val="FootnoteReference"/>
          <w:rFonts w:ascii="Times" w:hAnsi="Times" w:cs="Times New Roman"/>
          <w:color w:val="000000" w:themeColor="text1"/>
          <w:lang w:val="en-US"/>
        </w:rPr>
        <w:footnoteReference w:id="182"/>
      </w:r>
      <w:r w:rsidR="00244870" w:rsidRPr="00F641B0">
        <w:rPr>
          <w:rFonts w:ascii="Times" w:hAnsi="Times" w:cs="Times New Roman"/>
          <w:color w:val="000000" w:themeColor="text1"/>
          <w:lang w:val="en-US"/>
        </w:rPr>
        <w:t xml:space="preserve"> via e lo cam</w:t>
      </w:r>
      <w:r w:rsidR="000A1AE9" w:rsidRPr="00F641B0">
        <w:rPr>
          <w:rFonts w:ascii="Times" w:hAnsi="Times" w:cs="Times New Roman"/>
          <w:color w:val="000000" w:themeColor="text1"/>
          <w:lang w:val="en-US"/>
        </w:rPr>
        <w:t>iin</w:t>
      </w:r>
      <w:r w:rsidR="0011345C" w:rsidRPr="00F641B0">
        <w:rPr>
          <w:rFonts w:ascii="Times" w:hAnsi="Times" w:cs="Times New Roman"/>
          <w:color w:val="000000" w:themeColor="text1"/>
          <w:lang w:val="en-US"/>
        </w:rPr>
        <w:t>,</w:t>
      </w:r>
    </w:p>
    <w:p w14:paraId="08E0DB0E" w14:textId="402BEF82" w:rsidR="004702D6" w:rsidRPr="00F641B0" w:rsidRDefault="0024062A" w:rsidP="004702D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el possa andar al</w:t>
      </w:r>
      <w:r w:rsidR="00244870" w:rsidRPr="00F641B0">
        <w:rPr>
          <w:rFonts w:ascii="Times" w:hAnsi="Times" w:cs="Times New Roman"/>
          <w:color w:val="000000" w:themeColor="text1"/>
          <w:lang w:val="en-US"/>
        </w:rPr>
        <w:t xml:space="preserve"> </w:t>
      </w:r>
      <w:r w:rsidR="001D4BC1" w:rsidRPr="00F641B0">
        <w:rPr>
          <w:rFonts w:ascii="Times" w:hAnsi="Times" w:cs="Times New Roman"/>
          <w:color w:val="000000" w:themeColor="text1"/>
          <w:lang w:val="en-US"/>
        </w:rPr>
        <w:t>(r)</w:t>
      </w:r>
      <w:r w:rsidRPr="00F641B0">
        <w:rPr>
          <w:rFonts w:ascii="Times" w:hAnsi="Times" w:cs="Times New Roman"/>
          <w:color w:val="000000" w:themeColor="text1"/>
          <w:lang w:val="en-US"/>
        </w:rPr>
        <w:t>egno</w:t>
      </w:r>
      <w:r w:rsidR="00244870" w:rsidRPr="00F641B0">
        <w:rPr>
          <w:rStyle w:val="FootnoteReference"/>
          <w:rFonts w:ascii="Times" w:hAnsi="Times" w:cs="Times New Roman"/>
          <w:color w:val="000000" w:themeColor="text1"/>
          <w:lang w:val="en-US"/>
        </w:rPr>
        <w:footnoteReference w:id="183"/>
      </w:r>
      <w:r w:rsidRPr="00F641B0">
        <w:rPr>
          <w:rFonts w:ascii="Times" w:hAnsi="Times" w:cs="Times New Roman"/>
          <w:color w:val="000000" w:themeColor="text1"/>
          <w:lang w:val="en-US"/>
        </w:rPr>
        <w:t xml:space="preserve"> inferin</w:t>
      </w:r>
      <w:r w:rsidR="0011345C" w:rsidRPr="00F641B0">
        <w:rPr>
          <w:rFonts w:ascii="Times" w:hAnsi="Times" w:cs="Times New Roman"/>
          <w:color w:val="000000" w:themeColor="text1"/>
          <w:lang w:val="en-US"/>
        </w:rPr>
        <w:t>.</w:t>
      </w:r>
    </w:p>
    <w:p w14:paraId="2836D01B" w14:textId="14213F88" w:rsidR="004702D6" w:rsidRPr="00F641B0" w:rsidRDefault="00F82811" w:rsidP="009225F0">
      <w:pPr>
        <w:pStyle w:val="BodyTextFirstIndent2"/>
        <w:rPr>
          <w:rFonts w:ascii="Times" w:hAnsi="Times"/>
          <w:lang w:val="en-US"/>
        </w:rPr>
      </w:pPr>
      <w:r w:rsidRPr="00F641B0">
        <w:rPr>
          <w:rFonts w:ascii="Times" w:hAnsi="Times"/>
          <w:lang w:val="en-US"/>
        </w:rPr>
        <w:t>[Laisse 59</w:t>
      </w:r>
      <w:r w:rsidR="0024062A" w:rsidRPr="00F641B0">
        <w:rPr>
          <w:rFonts w:ascii="Times" w:hAnsi="Times"/>
          <w:lang w:val="en-US"/>
        </w:rPr>
        <w:t>]</w:t>
      </w:r>
      <w:r w:rsidR="001276A8" w:rsidRPr="00F641B0">
        <w:rPr>
          <w:rFonts w:ascii="Times" w:hAnsi="Times"/>
          <w:lang w:val="en-US"/>
        </w:rPr>
        <w:t xml:space="preserve"> </w:t>
      </w:r>
    </w:p>
    <w:p w14:paraId="7532A533" w14:textId="56440315" w:rsidR="00611A9E" w:rsidRPr="00F641B0" w:rsidRDefault="004702D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Per lo camin </w:t>
      </w:r>
      <w:r w:rsidRPr="00762DA1">
        <w:rPr>
          <w:rFonts w:ascii="Times" w:hAnsi="Times" w:cs="Times New Roman"/>
          <w:color w:val="000000" w:themeColor="text1"/>
          <w:highlight w:val="green"/>
          <w:lang w:val="en-US"/>
        </w:rPr>
        <w:t>s’en va</w:t>
      </w:r>
      <w:r w:rsidRPr="00F641B0">
        <w:rPr>
          <w:rFonts w:ascii="Times" w:hAnsi="Times" w:cs="Times New Roman"/>
          <w:color w:val="000000" w:themeColor="text1"/>
          <w:lang w:val="en-US"/>
        </w:rPr>
        <w:t xml:space="preserve"> lo cunte H</w:t>
      </w:r>
      <w:r w:rsidR="0024062A" w:rsidRPr="00F641B0">
        <w:rPr>
          <w:rFonts w:ascii="Times" w:hAnsi="Times" w:cs="Times New Roman"/>
          <w:color w:val="000000" w:themeColor="text1"/>
          <w:lang w:val="en-US"/>
        </w:rPr>
        <w:t>ue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b/>
      </w:r>
    </w:p>
    <w:p w14:paraId="6BA87146" w14:textId="4C8061A9" w:rsidR="0024062A" w:rsidRPr="00F641B0" w:rsidRDefault="0011345C"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0024062A" w:rsidRPr="00F641B0">
        <w:rPr>
          <w:rFonts w:ascii="Times" w:hAnsi="Times" w:cs="Times New Roman"/>
          <w:color w:val="000000" w:themeColor="text1"/>
          <w:lang w:val="en-US"/>
        </w:rPr>
        <w:t xml:space="preserve">lançe </w:t>
      </w:r>
      <w:r w:rsidR="00102713" w:rsidRPr="00E75841">
        <w:rPr>
          <w:rFonts w:ascii="Times" w:hAnsi="Times" w:cs="Times New Roman"/>
          <w:color w:val="000000" w:themeColor="text1"/>
          <w:lang w:val="en-US"/>
        </w:rPr>
        <w:t>de</w:t>
      </w:r>
      <w:r w:rsidR="0024062A" w:rsidRPr="00E75841">
        <w:rPr>
          <w:rFonts w:ascii="Times" w:hAnsi="Times" w:cs="Times New Roman"/>
          <w:color w:val="000000" w:themeColor="text1"/>
          <w:lang w:val="en-US"/>
        </w:rPr>
        <w:t>i</w:t>
      </w:r>
      <w:r w:rsidR="004702D6"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ogli</w:t>
      </w:r>
      <w:r w:rsidR="00782E22"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a·ss</w:t>
      </w:r>
      <w:r w:rsidR="0024062A" w:rsidRPr="00F641B0">
        <w:rPr>
          <w:rFonts w:ascii="Times" w:hAnsi="Times" w:cs="Times New Roman"/>
          <w:color w:val="000000" w:themeColor="text1"/>
          <w:lang w:val="en-US"/>
        </w:rPr>
        <w:t>o do</w:t>
      </w:r>
      <w:r w:rsidR="004702D6"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man l</w:t>
      </w:r>
      <w:r w:rsidR="000A1AE9"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asue</w:t>
      </w:r>
      <w:r w:rsidR="00102713">
        <w:rPr>
          <w:rFonts w:ascii="Times" w:hAnsi="Times" w:cs="Times New Roman"/>
          <w:color w:val="000000" w:themeColor="text1"/>
          <w:lang w:val="en-US"/>
        </w:rPr>
        <w:t>;</w:t>
      </w:r>
    </w:p>
    <w:p w14:paraId="380E7A39" w14:textId="2467BAA0" w:rsidR="0024062A" w:rsidRPr="00F641B0" w:rsidRDefault="004702D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762DA1">
        <w:rPr>
          <w:rFonts w:ascii="Times" w:hAnsi="Times" w:cs="Times New Roman"/>
          <w:color w:val="000000" w:themeColor="text1"/>
          <w:highlight w:val="green"/>
          <w:lang w:val="en-US"/>
        </w:rPr>
        <w:t>V</w:t>
      </w:r>
      <w:r w:rsidR="0024062A" w:rsidRPr="00762DA1">
        <w:rPr>
          <w:rFonts w:ascii="Times" w:hAnsi="Times" w:cs="Times New Roman"/>
          <w:color w:val="000000" w:themeColor="text1"/>
          <w:highlight w:val="green"/>
          <w:lang w:val="en-US"/>
        </w:rPr>
        <w:t>a s</w:t>
      </w:r>
      <w:r w:rsidRPr="00762DA1">
        <w:rPr>
          <w:rFonts w:ascii="Times" w:hAnsi="Times" w:cs="Times New Roman"/>
          <w:color w:val="000000" w:themeColor="text1"/>
          <w:highlight w:val="green"/>
          <w:lang w:val="en-US"/>
        </w:rPr>
        <w:t>'</w:t>
      </w:r>
      <w:r w:rsidR="0024062A" w:rsidRPr="00762DA1">
        <w:rPr>
          <w:rFonts w:ascii="Times" w:hAnsi="Times" w:cs="Times New Roman"/>
          <w:color w:val="000000" w:themeColor="text1"/>
          <w:highlight w:val="green"/>
          <w:lang w:val="en-US"/>
        </w:rPr>
        <w:t>en</w:t>
      </w:r>
      <w:r w:rsidR="0024062A" w:rsidRPr="00F641B0">
        <w:rPr>
          <w:rFonts w:ascii="Times" w:hAnsi="Times" w:cs="Times New Roman"/>
          <w:color w:val="000000" w:themeColor="text1"/>
          <w:lang w:val="en-US"/>
        </w:rPr>
        <w:t xml:space="preserve"> lo co</w:t>
      </w:r>
      <w:r w:rsidR="0024062A" w:rsidRPr="00F641B0">
        <w:rPr>
          <w:rFonts w:ascii="Times" w:hAnsi="Times" w:cs="Times New Roman"/>
          <w:i/>
          <w:iCs/>
          <w:color w:val="000000" w:themeColor="text1"/>
          <w:lang w:val="en-US"/>
        </w:rPr>
        <w:t>n</w:t>
      </w:r>
      <w:r w:rsidR="0024062A" w:rsidRPr="00F641B0">
        <w:rPr>
          <w:rFonts w:ascii="Times" w:hAnsi="Times" w:cs="Times New Roman"/>
          <w:color w:val="000000" w:themeColor="text1"/>
          <w:lang w:val="en-US"/>
        </w:rPr>
        <w:t>te</w:t>
      </w:r>
      <w:r w:rsidRPr="00F641B0">
        <w:rPr>
          <w:rFonts w:ascii="Times" w:hAnsi="Times" w:cs="Times New Roman"/>
          <w:color w:val="000000" w:themeColor="text1"/>
          <w:lang w:val="en-US"/>
        </w:rPr>
        <w:t>, so v</w:t>
      </w:r>
      <w:r w:rsidR="0024062A" w:rsidRPr="00F641B0">
        <w:rPr>
          <w:rFonts w:ascii="Times" w:hAnsi="Times" w:cs="Times New Roman"/>
          <w:color w:val="000000" w:themeColor="text1"/>
          <w:lang w:val="en-US"/>
        </w:rPr>
        <w:t>entura l</w:t>
      </w:r>
      <w:r w:rsidR="005127F5"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argue</w:t>
      </w:r>
      <w:r w:rsidR="00102713">
        <w:rPr>
          <w:rFonts w:ascii="Times" w:hAnsi="Times" w:cs="Times New Roman"/>
          <w:color w:val="000000" w:themeColor="text1"/>
          <w:lang w:val="en-US"/>
        </w:rPr>
        <w:t>.</w:t>
      </w:r>
    </w:p>
    <w:p w14:paraId="4AEECAE6" w14:textId="3A486761"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(40R) </w:t>
      </w:r>
      <w:r w:rsidR="004702D6" w:rsidRPr="00F641B0">
        <w:rPr>
          <w:rFonts w:ascii="Times" w:hAnsi="Times" w:cs="Times New Roman"/>
          <w:bCs/>
          <w:color w:val="000000" w:themeColor="text1"/>
          <w:lang w:val="en-US"/>
        </w:rPr>
        <w:t>"</w:t>
      </w:r>
      <w:r w:rsidR="00390A6F" w:rsidRPr="00F641B0">
        <w:rPr>
          <w:rFonts w:ascii="Times" w:hAnsi="Times" w:cs="Times New Roman"/>
          <w:color w:val="000000" w:themeColor="text1"/>
          <w:lang w:val="en-US"/>
        </w:rPr>
        <w:t>Dio</w:t>
      </w:r>
      <w:r w:rsidR="004702D6"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disse lo conte</w:t>
      </w:r>
      <w:r w:rsidR="004702D6"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w:t>
      </w:r>
      <w:r w:rsidR="004702D6"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com</w:t>
      </w:r>
      <w:r w:rsidR="004702D6"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in mal hora su nasue</w:t>
      </w:r>
      <w:r w:rsidR="004702D6" w:rsidRPr="00F641B0">
        <w:rPr>
          <w:rFonts w:ascii="Times" w:hAnsi="Times" w:cs="Times New Roman"/>
          <w:color w:val="000000" w:themeColor="text1"/>
          <w:lang w:val="en-US"/>
        </w:rPr>
        <w:t>,</w:t>
      </w:r>
    </w:p>
    <w:p w14:paraId="6BDC11BD" w14:textId="40DD8C8A"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4702D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el mio </w:t>
      </w:r>
      <w:r w:rsidR="000A1AE9" w:rsidRPr="00F641B0">
        <w:rPr>
          <w:rFonts w:ascii="Times" w:hAnsi="Times" w:cs="Times New Roman"/>
          <w:color w:val="000000" w:themeColor="text1"/>
          <w:lang w:val="en-US"/>
        </w:rPr>
        <w:t>Signor</w:t>
      </w:r>
      <w:r w:rsidRPr="00F641B0">
        <w:rPr>
          <w:rFonts w:ascii="Times" w:hAnsi="Times" w:cs="Times New Roman"/>
          <w:color w:val="000000" w:themeColor="text1"/>
          <w:lang w:val="en-US"/>
        </w:rPr>
        <w:t xml:space="preserve"> me manda cercan la cen perdue</w:t>
      </w:r>
      <w:r w:rsidR="004702D6" w:rsidRPr="00F641B0">
        <w:rPr>
          <w:rFonts w:ascii="Times" w:hAnsi="Times" w:cs="Times New Roman"/>
          <w:color w:val="000000" w:themeColor="text1"/>
          <w:lang w:val="en-US"/>
        </w:rPr>
        <w:t>.</w:t>
      </w:r>
    </w:p>
    <w:p w14:paraId="0B93FE1E" w14:textId="2D88E554" w:rsidR="00611A9E" w:rsidRPr="00F641B0" w:rsidRDefault="004702D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Io no posso trovar cov</w:t>
      </w:r>
      <w:r w:rsidR="0024062A" w:rsidRPr="00F641B0">
        <w:rPr>
          <w:rFonts w:ascii="Times" w:hAnsi="Times" w:cs="Times New Roman"/>
          <w:color w:val="000000" w:themeColor="text1"/>
          <w:lang w:val="en-US"/>
        </w:rPr>
        <w:t>ene ni chanue</w:t>
      </w:r>
    </w:p>
    <w:p w14:paraId="646C840D" w14:textId="34395F2C"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Che </w:t>
      </w:r>
      <w:r w:rsidR="00F048A5" w:rsidRPr="00F641B0">
        <w:rPr>
          <w:rFonts w:ascii="Times" w:hAnsi="Times" w:cs="Times New Roman"/>
          <w:color w:val="000000" w:themeColor="text1"/>
          <w:lang w:val="en-US"/>
        </w:rPr>
        <w:t>m</w:t>
      </w:r>
      <w:r w:rsidR="00180088">
        <w:rPr>
          <w:rFonts w:ascii="Times" w:hAnsi="Times" w:cs="Times New Roman"/>
          <w:color w:val="000000" w:themeColor="text1"/>
          <w:lang w:val="en-US"/>
        </w:rPr>
        <w:t>e·ss</w:t>
      </w:r>
      <w:r w:rsidRPr="00F641B0">
        <w:rPr>
          <w:rFonts w:ascii="Times" w:hAnsi="Times" w:cs="Times New Roman"/>
          <w:color w:val="000000" w:themeColor="text1"/>
          <w:lang w:val="en-US"/>
        </w:rPr>
        <w:t>a</w:t>
      </w:r>
      <w:r w:rsidR="00D162E3" w:rsidRPr="00F641B0">
        <w:rPr>
          <w:rFonts w:ascii="Times" w:hAnsi="Times" w:cs="Times New Roman"/>
          <w:color w:val="000000" w:themeColor="text1"/>
          <w:lang w:val="en-US"/>
        </w:rPr>
        <w:t>pia insignar la strada ni l</w:t>
      </w:r>
      <w:r w:rsidR="00782E22" w:rsidRPr="00F641B0">
        <w:rPr>
          <w:rFonts w:ascii="Times" w:hAnsi="Times" w:cs="Times New Roman"/>
          <w:color w:val="000000" w:themeColor="text1"/>
          <w:lang w:val="en-US"/>
        </w:rPr>
        <w:t>a</w:t>
      </w:r>
      <w:r w:rsidR="000B3616" w:rsidRPr="00F641B0">
        <w:rPr>
          <w:rFonts w:ascii="Times" w:hAnsi="Times" w:cs="Times New Roman"/>
          <w:color w:val="000000" w:themeColor="text1"/>
          <w:lang w:val="en-US"/>
        </w:rPr>
        <w:t xml:space="preserve"> </w:t>
      </w:r>
      <w:r w:rsidR="00D162E3" w:rsidRPr="00F641B0">
        <w:rPr>
          <w:rFonts w:ascii="Times" w:hAnsi="Times" w:cs="Times New Roman"/>
          <w:color w:val="000000" w:themeColor="text1"/>
          <w:lang w:val="en-US"/>
        </w:rPr>
        <w:t>riv</w:t>
      </w:r>
      <w:r w:rsidRPr="00F641B0">
        <w:rPr>
          <w:rFonts w:ascii="Times" w:hAnsi="Times" w:cs="Times New Roman"/>
          <w:color w:val="000000" w:themeColor="text1"/>
          <w:lang w:val="en-US"/>
        </w:rPr>
        <w:t>e</w:t>
      </w:r>
      <w:r w:rsidR="00D162E3" w:rsidRPr="00F641B0">
        <w:rPr>
          <w:rFonts w:ascii="Times" w:hAnsi="Times" w:cs="Times New Roman"/>
          <w:color w:val="000000" w:themeColor="text1"/>
          <w:lang w:val="en-US"/>
        </w:rPr>
        <w:t>."</w:t>
      </w:r>
      <w:r w:rsidR="00D162E3" w:rsidRPr="00F641B0">
        <w:rPr>
          <w:rStyle w:val="FootnoteReference"/>
          <w:rFonts w:ascii="Times" w:hAnsi="Times" w:cs="Times New Roman"/>
          <w:color w:val="000000" w:themeColor="text1"/>
          <w:lang w:val="en-US"/>
        </w:rPr>
        <w:footnoteReference w:id="184"/>
      </w:r>
    </w:p>
    <w:p w14:paraId="1C3FF627" w14:textId="319E0110"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un ostero o</w:t>
      </w:r>
      <w:r w:rsidR="00CB490D" w:rsidRPr="00F641B0">
        <w:rPr>
          <w:rFonts w:ascii="Times" w:hAnsi="Times" w:cs="Times New Roman"/>
          <w:color w:val="000000" w:themeColor="text1"/>
          <w:lang w:val="en-US"/>
        </w:rPr>
        <w:t>'</w:t>
      </w:r>
      <w:r w:rsidR="00762DA1">
        <w:rPr>
          <w:rFonts w:ascii="Times" w:hAnsi="Times" w:cs="Times New Roman"/>
          <w:color w:val="000000" w:themeColor="text1"/>
          <w:lang w:val="en-US"/>
        </w:rPr>
        <w:t xml:space="preserve"> ell·</w:t>
      </w:r>
      <w:r w:rsidRPr="00F641B0">
        <w:rPr>
          <w:rFonts w:ascii="Times" w:hAnsi="Times" w:cs="Times New Roman"/>
          <w:color w:val="000000" w:themeColor="text1"/>
          <w:lang w:val="en-US"/>
        </w:rPr>
        <w:t>era dessendue</w:t>
      </w:r>
    </w:p>
    <w:p w14:paraId="48B899B8" w14:textId="7A26DC31"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Da marçadant ell</w:t>
      </w:r>
      <w:r w:rsidR="00762DA1">
        <w:rPr>
          <w:rFonts w:ascii="Times" w:hAnsi="Times" w:cs="Times New Roman"/>
          <w:color w:val="000000" w:themeColor="text1"/>
          <w:lang w:val="en-US"/>
        </w:rPr>
        <w:t>·</w:t>
      </w:r>
      <w:r w:rsidR="00D162E3"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intendue</w:t>
      </w:r>
    </w:p>
    <w:p w14:paraId="4017B172" w14:textId="2032DDBD" w:rsidR="00611A9E" w:rsidRPr="00F641B0" w:rsidRDefault="00D162E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a Moncibel è</w:t>
      </w:r>
      <w:r w:rsidR="0024062A" w:rsidRPr="00F641B0">
        <w:rPr>
          <w:rFonts w:ascii="Times" w:hAnsi="Times" w:cs="Times New Roman"/>
          <w:color w:val="000000" w:themeColor="text1"/>
          <w:lang w:val="en-US"/>
        </w:rPr>
        <w:t xml:space="preserve"> una bocha </w:t>
      </w:r>
      <w:r w:rsidR="000B3616" w:rsidRPr="00F641B0">
        <w:rPr>
          <w:rFonts w:ascii="Times" w:hAnsi="Times" w:cs="Times New Roman"/>
          <w:color w:val="000000" w:themeColor="text1"/>
          <w:lang w:val="en-US"/>
        </w:rPr>
        <w:t>ve</w:t>
      </w:r>
      <w:r w:rsidR="0024062A" w:rsidRPr="00F641B0">
        <w:rPr>
          <w:rFonts w:ascii="Times" w:hAnsi="Times" w:cs="Times New Roman"/>
          <w:color w:val="000000" w:themeColor="text1"/>
          <w:lang w:val="en-US"/>
        </w:rPr>
        <w:t>hue</w:t>
      </w:r>
    </w:p>
    <w:p w14:paraId="3145F764" w14:textId="5A716337" w:rsidR="00611A9E" w:rsidRPr="00F641B0" w:rsidRDefault="00D162E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de inferno vien e li c</w:t>
      </w:r>
      <w:r w:rsidR="0024062A" w:rsidRPr="00F641B0">
        <w:rPr>
          <w:rFonts w:ascii="Times" w:hAnsi="Times" w:cs="Times New Roman"/>
          <w:color w:val="000000" w:themeColor="text1"/>
          <w:lang w:val="en-US"/>
        </w:rPr>
        <w:t>ridi sono oldue</w:t>
      </w:r>
    </w:p>
    <w:p w14:paraId="0A7BDAEE" w14:textId="0F84C799" w:rsidR="00611A9E" w:rsidRPr="00C848F6"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Che fa le aneme </w:t>
      </w:r>
      <w:r w:rsidRPr="00C848F6">
        <w:rPr>
          <w:rFonts w:ascii="Times" w:hAnsi="Times" w:cs="Times New Roman"/>
          <w:color w:val="000000" w:themeColor="text1"/>
          <w:lang w:val="en-US"/>
        </w:rPr>
        <w:t>quendo l</w:t>
      </w:r>
      <w:r w:rsidR="00180088" w:rsidRPr="00C848F6">
        <w:rPr>
          <w:rFonts w:ascii="Times" w:hAnsi="Times" w:cs="Times New Roman"/>
          <w:color w:val="000000" w:themeColor="text1"/>
          <w:lang w:val="en-US"/>
        </w:rPr>
        <w:t>e·ss</w:t>
      </w:r>
      <w:r w:rsidRPr="00C848F6">
        <w:rPr>
          <w:rFonts w:ascii="Times" w:hAnsi="Times" w:cs="Times New Roman"/>
          <w:color w:val="000000" w:themeColor="text1"/>
          <w:lang w:val="en-US"/>
        </w:rPr>
        <w:t>on ferue</w:t>
      </w:r>
    </w:p>
    <w:p w14:paraId="14375B95" w14:textId="01B8F851" w:rsidR="00D162E3" w:rsidRPr="00C848F6" w:rsidRDefault="0024062A" w:rsidP="00D162E3">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C848F6">
        <w:rPr>
          <w:rFonts w:ascii="Times" w:hAnsi="Times" w:cs="Times New Roman"/>
          <w:color w:val="000000" w:themeColor="text1"/>
          <w:lang w:val="en-US"/>
        </w:rPr>
        <w:t>E cruciade da la cente p</w:t>
      </w:r>
      <w:r w:rsidRPr="00C848F6">
        <w:rPr>
          <w:rFonts w:ascii="Times" w:hAnsi="Times" w:cs="Times New Roman"/>
          <w:i/>
          <w:iCs/>
          <w:color w:val="000000" w:themeColor="text1"/>
          <w:lang w:val="en-US"/>
        </w:rPr>
        <w:t>er</w:t>
      </w:r>
      <w:r w:rsidRPr="00C848F6">
        <w:rPr>
          <w:rFonts w:ascii="Times" w:hAnsi="Times" w:cs="Times New Roman"/>
          <w:color w:val="000000" w:themeColor="text1"/>
          <w:lang w:val="en-US"/>
        </w:rPr>
        <w:t>due</w:t>
      </w:r>
      <w:r w:rsidR="00D162E3" w:rsidRPr="00C848F6">
        <w:rPr>
          <w:rFonts w:ascii="Times" w:hAnsi="Times" w:cs="Times New Roman"/>
          <w:color w:val="000000" w:themeColor="text1"/>
          <w:lang w:val="en-US"/>
        </w:rPr>
        <w:t>.</w:t>
      </w:r>
    </w:p>
    <w:p w14:paraId="34FAA6CA" w14:textId="3D3DC2F1" w:rsidR="00D162E3" w:rsidRPr="00F641B0" w:rsidRDefault="00F82811" w:rsidP="009225F0">
      <w:pPr>
        <w:pStyle w:val="BodyTextFirstIndent2"/>
        <w:rPr>
          <w:rFonts w:ascii="Times" w:hAnsi="Times"/>
          <w:lang w:val="en-US"/>
        </w:rPr>
      </w:pPr>
      <w:r w:rsidRPr="00F641B0">
        <w:rPr>
          <w:rFonts w:ascii="Times" w:hAnsi="Times"/>
          <w:lang w:val="en-US"/>
        </w:rPr>
        <w:t>[Laisse 60</w:t>
      </w:r>
      <w:r w:rsidR="0024062A" w:rsidRPr="00F641B0">
        <w:rPr>
          <w:rFonts w:ascii="Times" w:hAnsi="Times"/>
          <w:lang w:val="en-US"/>
        </w:rPr>
        <w:t>]</w:t>
      </w:r>
      <w:r w:rsidR="001276A8" w:rsidRPr="00F641B0">
        <w:rPr>
          <w:rFonts w:ascii="Times" w:hAnsi="Times"/>
          <w:lang w:val="en-US"/>
        </w:rPr>
        <w:t xml:space="preserve"> </w:t>
      </w:r>
    </w:p>
    <w:p w14:paraId="309415EA" w14:textId="3D1D7F9C" w:rsidR="00611A9E" w:rsidRPr="00F641B0" w:rsidRDefault="00D162E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U</w:t>
      </w:r>
      <w:r w:rsidR="0024062A" w:rsidRPr="00F641B0">
        <w:rPr>
          <w:rFonts w:ascii="Times" w:hAnsi="Times" w:cs="Times New Roman"/>
          <w:color w:val="000000" w:themeColor="text1"/>
          <w:lang w:val="en-US"/>
        </w:rPr>
        <w:t>go intendu</w:t>
      </w:r>
      <w:r w:rsidR="007F384E">
        <w:rPr>
          <w:rStyle w:val="FootnoteReference"/>
          <w:rFonts w:ascii="Times" w:hAnsi="Times" w:cs="Times New Roman"/>
          <w:color w:val="000000" w:themeColor="text1"/>
          <w:lang w:val="en-US"/>
        </w:rPr>
        <w:footnoteReference w:id="185"/>
      </w:r>
      <w:r w:rsidR="0024062A" w:rsidRPr="00F641B0">
        <w:rPr>
          <w:rFonts w:ascii="Times" w:hAnsi="Times" w:cs="Times New Roman"/>
          <w:color w:val="000000" w:themeColor="text1"/>
          <w:lang w:val="en-US"/>
        </w:rPr>
        <w:t xml:space="preserve"> li mercant</w:t>
      </w:r>
      <w:r w:rsidRPr="00F641B0">
        <w:rPr>
          <w:rFonts w:ascii="Times" w:hAnsi="Times" w:cs="Times New Roman"/>
          <w:color w:val="000000" w:themeColor="text1"/>
          <w:lang w:val="en-US"/>
        </w:rPr>
        <w:t>,</w:t>
      </w:r>
    </w:p>
    <w:p w14:paraId="0D90ABF9" w14:textId="6A199FAD" w:rsidR="00611A9E" w:rsidRPr="00F641B0" w:rsidRDefault="0011345C"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w:t>
      </w:r>
      <w:r w:rsidR="00D162E3" w:rsidRPr="00F641B0">
        <w:rPr>
          <w:rFonts w:ascii="Times" w:hAnsi="Times" w:cs="Times New Roman"/>
          <w:color w:val="000000" w:themeColor="text1"/>
          <w:lang w:val="en-US"/>
        </w:rPr>
        <w:t>uele nov</w:t>
      </w:r>
      <w:r w:rsidR="0024062A" w:rsidRPr="00F641B0">
        <w:rPr>
          <w:rFonts w:ascii="Times" w:hAnsi="Times" w:cs="Times New Roman"/>
          <w:color w:val="000000" w:themeColor="text1"/>
          <w:lang w:val="en-US"/>
        </w:rPr>
        <w:t>ele tien</w:t>
      </w:r>
      <w:r w:rsidR="00D162E3" w:rsidRPr="00F641B0">
        <w:rPr>
          <w:rFonts w:ascii="Times" w:hAnsi="Times" w:cs="Times New Roman"/>
          <w:color w:val="000000" w:themeColor="text1"/>
          <w:lang w:val="en-US"/>
        </w:rPr>
        <w:t xml:space="preserve"> </w:t>
      </w:r>
      <w:r w:rsidR="0024062A" w:rsidRPr="00F641B0">
        <w:rPr>
          <w:rFonts w:ascii="Times" w:hAnsi="Times" w:cs="Times New Roman"/>
          <w:color w:val="000000" w:themeColor="text1"/>
          <w:lang w:val="en-US"/>
        </w:rPr>
        <w:t>elo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niant</w:t>
      </w:r>
      <w:r w:rsidR="00D162E3" w:rsidRPr="00F641B0">
        <w:rPr>
          <w:rFonts w:ascii="Times" w:hAnsi="Times" w:cs="Times New Roman"/>
          <w:color w:val="000000" w:themeColor="text1"/>
          <w:lang w:val="en-US"/>
        </w:rPr>
        <w:t>,</w:t>
      </w:r>
    </w:p>
    <w:p w14:paraId="1B0639AD" w14:textId="193230C7"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A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se</w:t>
      </w:r>
      <w:r w:rsidR="00D162E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rende</w:t>
      </w:r>
      <w:r w:rsidR="0011345C" w:rsidRPr="00F641B0">
        <w:rPr>
          <w:rFonts w:ascii="Times" w:hAnsi="Times" w:cs="Times New Roman"/>
          <w:color w:val="000000" w:themeColor="text1"/>
          <w:lang w:val="en-US"/>
        </w:rPr>
        <w:t>, lo Pare o</w:t>
      </w:r>
      <w:r w:rsidRPr="00F641B0">
        <w:rPr>
          <w:rFonts w:ascii="Times" w:hAnsi="Times" w:cs="Times New Roman"/>
          <w:color w:val="000000" w:themeColor="text1"/>
          <w:lang w:val="en-US"/>
        </w:rPr>
        <w:t>nipotant</w:t>
      </w:r>
      <w:r w:rsidR="00D162E3" w:rsidRPr="00F641B0">
        <w:rPr>
          <w:rFonts w:ascii="Times" w:hAnsi="Times" w:cs="Times New Roman"/>
          <w:color w:val="000000" w:themeColor="text1"/>
          <w:lang w:val="en-US"/>
        </w:rPr>
        <w:t>.</w:t>
      </w:r>
    </w:p>
    <w:p w14:paraId="32801D4E" w14:textId="154DF84E" w:rsidR="00611A9E" w:rsidRPr="00F641B0" w:rsidRDefault="00D162E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 là</w:t>
      </w:r>
      <w:r w:rsidR="0024062A" w:rsidRPr="00F641B0">
        <w:rPr>
          <w:rFonts w:ascii="Times" w:hAnsi="Times" w:cs="Times New Roman"/>
          <w:color w:val="000000" w:themeColor="text1"/>
          <w:lang w:val="en-US"/>
        </w:rPr>
        <w:t xml:space="preserve"> se parte</w:t>
      </w:r>
      <w:r w:rsidRPr="00F641B0">
        <w:rPr>
          <w:rFonts w:ascii="Times" w:hAnsi="Times" w:cs="Times New Roman"/>
          <w:color w:val="000000" w:themeColor="text1"/>
          <w:lang w:val="en-US"/>
        </w:rPr>
        <w:t>, no fè</w:t>
      </w:r>
      <w:r w:rsidR="0024062A" w:rsidRPr="00F641B0">
        <w:rPr>
          <w:rFonts w:ascii="Times" w:hAnsi="Times" w:cs="Times New Roman"/>
          <w:color w:val="000000" w:themeColor="text1"/>
          <w:lang w:val="en-US"/>
        </w:rPr>
        <w:t xml:space="preserve"> demoramant</w:t>
      </w:r>
      <w:r w:rsidRPr="00F641B0">
        <w:rPr>
          <w:rFonts w:ascii="Times" w:hAnsi="Times" w:cs="Times New Roman"/>
          <w:color w:val="000000" w:themeColor="text1"/>
          <w:lang w:val="en-US"/>
        </w:rPr>
        <w:t>,</w:t>
      </w:r>
    </w:p>
    <w:p w14:paraId="69FE5070" w14:textId="768E3915"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la</w:t>
      </w:r>
      <w:r w:rsidR="00573A3B" w:rsidRPr="00F641B0">
        <w:rPr>
          <w:rFonts w:ascii="Times" w:hAnsi="Times" w:cs="Times New Roman"/>
          <w:color w:val="000000" w:themeColor="text1"/>
          <w:lang w:val="en-US"/>
        </w:rPr>
        <w:t xml:space="preserve"> marina v</w:t>
      </w:r>
      <w:r w:rsidR="00D162E3" w:rsidRPr="00F641B0">
        <w:rPr>
          <w:rFonts w:ascii="Times" w:hAnsi="Times" w:cs="Times New Roman"/>
          <w:color w:val="000000" w:themeColor="text1"/>
          <w:lang w:val="en-US"/>
        </w:rPr>
        <w:t>ien</w:t>
      </w:r>
      <w:r w:rsidRPr="00F641B0">
        <w:rPr>
          <w:rFonts w:ascii="Times" w:hAnsi="Times" w:cs="Times New Roman"/>
          <w:color w:val="000000" w:themeColor="text1"/>
          <w:lang w:val="en-US"/>
        </w:rPr>
        <w:t xml:space="preserve"> sul sso auferant</w:t>
      </w:r>
      <w:r w:rsidR="00D162E3" w:rsidRPr="00F641B0">
        <w:rPr>
          <w:rFonts w:ascii="Times" w:hAnsi="Times" w:cs="Times New Roman"/>
          <w:color w:val="000000" w:themeColor="text1"/>
          <w:lang w:val="en-US"/>
        </w:rPr>
        <w:t>,</w:t>
      </w:r>
    </w:p>
    <w:p w14:paraId="0D23E5F5" w14:textId="2119A566" w:rsidR="00611A9E" w:rsidRPr="00F641B0" w:rsidRDefault="00D162E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 una nav</w:t>
      </w:r>
      <w:r w:rsidR="00102713">
        <w:rPr>
          <w:rFonts w:ascii="Times" w:hAnsi="Times" w:cs="Times New Roman"/>
          <w:color w:val="000000" w:themeColor="text1"/>
          <w:lang w:val="en-US"/>
        </w:rPr>
        <w:t>e intrà</w:t>
      </w:r>
      <w:r w:rsidR="0024062A" w:rsidRPr="00F641B0">
        <w:rPr>
          <w:rFonts w:ascii="Times" w:hAnsi="Times" w:cs="Times New Roman"/>
          <w:color w:val="000000" w:themeColor="text1"/>
          <w:lang w:val="en-US"/>
        </w:rPr>
        <w:t xml:space="preserve"> amantinant</w:t>
      </w:r>
    </w:p>
    <w:p w14:paraId="40FD7F9D" w14:textId="742F5B52"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Im</w:t>
      </w:r>
      <w:r w:rsidR="00D162E3" w:rsidRPr="00F641B0">
        <w:rPr>
          <w:rFonts w:ascii="Times" w:hAnsi="Times" w:cs="Times New Roman"/>
          <w:color w:val="000000" w:themeColor="text1"/>
          <w:lang w:val="en-US"/>
        </w:rPr>
        <w:t xml:space="preserve"> Puia ariv</w:t>
      </w:r>
      <w:r w:rsidR="00102713">
        <w:rPr>
          <w:rFonts w:ascii="Times" w:hAnsi="Times" w:cs="Times New Roman"/>
          <w:color w:val="000000" w:themeColor="text1"/>
          <w:lang w:val="en-US"/>
        </w:rPr>
        <w:t>à</w:t>
      </w:r>
      <w:r w:rsidR="00D162E3" w:rsidRPr="00F641B0">
        <w:rPr>
          <w:rFonts w:ascii="Times" w:hAnsi="Times" w:cs="Times New Roman"/>
          <w:color w:val="000000" w:themeColor="text1"/>
          <w:lang w:val="en-US"/>
        </w:rPr>
        <w:t>, a Roma and</w:t>
      </w:r>
      <w:r w:rsidR="0011345C"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primieramant</w:t>
      </w:r>
      <w:r w:rsidR="00D162E3" w:rsidRPr="00F641B0">
        <w:rPr>
          <w:rFonts w:ascii="Times" w:hAnsi="Times" w:cs="Times New Roman"/>
          <w:color w:val="000000" w:themeColor="text1"/>
          <w:lang w:val="en-US"/>
        </w:rPr>
        <w:t>.</w:t>
      </w:r>
    </w:p>
    <w:p w14:paraId="5D7B2F66" w14:textId="7C13C9A5" w:rsidR="00611A9E" w:rsidRPr="00F641B0" w:rsidRDefault="00D162E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Là trov</w:t>
      </w:r>
      <w:r w:rsidR="0024062A" w:rsidRPr="00F641B0">
        <w:rPr>
          <w:rFonts w:ascii="Times" w:hAnsi="Times" w:cs="Times New Roman"/>
          <w:color w:val="000000" w:themeColor="text1"/>
          <w:lang w:val="en-US"/>
        </w:rPr>
        <w:t>a molti homeni penitant</w:t>
      </w:r>
      <w:r w:rsidRPr="00F641B0">
        <w:rPr>
          <w:rFonts w:ascii="Times" w:hAnsi="Times" w:cs="Times New Roman"/>
          <w:color w:val="000000" w:themeColor="text1"/>
          <w:lang w:val="en-US"/>
        </w:rPr>
        <w:t>;</w:t>
      </w:r>
    </w:p>
    <w:p w14:paraId="7B55E392" w14:textId="5C5923E6"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Un sano remito trovà</w:t>
      </w:r>
      <w:r w:rsidR="00D162E3" w:rsidRPr="00F641B0">
        <w:rPr>
          <w:rFonts w:ascii="Times" w:hAnsi="Times" w:cs="Times New Roman"/>
          <w:color w:val="000000" w:themeColor="text1"/>
          <w:lang w:val="en-US"/>
        </w:rPr>
        <w:t xml:space="preserve"> là</w:t>
      </w:r>
      <w:r w:rsidR="0024062A" w:rsidRPr="00F641B0">
        <w:rPr>
          <w:rFonts w:ascii="Times" w:hAnsi="Times" w:cs="Times New Roman"/>
          <w:color w:val="000000" w:themeColor="text1"/>
          <w:lang w:val="en-US"/>
        </w:rPr>
        <w:t xml:space="preserve"> de antigo tempt</w:t>
      </w:r>
      <w:r w:rsidR="00D162E3" w:rsidRPr="00F641B0">
        <w:rPr>
          <w:rFonts w:ascii="Times" w:hAnsi="Times" w:cs="Times New Roman"/>
          <w:color w:val="000000" w:themeColor="text1"/>
          <w:lang w:val="en-US"/>
        </w:rPr>
        <w:t>.</w:t>
      </w:r>
    </w:p>
    <w:p w14:paraId="1C4B7779" w14:textId="25E858A2"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A lui contà</w:t>
      </w:r>
      <w:r w:rsidR="0024062A" w:rsidRPr="00F641B0">
        <w:rPr>
          <w:rFonts w:ascii="Times" w:hAnsi="Times" w:cs="Times New Roman"/>
          <w:color w:val="000000" w:themeColor="text1"/>
          <w:lang w:val="en-US"/>
        </w:rPr>
        <w:t xml:space="preserve"> quelo ch</w:t>
      </w:r>
      <w:r w:rsidR="00D162E3" w:rsidRPr="00F641B0">
        <w:rPr>
          <w:rFonts w:ascii="Times" w:hAnsi="Times" w:cs="Times New Roman"/>
          <w:color w:val="000000" w:themeColor="text1"/>
          <w:lang w:val="en-US"/>
        </w:rPr>
        <w:t>'el v</w:t>
      </w:r>
      <w:r w:rsidR="0024062A" w:rsidRPr="00F641B0">
        <w:rPr>
          <w:rFonts w:ascii="Times" w:hAnsi="Times" w:cs="Times New Roman"/>
          <w:color w:val="000000" w:themeColor="text1"/>
          <w:lang w:val="en-US"/>
        </w:rPr>
        <w:t>a cercant</w:t>
      </w:r>
      <w:r w:rsidR="00F00846" w:rsidRPr="00F641B0">
        <w:rPr>
          <w:rFonts w:ascii="Times" w:hAnsi="Times" w:cs="Times New Roman"/>
          <w:color w:val="000000" w:themeColor="text1"/>
          <w:lang w:val="en-US"/>
        </w:rPr>
        <w:t>;</w:t>
      </w:r>
    </w:p>
    <w:p w14:paraId="72FC1020" w14:textId="073CA66E"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lo remito old</w:t>
      </w:r>
      <w:r w:rsidR="00782E22"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quel parlamant</w:t>
      </w:r>
    </w:p>
    <w:p w14:paraId="6476B5A4" w14:textId="277AA49B" w:rsidR="00611A9E" w:rsidRPr="00F641B0" w:rsidRDefault="00F0084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li disse U</w:t>
      </w:r>
      <w:r w:rsidR="0024062A" w:rsidRPr="00F641B0">
        <w:rPr>
          <w:rFonts w:ascii="Times" w:hAnsi="Times" w:cs="Times New Roman"/>
          <w:color w:val="000000" w:themeColor="text1"/>
          <w:lang w:val="en-US"/>
        </w:rPr>
        <w:t>go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lo ch</w:t>
      </w:r>
      <w:r w:rsidRPr="00F641B0">
        <w:rPr>
          <w:rFonts w:ascii="Times" w:hAnsi="Times" w:cs="Times New Roman"/>
          <w:i/>
          <w:color w:val="000000" w:themeColor="text1"/>
          <w:lang w:val="en-US"/>
        </w:rPr>
        <w:t>avalie</w:t>
      </w:r>
      <w:r w:rsidR="0024062A" w:rsidRPr="00F641B0">
        <w:rPr>
          <w:rFonts w:ascii="Times" w:hAnsi="Times" w:cs="Times New Roman"/>
          <w:color w:val="000000" w:themeColor="text1"/>
          <w:lang w:val="en-US"/>
        </w:rPr>
        <w:t xml:space="preserve">r </w:t>
      </w:r>
      <w:r w:rsidRPr="00F641B0">
        <w:rPr>
          <w:rFonts w:ascii="Times" w:hAnsi="Times" w:cs="Times New Roman"/>
          <w:color w:val="000000" w:themeColor="text1"/>
          <w:lang w:val="en-US"/>
        </w:rPr>
        <w:t>v</w:t>
      </w:r>
      <w:r w:rsidR="0024062A" w:rsidRPr="00F641B0">
        <w:rPr>
          <w:rFonts w:ascii="Times" w:hAnsi="Times" w:cs="Times New Roman"/>
          <w:color w:val="000000" w:themeColor="text1"/>
          <w:lang w:val="en-US"/>
        </w:rPr>
        <w:t>alant</w:t>
      </w:r>
      <w:r w:rsidRPr="00F641B0">
        <w:rPr>
          <w:rFonts w:ascii="Times" w:hAnsi="Times" w:cs="Times New Roman"/>
          <w:color w:val="000000" w:themeColor="text1"/>
          <w:lang w:val="en-US"/>
        </w:rPr>
        <w:t>,</w:t>
      </w:r>
    </w:p>
    <w:p w14:paraId="7740BCBF" w14:textId="6701018D" w:rsidR="00611A9E" w:rsidRPr="00762DA1" w:rsidRDefault="00F0084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w:t>
      </w:r>
      <w:r w:rsidR="0024062A" w:rsidRPr="00762DA1">
        <w:rPr>
          <w:rFonts w:ascii="Times" w:hAnsi="Times" w:cs="Times New Roman"/>
          <w:color w:val="000000" w:themeColor="text1"/>
          <w:highlight w:val="darkMagenta"/>
          <w:lang w:val="en-US"/>
        </w:rPr>
        <w:t>Amigo</w:t>
      </w:r>
      <w:r w:rsidRPr="00762DA1">
        <w:rPr>
          <w:rFonts w:ascii="Times" w:hAnsi="Times" w:cs="Times New Roman"/>
          <w:color w:val="000000" w:themeColor="text1"/>
          <w:highlight w:val="darkMagenta"/>
          <w:lang w:val="en-US"/>
        </w:rPr>
        <w:t>,"</w:t>
      </w:r>
      <w:r w:rsidR="0024062A" w:rsidRPr="00762DA1">
        <w:rPr>
          <w:rFonts w:ascii="Times" w:hAnsi="Times" w:cs="Times New Roman"/>
          <w:color w:val="000000" w:themeColor="text1"/>
          <w:highlight w:val="darkMagenta"/>
          <w:lang w:val="en-US"/>
        </w:rPr>
        <w:t xml:space="preserve"> diss’elo</w:t>
      </w:r>
      <w:r w:rsidRPr="00762DA1">
        <w:rPr>
          <w:rFonts w:ascii="Times" w:hAnsi="Times" w:cs="Times New Roman"/>
          <w:color w:val="000000" w:themeColor="text1"/>
          <w:highlight w:val="darkMagenta"/>
          <w:lang w:val="en-US"/>
        </w:rPr>
        <w:t>,</w:t>
      </w:r>
      <w:r w:rsidR="0024062A" w:rsidRPr="00762DA1">
        <w:rPr>
          <w:rFonts w:ascii="Times" w:hAnsi="Times" w:cs="Times New Roman"/>
          <w:color w:val="000000" w:themeColor="text1"/>
          <w:highlight w:val="darkMagenta"/>
          <w:lang w:val="en-US"/>
        </w:rPr>
        <w:t xml:space="preserve"> </w:t>
      </w:r>
      <w:r w:rsidRPr="00762DA1">
        <w:rPr>
          <w:rFonts w:ascii="Times" w:hAnsi="Times" w:cs="Times New Roman"/>
          <w:color w:val="000000" w:themeColor="text1"/>
          <w:highlight w:val="darkMagenta"/>
          <w:lang w:val="en-US"/>
        </w:rPr>
        <w:t>"</w:t>
      </w:r>
      <w:r w:rsidR="00390A6F" w:rsidRPr="00762DA1">
        <w:rPr>
          <w:rFonts w:ascii="Times" w:hAnsi="Times" w:cs="Times New Roman"/>
          <w:color w:val="000000" w:themeColor="text1"/>
          <w:highlight w:val="darkMagenta"/>
          <w:lang w:val="en-US"/>
        </w:rPr>
        <w:t>Dio</w:t>
      </w:r>
      <w:r w:rsidR="00782E22" w:rsidRPr="00762DA1">
        <w:rPr>
          <w:rFonts w:ascii="Times" w:hAnsi="Times" w:cs="Times New Roman"/>
          <w:color w:val="000000" w:themeColor="text1"/>
          <w:highlight w:val="darkMagenta"/>
          <w:lang w:val="en-US"/>
        </w:rPr>
        <w:t xml:space="preserve"> t</w:t>
      </w:r>
      <w:r w:rsidR="0084084D" w:rsidRPr="00762DA1">
        <w:rPr>
          <w:rFonts w:ascii="Times" w:hAnsi="Times" w:cs="Times New Roman"/>
          <w:color w:val="000000" w:themeColor="text1"/>
          <w:highlight w:val="darkMagenta"/>
          <w:lang w:val="en-US"/>
        </w:rPr>
        <w:t>e·ssi</w:t>
      </w:r>
      <w:r w:rsidR="0024062A" w:rsidRPr="00762DA1">
        <w:rPr>
          <w:rFonts w:ascii="Times" w:hAnsi="Times" w:cs="Times New Roman"/>
          <w:color w:val="000000" w:themeColor="text1"/>
          <w:highlight w:val="darkMagenta"/>
          <w:lang w:val="en-US"/>
        </w:rPr>
        <w:t>a in</w:t>
      </w:r>
      <w:r w:rsidRPr="00762DA1">
        <w:rPr>
          <w:rFonts w:ascii="Times" w:hAnsi="Times" w:cs="Times New Roman"/>
          <w:color w:val="000000" w:themeColor="text1"/>
          <w:highlight w:val="darkMagenta"/>
          <w:lang w:val="en-US"/>
        </w:rPr>
        <w:t xml:space="preserve"> </w:t>
      </w:r>
      <w:r w:rsidR="0024062A" w:rsidRPr="00762DA1">
        <w:rPr>
          <w:rFonts w:ascii="Times" w:hAnsi="Times" w:cs="Times New Roman"/>
          <w:color w:val="000000" w:themeColor="text1"/>
          <w:highlight w:val="darkMagenta"/>
          <w:lang w:val="en-US"/>
        </w:rPr>
        <w:t>quarant</w:t>
      </w:r>
      <w:r w:rsidRPr="00762DA1">
        <w:rPr>
          <w:rFonts w:ascii="Times" w:hAnsi="Times" w:cs="Times New Roman"/>
          <w:color w:val="000000" w:themeColor="text1"/>
          <w:highlight w:val="darkMagenta"/>
          <w:lang w:val="en-US"/>
        </w:rPr>
        <w:t>!</w:t>
      </w:r>
      <w:r w:rsidR="00C848F6">
        <w:rPr>
          <w:rStyle w:val="FootnoteReference"/>
          <w:rFonts w:ascii="Times" w:hAnsi="Times" w:cs="Times New Roman"/>
          <w:color w:val="000000" w:themeColor="text1"/>
          <w:highlight w:val="darkMagenta"/>
          <w:lang w:val="en-US"/>
        </w:rPr>
        <w:footnoteReference w:id="186"/>
      </w:r>
    </w:p>
    <w:p w14:paraId="6C4658B7" w14:textId="31C2B4FA" w:rsidR="00611A9E" w:rsidRPr="00762DA1"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Io sun stado in sto remitorio tant</w:t>
      </w:r>
      <w:r w:rsidR="00F00846" w:rsidRPr="00762DA1">
        <w:rPr>
          <w:rFonts w:ascii="Times" w:hAnsi="Times" w:cs="Times New Roman"/>
          <w:color w:val="000000" w:themeColor="text1"/>
          <w:highlight w:val="darkMagenta"/>
          <w:lang w:val="en-US"/>
        </w:rPr>
        <w:t>,</w:t>
      </w:r>
    </w:p>
    <w:p w14:paraId="78EFEC28" w14:textId="06D77B07" w:rsidR="00611A9E" w:rsidRPr="00762DA1" w:rsidRDefault="0011345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Quando io lì</w:t>
      </w:r>
      <w:r w:rsidR="0024062A" w:rsidRPr="00762DA1">
        <w:rPr>
          <w:rFonts w:ascii="Times" w:hAnsi="Times" w:cs="Times New Roman"/>
          <w:color w:val="000000" w:themeColor="text1"/>
          <w:highlight w:val="darkMagenta"/>
          <w:lang w:val="en-US"/>
        </w:rPr>
        <w:t xml:space="preserve"> intrie</w:t>
      </w:r>
      <w:r w:rsidR="00F00846" w:rsidRPr="00762DA1">
        <w:rPr>
          <w:rFonts w:ascii="Times" w:hAnsi="Times" w:cs="Times New Roman"/>
          <w:color w:val="000000" w:themeColor="text1"/>
          <w:highlight w:val="darkMagenta"/>
          <w:lang w:val="en-US"/>
        </w:rPr>
        <w:t>,</w:t>
      </w:r>
      <w:r w:rsidR="0024062A" w:rsidRPr="00762DA1">
        <w:rPr>
          <w:rFonts w:ascii="Times" w:hAnsi="Times" w:cs="Times New Roman"/>
          <w:color w:val="000000" w:themeColor="text1"/>
          <w:highlight w:val="darkMagenta"/>
          <w:lang w:val="en-US"/>
        </w:rPr>
        <w:t xml:space="preserve"> io era piçol fant</w:t>
      </w:r>
      <w:r w:rsidR="00F00846" w:rsidRPr="00762DA1">
        <w:rPr>
          <w:rFonts w:ascii="Times" w:hAnsi="Times" w:cs="Times New Roman"/>
          <w:color w:val="000000" w:themeColor="text1"/>
          <w:highlight w:val="darkMagenta"/>
          <w:lang w:val="en-US"/>
        </w:rPr>
        <w:t>,</w:t>
      </w:r>
    </w:p>
    <w:p w14:paraId="54621C0E" w14:textId="3268918D" w:rsidR="00611A9E" w:rsidRPr="00762DA1" w:rsidRDefault="00F0084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 xml:space="preserve">Bem è </w:t>
      </w:r>
      <w:r w:rsidR="0011345C" w:rsidRPr="00762DA1">
        <w:rPr>
          <w:rFonts w:ascii="Times" w:hAnsi="Times" w:cs="Times New Roman"/>
          <w:color w:val="000000" w:themeColor="text1"/>
          <w:highlight w:val="darkMagenta"/>
          <w:lang w:val="en-US"/>
        </w:rPr>
        <w:t>(</w:t>
      </w:r>
      <w:r w:rsidRPr="00762DA1">
        <w:rPr>
          <w:rFonts w:ascii="Times" w:hAnsi="Times" w:cs="Times New Roman"/>
          <w:color w:val="000000" w:themeColor="text1"/>
          <w:highlight w:val="darkMagenta"/>
          <w:lang w:val="en-US"/>
        </w:rPr>
        <w:t>ç</w:t>
      </w:r>
      <w:r w:rsidR="0011345C" w:rsidRPr="00762DA1">
        <w:rPr>
          <w:rFonts w:ascii="Times" w:hAnsi="Times" w:cs="Times New Roman"/>
          <w:color w:val="000000" w:themeColor="text1"/>
          <w:highlight w:val="darkMagenta"/>
          <w:lang w:val="en-US"/>
        </w:rPr>
        <w:t>)</w:t>
      </w:r>
      <w:r w:rsidRPr="00762DA1">
        <w:rPr>
          <w:rFonts w:ascii="Times" w:hAnsi="Times" w:cs="Times New Roman"/>
          <w:color w:val="000000" w:themeColor="text1"/>
          <w:highlight w:val="darkMagenta"/>
          <w:lang w:val="en-US"/>
        </w:rPr>
        <w:t>à</w:t>
      </w:r>
      <w:r w:rsidRPr="00762DA1">
        <w:rPr>
          <w:rStyle w:val="FootnoteReference"/>
          <w:rFonts w:ascii="Times" w:hAnsi="Times" w:cs="Times New Roman"/>
          <w:color w:val="000000" w:themeColor="text1"/>
          <w:highlight w:val="darkMagenta"/>
          <w:lang w:val="en-US"/>
        </w:rPr>
        <w:footnoteReference w:id="187"/>
      </w:r>
      <w:r w:rsidR="0024062A" w:rsidRPr="00762DA1">
        <w:rPr>
          <w:rFonts w:ascii="Times" w:hAnsi="Times" w:cs="Times New Roman"/>
          <w:color w:val="000000" w:themeColor="text1"/>
          <w:highlight w:val="darkMagenta"/>
          <w:lang w:val="en-US"/>
        </w:rPr>
        <w:t xml:space="preserve"> con</w:t>
      </w:r>
      <w:r w:rsidRPr="00762DA1">
        <w:rPr>
          <w:rFonts w:ascii="Times" w:hAnsi="Times" w:cs="Times New Roman"/>
          <w:color w:val="000000" w:themeColor="text1"/>
          <w:highlight w:val="darkMagenta"/>
          <w:lang w:val="en-US"/>
        </w:rPr>
        <w:t>p</w:t>
      </w:r>
      <w:r w:rsidR="0024062A" w:rsidRPr="00762DA1">
        <w:rPr>
          <w:rFonts w:ascii="Times" w:hAnsi="Times" w:cs="Times New Roman"/>
          <w:color w:val="000000" w:themeColor="text1"/>
          <w:highlight w:val="darkMagenta"/>
          <w:lang w:val="en-US"/>
        </w:rPr>
        <w:t>lidi ani plui de</w:t>
      </w:r>
      <w:r w:rsidRPr="00762DA1">
        <w:rPr>
          <w:rFonts w:ascii="Times" w:hAnsi="Times" w:cs="Times New Roman"/>
          <w:color w:val="000000" w:themeColor="text1"/>
          <w:highlight w:val="darkMagenta"/>
          <w:lang w:val="en-US"/>
        </w:rPr>
        <w:t xml:space="preserve"> o</w:t>
      </w:r>
      <w:r w:rsidR="0024062A" w:rsidRPr="00762DA1">
        <w:rPr>
          <w:rFonts w:ascii="Times" w:hAnsi="Times" w:cs="Times New Roman"/>
          <w:color w:val="000000" w:themeColor="text1"/>
          <w:highlight w:val="darkMagenta"/>
          <w:lang w:val="en-US"/>
        </w:rPr>
        <w:t>tant</w:t>
      </w:r>
      <w:r w:rsidRPr="00762DA1">
        <w:rPr>
          <w:rFonts w:ascii="Times" w:hAnsi="Times" w:cs="Times New Roman"/>
          <w:color w:val="000000" w:themeColor="text1"/>
          <w:highlight w:val="darkMagenta"/>
          <w:lang w:val="en-US"/>
        </w:rPr>
        <w:t>,</w:t>
      </w:r>
    </w:p>
    <w:p w14:paraId="5AA66000" w14:textId="1B67983D" w:rsidR="00611A9E" w:rsidRPr="00762DA1"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bCs/>
          <w:color w:val="000000" w:themeColor="text1"/>
          <w:highlight w:val="darkMagenta"/>
          <w:lang w:val="en-US"/>
        </w:rPr>
        <w:t xml:space="preserve">(40V) </w:t>
      </w:r>
      <w:r w:rsidR="00F00846" w:rsidRPr="00762DA1">
        <w:rPr>
          <w:rFonts w:ascii="Times" w:hAnsi="Times" w:cs="Times New Roman"/>
          <w:color w:val="000000" w:themeColor="text1"/>
          <w:highlight w:val="darkMagenta"/>
          <w:lang w:val="en-US"/>
        </w:rPr>
        <w:t xml:space="preserve">Asé ò </w:t>
      </w:r>
      <w:r w:rsidR="0024062A" w:rsidRPr="00762DA1">
        <w:rPr>
          <w:rFonts w:ascii="Times" w:hAnsi="Times" w:cs="Times New Roman"/>
          <w:color w:val="000000" w:themeColor="text1"/>
          <w:highlight w:val="darkMagenta"/>
          <w:lang w:val="en-US"/>
        </w:rPr>
        <w:t>durado pene et torment</w:t>
      </w:r>
    </w:p>
    <w:p w14:paraId="312989F3" w14:textId="5A7729BF" w:rsidR="00611A9E" w:rsidRPr="00762DA1" w:rsidRDefault="00F0084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E de queste cosse unde tu v</w:t>
      </w:r>
      <w:r w:rsidR="0024062A" w:rsidRPr="00762DA1">
        <w:rPr>
          <w:rFonts w:ascii="Times" w:hAnsi="Times" w:cs="Times New Roman"/>
          <w:color w:val="000000" w:themeColor="text1"/>
          <w:highlight w:val="darkMagenta"/>
          <w:lang w:val="en-US"/>
        </w:rPr>
        <w:t>e</w:t>
      </w:r>
      <w:r w:rsidRPr="00762DA1">
        <w:rPr>
          <w:rStyle w:val="FootnoteReference"/>
          <w:rFonts w:ascii="Times" w:hAnsi="Times" w:cs="Times New Roman"/>
          <w:color w:val="000000" w:themeColor="text1"/>
          <w:highlight w:val="darkMagenta"/>
          <w:lang w:val="en-US"/>
        </w:rPr>
        <w:footnoteReference w:id="188"/>
      </w:r>
      <w:r w:rsidR="0024062A" w:rsidRPr="00762DA1">
        <w:rPr>
          <w:rFonts w:ascii="Times" w:hAnsi="Times" w:cs="Times New Roman"/>
          <w:color w:val="000000" w:themeColor="text1"/>
          <w:highlight w:val="darkMagenta"/>
          <w:lang w:val="en-US"/>
        </w:rPr>
        <w:t xml:space="preserve"> quarant</w:t>
      </w:r>
      <w:r w:rsidRPr="00762DA1">
        <w:rPr>
          <w:rFonts w:ascii="Times" w:hAnsi="Times" w:cs="Times New Roman"/>
          <w:color w:val="000000" w:themeColor="text1"/>
          <w:highlight w:val="darkMagenta"/>
          <w:lang w:val="en-US"/>
        </w:rPr>
        <w:t>,</w:t>
      </w:r>
    </w:p>
    <w:p w14:paraId="52495B2C" w14:textId="3941251F" w:rsidR="00611A9E" w:rsidRPr="00762DA1" w:rsidRDefault="00F0084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Che v</w:t>
      </w:r>
      <w:r w:rsidR="0024062A" w:rsidRPr="00762DA1">
        <w:rPr>
          <w:rFonts w:ascii="Times" w:hAnsi="Times" w:cs="Times New Roman"/>
          <w:color w:val="000000" w:themeColor="text1"/>
          <w:highlight w:val="darkMagenta"/>
          <w:lang w:val="en-US"/>
        </w:rPr>
        <w:t>egnudi da mi m</w:t>
      </w:r>
      <w:r w:rsidRPr="00762DA1">
        <w:rPr>
          <w:rFonts w:ascii="Times" w:hAnsi="Times" w:cs="Times New Roman"/>
          <w:color w:val="000000" w:themeColor="text1"/>
          <w:highlight w:val="darkMagenta"/>
          <w:lang w:val="en-US"/>
        </w:rPr>
        <w:t>olte fiade e sov</w:t>
      </w:r>
      <w:r w:rsidR="0024062A" w:rsidRPr="00762DA1">
        <w:rPr>
          <w:rFonts w:ascii="Times" w:hAnsi="Times" w:cs="Times New Roman"/>
          <w:color w:val="000000" w:themeColor="text1"/>
          <w:highlight w:val="darkMagenta"/>
          <w:lang w:val="en-US"/>
        </w:rPr>
        <w:t>ant</w:t>
      </w:r>
    </w:p>
    <w:p w14:paraId="51D14836" w14:textId="05728E34" w:rsidR="00611A9E" w:rsidRPr="00762DA1"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E p</w:t>
      </w:r>
      <w:r w:rsidRPr="00762DA1">
        <w:rPr>
          <w:rFonts w:ascii="Times" w:hAnsi="Times" w:cs="Times New Roman"/>
          <w:i/>
          <w:iCs/>
          <w:color w:val="000000" w:themeColor="text1"/>
          <w:highlight w:val="darkMagenta"/>
          <w:lang w:val="en-US"/>
        </w:rPr>
        <w:t>er</w:t>
      </w:r>
      <w:r w:rsidR="00F00846" w:rsidRPr="00762DA1">
        <w:rPr>
          <w:rFonts w:ascii="Times" w:hAnsi="Times" w:cs="Times New Roman"/>
          <w:color w:val="000000" w:themeColor="text1"/>
          <w:highlight w:val="darkMagenta"/>
          <w:lang w:val="en-US"/>
        </w:rPr>
        <w:t xml:space="preserve"> mi ingani</w:t>
      </w:r>
      <w:r w:rsidRPr="00762DA1">
        <w:rPr>
          <w:rFonts w:ascii="Times" w:hAnsi="Times" w:cs="Times New Roman"/>
          <w:color w:val="000000" w:themeColor="text1"/>
          <w:highlight w:val="darkMagenta"/>
          <w:lang w:val="en-US"/>
        </w:rPr>
        <w:t>ar m</w:t>
      </w:r>
      <w:r w:rsidR="00F00846" w:rsidRPr="00762DA1">
        <w:rPr>
          <w:rFonts w:ascii="Times" w:hAnsi="Times" w:cs="Times New Roman"/>
          <w:color w:val="000000" w:themeColor="text1"/>
          <w:highlight w:val="darkMagenta"/>
          <w:lang w:val="en-US"/>
        </w:rPr>
        <w:t>'à portà</w:t>
      </w:r>
      <w:r w:rsidRPr="00762DA1">
        <w:rPr>
          <w:rFonts w:ascii="Times" w:hAnsi="Times" w:cs="Times New Roman"/>
          <w:color w:val="000000" w:themeColor="text1"/>
          <w:highlight w:val="darkMagenta"/>
          <w:lang w:val="en-US"/>
        </w:rPr>
        <w:t xml:space="preserve"> molte pressant</w:t>
      </w:r>
    </w:p>
    <w:p w14:paraId="361D7570" w14:textId="38739851" w:rsidR="00611A9E" w:rsidRPr="00762DA1" w:rsidRDefault="00F0084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Quelli falssi diavolli che ov</w:t>
      </w:r>
      <w:r w:rsidR="0024062A" w:rsidRPr="00762DA1">
        <w:rPr>
          <w:rFonts w:ascii="Times" w:hAnsi="Times" w:cs="Times New Roman"/>
          <w:color w:val="000000" w:themeColor="text1"/>
          <w:highlight w:val="darkMagenta"/>
          <w:lang w:val="en-US"/>
        </w:rPr>
        <w:t>ra malamant</w:t>
      </w:r>
      <w:r w:rsidRPr="00762DA1">
        <w:rPr>
          <w:rFonts w:ascii="Times" w:hAnsi="Times" w:cs="Times New Roman"/>
          <w:color w:val="000000" w:themeColor="text1"/>
          <w:highlight w:val="darkMagenta"/>
          <w:lang w:val="en-US"/>
        </w:rPr>
        <w:t>.</w:t>
      </w:r>
    </w:p>
    <w:p w14:paraId="12D1A254" w14:textId="236902A4" w:rsidR="00611A9E" w:rsidRPr="00762DA1"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Ma</w:t>
      </w:r>
      <w:r w:rsidR="00F00846" w:rsidRPr="00762DA1">
        <w:rPr>
          <w:rFonts w:ascii="Times" w:hAnsi="Times" w:cs="Times New Roman"/>
          <w:color w:val="000000" w:themeColor="text1"/>
          <w:highlight w:val="darkMagenta"/>
          <w:lang w:val="en-US"/>
        </w:rPr>
        <w:t xml:space="preserve"> </w:t>
      </w:r>
      <w:r w:rsidR="003E7C27" w:rsidRPr="00762DA1">
        <w:rPr>
          <w:rFonts w:ascii="Times" w:hAnsi="Times" w:cs="Times New Roman"/>
          <w:color w:val="000000" w:themeColor="text1"/>
          <w:highlight w:val="darkMagenta"/>
          <w:lang w:val="en-US"/>
        </w:rPr>
        <w:t>la marçé</w:t>
      </w:r>
      <w:r w:rsidR="00F00846" w:rsidRPr="00762DA1">
        <w:rPr>
          <w:rFonts w:ascii="Times" w:hAnsi="Times" w:cs="Times New Roman"/>
          <w:color w:val="000000" w:themeColor="text1"/>
          <w:highlight w:val="darkMagenta"/>
          <w:lang w:val="en-US"/>
        </w:rPr>
        <w:t xml:space="preserve"> de collui che me fè</w:t>
      </w:r>
      <w:r w:rsidRPr="00762DA1">
        <w:rPr>
          <w:rFonts w:ascii="Times" w:hAnsi="Times" w:cs="Times New Roman"/>
          <w:color w:val="000000" w:themeColor="text1"/>
          <w:highlight w:val="darkMagenta"/>
          <w:lang w:val="en-US"/>
        </w:rPr>
        <w:t xml:space="preserve"> de</w:t>
      </w:r>
      <w:r w:rsidR="00F00846" w:rsidRPr="00762DA1">
        <w:rPr>
          <w:rFonts w:ascii="Times" w:hAnsi="Times" w:cs="Times New Roman"/>
          <w:color w:val="000000" w:themeColor="text1"/>
          <w:highlight w:val="darkMagenta"/>
          <w:lang w:val="en-US"/>
        </w:rPr>
        <w:t xml:space="preserve"> </w:t>
      </w:r>
      <w:r w:rsidRPr="00762DA1">
        <w:rPr>
          <w:rFonts w:ascii="Times" w:hAnsi="Times" w:cs="Times New Roman"/>
          <w:color w:val="000000" w:themeColor="text1"/>
          <w:highlight w:val="darkMagenta"/>
          <w:lang w:val="en-US"/>
        </w:rPr>
        <w:t>niant</w:t>
      </w:r>
      <w:r w:rsidR="00F00846" w:rsidRPr="00762DA1">
        <w:rPr>
          <w:rFonts w:ascii="Times" w:hAnsi="Times" w:cs="Times New Roman"/>
          <w:color w:val="000000" w:themeColor="text1"/>
          <w:highlight w:val="darkMagenta"/>
          <w:lang w:val="en-US"/>
        </w:rPr>
        <w:t>,</w:t>
      </w:r>
    </w:p>
    <w:p w14:paraId="76D06671" w14:textId="2F4A1FE5" w:rsidR="00611A9E" w:rsidRPr="00762DA1" w:rsidRDefault="00C848F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Pr>
          <w:rFonts w:ascii="Times" w:hAnsi="Times" w:cs="Times New Roman"/>
          <w:color w:val="000000" w:themeColor="text1"/>
          <w:highlight w:val="darkMagenta"/>
          <w:lang w:val="en-US"/>
        </w:rPr>
        <w:t>Io·</w:t>
      </w:r>
      <w:r w:rsidR="00D5355F" w:rsidRPr="00762DA1">
        <w:rPr>
          <w:rFonts w:ascii="Times" w:hAnsi="Times" w:cs="Times New Roman"/>
          <w:color w:val="000000" w:themeColor="text1"/>
          <w:highlight w:val="darkMagenta"/>
          <w:lang w:val="en-US"/>
        </w:rPr>
        <w:t>ss</w:t>
      </w:r>
      <w:r w:rsidR="0024062A" w:rsidRPr="00762DA1">
        <w:rPr>
          <w:rFonts w:ascii="Times" w:hAnsi="Times" w:cs="Times New Roman"/>
          <w:color w:val="000000" w:themeColor="text1"/>
          <w:highlight w:val="darkMagenta"/>
          <w:lang w:val="en-US"/>
        </w:rPr>
        <w:t>on ben defendu da</w:t>
      </w:r>
      <w:r w:rsidR="00965265" w:rsidRPr="00762DA1">
        <w:rPr>
          <w:rFonts w:ascii="Times" w:hAnsi="Times" w:cs="Times New Roman"/>
          <w:color w:val="000000" w:themeColor="text1"/>
          <w:highlight w:val="darkMagenta"/>
          <w:lang w:val="en-US"/>
        </w:rPr>
        <w:t xml:space="preserve"> </w:t>
      </w:r>
      <w:r w:rsidR="0024062A" w:rsidRPr="00762DA1">
        <w:rPr>
          <w:rFonts w:ascii="Times" w:hAnsi="Times" w:cs="Times New Roman"/>
          <w:color w:val="000000" w:themeColor="text1"/>
          <w:highlight w:val="darkMagenta"/>
          <w:lang w:val="en-US"/>
        </w:rPr>
        <w:t>quela mala</w:t>
      </w:r>
      <w:r w:rsidR="00965265" w:rsidRPr="00762DA1">
        <w:rPr>
          <w:rFonts w:ascii="Times" w:hAnsi="Times" w:cs="Times New Roman"/>
          <w:color w:val="000000" w:themeColor="text1"/>
          <w:highlight w:val="darkMagenta"/>
          <w:lang w:val="en-US"/>
        </w:rPr>
        <w:t xml:space="preserve"> </w:t>
      </w:r>
      <w:r w:rsidR="0024062A" w:rsidRPr="00762DA1">
        <w:rPr>
          <w:rFonts w:ascii="Times" w:hAnsi="Times" w:cs="Times New Roman"/>
          <w:color w:val="000000" w:themeColor="text1"/>
          <w:highlight w:val="darkMagenta"/>
          <w:lang w:val="en-US"/>
        </w:rPr>
        <w:t>çant</w:t>
      </w:r>
      <w:r w:rsidR="00965265" w:rsidRPr="00762DA1">
        <w:rPr>
          <w:rStyle w:val="FootnoteReference"/>
          <w:rFonts w:ascii="Times" w:hAnsi="Times" w:cs="Times New Roman"/>
          <w:color w:val="000000" w:themeColor="text1"/>
          <w:highlight w:val="darkMagenta"/>
          <w:lang w:val="en-US"/>
        </w:rPr>
        <w:footnoteReference w:id="189"/>
      </w:r>
    </w:p>
    <w:p w14:paraId="5BA7F537" w14:textId="0D3B9118" w:rsidR="00611A9E" w:rsidRPr="00762DA1" w:rsidRDefault="0096526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62DA1">
        <w:rPr>
          <w:rFonts w:ascii="Times" w:hAnsi="Times" w:cs="Times New Roman"/>
          <w:color w:val="000000" w:themeColor="text1"/>
          <w:highlight w:val="darkMagenta"/>
          <w:lang w:val="en-US"/>
        </w:rPr>
        <w:t>Tu ve cercando quelo che nul homo viv</w:t>
      </w:r>
      <w:r w:rsidR="0024062A" w:rsidRPr="00762DA1">
        <w:rPr>
          <w:rFonts w:ascii="Times" w:hAnsi="Times" w:cs="Times New Roman"/>
          <w:color w:val="000000" w:themeColor="text1"/>
          <w:highlight w:val="darkMagenta"/>
          <w:lang w:val="en-US"/>
        </w:rPr>
        <w:t>ant</w:t>
      </w:r>
    </w:p>
    <w:p w14:paraId="31AD15E0" w14:textId="7840F060" w:rsidR="00611A9E" w:rsidRPr="00F641B0" w:rsidRDefault="0011345C"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762DA1">
        <w:rPr>
          <w:rFonts w:ascii="Times" w:hAnsi="Times" w:cs="Times New Roman"/>
          <w:color w:val="000000" w:themeColor="text1"/>
          <w:highlight w:val="darkMagenta"/>
          <w:lang w:val="en-US"/>
        </w:rPr>
        <w:t>Mai no li andè</w:t>
      </w:r>
      <w:r w:rsidR="00965265" w:rsidRPr="00762DA1">
        <w:rPr>
          <w:rFonts w:ascii="Times" w:hAnsi="Times" w:cs="Times New Roman"/>
          <w:color w:val="000000" w:themeColor="text1"/>
          <w:highlight w:val="darkMagenta"/>
          <w:lang w:val="en-US"/>
        </w:rPr>
        <w:t>,</w:t>
      </w:r>
      <w:r w:rsidR="0024062A" w:rsidRPr="00762DA1">
        <w:rPr>
          <w:rFonts w:ascii="Times" w:hAnsi="Times" w:cs="Times New Roman"/>
          <w:color w:val="000000" w:themeColor="text1"/>
          <w:highlight w:val="darkMagenta"/>
          <w:lang w:val="en-US"/>
        </w:rPr>
        <w:t xml:space="preserve"> ni piçol ni grant</w:t>
      </w:r>
      <w:r w:rsidR="00965265" w:rsidRPr="00762DA1">
        <w:rPr>
          <w:rFonts w:ascii="Times" w:hAnsi="Times" w:cs="Times New Roman"/>
          <w:color w:val="000000" w:themeColor="text1"/>
          <w:highlight w:val="darkMagenta"/>
          <w:lang w:val="en-US"/>
        </w:rPr>
        <w:t>,</w:t>
      </w:r>
    </w:p>
    <w:p w14:paraId="5D9815C0" w14:textId="23D32423"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a cercar l</w:t>
      </w:r>
      <w:r w:rsidR="00965265" w:rsidRPr="00F641B0">
        <w:rPr>
          <w:rFonts w:ascii="Times" w:hAnsi="Times" w:cs="Times New Roman"/>
          <w:color w:val="000000" w:themeColor="text1"/>
          <w:lang w:val="en-US"/>
        </w:rPr>
        <w:t>'inferno el no</w:t>
      </w:r>
      <w:r w:rsidRPr="00F641B0">
        <w:rPr>
          <w:rFonts w:ascii="Times" w:hAnsi="Times" w:cs="Times New Roman"/>
          <w:color w:val="000000" w:themeColor="text1"/>
          <w:lang w:val="en-US"/>
        </w:rPr>
        <w:t>n</w:t>
      </w:r>
      <w:r w:rsidR="00965265"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hom si sant</w:t>
      </w:r>
    </w:p>
    <w:p w14:paraId="599C4E7E" w14:textId="3909A43C" w:rsidR="00611A9E" w:rsidRPr="00F641B0" w:rsidRDefault="0096526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de çò non avesse gran spav</w:t>
      </w:r>
      <w:r w:rsidR="0024062A" w:rsidRPr="00F641B0">
        <w:rPr>
          <w:rFonts w:ascii="Times" w:hAnsi="Times" w:cs="Times New Roman"/>
          <w:color w:val="000000" w:themeColor="text1"/>
          <w:lang w:val="en-US"/>
        </w:rPr>
        <w:t>ent</w:t>
      </w:r>
      <w:r w:rsidRPr="00F641B0">
        <w:rPr>
          <w:rFonts w:ascii="Times" w:hAnsi="Times" w:cs="Times New Roman"/>
          <w:color w:val="000000" w:themeColor="text1"/>
          <w:lang w:val="en-US"/>
        </w:rPr>
        <w:t>.</w:t>
      </w:r>
    </w:p>
    <w:p w14:paraId="78F2E9C6" w14:textId="77777777"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cuor me disse e si son certant</w:t>
      </w:r>
    </w:p>
    <w:p w14:paraId="243677C6" w14:textId="6F2BE5D9" w:rsidR="00611A9E" w:rsidRPr="00F641B0" w:rsidRDefault="0096526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lo to re de F</w:t>
      </w:r>
      <w:r w:rsidR="0024062A" w:rsidRPr="00F641B0">
        <w:rPr>
          <w:rFonts w:ascii="Times" w:hAnsi="Times" w:cs="Times New Roman"/>
          <w:color w:val="000000" w:themeColor="text1"/>
          <w:lang w:val="en-US"/>
        </w:rPr>
        <w:t>rança la grant</w:t>
      </w:r>
    </w:p>
    <w:p w14:paraId="3BE9F034" w14:textId="14FD92BD" w:rsidR="00611A9E" w:rsidRPr="00F641B0" w:rsidRDefault="0096526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Là si</w:t>
      </w:r>
      <w:r w:rsidRPr="00F641B0">
        <w:rPr>
          <w:rStyle w:val="FootnoteReference"/>
          <w:rFonts w:ascii="Times" w:hAnsi="Times" w:cs="Times New Roman"/>
          <w:color w:val="000000" w:themeColor="text1"/>
          <w:lang w:val="en-US"/>
        </w:rPr>
        <w:footnoteReference w:id="190"/>
      </w:r>
      <w:r w:rsidR="0024062A" w:rsidRPr="00F641B0">
        <w:rPr>
          <w:rFonts w:ascii="Times" w:hAnsi="Times" w:cs="Times New Roman"/>
          <w:color w:val="000000" w:themeColor="text1"/>
          <w:lang w:val="en-US"/>
        </w:rPr>
        <w:t xml:space="preserve"> te manda</w:t>
      </w:r>
      <w:r w:rsidRPr="00F641B0">
        <w:rPr>
          <w:rFonts w:ascii="Times" w:hAnsi="Times" w:cs="Times New Roman"/>
          <w:color w:val="000000" w:themeColor="text1"/>
          <w:lang w:val="en-US"/>
        </w:rPr>
        <w:t xml:space="preserve">, questo </w:t>
      </w:r>
      <w:r w:rsidR="0011345C" w:rsidRPr="00F641B0">
        <w:rPr>
          <w:rFonts w:ascii="Times" w:hAnsi="Times" w:cs="Times New Roman"/>
          <w:color w:val="000000" w:themeColor="text1"/>
          <w:lang w:val="en-US"/>
        </w:rPr>
        <w:t xml:space="preserve">sapì </w:t>
      </w:r>
      <w:r w:rsidRPr="00F641B0">
        <w:rPr>
          <w:rFonts w:ascii="Times" w:hAnsi="Times" w:cs="Times New Roman"/>
          <w:color w:val="000000" w:themeColor="text1"/>
          <w:lang w:val="en-US"/>
        </w:rPr>
        <w:t>v</w:t>
      </w:r>
      <w:r w:rsidR="0024062A" w:rsidRPr="00F641B0">
        <w:rPr>
          <w:rFonts w:ascii="Times" w:hAnsi="Times" w:cs="Times New Roman"/>
          <w:color w:val="000000" w:themeColor="text1"/>
          <w:lang w:val="en-US"/>
        </w:rPr>
        <w:t>eramant</w:t>
      </w:r>
      <w:r w:rsidRPr="00F641B0">
        <w:rPr>
          <w:rFonts w:ascii="Times" w:hAnsi="Times" w:cs="Times New Roman"/>
          <w:color w:val="000000" w:themeColor="text1"/>
          <w:lang w:val="en-US"/>
        </w:rPr>
        <w:t>,</w:t>
      </w:r>
    </w:p>
    <w:p w14:paraId="6694A97B" w14:textId="31970CE3" w:rsidR="00611A9E" w:rsidRPr="00024205"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024205">
        <w:rPr>
          <w:rFonts w:ascii="Times" w:hAnsi="Times" w:cs="Times New Roman"/>
          <w:color w:val="000000" w:themeColor="text1"/>
          <w:lang w:val="en-US"/>
        </w:rPr>
        <w:t>Ch</w:t>
      </w:r>
      <w:r w:rsidR="00965265" w:rsidRPr="00024205">
        <w:rPr>
          <w:rFonts w:ascii="Times" w:hAnsi="Times" w:cs="Times New Roman"/>
          <w:color w:val="000000" w:themeColor="text1"/>
          <w:lang w:val="en-US"/>
        </w:rPr>
        <w:t>'elo no te ama lo v</w:t>
      </w:r>
      <w:r w:rsidRPr="00024205">
        <w:rPr>
          <w:rFonts w:ascii="Times" w:hAnsi="Times" w:cs="Times New Roman"/>
          <w:color w:val="000000" w:themeColor="text1"/>
          <w:lang w:val="en-US"/>
        </w:rPr>
        <w:t>alor d</w:t>
      </w:r>
      <w:r w:rsidR="00F36D3D" w:rsidRPr="00024205">
        <w:rPr>
          <w:rFonts w:ascii="Times" w:hAnsi="Times" w:cs="Times New Roman"/>
          <w:color w:val="000000" w:themeColor="text1"/>
          <w:lang w:val="en-US"/>
        </w:rPr>
        <w:t>'</w:t>
      </w:r>
      <w:r w:rsidRPr="00024205">
        <w:rPr>
          <w:rFonts w:ascii="Times" w:hAnsi="Times" w:cs="Times New Roman"/>
          <w:color w:val="000000" w:themeColor="text1"/>
          <w:lang w:val="en-US"/>
        </w:rPr>
        <w:t>u</w:t>
      </w:r>
      <w:r w:rsidR="00F36D3D" w:rsidRPr="00024205">
        <w:rPr>
          <w:rFonts w:ascii="Times" w:hAnsi="Times" w:cs="Times New Roman"/>
          <w:color w:val="000000" w:themeColor="text1"/>
          <w:lang w:val="en-US"/>
        </w:rPr>
        <w:t>(n)</w:t>
      </w:r>
      <w:r w:rsidR="00F36D3D" w:rsidRPr="00024205">
        <w:rPr>
          <w:rStyle w:val="FootnoteReference"/>
          <w:rFonts w:ascii="Times" w:hAnsi="Times" w:cs="Times New Roman"/>
          <w:color w:val="000000" w:themeColor="text1"/>
          <w:lang w:val="en-US"/>
        </w:rPr>
        <w:footnoteReference w:id="191"/>
      </w:r>
      <w:r w:rsidRPr="00024205">
        <w:rPr>
          <w:rFonts w:ascii="Times" w:hAnsi="Times" w:cs="Times New Roman"/>
          <w:color w:val="000000" w:themeColor="text1"/>
          <w:lang w:val="en-US"/>
        </w:rPr>
        <w:t xml:space="preserve"> bexant</w:t>
      </w:r>
      <w:r w:rsidR="00965265" w:rsidRPr="00024205">
        <w:rPr>
          <w:rFonts w:ascii="Times" w:hAnsi="Times" w:cs="Times New Roman"/>
          <w:color w:val="000000" w:themeColor="text1"/>
          <w:lang w:val="en-US"/>
        </w:rPr>
        <w:t>.</w:t>
      </w:r>
    </w:p>
    <w:p w14:paraId="4115CE91" w14:textId="58271A95" w:rsidR="00611A9E" w:rsidRPr="00024205" w:rsidRDefault="0096526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024205">
        <w:rPr>
          <w:rFonts w:ascii="Times" w:hAnsi="Times" w:cs="Times New Roman"/>
          <w:color w:val="000000" w:themeColor="text1"/>
          <w:lang w:val="en-US"/>
        </w:rPr>
        <w:t xml:space="preserve">Ma una cossa </w:t>
      </w:r>
      <w:r w:rsidR="00024205" w:rsidRPr="00024205">
        <w:rPr>
          <w:rFonts w:ascii="Times" w:hAnsi="Times" w:cs="Times New Roman"/>
          <w:color w:val="000000" w:themeColor="text1"/>
          <w:lang w:val="en-US"/>
        </w:rPr>
        <w:t>voio</w:t>
      </w:r>
      <w:r w:rsidR="0024062A" w:rsidRPr="00024205">
        <w:rPr>
          <w:rFonts w:ascii="Times" w:hAnsi="Times" w:cs="Times New Roman"/>
          <w:color w:val="000000" w:themeColor="text1"/>
          <w:lang w:val="en-US"/>
        </w:rPr>
        <w:t xml:space="preserve"> che tu sapi certanamant</w:t>
      </w:r>
      <w:r w:rsidRPr="00024205">
        <w:rPr>
          <w:rFonts w:ascii="Times" w:hAnsi="Times" w:cs="Times New Roman"/>
          <w:color w:val="000000" w:themeColor="text1"/>
          <w:lang w:val="en-US"/>
        </w:rPr>
        <w:t>:</w:t>
      </w:r>
    </w:p>
    <w:p w14:paraId="13951D1E" w14:textId="61C1EA7B" w:rsidR="00611A9E" w:rsidRPr="00C848F6"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C848F6">
        <w:rPr>
          <w:rFonts w:ascii="Times" w:hAnsi="Times" w:cs="Times New Roman"/>
          <w:color w:val="000000" w:themeColor="text1"/>
          <w:highlight w:val="darkMagenta"/>
          <w:lang w:val="en-US"/>
        </w:rPr>
        <w:t>Se tu</w:t>
      </w:r>
      <w:r w:rsidR="00F36D3D" w:rsidRPr="00C848F6">
        <w:rPr>
          <w:rFonts w:ascii="Times" w:hAnsi="Times" w:cs="Times New Roman"/>
          <w:color w:val="000000" w:themeColor="text1"/>
          <w:highlight w:val="darkMagenta"/>
          <w:lang w:val="en-US"/>
        </w:rPr>
        <w:t xml:space="preserve"> no lì</w:t>
      </w:r>
      <w:r w:rsidR="00965265" w:rsidRPr="00C848F6">
        <w:rPr>
          <w:rFonts w:ascii="Times" w:hAnsi="Times" w:cs="Times New Roman"/>
          <w:color w:val="000000" w:themeColor="text1"/>
          <w:highlight w:val="darkMagenta"/>
          <w:lang w:val="en-US"/>
        </w:rPr>
        <w:t xml:space="preserve"> v</w:t>
      </w:r>
      <w:r w:rsidR="00024205" w:rsidRPr="00C848F6">
        <w:rPr>
          <w:rFonts w:ascii="Times" w:hAnsi="Times" w:cs="Times New Roman"/>
          <w:color w:val="000000" w:themeColor="text1"/>
          <w:highlight w:val="darkMagenta"/>
          <w:lang w:val="en-US"/>
        </w:rPr>
        <w:t>é</w:t>
      </w:r>
      <w:r w:rsidRPr="00C848F6">
        <w:rPr>
          <w:rFonts w:ascii="Times" w:hAnsi="Times" w:cs="Times New Roman"/>
          <w:color w:val="000000" w:themeColor="text1"/>
          <w:highlight w:val="darkMagenta"/>
          <w:lang w:val="en-US"/>
        </w:rPr>
        <w:t xml:space="preserve"> p</w:t>
      </w:r>
      <w:r w:rsidRPr="00C848F6">
        <w:rPr>
          <w:rFonts w:ascii="Times" w:hAnsi="Times" w:cs="Times New Roman"/>
          <w:i/>
          <w:iCs/>
          <w:color w:val="000000" w:themeColor="text1"/>
          <w:highlight w:val="darkMagenta"/>
          <w:lang w:val="en-US"/>
        </w:rPr>
        <w:t>er</w:t>
      </w:r>
      <w:r w:rsidRPr="00C848F6">
        <w:rPr>
          <w:rFonts w:ascii="Times" w:hAnsi="Times" w:cs="Times New Roman"/>
          <w:color w:val="000000" w:themeColor="text1"/>
          <w:highlight w:val="darkMagenta"/>
          <w:lang w:val="en-US"/>
        </w:rPr>
        <w:t xml:space="preserve"> dreto i</w:t>
      </w:r>
      <w:r w:rsidRPr="00C848F6">
        <w:rPr>
          <w:rFonts w:ascii="Times" w:hAnsi="Times" w:cs="Times New Roman"/>
          <w:i/>
          <w:iCs/>
          <w:color w:val="000000" w:themeColor="text1"/>
          <w:highlight w:val="darkMagenta"/>
          <w:lang w:val="en-US"/>
        </w:rPr>
        <w:t>n</w:t>
      </w:r>
      <w:r w:rsidRPr="00C848F6">
        <w:rPr>
          <w:rFonts w:ascii="Times" w:hAnsi="Times" w:cs="Times New Roman"/>
          <w:color w:val="000000" w:themeColor="text1"/>
          <w:highlight w:val="darkMagenta"/>
          <w:lang w:val="en-US"/>
        </w:rPr>
        <w:t>cantament</w:t>
      </w:r>
      <w:r w:rsidR="00965265" w:rsidRPr="00C848F6">
        <w:rPr>
          <w:rFonts w:ascii="Times" w:hAnsi="Times" w:cs="Times New Roman"/>
          <w:color w:val="000000" w:themeColor="text1"/>
          <w:highlight w:val="darkMagenta"/>
          <w:lang w:val="en-US"/>
        </w:rPr>
        <w:t>,</w:t>
      </w:r>
    </w:p>
    <w:p w14:paraId="352F5899" w14:textId="03F6CB38" w:rsidR="00611A9E" w:rsidRPr="00C848F6" w:rsidRDefault="0096526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C848F6">
        <w:rPr>
          <w:rFonts w:ascii="Times" w:hAnsi="Times" w:cs="Times New Roman"/>
          <w:color w:val="000000" w:themeColor="text1"/>
          <w:highlight w:val="darkMagenta"/>
          <w:lang w:val="en-US"/>
        </w:rPr>
        <w:t xml:space="preserve">O </w:t>
      </w:r>
      <w:r w:rsidR="0024062A" w:rsidRPr="00C848F6">
        <w:rPr>
          <w:rFonts w:ascii="Times" w:hAnsi="Times" w:cs="Times New Roman"/>
          <w:color w:val="000000" w:themeColor="text1"/>
          <w:highlight w:val="darkMagenta"/>
          <w:lang w:val="en-US"/>
        </w:rPr>
        <w:t xml:space="preserve">che da </w:t>
      </w:r>
      <w:r w:rsidR="00390A6F" w:rsidRPr="00C848F6">
        <w:rPr>
          <w:rFonts w:ascii="Times" w:hAnsi="Times" w:cs="Times New Roman"/>
          <w:color w:val="000000" w:themeColor="text1"/>
          <w:highlight w:val="darkMagenta"/>
          <w:lang w:val="en-US"/>
        </w:rPr>
        <w:t>Dio</w:t>
      </w:r>
      <w:r w:rsidRPr="00C848F6">
        <w:rPr>
          <w:rFonts w:ascii="Times" w:hAnsi="Times" w:cs="Times New Roman"/>
          <w:color w:val="000000" w:themeColor="text1"/>
          <w:highlight w:val="darkMagenta"/>
          <w:lang w:val="en-US"/>
        </w:rPr>
        <w:t xml:space="preserve"> tu av</w:t>
      </w:r>
      <w:r w:rsidR="0024062A" w:rsidRPr="00C848F6">
        <w:rPr>
          <w:rFonts w:ascii="Times" w:hAnsi="Times" w:cs="Times New Roman"/>
          <w:color w:val="000000" w:themeColor="text1"/>
          <w:highlight w:val="darkMagenta"/>
          <w:lang w:val="en-US"/>
        </w:rPr>
        <w:t>essi lo prexant</w:t>
      </w:r>
      <w:r w:rsidRPr="00C848F6">
        <w:rPr>
          <w:rFonts w:ascii="Times" w:hAnsi="Times" w:cs="Times New Roman"/>
          <w:color w:val="000000" w:themeColor="text1"/>
          <w:highlight w:val="darkMagenta"/>
          <w:lang w:val="en-US"/>
        </w:rPr>
        <w:t>,</w:t>
      </w:r>
    </w:p>
    <w:p w14:paraId="412D2763" w14:textId="6678DADA" w:rsidR="00611A9E" w:rsidRPr="00C848F6" w:rsidRDefault="009D097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C848F6">
        <w:rPr>
          <w:rFonts w:ascii="Times" w:hAnsi="Times" w:cs="Times New Roman"/>
          <w:color w:val="000000" w:themeColor="text1"/>
          <w:highlight w:val="darkMagenta"/>
          <w:lang w:val="en-US"/>
        </w:rPr>
        <w:t>In questa vita no vederé</w:t>
      </w:r>
      <w:r w:rsidR="00965265" w:rsidRPr="00C848F6">
        <w:rPr>
          <w:rFonts w:ascii="Times" w:hAnsi="Times" w:cs="Times New Roman"/>
          <w:color w:val="000000" w:themeColor="text1"/>
          <w:highlight w:val="darkMagenta"/>
          <w:lang w:val="en-US"/>
        </w:rPr>
        <w:t xml:space="preserve"> L</w:t>
      </w:r>
      <w:r w:rsidR="0024062A" w:rsidRPr="00C848F6">
        <w:rPr>
          <w:rFonts w:ascii="Times" w:hAnsi="Times" w:cs="Times New Roman"/>
          <w:color w:val="000000" w:themeColor="text1"/>
          <w:highlight w:val="darkMagenta"/>
          <w:lang w:val="en-US"/>
        </w:rPr>
        <w:t>ucifero el grant</w:t>
      </w:r>
      <w:r w:rsidR="00965265" w:rsidRPr="00C848F6">
        <w:rPr>
          <w:rFonts w:ascii="Times" w:hAnsi="Times" w:cs="Times New Roman"/>
          <w:color w:val="000000" w:themeColor="text1"/>
          <w:highlight w:val="darkMagenta"/>
          <w:lang w:val="en-US"/>
        </w:rPr>
        <w:t>.</w:t>
      </w:r>
    </w:p>
    <w:p w14:paraId="79561112" w14:textId="759F8679" w:rsidR="00611A9E" w:rsidRPr="00F641B0" w:rsidRDefault="00C848F6"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Tal conssei</w:t>
      </w:r>
      <w:r w:rsidR="009D097B" w:rsidRPr="00F641B0">
        <w:rPr>
          <w:rFonts w:ascii="Times" w:hAnsi="Times" w:cs="Times New Roman"/>
          <w:color w:val="000000" w:themeColor="text1"/>
          <w:lang w:val="en-US"/>
        </w:rPr>
        <w:t>o te donerò se tu lo v</w:t>
      </w:r>
      <w:r w:rsidR="0024062A" w:rsidRPr="00F641B0">
        <w:rPr>
          <w:rFonts w:ascii="Times" w:hAnsi="Times" w:cs="Times New Roman"/>
          <w:color w:val="000000" w:themeColor="text1"/>
          <w:lang w:val="en-US"/>
        </w:rPr>
        <w:t>a prendant</w:t>
      </w:r>
      <w:r w:rsidR="009D097B" w:rsidRPr="00F641B0">
        <w:rPr>
          <w:rFonts w:ascii="Times" w:hAnsi="Times" w:cs="Times New Roman"/>
          <w:color w:val="000000" w:themeColor="text1"/>
          <w:lang w:val="en-US"/>
        </w:rPr>
        <w:t>:</w:t>
      </w:r>
    </w:p>
    <w:p w14:paraId="7A65F348" w14:textId="65C35AF9" w:rsidR="00611A9E" w:rsidRPr="00F641B0" w:rsidRDefault="009D097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Tornar </w:t>
      </w:r>
      <w:r w:rsidR="00F36D3D" w:rsidRPr="00F641B0">
        <w:rPr>
          <w:rFonts w:ascii="Times" w:hAnsi="Times" w:cs="Times New Roman"/>
          <w:color w:val="000000" w:themeColor="text1"/>
          <w:lang w:val="en-US"/>
        </w:rPr>
        <w:t>indrie</w:t>
      </w:r>
      <w:r w:rsidR="0024062A" w:rsidRPr="00F641B0">
        <w:rPr>
          <w:rFonts w:ascii="Times" w:hAnsi="Times" w:cs="Times New Roman"/>
          <w:color w:val="000000" w:themeColor="text1"/>
          <w:lang w:val="en-US"/>
        </w:rPr>
        <w:t>do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non andar</w:t>
      </w:r>
      <w:r w:rsidRPr="00F641B0">
        <w:rPr>
          <w:rFonts w:ascii="Times" w:hAnsi="Times" w:cs="Times New Roman"/>
          <w:color w:val="000000" w:themeColor="text1"/>
          <w:lang w:val="en-US"/>
        </w:rPr>
        <w:t xml:space="preserve"> pui</w:t>
      </w:r>
      <w:r w:rsidR="00F36D3D" w:rsidRPr="00F641B0">
        <w:rPr>
          <w:rStyle w:val="FootnoteReference"/>
          <w:rFonts w:ascii="Times" w:hAnsi="Times" w:cs="Times New Roman"/>
          <w:color w:val="000000" w:themeColor="text1"/>
          <w:lang w:val="en-US"/>
        </w:rPr>
        <w:footnoteReference w:id="192"/>
      </w:r>
      <w:r w:rsidRPr="00F641B0">
        <w:rPr>
          <w:rFonts w:ascii="Times" w:hAnsi="Times" w:cs="Times New Roman"/>
          <w:color w:val="000000" w:themeColor="text1"/>
          <w:lang w:val="en-US"/>
        </w:rPr>
        <w:t xml:space="preserve"> av</w:t>
      </w:r>
      <w:r w:rsidR="0024062A"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7232372C" w14:textId="272AC744" w:rsidR="00611A9E" w:rsidRPr="00F641B0" w:rsidRDefault="009D097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U</w:t>
      </w:r>
      <w:r w:rsidR="0024062A" w:rsidRPr="00F641B0">
        <w:rPr>
          <w:rFonts w:ascii="Times" w:hAnsi="Times" w:cs="Times New Roman"/>
          <w:color w:val="000000" w:themeColor="text1"/>
          <w:lang w:val="en-US"/>
        </w:rPr>
        <w:t>go l</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intende</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p</w:t>
      </w:r>
      <w:r w:rsidR="0024062A" w:rsidRPr="00F641B0">
        <w:rPr>
          <w:rFonts w:ascii="Times" w:hAnsi="Times" w:cs="Times New Roman"/>
          <w:i/>
          <w:iCs/>
          <w:color w:val="000000" w:themeColor="text1"/>
          <w:lang w:val="en-US"/>
        </w:rPr>
        <w:t>er</w:t>
      </w:r>
      <w:r w:rsidR="0024062A" w:rsidRPr="00F641B0">
        <w:rPr>
          <w:rFonts w:ascii="Times" w:hAnsi="Times" w:cs="Times New Roman"/>
          <w:color w:val="000000" w:themeColor="text1"/>
          <w:lang w:val="en-US"/>
        </w:rPr>
        <w:t xml:space="preserve"> puoco ch</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el n</w:t>
      </w:r>
      <w:r w:rsidRPr="00F641B0">
        <w:rPr>
          <w:rFonts w:ascii="Times" w:hAnsi="Times" w:cs="Times New Roman"/>
          <w:color w:val="000000" w:themeColor="text1"/>
          <w:lang w:val="en-US"/>
        </w:rPr>
        <w:t>o se repen</w:t>
      </w:r>
      <w:r w:rsidR="0024062A" w:rsidRPr="00F641B0">
        <w:rPr>
          <w:rFonts w:ascii="Times" w:hAnsi="Times" w:cs="Times New Roman"/>
          <w:color w:val="000000" w:themeColor="text1"/>
          <w:lang w:val="en-US"/>
        </w:rPr>
        <w:t>t</w:t>
      </w:r>
    </w:p>
    <w:p w14:paraId="5F69FFBA" w14:textId="3B5FF881"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 tanto el s</w:t>
      </w:r>
      <w:r w:rsidR="008C58AE" w:rsidRPr="00F641B0">
        <w:rPr>
          <w:rFonts w:ascii="Times" w:hAnsi="Times" w:cs="Times New Roman"/>
          <w:color w:val="000000" w:themeColor="text1"/>
          <w:lang w:val="en-US"/>
        </w:rPr>
        <w:t>'</w:t>
      </w:r>
      <w:r w:rsidRPr="00F641B0">
        <w:rPr>
          <w:rFonts w:ascii="Times" w:hAnsi="Times" w:cs="Times New Roman"/>
          <w:color w:val="000000" w:themeColor="text1"/>
          <w:lang w:val="en-US"/>
        </w:rPr>
        <w:t>enfid</w:t>
      </w:r>
      <w:r w:rsidR="009D097B" w:rsidRPr="00F641B0">
        <w:rPr>
          <w:rFonts w:ascii="Times" w:hAnsi="Times" w:cs="Times New Roman"/>
          <w:color w:val="000000" w:themeColor="text1"/>
          <w:lang w:val="en-US"/>
        </w:rPr>
        <w:t>ò</w:t>
      </w:r>
      <w:r w:rsidR="00F36D3D" w:rsidRPr="00F641B0">
        <w:rPr>
          <w:rStyle w:val="FootnoteReference"/>
          <w:rFonts w:ascii="Times" w:hAnsi="Times" w:cs="Times New Roman"/>
          <w:color w:val="000000" w:themeColor="text1"/>
          <w:lang w:val="en-US"/>
        </w:rPr>
        <w:footnoteReference w:id="193"/>
      </w:r>
      <w:r w:rsidRPr="00F641B0">
        <w:rPr>
          <w:rFonts w:ascii="Times" w:hAnsi="Times" w:cs="Times New Roman"/>
          <w:color w:val="000000" w:themeColor="text1"/>
          <w:lang w:val="en-US"/>
        </w:rPr>
        <w:t xml:space="preserve"> in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w:t>
      </w:r>
      <w:r w:rsidR="00F36D3D" w:rsidRPr="00F641B0">
        <w:rPr>
          <w:rFonts w:ascii="Times" w:hAnsi="Times" w:cs="Times New Roman"/>
          <w:color w:val="000000" w:themeColor="text1"/>
          <w:lang w:val="en-US"/>
        </w:rPr>
        <w:t>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ipotant</w:t>
      </w:r>
    </w:p>
    <w:p w14:paraId="191015DC" w14:textId="3B6A66EB" w:rsidR="00611A9E" w:rsidRPr="00F641B0" w:rsidRDefault="0024062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9D097B" w:rsidRPr="00F641B0">
        <w:rPr>
          <w:rFonts w:ascii="Times" w:hAnsi="Times" w:cs="Times New Roman"/>
          <w:color w:val="000000" w:themeColor="text1"/>
          <w:lang w:val="en-US"/>
        </w:rPr>
        <w:t>'el no tornerà</w:t>
      </w:r>
      <w:r w:rsidRPr="00F641B0">
        <w:rPr>
          <w:rFonts w:ascii="Times" w:hAnsi="Times" w:cs="Times New Roman"/>
          <w:color w:val="000000" w:themeColor="text1"/>
          <w:lang w:val="en-US"/>
        </w:rPr>
        <w:t xml:space="preserve"> </w:t>
      </w:r>
      <w:r w:rsidR="00F36D3D" w:rsidRPr="00F641B0">
        <w:rPr>
          <w:rFonts w:ascii="Times" w:hAnsi="Times" w:cs="Times New Roman"/>
          <w:color w:val="000000" w:themeColor="text1"/>
          <w:lang w:val="en-US"/>
        </w:rPr>
        <w:t>indrie</w:t>
      </w:r>
      <w:r w:rsidRPr="00F641B0">
        <w:rPr>
          <w:rFonts w:ascii="Times" w:hAnsi="Times" w:cs="Times New Roman"/>
          <w:color w:val="000000" w:themeColor="text1"/>
          <w:lang w:val="en-US"/>
        </w:rPr>
        <w:t>do</w:t>
      </w:r>
      <w:r w:rsidR="009D097B" w:rsidRPr="00F641B0">
        <w:rPr>
          <w:rFonts w:ascii="Times" w:hAnsi="Times" w:cs="Times New Roman"/>
          <w:color w:val="000000" w:themeColor="text1"/>
          <w:lang w:val="en-US"/>
        </w:rPr>
        <w:t>, anci anderà plui avant.</w:t>
      </w:r>
    </w:p>
    <w:p w14:paraId="44A9C92C" w14:textId="16D66C0B" w:rsidR="00611A9E" w:rsidRPr="00F641B0" w:rsidRDefault="009D09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 se pensò</w:t>
      </w:r>
      <w:r w:rsidR="0024062A" w:rsidRPr="00F641B0">
        <w:rPr>
          <w:rFonts w:ascii="Times" w:hAnsi="Times" w:cs="Times New Roman"/>
          <w:color w:val="000000" w:themeColor="text1"/>
          <w:lang w:val="en-US"/>
        </w:rPr>
        <w:t xml:space="preserve"> de non tornar niant</w:t>
      </w:r>
      <w:r w:rsidRPr="00F641B0">
        <w:rPr>
          <w:rFonts w:ascii="Times" w:hAnsi="Times" w:cs="Times New Roman"/>
          <w:color w:val="000000" w:themeColor="text1"/>
          <w:lang w:val="en-US"/>
        </w:rPr>
        <w:t>,</w:t>
      </w:r>
    </w:p>
    <w:p w14:paraId="252A85CA" w14:textId="3C0FFD54" w:rsidR="009D097B" w:rsidRPr="00F641B0" w:rsidRDefault="009D097B" w:rsidP="009D097B">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Dal remito persse</w:t>
      </w:r>
      <w:r w:rsidR="00102713">
        <w:rPr>
          <w:rStyle w:val="FootnoteReference"/>
          <w:rFonts w:ascii="Times" w:hAnsi="Times" w:cs="Times New Roman"/>
          <w:color w:val="000000" w:themeColor="text1"/>
          <w:lang w:val="en-US"/>
        </w:rPr>
        <w:footnoteReference w:id="194"/>
      </w:r>
      <w:r w:rsidRPr="00F641B0">
        <w:rPr>
          <w:rFonts w:ascii="Times" w:hAnsi="Times" w:cs="Times New Roman"/>
          <w:color w:val="000000" w:themeColor="text1"/>
          <w:lang w:val="en-US"/>
        </w:rPr>
        <w:t xml:space="preserve"> </w:t>
      </w:r>
      <w:r w:rsidRPr="00F641B0">
        <w:rPr>
          <w:rFonts w:ascii="Times" w:hAnsi="Times" w:cs="Times New Roman"/>
          <w:i/>
          <w:color w:val="000000" w:themeColor="text1"/>
          <w:lang w:val="en-US"/>
        </w:rPr>
        <w:t>con</w:t>
      </w:r>
      <w:r w:rsidR="0024062A" w:rsidRPr="00F641B0">
        <w:rPr>
          <w:rFonts w:ascii="Times" w:hAnsi="Times" w:cs="Times New Roman"/>
          <w:color w:val="000000" w:themeColor="text1"/>
          <w:lang w:val="en-US"/>
        </w:rPr>
        <w:t>biado</w:t>
      </w:r>
      <w:r w:rsidRPr="00F641B0">
        <w:rPr>
          <w:rFonts w:ascii="Times" w:hAnsi="Times" w:cs="Times New Roman"/>
          <w:color w:val="000000" w:themeColor="text1"/>
          <w:lang w:val="en-US"/>
        </w:rPr>
        <w:t>,</w:t>
      </w:r>
      <w:r w:rsidR="0024062A" w:rsidRPr="00F641B0">
        <w:rPr>
          <w:rFonts w:ascii="Times" w:hAnsi="Times" w:cs="Times New Roman"/>
          <w:color w:val="000000" w:themeColor="text1"/>
          <w:lang w:val="en-US"/>
        </w:rPr>
        <w:t xml:space="preserve"> si s</w:t>
      </w:r>
      <w:r w:rsidR="008C58AE"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24062A" w:rsidRPr="00F641B0">
        <w:rPr>
          <w:rFonts w:ascii="Times" w:hAnsi="Times" w:cs="Times New Roman"/>
          <w:color w:val="000000" w:themeColor="text1"/>
          <w:lang w:val="en-US"/>
        </w:rPr>
        <w:t>a inant</w:t>
      </w:r>
      <w:r w:rsidRPr="00F641B0">
        <w:rPr>
          <w:rFonts w:ascii="Times" w:hAnsi="Times" w:cs="Times New Roman"/>
          <w:color w:val="000000" w:themeColor="text1"/>
          <w:lang w:val="en-US"/>
        </w:rPr>
        <w:t>.</w:t>
      </w:r>
    </w:p>
    <w:p w14:paraId="4D495874" w14:textId="2BB72178" w:rsidR="009D097B" w:rsidRPr="00F641B0" w:rsidRDefault="00F82811" w:rsidP="009225F0">
      <w:pPr>
        <w:pStyle w:val="BodyTextFirstIndent2"/>
        <w:rPr>
          <w:rFonts w:ascii="Times" w:hAnsi="Times"/>
          <w:lang w:val="en-US"/>
        </w:rPr>
      </w:pPr>
      <w:r w:rsidRPr="00F641B0">
        <w:rPr>
          <w:rFonts w:ascii="Times" w:hAnsi="Times"/>
          <w:lang w:val="en-US"/>
        </w:rPr>
        <w:t>[Laisse 61</w:t>
      </w:r>
      <w:r w:rsidR="009D097B" w:rsidRPr="00F641B0">
        <w:rPr>
          <w:rFonts w:ascii="Times" w:hAnsi="Times"/>
          <w:lang w:val="en-US"/>
        </w:rPr>
        <w:t xml:space="preserve">] </w:t>
      </w:r>
    </w:p>
    <w:p w14:paraId="194442A5" w14:textId="47AB2E9B"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41</w:t>
      </w:r>
      <w:r w:rsidRPr="00F641B0">
        <w:rPr>
          <w:rFonts w:ascii="Times" w:hAnsi="Times" w:cs="Times New Roman"/>
          <w:bCs/>
          <w:color w:val="000000" w:themeColor="text1"/>
          <w:lang w:val="en-US"/>
        </w:rPr>
        <w:t xml:space="preserve">R) </w:t>
      </w:r>
      <w:r w:rsidR="00CC5AA9" w:rsidRPr="00F641B0">
        <w:rPr>
          <w:rFonts w:ascii="Times" w:hAnsi="Times" w:cs="Times New Roman"/>
          <w:color w:val="000000" w:themeColor="text1"/>
          <w:lang w:val="en-US"/>
        </w:rPr>
        <w:t>Fuora de R</w:t>
      </w:r>
      <w:r w:rsidR="001276A8" w:rsidRPr="00F641B0">
        <w:rPr>
          <w:rFonts w:ascii="Times" w:hAnsi="Times" w:cs="Times New Roman"/>
          <w:color w:val="000000" w:themeColor="text1"/>
          <w:lang w:val="en-US"/>
        </w:rPr>
        <w:t>oma s</w:t>
      </w:r>
      <w:r w:rsidR="008C58AE" w:rsidRPr="00F641B0">
        <w:rPr>
          <w:rFonts w:ascii="Times" w:hAnsi="Times" w:cs="Times New Roman"/>
          <w:color w:val="000000" w:themeColor="text1"/>
          <w:lang w:val="en-US"/>
        </w:rPr>
        <w:t>'</w:t>
      </w:r>
      <w:r w:rsidR="00CC5AA9" w:rsidRPr="00F641B0">
        <w:rPr>
          <w:rFonts w:ascii="Times" w:hAnsi="Times" w:cs="Times New Roman"/>
          <w:color w:val="000000" w:themeColor="text1"/>
          <w:lang w:val="en-US"/>
        </w:rPr>
        <w:t>en v</w:t>
      </w:r>
      <w:r w:rsidR="001276A8" w:rsidRPr="00F641B0">
        <w:rPr>
          <w:rFonts w:ascii="Times" w:hAnsi="Times" w:cs="Times New Roman"/>
          <w:color w:val="000000" w:themeColor="text1"/>
          <w:lang w:val="en-US"/>
        </w:rPr>
        <w:t>a lo cont</w:t>
      </w:r>
      <w:r w:rsidR="00CC5AA9" w:rsidRPr="00F641B0">
        <w:rPr>
          <w:rFonts w:ascii="Times" w:hAnsi="Times" w:cs="Times New Roman"/>
          <w:color w:val="000000" w:themeColor="text1"/>
          <w:lang w:val="en-US"/>
        </w:rPr>
        <w:t>e U</w:t>
      </w:r>
      <w:r w:rsidR="001276A8" w:rsidRPr="00F641B0">
        <w:rPr>
          <w:rFonts w:ascii="Times" w:hAnsi="Times" w:cs="Times New Roman"/>
          <w:color w:val="000000" w:themeColor="text1"/>
          <w:lang w:val="en-US"/>
        </w:rPr>
        <w:t>gon</w:t>
      </w:r>
      <w:r w:rsidR="00CC5AA9" w:rsidRPr="00F641B0">
        <w:rPr>
          <w:rFonts w:ascii="Times" w:hAnsi="Times" w:cs="Times New Roman"/>
          <w:color w:val="000000" w:themeColor="text1"/>
          <w:lang w:val="en-US"/>
        </w:rPr>
        <w:t>,</w:t>
      </w:r>
    </w:p>
    <w:p w14:paraId="78FDB9F9" w14:textId="4FF82F8A" w:rsidR="00611A9E" w:rsidRPr="00F641B0" w:rsidRDefault="00F36D3D"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 xml:space="preserve"> lo camin el sse mete a</w:t>
      </w:r>
      <w:r w:rsidR="00CC5AA9"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bandon</w:t>
      </w:r>
      <w:r w:rsidR="00CC5AA9" w:rsidRPr="00F641B0">
        <w:rPr>
          <w:rFonts w:ascii="Times" w:hAnsi="Times" w:cs="Times New Roman"/>
          <w:color w:val="000000" w:themeColor="text1"/>
          <w:lang w:val="en-US"/>
        </w:rPr>
        <w:t>.</w:t>
      </w:r>
    </w:p>
    <w:p w14:paraId="54CACDE3" w14:textId="6FB413F8"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Im</w:t>
      </w:r>
      <w:r w:rsidR="00CC5AA9" w:rsidRPr="00F641B0">
        <w:rPr>
          <w:rFonts w:ascii="Times" w:hAnsi="Times" w:cs="Times New Roman"/>
          <w:color w:val="000000" w:themeColor="text1"/>
          <w:lang w:val="en-US"/>
        </w:rPr>
        <w:t xml:space="preserve"> Puia v</w:t>
      </w:r>
      <w:r w:rsidRPr="00F641B0">
        <w:rPr>
          <w:rFonts w:ascii="Times" w:hAnsi="Times" w:cs="Times New Roman"/>
          <w:color w:val="000000" w:themeColor="text1"/>
          <w:lang w:val="en-US"/>
        </w:rPr>
        <w:t>iem</w:t>
      </w:r>
      <w:r w:rsidR="00CC5AA9" w:rsidRPr="00F641B0">
        <w:rPr>
          <w:rFonts w:ascii="Times" w:hAnsi="Times" w:cs="Times New Roman"/>
          <w:color w:val="000000" w:themeColor="text1"/>
          <w:lang w:val="en-US"/>
        </w:rPr>
        <w:t>, puo trovò</w:t>
      </w:r>
      <w:r w:rsidRPr="00F641B0">
        <w:rPr>
          <w:rFonts w:ascii="Times" w:hAnsi="Times" w:cs="Times New Roman"/>
          <w:color w:val="000000" w:themeColor="text1"/>
          <w:lang w:val="en-US"/>
        </w:rPr>
        <w:t xml:space="preserve"> lo mon</w:t>
      </w:r>
    </w:p>
    <w:p w14:paraId="79114365" w14:textId="77EEC801" w:rsidR="00611A9E" w:rsidRPr="00F641B0" w:rsidRDefault="00CC5AA9"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w:t>
      </w:r>
      <w:r w:rsidR="00BA3F5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 M</w:t>
      </w:r>
      <w:r w:rsidR="001276A8" w:rsidRPr="00F641B0">
        <w:rPr>
          <w:rFonts w:ascii="Times" w:hAnsi="Times" w:cs="Times New Roman"/>
          <w:color w:val="000000" w:themeColor="text1"/>
          <w:lang w:val="en-US"/>
        </w:rPr>
        <w:t xml:space="preserve">uncibel dunde </w:t>
      </w:r>
      <w:r w:rsidR="001276A8" w:rsidRPr="00024205">
        <w:rPr>
          <w:rFonts w:ascii="Times" w:hAnsi="Times" w:cs="Times New Roman"/>
          <w:color w:val="000000" w:themeColor="text1"/>
          <w:lang w:val="en-US"/>
        </w:rPr>
        <w:t>tanto di</w:t>
      </w:r>
      <w:r w:rsidR="00BA3F5C" w:rsidRPr="00024205">
        <w:rPr>
          <w:rFonts w:ascii="Times" w:hAnsi="Times" w:cs="Times New Roman"/>
          <w:color w:val="000000" w:themeColor="text1"/>
          <w:lang w:val="en-US"/>
        </w:rPr>
        <w:t>r li</w:t>
      </w:r>
      <w:r w:rsidR="001276A8" w:rsidRPr="00024205">
        <w:rPr>
          <w:rFonts w:ascii="Times" w:hAnsi="Times" w:cs="Times New Roman"/>
          <w:color w:val="000000" w:themeColor="text1"/>
          <w:lang w:val="en-US"/>
        </w:rPr>
        <w:t>sson</w:t>
      </w:r>
      <w:r w:rsidRPr="00024205">
        <w:rPr>
          <w:rFonts w:ascii="Times" w:hAnsi="Times" w:cs="Times New Roman"/>
          <w:color w:val="000000" w:themeColor="text1"/>
          <w:lang w:val="en-US"/>
        </w:rPr>
        <w:t>.</w:t>
      </w:r>
      <w:r w:rsidR="00024205" w:rsidRPr="00024205">
        <w:rPr>
          <w:rStyle w:val="FootnoteReference"/>
          <w:rFonts w:ascii="Times" w:hAnsi="Times" w:cs="Times New Roman"/>
          <w:color w:val="000000" w:themeColor="text1"/>
          <w:lang w:val="en-US"/>
        </w:rPr>
        <w:footnoteReference w:id="195"/>
      </w:r>
    </w:p>
    <w:p w14:paraId="752329C9" w14:textId="3ADDCF99"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Là si albergà</w:t>
      </w:r>
      <w:r w:rsidR="006E3FDA" w:rsidRPr="00F641B0">
        <w:rPr>
          <w:rFonts w:ascii="Times" w:hAnsi="Times" w:cs="Times New Roman"/>
          <w:color w:val="000000" w:themeColor="text1"/>
          <w:lang w:val="en-US"/>
        </w:rPr>
        <w:t xml:space="preserve"> lo conte U</w:t>
      </w:r>
      <w:r w:rsidR="001276A8" w:rsidRPr="00F641B0">
        <w:rPr>
          <w:rFonts w:ascii="Times" w:hAnsi="Times" w:cs="Times New Roman"/>
          <w:color w:val="000000" w:themeColor="text1"/>
          <w:lang w:val="en-US"/>
        </w:rPr>
        <w:t>gon</w:t>
      </w:r>
    </w:p>
    <w:p w14:paraId="4E01E913" w14:textId="3472BF7B"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con</w:t>
      </w:r>
      <w:r w:rsidR="006E3FD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lui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destrier aragon</w:t>
      </w:r>
      <w:r w:rsidR="006E3FDA" w:rsidRPr="00F641B0">
        <w:rPr>
          <w:rFonts w:ascii="Times" w:hAnsi="Times" w:cs="Times New Roman"/>
          <w:color w:val="000000" w:themeColor="text1"/>
          <w:lang w:val="en-US"/>
        </w:rPr>
        <w:t>.</w:t>
      </w:r>
    </w:p>
    <w:p w14:paraId="273E13D8" w14:textId="316F88A5"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El reguardà</w:t>
      </w:r>
      <w:r w:rsidR="001276A8"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a·ll</w:t>
      </w:r>
      <w:r w:rsidR="001276A8" w:rsidRPr="00F641B0">
        <w:rPr>
          <w:rFonts w:ascii="Times" w:hAnsi="Times" w:cs="Times New Roman"/>
          <w:color w:val="000000" w:themeColor="text1"/>
          <w:lang w:val="en-US"/>
        </w:rPr>
        <w:t>o meço del mon</w:t>
      </w:r>
      <w:r w:rsidR="006E3FDA" w:rsidRPr="00F641B0">
        <w:rPr>
          <w:rFonts w:ascii="Times" w:hAnsi="Times" w:cs="Times New Roman"/>
          <w:color w:val="000000" w:themeColor="text1"/>
          <w:lang w:val="en-US"/>
        </w:rPr>
        <w:t>,</w:t>
      </w:r>
    </w:p>
    <w:p w14:paraId="231EFE4B" w14:textId="587AF781" w:rsidR="00611A9E" w:rsidRPr="00F641B0" w:rsidRDefault="006E3FD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Inssir dev</w:t>
      </w:r>
      <w:r w:rsidR="001276A8" w:rsidRPr="00F641B0">
        <w:rPr>
          <w:rFonts w:ascii="Times" w:hAnsi="Times" w:cs="Times New Roman"/>
          <w:color w:val="000000" w:themeColor="text1"/>
          <w:lang w:val="en-US"/>
        </w:rPr>
        <w:t>ete gran fuogo e carbon</w:t>
      </w:r>
      <w:r w:rsidRPr="00F641B0">
        <w:rPr>
          <w:rFonts w:ascii="Times" w:hAnsi="Times" w:cs="Times New Roman"/>
          <w:color w:val="000000" w:themeColor="text1"/>
          <w:lang w:val="en-US"/>
        </w:rPr>
        <w:t>:</w:t>
      </w:r>
    </w:p>
    <w:p w14:paraId="6312553A" w14:textId="24333D3E" w:rsidR="00611A9E" w:rsidRPr="00F641B0" w:rsidRDefault="006E3FD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Queli che è l</w:t>
      </w:r>
      <w:r w:rsidR="00F36D3D" w:rsidRPr="00F641B0">
        <w:rPr>
          <w:rFonts w:ascii="Times" w:hAnsi="Times" w:cs="Times New Roman"/>
          <w:color w:val="000000" w:themeColor="text1"/>
          <w:lang w:val="en-US"/>
        </w:rPr>
        <w:t>à</w:t>
      </w:r>
      <w:r w:rsidR="001276A8" w:rsidRPr="00F641B0">
        <w:rPr>
          <w:rFonts w:ascii="Times" w:hAnsi="Times" w:cs="Times New Roman"/>
          <w:color w:val="000000" w:themeColor="text1"/>
          <w:lang w:val="en-US"/>
        </w:rPr>
        <w:t xml:space="preserve"> </w:t>
      </w:r>
      <w:r w:rsidR="001276A8" w:rsidRPr="002A7D0E">
        <w:rPr>
          <w:rFonts w:ascii="Times" w:hAnsi="Times" w:cs="Times New Roman"/>
          <w:color w:val="000000" w:themeColor="text1"/>
          <w:lang w:val="en-US"/>
        </w:rPr>
        <w:t xml:space="preserve">dentro </w:t>
      </w:r>
      <w:r w:rsidR="001276A8" w:rsidRPr="002A7D0E">
        <w:rPr>
          <w:rFonts w:ascii="Times" w:hAnsi="Times" w:cs="Times New Roman"/>
          <w:color w:val="000000" w:themeColor="text1"/>
          <w:highlight w:val="yellow"/>
          <w:lang w:val="en-US"/>
        </w:rPr>
        <w:t>nu</w:t>
      </w:r>
      <w:r w:rsidR="002A7D0E" w:rsidRPr="002A7D0E">
        <w:rPr>
          <w:rFonts w:ascii="Times" w:hAnsi="Times" w:cs="Times New Roman"/>
          <w:color w:val="000000" w:themeColor="text1"/>
          <w:highlight w:val="yellow"/>
          <w:lang w:val="en-US"/>
        </w:rPr>
        <w:t>a</w:t>
      </w:r>
      <w:r w:rsidR="002A7D0E" w:rsidRPr="00F641B0">
        <w:rPr>
          <w:rStyle w:val="FootnoteReference"/>
          <w:rFonts w:ascii="Times" w:hAnsi="Times" w:cs="Times New Roman"/>
          <w:color w:val="000000" w:themeColor="text1"/>
          <w:lang w:val="en-US"/>
        </w:rPr>
        <w:footnoteReference w:id="196"/>
      </w:r>
      <w:r w:rsidRPr="002A7D0E">
        <w:rPr>
          <w:rFonts w:ascii="Times" w:hAnsi="Times" w:cs="Times New Roman"/>
          <w:color w:val="000000" w:themeColor="text1"/>
          <w:lang w:val="en-US"/>
        </w:rPr>
        <w:t xml:space="preserve"> à</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perdon</w:t>
      </w:r>
      <w:r w:rsidRPr="00F641B0">
        <w:rPr>
          <w:rFonts w:ascii="Times" w:hAnsi="Times" w:cs="Times New Roman"/>
          <w:color w:val="000000" w:themeColor="text1"/>
          <w:lang w:val="en-US"/>
        </w:rPr>
        <w:t>.</w:t>
      </w:r>
    </w:p>
    <w:p w14:paraId="5F71AD4B" w14:textId="3EE238A1" w:rsidR="00611A9E" w:rsidRPr="00F641B0" w:rsidRDefault="006E3FD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prossumar v</w:t>
      </w:r>
      <w:r w:rsidR="001276A8" w:rsidRPr="00F641B0">
        <w:rPr>
          <w:rFonts w:ascii="Times" w:hAnsi="Times" w:cs="Times New Roman"/>
          <w:color w:val="000000" w:themeColor="text1"/>
          <w:lang w:val="en-US"/>
        </w:rPr>
        <w:t>ol a</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quela habitasson</w:t>
      </w:r>
      <w:r w:rsidRPr="00F641B0">
        <w:rPr>
          <w:rFonts w:ascii="Times" w:hAnsi="Times" w:cs="Times New Roman"/>
          <w:color w:val="000000" w:themeColor="text1"/>
          <w:lang w:val="en-US"/>
        </w:rPr>
        <w:t>,</w:t>
      </w:r>
    </w:p>
    <w:p w14:paraId="0DE73096" w14:textId="69A72BA5" w:rsidR="00611A9E" w:rsidRPr="00F641B0" w:rsidRDefault="006E3FD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 ello non può</w:t>
      </w:r>
      <w:r w:rsidR="001276A8" w:rsidRPr="00F641B0">
        <w:rPr>
          <w:rFonts w:ascii="Times" w:hAnsi="Times" w:cs="Times New Roman"/>
          <w:color w:val="000000" w:themeColor="text1"/>
          <w:lang w:val="en-US"/>
        </w:rPr>
        <w:t xml:space="preserve"> miga</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lo nobel baron</w:t>
      </w:r>
      <w:r w:rsidRPr="00F641B0">
        <w:rPr>
          <w:rFonts w:ascii="Times" w:hAnsi="Times" w:cs="Times New Roman"/>
          <w:color w:val="000000" w:themeColor="text1"/>
          <w:lang w:val="en-US"/>
        </w:rPr>
        <w:t>,</w:t>
      </w:r>
    </w:p>
    <w:p w14:paraId="76D1203A" w14:textId="66F60197" w:rsidR="00611A9E" w:rsidRPr="00F641B0" w:rsidRDefault="007E31FE" w:rsidP="006E3FD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Che andar no lì</w:t>
      </w:r>
      <w:r w:rsidR="006E3FDA" w:rsidRPr="00F641B0">
        <w:rPr>
          <w:rFonts w:ascii="Times" w:hAnsi="Times" w:cs="Times New Roman"/>
          <w:color w:val="000000" w:themeColor="text1"/>
          <w:lang w:val="en-US"/>
        </w:rPr>
        <w:t xml:space="preserve"> v</w:t>
      </w:r>
      <w:r w:rsidR="001276A8" w:rsidRPr="00F641B0">
        <w:rPr>
          <w:rFonts w:ascii="Times" w:hAnsi="Times" w:cs="Times New Roman"/>
          <w:color w:val="000000" w:themeColor="text1"/>
          <w:lang w:val="en-US"/>
        </w:rPr>
        <w:t xml:space="preserve">uol el so destrier </w:t>
      </w:r>
      <w:r w:rsidR="002A7D0E">
        <w:rPr>
          <w:rFonts w:ascii="Times" w:hAnsi="Times" w:cs="Times New Roman"/>
          <w:color w:val="000000" w:themeColor="text1"/>
          <w:lang w:val="en-US"/>
        </w:rPr>
        <w:t>‘</w:t>
      </w:r>
      <w:r w:rsidR="001276A8" w:rsidRPr="00F641B0">
        <w:rPr>
          <w:rFonts w:ascii="Times" w:hAnsi="Times" w:cs="Times New Roman"/>
          <w:color w:val="000000" w:themeColor="text1"/>
          <w:lang w:val="en-US"/>
        </w:rPr>
        <w:t>ragon</w:t>
      </w:r>
      <w:r w:rsidR="00F36D3D" w:rsidRPr="00F641B0">
        <w:rPr>
          <w:rFonts w:ascii="Times" w:hAnsi="Times" w:cs="Times New Roman"/>
          <w:color w:val="000000" w:themeColor="text1"/>
          <w:lang w:val="en-US"/>
        </w:rPr>
        <w:t>;</w:t>
      </w:r>
      <w:r w:rsidR="006E3FDA" w:rsidRPr="00F641B0">
        <w:rPr>
          <w:rStyle w:val="FootnoteReference"/>
          <w:rFonts w:ascii="Times" w:hAnsi="Times" w:cs="Times New Roman"/>
          <w:color w:val="000000" w:themeColor="text1"/>
          <w:lang w:val="en-US"/>
        </w:rPr>
        <w:footnoteReference w:id="197"/>
      </w:r>
    </w:p>
    <w:p w14:paraId="3B154311" w14:textId="5CAD3E55" w:rsidR="00611A9E" w:rsidRPr="00F641B0" w:rsidRDefault="00CA755C"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Indrié</w:t>
      </w:r>
      <w:r w:rsidR="00102713">
        <w:rPr>
          <w:rFonts w:ascii="Times" w:hAnsi="Times" w:cs="Times New Roman"/>
          <w:color w:val="000000" w:themeColor="text1"/>
          <w:lang w:val="en-US"/>
        </w:rPr>
        <w:t xml:space="preserve"> tornà</w:t>
      </w:r>
      <w:r w:rsidR="006E3FDA" w:rsidRPr="00F641B0">
        <w:rPr>
          <w:rFonts w:ascii="Times" w:hAnsi="Times" w:cs="Times New Roman"/>
          <w:color w:val="000000" w:themeColor="text1"/>
          <w:lang w:val="en-US"/>
        </w:rPr>
        <w:t xml:space="preserve"> coro</w:t>
      </w:r>
      <w:r w:rsidR="001276A8" w:rsidRPr="00F641B0">
        <w:rPr>
          <w:rFonts w:ascii="Times" w:hAnsi="Times" w:cs="Times New Roman"/>
          <w:color w:val="000000" w:themeColor="text1"/>
          <w:lang w:val="en-US"/>
        </w:rPr>
        <w:t>çoxo e iron</w:t>
      </w:r>
      <w:r w:rsidR="006E3FDA" w:rsidRPr="00F641B0">
        <w:rPr>
          <w:rFonts w:ascii="Times" w:hAnsi="Times" w:cs="Times New Roman"/>
          <w:color w:val="000000" w:themeColor="text1"/>
          <w:lang w:val="en-US"/>
        </w:rPr>
        <w:t>.</w:t>
      </w:r>
    </w:p>
    <w:p w14:paraId="4DB86566" w14:textId="130D2B81"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Tuta Puia cercà</w:t>
      </w:r>
      <w:r w:rsidR="006E3FDA" w:rsidRPr="00F641B0">
        <w:rPr>
          <w:rFonts w:ascii="Times" w:hAnsi="Times" w:cs="Times New Roman"/>
          <w:color w:val="000000" w:themeColor="text1"/>
          <w:lang w:val="en-US"/>
        </w:rPr>
        <w:t xml:space="preserve"> e Alvernia e Mon</w:t>
      </w:r>
      <w:r w:rsidR="001276A8" w:rsidRPr="00F641B0">
        <w:rPr>
          <w:rFonts w:ascii="Times" w:hAnsi="Times" w:cs="Times New Roman"/>
          <w:color w:val="000000" w:themeColor="text1"/>
          <w:lang w:val="en-US"/>
        </w:rPr>
        <w:t>frasson</w:t>
      </w:r>
      <w:r w:rsidR="006E3FDA" w:rsidRPr="00F641B0">
        <w:rPr>
          <w:rFonts w:ascii="Times" w:hAnsi="Times" w:cs="Times New Roman"/>
          <w:color w:val="000000" w:themeColor="text1"/>
          <w:lang w:val="en-US"/>
        </w:rPr>
        <w:t>,</w:t>
      </w:r>
    </w:p>
    <w:p w14:paraId="365290C6" w14:textId="7D52801F" w:rsidR="001276A8"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w:t>
      </w:r>
      <w:r w:rsidR="006E3FDA" w:rsidRPr="00F641B0">
        <w:rPr>
          <w:rFonts w:ascii="Times" w:hAnsi="Times" w:cs="Times New Roman"/>
          <w:color w:val="000000" w:themeColor="text1"/>
          <w:lang w:val="en-US"/>
        </w:rPr>
        <w:t xml:space="preserve"> çò</w:t>
      </w:r>
      <w:r w:rsidRPr="00F641B0">
        <w:rPr>
          <w:rFonts w:ascii="Times" w:hAnsi="Times" w:cs="Times New Roman"/>
          <w:color w:val="000000" w:themeColor="text1"/>
          <w:lang w:val="en-US"/>
        </w:rPr>
        <w:t xml:space="preserve"> ch</w:t>
      </w:r>
      <w:r w:rsidR="006E3FDA" w:rsidRPr="00F641B0">
        <w:rPr>
          <w:rFonts w:ascii="Times" w:hAnsi="Times" w:cs="Times New Roman"/>
          <w:color w:val="000000" w:themeColor="text1"/>
          <w:lang w:val="en-US"/>
        </w:rPr>
        <w:t>'el va cercando no truov</w:t>
      </w:r>
      <w:r w:rsidR="00102713">
        <w:rPr>
          <w:rFonts w:ascii="Times" w:hAnsi="Times" w:cs="Times New Roman"/>
          <w:color w:val="000000" w:themeColor="text1"/>
          <w:lang w:val="en-US"/>
        </w:rPr>
        <w:t>à</w:t>
      </w:r>
      <w:r w:rsidRPr="00F641B0">
        <w:rPr>
          <w:rFonts w:ascii="Times" w:hAnsi="Times" w:cs="Times New Roman"/>
          <w:color w:val="000000" w:themeColor="text1"/>
          <w:lang w:val="en-US"/>
        </w:rPr>
        <w:t xml:space="preserve"> si</w:t>
      </w:r>
      <w:r w:rsidR="006E3FD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ni non</w:t>
      </w:r>
      <w:r w:rsidR="006E3FDA" w:rsidRPr="00F641B0">
        <w:rPr>
          <w:rFonts w:ascii="Times" w:hAnsi="Times" w:cs="Times New Roman"/>
          <w:color w:val="000000" w:themeColor="text1"/>
          <w:lang w:val="en-US"/>
        </w:rPr>
        <w:t>.</w:t>
      </w:r>
    </w:p>
    <w:p w14:paraId="035BFE94" w14:textId="2D6350C4" w:rsidR="001276A8" w:rsidRPr="00F641B0" w:rsidRDefault="006E3FD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Tal v</w:t>
      </w:r>
      <w:r w:rsidR="001276A8" w:rsidRPr="00F641B0">
        <w:rPr>
          <w:rFonts w:ascii="Times" w:hAnsi="Times" w:cs="Times New Roman"/>
          <w:color w:val="000000" w:themeColor="text1"/>
          <w:lang w:val="en-US"/>
        </w:rPr>
        <w:t>ia fa che</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mai no</w:t>
      </w:r>
      <w:r w:rsidRPr="00F641B0">
        <w:rPr>
          <w:rFonts w:ascii="Times" w:hAnsi="Times" w:cs="Times New Roman"/>
          <w:color w:val="000000" w:themeColor="text1"/>
          <w:lang w:val="en-US"/>
        </w:rPr>
        <w:t xml:space="preserve"> la fè</w:t>
      </w:r>
      <w:r w:rsidR="001276A8" w:rsidRPr="00F641B0">
        <w:rPr>
          <w:rFonts w:ascii="Times" w:hAnsi="Times" w:cs="Times New Roman"/>
          <w:color w:val="000000" w:themeColor="text1"/>
          <w:lang w:val="en-US"/>
        </w:rPr>
        <w:t xml:space="preserve"> nul hom</w:t>
      </w:r>
      <w:r w:rsidRPr="00F641B0">
        <w:rPr>
          <w:rFonts w:ascii="Times" w:hAnsi="Times" w:cs="Times New Roman"/>
          <w:color w:val="000000" w:themeColor="text1"/>
          <w:lang w:val="en-US"/>
        </w:rPr>
        <w:t>;</w:t>
      </w:r>
    </w:p>
    <w:p w14:paraId="2AA33062" w14:textId="219C6558"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41</w:t>
      </w:r>
      <w:r w:rsidRPr="00F641B0">
        <w:rPr>
          <w:rFonts w:ascii="Times" w:hAnsi="Times" w:cs="Times New Roman"/>
          <w:bCs/>
          <w:color w:val="000000" w:themeColor="text1"/>
          <w:lang w:val="en-US"/>
        </w:rPr>
        <w:t xml:space="preserve">V) </w:t>
      </w:r>
      <w:r w:rsidR="001276A8" w:rsidRPr="00F641B0">
        <w:rPr>
          <w:rFonts w:ascii="Times" w:hAnsi="Times" w:cs="Times New Roman"/>
          <w:color w:val="000000" w:themeColor="text1"/>
          <w:lang w:val="en-US"/>
        </w:rPr>
        <w:t xml:space="preserve">Ancora </w:t>
      </w:r>
      <w:r w:rsidR="00CA755C" w:rsidRPr="00F641B0">
        <w:rPr>
          <w:rFonts w:ascii="Times" w:hAnsi="Times" w:cs="Times New Roman"/>
          <w:color w:val="000000" w:themeColor="text1"/>
          <w:lang w:val="en-US"/>
        </w:rPr>
        <w:t>indrié</w:t>
      </w:r>
      <w:r w:rsidR="00102713">
        <w:rPr>
          <w:rFonts w:ascii="Times" w:hAnsi="Times" w:cs="Times New Roman"/>
          <w:color w:val="000000" w:themeColor="text1"/>
          <w:lang w:val="en-US"/>
        </w:rPr>
        <w:t xml:space="preserve"> tornà</w:t>
      </w:r>
      <w:r w:rsidR="001276A8" w:rsidRPr="00F641B0">
        <w:rPr>
          <w:rFonts w:ascii="Times" w:hAnsi="Times" w:cs="Times New Roman"/>
          <w:color w:val="000000" w:themeColor="text1"/>
          <w:lang w:val="en-US"/>
        </w:rPr>
        <w:t xml:space="preserve"> lo baron</w:t>
      </w:r>
    </w:p>
    <w:p w14:paraId="6EBF3833" w14:textId="6984FC1D"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E non finà</w:t>
      </w:r>
      <w:r w:rsidR="001276A8" w:rsidRPr="00F641B0">
        <w:rPr>
          <w:rFonts w:ascii="Times" w:hAnsi="Times" w:cs="Times New Roman"/>
          <w:color w:val="000000" w:themeColor="text1"/>
          <w:lang w:val="en-US"/>
        </w:rPr>
        <w:t xml:space="preserve"> de cercar </w:t>
      </w:r>
      <w:r w:rsidR="002A7D0E">
        <w:rPr>
          <w:rFonts w:ascii="Times" w:hAnsi="Times" w:cs="Times New Roman"/>
          <w:color w:val="000000" w:themeColor="text1"/>
          <w:lang w:val="en-US"/>
        </w:rPr>
        <w:t>‘</w:t>
      </w:r>
      <w:r w:rsidR="00FD2D50" w:rsidRPr="00F641B0">
        <w:rPr>
          <w:rFonts w:ascii="Times" w:hAnsi="Times" w:cs="Times New Roman"/>
          <w:color w:val="000000" w:themeColor="text1"/>
          <w:lang w:val="en-US"/>
        </w:rPr>
        <w:t xml:space="preserve">l </w:t>
      </w:r>
      <w:r w:rsidR="001276A8" w:rsidRPr="00F641B0">
        <w:rPr>
          <w:rFonts w:ascii="Times" w:hAnsi="Times" w:cs="Times New Roman"/>
          <w:color w:val="000000" w:themeColor="text1"/>
          <w:lang w:val="en-US"/>
        </w:rPr>
        <w:t>mon</w:t>
      </w:r>
      <w:r w:rsidR="00F36D3D" w:rsidRPr="00F641B0">
        <w:rPr>
          <w:rFonts w:ascii="Times" w:hAnsi="Times" w:cs="Times New Roman"/>
          <w:color w:val="000000" w:themeColor="text1"/>
          <w:lang w:val="en-US"/>
        </w:rPr>
        <w:t>;</w:t>
      </w:r>
    </w:p>
    <w:p w14:paraId="2A4824CC" w14:textId="2F7E92E3" w:rsidR="00611A9E" w:rsidRPr="00F641B0" w:rsidRDefault="000C67C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Defina a s</w:t>
      </w:r>
      <w:r w:rsidR="00FD2D50" w:rsidRPr="00F641B0">
        <w:rPr>
          <w:rFonts w:ascii="Times" w:hAnsi="Times" w:cs="Times New Roman"/>
          <w:color w:val="000000" w:themeColor="text1"/>
          <w:lang w:val="en-US"/>
        </w:rPr>
        <w:t>an Jachomo o</w:t>
      </w:r>
      <w:r w:rsidR="00CB490D" w:rsidRPr="00F641B0">
        <w:rPr>
          <w:rFonts w:ascii="Times" w:hAnsi="Times" w:cs="Times New Roman"/>
          <w:color w:val="000000" w:themeColor="text1"/>
          <w:lang w:val="en-US"/>
        </w:rPr>
        <w:t>'</w:t>
      </w:r>
      <w:r w:rsidR="00FD2D50" w:rsidRPr="00F641B0">
        <w:rPr>
          <w:rFonts w:ascii="Times" w:hAnsi="Times" w:cs="Times New Roman"/>
          <w:color w:val="000000" w:themeColor="text1"/>
          <w:lang w:val="en-US"/>
        </w:rPr>
        <w:t xml:space="preserve"> è</w:t>
      </w:r>
      <w:r w:rsidR="001276A8" w:rsidRPr="00F641B0">
        <w:rPr>
          <w:rFonts w:ascii="Times" w:hAnsi="Times" w:cs="Times New Roman"/>
          <w:color w:val="000000" w:themeColor="text1"/>
          <w:lang w:val="en-US"/>
        </w:rPr>
        <w:t xml:space="preserve"> lo gran 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don</w:t>
      </w:r>
      <w:r w:rsidR="00782E22" w:rsidRPr="00F641B0">
        <w:rPr>
          <w:rFonts w:ascii="Times" w:hAnsi="Times" w:cs="Times New Roman"/>
          <w:color w:val="000000" w:themeColor="text1"/>
          <w:lang w:val="en-US"/>
        </w:rPr>
        <w:t>.</w:t>
      </w:r>
    </w:p>
    <w:p w14:paraId="0FC9F856" w14:textId="6BC4028C"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FD2D50" w:rsidRPr="00F641B0">
        <w:rPr>
          <w:rFonts w:ascii="Times" w:hAnsi="Times" w:cs="Times New Roman"/>
          <w:color w:val="000000" w:themeColor="text1"/>
          <w:lang w:val="en-US"/>
        </w:rPr>
        <w:t xml:space="preserve"> Spagna passa che fo del re M</w:t>
      </w:r>
      <w:r w:rsidRPr="00F641B0">
        <w:rPr>
          <w:rFonts w:ascii="Times" w:hAnsi="Times" w:cs="Times New Roman"/>
          <w:color w:val="000000" w:themeColor="text1"/>
          <w:lang w:val="en-US"/>
        </w:rPr>
        <w:t>arssilion</w:t>
      </w:r>
      <w:r w:rsidR="00FD2D50" w:rsidRPr="00F641B0">
        <w:rPr>
          <w:rFonts w:ascii="Times" w:hAnsi="Times" w:cs="Times New Roman"/>
          <w:color w:val="000000" w:themeColor="text1"/>
          <w:lang w:val="en-US"/>
        </w:rPr>
        <w:t>;</w:t>
      </w:r>
    </w:p>
    <w:p w14:paraId="6A1A2E30" w14:textId="69117244"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El non truovà</w:t>
      </w:r>
      <w:r w:rsidR="00FD2D50" w:rsidRPr="00F641B0">
        <w:rPr>
          <w:rFonts w:ascii="Times" w:hAnsi="Times" w:cs="Times New Roman"/>
          <w:color w:val="000000" w:themeColor="text1"/>
          <w:lang w:val="en-US"/>
        </w:rPr>
        <w:t xml:space="preserve"> cav</w:t>
      </w:r>
      <w:r w:rsidR="001276A8" w:rsidRPr="00F641B0">
        <w:rPr>
          <w:rFonts w:ascii="Times" w:hAnsi="Times" w:cs="Times New Roman"/>
          <w:color w:val="000000" w:themeColor="text1"/>
          <w:lang w:val="en-US"/>
        </w:rPr>
        <w:t>alier ni pedon</w:t>
      </w:r>
    </w:p>
    <w:p w14:paraId="0A4A289F" w14:textId="0BF1C754" w:rsidR="00611A9E" w:rsidRPr="00F641B0" w:rsidRDefault="00FD2D5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 çò</w:t>
      </w:r>
      <w:r w:rsidR="001276A8" w:rsidRPr="00F641B0">
        <w:rPr>
          <w:rFonts w:ascii="Times" w:hAnsi="Times" w:cs="Times New Roman"/>
          <w:color w:val="000000" w:themeColor="text1"/>
          <w:lang w:val="en-US"/>
        </w:rPr>
        <w:t xml:space="preserve"> che quirando el</w:t>
      </w:r>
      <w:r w:rsidRPr="00F641B0">
        <w:rPr>
          <w:rFonts w:ascii="Times" w:hAnsi="Times" w:cs="Times New Roman"/>
          <w:color w:val="000000" w:themeColor="text1"/>
          <w:lang w:val="en-US"/>
        </w:rPr>
        <w:t xml:space="preserve"> v</w:t>
      </w:r>
      <w:r w:rsidR="001276A8" w:rsidRPr="00F641B0">
        <w:rPr>
          <w:rFonts w:ascii="Times" w:hAnsi="Times" w:cs="Times New Roman"/>
          <w:color w:val="000000" w:themeColor="text1"/>
          <w:lang w:val="en-US"/>
        </w:rPr>
        <w:t>on</w:t>
      </w:r>
    </w:p>
    <w:p w14:paraId="7E7EDF2E" w14:textId="542F1A4E"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FD2D50" w:rsidRPr="00F641B0">
        <w:rPr>
          <w:rFonts w:ascii="Times" w:hAnsi="Times" w:cs="Times New Roman"/>
          <w:color w:val="000000" w:themeColor="text1"/>
          <w:lang w:val="en-US"/>
        </w:rPr>
        <w:t>'e</w:t>
      </w:r>
      <w:r w:rsidRPr="00F641B0">
        <w:rPr>
          <w:rFonts w:ascii="Times" w:hAnsi="Times" w:cs="Times New Roman"/>
          <w:color w:val="000000" w:themeColor="text1"/>
          <w:lang w:val="en-US"/>
        </w:rPr>
        <w:t>li n</w:t>
      </w:r>
      <w:r w:rsidR="00F36D3D" w:rsidRPr="00F641B0">
        <w:rPr>
          <w:rFonts w:ascii="Times" w:hAnsi="Times" w:cs="Times New Roman"/>
          <w:color w:val="000000" w:themeColor="text1"/>
          <w:lang w:val="en-US"/>
        </w:rPr>
        <w:t>o·</w:t>
      </w:r>
      <w:r w:rsidR="00606E42" w:rsidRPr="00F641B0">
        <w:rPr>
          <w:rFonts w:ascii="Times" w:hAnsi="Times" w:cs="Times New Roman"/>
          <w:color w:val="000000" w:themeColor="text1"/>
          <w:lang w:val="en-US"/>
        </w:rPr>
        <w:t>l</w:t>
      </w:r>
      <w:r w:rsidR="00102713">
        <w:rPr>
          <w:rFonts w:ascii="Times" w:hAnsi="Times" w:cs="Times New Roman"/>
          <w:color w:val="000000" w:themeColor="text1"/>
          <w:lang w:val="en-US"/>
        </w:rPr>
        <w:t>l tegnà</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folo e per maton</w:t>
      </w:r>
      <w:r w:rsidR="00FD2D50" w:rsidRPr="00F641B0">
        <w:rPr>
          <w:rFonts w:ascii="Times" w:hAnsi="Times" w:cs="Times New Roman"/>
          <w:color w:val="000000" w:themeColor="text1"/>
          <w:lang w:val="en-US"/>
        </w:rPr>
        <w:t>.</w:t>
      </w:r>
      <w:r w:rsidR="006329C3" w:rsidRPr="00F641B0">
        <w:rPr>
          <w:rStyle w:val="FootnoteReference"/>
          <w:rFonts w:ascii="Times" w:hAnsi="Times" w:cs="Times New Roman"/>
          <w:color w:val="000000" w:themeColor="text1"/>
          <w:lang w:val="en-US"/>
        </w:rPr>
        <w:footnoteReference w:id="198"/>
      </w:r>
    </w:p>
    <w:p w14:paraId="61CB22C3" w14:textId="44AAB6B1" w:rsidR="00FD2D50" w:rsidRPr="00F641B0" w:rsidRDefault="00FD2D50" w:rsidP="00FD2D5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7E31FE">
        <w:rPr>
          <w:rFonts w:ascii="Times" w:hAnsi="Times" w:cs="Times New Roman"/>
          <w:color w:val="000000" w:themeColor="text1"/>
          <w:highlight w:val="green"/>
          <w:lang w:val="en-US"/>
        </w:rPr>
        <w:t>Vassen</w:t>
      </w:r>
      <w:r w:rsidR="001276A8" w:rsidRPr="007E31FE">
        <w:rPr>
          <w:rFonts w:ascii="Times" w:hAnsi="Times" w:cs="Times New Roman"/>
          <w:color w:val="000000" w:themeColor="text1"/>
          <w:highlight w:val="green"/>
          <w:lang w:val="en-US"/>
        </w:rPr>
        <w:t>de</w:t>
      </w:r>
      <w:r w:rsidR="001276A8" w:rsidRPr="00F641B0">
        <w:rPr>
          <w:rFonts w:ascii="Times" w:hAnsi="Times" w:cs="Times New Roman"/>
          <w:color w:val="000000" w:themeColor="text1"/>
          <w:lang w:val="en-US"/>
        </w:rPr>
        <w:t xml:space="preserve"> lo conte a questo modo i</w:t>
      </w:r>
      <w:r w:rsidR="001276A8" w:rsidRPr="00F641B0">
        <w:rPr>
          <w:rFonts w:ascii="Times" w:hAnsi="Times" w:cs="Times New Roman"/>
          <w:i/>
          <w:iCs/>
          <w:color w:val="000000" w:themeColor="text1"/>
          <w:lang w:val="en-US"/>
        </w:rPr>
        <w:t>n</w:t>
      </w:r>
      <w:r w:rsidR="001276A8" w:rsidRPr="00F641B0">
        <w:rPr>
          <w:rFonts w:ascii="Times" w:hAnsi="Times" w:cs="Times New Roman"/>
          <w:color w:val="000000" w:themeColor="text1"/>
          <w:lang w:val="en-US"/>
        </w:rPr>
        <w:t>tron</w:t>
      </w:r>
      <w:r w:rsidRPr="00F641B0">
        <w:rPr>
          <w:rFonts w:ascii="Times" w:hAnsi="Times" w:cs="Times New Roman"/>
          <w:color w:val="000000" w:themeColor="text1"/>
          <w:lang w:val="en-US"/>
        </w:rPr>
        <w:t>.</w:t>
      </w:r>
    </w:p>
    <w:p w14:paraId="1D038600" w14:textId="2A65E86B" w:rsidR="00FD2D50" w:rsidRPr="00F641B0" w:rsidRDefault="00F82811" w:rsidP="009225F0">
      <w:pPr>
        <w:pStyle w:val="BodyTextFirstIndent2"/>
        <w:rPr>
          <w:rFonts w:ascii="Times" w:hAnsi="Times"/>
          <w:lang w:val="en-US"/>
        </w:rPr>
      </w:pPr>
      <w:r w:rsidRPr="00F641B0">
        <w:rPr>
          <w:rFonts w:ascii="Times" w:hAnsi="Times"/>
          <w:lang w:val="en-US"/>
        </w:rPr>
        <w:t>[Laisse 62</w:t>
      </w:r>
      <w:r w:rsidR="001276A8" w:rsidRPr="00F641B0">
        <w:rPr>
          <w:rFonts w:ascii="Times" w:hAnsi="Times"/>
          <w:lang w:val="en-US"/>
        </w:rPr>
        <w:t>]</w:t>
      </w:r>
      <w:r w:rsidR="002C678B" w:rsidRPr="00F641B0">
        <w:rPr>
          <w:rFonts w:ascii="Times" w:hAnsi="Times"/>
          <w:lang w:val="en-US"/>
        </w:rPr>
        <w:t xml:space="preserve"> </w:t>
      </w:r>
    </w:p>
    <w:p w14:paraId="59012378" w14:textId="716AC096" w:rsidR="00611A9E" w:rsidRPr="00F641B0" w:rsidRDefault="00FD2D5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7E31FE">
        <w:rPr>
          <w:rFonts w:ascii="Times" w:hAnsi="Times" w:cs="Times New Roman"/>
          <w:color w:val="000000" w:themeColor="text1"/>
          <w:highlight w:val="green"/>
          <w:lang w:val="en-US"/>
        </w:rPr>
        <w:t>Vasende</w:t>
      </w:r>
      <w:r w:rsidRPr="00F641B0">
        <w:rPr>
          <w:rFonts w:ascii="Times" w:hAnsi="Times" w:cs="Times New Roman"/>
          <w:color w:val="000000" w:themeColor="text1"/>
          <w:lang w:val="en-US"/>
        </w:rPr>
        <w:t xml:space="preserve"> lo conte U</w:t>
      </w:r>
      <w:r w:rsidR="001276A8" w:rsidRPr="00F641B0">
        <w:rPr>
          <w:rFonts w:ascii="Times" w:hAnsi="Times" w:cs="Times New Roman"/>
          <w:color w:val="000000" w:themeColor="text1"/>
          <w:lang w:val="en-US"/>
        </w:rPr>
        <w:t>go</w:t>
      </w:r>
      <w:r w:rsidRPr="00F641B0">
        <w:rPr>
          <w:rFonts w:ascii="Times" w:hAnsi="Times" w:cs="Times New Roman"/>
          <w:color w:val="000000" w:themeColor="text1"/>
          <w:lang w:val="en-US"/>
        </w:rPr>
        <w:t>,</w:t>
      </w:r>
      <w:r w:rsidR="00102713">
        <w:rPr>
          <w:rFonts w:ascii="Times" w:hAnsi="Times" w:cs="Times New Roman"/>
          <w:color w:val="000000" w:themeColor="text1"/>
          <w:lang w:val="en-US"/>
        </w:rPr>
        <w:t xml:space="preserve"> no menà</w:t>
      </w:r>
      <w:r w:rsidR="001276A8" w:rsidRPr="00F641B0">
        <w:rPr>
          <w:rFonts w:ascii="Times" w:hAnsi="Times" w:cs="Times New Roman"/>
          <w:color w:val="000000" w:themeColor="text1"/>
          <w:lang w:val="en-US"/>
        </w:rPr>
        <w:t xml:space="preserve"> çoia ni ris</w:t>
      </w:r>
      <w:r w:rsidRPr="00F641B0">
        <w:rPr>
          <w:rFonts w:ascii="Times" w:hAnsi="Times" w:cs="Times New Roman"/>
          <w:color w:val="000000" w:themeColor="text1"/>
          <w:lang w:val="en-US"/>
        </w:rPr>
        <w:t>.</w:t>
      </w:r>
    </w:p>
    <w:p w14:paraId="37EA69AB" w14:textId="59028C93"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El cercà</w:t>
      </w:r>
      <w:r w:rsidR="00FD2D50" w:rsidRPr="00F641B0">
        <w:rPr>
          <w:rFonts w:ascii="Times" w:hAnsi="Times" w:cs="Times New Roman"/>
          <w:color w:val="000000" w:themeColor="text1"/>
          <w:lang w:val="en-US"/>
        </w:rPr>
        <w:t xml:space="preserve"> de molti div</w:t>
      </w:r>
      <w:r w:rsidR="005F455E">
        <w:rPr>
          <w:rFonts w:ascii="Times" w:hAnsi="Times" w:cs="Times New Roman"/>
          <w:color w:val="000000" w:themeColor="text1"/>
          <w:lang w:val="en-US"/>
        </w:rPr>
        <w:t>erssi paï</w:t>
      </w:r>
      <w:r w:rsidR="001276A8" w:rsidRPr="00F641B0">
        <w:rPr>
          <w:rFonts w:ascii="Times" w:hAnsi="Times" w:cs="Times New Roman"/>
          <w:color w:val="000000" w:themeColor="text1"/>
          <w:lang w:val="en-US"/>
        </w:rPr>
        <w:t>s</w:t>
      </w:r>
      <w:r w:rsidR="00FD2D50" w:rsidRPr="00F641B0">
        <w:rPr>
          <w:rFonts w:ascii="Times" w:hAnsi="Times" w:cs="Times New Roman"/>
          <w:color w:val="000000" w:themeColor="text1"/>
          <w:lang w:val="en-US"/>
        </w:rPr>
        <w:t>,</w:t>
      </w:r>
    </w:p>
    <w:p w14:paraId="3FFDBE3E" w14:textId="70092D82" w:rsidR="00611A9E" w:rsidRPr="00F641B0" w:rsidRDefault="00FD2D5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La terra </w:t>
      </w:r>
      <w:r w:rsidR="00F048A5" w:rsidRPr="00F641B0">
        <w:rPr>
          <w:rFonts w:ascii="Times" w:hAnsi="Times" w:cs="Times New Roman"/>
          <w:color w:val="000000" w:themeColor="text1"/>
          <w:lang w:val="en-US"/>
        </w:rPr>
        <w:t>d</w:t>
      </w:r>
      <w:r w:rsidR="00180088">
        <w:rPr>
          <w:rFonts w:ascii="Times" w:hAnsi="Times" w:cs="Times New Roman"/>
          <w:color w:val="000000" w:themeColor="text1"/>
          <w:lang w:val="en-US"/>
        </w:rPr>
        <w:t>e·ss</w:t>
      </w:r>
      <w:r w:rsidRPr="00F641B0">
        <w:rPr>
          <w:rFonts w:ascii="Times" w:hAnsi="Times" w:cs="Times New Roman"/>
          <w:color w:val="000000" w:themeColor="text1"/>
          <w:lang w:val="en-US"/>
        </w:rPr>
        <w:t>en J</w:t>
      </w:r>
      <w:r w:rsidR="001276A8" w:rsidRPr="00F641B0">
        <w:rPr>
          <w:rFonts w:ascii="Times" w:hAnsi="Times" w:cs="Times New Roman"/>
          <w:color w:val="000000" w:themeColor="text1"/>
          <w:lang w:val="en-US"/>
        </w:rPr>
        <w:t xml:space="preserve">acomo da </w:t>
      </w:r>
      <w:r w:rsidR="00390A6F" w:rsidRPr="00F641B0">
        <w:rPr>
          <w:rFonts w:ascii="Times" w:hAnsi="Times" w:cs="Times New Roman"/>
          <w:color w:val="000000" w:themeColor="text1"/>
          <w:lang w:val="en-US"/>
        </w:rPr>
        <w:t>Dio</w:t>
      </w:r>
      <w:r w:rsidR="001276A8" w:rsidRPr="00F641B0">
        <w:rPr>
          <w:rFonts w:ascii="Times" w:hAnsi="Times" w:cs="Times New Roman"/>
          <w:color w:val="000000" w:themeColor="text1"/>
          <w:lang w:val="en-US"/>
        </w:rPr>
        <w:t xml:space="preserve"> benedis</w:t>
      </w:r>
      <w:r w:rsidR="00F36D3D" w:rsidRPr="00F641B0">
        <w:rPr>
          <w:rFonts w:ascii="Times" w:hAnsi="Times" w:cs="Times New Roman"/>
          <w:color w:val="000000" w:themeColor="text1"/>
          <w:lang w:val="en-US"/>
        </w:rPr>
        <w:t>,</w:t>
      </w:r>
    </w:p>
    <w:p w14:paraId="4ADCEF94" w14:textId="145904D5" w:rsidR="00611A9E" w:rsidRPr="00F641B0" w:rsidRDefault="00102713" w:rsidP="007C0D98">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E là si demorà</w:t>
      </w:r>
      <w:r w:rsidR="00F36D3D" w:rsidRPr="00F641B0">
        <w:rPr>
          <w:rFonts w:ascii="Times" w:hAnsi="Times" w:cs="Times New Roman"/>
          <w:color w:val="000000" w:themeColor="text1"/>
          <w:lang w:val="en-US"/>
        </w:rPr>
        <w:t xml:space="preserve"> </w:t>
      </w:r>
      <w:r w:rsidR="007E31FE">
        <w:rPr>
          <w:rFonts w:ascii="Times" w:hAnsi="Times" w:cs="Times New Roman"/>
          <w:color w:val="000000" w:themeColor="text1"/>
          <w:lang w:val="en-US"/>
        </w:rPr>
        <w:t>.</w:t>
      </w:r>
      <w:r w:rsidR="00F36D3D" w:rsidRPr="00F641B0">
        <w:rPr>
          <w:rFonts w:ascii="Times" w:hAnsi="Times" w:cs="Times New Roman"/>
          <w:color w:val="000000" w:themeColor="text1"/>
          <w:lang w:val="en-US"/>
        </w:rPr>
        <w:t>XV</w:t>
      </w:r>
      <w:r w:rsidR="007E31FE">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dis</w:t>
      </w:r>
    </w:p>
    <w:p w14:paraId="4FE007F8" w14:textId="18792F52"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ascoltar n</w:t>
      </w:r>
      <w:r w:rsidR="00F3656C" w:rsidRPr="00F641B0">
        <w:rPr>
          <w:rFonts w:ascii="Times" w:hAnsi="Times" w:cs="Times New Roman"/>
          <w:color w:val="000000" w:themeColor="text1"/>
          <w:lang w:val="en-US"/>
        </w:rPr>
        <w:t>ov</w:t>
      </w:r>
      <w:r w:rsidR="00FD2D50" w:rsidRPr="00F641B0">
        <w:rPr>
          <w:rFonts w:ascii="Times" w:hAnsi="Times" w:cs="Times New Roman"/>
          <w:color w:val="000000" w:themeColor="text1"/>
          <w:lang w:val="en-US"/>
        </w:rPr>
        <w:t>elle se</w:t>
      </w:r>
      <w:r w:rsidR="00F36D3D" w:rsidRPr="00F641B0">
        <w:rPr>
          <w:rFonts w:ascii="Times" w:hAnsi="Times" w:cs="Times New Roman"/>
          <w:color w:val="000000" w:themeColor="text1"/>
          <w:lang w:val="en-US"/>
        </w:rPr>
        <w:t>·</w:t>
      </w:r>
      <w:r w:rsidR="00FD2D50" w:rsidRPr="00F641B0">
        <w:rPr>
          <w:rFonts w:ascii="Times" w:hAnsi="Times" w:cs="Times New Roman"/>
          <w:color w:val="000000" w:themeColor="text1"/>
          <w:lang w:val="en-US"/>
        </w:rPr>
        <w:t>l</w:t>
      </w:r>
      <w:r w:rsidR="00F3656C" w:rsidRPr="00F641B0">
        <w:rPr>
          <w:rFonts w:ascii="Times" w:hAnsi="Times" w:cs="Times New Roman"/>
          <w:color w:val="000000" w:themeColor="text1"/>
          <w:lang w:val="en-US"/>
        </w:rPr>
        <w:t xml:space="preserve"> vignisse peleg</w:t>
      </w:r>
      <w:r w:rsidR="001D4BC1" w:rsidRPr="00F641B0">
        <w:rPr>
          <w:rFonts w:ascii="Times" w:hAnsi="Times" w:cs="Times New Roman"/>
          <w:color w:val="000000" w:themeColor="text1"/>
          <w:lang w:val="en-US"/>
        </w:rPr>
        <w:t>(r)</w:t>
      </w:r>
      <w:r w:rsidR="00F3656C" w:rsidRPr="00F641B0">
        <w:rPr>
          <w:rFonts w:ascii="Times" w:hAnsi="Times" w:cs="Times New Roman"/>
          <w:color w:val="000000" w:themeColor="text1"/>
          <w:lang w:val="en-US"/>
        </w:rPr>
        <w:t>i</w:t>
      </w:r>
      <w:r w:rsidR="00FD2D50" w:rsidRPr="00F641B0">
        <w:rPr>
          <w:rFonts w:ascii="Times" w:hAnsi="Times" w:cs="Times New Roman"/>
          <w:color w:val="000000" w:themeColor="text1"/>
          <w:lang w:val="en-US"/>
        </w:rPr>
        <w:t>s</w:t>
      </w:r>
      <w:r w:rsidR="00F3656C" w:rsidRPr="00F641B0">
        <w:rPr>
          <w:rStyle w:val="FootnoteReference"/>
          <w:rFonts w:ascii="Times" w:hAnsi="Times" w:cs="Times New Roman"/>
          <w:color w:val="000000" w:themeColor="text1"/>
          <w:lang w:val="en-US"/>
        </w:rPr>
        <w:footnoteReference w:id="199"/>
      </w:r>
    </w:p>
    <w:p w14:paraId="0276DD6E" w14:textId="2991D0DE"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Che </w:t>
      </w:r>
      <w:r w:rsidR="00180088">
        <w:rPr>
          <w:rFonts w:ascii="Times" w:hAnsi="Times" w:cs="Times New Roman"/>
          <w:color w:val="000000" w:themeColor="text1"/>
          <w:lang w:val="en-US"/>
        </w:rPr>
        <w:t>a·ll</w:t>
      </w:r>
      <w:r w:rsidRPr="00F641B0">
        <w:rPr>
          <w:rFonts w:ascii="Times" w:hAnsi="Times" w:cs="Times New Roman"/>
          <w:color w:val="000000" w:themeColor="text1"/>
          <w:lang w:val="en-US"/>
        </w:rPr>
        <w:t xml:space="preserve">ui dissesse de la leçe </w:t>
      </w:r>
      <w:r w:rsidR="00BA3F5C" w:rsidRPr="00F641B0">
        <w:rPr>
          <w:rFonts w:ascii="Times" w:hAnsi="Times" w:cs="Times New Roman"/>
          <w:color w:val="000000" w:themeColor="text1"/>
          <w:lang w:val="en-US"/>
        </w:rPr>
        <w:t>d'</w:t>
      </w:r>
      <w:r w:rsidRPr="00F641B0">
        <w:rPr>
          <w:rFonts w:ascii="Times" w:hAnsi="Times" w:cs="Times New Roman"/>
          <w:color w:val="000000" w:themeColor="text1"/>
          <w:lang w:val="en-US"/>
        </w:rPr>
        <w:t>abis</w:t>
      </w:r>
      <w:r w:rsidR="00E8049F" w:rsidRPr="00F641B0">
        <w:rPr>
          <w:rFonts w:ascii="Times" w:hAnsi="Times" w:cs="Times New Roman"/>
          <w:color w:val="000000" w:themeColor="text1"/>
          <w:lang w:val="en-US"/>
        </w:rPr>
        <w:t>.</w:t>
      </w:r>
    </w:p>
    <w:p w14:paraId="6044E8B0" w14:textId="35714A3F"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Nessun no truovà</w:t>
      </w:r>
      <w:r w:rsidR="00F36D3D" w:rsidRPr="00F641B0">
        <w:rPr>
          <w:rFonts w:ascii="Times" w:hAnsi="Times" w:cs="Times New Roman"/>
          <w:color w:val="000000" w:themeColor="text1"/>
          <w:lang w:val="en-US"/>
        </w:rPr>
        <w:t>,</w:t>
      </w:r>
      <w:r w:rsidR="00E8049F" w:rsidRPr="00F641B0">
        <w:rPr>
          <w:rFonts w:ascii="Times" w:hAnsi="Times" w:cs="Times New Roman"/>
          <w:color w:val="000000" w:themeColor="text1"/>
          <w:lang w:val="en-US"/>
        </w:rPr>
        <w:t xml:space="preserve"> ni çovene </w:t>
      </w:r>
      <w:r w:rsidR="00F36D3D" w:rsidRPr="00F641B0">
        <w:rPr>
          <w:rFonts w:ascii="Times" w:hAnsi="Times" w:cs="Times New Roman"/>
          <w:color w:val="000000" w:themeColor="text1"/>
          <w:lang w:val="en-US"/>
        </w:rPr>
        <w:t>ne</w:t>
      </w:r>
      <w:r w:rsidR="00E8049F"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antis</w:t>
      </w:r>
      <w:r w:rsidR="00F36D3D" w:rsidRPr="00F641B0">
        <w:rPr>
          <w:rFonts w:ascii="Times" w:hAnsi="Times" w:cs="Times New Roman"/>
          <w:color w:val="000000" w:themeColor="text1"/>
          <w:lang w:val="en-US"/>
        </w:rPr>
        <w:t>,</w:t>
      </w:r>
    </w:p>
    <w:p w14:paraId="0BA24D96" w14:textId="40658D39"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no</w:t>
      </w:r>
      <w:r w:rsidR="00F36D3D" w:rsidRPr="00F641B0">
        <w:rPr>
          <w:rFonts w:ascii="Times" w:hAnsi="Times" w:cs="Times New Roman"/>
          <w:color w:val="000000" w:themeColor="text1"/>
          <w:lang w:val="en-US"/>
        </w:rPr>
        <w:t>·</w:t>
      </w:r>
      <w:r w:rsidR="00102713">
        <w:rPr>
          <w:rFonts w:ascii="Times" w:hAnsi="Times" w:cs="Times New Roman"/>
          <w:color w:val="000000" w:themeColor="text1"/>
          <w:lang w:val="en-US"/>
        </w:rPr>
        <w:t>l tegnà</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mato 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berbis</w:t>
      </w:r>
    </w:p>
    <w:p w14:paraId="22FC7A30" w14:textId="30A98A51"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w:t>
      </w:r>
      <w:r w:rsidR="00E8049F" w:rsidRPr="00F641B0">
        <w:rPr>
          <w:rFonts w:ascii="Times" w:hAnsi="Times" w:cs="Times New Roman"/>
          <w:color w:val="000000" w:themeColor="text1"/>
          <w:lang w:val="en-US"/>
        </w:rPr>
        <w:t>ando el va cercando la leçe malv</w:t>
      </w:r>
      <w:r w:rsidR="005F455E">
        <w:rPr>
          <w:rFonts w:ascii="Times" w:hAnsi="Times" w:cs="Times New Roman"/>
          <w:color w:val="000000" w:themeColor="text1"/>
          <w:lang w:val="en-US"/>
        </w:rPr>
        <w:t>eï</w:t>
      </w:r>
      <w:r w:rsidRPr="00F641B0">
        <w:rPr>
          <w:rFonts w:ascii="Times" w:hAnsi="Times" w:cs="Times New Roman"/>
          <w:color w:val="000000" w:themeColor="text1"/>
          <w:lang w:val="en-US"/>
        </w:rPr>
        <w:t>s</w:t>
      </w:r>
      <w:r w:rsidR="00E8049F" w:rsidRPr="00F641B0">
        <w:rPr>
          <w:rFonts w:ascii="Times" w:hAnsi="Times" w:cs="Times New Roman"/>
          <w:color w:val="000000" w:themeColor="text1"/>
          <w:lang w:val="en-US"/>
        </w:rPr>
        <w:t>.</w:t>
      </w:r>
    </w:p>
    <w:p w14:paraId="70E4E724" w14:textId="4F4C151C" w:rsidR="00611A9E" w:rsidRPr="00F641B0" w:rsidRDefault="00E8049F"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Inp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ador</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disse lo conte</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bun re de</w:t>
      </w:r>
      <w:r w:rsidRPr="00F641B0">
        <w:rPr>
          <w:rFonts w:ascii="Times" w:hAnsi="Times" w:cs="Times New Roman"/>
          <w:color w:val="000000" w:themeColor="text1"/>
          <w:lang w:val="en-US"/>
        </w:rPr>
        <w:t xml:space="preserve"> Sen D</w:t>
      </w:r>
      <w:r w:rsidR="001276A8" w:rsidRPr="00F641B0">
        <w:rPr>
          <w:rFonts w:ascii="Times" w:hAnsi="Times" w:cs="Times New Roman"/>
          <w:color w:val="000000" w:themeColor="text1"/>
          <w:lang w:val="en-US"/>
        </w:rPr>
        <w:t>onis</w:t>
      </w:r>
      <w:r w:rsidRPr="00F641B0">
        <w:rPr>
          <w:rFonts w:ascii="Times" w:hAnsi="Times" w:cs="Times New Roman"/>
          <w:color w:val="000000" w:themeColor="text1"/>
          <w:lang w:val="en-US"/>
        </w:rPr>
        <w:t>,</w:t>
      </w:r>
    </w:p>
    <w:p w14:paraId="2495A30D" w14:textId="5C38A541" w:rsidR="00611A9E" w:rsidRPr="00F641B0" w:rsidRDefault="00E8049F"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Vui avé</w:t>
      </w:r>
      <w:r w:rsidR="001276A8" w:rsidRPr="00F641B0">
        <w:rPr>
          <w:rFonts w:ascii="Times" w:hAnsi="Times" w:cs="Times New Roman"/>
          <w:color w:val="000000" w:themeColor="text1"/>
          <w:lang w:val="en-US"/>
        </w:rPr>
        <w:t xml:space="preserve"> fatto gran pecado che m</w:t>
      </w:r>
      <w:r w:rsidRPr="00F641B0">
        <w:rPr>
          <w:rFonts w:ascii="Times" w:hAnsi="Times" w:cs="Times New Roman"/>
          <w:color w:val="000000" w:themeColor="text1"/>
          <w:lang w:val="en-US"/>
        </w:rPr>
        <w:t>'avé</w:t>
      </w:r>
      <w:r w:rsidR="001276A8" w:rsidRPr="00F641B0">
        <w:rPr>
          <w:rFonts w:ascii="Times" w:hAnsi="Times" w:cs="Times New Roman"/>
          <w:color w:val="000000" w:themeColor="text1"/>
          <w:lang w:val="en-US"/>
        </w:rPr>
        <w:t xml:space="preserve"> tramis</w:t>
      </w:r>
      <w:r w:rsidRPr="00F641B0">
        <w:rPr>
          <w:rFonts w:ascii="Times" w:hAnsi="Times" w:cs="Times New Roman"/>
          <w:color w:val="000000" w:themeColor="text1"/>
          <w:lang w:val="en-US"/>
        </w:rPr>
        <w:t>;</w:t>
      </w:r>
    </w:p>
    <w:p w14:paraId="1E6F1326" w14:textId="0C4FE6E6"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Cercar tal cossa çamay n</w:t>
      </w:r>
      <w:r w:rsidR="00E8049F" w:rsidRPr="00F641B0">
        <w:rPr>
          <w:rFonts w:ascii="Times" w:hAnsi="Times" w:cs="Times New Roman"/>
          <w:color w:val="000000" w:themeColor="text1"/>
          <w:lang w:val="en-US"/>
        </w:rPr>
        <w:t>on fo hom v</w:t>
      </w:r>
      <w:r w:rsidRPr="00F641B0">
        <w:rPr>
          <w:rFonts w:ascii="Times" w:hAnsi="Times" w:cs="Times New Roman"/>
          <w:color w:val="000000" w:themeColor="text1"/>
          <w:lang w:val="en-US"/>
        </w:rPr>
        <w:t>is</w:t>
      </w:r>
    </w:p>
    <w:p w14:paraId="3D8B3E1A" w14:textId="531E7025" w:rsidR="00E8049F" w:rsidRPr="00F641B0" w:rsidRDefault="00076F52" w:rsidP="00E8049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Che·</w:t>
      </w:r>
      <w:r w:rsidR="007E31FE">
        <w:rPr>
          <w:rFonts w:ascii="Times" w:hAnsi="Times" w:cs="Times New Roman"/>
          <w:color w:val="000000" w:themeColor="text1"/>
          <w:lang w:val="en-US"/>
        </w:rPr>
        <w:t>llì</w:t>
      </w:r>
      <w:r w:rsidR="001276A8" w:rsidRPr="00F641B0">
        <w:rPr>
          <w:rFonts w:ascii="Times" w:hAnsi="Times" w:cs="Times New Roman"/>
          <w:color w:val="000000" w:themeColor="text1"/>
          <w:lang w:val="en-US"/>
        </w:rPr>
        <w:t xml:space="preserve"> andasse che</w:t>
      </w:r>
      <w:r w:rsidR="00E8049F" w:rsidRPr="00F641B0">
        <w:rPr>
          <w:rFonts w:ascii="Times" w:hAnsi="Times" w:cs="Times New Roman"/>
          <w:color w:val="000000" w:themeColor="text1"/>
          <w:lang w:val="en-US"/>
        </w:rPr>
        <w:t xml:space="preserve"> mai fosse rev</w:t>
      </w:r>
      <w:r w:rsidR="001276A8" w:rsidRPr="00F641B0">
        <w:rPr>
          <w:rFonts w:ascii="Times" w:hAnsi="Times" w:cs="Times New Roman"/>
          <w:color w:val="000000" w:themeColor="text1"/>
          <w:lang w:val="en-US"/>
        </w:rPr>
        <w:t>ertis</w:t>
      </w:r>
      <w:r w:rsidR="00E8049F" w:rsidRPr="00F641B0">
        <w:rPr>
          <w:rFonts w:ascii="Times" w:hAnsi="Times" w:cs="Times New Roman"/>
          <w:color w:val="000000" w:themeColor="text1"/>
          <w:lang w:val="en-US"/>
        </w:rPr>
        <w:t>."</w:t>
      </w:r>
    </w:p>
    <w:p w14:paraId="710A859B" w14:textId="58054D42" w:rsidR="00E8049F" w:rsidRPr="00F641B0" w:rsidRDefault="001276A8" w:rsidP="009225F0">
      <w:pPr>
        <w:pStyle w:val="BodyTextFirstIndent2"/>
        <w:rPr>
          <w:rFonts w:ascii="Times" w:hAnsi="Times"/>
          <w:lang w:val="en-US"/>
        </w:rPr>
      </w:pPr>
      <w:r w:rsidRPr="00F641B0">
        <w:rPr>
          <w:rFonts w:ascii="Times" w:hAnsi="Times"/>
          <w:lang w:val="en-US"/>
        </w:rPr>
        <w:t>[Laisse</w:t>
      </w:r>
      <w:r w:rsidR="00F82811" w:rsidRPr="00F641B0">
        <w:rPr>
          <w:rFonts w:ascii="Times" w:hAnsi="Times"/>
          <w:lang w:val="en-US"/>
        </w:rPr>
        <w:t xml:space="preserve"> 63</w:t>
      </w:r>
      <w:r w:rsidRPr="00F641B0">
        <w:rPr>
          <w:rFonts w:ascii="Times" w:hAnsi="Times"/>
          <w:lang w:val="en-US"/>
        </w:rPr>
        <w:t>]</w:t>
      </w:r>
      <w:r w:rsidR="002C678B" w:rsidRPr="00F641B0">
        <w:rPr>
          <w:rFonts w:ascii="Times" w:hAnsi="Times"/>
          <w:lang w:val="en-US"/>
        </w:rPr>
        <w:t xml:space="preserve"> </w:t>
      </w:r>
    </w:p>
    <w:p w14:paraId="2FD10AA3" w14:textId="447C53B3"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d</w:t>
      </w:r>
      <w:r w:rsidR="00E8049F" w:rsidRPr="00F641B0">
        <w:rPr>
          <w:rFonts w:ascii="Times" w:hAnsi="Times" w:cs="Times New Roman"/>
          <w:color w:val="000000" w:themeColor="text1"/>
          <w:lang w:val="en-US"/>
        </w:rPr>
        <w:t>'Av</w:t>
      </w:r>
      <w:r w:rsidRPr="00F641B0">
        <w:rPr>
          <w:rFonts w:ascii="Times" w:hAnsi="Times" w:cs="Times New Roman"/>
          <w:color w:val="000000" w:themeColor="text1"/>
          <w:lang w:val="en-US"/>
        </w:rPr>
        <w:t>ernia se messe ad ander</w:t>
      </w:r>
      <w:r w:rsidR="00E8049F" w:rsidRPr="00F641B0">
        <w:rPr>
          <w:rFonts w:ascii="Times" w:hAnsi="Times" w:cs="Times New Roman"/>
          <w:color w:val="000000" w:themeColor="text1"/>
          <w:lang w:val="en-US"/>
        </w:rPr>
        <w:t>;</w:t>
      </w:r>
    </w:p>
    <w:p w14:paraId="7D27C326" w14:textId="0C201850" w:rsidR="00611A9E" w:rsidRPr="00F641B0" w:rsidRDefault="00E8049F"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Tuta G</w:t>
      </w:r>
      <w:r w:rsidR="00102713">
        <w:rPr>
          <w:rFonts w:ascii="Times" w:hAnsi="Times" w:cs="Times New Roman"/>
          <w:color w:val="000000" w:themeColor="text1"/>
          <w:lang w:val="en-US"/>
        </w:rPr>
        <w:t>alicia el cercà</w:t>
      </w:r>
      <w:r w:rsidR="001276A8" w:rsidRPr="00F641B0">
        <w:rPr>
          <w:rFonts w:ascii="Times" w:hAnsi="Times" w:cs="Times New Roman"/>
          <w:color w:val="000000" w:themeColor="text1"/>
          <w:lang w:val="en-US"/>
        </w:rPr>
        <w:t xml:space="preserve"> 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 xml:space="preserve"> inter</w:t>
      </w:r>
      <w:r w:rsidRPr="00F641B0">
        <w:rPr>
          <w:rFonts w:ascii="Times" w:hAnsi="Times" w:cs="Times New Roman"/>
          <w:color w:val="000000" w:themeColor="text1"/>
          <w:lang w:val="en-US"/>
        </w:rPr>
        <w:t>,</w:t>
      </w:r>
    </w:p>
    <w:p w14:paraId="6EB060FB" w14:textId="5D27BCEF" w:rsidR="00611A9E" w:rsidRPr="00F641B0" w:rsidRDefault="007E31F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No·llì</w:t>
      </w:r>
      <w:r w:rsidR="00102713">
        <w:rPr>
          <w:rFonts w:ascii="Times" w:hAnsi="Times" w:cs="Times New Roman"/>
          <w:color w:val="000000" w:themeColor="text1"/>
          <w:lang w:val="en-US"/>
        </w:rPr>
        <w:t xml:space="preserve"> lassà</w:t>
      </w:r>
      <w:r w:rsidR="00E8049F" w:rsidRPr="00F641B0">
        <w:rPr>
          <w:rFonts w:ascii="Times" w:hAnsi="Times" w:cs="Times New Roman"/>
          <w:color w:val="000000" w:themeColor="text1"/>
          <w:lang w:val="en-US"/>
        </w:rPr>
        <w:t xml:space="preserve"> bosco ni riv</w:t>
      </w:r>
      <w:r w:rsidR="001276A8" w:rsidRPr="00F641B0">
        <w:rPr>
          <w:rFonts w:ascii="Times" w:hAnsi="Times" w:cs="Times New Roman"/>
          <w:color w:val="000000" w:themeColor="text1"/>
          <w:lang w:val="en-US"/>
        </w:rPr>
        <w:t>er</w:t>
      </w:r>
      <w:r w:rsidR="00E8049F" w:rsidRPr="00F641B0">
        <w:rPr>
          <w:rFonts w:ascii="Times" w:hAnsi="Times" w:cs="Times New Roman"/>
          <w:color w:val="000000" w:themeColor="text1"/>
          <w:lang w:val="en-US"/>
        </w:rPr>
        <w:t>,</w:t>
      </w:r>
    </w:p>
    <w:p w14:paraId="1652E3D7" w14:textId="0F112C1C" w:rsidR="001276A8" w:rsidRPr="00F641B0" w:rsidRDefault="00E8049F"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Preve</w:t>
      </w:r>
      <w:r w:rsidR="001276A8" w:rsidRPr="00F641B0">
        <w:rPr>
          <w:rFonts w:ascii="Times" w:hAnsi="Times" w:cs="Times New Roman"/>
          <w:color w:val="000000" w:themeColor="text1"/>
          <w:lang w:val="en-US"/>
        </w:rPr>
        <w:t>di ni abado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glexia ni monestier</w:t>
      </w:r>
      <w:r w:rsidRPr="00F641B0">
        <w:rPr>
          <w:rFonts w:ascii="Times" w:hAnsi="Times" w:cs="Times New Roman"/>
          <w:color w:val="000000" w:themeColor="text1"/>
          <w:lang w:val="en-US"/>
        </w:rPr>
        <w:t>.</w:t>
      </w:r>
    </w:p>
    <w:p w14:paraId="39DC8CFE" w14:textId="39BA7B44" w:rsidR="001276A8" w:rsidRPr="00F641B0" w:rsidRDefault="00F36D3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 S</w:t>
      </w:r>
      <w:r w:rsidR="00E8049F" w:rsidRPr="00F641B0">
        <w:rPr>
          <w:rFonts w:ascii="Times" w:hAnsi="Times" w:cs="Times New Roman"/>
          <w:color w:val="000000" w:themeColor="text1"/>
          <w:lang w:val="en-US"/>
        </w:rPr>
        <w:t>anta M</w:t>
      </w:r>
      <w:r w:rsidR="001276A8" w:rsidRPr="00F641B0">
        <w:rPr>
          <w:rFonts w:ascii="Times" w:hAnsi="Times" w:cs="Times New Roman"/>
          <w:color w:val="000000" w:themeColor="text1"/>
          <w:lang w:val="en-US"/>
        </w:rPr>
        <w:t>aria</w:t>
      </w:r>
      <w:r w:rsidRPr="00F641B0">
        <w:rPr>
          <w:rStyle w:val="FootnoteReference"/>
          <w:rFonts w:ascii="Times" w:hAnsi="Times" w:cs="Times New Roman"/>
          <w:color w:val="000000" w:themeColor="text1"/>
          <w:lang w:val="en-US"/>
        </w:rPr>
        <w:footnoteReference w:id="200"/>
      </w:r>
      <w:r w:rsidRPr="00F641B0">
        <w:rPr>
          <w:rFonts w:ascii="Times" w:hAnsi="Times" w:cs="Times New Roman"/>
          <w:color w:val="000000" w:themeColor="text1"/>
          <w:lang w:val="en-US"/>
        </w:rPr>
        <w:t xml:space="preserve"> andà</w:t>
      </w:r>
      <w:r w:rsidR="001276A8" w:rsidRPr="00F641B0">
        <w:rPr>
          <w:rFonts w:ascii="Times" w:hAnsi="Times" w:cs="Times New Roman"/>
          <w:color w:val="000000" w:themeColor="text1"/>
          <w:lang w:val="en-US"/>
        </w:rPr>
        <w:t xml:space="preserve"> ad alberger</w:t>
      </w:r>
    </w:p>
    <w:p w14:paraId="68B9AE6D" w14:textId="0BB6CAC8"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42</w:t>
      </w:r>
      <w:r w:rsidRPr="00F641B0">
        <w:rPr>
          <w:rFonts w:ascii="Times" w:hAnsi="Times" w:cs="Times New Roman"/>
          <w:bCs/>
          <w:color w:val="000000" w:themeColor="text1"/>
          <w:lang w:val="en-US"/>
        </w:rPr>
        <w:t xml:space="preserve">R) </w:t>
      </w:r>
      <w:r w:rsidR="001276A8" w:rsidRPr="00F641B0">
        <w:rPr>
          <w:rFonts w:ascii="Times" w:hAnsi="Times" w:cs="Times New Roman"/>
          <w:color w:val="000000" w:themeColor="text1"/>
          <w:lang w:val="en-US"/>
        </w:rPr>
        <w:t>A la doman</w:t>
      </w:r>
      <w:r w:rsidR="00E8049F" w:rsidRPr="00F641B0">
        <w:rPr>
          <w:rFonts w:ascii="Times" w:hAnsi="Times" w:cs="Times New Roman"/>
          <w:color w:val="000000" w:themeColor="text1"/>
          <w:lang w:val="en-US"/>
        </w:rPr>
        <w:t>,</w:t>
      </w:r>
      <w:r w:rsidR="00E8049F" w:rsidRPr="00F641B0">
        <w:rPr>
          <w:rStyle w:val="FootnoteReference"/>
          <w:rFonts w:ascii="Times" w:hAnsi="Times" w:cs="Times New Roman"/>
          <w:color w:val="000000" w:themeColor="text1"/>
          <w:lang w:val="en-US"/>
        </w:rPr>
        <w:footnoteReference w:id="201"/>
      </w:r>
      <w:r w:rsidR="00E8049F" w:rsidRPr="00F641B0">
        <w:rPr>
          <w:rFonts w:ascii="Times" w:hAnsi="Times" w:cs="Times New Roman"/>
          <w:color w:val="000000" w:themeColor="text1"/>
          <w:lang w:val="en-US"/>
        </w:rPr>
        <w:t xml:space="preserve"> quando aparsse lo j</w:t>
      </w:r>
      <w:r w:rsidR="001276A8" w:rsidRPr="00F641B0">
        <w:rPr>
          <w:rFonts w:ascii="Times" w:hAnsi="Times" w:cs="Times New Roman"/>
          <w:color w:val="000000" w:themeColor="text1"/>
          <w:lang w:val="en-US"/>
        </w:rPr>
        <w:t>orno cler</w:t>
      </w:r>
      <w:r w:rsidR="003B1072" w:rsidRPr="00F641B0">
        <w:rPr>
          <w:rFonts w:ascii="Times" w:hAnsi="Times" w:cs="Times New Roman"/>
          <w:color w:val="000000" w:themeColor="text1"/>
          <w:lang w:val="en-US"/>
        </w:rPr>
        <w:t>,</w:t>
      </w:r>
    </w:p>
    <w:p w14:paraId="4DAE4AAB" w14:textId="72337AF2" w:rsidR="00611A9E" w:rsidRPr="00F641B0" w:rsidRDefault="00E8049F"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Sov</w:t>
      </w:r>
      <w:r w:rsidR="003B1072" w:rsidRPr="00F641B0">
        <w:rPr>
          <w:rFonts w:ascii="Times" w:hAnsi="Times" w:cs="Times New Roman"/>
          <w:color w:val="000000" w:themeColor="text1"/>
          <w:lang w:val="en-US"/>
        </w:rPr>
        <w:t>ra quel mar ell se v</w:t>
      </w:r>
      <w:r w:rsidR="001276A8" w:rsidRPr="00F641B0">
        <w:rPr>
          <w:rFonts w:ascii="Times" w:hAnsi="Times" w:cs="Times New Roman"/>
          <w:color w:val="000000" w:themeColor="text1"/>
          <w:lang w:val="en-US"/>
        </w:rPr>
        <w:t>a arester</w:t>
      </w:r>
      <w:r w:rsidR="003B1072" w:rsidRPr="00F641B0">
        <w:rPr>
          <w:rFonts w:ascii="Times" w:hAnsi="Times" w:cs="Times New Roman"/>
          <w:color w:val="000000" w:themeColor="text1"/>
          <w:lang w:val="en-US"/>
        </w:rPr>
        <w:t>,</w:t>
      </w:r>
    </w:p>
    <w:p w14:paraId="7FCC9349" w14:textId="47F6541F" w:rsidR="00611A9E" w:rsidRPr="00F641B0" w:rsidRDefault="002C69D4"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Là</w:t>
      </w:r>
      <w:r w:rsidR="00102713">
        <w:rPr>
          <w:rFonts w:ascii="Times" w:hAnsi="Times" w:cs="Times New Roman"/>
          <w:color w:val="000000" w:themeColor="text1"/>
          <w:lang w:val="en-US"/>
        </w:rPr>
        <w:t xml:space="preserve"> no truovà</w:t>
      </w:r>
      <w:r w:rsidR="003B1072" w:rsidRPr="00F641B0">
        <w:rPr>
          <w:rFonts w:ascii="Times" w:hAnsi="Times" w:cs="Times New Roman"/>
          <w:color w:val="000000" w:themeColor="text1"/>
          <w:lang w:val="en-US"/>
        </w:rPr>
        <w:t xml:space="preserve"> nave né</w:t>
      </w:r>
      <w:r w:rsidR="001276A8" w:rsidRPr="00F641B0">
        <w:rPr>
          <w:rFonts w:ascii="Times" w:hAnsi="Times" w:cs="Times New Roman"/>
          <w:color w:val="000000" w:themeColor="text1"/>
          <w:lang w:val="en-US"/>
        </w:rPr>
        <w:t xml:space="preserve"> mariner</w:t>
      </w:r>
      <w:r w:rsidRPr="00F641B0">
        <w:rPr>
          <w:rFonts w:ascii="Times" w:hAnsi="Times" w:cs="Times New Roman"/>
          <w:color w:val="000000" w:themeColor="text1"/>
          <w:lang w:val="en-US"/>
        </w:rPr>
        <w:t>.</w:t>
      </w:r>
    </w:p>
    <w:p w14:paraId="5EE859A8" w14:textId="0CE1A3DA" w:rsidR="00611A9E" w:rsidRPr="00F641B0" w:rsidRDefault="003B1072"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 v</w:t>
      </w:r>
      <w:r w:rsidR="002C69D4" w:rsidRPr="00F641B0">
        <w:rPr>
          <w:rFonts w:ascii="Times" w:hAnsi="Times" w:cs="Times New Roman"/>
          <w:color w:val="000000" w:themeColor="text1"/>
          <w:lang w:val="en-US"/>
        </w:rPr>
        <w:t>olsse quela aqua v</w:t>
      </w:r>
      <w:r w:rsidR="001276A8" w:rsidRPr="00F641B0">
        <w:rPr>
          <w:rFonts w:ascii="Times" w:hAnsi="Times" w:cs="Times New Roman"/>
          <w:color w:val="000000" w:themeColor="text1"/>
          <w:lang w:val="en-US"/>
        </w:rPr>
        <w:t>eder e asaçer</w:t>
      </w:r>
      <w:r w:rsidR="002C69D4" w:rsidRPr="00F641B0">
        <w:rPr>
          <w:rFonts w:ascii="Times" w:hAnsi="Times" w:cs="Times New Roman"/>
          <w:color w:val="000000" w:themeColor="text1"/>
          <w:lang w:val="en-US"/>
        </w:rPr>
        <w:t>;</w:t>
      </w:r>
    </w:p>
    <w:p w14:paraId="05789719" w14:textId="2BE78490"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Molto era profund</w:t>
      </w:r>
      <w:r w:rsidR="00A8453E" w:rsidRPr="00F641B0">
        <w:rPr>
          <w:rFonts w:ascii="Times" w:hAnsi="Times" w:cs="Times New Roman"/>
          <w:color w:val="000000" w:themeColor="text1"/>
          <w:lang w:val="en-US"/>
        </w:rPr>
        <w:t>(</w:t>
      </w:r>
      <w:r w:rsidRPr="00F641B0">
        <w:rPr>
          <w:rFonts w:ascii="Times" w:hAnsi="Times" w:cs="Times New Roman"/>
          <w:color w:val="000000" w:themeColor="text1"/>
          <w:lang w:val="en-US"/>
        </w:rPr>
        <w:t>o</w:t>
      </w:r>
      <w:r w:rsidR="00A8453E" w:rsidRPr="00F641B0">
        <w:rPr>
          <w:rFonts w:ascii="Times" w:hAnsi="Times" w:cs="Times New Roman"/>
          <w:color w:val="000000" w:themeColor="text1"/>
          <w:lang w:val="en-US"/>
        </w:rPr>
        <w:t>)</w:t>
      </w:r>
      <w:r w:rsidR="00570777" w:rsidRPr="00F641B0">
        <w:rPr>
          <w:rStyle w:val="FootnoteReference"/>
          <w:rFonts w:ascii="Times" w:hAnsi="Times" w:cs="Times New Roman"/>
          <w:color w:val="000000" w:themeColor="text1"/>
          <w:lang w:val="en-US"/>
        </w:rPr>
        <w:footnoteReference w:id="202"/>
      </w:r>
      <w:r w:rsidRPr="00F641B0">
        <w:rPr>
          <w:rFonts w:ascii="Times" w:hAnsi="Times" w:cs="Times New Roman"/>
          <w:color w:val="000000" w:themeColor="text1"/>
          <w:lang w:val="en-US"/>
        </w:rPr>
        <w:t xml:space="preserve"> quelo merer</w:t>
      </w:r>
      <w:r w:rsidR="00F45BFC" w:rsidRPr="00F641B0">
        <w:rPr>
          <w:rFonts w:ascii="Times" w:hAnsi="Times" w:cs="Times New Roman"/>
          <w:color w:val="000000" w:themeColor="text1"/>
          <w:lang w:val="en-US"/>
        </w:rPr>
        <w:t>,</w:t>
      </w:r>
    </w:p>
    <w:p w14:paraId="0D6064D1" w14:textId="02C42CCE"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La soa lança presse dentro a</w:t>
      </w:r>
      <w:r w:rsidR="0057077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ficher</w:t>
      </w:r>
      <w:r w:rsidR="00570777" w:rsidRPr="00F641B0">
        <w:rPr>
          <w:rFonts w:ascii="Times" w:hAnsi="Times" w:cs="Times New Roman"/>
          <w:color w:val="000000" w:themeColor="text1"/>
          <w:lang w:val="en-US"/>
        </w:rPr>
        <w:t>,</w:t>
      </w:r>
    </w:p>
    <w:p w14:paraId="6386F963" w14:textId="0C6EB5AC" w:rsidR="00611A9E" w:rsidRPr="00F641B0" w:rsidRDefault="007E31F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No lì</w:t>
      </w:r>
      <w:r w:rsidR="00570777" w:rsidRPr="00F641B0">
        <w:rPr>
          <w:rFonts w:ascii="Times" w:hAnsi="Times" w:cs="Times New Roman"/>
          <w:color w:val="000000" w:themeColor="text1"/>
          <w:lang w:val="en-US"/>
        </w:rPr>
        <w:t xml:space="preserve"> posseva ca</w:t>
      </w:r>
      <w:r w:rsidR="00F36D3D" w:rsidRPr="00F641B0">
        <w:rPr>
          <w:rStyle w:val="FootnoteReference"/>
          <w:rFonts w:ascii="Times" w:hAnsi="Times" w:cs="Times New Roman"/>
          <w:color w:val="000000" w:themeColor="text1"/>
          <w:lang w:val="en-US"/>
        </w:rPr>
        <w:footnoteReference w:id="203"/>
      </w:r>
      <w:r w:rsidR="00570777" w:rsidRPr="00F641B0">
        <w:rPr>
          <w:rFonts w:ascii="Times" w:hAnsi="Times" w:cs="Times New Roman"/>
          <w:color w:val="000000" w:themeColor="text1"/>
          <w:lang w:val="en-US"/>
        </w:rPr>
        <w:t xml:space="preserve"> fondi trov</w:t>
      </w:r>
      <w:r w:rsidR="001276A8" w:rsidRPr="00F641B0">
        <w:rPr>
          <w:rFonts w:ascii="Times" w:hAnsi="Times" w:cs="Times New Roman"/>
          <w:color w:val="000000" w:themeColor="text1"/>
          <w:lang w:val="en-US"/>
        </w:rPr>
        <w:t>er</w:t>
      </w:r>
      <w:r w:rsidR="00570777" w:rsidRPr="00F641B0">
        <w:rPr>
          <w:rFonts w:ascii="Times" w:hAnsi="Times" w:cs="Times New Roman"/>
          <w:color w:val="000000" w:themeColor="text1"/>
          <w:lang w:val="en-US"/>
        </w:rPr>
        <w:t>.</w:t>
      </w:r>
      <w:r w:rsidR="00570777" w:rsidRPr="00F641B0">
        <w:rPr>
          <w:rStyle w:val="FootnoteReference"/>
          <w:rFonts w:ascii="Times" w:hAnsi="Times" w:cs="Times New Roman"/>
          <w:color w:val="000000" w:themeColor="text1"/>
          <w:lang w:val="en-US"/>
        </w:rPr>
        <w:footnoteReference w:id="204"/>
      </w:r>
    </w:p>
    <w:p w14:paraId="0CD1EE1E" w14:textId="79A355FB"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soa lan</w:t>
      </w:r>
      <w:r w:rsidR="00570777" w:rsidRPr="00F641B0">
        <w:rPr>
          <w:rFonts w:ascii="Times" w:hAnsi="Times" w:cs="Times New Roman"/>
          <w:color w:val="000000" w:themeColor="text1"/>
          <w:lang w:val="en-US"/>
        </w:rPr>
        <w:t>ça el v</w:t>
      </w:r>
      <w:r w:rsidRPr="00F641B0">
        <w:rPr>
          <w:rFonts w:ascii="Times" w:hAnsi="Times" w:cs="Times New Roman"/>
          <w:color w:val="000000" w:themeColor="text1"/>
          <w:lang w:val="en-US"/>
        </w:rPr>
        <w:t xml:space="preserve">olsse </w:t>
      </w:r>
      <w:r w:rsidR="00CA755C" w:rsidRPr="00F641B0">
        <w:rPr>
          <w:rFonts w:ascii="Times" w:hAnsi="Times" w:cs="Times New Roman"/>
          <w:color w:val="000000" w:themeColor="text1"/>
          <w:lang w:val="en-US"/>
        </w:rPr>
        <w:t>indrié</w:t>
      </w:r>
      <w:r w:rsidRPr="00F641B0">
        <w:rPr>
          <w:rFonts w:ascii="Times" w:hAnsi="Times" w:cs="Times New Roman"/>
          <w:color w:val="000000" w:themeColor="text1"/>
          <w:lang w:val="en-US"/>
        </w:rPr>
        <w:t xml:space="preserve"> torner</w:t>
      </w:r>
      <w:r w:rsidR="00570777" w:rsidRPr="00F641B0">
        <w:rPr>
          <w:rFonts w:ascii="Times" w:hAnsi="Times" w:cs="Times New Roman"/>
          <w:color w:val="000000" w:themeColor="text1"/>
          <w:lang w:val="en-US"/>
        </w:rPr>
        <w:t>,</w:t>
      </w:r>
    </w:p>
    <w:p w14:paraId="798E0F8E" w14:textId="337075C9" w:rsidR="00611A9E" w:rsidRPr="00F641B0" w:rsidRDefault="0010271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Çà</w:t>
      </w:r>
      <w:r w:rsidR="00570777" w:rsidRPr="00F641B0">
        <w:rPr>
          <w:rFonts w:ascii="Times" w:hAnsi="Times" w:cs="Times New Roman"/>
          <w:color w:val="000000" w:themeColor="text1"/>
          <w:lang w:val="en-US"/>
        </w:rPr>
        <w:t xml:space="preserve"> no la poté v</w:t>
      </w:r>
      <w:r w:rsidR="001276A8" w:rsidRPr="00F641B0">
        <w:rPr>
          <w:rFonts w:ascii="Times" w:hAnsi="Times" w:cs="Times New Roman"/>
          <w:color w:val="000000" w:themeColor="text1"/>
          <w:lang w:val="en-US"/>
        </w:rPr>
        <w:t>ersso si tirer</w:t>
      </w:r>
      <w:r w:rsidR="00570777" w:rsidRPr="00F641B0">
        <w:rPr>
          <w:rFonts w:ascii="Times" w:hAnsi="Times" w:cs="Times New Roman"/>
          <w:color w:val="000000" w:themeColor="text1"/>
          <w:lang w:val="en-US"/>
        </w:rPr>
        <w:t>,</w:t>
      </w:r>
    </w:p>
    <w:p w14:paraId="12C1AEBE" w14:textId="49822F09" w:rsidR="00611A9E" w:rsidRPr="00F641B0" w:rsidRDefault="0057077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 v</w:t>
      </w:r>
      <w:r w:rsidR="001276A8" w:rsidRPr="00F641B0">
        <w:rPr>
          <w:rFonts w:ascii="Times" w:hAnsi="Times" w:cs="Times New Roman"/>
          <w:color w:val="000000" w:themeColor="text1"/>
          <w:lang w:val="en-US"/>
        </w:rPr>
        <w:t xml:space="preserve">ollesse </w:t>
      </w:r>
      <w:r w:rsidR="00F36D3D" w:rsidRPr="00F641B0">
        <w:rPr>
          <w:rFonts w:ascii="Times" w:hAnsi="Times" w:cs="Times New Roman"/>
          <w:color w:val="000000" w:themeColor="text1"/>
          <w:lang w:val="en-US"/>
        </w:rPr>
        <w:t>(o)</w:t>
      </w:r>
      <w:r w:rsidR="00606E42" w:rsidRPr="00F641B0">
        <w:rPr>
          <w:rStyle w:val="FootnoteReference"/>
          <w:rFonts w:ascii="Times" w:hAnsi="Times" w:cs="Times New Roman"/>
          <w:color w:val="000000" w:themeColor="text1"/>
          <w:lang w:val="en-US"/>
        </w:rPr>
        <w:footnoteReference w:id="205"/>
      </w:r>
      <w:r w:rsidR="001276A8" w:rsidRPr="00F641B0">
        <w:rPr>
          <w:rFonts w:ascii="Times" w:hAnsi="Times" w:cs="Times New Roman"/>
          <w:color w:val="000000" w:themeColor="text1"/>
          <w:lang w:val="en-US"/>
        </w:rPr>
        <w:t xml:space="preserve"> non</w:t>
      </w:r>
      <w:r w:rsidRPr="00F641B0">
        <w:rPr>
          <w:rFonts w:ascii="Times" w:hAnsi="Times" w:cs="Times New Roman"/>
          <w:color w:val="000000" w:themeColor="text1"/>
          <w:lang w:val="en-US"/>
        </w:rPr>
        <w:t>, l</w:t>
      </w:r>
      <w:r w:rsidR="00606E42"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la conv</w:t>
      </w:r>
      <w:r w:rsidR="001276A8" w:rsidRPr="00F641B0">
        <w:rPr>
          <w:rFonts w:ascii="Times" w:hAnsi="Times" w:cs="Times New Roman"/>
          <w:color w:val="000000" w:themeColor="text1"/>
          <w:lang w:val="en-US"/>
        </w:rPr>
        <w:t>in laser</w:t>
      </w:r>
      <w:r w:rsidRPr="00F641B0">
        <w:rPr>
          <w:rFonts w:ascii="Times" w:hAnsi="Times" w:cs="Times New Roman"/>
          <w:color w:val="000000" w:themeColor="text1"/>
          <w:lang w:val="en-US"/>
        </w:rPr>
        <w:t>,</w:t>
      </w:r>
    </w:p>
    <w:p w14:paraId="44A60ED6" w14:textId="23288F01" w:rsidR="00611A9E" w:rsidRPr="00F641B0" w:rsidRDefault="0057077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Unde lo conte se presse a marav</w:t>
      </w:r>
      <w:r w:rsidR="001276A8" w:rsidRPr="00F641B0">
        <w:rPr>
          <w:rFonts w:ascii="Times" w:hAnsi="Times" w:cs="Times New Roman"/>
          <w:color w:val="000000" w:themeColor="text1"/>
          <w:lang w:val="en-US"/>
        </w:rPr>
        <w:t>iar</w:t>
      </w:r>
      <w:r w:rsidRPr="00F641B0">
        <w:rPr>
          <w:rFonts w:ascii="Times" w:hAnsi="Times" w:cs="Times New Roman"/>
          <w:color w:val="000000" w:themeColor="text1"/>
          <w:lang w:val="en-US"/>
        </w:rPr>
        <w:t>,</w:t>
      </w:r>
    </w:p>
    <w:p w14:paraId="1E7A2E2F" w14:textId="22101A2A" w:rsidR="00611A9E" w:rsidRPr="00F641B0" w:rsidRDefault="00F048A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Enfr</w:t>
      </w:r>
      <w:r w:rsidR="00076F52">
        <w:rPr>
          <w:rFonts w:ascii="Times" w:hAnsi="Times" w:cs="Times New Roman"/>
          <w:color w:val="000000" w:themeColor="text1"/>
          <w:lang w:val="en-US"/>
        </w:rPr>
        <w:t>a·ss</w:t>
      </w:r>
      <w:r w:rsidR="001276A8" w:rsidRPr="00F641B0">
        <w:rPr>
          <w:rFonts w:ascii="Times" w:hAnsi="Times" w:cs="Times New Roman"/>
          <w:color w:val="000000" w:themeColor="text1"/>
          <w:lang w:val="en-US"/>
        </w:rPr>
        <w:t>i dir e parler</w:t>
      </w:r>
      <w:r w:rsidR="00570777" w:rsidRPr="00F641B0">
        <w:rPr>
          <w:rFonts w:ascii="Times" w:hAnsi="Times" w:cs="Times New Roman"/>
          <w:color w:val="000000" w:themeColor="text1"/>
          <w:lang w:val="en-US"/>
        </w:rPr>
        <w:t>,</w:t>
      </w:r>
    </w:p>
    <w:p w14:paraId="7BF4FE56" w14:textId="7C2838B4" w:rsidR="00611A9E" w:rsidRPr="00F641B0" w:rsidRDefault="0057077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Io c</w:t>
      </w:r>
      <w:r w:rsidRPr="00F641B0">
        <w:rPr>
          <w:rFonts w:ascii="Times" w:hAnsi="Times" w:cs="Times New Roman"/>
          <w:color w:val="000000" w:themeColor="text1"/>
          <w:lang w:val="en-US"/>
        </w:rPr>
        <w:t>reço che da chi</w:t>
      </w:r>
      <w:r w:rsidR="00F36D3D" w:rsidRPr="00F641B0">
        <w:rPr>
          <w:rStyle w:val="FootnoteReference"/>
          <w:rFonts w:ascii="Times" w:hAnsi="Times" w:cs="Times New Roman"/>
          <w:color w:val="000000" w:themeColor="text1"/>
          <w:lang w:val="en-US"/>
        </w:rPr>
        <w:footnoteReference w:id="206"/>
      </w:r>
      <w:r w:rsidRPr="00F641B0">
        <w:rPr>
          <w:rFonts w:ascii="Times" w:hAnsi="Times" w:cs="Times New Roman"/>
          <w:color w:val="000000" w:themeColor="text1"/>
          <w:lang w:val="en-US"/>
        </w:rPr>
        <w:t xml:space="preserve"> inanci nessun pò</w:t>
      </w:r>
      <w:r w:rsidR="001276A8" w:rsidRPr="00F641B0">
        <w:rPr>
          <w:rFonts w:ascii="Times" w:hAnsi="Times" w:cs="Times New Roman"/>
          <w:color w:val="000000" w:themeColor="text1"/>
          <w:lang w:val="en-US"/>
        </w:rPr>
        <w:t xml:space="preserve"> ander</w:t>
      </w:r>
      <w:r w:rsidRPr="00F641B0">
        <w:rPr>
          <w:rFonts w:ascii="Times" w:hAnsi="Times" w:cs="Times New Roman"/>
          <w:color w:val="000000" w:themeColor="text1"/>
          <w:lang w:val="en-US"/>
        </w:rPr>
        <w:t>."</w:t>
      </w:r>
    </w:p>
    <w:p w14:paraId="547FF036" w14:textId="30B8FEA8"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al partir ch</w:t>
      </w:r>
      <w:r w:rsidR="00F048A5" w:rsidRPr="00F641B0">
        <w:rPr>
          <w:rFonts w:ascii="Times" w:hAnsi="Times" w:cs="Times New Roman"/>
          <w:color w:val="000000" w:themeColor="text1"/>
          <w:lang w:val="en-US"/>
        </w:rPr>
        <w:t>'e</w:t>
      </w:r>
      <w:r w:rsidR="00F36D3D" w:rsidRPr="00F641B0">
        <w:rPr>
          <w:rFonts w:ascii="Times" w:hAnsi="Times" w:cs="Times New Roman"/>
          <w:color w:val="000000" w:themeColor="text1"/>
          <w:lang w:val="en-US"/>
        </w:rPr>
        <w:t xml:space="preserve">l </w:t>
      </w:r>
      <w:r w:rsidR="00606E42" w:rsidRPr="00F641B0">
        <w:rPr>
          <w:rFonts w:ascii="Times" w:hAnsi="Times" w:cs="Times New Roman"/>
          <w:color w:val="000000" w:themeColor="text1"/>
          <w:lang w:val="en-US"/>
        </w:rPr>
        <w:t>s</w:t>
      </w:r>
      <w:r w:rsidR="00570777" w:rsidRPr="00F641B0">
        <w:rPr>
          <w:rFonts w:ascii="Times" w:hAnsi="Times" w:cs="Times New Roman"/>
          <w:color w:val="000000" w:themeColor="text1"/>
          <w:lang w:val="en-US"/>
        </w:rPr>
        <w:t>se volev</w:t>
      </w:r>
      <w:r w:rsidRPr="00F641B0">
        <w:rPr>
          <w:rFonts w:ascii="Times" w:hAnsi="Times" w:cs="Times New Roman"/>
          <w:color w:val="000000" w:themeColor="text1"/>
          <w:lang w:val="en-US"/>
        </w:rPr>
        <w:t xml:space="preserve">a </w:t>
      </w:r>
      <w:r w:rsidR="00BA3F5C" w:rsidRPr="00F641B0">
        <w:rPr>
          <w:rFonts w:ascii="Times" w:hAnsi="Times" w:cs="Times New Roman"/>
          <w:color w:val="000000" w:themeColor="text1"/>
          <w:lang w:val="en-US"/>
        </w:rPr>
        <w:t>sev</w:t>
      </w:r>
      <w:r w:rsidRPr="00F641B0">
        <w:rPr>
          <w:rFonts w:ascii="Times" w:hAnsi="Times" w:cs="Times New Roman"/>
          <w:color w:val="000000" w:themeColor="text1"/>
          <w:lang w:val="en-US"/>
        </w:rPr>
        <w:t>rer</w:t>
      </w:r>
      <w:r w:rsidR="00A8453E" w:rsidRPr="00F641B0">
        <w:rPr>
          <w:rFonts w:ascii="Times" w:hAnsi="Times" w:cs="Times New Roman"/>
          <w:color w:val="000000" w:themeColor="text1"/>
          <w:lang w:val="en-US"/>
        </w:rPr>
        <w:t>,</w:t>
      </w:r>
    </w:p>
    <w:p w14:paraId="58EBA876" w14:textId="70B99A6F" w:rsidR="00611A9E" w:rsidRPr="00F641B0" w:rsidRDefault="00A8453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 presse dav</w:t>
      </w:r>
      <w:r w:rsidR="001276A8" w:rsidRPr="00F641B0">
        <w:rPr>
          <w:rFonts w:ascii="Times" w:hAnsi="Times" w:cs="Times New Roman"/>
          <w:color w:val="000000" w:themeColor="text1"/>
          <w:lang w:val="en-US"/>
        </w:rPr>
        <w:t>ant</w:t>
      </w:r>
      <w:r w:rsidR="00F36D3D" w:rsidRPr="00F641B0">
        <w:rPr>
          <w:rFonts w:ascii="Times" w:hAnsi="Times" w:cs="Times New Roman"/>
          <w:color w:val="000000" w:themeColor="text1"/>
          <w:lang w:val="en-US"/>
        </w:rPr>
        <w:t xml:space="preserve">i </w:t>
      </w:r>
      <w:r w:rsidR="00606E42" w:rsidRPr="00F641B0">
        <w:rPr>
          <w:rFonts w:ascii="Times" w:hAnsi="Times" w:cs="Times New Roman"/>
          <w:color w:val="000000" w:themeColor="text1"/>
          <w:lang w:val="en-US"/>
        </w:rPr>
        <w:t>s</w:t>
      </w:r>
      <w:r w:rsidR="001276A8" w:rsidRPr="00F641B0">
        <w:rPr>
          <w:rFonts w:ascii="Times" w:hAnsi="Times" w:cs="Times New Roman"/>
          <w:color w:val="000000" w:themeColor="text1"/>
          <w:lang w:val="en-US"/>
        </w:rPr>
        <w:t>si a</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guarder</w:t>
      </w:r>
      <w:r w:rsidRPr="00F641B0">
        <w:rPr>
          <w:rFonts w:ascii="Times" w:hAnsi="Times" w:cs="Times New Roman"/>
          <w:color w:val="000000" w:themeColor="text1"/>
          <w:lang w:val="en-US"/>
        </w:rPr>
        <w:t>,</w:t>
      </w:r>
    </w:p>
    <w:p w14:paraId="4757C683" w14:textId="36B78C29"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Si</w:t>
      </w:r>
      <w:r w:rsidR="00A8453E" w:rsidRPr="00F641B0">
        <w:rPr>
          <w:rFonts w:ascii="Times" w:hAnsi="Times" w:cs="Times New Roman"/>
          <w:color w:val="000000" w:themeColor="text1"/>
          <w:lang w:val="en-US"/>
        </w:rPr>
        <w:t xml:space="preserve"> v(e)</w:t>
      </w:r>
      <w:r w:rsidRPr="00F641B0">
        <w:rPr>
          <w:rFonts w:ascii="Times" w:hAnsi="Times" w:cs="Times New Roman"/>
          <w:color w:val="000000" w:themeColor="text1"/>
          <w:lang w:val="en-US"/>
        </w:rPr>
        <w:t>te</w:t>
      </w:r>
      <w:r w:rsidR="00A8453E" w:rsidRPr="00F641B0">
        <w:rPr>
          <w:rStyle w:val="FootnoteReference"/>
          <w:rFonts w:ascii="Times" w:hAnsi="Times" w:cs="Times New Roman"/>
          <w:color w:val="000000" w:themeColor="text1"/>
          <w:lang w:val="en-US"/>
        </w:rPr>
        <w:footnoteReference w:id="207"/>
      </w:r>
      <w:r w:rsidR="00A8453E" w:rsidRPr="00F641B0">
        <w:rPr>
          <w:rFonts w:ascii="Times" w:hAnsi="Times" w:cs="Times New Roman"/>
          <w:color w:val="000000" w:themeColor="text1"/>
          <w:lang w:val="en-US"/>
        </w:rPr>
        <w:t xml:space="preserve"> una </w:t>
      </w:r>
      <w:r w:rsidR="001561D6" w:rsidRPr="00F641B0">
        <w:rPr>
          <w:rFonts w:ascii="Times" w:hAnsi="Times" w:cs="Times New Roman"/>
          <w:color w:val="000000" w:themeColor="text1"/>
          <w:lang w:val="en-US"/>
        </w:rPr>
        <w:t>mere</w:t>
      </w:r>
      <w:r w:rsidR="007E31FE">
        <w:rPr>
          <w:rFonts w:ascii="Times" w:hAnsi="Times" w:cs="Times New Roman"/>
          <w:color w:val="000000" w:themeColor="text1"/>
          <w:lang w:val="en-US"/>
        </w:rPr>
        <w:t>vei</w:t>
      </w:r>
      <w:r w:rsidR="005843EF"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granda e stranier</w:t>
      </w:r>
      <w:r w:rsidR="00A8453E" w:rsidRPr="00F641B0">
        <w:rPr>
          <w:rFonts w:ascii="Times" w:hAnsi="Times" w:cs="Times New Roman"/>
          <w:color w:val="000000" w:themeColor="text1"/>
          <w:lang w:val="en-US"/>
        </w:rPr>
        <w:t>:</w:t>
      </w:r>
    </w:p>
    <w:p w14:paraId="61D8C0A0" w14:textId="6C96D2E5" w:rsidR="00611A9E" w:rsidRPr="00F641B0" w:rsidRDefault="00A8453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Dodexe done v</w:t>
      </w:r>
      <w:r w:rsidR="001276A8" w:rsidRPr="00F641B0">
        <w:rPr>
          <w:rFonts w:ascii="Times" w:hAnsi="Times" w:cs="Times New Roman"/>
          <w:color w:val="000000" w:themeColor="text1"/>
          <w:lang w:val="en-US"/>
        </w:rPr>
        <w:t>ete balar e tornier</w:t>
      </w:r>
      <w:r w:rsidRPr="00F641B0">
        <w:rPr>
          <w:rFonts w:ascii="Times" w:hAnsi="Times" w:cs="Times New Roman"/>
          <w:color w:val="000000" w:themeColor="text1"/>
          <w:lang w:val="en-US"/>
        </w:rPr>
        <w:t>,</w:t>
      </w:r>
    </w:p>
    <w:p w14:paraId="67D744C0" w14:textId="729F354C" w:rsidR="00611A9E" w:rsidRPr="00F641B0" w:rsidRDefault="00A8453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Che tute cantava como </w:t>
      </w:r>
      <w:r w:rsidR="00BA3F5C" w:rsidRPr="00F641B0">
        <w:rPr>
          <w:rFonts w:ascii="Times" w:hAnsi="Times" w:cs="Times New Roman"/>
          <w:color w:val="000000" w:themeColor="text1"/>
          <w:lang w:val="en-US"/>
        </w:rPr>
        <w:t xml:space="preserve">en </w:t>
      </w:r>
      <w:r w:rsidRPr="00F641B0">
        <w:rPr>
          <w:rFonts w:ascii="Times" w:hAnsi="Times" w:cs="Times New Roman"/>
          <w:color w:val="000000" w:themeColor="text1"/>
          <w:lang w:val="en-US"/>
        </w:rPr>
        <w:t>av</w:t>
      </w:r>
      <w:r w:rsidR="001276A8" w:rsidRPr="00F641B0">
        <w:rPr>
          <w:rFonts w:ascii="Times" w:hAnsi="Times" w:cs="Times New Roman"/>
          <w:color w:val="000000" w:themeColor="text1"/>
          <w:lang w:val="en-US"/>
        </w:rPr>
        <w:t>er</w:t>
      </w:r>
      <w:r w:rsidR="00BA3F5C" w:rsidRPr="00F641B0">
        <w:rPr>
          <w:rFonts w:ascii="Times" w:hAnsi="Times" w:cs="Times New Roman"/>
          <w:color w:val="000000" w:themeColor="text1"/>
          <w:lang w:val="en-US"/>
        </w:rPr>
        <w:t>ò</w:t>
      </w:r>
      <w:r w:rsidR="001276A8" w:rsidRPr="00F641B0">
        <w:rPr>
          <w:rFonts w:ascii="Times" w:hAnsi="Times" w:cs="Times New Roman"/>
          <w:color w:val="000000" w:themeColor="text1"/>
          <w:lang w:val="en-US"/>
        </w:rPr>
        <w:t xml:space="preserve"> co</w:t>
      </w:r>
      <w:r w:rsidR="001276A8" w:rsidRPr="00F641B0">
        <w:rPr>
          <w:rFonts w:ascii="Times" w:hAnsi="Times" w:cs="Times New Roman"/>
          <w:i/>
          <w:iCs/>
          <w:color w:val="000000" w:themeColor="text1"/>
          <w:lang w:val="en-US"/>
        </w:rPr>
        <w:t>n</w:t>
      </w:r>
      <w:r w:rsidR="001276A8" w:rsidRPr="00F641B0">
        <w:rPr>
          <w:rFonts w:ascii="Times" w:hAnsi="Times" w:cs="Times New Roman"/>
          <w:color w:val="000000" w:themeColor="text1"/>
          <w:lang w:val="en-US"/>
        </w:rPr>
        <w:t>ter</w:t>
      </w:r>
      <w:r w:rsidR="00F45BFC" w:rsidRPr="00F641B0">
        <w:rPr>
          <w:rFonts w:ascii="Times" w:hAnsi="Times" w:cs="Times New Roman"/>
          <w:color w:val="000000" w:themeColor="text1"/>
          <w:lang w:val="en-US"/>
        </w:rPr>
        <w:t>;</w:t>
      </w:r>
    </w:p>
    <w:p w14:paraId="501B48EC" w14:textId="7A8863A9" w:rsidR="00611A9E" w:rsidRPr="00F641B0" w:rsidRDefault="00A8453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Tosto v</w:t>
      </w:r>
      <w:r w:rsidR="001276A8" w:rsidRPr="00F641B0">
        <w:rPr>
          <w:rFonts w:ascii="Times" w:hAnsi="Times" w:cs="Times New Roman"/>
          <w:color w:val="000000" w:themeColor="text1"/>
          <w:lang w:val="en-US"/>
        </w:rPr>
        <w:t>egna a</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fin lo mondo che ne diebia finir</w:t>
      </w:r>
      <w:r w:rsidRPr="00F641B0">
        <w:rPr>
          <w:rFonts w:ascii="Times" w:hAnsi="Times" w:cs="Times New Roman"/>
          <w:color w:val="000000" w:themeColor="text1"/>
          <w:lang w:val="en-US"/>
        </w:rPr>
        <w:t>,</w:t>
      </w:r>
    </w:p>
    <w:p w14:paraId="71301402" w14:textId="4510E9D4" w:rsidR="00611A9E" w:rsidRPr="00F641B0" w:rsidRDefault="00A8453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v</w:t>
      </w:r>
      <w:r w:rsidR="001276A8" w:rsidRPr="00F641B0">
        <w:rPr>
          <w:rFonts w:ascii="Times" w:hAnsi="Times" w:cs="Times New Roman"/>
          <w:color w:val="000000" w:themeColor="text1"/>
          <w:lang w:val="en-US"/>
        </w:rPr>
        <w:t>a pur intorno</w:t>
      </w:r>
      <w:r w:rsidR="00F048A5" w:rsidRPr="00F641B0">
        <w:rPr>
          <w:rFonts w:ascii="Times" w:hAnsi="Times" w:cs="Times New Roman"/>
          <w:color w:val="000000" w:themeColor="text1"/>
          <w:lang w:val="en-US"/>
        </w:rPr>
        <w:t xml:space="preserve">, </w:t>
      </w:r>
      <w:r w:rsidR="00076F52">
        <w:rPr>
          <w:rFonts w:ascii="Times" w:hAnsi="Times" w:cs="Times New Roman"/>
          <w:color w:val="000000" w:themeColor="text1"/>
          <w:lang w:val="en-US"/>
        </w:rPr>
        <w:t>no·ss</w:t>
      </w:r>
      <w:r w:rsidRPr="00F641B0">
        <w:rPr>
          <w:rFonts w:ascii="Times" w:hAnsi="Times" w:cs="Times New Roman"/>
          <w:color w:val="000000" w:themeColor="text1"/>
          <w:lang w:val="en-US"/>
        </w:rPr>
        <w:t>e v</w:t>
      </w:r>
      <w:r w:rsidR="001276A8" w:rsidRPr="00F641B0">
        <w:rPr>
          <w:rFonts w:ascii="Times" w:hAnsi="Times" w:cs="Times New Roman"/>
          <w:color w:val="000000" w:themeColor="text1"/>
          <w:lang w:val="en-US"/>
        </w:rPr>
        <w:t>a asteler</w:t>
      </w:r>
      <w:r w:rsidRPr="00F641B0">
        <w:rPr>
          <w:rFonts w:ascii="Times" w:hAnsi="Times" w:cs="Times New Roman"/>
          <w:color w:val="000000" w:themeColor="text1"/>
          <w:lang w:val="en-US"/>
        </w:rPr>
        <w:t>.</w:t>
      </w:r>
    </w:p>
    <w:p w14:paraId="12F02A00" w14:textId="7EECC5B9"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se</w:t>
      </w:r>
      <w:r w:rsidR="00F45BFC" w:rsidRPr="00F641B0">
        <w:rPr>
          <w:rFonts w:ascii="Times" w:hAnsi="Times" w:cs="Times New Roman"/>
          <w:color w:val="000000" w:themeColor="text1"/>
          <w:lang w:val="en-US"/>
        </w:rPr>
        <w:t>·</w:t>
      </w:r>
      <w:r w:rsidRPr="00F641B0">
        <w:rPr>
          <w:rFonts w:ascii="Times" w:hAnsi="Times" w:cs="Times New Roman"/>
          <w:color w:val="000000" w:themeColor="text1"/>
          <w:lang w:val="en-US"/>
        </w:rPr>
        <w:t>n risse</w:t>
      </w:r>
      <w:r w:rsidR="007F543B"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7F543B" w:rsidRPr="00F641B0">
        <w:rPr>
          <w:rFonts w:ascii="Times" w:hAnsi="Times" w:cs="Times New Roman"/>
          <w:color w:val="000000" w:themeColor="text1"/>
          <w:lang w:val="en-US"/>
        </w:rPr>
        <w:t>e volev</w:t>
      </w:r>
      <w:r w:rsidRPr="00F641B0">
        <w:rPr>
          <w:rFonts w:ascii="Times" w:hAnsi="Times" w:cs="Times New Roman"/>
          <w:color w:val="000000" w:themeColor="text1"/>
          <w:lang w:val="en-US"/>
        </w:rPr>
        <w:t>a cesser</w:t>
      </w:r>
      <w:r w:rsidR="007F543B" w:rsidRPr="00F641B0">
        <w:rPr>
          <w:rFonts w:ascii="Times" w:hAnsi="Times" w:cs="Times New Roman"/>
          <w:color w:val="000000" w:themeColor="text1"/>
          <w:lang w:val="en-US"/>
        </w:rPr>
        <w:t>:</w:t>
      </w:r>
    </w:p>
    <w:p w14:paraId="3C1C597F" w14:textId="054FC5BC" w:rsidR="00611A9E" w:rsidRPr="00F641B0" w:rsidRDefault="0079117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No·lli</w:t>
      </w:r>
      <w:r w:rsidR="001276A8" w:rsidRPr="00F641B0">
        <w:rPr>
          <w:rFonts w:ascii="Times" w:hAnsi="Times" w:cs="Times New Roman"/>
          <w:color w:val="000000" w:themeColor="text1"/>
          <w:lang w:val="en-US"/>
        </w:rPr>
        <w:t xml:space="preserve"> fo alguna che li responda arer</w:t>
      </w:r>
    </w:p>
    <w:p w14:paraId="5B2B8CB0" w14:textId="100583C4"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quele dame semp</w:t>
      </w:r>
      <w:r w:rsidRPr="00F641B0">
        <w:rPr>
          <w:rFonts w:ascii="Times" w:hAnsi="Times" w:cs="Times New Roman"/>
          <w:i/>
          <w:iCs/>
          <w:color w:val="000000" w:themeColor="text1"/>
          <w:lang w:val="en-US"/>
        </w:rPr>
        <w:t>er</w:t>
      </w:r>
      <w:r w:rsidR="007F543B" w:rsidRPr="00F641B0">
        <w:rPr>
          <w:rFonts w:ascii="Times" w:hAnsi="Times" w:cs="Times New Roman"/>
          <w:color w:val="000000" w:themeColor="text1"/>
          <w:lang w:val="en-US"/>
        </w:rPr>
        <w:t xml:space="preserve"> averà</w:t>
      </w:r>
      <w:r w:rsidRPr="00F641B0">
        <w:rPr>
          <w:rFonts w:ascii="Times" w:hAnsi="Times" w:cs="Times New Roman"/>
          <w:color w:val="000000" w:themeColor="text1"/>
          <w:lang w:val="en-US"/>
        </w:rPr>
        <w:t xml:space="preserve"> baler</w:t>
      </w:r>
    </w:p>
    <w:p w14:paraId="5B66B4A3" w14:textId="2F6E872E" w:rsidR="00611A9E" w:rsidRPr="00F641B0" w:rsidRDefault="007F543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w:t>
      </w:r>
      <w:r w:rsidR="001276A8" w:rsidRPr="00F641B0">
        <w:rPr>
          <w:rFonts w:ascii="Times" w:hAnsi="Times" w:cs="Times New Roman"/>
          <w:color w:val="000000" w:themeColor="text1"/>
          <w:lang w:val="en-US"/>
        </w:rPr>
        <w:t>fin ch</w:t>
      </w:r>
      <w:r w:rsidRPr="00F641B0">
        <w:rPr>
          <w:rFonts w:ascii="Times" w:hAnsi="Times" w:cs="Times New Roman"/>
          <w:color w:val="000000" w:themeColor="text1"/>
          <w:lang w:val="en-US"/>
        </w:rPr>
        <w:t>'el mondo averà</w:t>
      </w:r>
      <w:r w:rsidR="001276A8" w:rsidRPr="00F641B0">
        <w:rPr>
          <w:rFonts w:ascii="Times" w:hAnsi="Times" w:cs="Times New Roman"/>
          <w:color w:val="000000" w:themeColor="text1"/>
          <w:lang w:val="en-US"/>
        </w:rPr>
        <w:t xml:space="preserve"> finer</w:t>
      </w:r>
      <w:r w:rsidRPr="00F641B0">
        <w:rPr>
          <w:rFonts w:ascii="Times" w:hAnsi="Times" w:cs="Times New Roman"/>
          <w:color w:val="000000" w:themeColor="text1"/>
          <w:lang w:val="en-US"/>
        </w:rPr>
        <w:t>.</w:t>
      </w:r>
    </w:p>
    <w:p w14:paraId="3F02B764" w14:textId="0F53CA28" w:rsidR="001276A8" w:rsidRPr="00F641B0" w:rsidRDefault="007F543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Savé vui perché</w:t>
      </w:r>
      <w:r w:rsidR="001276A8" w:rsidRPr="00F641B0">
        <w:rPr>
          <w:rFonts w:ascii="Times" w:hAnsi="Times" w:cs="Times New Roman"/>
          <w:color w:val="000000" w:themeColor="text1"/>
          <w:lang w:val="en-US"/>
        </w:rPr>
        <w:t xml:space="preserve"> e</w:t>
      </w:r>
      <w:r w:rsidR="00F048A5" w:rsidRPr="00F641B0">
        <w:rPr>
          <w:rFonts w:ascii="Times" w:hAnsi="Times" w:cs="Times New Roman"/>
          <w:color w:val="000000" w:themeColor="text1"/>
          <w:lang w:val="en-US"/>
        </w:rPr>
        <w:t>lle no</w:t>
      </w:r>
      <w:r w:rsidR="00606E42" w:rsidRPr="00F641B0">
        <w:rPr>
          <w:rFonts w:ascii="Times" w:hAnsi="Times" w:cs="Times New Roman"/>
          <w:color w:val="000000" w:themeColor="text1"/>
          <w:lang w:val="en-US"/>
        </w:rPr>
        <w:t>n f</w:t>
      </w:r>
      <w:r w:rsidR="001276A8" w:rsidRPr="00F641B0">
        <w:rPr>
          <w:rFonts w:ascii="Times" w:hAnsi="Times" w:cs="Times New Roman"/>
          <w:color w:val="000000" w:themeColor="text1"/>
          <w:lang w:val="en-US"/>
        </w:rPr>
        <w:t>fina de tornier</w:t>
      </w:r>
      <w:r w:rsidRPr="00F641B0">
        <w:rPr>
          <w:rFonts w:ascii="Times" w:hAnsi="Times" w:cs="Times New Roman"/>
          <w:color w:val="000000" w:themeColor="text1"/>
          <w:lang w:val="en-US"/>
        </w:rPr>
        <w:t>?</w:t>
      </w:r>
    </w:p>
    <w:p w14:paraId="259852DE" w14:textId="055CC878"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Quela pena </w:t>
      </w:r>
      <w:r w:rsidR="00390A6F" w:rsidRPr="00F641B0">
        <w:rPr>
          <w:rFonts w:ascii="Times" w:hAnsi="Times" w:cs="Times New Roman"/>
          <w:color w:val="000000" w:themeColor="text1"/>
          <w:lang w:val="en-US"/>
        </w:rPr>
        <w:t>Dio</w:t>
      </w:r>
      <w:r w:rsidR="007F543B" w:rsidRPr="00F641B0">
        <w:rPr>
          <w:rFonts w:ascii="Times" w:hAnsi="Times" w:cs="Times New Roman"/>
          <w:color w:val="000000" w:themeColor="text1"/>
          <w:lang w:val="en-US"/>
        </w:rPr>
        <w:t xml:space="preserve"> li v</w:t>
      </w:r>
      <w:r w:rsidRPr="00F641B0">
        <w:rPr>
          <w:rFonts w:ascii="Times" w:hAnsi="Times" w:cs="Times New Roman"/>
          <w:color w:val="000000" w:themeColor="text1"/>
          <w:lang w:val="en-US"/>
        </w:rPr>
        <w:t>olsse doner</w:t>
      </w:r>
    </w:p>
    <w:p w14:paraId="3E68D22B" w14:textId="71B78F25"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42</w:t>
      </w:r>
      <w:r w:rsidRPr="00F641B0">
        <w:rPr>
          <w:rFonts w:ascii="Times" w:hAnsi="Times" w:cs="Times New Roman"/>
          <w:bCs/>
          <w:color w:val="000000" w:themeColor="text1"/>
          <w:lang w:val="en-US"/>
        </w:rPr>
        <w:t xml:space="preserve">V) </w:t>
      </w:r>
      <w:r w:rsidR="00F45BFC" w:rsidRPr="00F641B0">
        <w:rPr>
          <w:rFonts w:ascii="Times" w:hAnsi="Times" w:cs="Times New Roman"/>
          <w:color w:val="000000" w:themeColor="text1"/>
          <w:lang w:val="en-US"/>
        </w:rPr>
        <w:t>Ché</w:t>
      </w:r>
      <w:r w:rsidR="007F543B" w:rsidRPr="00F641B0">
        <w:rPr>
          <w:rFonts w:ascii="Times" w:hAnsi="Times" w:cs="Times New Roman"/>
          <w:color w:val="000000" w:themeColor="text1"/>
          <w:lang w:val="en-US"/>
        </w:rPr>
        <w:t xml:space="preserve"> una fiada un prev</w:t>
      </w:r>
      <w:r w:rsidR="001276A8" w:rsidRPr="00F641B0">
        <w:rPr>
          <w:rFonts w:ascii="Times" w:hAnsi="Times" w:cs="Times New Roman"/>
          <w:color w:val="000000" w:themeColor="text1"/>
          <w:lang w:val="en-US"/>
        </w:rPr>
        <w:t>ede de monestier</w:t>
      </w:r>
    </w:p>
    <w:p w14:paraId="70582F9E" w14:textId="6B07E673" w:rsidR="00611A9E" w:rsidRPr="00F641B0" w:rsidRDefault="00824A4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Lo corpo de </w:t>
      </w:r>
      <w:r w:rsidR="0096556B" w:rsidRPr="00F641B0">
        <w:rPr>
          <w:rFonts w:ascii="Times" w:hAnsi="Times" w:cs="Times New Roman"/>
          <w:i/>
          <w:color w:val="000000" w:themeColor="text1"/>
          <w:lang w:val="en-US"/>
        </w:rPr>
        <w:t>C</w:t>
      </w:r>
      <w:r w:rsidRPr="00F641B0">
        <w:rPr>
          <w:rFonts w:ascii="Times" w:hAnsi="Times" w:cs="Times New Roman"/>
          <w:i/>
          <w:color w:val="000000" w:themeColor="text1"/>
          <w:lang w:val="en-US"/>
        </w:rPr>
        <w:t>rist</w:t>
      </w:r>
      <w:r w:rsidRPr="00F641B0">
        <w:rPr>
          <w:rFonts w:ascii="Times" w:hAnsi="Times" w:cs="Times New Roman"/>
          <w:color w:val="000000" w:themeColor="text1"/>
          <w:lang w:val="en-US"/>
        </w:rPr>
        <w:t>o portav</w:t>
      </w:r>
      <w:r w:rsidR="001276A8" w:rsidRPr="00F641B0">
        <w:rPr>
          <w:rFonts w:ascii="Times" w:hAnsi="Times" w:cs="Times New Roman"/>
          <w:color w:val="000000" w:themeColor="text1"/>
          <w:lang w:val="en-US"/>
        </w:rPr>
        <w:t>a 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 xml:space="preserve"> comunier</w:t>
      </w:r>
    </w:p>
    <w:p w14:paraId="73B82AED" w14:textId="30CEAAC3"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quele dame iera al dancier</w:t>
      </w:r>
      <w:r w:rsidR="00F45BFC" w:rsidRPr="00F641B0">
        <w:rPr>
          <w:rFonts w:ascii="Times" w:hAnsi="Times" w:cs="Times New Roman"/>
          <w:color w:val="000000" w:themeColor="text1"/>
          <w:lang w:val="en-US"/>
        </w:rPr>
        <w:t>;</w:t>
      </w:r>
    </w:p>
    <w:p w14:paraId="0C401CB6" w14:textId="512CAE09" w:rsidR="00611A9E" w:rsidRPr="00F641B0" w:rsidRDefault="00824A4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w:t>
      </w:r>
      <w:r w:rsidR="00606E42" w:rsidRPr="00F641B0">
        <w:rPr>
          <w:rFonts w:ascii="Times" w:hAnsi="Times" w:cs="Times New Roman"/>
          <w:color w:val="000000" w:themeColor="text1"/>
          <w:lang w:val="en-US"/>
        </w:rPr>
        <w:t>le non v</w:t>
      </w:r>
      <w:r w:rsidR="001276A8" w:rsidRPr="00F641B0">
        <w:rPr>
          <w:rFonts w:ascii="Times" w:hAnsi="Times" w:cs="Times New Roman"/>
          <w:color w:val="000000" w:themeColor="text1"/>
          <w:lang w:val="en-US"/>
        </w:rPr>
        <w:t>olsse p</w:t>
      </w:r>
      <w:r w:rsidR="001276A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ço lasar de bale</w:t>
      </w:r>
      <w:r w:rsidR="001276A8" w:rsidRPr="00F641B0">
        <w:rPr>
          <w:rFonts w:ascii="Times" w:hAnsi="Times" w:cs="Times New Roman"/>
          <w:color w:val="000000" w:themeColor="text1"/>
          <w:lang w:val="en-US"/>
        </w:rPr>
        <w:t>r</w:t>
      </w:r>
      <w:r w:rsidRPr="00F641B0">
        <w:rPr>
          <w:rFonts w:ascii="Times" w:hAnsi="Times" w:cs="Times New Roman"/>
          <w:color w:val="000000" w:themeColor="text1"/>
          <w:lang w:val="en-US"/>
        </w:rPr>
        <w:t>,</w:t>
      </w:r>
    </w:p>
    <w:p w14:paraId="1AFFD86A" w14:textId="02E7DA13"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Anci se prexeno de lui gaber</w:t>
      </w:r>
      <w:r w:rsidR="00824A45" w:rsidRPr="00F641B0">
        <w:rPr>
          <w:rFonts w:ascii="Times" w:hAnsi="Times" w:cs="Times New Roman"/>
          <w:color w:val="000000" w:themeColor="text1"/>
          <w:lang w:val="en-US"/>
        </w:rPr>
        <w:t>,</w:t>
      </w:r>
    </w:p>
    <w:p w14:paraId="1F143A21" w14:textId="1507ACF7"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Unde </w:t>
      </w:r>
      <w:r w:rsidR="00390A6F" w:rsidRPr="00F641B0">
        <w:rPr>
          <w:rFonts w:ascii="Times" w:hAnsi="Times" w:cs="Times New Roman"/>
          <w:color w:val="000000" w:themeColor="text1"/>
          <w:lang w:val="en-US"/>
        </w:rPr>
        <w:t>Dio</w:t>
      </w:r>
      <w:r w:rsidR="00824A45" w:rsidRPr="00F641B0">
        <w:rPr>
          <w:rFonts w:ascii="Times" w:hAnsi="Times" w:cs="Times New Roman"/>
          <w:color w:val="000000" w:themeColor="text1"/>
          <w:lang w:val="en-US"/>
        </w:rPr>
        <w:t xml:space="preserve"> le v</w:t>
      </w:r>
      <w:r w:rsidRPr="00F641B0">
        <w:rPr>
          <w:rFonts w:ascii="Times" w:hAnsi="Times" w:cs="Times New Roman"/>
          <w:color w:val="000000" w:themeColor="text1"/>
          <w:lang w:val="en-US"/>
        </w:rPr>
        <w:t>olse ben sacier</w:t>
      </w:r>
      <w:r w:rsidR="00F45BFC" w:rsidRPr="00F641B0">
        <w:rPr>
          <w:rFonts w:ascii="Times" w:hAnsi="Times" w:cs="Times New Roman"/>
          <w:color w:val="000000" w:themeColor="text1"/>
          <w:lang w:val="en-US"/>
        </w:rPr>
        <w:t>.</w:t>
      </w:r>
    </w:p>
    <w:p w14:paraId="6A696E9D" w14:textId="4B3B6B9B" w:rsidR="00824A45" w:rsidRPr="00F641B0" w:rsidRDefault="00824A45" w:rsidP="00824A4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Tanto balerà</w:t>
      </w:r>
      <w:r w:rsidR="001276A8"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'el mondo averà</w:t>
      </w:r>
      <w:r w:rsidR="001276A8" w:rsidRPr="00F641B0">
        <w:rPr>
          <w:rFonts w:ascii="Times" w:hAnsi="Times" w:cs="Times New Roman"/>
          <w:color w:val="000000" w:themeColor="text1"/>
          <w:lang w:val="en-US"/>
        </w:rPr>
        <w:t xml:space="preserve"> durer</w:t>
      </w:r>
      <w:r w:rsidRPr="00F641B0">
        <w:rPr>
          <w:rFonts w:ascii="Times" w:hAnsi="Times" w:cs="Times New Roman"/>
          <w:color w:val="000000" w:themeColor="text1"/>
          <w:lang w:val="en-US"/>
        </w:rPr>
        <w:t>.</w:t>
      </w:r>
    </w:p>
    <w:p w14:paraId="00B2583B" w14:textId="4FC39074" w:rsidR="00824A45" w:rsidRPr="00F641B0" w:rsidRDefault="00F82811" w:rsidP="009225F0">
      <w:pPr>
        <w:pStyle w:val="BodyTextFirstIndent2"/>
        <w:rPr>
          <w:rFonts w:ascii="Times" w:hAnsi="Times"/>
          <w:lang w:val="en-US"/>
        </w:rPr>
      </w:pPr>
      <w:r w:rsidRPr="00F641B0">
        <w:rPr>
          <w:rFonts w:ascii="Times" w:hAnsi="Times"/>
          <w:lang w:val="en-US"/>
        </w:rPr>
        <w:t>[Laisse 64</w:t>
      </w:r>
      <w:r w:rsidR="001276A8" w:rsidRPr="00F641B0">
        <w:rPr>
          <w:rFonts w:ascii="Times" w:hAnsi="Times"/>
          <w:lang w:val="en-US"/>
        </w:rPr>
        <w:t>]</w:t>
      </w:r>
      <w:r w:rsidR="002C678B" w:rsidRPr="00F641B0">
        <w:rPr>
          <w:rFonts w:ascii="Times" w:hAnsi="Times"/>
          <w:lang w:val="en-US"/>
        </w:rPr>
        <w:t xml:space="preserve"> </w:t>
      </w:r>
    </w:p>
    <w:p w14:paraId="3A021997" w14:textId="5F4D3E8B" w:rsidR="00611A9E" w:rsidRPr="00F641B0" w:rsidRDefault="009E798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De una cossa, </w:t>
      </w:r>
      <w:r w:rsidR="00F45BFC"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i,</w:t>
      </w:r>
      <w:r w:rsidR="00824A45" w:rsidRPr="00F641B0">
        <w:rPr>
          <w:rFonts w:ascii="Times" w:hAnsi="Times" w:cs="Times New Roman"/>
          <w:color w:val="000000" w:themeColor="text1"/>
          <w:lang w:val="en-US"/>
        </w:rPr>
        <w:t xml:space="preserve"> sié</w:t>
      </w:r>
      <w:r w:rsidRPr="00F641B0">
        <w:rPr>
          <w:rFonts w:ascii="Times" w:hAnsi="Times" w:cs="Times New Roman"/>
          <w:color w:val="000000" w:themeColor="text1"/>
          <w:lang w:val="en-US"/>
        </w:rPr>
        <w:t xml:space="preserve"> certan:</w:t>
      </w:r>
    </w:p>
    <w:p w14:paraId="4D1998AF" w14:textId="26674A0F" w:rsidR="00611A9E" w:rsidRPr="00F641B0" w:rsidRDefault="009E798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w:t>
      </w:r>
      <w:r w:rsidR="001276A8" w:rsidRPr="00F641B0">
        <w:rPr>
          <w:rFonts w:ascii="Times" w:hAnsi="Times" w:cs="Times New Roman"/>
          <w:color w:val="000000" w:themeColor="text1"/>
          <w:lang w:val="en-US"/>
        </w:rPr>
        <w:t>hi</w:t>
      </w:r>
      <w:r w:rsidRPr="00F641B0">
        <w:rPr>
          <w:rFonts w:ascii="Times" w:hAnsi="Times" w:cs="Times New Roman"/>
          <w:color w:val="000000" w:themeColor="text1"/>
          <w:lang w:val="en-US"/>
        </w:rPr>
        <w:t xml:space="preserve"> ama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semper è</w:t>
      </w:r>
      <w:r w:rsidR="001276A8" w:rsidRPr="00F641B0">
        <w:rPr>
          <w:rFonts w:ascii="Times" w:hAnsi="Times" w:cs="Times New Roman"/>
          <w:color w:val="000000" w:themeColor="text1"/>
          <w:lang w:val="en-US"/>
        </w:rPr>
        <w:t xml:space="preserve"> alliegro e san</w:t>
      </w:r>
    </w:p>
    <w:p w14:paraId="00FDF76B" w14:textId="7C637489"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w:t>
      </w:r>
      <w:r w:rsidR="009E798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alt</w:t>
      </w:r>
      <w:r w:rsidR="00572258" w:rsidRPr="00F641B0">
        <w:rPr>
          <w:rFonts w:ascii="Times" w:hAnsi="Times" w:cs="Times New Roman"/>
          <w:i/>
          <w:color w:val="000000" w:themeColor="text1"/>
          <w:lang w:val="en-US"/>
        </w:rPr>
        <w:t>r</w:t>
      </w:r>
      <w:r w:rsidR="009E7980" w:rsidRPr="00F641B0">
        <w:rPr>
          <w:rFonts w:ascii="Times" w:hAnsi="Times" w:cs="Times New Roman"/>
          <w:color w:val="000000" w:themeColor="text1"/>
          <w:lang w:val="en-US"/>
        </w:rPr>
        <w:t>a v</w:t>
      </w:r>
      <w:r w:rsidR="00B73E9F" w:rsidRPr="00F641B0">
        <w:rPr>
          <w:rFonts w:ascii="Times" w:hAnsi="Times" w:cs="Times New Roman"/>
          <w:color w:val="000000" w:themeColor="text1"/>
          <w:lang w:val="en-US"/>
        </w:rPr>
        <w:t xml:space="preserve">ita </w:t>
      </w:r>
      <w:r w:rsidR="00EB4EAE" w:rsidRPr="00F641B0">
        <w:rPr>
          <w:rFonts w:ascii="Times" w:hAnsi="Times" w:cs="Times New Roman"/>
          <w:color w:val="000000" w:themeColor="text1"/>
          <w:lang w:val="en-US"/>
        </w:rPr>
        <w:t>si</w:t>
      </w:r>
      <w:r w:rsidRPr="00F641B0">
        <w:rPr>
          <w:rFonts w:ascii="Times" w:hAnsi="Times" w:cs="Times New Roman"/>
          <w:color w:val="000000" w:themeColor="text1"/>
          <w:lang w:val="en-US"/>
        </w:rPr>
        <w:t>como d</w:t>
      </w:r>
      <w:r w:rsidR="00824A45" w:rsidRPr="00F641B0">
        <w:rPr>
          <w:rFonts w:ascii="Times" w:hAnsi="Times" w:cs="Times New Roman"/>
          <w:color w:val="000000" w:themeColor="text1"/>
          <w:lang w:val="en-US"/>
        </w:rPr>
        <w:t xml:space="preserve">isse li </w:t>
      </w:r>
      <w:r w:rsidR="001561D6" w:rsidRPr="00F641B0">
        <w:rPr>
          <w:rFonts w:ascii="Times" w:hAnsi="Times" w:cs="Times New Roman"/>
          <w:color w:val="000000" w:themeColor="text1"/>
          <w:lang w:val="en-US"/>
        </w:rPr>
        <w:t>s</w:t>
      </w:r>
      <w:r w:rsidRPr="00F641B0">
        <w:rPr>
          <w:rFonts w:ascii="Times" w:hAnsi="Times" w:cs="Times New Roman"/>
          <w:color w:val="000000" w:themeColor="text1"/>
          <w:lang w:val="en-US"/>
        </w:rPr>
        <w:t>an</w:t>
      </w:r>
      <w:r w:rsidR="009E7980" w:rsidRPr="00F641B0">
        <w:rPr>
          <w:rFonts w:ascii="Times" w:hAnsi="Times" w:cs="Times New Roman"/>
          <w:color w:val="000000" w:themeColor="text1"/>
          <w:lang w:val="en-US"/>
        </w:rPr>
        <w:t>.</w:t>
      </w:r>
    </w:p>
    <w:p w14:paraId="5EC51D5A" w14:textId="5E35ED22" w:rsidR="00611A9E" w:rsidRPr="00F641B0" w:rsidRDefault="009E798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 in questa v</w:t>
      </w:r>
      <w:r w:rsidR="001276A8" w:rsidRPr="00F641B0">
        <w:rPr>
          <w:rFonts w:ascii="Times" w:hAnsi="Times" w:cs="Times New Roman"/>
          <w:color w:val="000000" w:themeColor="text1"/>
          <w:lang w:val="en-US"/>
        </w:rPr>
        <w:t>ita penssa li cristian</w:t>
      </w:r>
    </w:p>
    <w:p w14:paraId="7AAB57A1" w14:textId="15B1F380"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007D6F19"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soa pastura</w:t>
      </w:r>
      <w:r w:rsidR="00824A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carne</w:t>
      </w:r>
      <w:r w:rsidR="009E7980" w:rsidRPr="00F641B0">
        <w:rPr>
          <w:rFonts w:ascii="Times" w:hAnsi="Times" w:cs="Times New Roman"/>
          <w:color w:val="000000" w:themeColor="text1"/>
          <w:lang w:val="en-US"/>
        </w:rPr>
        <w:t>, v</w:t>
      </w:r>
      <w:r w:rsidRPr="00F641B0">
        <w:rPr>
          <w:rFonts w:ascii="Times" w:hAnsi="Times" w:cs="Times New Roman"/>
          <w:color w:val="000000" w:themeColor="text1"/>
          <w:lang w:val="en-US"/>
        </w:rPr>
        <w:t>in e pan</w:t>
      </w:r>
      <w:r w:rsidR="00824A45" w:rsidRPr="00F641B0">
        <w:rPr>
          <w:rFonts w:ascii="Times" w:hAnsi="Times" w:cs="Times New Roman"/>
          <w:color w:val="000000" w:themeColor="text1"/>
          <w:lang w:val="en-US"/>
        </w:rPr>
        <w:t>,</w:t>
      </w:r>
    </w:p>
    <w:p w14:paraId="1522F685" w14:textId="0D46AECB" w:rsidR="00611A9E" w:rsidRPr="00F641B0" w:rsidRDefault="009E798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Honorar </w:t>
      </w:r>
      <w:r w:rsidR="00390A6F" w:rsidRPr="00F641B0">
        <w:rPr>
          <w:rFonts w:ascii="Times" w:hAnsi="Times" w:cs="Times New Roman"/>
          <w:color w:val="000000" w:themeColor="text1"/>
          <w:lang w:val="en-US"/>
        </w:rPr>
        <w:t>Dio</w:t>
      </w:r>
      <w:r w:rsidR="00824A45" w:rsidRPr="00F641B0">
        <w:rPr>
          <w:rFonts w:ascii="Times" w:hAnsi="Times" w:cs="Times New Roman"/>
          <w:color w:val="000000" w:themeColor="text1"/>
          <w:lang w:val="en-US"/>
        </w:rPr>
        <w:t xml:space="preserve"> lo qual è s</w:t>
      </w:r>
      <w:r w:rsidRPr="00F641B0">
        <w:rPr>
          <w:rFonts w:ascii="Times" w:hAnsi="Times" w:cs="Times New Roman"/>
          <w:color w:val="000000" w:themeColor="text1"/>
          <w:lang w:val="en-US"/>
        </w:rPr>
        <w:t>ovran.</w:t>
      </w:r>
    </w:p>
    <w:p w14:paraId="6BC47545" w14:textId="316548DE"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w:t>
      </w:r>
      <w:r w:rsidR="009E7980" w:rsidRPr="00F641B0">
        <w:rPr>
          <w:rFonts w:ascii="Times" w:hAnsi="Times" w:cs="Times New Roman"/>
          <w:color w:val="000000" w:themeColor="text1"/>
          <w:lang w:val="en-US"/>
        </w:rPr>
        <w:t xml:space="preserve"> li malvassi che roba la pov</w:t>
      </w:r>
      <w:r w:rsidRPr="00F641B0">
        <w:rPr>
          <w:rFonts w:ascii="Times" w:hAnsi="Times" w:cs="Times New Roman"/>
          <w:color w:val="000000" w:themeColor="text1"/>
          <w:lang w:val="en-US"/>
        </w:rPr>
        <w:t>ra çan</w:t>
      </w:r>
    </w:p>
    <w:p w14:paraId="2C4722F7" w14:textId="7D44B8CA" w:rsidR="00611A9E" w:rsidRPr="00F641B0" w:rsidRDefault="009E798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tuol e</w:t>
      </w:r>
      <w:r w:rsidR="00D130F6">
        <w:rPr>
          <w:rFonts w:ascii="Times" w:hAnsi="Times" w:cs="Times New Roman"/>
          <w:color w:val="000000" w:themeColor="text1"/>
          <w:lang w:val="en-US"/>
        </w:rPr>
        <w:t>’</w:t>
      </w:r>
      <w:r w:rsidRPr="00F641B0">
        <w:rPr>
          <w:rFonts w:ascii="Times" w:hAnsi="Times" w:cs="Times New Roman"/>
          <w:color w:val="000000" w:themeColor="text1"/>
          <w:lang w:val="en-US"/>
        </w:rPr>
        <w:t xml:space="preserve"> so av</w:t>
      </w:r>
      <w:r w:rsidR="001276A8" w:rsidRPr="00F641B0">
        <w:rPr>
          <w:rFonts w:ascii="Times" w:hAnsi="Times" w:cs="Times New Roman"/>
          <w:color w:val="000000" w:themeColor="text1"/>
          <w:lang w:val="en-US"/>
        </w:rPr>
        <w:t>er a torto e a ingan</w:t>
      </w:r>
      <w:r w:rsidR="00824A45" w:rsidRPr="00F641B0">
        <w:rPr>
          <w:rFonts w:ascii="Times" w:hAnsi="Times" w:cs="Times New Roman"/>
          <w:color w:val="000000" w:themeColor="text1"/>
          <w:lang w:val="en-US"/>
        </w:rPr>
        <w:t>,</w:t>
      </w:r>
    </w:p>
    <w:p w14:paraId="284B6925" w14:textId="24906F11" w:rsidR="00611A9E" w:rsidRPr="00F641B0" w:rsidRDefault="009E7980"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Cu</w:t>
      </w:r>
      <w:r w:rsidR="000C67CA" w:rsidRPr="00F641B0">
        <w:rPr>
          <w:rFonts w:ascii="Times" w:hAnsi="Times" w:cs="Times New Roman"/>
          <w:color w:val="000000" w:themeColor="text1"/>
          <w:lang w:val="en-US"/>
        </w:rPr>
        <w:t>n</w:t>
      </w:r>
      <w:r w:rsidRPr="00F641B0">
        <w:rPr>
          <w:rFonts w:ascii="Times" w:hAnsi="Times" w:cs="Times New Roman"/>
          <w:color w:val="000000" w:themeColor="text1"/>
          <w:lang w:val="en-US"/>
        </w:rPr>
        <w:t xml:space="preserve"> malledete overe</w:t>
      </w:r>
      <w:r w:rsidR="00CE217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elli serà</w:t>
      </w:r>
      <w:r w:rsidR="00CE2171" w:rsidRPr="00F641B0">
        <w:rPr>
          <w:rFonts w:ascii="Times" w:hAnsi="Times" w:cs="Times New Roman"/>
          <w:color w:val="000000" w:themeColor="text1"/>
          <w:lang w:val="en-US"/>
        </w:rPr>
        <w:t xml:space="preserve"> in</w:t>
      </w:r>
      <w:r w:rsidR="001276A8" w:rsidRPr="00F641B0">
        <w:rPr>
          <w:rFonts w:ascii="Times" w:hAnsi="Times" w:cs="Times New Roman"/>
          <w:color w:val="000000" w:themeColor="text1"/>
          <w:lang w:val="en-US"/>
        </w:rPr>
        <w:t xml:space="preserve"> mal</w:t>
      </w:r>
      <w:r w:rsidR="000C67CA"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an</w:t>
      </w:r>
      <w:r w:rsidR="00CE2171"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p>
    <w:p w14:paraId="225AAFC7" w14:textId="095BAA25" w:rsidR="00611A9E" w:rsidRPr="00F641B0" w:rsidRDefault="00CE2171"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Serà</w:t>
      </w:r>
      <w:r w:rsidR="001276A8" w:rsidRPr="00F641B0">
        <w:rPr>
          <w:rFonts w:ascii="Times" w:hAnsi="Times" w:cs="Times New Roman"/>
          <w:color w:val="000000" w:themeColor="text1"/>
          <w:lang w:val="en-US"/>
        </w:rPr>
        <w:t xml:space="preserve"> in</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fuogo arde</w:t>
      </w:r>
      <w:r w:rsidR="00203EC8" w:rsidRPr="00F641B0">
        <w:rPr>
          <w:rFonts w:ascii="Times" w:hAnsi="Times" w:cs="Times New Roman"/>
          <w:i/>
          <w:color w:val="000000" w:themeColor="text1"/>
          <w:lang w:val="en-US"/>
        </w:rPr>
        <w:t>n</w:t>
      </w:r>
      <w:r w:rsidR="001276A8" w:rsidRPr="00F641B0">
        <w:rPr>
          <w:rFonts w:ascii="Times" w:hAnsi="Times" w:cs="Times New Roman"/>
          <w:color w:val="000000" w:themeColor="text1"/>
          <w:lang w:val="en-US"/>
        </w:rPr>
        <w:t>te la sera e la doman</w:t>
      </w:r>
      <w:r w:rsidRPr="00F641B0">
        <w:rPr>
          <w:rFonts w:ascii="Times" w:hAnsi="Times" w:cs="Times New Roman"/>
          <w:color w:val="000000" w:themeColor="text1"/>
          <w:lang w:val="en-US"/>
        </w:rPr>
        <w:t>.</w:t>
      </w:r>
    </w:p>
    <w:p w14:paraId="45297400" w14:textId="6A71476B" w:rsidR="00611A9E" w:rsidRPr="00F641B0" w:rsidRDefault="00824A4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Ugo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1276A8" w:rsidRPr="00F641B0">
        <w:rPr>
          <w:rFonts w:ascii="Times" w:hAnsi="Times" w:cs="Times New Roman"/>
          <w:color w:val="000000" w:themeColor="text1"/>
          <w:lang w:val="en-US"/>
        </w:rPr>
        <w:t>a</w:t>
      </w:r>
      <w:r w:rsidRPr="00F641B0">
        <w:rPr>
          <w:rFonts w:ascii="Times" w:hAnsi="Times" w:cs="Times New Roman"/>
          <w:color w:val="000000" w:themeColor="text1"/>
          <w:lang w:val="en-US"/>
        </w:rPr>
        <w:t>, che non fo miga v</w:t>
      </w:r>
      <w:r w:rsidR="001276A8" w:rsidRPr="00F641B0">
        <w:rPr>
          <w:rFonts w:ascii="Times" w:hAnsi="Times" w:cs="Times New Roman"/>
          <w:color w:val="000000" w:themeColor="text1"/>
          <w:lang w:val="en-US"/>
        </w:rPr>
        <w:t>ilan</w:t>
      </w:r>
      <w:r w:rsidRPr="00F641B0">
        <w:rPr>
          <w:rFonts w:ascii="Times" w:hAnsi="Times" w:cs="Times New Roman"/>
          <w:color w:val="000000" w:themeColor="text1"/>
          <w:lang w:val="en-US"/>
        </w:rPr>
        <w:t>,</w:t>
      </w:r>
    </w:p>
    <w:p w14:paraId="3F2D0210" w14:textId="298145C7"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Lial homo fo entro tuta la çan</w:t>
      </w:r>
      <w:r w:rsidR="00824A45" w:rsidRPr="00F641B0">
        <w:rPr>
          <w:rFonts w:ascii="Times" w:hAnsi="Times" w:cs="Times New Roman"/>
          <w:color w:val="000000" w:themeColor="text1"/>
          <w:lang w:val="en-US"/>
        </w:rPr>
        <w:t>,</w:t>
      </w:r>
    </w:p>
    <w:p w14:paraId="18D0987E" w14:textId="08B90557" w:rsidR="00611A9E" w:rsidRPr="00F641B0" w:rsidRDefault="005A134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Uncha non amà</w:t>
      </w:r>
      <w:r w:rsidR="001276A8" w:rsidRPr="00F641B0">
        <w:rPr>
          <w:rFonts w:ascii="Times" w:hAnsi="Times" w:cs="Times New Roman"/>
          <w:color w:val="000000" w:themeColor="text1"/>
          <w:lang w:val="en-US"/>
        </w:rPr>
        <w:t xml:space="preserve"> traitor ni rufian</w:t>
      </w:r>
      <w:r w:rsidR="00824A45" w:rsidRPr="00F641B0">
        <w:rPr>
          <w:rFonts w:ascii="Times" w:hAnsi="Times" w:cs="Times New Roman"/>
          <w:color w:val="000000" w:themeColor="text1"/>
          <w:lang w:val="en-US"/>
        </w:rPr>
        <w:t>,</w:t>
      </w:r>
    </w:p>
    <w:p w14:paraId="1108AD8E" w14:textId="46C222FF"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Senper </w:t>
      </w:r>
      <w:r w:rsidR="00076F52">
        <w:rPr>
          <w:rFonts w:ascii="Times" w:hAnsi="Times" w:cs="Times New Roman"/>
          <w:color w:val="000000" w:themeColor="text1"/>
          <w:lang w:val="en-US"/>
        </w:rPr>
        <w:t>da·ll</w:t>
      </w:r>
      <w:r w:rsidRPr="00F641B0">
        <w:rPr>
          <w:rFonts w:ascii="Times" w:hAnsi="Times" w:cs="Times New Roman"/>
          <w:color w:val="000000" w:themeColor="text1"/>
          <w:lang w:val="en-US"/>
        </w:rPr>
        <w:t>ui li (</w:t>
      </w:r>
      <w:r w:rsidR="003A2F1D" w:rsidRPr="00F641B0">
        <w:rPr>
          <w:rFonts w:ascii="Times" w:hAnsi="Times" w:cs="Times New Roman"/>
          <w:color w:val="000000" w:themeColor="text1"/>
          <w:lang w:val="en-US"/>
        </w:rPr>
        <w:t>à) caçé</w:t>
      </w:r>
      <w:r w:rsidR="003A2F1D" w:rsidRPr="00F641B0">
        <w:rPr>
          <w:rStyle w:val="FootnoteReference"/>
          <w:rFonts w:ascii="Times" w:hAnsi="Times" w:cs="Times New Roman"/>
          <w:color w:val="000000" w:themeColor="text1"/>
          <w:lang w:val="en-US"/>
        </w:rPr>
        <w:footnoteReference w:id="208"/>
      </w:r>
      <w:r w:rsidRPr="00F641B0">
        <w:rPr>
          <w:rFonts w:ascii="Times" w:hAnsi="Times" w:cs="Times New Roman"/>
          <w:color w:val="000000" w:themeColor="text1"/>
          <w:lang w:val="en-US"/>
        </w:rPr>
        <w:t xml:space="preserve"> da</w:t>
      </w:r>
      <w:r w:rsidR="003A2F1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lutan</w:t>
      </w:r>
    </w:p>
    <w:p w14:paraId="294D3CA5" w14:textId="153A7F45"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E al so </w:t>
      </w:r>
      <w:r w:rsidR="00F45BFC"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no</w:t>
      </w:r>
      <w:r w:rsidRPr="00F641B0">
        <w:rPr>
          <w:rFonts w:ascii="Times" w:hAnsi="Times" w:cs="Times New Roman"/>
          <w:i/>
          <w:iCs/>
          <w:color w:val="000000" w:themeColor="text1"/>
          <w:lang w:val="en-US"/>
        </w:rPr>
        <w:t>n</w:t>
      </w:r>
      <w:r w:rsidR="003A2F1D"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ol far ingan</w:t>
      </w:r>
      <w:r w:rsidR="003A2F1D" w:rsidRPr="00F641B0">
        <w:rPr>
          <w:rFonts w:ascii="Times" w:hAnsi="Times" w:cs="Times New Roman"/>
          <w:color w:val="000000" w:themeColor="text1"/>
          <w:lang w:val="en-US"/>
        </w:rPr>
        <w:t>.</w:t>
      </w:r>
    </w:p>
    <w:p w14:paraId="722B516C" w14:textId="0F971D90" w:rsidR="00611A9E" w:rsidRPr="00F641B0" w:rsidRDefault="005A134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Tuto lo mondo çercà</w:t>
      </w:r>
      <w:r w:rsidR="000D2C9B" w:rsidRPr="00F641B0">
        <w:rPr>
          <w:rFonts w:ascii="Times" w:hAnsi="Times" w:cs="Times New Roman"/>
          <w:color w:val="000000" w:themeColor="text1"/>
          <w:lang w:val="en-US"/>
        </w:rPr>
        <w:t xml:space="preserve"> dadrié</w:t>
      </w:r>
      <w:r w:rsidR="003A2F1D" w:rsidRPr="00F641B0">
        <w:rPr>
          <w:rFonts w:ascii="Times" w:hAnsi="Times" w:cs="Times New Roman"/>
          <w:color w:val="000000" w:themeColor="text1"/>
          <w:lang w:val="en-US"/>
        </w:rPr>
        <w:t xml:space="preserve"> e dav</w:t>
      </w:r>
      <w:r w:rsidR="001276A8" w:rsidRPr="00F641B0">
        <w:rPr>
          <w:rFonts w:ascii="Times" w:hAnsi="Times" w:cs="Times New Roman"/>
          <w:color w:val="000000" w:themeColor="text1"/>
          <w:lang w:val="en-US"/>
        </w:rPr>
        <w:t>an</w:t>
      </w:r>
      <w:r w:rsidR="003A2F1D" w:rsidRPr="00F641B0">
        <w:rPr>
          <w:rFonts w:ascii="Times" w:hAnsi="Times" w:cs="Times New Roman"/>
          <w:color w:val="000000" w:themeColor="text1"/>
          <w:lang w:val="en-US"/>
        </w:rPr>
        <w:t>;</w:t>
      </w:r>
    </w:p>
    <w:p w14:paraId="348F7890" w14:textId="08796A3C" w:rsidR="00611A9E" w:rsidRPr="00F641B0" w:rsidRDefault="005A134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Tanto se penà</w:t>
      </w:r>
      <w:r w:rsidR="001276A8" w:rsidRPr="00F641B0">
        <w:rPr>
          <w:rFonts w:ascii="Times" w:hAnsi="Times" w:cs="Times New Roman"/>
          <w:color w:val="000000" w:themeColor="text1"/>
          <w:lang w:val="en-US"/>
        </w:rPr>
        <w:t xml:space="preserve"> che fo sete an</w:t>
      </w:r>
    </w:p>
    <w:p w14:paraId="3055BD91" w14:textId="1FA62DCD" w:rsidR="00611A9E" w:rsidRPr="00F641B0" w:rsidRDefault="003A2F1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Av</w:t>
      </w:r>
      <w:r w:rsidR="001276A8" w:rsidRPr="00F641B0">
        <w:rPr>
          <w:rFonts w:ascii="Times" w:hAnsi="Times" w:cs="Times New Roman"/>
          <w:color w:val="000000" w:themeColor="text1"/>
          <w:lang w:val="en-US"/>
        </w:rPr>
        <w:t>anti ch</w:t>
      </w:r>
      <w:r w:rsidRPr="00F641B0">
        <w:rPr>
          <w:rFonts w:ascii="Times" w:hAnsi="Times" w:cs="Times New Roman"/>
          <w:color w:val="000000" w:themeColor="text1"/>
          <w:lang w:val="en-US"/>
        </w:rPr>
        <w:t>'el podesse av</w:t>
      </w:r>
      <w:r w:rsidR="001276A8" w:rsidRPr="00F641B0">
        <w:rPr>
          <w:rFonts w:ascii="Times" w:hAnsi="Times" w:cs="Times New Roman"/>
          <w:color w:val="000000" w:themeColor="text1"/>
          <w:lang w:val="en-US"/>
        </w:rPr>
        <w:t>er l</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infran</w:t>
      </w:r>
      <w:r w:rsidR="00D130F6">
        <w:rPr>
          <w:rFonts w:ascii="Times" w:hAnsi="Times" w:cs="Times New Roman"/>
          <w:color w:val="000000" w:themeColor="text1"/>
          <w:lang w:val="en-US"/>
        </w:rPr>
        <w:t>:</w:t>
      </w:r>
    </w:p>
    <w:p w14:paraId="55C134FC" w14:textId="05DCFA44" w:rsidR="001276A8" w:rsidRPr="00F641B0" w:rsidRDefault="003A2F1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Mal fè l</w:t>
      </w:r>
      <w:r w:rsidR="001276A8" w:rsidRPr="00F641B0">
        <w:rPr>
          <w:rFonts w:ascii="Times" w:hAnsi="Times" w:cs="Times New Roman"/>
          <w:color w:val="000000" w:themeColor="text1"/>
          <w:lang w:val="en-US"/>
        </w:rPr>
        <w:t>or che crete co</w:t>
      </w:r>
      <w:r w:rsidR="001276A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de de v</w:t>
      </w:r>
      <w:r w:rsidR="001276A8" w:rsidRPr="00F641B0">
        <w:rPr>
          <w:rFonts w:ascii="Times" w:hAnsi="Times" w:cs="Times New Roman"/>
          <w:color w:val="000000" w:themeColor="text1"/>
          <w:lang w:val="en-US"/>
        </w:rPr>
        <w:t>ilan</w:t>
      </w:r>
      <w:r w:rsidRPr="00F641B0">
        <w:rPr>
          <w:rFonts w:ascii="Times" w:hAnsi="Times" w:cs="Times New Roman"/>
          <w:color w:val="000000" w:themeColor="text1"/>
          <w:lang w:val="en-US"/>
        </w:rPr>
        <w:t>.</w:t>
      </w:r>
    </w:p>
    <w:p w14:paraId="4C28B19E" w14:textId="0CE4AA80"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43</w:t>
      </w:r>
      <w:r w:rsidRPr="00F641B0">
        <w:rPr>
          <w:rFonts w:ascii="Times" w:hAnsi="Times" w:cs="Times New Roman"/>
          <w:bCs/>
          <w:color w:val="000000" w:themeColor="text1"/>
          <w:lang w:val="en-US"/>
        </w:rPr>
        <w:t xml:space="preserve">R) </w:t>
      </w:r>
      <w:r w:rsidR="001276A8" w:rsidRPr="00F641B0">
        <w:rPr>
          <w:rFonts w:ascii="Times" w:hAnsi="Times" w:cs="Times New Roman"/>
          <w:color w:val="000000" w:themeColor="text1"/>
          <w:lang w:val="en-US"/>
        </w:rPr>
        <w:t>P</w:t>
      </w:r>
      <w:r w:rsidR="001276A8" w:rsidRPr="00F641B0">
        <w:rPr>
          <w:rFonts w:ascii="Times" w:hAnsi="Times" w:cs="Times New Roman"/>
          <w:i/>
          <w:iCs/>
          <w:color w:val="000000" w:themeColor="text1"/>
          <w:lang w:val="en-US"/>
        </w:rPr>
        <w:t>er</w:t>
      </w:r>
      <w:r w:rsidR="007E31FE">
        <w:rPr>
          <w:rFonts w:ascii="Times" w:hAnsi="Times" w:cs="Times New Roman"/>
          <w:color w:val="000000" w:themeColor="text1"/>
          <w:lang w:val="en-US"/>
        </w:rPr>
        <w:t xml:space="preserve"> quel conssei</w:t>
      </w:r>
      <w:r w:rsidR="003A2F1D" w:rsidRPr="00F641B0">
        <w:rPr>
          <w:rFonts w:ascii="Times" w:hAnsi="Times" w:cs="Times New Roman"/>
          <w:color w:val="000000" w:themeColor="text1"/>
          <w:lang w:val="en-US"/>
        </w:rPr>
        <w:t>o durà</w:t>
      </w:r>
      <w:r w:rsidR="001276A8" w:rsidRPr="00F641B0">
        <w:rPr>
          <w:rFonts w:ascii="Times" w:hAnsi="Times" w:cs="Times New Roman"/>
          <w:color w:val="000000" w:themeColor="text1"/>
          <w:lang w:val="en-US"/>
        </w:rPr>
        <w:t xml:space="preserve"> tante pene e tormant</w:t>
      </w:r>
      <w:r w:rsidR="00C571B8" w:rsidRPr="00F641B0">
        <w:rPr>
          <w:rFonts w:ascii="Times" w:hAnsi="Times" w:cs="Times New Roman"/>
          <w:color w:val="000000" w:themeColor="text1"/>
          <w:lang w:val="en-US"/>
        </w:rPr>
        <w:t>,</w:t>
      </w:r>
    </w:p>
    <w:p w14:paraId="42C672A3" w14:textId="33E36089" w:rsidR="00611A9E" w:rsidRPr="00F641B0" w:rsidRDefault="003A2F1D"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Tanto no durà</w:t>
      </w:r>
      <w:r w:rsidR="001276A8" w:rsidRPr="00F641B0">
        <w:rPr>
          <w:rFonts w:ascii="Times" w:hAnsi="Times" w:cs="Times New Roman"/>
          <w:color w:val="000000" w:themeColor="text1"/>
          <w:lang w:val="en-US"/>
        </w:rPr>
        <w:t xml:space="preserve"> mai ni re ni amirant</w:t>
      </w:r>
      <w:r w:rsidRPr="00F641B0">
        <w:rPr>
          <w:rFonts w:ascii="Times" w:hAnsi="Times" w:cs="Times New Roman"/>
          <w:color w:val="000000" w:themeColor="text1"/>
          <w:lang w:val="en-US"/>
        </w:rPr>
        <w:t>,</w:t>
      </w:r>
    </w:p>
    <w:p w14:paraId="4395E77C" w14:textId="05BCEFA3" w:rsidR="00611A9E" w:rsidRPr="00F641B0" w:rsidRDefault="003A2F1D"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Che al inferno </w:t>
      </w:r>
      <w:r w:rsidR="00F45BFC" w:rsidRPr="00F641B0">
        <w:rPr>
          <w:rFonts w:ascii="Times" w:hAnsi="Times" w:cs="Times New Roman"/>
          <w:color w:val="000000" w:themeColor="text1"/>
          <w:lang w:val="en-US"/>
        </w:rPr>
        <w:t>andè</w:t>
      </w:r>
      <w:r w:rsidRPr="00F641B0">
        <w:rPr>
          <w:rFonts w:ascii="Times" w:hAnsi="Times" w:cs="Times New Roman"/>
          <w:color w:val="000000" w:themeColor="text1"/>
          <w:lang w:val="en-US"/>
        </w:rPr>
        <w:t xml:space="preserve"> tuto viv</w:t>
      </w:r>
      <w:r w:rsidR="001276A8" w:rsidRPr="00F641B0">
        <w:rPr>
          <w:rFonts w:ascii="Times" w:hAnsi="Times" w:cs="Times New Roman"/>
          <w:color w:val="000000" w:themeColor="text1"/>
          <w:lang w:val="en-US"/>
        </w:rPr>
        <w:t>o e sant</w:t>
      </w:r>
      <w:r w:rsidRPr="00F641B0">
        <w:rPr>
          <w:rFonts w:ascii="Times" w:hAnsi="Times" w:cs="Times New Roman"/>
          <w:color w:val="000000" w:themeColor="text1"/>
          <w:lang w:val="en-US"/>
        </w:rPr>
        <w:t>:</w:t>
      </w:r>
    </w:p>
    <w:p w14:paraId="73992C27" w14:textId="669D2D93" w:rsidR="003A2F1D" w:rsidRPr="00F641B0" w:rsidRDefault="001276A8" w:rsidP="003A2F1D">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No</w:t>
      </w:r>
      <w:r w:rsidR="00F45BFC" w:rsidRPr="00F641B0">
        <w:rPr>
          <w:rFonts w:ascii="Times" w:hAnsi="Times" w:cs="Times New Roman"/>
          <w:color w:val="000000" w:themeColor="text1"/>
          <w:lang w:val="en-US"/>
        </w:rPr>
        <w:t>·</w:t>
      </w:r>
      <w:r w:rsidR="003A2F1D" w:rsidRPr="00F641B0">
        <w:rPr>
          <w:rFonts w:ascii="Times" w:hAnsi="Times" w:cs="Times New Roman"/>
          <w:color w:val="000000" w:themeColor="text1"/>
          <w:lang w:val="en-US"/>
        </w:rPr>
        <w:t>l può</w:t>
      </w:r>
      <w:r w:rsidRPr="00F641B0">
        <w:rPr>
          <w:rFonts w:ascii="Times" w:hAnsi="Times" w:cs="Times New Roman"/>
          <w:color w:val="000000" w:themeColor="text1"/>
          <w:lang w:val="en-US"/>
        </w:rPr>
        <w:t xml:space="preserve"> secorer amigo ni paran</w:t>
      </w:r>
      <w:r w:rsidR="003A2F1D" w:rsidRPr="00F641B0">
        <w:rPr>
          <w:rFonts w:ascii="Times" w:hAnsi="Times" w:cs="Times New Roman"/>
          <w:color w:val="000000" w:themeColor="text1"/>
          <w:lang w:val="en-US"/>
        </w:rPr>
        <w:t>.</w:t>
      </w:r>
    </w:p>
    <w:p w14:paraId="270F4200" w14:textId="64C322BB" w:rsidR="003A2F1D" w:rsidRPr="00F641B0" w:rsidRDefault="00F82811" w:rsidP="009225F0">
      <w:pPr>
        <w:pStyle w:val="BodyTextFirstIndent2"/>
        <w:rPr>
          <w:rFonts w:ascii="Times" w:hAnsi="Times"/>
          <w:lang w:val="en-US"/>
        </w:rPr>
      </w:pPr>
      <w:r w:rsidRPr="00F641B0">
        <w:rPr>
          <w:rFonts w:ascii="Times" w:hAnsi="Times"/>
          <w:lang w:val="en-US"/>
        </w:rPr>
        <w:t>[Laisse 65</w:t>
      </w:r>
      <w:r w:rsidR="001276A8" w:rsidRPr="00F641B0">
        <w:rPr>
          <w:rFonts w:ascii="Times" w:hAnsi="Times"/>
          <w:lang w:val="en-US"/>
        </w:rPr>
        <w:t>]</w:t>
      </w:r>
      <w:r w:rsidR="002C678B" w:rsidRPr="00F641B0">
        <w:rPr>
          <w:rFonts w:ascii="Times" w:hAnsi="Times"/>
          <w:lang w:val="en-US"/>
        </w:rPr>
        <w:t xml:space="preserve"> </w:t>
      </w:r>
    </w:p>
    <w:p w14:paraId="13465AA7" w14:textId="01C1105B" w:rsidR="00611A9E" w:rsidRPr="00F641B0" w:rsidRDefault="003A2F1D"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7E31FE">
        <w:rPr>
          <w:rFonts w:ascii="Times" w:hAnsi="Times" w:cs="Times New Roman"/>
          <w:color w:val="000000" w:themeColor="text1"/>
          <w:highlight w:val="green"/>
          <w:lang w:val="en-US"/>
        </w:rPr>
        <w:t>V</w:t>
      </w:r>
      <w:r w:rsidR="00F45BFC" w:rsidRPr="007E31FE">
        <w:rPr>
          <w:rFonts w:ascii="Times" w:hAnsi="Times" w:cs="Times New Roman"/>
          <w:color w:val="000000" w:themeColor="text1"/>
          <w:highlight w:val="green"/>
          <w:lang w:val="en-US"/>
        </w:rPr>
        <w:t>a</w:t>
      </w:r>
      <w:r w:rsidR="00606E42" w:rsidRPr="007E31FE">
        <w:rPr>
          <w:rFonts w:ascii="Times" w:hAnsi="Times" w:cs="Times New Roman"/>
          <w:color w:val="000000" w:themeColor="text1"/>
          <w:highlight w:val="green"/>
          <w:lang w:val="en-US"/>
        </w:rPr>
        <w:t>s</w:t>
      </w:r>
      <w:r w:rsidRPr="007E31FE">
        <w:rPr>
          <w:rFonts w:ascii="Times" w:hAnsi="Times" w:cs="Times New Roman"/>
          <w:color w:val="000000" w:themeColor="text1"/>
          <w:highlight w:val="green"/>
          <w:lang w:val="en-US"/>
        </w:rPr>
        <w:t>sen</w:t>
      </w:r>
      <w:r w:rsidR="001276A8" w:rsidRPr="007E31FE">
        <w:rPr>
          <w:rFonts w:ascii="Times" w:hAnsi="Times" w:cs="Times New Roman"/>
          <w:color w:val="000000" w:themeColor="text1"/>
          <w:highlight w:val="green"/>
          <w:lang w:val="en-US"/>
        </w:rPr>
        <w:t>de</w:t>
      </w:r>
      <w:r w:rsidR="001276A8" w:rsidRPr="00F641B0">
        <w:rPr>
          <w:rFonts w:ascii="Times" w:hAnsi="Times" w:cs="Times New Roman"/>
          <w:color w:val="000000" w:themeColor="text1"/>
          <w:lang w:val="en-US"/>
        </w:rPr>
        <w:t xml:space="preserve"> lo conte che</w:t>
      </w:r>
      <w:r w:rsidR="00EA1B85" w:rsidRPr="00F641B0">
        <w:rPr>
          <w:rFonts w:ascii="Times" w:hAnsi="Times" w:cs="Times New Roman"/>
          <w:color w:val="000000" w:themeColor="text1"/>
          <w:lang w:val="en-US"/>
        </w:rPr>
        <w:t xml:space="preserve"> </w:t>
      </w:r>
      <w:r w:rsidR="00F45BFC" w:rsidRPr="00F641B0">
        <w:rPr>
          <w:rFonts w:ascii="Times" w:hAnsi="Times" w:cs="Times New Roman"/>
          <w:color w:val="000000" w:themeColor="text1"/>
          <w:lang w:val="en-US"/>
        </w:rPr>
        <w:t>mai non possà</w:t>
      </w:r>
      <w:r w:rsidR="00EA1B85" w:rsidRPr="00F641B0">
        <w:rPr>
          <w:rFonts w:ascii="Times" w:hAnsi="Times" w:cs="Times New Roman"/>
          <w:color w:val="000000" w:themeColor="text1"/>
          <w:lang w:val="en-US"/>
        </w:rPr>
        <w:t>,</w:t>
      </w:r>
    </w:p>
    <w:p w14:paraId="4F9E6372" w14:textId="7B8E3914" w:rsidR="00611A9E" w:rsidRPr="00F641B0" w:rsidRDefault="00EA1B8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çorno e notte senpre se trav</w:t>
      </w:r>
      <w:r w:rsidR="001276A8" w:rsidRPr="00F641B0">
        <w:rPr>
          <w:rFonts w:ascii="Times" w:hAnsi="Times" w:cs="Times New Roman"/>
          <w:color w:val="000000" w:themeColor="text1"/>
          <w:lang w:val="en-US"/>
        </w:rPr>
        <w:t>a</w:t>
      </w:r>
      <w:r w:rsidR="007E31FE">
        <w:rPr>
          <w:rFonts w:ascii="Times" w:hAnsi="Times" w:cs="Times New Roman"/>
          <w:color w:val="000000" w:themeColor="text1"/>
          <w:lang w:val="en-US"/>
        </w:rPr>
        <w:t>i</w:t>
      </w:r>
      <w:r w:rsidR="00F45BFC" w:rsidRPr="00F641B0">
        <w:rPr>
          <w:rFonts w:ascii="Times" w:hAnsi="Times" w:cs="Times New Roman"/>
          <w:color w:val="000000" w:themeColor="text1"/>
          <w:lang w:val="en-US"/>
        </w:rPr>
        <w:t>à</w:t>
      </w:r>
    </w:p>
    <w:p w14:paraId="2EF34997" w14:textId="7F4EF099"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F048A5"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w:t>
      </w:r>
      <w:r w:rsidR="00F45BFC"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5A134E">
        <w:rPr>
          <w:rFonts w:ascii="Times" w:hAnsi="Times" w:cs="Times New Roman"/>
          <w:color w:val="000000" w:themeColor="text1"/>
          <w:lang w:val="en-US"/>
        </w:rPr>
        <w:t xml:space="preserve"> che liamente amà</w:t>
      </w:r>
      <w:r w:rsidR="00EA1B85" w:rsidRPr="00F641B0">
        <w:rPr>
          <w:rFonts w:ascii="Times" w:hAnsi="Times" w:cs="Times New Roman"/>
          <w:color w:val="000000" w:themeColor="text1"/>
          <w:lang w:val="en-US"/>
        </w:rPr>
        <w:t>.</w:t>
      </w:r>
    </w:p>
    <w:p w14:paraId="2EB97295" w14:textId="5A03CBDA"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lui s</w:t>
      </w:r>
      <w:r w:rsidRPr="00F641B0">
        <w:rPr>
          <w:rFonts w:ascii="Times" w:hAnsi="Times" w:cs="Times New Roman"/>
          <w:i/>
          <w:iCs/>
          <w:color w:val="000000" w:themeColor="text1"/>
          <w:lang w:val="en-US"/>
        </w:rPr>
        <w:t>er</w:t>
      </w:r>
      <w:r w:rsidR="00EA1B85" w:rsidRPr="00F641B0">
        <w:rPr>
          <w:rFonts w:ascii="Times" w:hAnsi="Times" w:cs="Times New Roman"/>
          <w:color w:val="000000" w:themeColor="text1"/>
          <w:lang w:val="en-US"/>
        </w:rPr>
        <w:t>vir à marav</w:t>
      </w:r>
      <w:r w:rsidR="007E31FE">
        <w:rPr>
          <w:rFonts w:ascii="Times" w:hAnsi="Times" w:cs="Times New Roman"/>
          <w:color w:val="000000" w:themeColor="text1"/>
          <w:lang w:val="en-US"/>
        </w:rPr>
        <w:t>ei</w:t>
      </w:r>
      <w:r w:rsidRPr="00F641B0">
        <w:rPr>
          <w:rFonts w:ascii="Times" w:hAnsi="Times" w:cs="Times New Roman"/>
          <w:color w:val="000000" w:themeColor="text1"/>
          <w:lang w:val="en-US"/>
        </w:rPr>
        <w:t>a granda</w:t>
      </w:r>
      <w:r w:rsidR="00EA1B85" w:rsidRPr="00F641B0">
        <w:rPr>
          <w:rFonts w:ascii="Times" w:hAnsi="Times" w:cs="Times New Roman"/>
          <w:color w:val="000000" w:themeColor="text1"/>
          <w:lang w:val="en-US"/>
        </w:rPr>
        <w:t>:</w:t>
      </w:r>
    </w:p>
    <w:p w14:paraId="745DEFB2" w14:textId="63B4C6E1" w:rsidR="00611A9E" w:rsidRPr="00F641B0" w:rsidRDefault="0034465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Asé può</w:t>
      </w:r>
      <w:r w:rsidR="005A134E">
        <w:rPr>
          <w:rFonts w:ascii="Times" w:hAnsi="Times" w:cs="Times New Roman"/>
          <w:i/>
          <w:color w:val="000000" w:themeColor="text1"/>
        </w:rPr>
        <w:t>·</w:t>
      </w:r>
      <w:r w:rsidR="001276A8" w:rsidRPr="00F641B0">
        <w:rPr>
          <w:rFonts w:ascii="Times" w:hAnsi="Times" w:cs="Times New Roman"/>
          <w:color w:val="000000" w:themeColor="text1"/>
          <w:lang w:val="en-US"/>
        </w:rPr>
        <w:t>lo torniar</w:t>
      </w:r>
      <w:r w:rsidR="00EA1B85"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l</w:t>
      </w:r>
      <w:r w:rsidR="00EA1B85" w:rsidRPr="00F641B0">
        <w:rPr>
          <w:rFonts w:ascii="Times" w:hAnsi="Times" w:cs="Times New Roman"/>
          <w:color w:val="000000" w:themeColor="text1"/>
          <w:lang w:val="en-US"/>
        </w:rPr>
        <w:t>'inferno no trovav</w:t>
      </w:r>
      <w:r w:rsidR="001276A8" w:rsidRPr="00F641B0">
        <w:rPr>
          <w:rFonts w:ascii="Times" w:hAnsi="Times" w:cs="Times New Roman"/>
          <w:color w:val="000000" w:themeColor="text1"/>
          <w:lang w:val="en-US"/>
        </w:rPr>
        <w:t>a</w:t>
      </w:r>
      <w:r w:rsidR="00EA1B85" w:rsidRPr="00F641B0">
        <w:rPr>
          <w:rFonts w:ascii="Times" w:hAnsi="Times" w:cs="Times New Roman"/>
          <w:color w:val="000000" w:themeColor="text1"/>
          <w:lang w:val="en-US"/>
        </w:rPr>
        <w:t>,</w:t>
      </w:r>
    </w:p>
    <w:p w14:paraId="0B5456C4" w14:textId="1C9B1347"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 p</w:t>
      </w:r>
      <w:r w:rsidRPr="00F641B0">
        <w:rPr>
          <w:rFonts w:ascii="Times" w:hAnsi="Times" w:cs="Times New Roman"/>
          <w:i/>
          <w:iCs/>
          <w:color w:val="000000" w:themeColor="text1"/>
          <w:lang w:val="en-US"/>
        </w:rPr>
        <w:t>er</w:t>
      </w:r>
      <w:r w:rsidR="00EA1B85" w:rsidRPr="00F641B0">
        <w:rPr>
          <w:rFonts w:ascii="Times" w:hAnsi="Times" w:cs="Times New Roman"/>
          <w:color w:val="000000" w:themeColor="text1"/>
          <w:lang w:val="en-US"/>
        </w:rPr>
        <w:t xml:space="preserve"> soa lialtade </w:t>
      </w:r>
      <w:r w:rsidR="004226A3" w:rsidRPr="00F641B0">
        <w:rPr>
          <w:rFonts w:ascii="Times" w:hAnsi="Times" w:cs="Times New Roman"/>
          <w:color w:val="000000" w:themeColor="text1"/>
          <w:lang w:val="en-US"/>
        </w:rPr>
        <w:t>J</w:t>
      </w:r>
      <w:r w:rsidRPr="00F641B0">
        <w:rPr>
          <w:rFonts w:ascii="Times" w:hAnsi="Times" w:cs="Times New Roman"/>
          <w:color w:val="000000" w:themeColor="text1"/>
          <w:lang w:val="en-US"/>
        </w:rPr>
        <w:t>exhun no l</w:t>
      </w:r>
      <w:r w:rsidR="00EA1B85" w:rsidRPr="00F641B0">
        <w:rPr>
          <w:rFonts w:ascii="Times" w:hAnsi="Times" w:cs="Times New Roman"/>
          <w:color w:val="000000" w:themeColor="text1"/>
          <w:lang w:val="en-US"/>
        </w:rPr>
        <w:t>'</w:t>
      </w:r>
      <w:r w:rsidR="00F45BFC" w:rsidRPr="00F641B0">
        <w:rPr>
          <w:rFonts w:ascii="Times" w:hAnsi="Times" w:cs="Times New Roman"/>
          <w:color w:val="000000" w:themeColor="text1"/>
          <w:lang w:val="en-US"/>
        </w:rPr>
        <w:t>abandonà</w:t>
      </w:r>
      <w:r w:rsidR="00EA1B85" w:rsidRPr="00F641B0">
        <w:rPr>
          <w:rFonts w:ascii="Times" w:hAnsi="Times" w:cs="Times New Roman"/>
          <w:color w:val="000000" w:themeColor="text1"/>
          <w:lang w:val="en-US"/>
        </w:rPr>
        <w:t>.</w:t>
      </w:r>
    </w:p>
    <w:p w14:paraId="575E30D9" w14:textId="4C003ED2"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tal camin ello l</w:t>
      </w:r>
      <w:r w:rsidR="00EA1B85" w:rsidRPr="00F641B0">
        <w:rPr>
          <w:rFonts w:ascii="Times" w:hAnsi="Times" w:cs="Times New Roman"/>
          <w:color w:val="000000" w:themeColor="text1"/>
          <w:lang w:val="en-US"/>
        </w:rPr>
        <w:t>'à conduto e menà</w:t>
      </w:r>
    </w:p>
    <w:p w14:paraId="0B8DB23C" w14:textId="44AD8B94"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EA1B85" w:rsidRPr="00F641B0">
        <w:rPr>
          <w:rFonts w:ascii="Times" w:hAnsi="Times" w:cs="Times New Roman"/>
          <w:color w:val="000000" w:themeColor="text1"/>
          <w:lang w:val="en-US"/>
        </w:rPr>
        <w:t>'el trov</w:t>
      </w:r>
      <w:r w:rsidR="00F45BFC" w:rsidRPr="00F641B0">
        <w:rPr>
          <w:rFonts w:ascii="Times" w:hAnsi="Times" w:cs="Times New Roman"/>
          <w:color w:val="000000" w:themeColor="text1"/>
          <w:lang w:val="en-US"/>
        </w:rPr>
        <w:t>à çò</w:t>
      </w:r>
      <w:r w:rsidRPr="00F641B0">
        <w:rPr>
          <w:rFonts w:ascii="Times" w:hAnsi="Times" w:cs="Times New Roman"/>
          <w:color w:val="000000" w:themeColor="text1"/>
          <w:lang w:val="en-US"/>
        </w:rPr>
        <w:t xml:space="preserve"> che quirando (</w:t>
      </w:r>
      <w:r w:rsidR="00EA1B85" w:rsidRPr="00F641B0">
        <w:rPr>
          <w:rFonts w:ascii="Times" w:hAnsi="Times" w:cs="Times New Roman"/>
          <w:color w:val="000000" w:themeColor="text1"/>
          <w:lang w:val="en-US"/>
        </w:rPr>
        <w:t>e)l</w:t>
      </w:r>
      <w:r w:rsidR="00EA1B85" w:rsidRPr="00F641B0">
        <w:rPr>
          <w:rStyle w:val="FootnoteReference"/>
          <w:rFonts w:ascii="Times" w:hAnsi="Times" w:cs="Times New Roman"/>
          <w:color w:val="000000" w:themeColor="text1"/>
          <w:lang w:val="en-US"/>
        </w:rPr>
        <w:footnoteReference w:id="209"/>
      </w:r>
      <w:r w:rsidR="00EA1B85"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a</w:t>
      </w:r>
      <w:r w:rsidR="00EA1B85" w:rsidRPr="00F641B0">
        <w:rPr>
          <w:rFonts w:ascii="Times" w:hAnsi="Times" w:cs="Times New Roman"/>
          <w:color w:val="000000" w:themeColor="text1"/>
          <w:lang w:val="en-US"/>
        </w:rPr>
        <w:t>.</w:t>
      </w:r>
    </w:p>
    <w:p w14:paraId="743DFCCD" w14:textId="41C3B4F0" w:rsidR="00611A9E" w:rsidRPr="00F641B0"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Sapié v</w:t>
      </w:r>
      <w:r w:rsidR="001276A8" w:rsidRPr="00F641B0">
        <w:rPr>
          <w:rFonts w:ascii="Times" w:hAnsi="Times" w:cs="Times New Roman"/>
          <w:color w:val="000000" w:themeColor="text1"/>
          <w:lang w:val="en-US"/>
        </w:rPr>
        <w:t>eramente</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gran p</w:t>
      </w:r>
      <w:r w:rsidRPr="00F641B0">
        <w:rPr>
          <w:rFonts w:ascii="Times" w:hAnsi="Times" w:cs="Times New Roman"/>
          <w:color w:val="000000" w:themeColor="text1"/>
          <w:lang w:val="en-US"/>
        </w:rPr>
        <w:t>e</w:t>
      </w:r>
      <w:r w:rsidR="00F45BFC" w:rsidRPr="00F641B0">
        <w:rPr>
          <w:rFonts w:ascii="Times" w:hAnsi="Times" w:cs="Times New Roman"/>
          <w:color w:val="000000" w:themeColor="text1"/>
          <w:lang w:val="en-US"/>
        </w:rPr>
        <w:t>ne durà</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p>
    <w:p w14:paraId="5AFA355D" w14:textId="14A57F3C"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Plu d</w:t>
      </w:r>
      <w:r w:rsidR="00180088">
        <w:rPr>
          <w:rFonts w:ascii="Times" w:hAnsi="Times" w:cs="Times New Roman"/>
          <w:color w:val="000000" w:themeColor="text1"/>
          <w:lang w:val="en-US"/>
        </w:rPr>
        <w:t>e·ss</w:t>
      </w:r>
      <w:r w:rsidRPr="00F641B0">
        <w:rPr>
          <w:rFonts w:ascii="Times" w:hAnsi="Times" w:cs="Times New Roman"/>
          <w:color w:val="000000" w:themeColor="text1"/>
          <w:lang w:val="en-US"/>
        </w:rPr>
        <w:t>ete ani ch</w:t>
      </w:r>
      <w:r w:rsidR="00C571B8" w:rsidRPr="00F641B0">
        <w:rPr>
          <w:rFonts w:ascii="Times" w:hAnsi="Times" w:cs="Times New Roman"/>
          <w:color w:val="000000" w:themeColor="text1"/>
          <w:lang w:val="en-US"/>
        </w:rPr>
        <w:t>'</w:t>
      </w:r>
      <w:r w:rsidR="00F45BFC" w:rsidRPr="00F641B0">
        <w:rPr>
          <w:rFonts w:ascii="Times" w:hAnsi="Times" w:cs="Times New Roman"/>
          <w:color w:val="000000" w:themeColor="text1"/>
          <w:lang w:val="en-US"/>
        </w:rPr>
        <w:t>el no possà</w:t>
      </w:r>
      <w:r w:rsidR="00C571B8" w:rsidRPr="00F641B0">
        <w:rPr>
          <w:rFonts w:ascii="Times" w:hAnsi="Times" w:cs="Times New Roman"/>
          <w:color w:val="000000" w:themeColor="text1"/>
          <w:lang w:val="en-US"/>
        </w:rPr>
        <w:t>.</w:t>
      </w:r>
    </w:p>
    <w:p w14:paraId="70C73AC6" w14:textId="537B05E5" w:rsidR="00611A9E" w:rsidRPr="00F641B0"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D’Armenia se parte, av</w:t>
      </w:r>
      <w:r w:rsidR="005A134E">
        <w:rPr>
          <w:rFonts w:ascii="Times" w:hAnsi="Times" w:cs="Times New Roman"/>
          <w:color w:val="000000" w:themeColor="text1"/>
          <w:lang w:val="en-US"/>
        </w:rPr>
        <w:t>anti caminà</w:t>
      </w:r>
      <w:r w:rsidRPr="00F641B0">
        <w:rPr>
          <w:rFonts w:ascii="Times" w:hAnsi="Times" w:cs="Times New Roman"/>
          <w:color w:val="000000" w:themeColor="text1"/>
          <w:lang w:val="en-US"/>
        </w:rPr>
        <w:t>,</w:t>
      </w:r>
    </w:p>
    <w:p w14:paraId="098EB278" w14:textId="6546F98C" w:rsidR="00611A9E" w:rsidRPr="00F641B0"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Sicomo li cavalieri li aveva mostrà.</w:t>
      </w:r>
    </w:p>
    <w:p w14:paraId="795082AF" w14:textId="3493C824" w:rsidR="00611A9E" w:rsidRPr="00F641B0"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Defin in E</w:t>
      </w:r>
      <w:r w:rsidR="00F45BFC" w:rsidRPr="00F641B0">
        <w:rPr>
          <w:rFonts w:ascii="Times" w:hAnsi="Times" w:cs="Times New Roman"/>
          <w:color w:val="000000" w:themeColor="text1"/>
          <w:lang w:val="en-US"/>
        </w:rPr>
        <w:t>gipto elli lo menà</w:t>
      </w:r>
      <w:r w:rsidRPr="00F641B0">
        <w:rPr>
          <w:rFonts w:ascii="Times" w:hAnsi="Times" w:cs="Times New Roman"/>
          <w:color w:val="000000" w:themeColor="text1"/>
          <w:lang w:val="en-US"/>
        </w:rPr>
        <w:t>;</w:t>
      </w:r>
    </w:p>
    <w:p w14:paraId="177169A1" w14:textId="63C480F1" w:rsidR="00611A9E" w:rsidRPr="007E31FE"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E31FE">
        <w:rPr>
          <w:rFonts w:ascii="Times" w:hAnsi="Times" w:cs="Times New Roman"/>
          <w:color w:val="000000" w:themeColor="text1"/>
          <w:highlight w:val="darkMagenta"/>
          <w:lang w:val="en-US"/>
        </w:rPr>
        <w:t>Passa un mar c'aqua non à,</w:t>
      </w:r>
    </w:p>
    <w:p w14:paraId="171AB3B9" w14:textId="2F64CE72" w:rsidR="00611A9E" w:rsidRPr="007E31FE"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E31FE">
        <w:rPr>
          <w:rFonts w:ascii="Times" w:hAnsi="Times" w:cs="Times New Roman"/>
          <w:color w:val="000000" w:themeColor="text1"/>
          <w:highlight w:val="darkMagenta"/>
          <w:lang w:val="en-US"/>
        </w:rPr>
        <w:t>Ma è</w:t>
      </w:r>
      <w:r w:rsidR="00F048A5" w:rsidRPr="007E31FE">
        <w:rPr>
          <w:rFonts w:ascii="Times" w:hAnsi="Times" w:cs="Times New Roman"/>
          <w:color w:val="000000" w:themeColor="text1"/>
          <w:highlight w:val="darkMagenta"/>
          <w:lang w:val="en-US"/>
        </w:rPr>
        <w:t xml:space="preserve"> d</w:t>
      </w:r>
      <w:r w:rsidR="007E31FE" w:rsidRPr="007E31FE">
        <w:rPr>
          <w:rFonts w:ascii="Times" w:hAnsi="Times" w:cs="Times New Roman"/>
          <w:color w:val="000000" w:themeColor="text1"/>
          <w:highlight w:val="darkMagenta"/>
          <w:lang w:val="en-US"/>
        </w:rPr>
        <w:t xml:space="preserve">e </w:t>
      </w:r>
      <w:r w:rsidR="00180088" w:rsidRPr="007E31FE">
        <w:rPr>
          <w:rFonts w:ascii="Times" w:hAnsi="Times" w:cs="Times New Roman"/>
          <w:color w:val="000000" w:themeColor="text1"/>
          <w:highlight w:val="darkMagenta"/>
          <w:lang w:val="en-US"/>
        </w:rPr>
        <w:t>ss</w:t>
      </w:r>
      <w:r w:rsidR="001276A8" w:rsidRPr="007E31FE">
        <w:rPr>
          <w:rFonts w:ascii="Times" w:hAnsi="Times" w:cs="Times New Roman"/>
          <w:color w:val="000000" w:themeColor="text1"/>
          <w:highlight w:val="darkMagenta"/>
          <w:lang w:val="en-US"/>
        </w:rPr>
        <w:t>ablon che grande unde fa</w:t>
      </w:r>
      <w:r w:rsidRPr="007E31FE">
        <w:rPr>
          <w:rFonts w:ascii="Times" w:hAnsi="Times" w:cs="Times New Roman"/>
          <w:color w:val="000000" w:themeColor="text1"/>
          <w:highlight w:val="darkMagenta"/>
          <w:lang w:val="en-US"/>
        </w:rPr>
        <w:t>,</w:t>
      </w:r>
    </w:p>
    <w:p w14:paraId="4FC851C0" w14:textId="250642C7" w:rsidR="00611A9E" w:rsidRPr="007E31FE"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E31FE">
        <w:rPr>
          <w:rFonts w:ascii="Times" w:hAnsi="Times" w:cs="Times New Roman"/>
          <w:color w:val="000000" w:themeColor="text1"/>
          <w:highlight w:val="darkMagenta"/>
          <w:lang w:val="en-US"/>
        </w:rPr>
        <w:t>E chi quel passa in</w:t>
      </w:r>
      <w:r w:rsidR="00C571B8" w:rsidRPr="007E31FE">
        <w:rPr>
          <w:rFonts w:ascii="Times" w:hAnsi="Times" w:cs="Times New Roman"/>
          <w:color w:val="000000" w:themeColor="text1"/>
          <w:highlight w:val="darkMagenta"/>
          <w:lang w:val="en-US"/>
        </w:rPr>
        <w:t xml:space="preserve"> </w:t>
      </w:r>
      <w:r w:rsidRPr="007E31FE">
        <w:rPr>
          <w:rFonts w:ascii="Times" w:hAnsi="Times" w:cs="Times New Roman"/>
          <w:color w:val="000000" w:themeColor="text1"/>
          <w:highlight w:val="darkMagenta"/>
          <w:lang w:val="en-US"/>
        </w:rPr>
        <w:t>tal contrada</w:t>
      </w:r>
      <w:r w:rsidR="00C571B8" w:rsidRPr="007E31FE">
        <w:rPr>
          <w:rFonts w:ascii="Times" w:hAnsi="Times" w:cs="Times New Roman"/>
          <w:color w:val="000000" w:themeColor="text1"/>
          <w:highlight w:val="darkMagenta"/>
          <w:lang w:val="en-US"/>
        </w:rPr>
        <w:t xml:space="preserve"> v</w:t>
      </w:r>
      <w:r w:rsidRPr="007E31FE">
        <w:rPr>
          <w:rFonts w:ascii="Times" w:hAnsi="Times" w:cs="Times New Roman"/>
          <w:color w:val="000000" w:themeColor="text1"/>
          <w:highlight w:val="darkMagenta"/>
          <w:lang w:val="en-US"/>
        </w:rPr>
        <w:t>a</w:t>
      </w:r>
    </w:p>
    <w:p w14:paraId="55EA68B7" w14:textId="55CA365C" w:rsidR="00611A9E" w:rsidRPr="007E31FE"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E31FE">
        <w:rPr>
          <w:rFonts w:ascii="Times" w:hAnsi="Times" w:cs="Times New Roman"/>
          <w:color w:val="000000" w:themeColor="text1"/>
          <w:highlight w:val="darkMagenta"/>
          <w:lang w:val="en-US"/>
        </w:rPr>
        <w:t>Ch</w:t>
      </w:r>
      <w:r w:rsidR="00C571B8" w:rsidRPr="007E31FE">
        <w:rPr>
          <w:rFonts w:ascii="Times" w:hAnsi="Times" w:cs="Times New Roman"/>
          <w:color w:val="000000" w:themeColor="text1"/>
          <w:highlight w:val="darkMagenta"/>
          <w:lang w:val="en-US"/>
        </w:rPr>
        <w:t>'</w:t>
      </w:r>
      <w:r w:rsidRPr="007E31FE">
        <w:rPr>
          <w:rFonts w:ascii="Times" w:hAnsi="Times" w:cs="Times New Roman"/>
          <w:color w:val="000000" w:themeColor="text1"/>
          <w:highlight w:val="darkMagenta"/>
          <w:lang w:val="en-US"/>
        </w:rPr>
        <w:t>alcuna mençogna ni boxia no</w:t>
      </w:r>
      <w:r w:rsidR="00C571B8" w:rsidRPr="007E31FE">
        <w:rPr>
          <w:rFonts w:ascii="Times" w:hAnsi="Times" w:cs="Times New Roman"/>
          <w:color w:val="000000" w:themeColor="text1"/>
          <w:highlight w:val="darkMagenta"/>
          <w:lang w:val="en-US"/>
        </w:rPr>
        <w:t xml:space="preserve"> </w:t>
      </w:r>
      <w:r w:rsidRPr="007E31FE">
        <w:rPr>
          <w:rFonts w:ascii="Times" w:hAnsi="Times" w:cs="Times New Roman"/>
          <w:color w:val="000000" w:themeColor="text1"/>
          <w:highlight w:val="darkMagenta"/>
          <w:lang w:val="en-US"/>
        </w:rPr>
        <w:t>li</w:t>
      </w:r>
      <w:r w:rsidR="00C571B8" w:rsidRPr="007E31FE">
        <w:rPr>
          <w:rFonts w:ascii="Times" w:hAnsi="Times" w:cs="Times New Roman"/>
          <w:color w:val="000000" w:themeColor="text1"/>
          <w:highlight w:val="darkMagenta"/>
          <w:lang w:val="en-US"/>
        </w:rPr>
        <w:t xml:space="preserve"> à.</w:t>
      </w:r>
    </w:p>
    <w:p w14:paraId="76C97B36" w14:textId="29E6D672" w:rsidR="00611A9E" w:rsidRPr="007E31FE"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E31FE">
        <w:rPr>
          <w:rFonts w:ascii="Times" w:hAnsi="Times" w:cs="Times New Roman"/>
          <w:color w:val="000000" w:themeColor="text1"/>
          <w:highlight w:val="darkMagenta"/>
          <w:lang w:val="en-US"/>
        </w:rPr>
        <w:t>Chi quele tere ben cercar vorà</w:t>
      </w:r>
    </w:p>
    <w:p w14:paraId="6A1FB6A2" w14:textId="46458367" w:rsidR="00611A9E" w:rsidRPr="007E31FE"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highlight w:val="darkMagenta"/>
          <w:lang w:val="en-US"/>
        </w:rPr>
      </w:pPr>
      <w:r w:rsidRPr="007E31FE">
        <w:rPr>
          <w:rFonts w:ascii="Times" w:hAnsi="Times" w:cs="Times New Roman"/>
          <w:color w:val="000000" w:themeColor="text1"/>
          <w:highlight w:val="darkMagenta"/>
          <w:lang w:val="en-US"/>
        </w:rPr>
        <w:t>Molte stranie cosse trovar lì porà.</w:t>
      </w:r>
    </w:p>
    <w:p w14:paraId="21CFC760" w14:textId="06D2C85F" w:rsidR="00611A9E" w:rsidRPr="00F641B0"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Una citade el vete si g</w:t>
      </w:r>
      <w:r w:rsidR="001D4BC1" w:rsidRPr="00F641B0">
        <w:rPr>
          <w:rFonts w:ascii="Times" w:hAnsi="Times" w:cs="Times New Roman"/>
          <w:color w:val="000000" w:themeColor="text1"/>
          <w:lang w:val="en-US"/>
        </w:rPr>
        <w:t>(r)</w:t>
      </w:r>
      <w:r w:rsidR="001276A8" w:rsidRPr="00F641B0">
        <w:rPr>
          <w:rFonts w:ascii="Times" w:hAnsi="Times" w:cs="Times New Roman"/>
          <w:color w:val="000000" w:themeColor="text1"/>
          <w:lang w:val="en-US"/>
        </w:rPr>
        <w:t>anda</w:t>
      </w:r>
      <w:r w:rsidRPr="00F641B0">
        <w:rPr>
          <w:rStyle w:val="FootnoteReference"/>
          <w:rFonts w:ascii="Times" w:hAnsi="Times" w:cs="Times New Roman"/>
          <w:color w:val="000000" w:themeColor="text1"/>
          <w:lang w:val="en-US"/>
        </w:rPr>
        <w:footnoteReference w:id="210"/>
      </w:r>
      <w:r w:rsidR="00F45BFC" w:rsidRPr="00F641B0">
        <w:rPr>
          <w:rFonts w:ascii="Times" w:hAnsi="Times" w:cs="Times New Roman"/>
          <w:color w:val="000000" w:themeColor="text1"/>
          <w:lang w:val="en-US"/>
        </w:rPr>
        <w:t xml:space="preserve"> e si fondà</w:t>
      </w:r>
      <w:r w:rsidRPr="00F641B0">
        <w:rPr>
          <w:rFonts w:ascii="Times" w:hAnsi="Times" w:cs="Times New Roman"/>
          <w:color w:val="000000" w:themeColor="text1"/>
          <w:lang w:val="en-US"/>
        </w:rPr>
        <w:t>,</w:t>
      </w:r>
    </w:p>
    <w:p w14:paraId="72DC572F" w14:textId="0597AED4" w:rsidR="001276A8" w:rsidRPr="00F641B0" w:rsidRDefault="00C571B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Dode</w:t>
      </w:r>
      <w:r w:rsidR="00E825FC" w:rsidRPr="00F641B0">
        <w:rPr>
          <w:rFonts w:ascii="Times" w:hAnsi="Times" w:cs="Times New Roman"/>
          <w:color w:val="000000" w:themeColor="text1"/>
          <w:lang w:val="en-US"/>
        </w:rPr>
        <w:t>xe milia ponti sovra un flume li</w:t>
      </w:r>
      <w:r w:rsidR="00FF7BF7" w:rsidRPr="00F641B0">
        <w:rPr>
          <w:rFonts w:ascii="Times" w:hAnsi="Times" w:cs="Times New Roman"/>
          <w:color w:val="000000" w:themeColor="text1"/>
          <w:lang w:val="en-US"/>
        </w:rPr>
        <w:t xml:space="preserve"> à,</w:t>
      </w:r>
    </w:p>
    <w:p w14:paraId="347F45E7" w14:textId="1F429AA0" w:rsidR="001276A8" w:rsidRPr="00F641B0" w:rsidRDefault="00FF7BF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Tore e palaci tanti si troverà,</w:t>
      </w:r>
    </w:p>
    <w:p w14:paraId="7F3DD311" w14:textId="38FA13D0"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43</w:t>
      </w:r>
      <w:r w:rsidRPr="00F641B0">
        <w:rPr>
          <w:rFonts w:ascii="Times" w:hAnsi="Times" w:cs="Times New Roman"/>
          <w:bCs/>
          <w:color w:val="000000" w:themeColor="text1"/>
          <w:lang w:val="en-US"/>
        </w:rPr>
        <w:t xml:space="preserve">V) </w:t>
      </w:r>
      <w:r w:rsidR="00FF7BF7" w:rsidRPr="00F641B0">
        <w:rPr>
          <w:rFonts w:ascii="Times" w:hAnsi="Times" w:cs="Times New Roman"/>
          <w:color w:val="000000" w:themeColor="text1"/>
          <w:lang w:val="en-US"/>
        </w:rPr>
        <w:t>Çe</w:t>
      </w:r>
      <w:r w:rsidR="007E31FE">
        <w:rPr>
          <w:rFonts w:ascii="Times" w:hAnsi="Times" w:cs="Times New Roman"/>
          <w:color w:val="000000" w:themeColor="text1"/>
          <w:lang w:val="en-US"/>
        </w:rPr>
        <w:t>nto millia son de cristalo intai</w:t>
      </w:r>
      <w:r w:rsidR="00FF7BF7" w:rsidRPr="00F641B0">
        <w:rPr>
          <w:rFonts w:ascii="Times" w:hAnsi="Times" w:cs="Times New Roman"/>
          <w:color w:val="000000" w:themeColor="text1"/>
          <w:lang w:val="en-US"/>
        </w:rPr>
        <w:t>à,</w:t>
      </w:r>
    </w:p>
    <w:p w14:paraId="4145CA34" w14:textId="3EC32FFD" w:rsidR="00611A9E" w:rsidRPr="00F641B0" w:rsidRDefault="00F6583C"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w:t>
      </w:r>
      <w:r w:rsidR="00FF7BF7" w:rsidRPr="00F641B0">
        <w:rPr>
          <w:rFonts w:ascii="Times" w:hAnsi="Times" w:cs="Times New Roman"/>
          <w:color w:val="000000" w:themeColor="text1"/>
          <w:lang w:val="en-US"/>
        </w:rPr>
        <w:t>inti millia h</w:t>
      </w:r>
      <w:r w:rsidR="00F45BFC" w:rsidRPr="00F641B0">
        <w:rPr>
          <w:rFonts w:ascii="Times" w:hAnsi="Times" w:cs="Times New Roman"/>
          <w:color w:val="000000" w:themeColor="text1"/>
          <w:lang w:val="en-US"/>
        </w:rPr>
        <w:t>omeni çascuna note la guardà</w:t>
      </w:r>
      <w:r w:rsidR="00FF7BF7" w:rsidRPr="00F641B0">
        <w:rPr>
          <w:rFonts w:ascii="Times" w:hAnsi="Times" w:cs="Times New Roman"/>
          <w:color w:val="000000" w:themeColor="text1"/>
          <w:lang w:val="en-US"/>
        </w:rPr>
        <w:t>.</w:t>
      </w:r>
    </w:p>
    <w:p w14:paraId="41D1F734" w14:textId="61C33E0E"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lo conte vete que</w:t>
      </w:r>
      <w:r w:rsidR="00F6583C" w:rsidRPr="00F641B0">
        <w:rPr>
          <w:rFonts w:ascii="Times" w:hAnsi="Times" w:cs="Times New Roman"/>
          <w:color w:val="000000" w:themeColor="text1"/>
          <w:lang w:val="en-US"/>
        </w:rPr>
        <w:t>sto</w:t>
      </w:r>
      <w:r w:rsidR="008F2E67" w:rsidRPr="00F641B0">
        <w:rPr>
          <w:rFonts w:ascii="Times" w:hAnsi="Times" w:cs="Times New Roman"/>
          <w:color w:val="000000" w:themeColor="text1"/>
          <w:lang w:val="en-US"/>
        </w:rPr>
        <w:t>,</w:t>
      </w:r>
      <w:r w:rsidR="00F6583C" w:rsidRPr="00F641B0">
        <w:rPr>
          <w:rFonts w:ascii="Times" w:hAnsi="Times" w:cs="Times New Roman"/>
          <w:color w:val="000000" w:themeColor="text1"/>
          <w:lang w:val="en-US"/>
        </w:rPr>
        <w:t xml:space="preserve"> molto se merav</w:t>
      </w:r>
      <w:r w:rsidR="001276A8" w:rsidRPr="00F641B0">
        <w:rPr>
          <w:rFonts w:ascii="Times" w:hAnsi="Times" w:cs="Times New Roman"/>
          <w:color w:val="000000" w:themeColor="text1"/>
          <w:lang w:val="en-US"/>
        </w:rPr>
        <w:t>i</w:t>
      </w:r>
      <w:r w:rsidR="002C7088" w:rsidRPr="00F641B0">
        <w:rPr>
          <w:rFonts w:ascii="Times" w:hAnsi="Times" w:cs="Times New Roman"/>
          <w:color w:val="000000" w:themeColor="text1"/>
          <w:lang w:val="en-US"/>
        </w:rPr>
        <w:t>à</w:t>
      </w:r>
      <w:r w:rsidR="00C3369D" w:rsidRPr="00F641B0">
        <w:rPr>
          <w:rStyle w:val="FootnoteReference"/>
          <w:rFonts w:ascii="Times" w:hAnsi="Times" w:cs="Times New Roman"/>
          <w:color w:val="000000" w:themeColor="text1"/>
          <w:lang w:val="en-US"/>
        </w:rPr>
        <w:footnoteReference w:id="211"/>
      </w:r>
    </w:p>
    <w:p w14:paraId="6F19613A" w14:textId="4F9034CE" w:rsidR="00611A9E" w:rsidRPr="00F641B0" w:rsidRDefault="008F2E6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in</w:t>
      </w:r>
      <w:r w:rsidR="001276A8" w:rsidRPr="00F641B0">
        <w:rPr>
          <w:rFonts w:ascii="Times" w:hAnsi="Times" w:cs="Times New Roman"/>
          <w:color w:val="000000" w:themeColor="text1"/>
          <w:lang w:val="en-US"/>
        </w:rPr>
        <w:t>fr</w:t>
      </w:r>
      <w:r w:rsidR="00076F52">
        <w:rPr>
          <w:rFonts w:ascii="Times" w:hAnsi="Times" w:cs="Times New Roman"/>
          <w:color w:val="000000" w:themeColor="text1"/>
          <w:lang w:val="en-US"/>
        </w:rPr>
        <w:t>a·ss</w:t>
      </w:r>
      <w:r w:rsidR="00BC3284">
        <w:rPr>
          <w:rFonts w:ascii="Times" w:hAnsi="Times" w:cs="Times New Roman"/>
          <w:color w:val="000000" w:themeColor="text1"/>
          <w:lang w:val="en-US"/>
        </w:rPr>
        <w:t>i pianamente dito à,</w:t>
      </w:r>
    </w:p>
    <w:p w14:paraId="5256DAA6" w14:textId="1C3AC4E5" w:rsidR="00611A9E" w:rsidRPr="00F641B0" w:rsidRDefault="008F2E6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F6583C" w:rsidRPr="00F641B0">
        <w:rPr>
          <w:rFonts w:ascii="Times" w:hAnsi="Times" w:cs="Times New Roman"/>
          <w:color w:val="000000" w:themeColor="text1"/>
          <w:lang w:val="en-US"/>
        </w:rPr>
        <w:t>Santa M</w:t>
      </w:r>
      <w:r w:rsidR="001276A8" w:rsidRPr="00F641B0">
        <w:rPr>
          <w:rFonts w:ascii="Times" w:hAnsi="Times" w:cs="Times New Roman"/>
          <w:color w:val="000000" w:themeColor="text1"/>
          <w:lang w:val="en-US"/>
        </w:rPr>
        <w:t>aria</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che çitade qui</w:t>
      </w:r>
      <w:r w:rsidRPr="00F641B0">
        <w:rPr>
          <w:rFonts w:ascii="Times" w:hAnsi="Times" w:cs="Times New Roman"/>
          <w:color w:val="000000" w:themeColor="text1"/>
          <w:lang w:val="en-US"/>
        </w:rPr>
        <w:t xml:space="preserve"> à?</w:t>
      </w:r>
    </w:p>
    <w:p w14:paraId="7530994A" w14:textId="78374D24" w:rsidR="00611A9E" w:rsidRPr="00F641B0" w:rsidRDefault="00F45BFC"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p</w:t>
      </w:r>
      <w:r w:rsidR="00F6583C" w:rsidRPr="00F641B0">
        <w:rPr>
          <w:rFonts w:ascii="Times" w:hAnsi="Times" w:cs="Times New Roman"/>
          <w:color w:val="000000" w:themeColor="text1"/>
          <w:lang w:val="en-US"/>
        </w:rPr>
        <w:t>aradisso par ch</w:t>
      </w:r>
      <w:r w:rsidR="008F2E67" w:rsidRPr="00F641B0">
        <w:rPr>
          <w:rFonts w:ascii="Times" w:hAnsi="Times" w:cs="Times New Roman"/>
          <w:color w:val="000000" w:themeColor="text1"/>
          <w:lang w:val="en-US"/>
        </w:rPr>
        <w:t>'</w:t>
      </w:r>
      <w:r w:rsidR="00F6583C" w:rsidRPr="00F641B0">
        <w:rPr>
          <w:rFonts w:ascii="Times" w:hAnsi="Times" w:cs="Times New Roman"/>
          <w:color w:val="000000" w:themeColor="text1"/>
          <w:lang w:val="en-US"/>
        </w:rPr>
        <w:t>io sia ariv</w:t>
      </w:r>
      <w:r w:rsidR="008F2E67" w:rsidRPr="00F641B0">
        <w:rPr>
          <w:rFonts w:ascii="Times" w:hAnsi="Times" w:cs="Times New Roman"/>
          <w:color w:val="000000" w:themeColor="text1"/>
          <w:lang w:val="en-US"/>
        </w:rPr>
        <w:t>à.</w:t>
      </w:r>
    </w:p>
    <w:p w14:paraId="4C443CC0" w14:textId="0D6B8F41"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w:t>
      </w:r>
      <w:r w:rsidR="008F2E6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io </w:t>
      </w:r>
      <w:r w:rsidR="00F6583C" w:rsidRPr="00F641B0">
        <w:rPr>
          <w:rFonts w:ascii="Times" w:hAnsi="Times" w:cs="Times New Roman"/>
          <w:color w:val="000000" w:themeColor="text1"/>
          <w:lang w:val="en-US"/>
        </w:rPr>
        <w:t>av</w:t>
      </w:r>
      <w:r w:rsidR="00F45BFC" w:rsidRPr="00F641B0">
        <w:rPr>
          <w:rFonts w:ascii="Times" w:hAnsi="Times" w:cs="Times New Roman"/>
          <w:color w:val="000000" w:themeColor="text1"/>
          <w:lang w:val="en-US"/>
        </w:rPr>
        <w:t>es</w:t>
      </w:r>
      <w:r w:rsidR="007E31FE">
        <w:rPr>
          <w:rFonts w:ascii="Times" w:hAnsi="Times" w:cs="Times New Roman"/>
          <w:color w:val="000000" w:themeColor="text1"/>
          <w:lang w:val="en-US"/>
        </w:rPr>
        <w:t>se mia mui</w:t>
      </w:r>
      <w:r w:rsidRPr="00F641B0">
        <w:rPr>
          <w:rFonts w:ascii="Times" w:hAnsi="Times" w:cs="Times New Roman"/>
          <w:color w:val="000000" w:themeColor="text1"/>
          <w:lang w:val="en-US"/>
        </w:rPr>
        <w:t>ere i</w:t>
      </w:r>
      <w:r w:rsidRPr="00F641B0">
        <w:rPr>
          <w:rFonts w:ascii="Times" w:hAnsi="Times" w:cs="Times New Roman"/>
          <w:i/>
          <w:iCs/>
          <w:color w:val="000000" w:themeColor="text1"/>
          <w:lang w:val="en-US"/>
        </w:rPr>
        <w:t>n</w:t>
      </w:r>
      <w:r w:rsidR="00413047" w:rsidRPr="00F641B0">
        <w:rPr>
          <w:rFonts w:ascii="Times" w:hAnsi="Times" w:cs="Times New Roman"/>
          <w:color w:val="000000" w:themeColor="text1"/>
          <w:lang w:val="en-US"/>
        </w:rPr>
        <w:t xml:space="preserve"> questa contrà</w:t>
      </w:r>
      <w:r w:rsidR="008F2E67" w:rsidRPr="00F641B0">
        <w:rPr>
          <w:rFonts w:ascii="Times" w:hAnsi="Times" w:cs="Times New Roman"/>
          <w:color w:val="000000" w:themeColor="text1"/>
          <w:lang w:val="en-US"/>
        </w:rPr>
        <w:t>,</w:t>
      </w:r>
    </w:p>
    <w:p w14:paraId="2A629FC7" w14:textId="3473CF6A" w:rsidR="00611A9E" w:rsidRPr="00F641B0" w:rsidRDefault="00F6583C"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Mai in quele parte non tronerav</w:t>
      </w:r>
      <w:r w:rsidR="001276A8" w:rsidRPr="00F641B0">
        <w:rPr>
          <w:rFonts w:ascii="Times" w:hAnsi="Times" w:cs="Times New Roman"/>
          <w:color w:val="000000" w:themeColor="text1"/>
          <w:lang w:val="en-US"/>
        </w:rPr>
        <w:t>e</w:t>
      </w:r>
      <w:r w:rsidR="002C7088" w:rsidRPr="00F641B0">
        <w:rPr>
          <w:rStyle w:val="FootnoteReference"/>
          <w:rFonts w:ascii="Times" w:hAnsi="Times" w:cs="Times New Roman"/>
          <w:color w:val="000000" w:themeColor="text1"/>
          <w:lang w:val="en-US"/>
        </w:rPr>
        <w:footnoteReference w:id="212"/>
      </w:r>
      <w:r w:rsidR="001276A8"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de·ll</w:t>
      </w:r>
      <w:r w:rsidR="00413047" w:rsidRPr="00F641B0">
        <w:rPr>
          <w:rFonts w:ascii="Times" w:hAnsi="Times" w:cs="Times New Roman"/>
          <w:color w:val="000000" w:themeColor="text1"/>
          <w:lang w:val="en-US"/>
        </w:rPr>
        <w:t>à,</w:t>
      </w:r>
    </w:p>
    <w:p w14:paraId="38784CE1" w14:textId="4022F6F1" w:rsidR="00611A9E" w:rsidRPr="00F641B0" w:rsidRDefault="00F6583C"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Ni in mia v</w:t>
      </w:r>
      <w:r w:rsidR="00413047" w:rsidRPr="00F641B0">
        <w:rPr>
          <w:rFonts w:ascii="Times" w:hAnsi="Times" w:cs="Times New Roman"/>
          <w:color w:val="000000" w:themeColor="text1"/>
          <w:lang w:val="en-US"/>
        </w:rPr>
        <w:t>ita de</w:t>
      </w:r>
      <w:r w:rsidR="00F45BFC"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413047" w:rsidRPr="00F641B0">
        <w:rPr>
          <w:rFonts w:ascii="Times" w:hAnsi="Times" w:cs="Times New Roman"/>
          <w:color w:val="000000" w:themeColor="text1"/>
          <w:lang w:val="en-US"/>
        </w:rPr>
        <w:t>no me partirà</w:t>
      </w:r>
    </w:p>
    <w:p w14:paraId="2232E417" w14:textId="32753279"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de cercar l</w:t>
      </w:r>
      <w:r w:rsidR="00FF7BF7" w:rsidRPr="00F641B0">
        <w:rPr>
          <w:rFonts w:ascii="Times" w:hAnsi="Times" w:cs="Times New Roman"/>
          <w:color w:val="000000" w:themeColor="text1"/>
          <w:lang w:val="en-US"/>
        </w:rPr>
        <w:t>'</w:t>
      </w:r>
      <w:r w:rsidRPr="00F641B0">
        <w:rPr>
          <w:rFonts w:ascii="Times" w:hAnsi="Times" w:cs="Times New Roman"/>
          <w:color w:val="000000" w:themeColor="text1"/>
          <w:lang w:val="en-US"/>
        </w:rPr>
        <w:t>inferno non curera</w:t>
      </w:r>
      <w:r w:rsidR="00413047" w:rsidRPr="00F641B0">
        <w:rPr>
          <w:rFonts w:ascii="Times" w:hAnsi="Times" w:cs="Times New Roman"/>
          <w:color w:val="000000" w:themeColor="text1"/>
          <w:lang w:val="en-US"/>
        </w:rPr>
        <w:t>(ve)</w:t>
      </w:r>
      <w:r w:rsidR="00413047" w:rsidRPr="00F641B0">
        <w:rPr>
          <w:rStyle w:val="FootnoteReference"/>
          <w:rFonts w:ascii="Times" w:hAnsi="Times" w:cs="Times New Roman"/>
          <w:color w:val="000000" w:themeColor="text1"/>
          <w:lang w:val="en-US"/>
        </w:rPr>
        <w:footnoteReference w:id="213"/>
      </w:r>
      <w:r w:rsidRPr="00F641B0">
        <w:rPr>
          <w:rFonts w:ascii="Times" w:hAnsi="Times" w:cs="Times New Roman"/>
          <w:color w:val="000000" w:themeColor="text1"/>
          <w:lang w:val="en-US"/>
        </w:rPr>
        <w:t xml:space="preserve"> </w:t>
      </w:r>
      <w:r w:rsidR="0046438F" w:rsidRPr="00F641B0">
        <w:rPr>
          <w:rFonts w:ascii="Times" w:hAnsi="Times" w:cs="Times New Roman"/>
          <w:color w:val="000000" w:themeColor="text1"/>
          <w:lang w:val="en-US"/>
        </w:rPr>
        <w:t>çà.</w:t>
      </w:r>
    </w:p>
    <w:p w14:paraId="6CE191F6" w14:textId="00DC0D2E"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Charlo M</w:t>
      </w:r>
      <w:r w:rsidR="0046438F" w:rsidRPr="00F641B0">
        <w:rPr>
          <w:rFonts w:ascii="Times" w:hAnsi="Times" w:cs="Times New Roman"/>
          <w:color w:val="000000" w:themeColor="text1"/>
          <w:lang w:val="en-US"/>
        </w:rPr>
        <w:t xml:space="preserve">artelo che gran </w:t>
      </w:r>
      <w:r w:rsidR="00F45BFC"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46438F" w:rsidRPr="00F641B0">
        <w:rPr>
          <w:rFonts w:ascii="Times" w:hAnsi="Times" w:cs="Times New Roman"/>
          <w:color w:val="000000" w:themeColor="text1"/>
          <w:lang w:val="en-US"/>
        </w:rPr>
        <w:t>ia à</w:t>
      </w:r>
      <w:r w:rsidR="001276A8" w:rsidRPr="00F641B0">
        <w:rPr>
          <w:rFonts w:ascii="Times" w:hAnsi="Times" w:cs="Times New Roman"/>
          <w:color w:val="000000" w:themeColor="text1"/>
          <w:lang w:val="en-US"/>
        </w:rPr>
        <w:t xml:space="preserve"> </w:t>
      </w:r>
    </w:p>
    <w:p w14:paraId="260D9D39" w14:textId="6BA599DE" w:rsidR="00611A9E" w:rsidRPr="00F641B0" w:rsidRDefault="005A134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Me mandà</w:t>
      </w:r>
      <w:r w:rsidR="00FF7BF7" w:rsidRPr="00F641B0">
        <w:rPr>
          <w:rFonts w:ascii="Times" w:hAnsi="Times" w:cs="Times New Roman"/>
          <w:color w:val="000000" w:themeColor="text1"/>
          <w:lang w:val="en-US"/>
        </w:rPr>
        <w:t xml:space="preserve"> çercando quelo che trov</w:t>
      </w:r>
      <w:r w:rsidR="001276A8" w:rsidRPr="00F641B0">
        <w:rPr>
          <w:rFonts w:ascii="Times" w:hAnsi="Times" w:cs="Times New Roman"/>
          <w:color w:val="000000" w:themeColor="text1"/>
          <w:lang w:val="en-US"/>
        </w:rPr>
        <w:t>ar no</w:t>
      </w:r>
      <w:r w:rsidR="001276A8" w:rsidRPr="00F641B0">
        <w:rPr>
          <w:rFonts w:ascii="Times" w:hAnsi="Times" w:cs="Times New Roman"/>
          <w:i/>
          <w:iCs/>
          <w:color w:val="000000" w:themeColor="text1"/>
          <w:lang w:val="en-US"/>
        </w:rPr>
        <w:t xml:space="preserve">n </w:t>
      </w:r>
      <w:r w:rsidR="0046438F" w:rsidRPr="00F641B0">
        <w:rPr>
          <w:rFonts w:ascii="Times" w:hAnsi="Times" w:cs="Times New Roman"/>
          <w:color w:val="000000" w:themeColor="text1"/>
          <w:lang w:val="en-US"/>
        </w:rPr>
        <w:t>porà."</w:t>
      </w:r>
    </w:p>
    <w:p w14:paraId="30E50187" w14:textId="6426CA4C"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d</w:t>
      </w:r>
      <w:r w:rsidR="00FF7BF7" w:rsidRPr="00F641B0">
        <w:rPr>
          <w:rFonts w:ascii="Times" w:hAnsi="Times" w:cs="Times New Roman"/>
          <w:color w:val="000000" w:themeColor="text1"/>
          <w:lang w:val="en-US"/>
        </w:rPr>
        <w:t>'Av</w:t>
      </w:r>
      <w:r w:rsidRPr="00F641B0">
        <w:rPr>
          <w:rFonts w:ascii="Times" w:hAnsi="Times" w:cs="Times New Roman"/>
          <w:color w:val="000000" w:themeColor="text1"/>
          <w:lang w:val="en-US"/>
        </w:rPr>
        <w:t xml:space="preserve">ernia </w:t>
      </w:r>
      <w:r w:rsidR="00A105B2">
        <w:rPr>
          <w:rFonts w:ascii="Times" w:hAnsi="Times" w:cs="Times New Roman"/>
          <w:color w:val="000000" w:themeColor="text1"/>
          <w:lang w:val="en-US"/>
        </w:rPr>
        <w:t>.</w:t>
      </w:r>
      <w:r w:rsidR="00E94CF1" w:rsidRPr="00F641B0">
        <w:rPr>
          <w:rFonts w:ascii="Times" w:hAnsi="Times" w:cs="Times New Roman"/>
          <w:color w:val="000000" w:themeColor="text1"/>
          <w:lang w:val="en-US"/>
        </w:rPr>
        <w:t>IIII</w:t>
      </w:r>
      <w:r w:rsidR="00A105B2">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BF2E94" w:rsidRPr="00F641B0">
        <w:rPr>
          <w:rFonts w:ascii="Times" w:hAnsi="Times" w:cs="Times New Roman"/>
          <w:color w:val="000000" w:themeColor="text1"/>
          <w:lang w:val="en-US"/>
        </w:rPr>
        <w:t>(</w:t>
      </w:r>
      <w:r w:rsidR="00BF2E94" w:rsidRPr="00F641B0">
        <w:rPr>
          <w:rFonts w:ascii="Times" w:hAnsi="Times" w:cs="Times New Roman"/>
          <w:i/>
          <w:color w:val="000000" w:themeColor="text1"/>
          <w:lang w:val="en-US"/>
        </w:rPr>
        <w:t>çorni</w:t>
      </w:r>
      <w:r w:rsidR="00BF2E94" w:rsidRPr="00F641B0">
        <w:rPr>
          <w:rFonts w:ascii="Times" w:hAnsi="Times" w:cs="Times New Roman"/>
          <w:color w:val="000000" w:themeColor="text1"/>
          <w:lang w:val="en-US"/>
        </w:rPr>
        <w:t>)</w:t>
      </w:r>
      <w:r w:rsidR="00BF2E94" w:rsidRPr="00F641B0">
        <w:rPr>
          <w:rStyle w:val="FootnoteReference"/>
          <w:rFonts w:ascii="Times" w:hAnsi="Times" w:cs="Times New Roman"/>
          <w:color w:val="000000" w:themeColor="text1"/>
          <w:lang w:val="en-US"/>
        </w:rPr>
        <w:footnoteReference w:id="214"/>
      </w:r>
      <w:r w:rsidR="00BF2E94" w:rsidRPr="00F641B0">
        <w:rPr>
          <w:rFonts w:ascii="Times" w:hAnsi="Times" w:cs="Times New Roman"/>
          <w:color w:val="000000" w:themeColor="text1"/>
          <w:lang w:val="en-US"/>
        </w:rPr>
        <w:t xml:space="preserve"> </w:t>
      </w:r>
      <w:r w:rsidR="0046438F" w:rsidRPr="00F641B0">
        <w:rPr>
          <w:rFonts w:ascii="Times" w:hAnsi="Times" w:cs="Times New Roman"/>
          <w:color w:val="000000" w:themeColor="text1"/>
          <w:lang w:val="en-US"/>
        </w:rPr>
        <w:t xml:space="preserve">là </w:t>
      </w:r>
      <w:r w:rsidR="0046438F" w:rsidRPr="00FE56F3">
        <w:rPr>
          <w:rFonts w:ascii="Times" w:hAnsi="Times" w:cs="Times New Roman"/>
          <w:color w:val="000000" w:themeColor="text1"/>
          <w:lang w:val="en-US"/>
        </w:rPr>
        <w:t>soç(o)</w:t>
      </w:r>
      <w:r w:rsidR="008E3BA3" w:rsidRPr="00FE56F3">
        <w:rPr>
          <w:rFonts w:ascii="Times" w:hAnsi="Times" w:cs="Times New Roman"/>
          <w:color w:val="000000" w:themeColor="text1"/>
          <w:lang w:val="en-US"/>
        </w:rPr>
        <w:t>rnà</w:t>
      </w:r>
      <w:r w:rsidR="00BF2E94" w:rsidRPr="00F641B0">
        <w:rPr>
          <w:rFonts w:ascii="Times" w:hAnsi="Times" w:cs="Times New Roman"/>
          <w:color w:val="000000" w:themeColor="text1"/>
          <w:lang w:val="en-US"/>
        </w:rPr>
        <w:t>,</w:t>
      </w:r>
      <w:r w:rsidR="000246A0">
        <w:rPr>
          <w:rStyle w:val="FootnoteReference"/>
          <w:rFonts w:ascii="Times" w:hAnsi="Times" w:cs="Times New Roman"/>
          <w:color w:val="000000" w:themeColor="text1"/>
          <w:lang w:val="en-US"/>
        </w:rPr>
        <w:footnoteReference w:id="215"/>
      </w:r>
    </w:p>
    <w:p w14:paraId="31922C42" w14:textId="1448F98F"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Puo al cinque çorno ello av</w:t>
      </w:r>
      <w:r w:rsidR="00BF2E94" w:rsidRPr="00F641B0">
        <w:rPr>
          <w:rFonts w:ascii="Times" w:hAnsi="Times" w:cs="Times New Roman"/>
          <w:color w:val="000000" w:themeColor="text1"/>
          <w:lang w:val="en-US"/>
        </w:rPr>
        <w:t>anti andà.</w:t>
      </w:r>
      <w:r w:rsidR="005A134E" w:rsidRPr="00F641B0">
        <w:rPr>
          <w:rStyle w:val="FootnoteReference"/>
          <w:rFonts w:ascii="Times" w:hAnsi="Times" w:cs="Times New Roman"/>
          <w:color w:val="000000" w:themeColor="text1"/>
          <w:lang w:val="en-US"/>
        </w:rPr>
        <w:footnoteReference w:id="216"/>
      </w:r>
    </w:p>
    <w:p w14:paraId="63E110E3" w14:textId="77A73BD7"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w:t>
      </w:r>
      <w:r w:rsidR="0046438F" w:rsidRPr="00F641B0">
        <w:rPr>
          <w:rFonts w:ascii="Times" w:hAnsi="Times" w:cs="Times New Roman"/>
          <w:color w:val="000000" w:themeColor="text1"/>
          <w:lang w:val="en-US"/>
        </w:rPr>
        <w:t>'a</w:t>
      </w:r>
      <w:r w:rsidRPr="00F641B0">
        <w:rPr>
          <w:rFonts w:ascii="Times" w:hAnsi="Times" w:cs="Times New Roman"/>
          <w:color w:val="000000" w:themeColor="text1"/>
          <w:lang w:val="en-US"/>
        </w:rPr>
        <w:t>stronomie molti maistri trov</w:t>
      </w:r>
      <w:r w:rsidR="0046438F" w:rsidRPr="00F641B0">
        <w:rPr>
          <w:rFonts w:ascii="Times" w:hAnsi="Times" w:cs="Times New Roman"/>
          <w:color w:val="000000" w:themeColor="text1"/>
          <w:lang w:val="en-US"/>
        </w:rPr>
        <w:t>à</w:t>
      </w:r>
      <w:r w:rsidR="00BF2E94" w:rsidRPr="00F641B0">
        <w:rPr>
          <w:rFonts w:ascii="Times" w:hAnsi="Times" w:cs="Times New Roman"/>
          <w:color w:val="000000" w:themeColor="text1"/>
          <w:lang w:val="en-US"/>
        </w:rPr>
        <w:t>;</w:t>
      </w:r>
    </w:p>
    <w:p w14:paraId="2955E713" w14:textId="5210418F"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el conte a</w:t>
      </w:r>
      <w:r w:rsidR="00BF2E94" w:rsidRPr="00F641B0">
        <w:rPr>
          <w:rFonts w:ascii="Times" w:hAnsi="Times" w:cs="Times New Roman"/>
          <w:color w:val="000000" w:themeColor="text1"/>
          <w:lang w:val="en-US"/>
        </w:rPr>
        <w:t xml:space="preserve"> lor so bexogna li contà,</w:t>
      </w:r>
    </w:p>
    <w:p w14:paraId="62A0CC27" w14:textId="6CDDB72D"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FF7BF7" w:rsidRPr="00F641B0">
        <w:rPr>
          <w:rFonts w:ascii="Times" w:hAnsi="Times" w:cs="Times New Roman"/>
          <w:color w:val="000000" w:themeColor="text1"/>
          <w:lang w:val="en-US"/>
        </w:rPr>
        <w:t xml:space="preserve"> mato lo</w:t>
      </w:r>
      <w:r w:rsidR="00BF2E94" w:rsidRPr="00F641B0">
        <w:rPr>
          <w:rFonts w:ascii="Times" w:hAnsi="Times" w:cs="Times New Roman"/>
          <w:color w:val="000000" w:themeColor="text1"/>
          <w:lang w:val="en-US"/>
        </w:rPr>
        <w:t xml:space="preserve"> ti(e)m</w:t>
      </w:r>
      <w:r w:rsidR="008504C7" w:rsidRPr="00F641B0">
        <w:rPr>
          <w:rFonts w:ascii="Times" w:hAnsi="Times" w:cs="Times New Roman"/>
          <w:color w:val="000000" w:themeColor="text1"/>
          <w:lang w:val="en-US"/>
        </w:rPr>
        <w:t>,</w:t>
      </w:r>
      <w:r w:rsidR="00BF2E94" w:rsidRPr="00F641B0">
        <w:rPr>
          <w:rStyle w:val="FootnoteReference"/>
          <w:rFonts w:ascii="Times" w:hAnsi="Times" w:cs="Times New Roman"/>
          <w:color w:val="000000" w:themeColor="text1"/>
          <w:lang w:val="en-US"/>
        </w:rPr>
        <w:footnoteReference w:id="217"/>
      </w:r>
      <w:r w:rsidR="00FF7BF7" w:rsidRPr="00F641B0">
        <w:rPr>
          <w:rFonts w:ascii="Times" w:hAnsi="Times" w:cs="Times New Roman"/>
          <w:color w:val="000000" w:themeColor="text1"/>
          <w:lang w:val="en-US"/>
        </w:rPr>
        <w:t xml:space="preserve"> quando tanto si trav</w:t>
      </w:r>
      <w:r w:rsidR="007E31FE">
        <w:rPr>
          <w:rFonts w:ascii="Times" w:hAnsi="Times" w:cs="Times New Roman"/>
          <w:color w:val="000000" w:themeColor="text1"/>
          <w:lang w:val="en-US"/>
        </w:rPr>
        <w:t>ai</w:t>
      </w:r>
      <w:r w:rsidR="008E3BA3" w:rsidRPr="00F641B0">
        <w:rPr>
          <w:rFonts w:ascii="Times" w:hAnsi="Times" w:cs="Times New Roman"/>
          <w:color w:val="000000" w:themeColor="text1"/>
          <w:lang w:val="en-US"/>
        </w:rPr>
        <w:t>à</w:t>
      </w:r>
      <w:r w:rsidR="008504C7" w:rsidRPr="00F641B0">
        <w:rPr>
          <w:rFonts w:ascii="Times" w:hAnsi="Times" w:cs="Times New Roman"/>
          <w:color w:val="000000" w:themeColor="text1"/>
          <w:lang w:val="en-US"/>
        </w:rPr>
        <w:t>,</w:t>
      </w:r>
    </w:p>
    <w:p w14:paraId="493CC7C6" w14:textId="003CD1E2" w:rsidR="00611A9E" w:rsidRPr="00F641B0" w:rsidRDefault="008504C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quelli li dixev</w:t>
      </w:r>
      <w:r w:rsidR="001276A8" w:rsidRPr="00F641B0">
        <w:rPr>
          <w:rFonts w:ascii="Times" w:hAnsi="Times" w:cs="Times New Roman"/>
          <w:color w:val="000000" w:themeColor="text1"/>
          <w:lang w:val="en-US"/>
        </w:rPr>
        <w:t>ano</w:t>
      </w:r>
      <w:r w:rsidRPr="00F641B0">
        <w:rPr>
          <w:rFonts w:ascii="Times" w:hAnsi="Times" w:cs="Times New Roman"/>
          <w:color w:val="000000" w:themeColor="text1"/>
          <w:lang w:val="en-US"/>
        </w:rPr>
        <w:t>, "A</w:t>
      </w:r>
      <w:r w:rsidR="001276A8" w:rsidRPr="00F641B0">
        <w:rPr>
          <w:rFonts w:ascii="Times" w:hAnsi="Times" w:cs="Times New Roman"/>
          <w:color w:val="000000" w:themeColor="text1"/>
          <w:lang w:val="en-US"/>
        </w:rPr>
        <w:t>migo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torna a</w:t>
      </w:r>
      <w:r w:rsidRPr="00F641B0">
        <w:rPr>
          <w:rFonts w:ascii="Times" w:hAnsi="Times" w:cs="Times New Roman"/>
          <w:color w:val="000000" w:themeColor="text1"/>
          <w:lang w:val="en-US"/>
        </w:rPr>
        <w:t xml:space="preserve"> chà,</w:t>
      </w:r>
    </w:p>
    <w:p w14:paraId="36D8657C" w14:textId="384C7A02"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Tal cossa tu cerchi ch</w:t>
      </w:r>
      <w:r w:rsidR="00A3523B" w:rsidRPr="00F641B0">
        <w:rPr>
          <w:rFonts w:ascii="Times" w:hAnsi="Times" w:cs="Times New Roman"/>
          <w:i/>
          <w:color w:val="000000" w:themeColor="text1"/>
          <w:lang w:val="en-US"/>
        </w:rPr>
        <w:t>e</w:t>
      </w:r>
      <w:r w:rsidRPr="00F641B0">
        <w:rPr>
          <w:rFonts w:ascii="Times" w:hAnsi="Times" w:cs="Times New Roman"/>
          <w:color w:val="000000" w:themeColor="text1"/>
          <w:lang w:val="en-US"/>
        </w:rPr>
        <w:t xml:space="preserve"> </w:t>
      </w:r>
      <w:r w:rsidR="00FF7BF7" w:rsidRPr="00F641B0">
        <w:rPr>
          <w:rFonts w:ascii="Times" w:hAnsi="Times" w:cs="Times New Roman"/>
          <w:color w:val="000000" w:themeColor="text1"/>
          <w:lang w:val="en-US"/>
        </w:rPr>
        <w:t>trov</w:t>
      </w:r>
      <w:r w:rsidR="008504C7" w:rsidRPr="00F641B0">
        <w:rPr>
          <w:rFonts w:ascii="Times" w:hAnsi="Times" w:cs="Times New Roman"/>
          <w:color w:val="000000" w:themeColor="text1"/>
          <w:lang w:val="en-US"/>
        </w:rPr>
        <w:t>ar non porà."</w:t>
      </w:r>
    </w:p>
    <w:p w14:paraId="5742DB41" w14:textId="207B49A1"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d</w:t>
      </w:r>
      <w:r w:rsidR="00FF7BF7" w:rsidRPr="00F641B0">
        <w:rPr>
          <w:rFonts w:ascii="Times" w:hAnsi="Times" w:cs="Times New Roman"/>
          <w:color w:val="000000" w:themeColor="text1"/>
          <w:lang w:val="en-US"/>
        </w:rPr>
        <w:t>'Av</w:t>
      </w:r>
      <w:r w:rsidR="008E3BA3" w:rsidRPr="00F641B0">
        <w:rPr>
          <w:rFonts w:ascii="Times" w:hAnsi="Times" w:cs="Times New Roman"/>
          <w:color w:val="000000" w:themeColor="text1"/>
          <w:lang w:val="en-US"/>
        </w:rPr>
        <w:t>ernia fortemente se smarià</w:t>
      </w:r>
    </w:p>
    <w:p w14:paraId="5D49E1BF" w14:textId="60AD55F3"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w:t>
      </w:r>
      <w:r w:rsidR="008504C7" w:rsidRPr="00F641B0">
        <w:rPr>
          <w:rFonts w:ascii="Times" w:hAnsi="Times" w:cs="Times New Roman"/>
          <w:color w:val="000000" w:themeColor="text1"/>
          <w:lang w:val="en-US"/>
        </w:rPr>
        <w:t xml:space="preserve"> al s</w:t>
      </w:r>
      <w:r w:rsidR="001A1BB0">
        <w:rPr>
          <w:rFonts w:ascii="Times" w:hAnsi="Times" w:cs="Times New Roman"/>
          <w:color w:val="000000" w:themeColor="text1"/>
          <w:lang w:val="en-US"/>
        </w:rPr>
        <w:t xml:space="preserve">o </w:t>
      </w:r>
      <w:r w:rsidR="00D5355F">
        <w:rPr>
          <w:rFonts w:ascii="Times" w:hAnsi="Times" w:cs="Times New Roman"/>
          <w:color w:val="000000" w:themeColor="text1"/>
          <w:lang w:val="en-US"/>
        </w:rPr>
        <w:t>ss</w:t>
      </w:r>
      <w:r w:rsidR="000A1AE9" w:rsidRPr="00F641B0">
        <w:rPr>
          <w:rFonts w:ascii="Times" w:hAnsi="Times" w:cs="Times New Roman"/>
          <w:color w:val="000000" w:themeColor="text1"/>
          <w:lang w:val="en-US"/>
        </w:rPr>
        <w:t>ignor</w:t>
      </w:r>
      <w:r w:rsidR="00462598" w:rsidRPr="00F641B0">
        <w:rPr>
          <w:rFonts w:ascii="Times" w:hAnsi="Times" w:cs="Times New Roman"/>
          <w:color w:val="000000" w:themeColor="text1"/>
          <w:lang w:val="en-US"/>
        </w:rPr>
        <w:t xml:space="preserve"> tanta fé</w:t>
      </w:r>
      <w:r w:rsidRPr="00F641B0">
        <w:rPr>
          <w:rFonts w:ascii="Times" w:hAnsi="Times" w:cs="Times New Roman"/>
          <w:color w:val="000000" w:themeColor="text1"/>
          <w:lang w:val="en-US"/>
        </w:rPr>
        <w:t xml:space="preserve"> el</w:t>
      </w:r>
      <w:r w:rsidR="008504C7" w:rsidRPr="00F641B0">
        <w:rPr>
          <w:rFonts w:ascii="Times" w:hAnsi="Times" w:cs="Times New Roman"/>
          <w:color w:val="000000" w:themeColor="text1"/>
          <w:lang w:val="en-US"/>
        </w:rPr>
        <w:t xml:space="preserve"> à</w:t>
      </w:r>
    </w:p>
    <w:p w14:paraId="47D6B220" w14:textId="4B93C716"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Ch'el no </w:t>
      </w:r>
      <w:r w:rsidR="000C67CA" w:rsidRPr="00F641B0">
        <w:rPr>
          <w:rFonts w:ascii="Times" w:hAnsi="Times" w:cs="Times New Roman"/>
          <w:color w:val="000000" w:themeColor="text1"/>
          <w:lang w:val="en-US"/>
        </w:rPr>
        <w:t>tron</w:t>
      </w:r>
      <w:r w:rsidRPr="00F641B0">
        <w:rPr>
          <w:rFonts w:ascii="Times" w:hAnsi="Times" w:cs="Times New Roman"/>
          <w:color w:val="000000" w:themeColor="text1"/>
          <w:lang w:val="en-US"/>
        </w:rPr>
        <w:t>erav</w:t>
      </w:r>
      <w:r w:rsidR="001276A8" w:rsidRPr="00F641B0">
        <w:rPr>
          <w:rFonts w:ascii="Times" w:hAnsi="Times" w:cs="Times New Roman"/>
          <w:color w:val="000000" w:themeColor="text1"/>
          <w:lang w:val="en-US"/>
        </w:rPr>
        <w:t>e</w:t>
      </w:r>
      <w:r w:rsidR="005F2125" w:rsidRPr="00F641B0">
        <w:rPr>
          <w:rStyle w:val="FootnoteReference"/>
          <w:rFonts w:ascii="Times" w:hAnsi="Times" w:cs="Times New Roman"/>
          <w:color w:val="000000" w:themeColor="text1"/>
          <w:lang w:val="en-US"/>
        </w:rPr>
        <w:footnoteReference w:id="218"/>
      </w:r>
      <w:r w:rsidR="00344653" w:rsidRPr="00F641B0">
        <w:rPr>
          <w:rFonts w:ascii="Times" w:hAnsi="Times" w:cs="Times New Roman"/>
          <w:color w:val="000000" w:themeColor="text1"/>
          <w:lang w:val="en-US"/>
        </w:rPr>
        <w:t xml:space="preserve"> indrié</w:t>
      </w:r>
      <w:r w:rsidR="001276A8" w:rsidRPr="00F641B0">
        <w:rPr>
          <w:rFonts w:ascii="Times" w:hAnsi="Times" w:cs="Times New Roman"/>
          <w:color w:val="000000" w:themeColor="text1"/>
          <w:lang w:val="en-US"/>
        </w:rPr>
        <w:t xml:space="preserve"> s</w:t>
      </w:r>
      <w:r w:rsidR="00A3523B"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w:t>
      </w:r>
      <w:r w:rsidR="008504C7" w:rsidRPr="00F641B0">
        <w:rPr>
          <w:rFonts w:ascii="Times" w:hAnsi="Times" w:cs="Times New Roman"/>
          <w:color w:val="000000" w:themeColor="text1"/>
          <w:lang w:val="en-US"/>
        </w:rPr>
        <w:t xml:space="preserve"> trabuto non à.</w:t>
      </w:r>
    </w:p>
    <w:p w14:paraId="709DB9CC" w14:textId="6F9BBD21" w:rsidR="008504C7" w:rsidRPr="00F641B0" w:rsidRDefault="008504C7" w:rsidP="008504C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Alora caminà,</w:t>
      </w:r>
      <w:r w:rsidR="001276A8" w:rsidRPr="00F641B0">
        <w:rPr>
          <w:rFonts w:ascii="Times" w:hAnsi="Times" w:cs="Times New Roman"/>
          <w:color w:val="000000" w:themeColor="text1"/>
          <w:lang w:val="en-US"/>
        </w:rPr>
        <w:t xml:space="preserve"> a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se comandà.</w:t>
      </w:r>
    </w:p>
    <w:p w14:paraId="536937D0" w14:textId="19BD00F1" w:rsidR="008504C7" w:rsidRPr="00F641B0" w:rsidRDefault="00F82811" w:rsidP="009225F0">
      <w:pPr>
        <w:pStyle w:val="BodyTextFirstIndent2"/>
        <w:rPr>
          <w:rFonts w:ascii="Times" w:hAnsi="Times"/>
          <w:lang w:val="en-US"/>
        </w:rPr>
      </w:pPr>
      <w:r w:rsidRPr="00F641B0">
        <w:rPr>
          <w:rFonts w:ascii="Times" w:hAnsi="Times"/>
          <w:lang w:val="en-US"/>
        </w:rPr>
        <w:t>[Laisse 66</w:t>
      </w:r>
      <w:r w:rsidR="008504C7" w:rsidRPr="00F641B0">
        <w:rPr>
          <w:rFonts w:ascii="Times" w:hAnsi="Times"/>
          <w:lang w:val="en-US"/>
        </w:rPr>
        <w:t>]</w:t>
      </w:r>
    </w:p>
    <w:p w14:paraId="3376C367" w14:textId="1BF0B546"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7E31FE">
        <w:rPr>
          <w:rFonts w:ascii="Times" w:hAnsi="Times" w:cs="Times New Roman"/>
          <w:color w:val="000000" w:themeColor="text1"/>
          <w:highlight w:val="green"/>
          <w:lang w:val="en-US"/>
        </w:rPr>
        <w:t>V</w:t>
      </w:r>
      <w:r w:rsidR="008E3BA3" w:rsidRPr="007E31FE">
        <w:rPr>
          <w:rFonts w:ascii="Times" w:hAnsi="Times" w:cs="Times New Roman"/>
          <w:color w:val="000000" w:themeColor="text1"/>
          <w:highlight w:val="green"/>
          <w:lang w:val="en-US"/>
        </w:rPr>
        <w:t>a</w:t>
      </w:r>
      <w:r w:rsidR="00E94CF1" w:rsidRPr="007E31FE">
        <w:rPr>
          <w:rFonts w:ascii="Times" w:hAnsi="Times" w:cs="Times New Roman"/>
          <w:color w:val="000000" w:themeColor="text1"/>
          <w:highlight w:val="green"/>
          <w:lang w:val="en-US"/>
        </w:rPr>
        <w:t>s</w:t>
      </w:r>
      <w:r w:rsidRPr="007E31FE">
        <w:rPr>
          <w:rFonts w:ascii="Times" w:hAnsi="Times" w:cs="Times New Roman"/>
          <w:color w:val="000000" w:themeColor="text1"/>
          <w:highlight w:val="green"/>
          <w:lang w:val="en-US"/>
        </w:rPr>
        <w:t>sende</w:t>
      </w:r>
      <w:r w:rsidRPr="00F641B0">
        <w:rPr>
          <w:rFonts w:ascii="Times" w:hAnsi="Times" w:cs="Times New Roman"/>
          <w:color w:val="000000" w:themeColor="text1"/>
          <w:lang w:val="en-US"/>
        </w:rPr>
        <w:t xml:space="preserve"> U</w:t>
      </w:r>
      <w:r w:rsidR="001276A8" w:rsidRPr="00F641B0">
        <w:rPr>
          <w:rFonts w:ascii="Times" w:hAnsi="Times" w:cs="Times New Roman"/>
          <w:color w:val="000000" w:themeColor="text1"/>
          <w:lang w:val="en-US"/>
        </w:rPr>
        <w:t>go lo conte</w:t>
      </w:r>
      <w:r w:rsidR="008504C7" w:rsidRPr="00F641B0">
        <w:rPr>
          <w:rStyle w:val="FootnoteReference"/>
          <w:rFonts w:ascii="Times" w:hAnsi="Times" w:cs="Times New Roman"/>
          <w:color w:val="000000" w:themeColor="text1"/>
          <w:lang w:val="en-US"/>
        </w:rPr>
        <w:footnoteReference w:id="219"/>
      </w:r>
      <w:r w:rsidR="001276A8" w:rsidRPr="00F641B0">
        <w:rPr>
          <w:rFonts w:ascii="Times" w:hAnsi="Times" w:cs="Times New Roman"/>
          <w:color w:val="000000" w:themeColor="text1"/>
          <w:lang w:val="en-US"/>
        </w:rPr>
        <w:t xml:space="preserve"> paladin</w:t>
      </w:r>
      <w:r w:rsidR="008504C7" w:rsidRPr="00F641B0">
        <w:rPr>
          <w:rFonts w:ascii="Times" w:hAnsi="Times" w:cs="Times New Roman"/>
          <w:color w:val="000000" w:themeColor="text1"/>
          <w:lang w:val="en-US"/>
        </w:rPr>
        <w:t>,</w:t>
      </w:r>
    </w:p>
    <w:p w14:paraId="550EEBBA" w14:textId="6ADF74D6" w:rsidR="00611A9E" w:rsidRPr="00F641B0" w:rsidRDefault="0034465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N</w:t>
      </w:r>
      <w:r w:rsidR="00FF7BF7" w:rsidRPr="00F641B0">
        <w:rPr>
          <w:rFonts w:ascii="Times" w:hAnsi="Times" w:cs="Times New Roman"/>
          <w:color w:val="000000" w:themeColor="text1"/>
          <w:lang w:val="en-US"/>
        </w:rPr>
        <w:t>o</w:t>
      </w:r>
      <w:r w:rsidR="002C7088" w:rsidRPr="00F641B0">
        <w:rPr>
          <w:rFonts w:ascii="Times" w:hAnsi="Times" w:cs="Times New Roman"/>
          <w:color w:val="000000" w:themeColor="text1"/>
          <w:lang w:val="en-US"/>
        </w:rPr>
        <w:t>n</w:t>
      </w:r>
      <w:r w:rsidR="00FF7BF7" w:rsidRPr="00F641B0">
        <w:rPr>
          <w:rFonts w:ascii="Times" w:hAnsi="Times" w:cs="Times New Roman"/>
          <w:color w:val="000000" w:themeColor="text1"/>
          <w:lang w:val="en-US"/>
        </w:rPr>
        <w:t xml:space="preserve"> avev</w:t>
      </w:r>
      <w:r w:rsidR="001276A8" w:rsidRPr="00F641B0">
        <w:rPr>
          <w:rFonts w:ascii="Times" w:hAnsi="Times" w:cs="Times New Roman"/>
          <w:color w:val="000000" w:themeColor="text1"/>
          <w:lang w:val="en-US"/>
        </w:rPr>
        <w:t>a con lui pare</w:t>
      </w:r>
      <w:r w:rsidR="001276A8" w:rsidRPr="00F641B0">
        <w:rPr>
          <w:rFonts w:ascii="Times" w:hAnsi="Times" w:cs="Times New Roman"/>
          <w:i/>
          <w:iCs/>
          <w:color w:val="000000" w:themeColor="text1"/>
          <w:lang w:val="en-US"/>
        </w:rPr>
        <w:t>n</w:t>
      </w:r>
      <w:r w:rsidR="00FF7BF7" w:rsidRPr="00F641B0">
        <w:rPr>
          <w:rFonts w:ascii="Times" w:hAnsi="Times" w:cs="Times New Roman"/>
          <w:color w:val="000000" w:themeColor="text1"/>
          <w:lang w:val="en-US"/>
        </w:rPr>
        <w:t>te ni v</w:t>
      </w:r>
      <w:r w:rsidR="001276A8" w:rsidRPr="00F641B0">
        <w:rPr>
          <w:rFonts w:ascii="Times" w:hAnsi="Times" w:cs="Times New Roman"/>
          <w:color w:val="000000" w:themeColor="text1"/>
          <w:lang w:val="en-US"/>
        </w:rPr>
        <w:t>ixin</w:t>
      </w:r>
      <w:r w:rsidR="008504C7" w:rsidRPr="00F641B0">
        <w:rPr>
          <w:rFonts w:ascii="Times" w:hAnsi="Times" w:cs="Times New Roman"/>
          <w:color w:val="000000" w:themeColor="text1"/>
          <w:lang w:val="en-US"/>
        </w:rPr>
        <w:t>.</w:t>
      </w:r>
    </w:p>
    <w:p w14:paraId="2713B556" w14:textId="3EEFA842" w:rsidR="001276A8"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Vest</w:t>
      </w:r>
      <w:r w:rsidR="008E3BA3" w:rsidRPr="00F641B0">
        <w:rPr>
          <w:rFonts w:ascii="Times" w:hAnsi="Times" w:cs="Times New Roman"/>
          <w:color w:val="000000" w:themeColor="text1"/>
          <w:lang w:val="en-US"/>
        </w:rPr>
        <w:t>u</w:t>
      </w:r>
      <w:r w:rsidRPr="00F641B0">
        <w:rPr>
          <w:rFonts w:ascii="Times" w:hAnsi="Times" w:cs="Times New Roman"/>
          <w:color w:val="000000" w:themeColor="text1"/>
          <w:lang w:val="en-US"/>
        </w:rPr>
        <w:t xml:space="preserve"> avev</w:t>
      </w:r>
      <w:r w:rsidR="001276A8" w:rsidRPr="00F641B0">
        <w:rPr>
          <w:rFonts w:ascii="Times" w:hAnsi="Times" w:cs="Times New Roman"/>
          <w:color w:val="000000" w:themeColor="text1"/>
          <w:lang w:val="en-US"/>
        </w:rPr>
        <w:t>a l</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usbergo</w:t>
      </w:r>
      <w:r w:rsidR="008504C7"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çe</w:t>
      </w:r>
      <w:r w:rsidR="008504C7" w:rsidRPr="00F641B0">
        <w:rPr>
          <w:rFonts w:ascii="Times" w:hAnsi="Times" w:cs="Times New Roman"/>
          <w:color w:val="000000" w:themeColor="text1"/>
          <w:lang w:val="en-US"/>
        </w:rPr>
        <w:t xml:space="preserve">nto </w:t>
      </w:r>
      <w:r w:rsidR="004E7F9B">
        <w:rPr>
          <w:rFonts w:ascii="Times" w:hAnsi="Times" w:cs="Times New Roman"/>
          <w:color w:val="000000" w:themeColor="text1"/>
          <w:lang w:val="en-US"/>
        </w:rPr>
        <w:t>à·ll</w:t>
      </w:r>
      <w:r w:rsidR="001276A8" w:rsidRPr="00F641B0">
        <w:rPr>
          <w:rFonts w:ascii="Times" w:hAnsi="Times" w:cs="Times New Roman"/>
          <w:color w:val="000000" w:themeColor="text1"/>
          <w:lang w:val="en-US"/>
        </w:rPr>
        <w:t>o brando açarin</w:t>
      </w:r>
    </w:p>
    <w:p w14:paraId="380C6B42" w14:textId="378055FA"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44</w:t>
      </w:r>
      <w:r w:rsidRPr="00F641B0">
        <w:rPr>
          <w:rFonts w:ascii="Times" w:hAnsi="Times" w:cs="Times New Roman"/>
          <w:bCs/>
          <w:color w:val="000000" w:themeColor="text1"/>
          <w:lang w:val="en-US"/>
        </w:rPr>
        <w:t xml:space="preserve">R) </w:t>
      </w:r>
      <w:r w:rsidR="008E3BA3" w:rsidRPr="00F641B0">
        <w:rPr>
          <w:rFonts w:ascii="Times" w:hAnsi="Times" w:cs="Times New Roman"/>
          <w:color w:val="000000" w:themeColor="text1"/>
          <w:lang w:val="en-US"/>
        </w:rPr>
        <w:t>E menà</w:t>
      </w:r>
      <w:r w:rsidR="00344653" w:rsidRPr="00F641B0">
        <w:rPr>
          <w:rFonts w:ascii="Times" w:hAnsi="Times" w:cs="Times New Roman"/>
          <w:color w:val="000000" w:themeColor="text1"/>
          <w:lang w:val="en-US"/>
        </w:rPr>
        <w:t xml:space="preserve"> el</w:t>
      </w:r>
      <w:r w:rsidR="008E3BA3" w:rsidRPr="00F641B0">
        <w:rPr>
          <w:rFonts w:ascii="Times" w:hAnsi="Times" w:cs="Times New Roman"/>
          <w:color w:val="000000" w:themeColor="text1"/>
          <w:lang w:val="en-US"/>
        </w:rPr>
        <w:t xml:space="preserve">l </w:t>
      </w:r>
      <w:r w:rsidR="00E94CF1" w:rsidRPr="00F641B0">
        <w:rPr>
          <w:rFonts w:ascii="Times" w:hAnsi="Times" w:cs="Times New Roman"/>
          <w:color w:val="000000" w:themeColor="text1"/>
          <w:lang w:val="en-US"/>
        </w:rPr>
        <w:t>s</w:t>
      </w:r>
      <w:r w:rsidR="00FF7BF7" w:rsidRPr="00F641B0">
        <w:rPr>
          <w:rFonts w:ascii="Times" w:hAnsi="Times" w:cs="Times New Roman"/>
          <w:color w:val="000000" w:themeColor="text1"/>
          <w:lang w:val="en-US"/>
        </w:rPr>
        <w:t>so destrier ch'avev</w:t>
      </w:r>
      <w:r w:rsidR="001276A8" w:rsidRPr="00F641B0">
        <w:rPr>
          <w:rFonts w:ascii="Times" w:hAnsi="Times" w:cs="Times New Roman"/>
          <w:color w:val="000000" w:themeColor="text1"/>
          <w:lang w:val="en-US"/>
        </w:rPr>
        <w:t>a lo fren d</w:t>
      </w:r>
      <w:r w:rsidR="0053274C"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or fin</w:t>
      </w:r>
      <w:r w:rsidR="00542225" w:rsidRPr="00F641B0">
        <w:rPr>
          <w:rFonts w:ascii="Times" w:hAnsi="Times" w:cs="Times New Roman"/>
          <w:color w:val="000000" w:themeColor="text1"/>
          <w:lang w:val="en-US"/>
        </w:rPr>
        <w:t>.</w:t>
      </w:r>
    </w:p>
    <w:p w14:paraId="5D700F14" w14:textId="0D70A023"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 no teme homo ch</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a</w:t>
      </w:r>
      <w:r w:rsidR="009116DC" w:rsidRPr="00F641B0">
        <w:rPr>
          <w:rFonts w:ascii="Times" w:hAnsi="Times" w:cs="Times New Roman"/>
          <w:color w:val="000000" w:themeColor="text1"/>
          <w:lang w:val="en-US"/>
        </w:rPr>
        <w:t xml:space="preserve"> T</w:t>
      </w:r>
      <w:r w:rsidRPr="00F641B0">
        <w:rPr>
          <w:rFonts w:ascii="Times" w:hAnsi="Times" w:cs="Times New Roman"/>
          <w:color w:val="000000" w:themeColor="text1"/>
          <w:lang w:val="en-US"/>
        </w:rPr>
        <w:t>urcho ni pain</w:t>
      </w:r>
      <w:r w:rsidR="00542225" w:rsidRPr="00F641B0">
        <w:rPr>
          <w:rFonts w:ascii="Times" w:hAnsi="Times" w:cs="Times New Roman"/>
          <w:color w:val="000000" w:themeColor="text1"/>
          <w:lang w:val="en-US"/>
        </w:rPr>
        <w:t>,</w:t>
      </w:r>
    </w:p>
    <w:p w14:paraId="7659AF0F" w14:textId="30F95BC4" w:rsidR="00611A9E" w:rsidRPr="00F641B0" w:rsidRDefault="0054222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Asé</w:t>
      </w:r>
      <w:r w:rsidR="00FF7BF7" w:rsidRPr="00F641B0">
        <w:rPr>
          <w:rFonts w:ascii="Times" w:hAnsi="Times" w:cs="Times New Roman"/>
          <w:color w:val="000000" w:themeColor="text1"/>
          <w:lang w:val="en-US"/>
        </w:rPr>
        <w:t xml:space="preserve"> trov</w:t>
      </w:r>
      <w:r w:rsidR="008E3BA3" w:rsidRPr="00F641B0">
        <w:rPr>
          <w:rFonts w:ascii="Times" w:hAnsi="Times" w:cs="Times New Roman"/>
          <w:color w:val="000000" w:themeColor="text1"/>
          <w:lang w:val="en-US"/>
        </w:rPr>
        <w:t>à</w:t>
      </w:r>
      <w:r w:rsidR="001276A8" w:rsidRPr="00F641B0">
        <w:rPr>
          <w:rFonts w:ascii="Times" w:hAnsi="Times" w:cs="Times New Roman"/>
          <w:color w:val="000000" w:themeColor="text1"/>
          <w:lang w:val="en-US"/>
        </w:rPr>
        <w:t xml:space="preserve"> çente strania e d</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alto lin</w:t>
      </w:r>
    </w:p>
    <w:p w14:paraId="71E096DD" w14:textId="42212436"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de piçolli che parev</w:t>
      </w:r>
      <w:r w:rsidR="001276A8" w:rsidRPr="00F641B0">
        <w:rPr>
          <w:rFonts w:ascii="Times" w:hAnsi="Times" w:cs="Times New Roman"/>
          <w:color w:val="000000" w:themeColor="text1"/>
          <w:lang w:val="en-US"/>
        </w:rPr>
        <w:t xml:space="preserve">a </w:t>
      </w:r>
      <w:r w:rsidR="001276A8" w:rsidRPr="001A1BB0">
        <w:rPr>
          <w:rFonts w:ascii="Times" w:hAnsi="Times" w:cs="Times New Roman"/>
          <w:color w:val="000000" w:themeColor="text1"/>
          <w:lang w:val="en-US"/>
        </w:rPr>
        <w:t>biachin</w:t>
      </w:r>
      <w:r w:rsidR="00542225" w:rsidRPr="001A1BB0">
        <w:rPr>
          <w:rFonts w:ascii="Times" w:hAnsi="Times" w:cs="Times New Roman"/>
          <w:color w:val="000000" w:themeColor="text1"/>
          <w:lang w:val="en-US"/>
        </w:rPr>
        <w:t>.</w:t>
      </w:r>
      <w:r w:rsidR="001A1BB0" w:rsidRPr="001A1BB0">
        <w:rPr>
          <w:rStyle w:val="FootnoteReference"/>
          <w:rFonts w:ascii="Times" w:hAnsi="Times" w:cs="Times New Roman"/>
          <w:color w:val="000000" w:themeColor="text1"/>
          <w:lang w:val="en-US"/>
        </w:rPr>
        <w:footnoteReference w:id="220"/>
      </w:r>
    </w:p>
    <w:p w14:paraId="5CA16602" w14:textId="2F14BCB2"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Dragoni e</w:t>
      </w:r>
      <w:r w:rsidR="0054222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w:t>
      </w:r>
      <w:r w:rsidRPr="00F641B0">
        <w:rPr>
          <w:rFonts w:ascii="Times" w:hAnsi="Times" w:cs="Times New Roman"/>
          <w:i/>
          <w:iCs/>
          <w:color w:val="000000" w:themeColor="text1"/>
          <w:lang w:val="en-US"/>
        </w:rPr>
        <w:t>er</w:t>
      </w:r>
      <w:r w:rsidR="00FF7BF7" w:rsidRPr="00F641B0">
        <w:rPr>
          <w:rFonts w:ascii="Times" w:hAnsi="Times" w:cs="Times New Roman"/>
          <w:color w:val="000000" w:themeColor="text1"/>
          <w:lang w:val="en-US"/>
        </w:rPr>
        <w:t>penti el trov</w:t>
      </w:r>
      <w:r w:rsidR="008E3BA3"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oltra fin</w:t>
      </w:r>
      <w:r w:rsidR="00542225" w:rsidRPr="00F641B0">
        <w:rPr>
          <w:rFonts w:ascii="Times" w:hAnsi="Times" w:cs="Times New Roman"/>
          <w:color w:val="000000" w:themeColor="text1"/>
          <w:lang w:val="en-US"/>
        </w:rPr>
        <w:t>,</w:t>
      </w:r>
    </w:p>
    <w:p w14:paraId="727A544F" w14:textId="0B330B8F"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Ças</w:t>
      </w:r>
      <w:r w:rsidR="008E3BA3" w:rsidRPr="00F641B0">
        <w:rPr>
          <w:rFonts w:ascii="Times" w:hAnsi="Times" w:cs="Times New Roman"/>
          <w:color w:val="000000" w:themeColor="text1"/>
          <w:lang w:val="en-US"/>
        </w:rPr>
        <w:t>cun lo lassà</w:t>
      </w:r>
      <w:r w:rsidR="001A1BB0">
        <w:rPr>
          <w:rFonts w:ascii="Times" w:hAnsi="Times" w:cs="Times New Roman"/>
          <w:color w:val="000000" w:themeColor="text1"/>
          <w:lang w:val="en-US"/>
        </w:rPr>
        <w:t xml:space="preserve"> andar quando ‘</w:t>
      </w:r>
      <w:r w:rsidR="00542225" w:rsidRPr="00F641B0">
        <w:rPr>
          <w:rFonts w:ascii="Times" w:hAnsi="Times" w:cs="Times New Roman"/>
          <w:color w:val="000000" w:themeColor="text1"/>
          <w:lang w:val="en-US"/>
        </w:rPr>
        <w:t>lo li è</w:t>
      </w:r>
      <w:r w:rsidRPr="00F641B0">
        <w:rPr>
          <w:rFonts w:ascii="Times" w:hAnsi="Times" w:cs="Times New Roman"/>
          <w:color w:val="000000" w:themeColor="text1"/>
          <w:lang w:val="en-US"/>
        </w:rPr>
        <w:t xml:space="preserve"> da</w:t>
      </w:r>
      <w:r w:rsidR="00542225"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essin</w:t>
      </w:r>
      <w:r w:rsidR="00542225" w:rsidRPr="00F641B0">
        <w:rPr>
          <w:rFonts w:ascii="Times" w:hAnsi="Times" w:cs="Times New Roman"/>
          <w:color w:val="000000" w:themeColor="text1"/>
          <w:lang w:val="en-US"/>
        </w:rPr>
        <w:t>;</w:t>
      </w:r>
    </w:p>
    <w:p w14:paraId="163BC299" w14:textId="1438F8BA" w:rsidR="00611A9E" w:rsidRPr="00F641B0" w:rsidRDefault="0079117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No·lli</w:t>
      </w:r>
      <w:r w:rsidR="00FF7BF7" w:rsidRPr="00F641B0">
        <w:rPr>
          <w:rFonts w:ascii="Times" w:hAnsi="Times" w:cs="Times New Roman"/>
          <w:color w:val="000000" w:themeColor="text1"/>
          <w:lang w:val="en-US"/>
        </w:rPr>
        <w:t xml:space="preserve"> faxev</w:t>
      </w:r>
      <w:r w:rsidR="001276A8" w:rsidRPr="00F641B0">
        <w:rPr>
          <w:rFonts w:ascii="Times" w:hAnsi="Times" w:cs="Times New Roman"/>
          <w:color w:val="000000" w:themeColor="text1"/>
          <w:lang w:val="en-US"/>
        </w:rPr>
        <w:t>a nul cumtrasto al conte palladin</w:t>
      </w:r>
      <w:r w:rsidR="00542225" w:rsidRPr="00F641B0">
        <w:rPr>
          <w:rFonts w:ascii="Times" w:hAnsi="Times" w:cs="Times New Roman"/>
          <w:color w:val="000000" w:themeColor="text1"/>
          <w:lang w:val="en-US"/>
        </w:rPr>
        <w:t>.</w:t>
      </w:r>
    </w:p>
    <w:p w14:paraId="0E6FF03B" w14:textId="0DC89E58"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Tanto chav</w:t>
      </w:r>
      <w:r w:rsidR="008E3BA3" w:rsidRPr="00F641B0">
        <w:rPr>
          <w:rFonts w:ascii="Times" w:hAnsi="Times" w:cs="Times New Roman"/>
          <w:color w:val="000000" w:themeColor="text1"/>
          <w:lang w:val="en-US"/>
        </w:rPr>
        <w:t>alcà</w:t>
      </w:r>
      <w:r w:rsidR="001276A8"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 no li mete fin</w:t>
      </w:r>
      <w:r w:rsidR="00542225" w:rsidRPr="00F641B0">
        <w:rPr>
          <w:rFonts w:ascii="Times" w:hAnsi="Times" w:cs="Times New Roman"/>
          <w:color w:val="000000" w:themeColor="text1"/>
          <w:lang w:val="en-US"/>
        </w:rPr>
        <w:t>,</w:t>
      </w:r>
    </w:p>
    <w:p w14:paraId="04B9E85F" w14:textId="343E3B22"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FF7BF7" w:rsidRPr="00F641B0">
        <w:rPr>
          <w:rFonts w:ascii="Times" w:hAnsi="Times" w:cs="Times New Roman"/>
          <w:color w:val="000000" w:themeColor="text1"/>
          <w:lang w:val="en-US"/>
        </w:rPr>
        <w:t>'el ariv</w:t>
      </w:r>
      <w:r w:rsidR="008E3BA3"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a uno flume claro como </w:t>
      </w:r>
      <w:r w:rsidR="00344653" w:rsidRPr="00F641B0">
        <w:rPr>
          <w:rFonts w:ascii="Times" w:hAnsi="Times" w:cs="Times New Roman"/>
          <w:color w:val="000000" w:themeColor="text1"/>
          <w:lang w:val="en-US"/>
        </w:rPr>
        <w:t>T</w:t>
      </w:r>
      <w:r w:rsidRPr="00F641B0">
        <w:rPr>
          <w:rFonts w:ascii="Times" w:hAnsi="Times" w:cs="Times New Roman"/>
          <w:color w:val="000000" w:themeColor="text1"/>
          <w:lang w:val="en-US"/>
        </w:rPr>
        <w:t>exin</w:t>
      </w:r>
      <w:r w:rsidR="00542225" w:rsidRPr="00F641B0">
        <w:rPr>
          <w:rFonts w:ascii="Times" w:hAnsi="Times" w:cs="Times New Roman"/>
          <w:color w:val="000000" w:themeColor="text1"/>
          <w:lang w:val="en-US"/>
        </w:rPr>
        <w:t>.</w:t>
      </w:r>
    </w:p>
    <w:p w14:paraId="05AEA54D" w14:textId="4B76F38E" w:rsidR="00542225" w:rsidRPr="00F641B0" w:rsidRDefault="001276A8" w:rsidP="005722A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Tigris l</w:t>
      </w:r>
      <w:r w:rsidR="00FF7BF7" w:rsidRPr="00F641B0">
        <w:rPr>
          <w:rFonts w:ascii="Times" w:hAnsi="Times" w:cs="Times New Roman"/>
          <w:color w:val="000000" w:themeColor="text1"/>
          <w:lang w:val="en-US"/>
        </w:rPr>
        <w:t>'</w:t>
      </w:r>
      <w:r w:rsidRPr="00F641B0">
        <w:rPr>
          <w:rFonts w:ascii="Times" w:hAnsi="Times" w:cs="Times New Roman"/>
          <w:color w:val="000000" w:themeColor="text1"/>
          <w:lang w:val="en-US"/>
        </w:rPr>
        <w:t>apela quelli che</w:t>
      </w:r>
      <w:r w:rsidR="00FF7BF7"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camin</w:t>
      </w:r>
      <w:r w:rsidR="000B2023" w:rsidRPr="00F641B0">
        <w:rPr>
          <w:rFonts w:ascii="Times" w:hAnsi="Times" w:cs="Times New Roman"/>
          <w:color w:val="000000" w:themeColor="text1"/>
          <w:lang w:val="en-US"/>
        </w:rPr>
        <w:t>.</w:t>
      </w:r>
    </w:p>
    <w:p w14:paraId="166D99B6" w14:textId="7D735A54" w:rsidR="00542225" w:rsidRPr="00F641B0" w:rsidRDefault="00F82811" w:rsidP="009225F0">
      <w:pPr>
        <w:pStyle w:val="BodyTextFirstIndent2"/>
        <w:rPr>
          <w:rFonts w:ascii="Times" w:hAnsi="Times"/>
          <w:lang w:val="en-US"/>
        </w:rPr>
      </w:pPr>
      <w:r w:rsidRPr="00F641B0">
        <w:rPr>
          <w:rFonts w:ascii="Times" w:hAnsi="Times"/>
          <w:lang w:val="en-US"/>
        </w:rPr>
        <w:t>[Laisse 67</w:t>
      </w:r>
      <w:r w:rsidR="001276A8" w:rsidRPr="00F641B0">
        <w:rPr>
          <w:rFonts w:ascii="Times" w:hAnsi="Times"/>
          <w:lang w:val="en-US"/>
        </w:rPr>
        <w:t>]</w:t>
      </w:r>
      <w:r w:rsidR="002C678B" w:rsidRPr="00F641B0">
        <w:rPr>
          <w:rFonts w:ascii="Times" w:hAnsi="Times"/>
          <w:lang w:val="en-US"/>
        </w:rPr>
        <w:t xml:space="preserve"> </w:t>
      </w:r>
    </w:p>
    <w:p w14:paraId="47D727D7" w14:textId="5AAD0E50"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Sovra lo flume fo U</w:t>
      </w:r>
      <w:r w:rsidR="00542225" w:rsidRPr="00F641B0">
        <w:rPr>
          <w:rFonts w:ascii="Times" w:hAnsi="Times" w:cs="Times New Roman"/>
          <w:color w:val="000000" w:themeColor="text1"/>
          <w:lang w:val="en-US"/>
        </w:rPr>
        <w:t>go aresté</w:t>
      </w:r>
      <w:r w:rsidR="000B2023" w:rsidRPr="00F641B0">
        <w:rPr>
          <w:rFonts w:ascii="Times" w:hAnsi="Times" w:cs="Times New Roman"/>
          <w:color w:val="000000" w:themeColor="text1"/>
          <w:lang w:val="en-US"/>
        </w:rPr>
        <w:t>,</w:t>
      </w:r>
    </w:p>
    <w:p w14:paraId="5F4AEE84" w14:textId="3C0AF824"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Gran</w:t>
      </w:r>
      <w:r w:rsidR="00542225" w:rsidRPr="00F641B0">
        <w:rPr>
          <w:rFonts w:ascii="Times" w:hAnsi="Times" w:cs="Times New Roman"/>
          <w:color w:val="000000" w:themeColor="text1"/>
          <w:lang w:val="en-US"/>
        </w:rPr>
        <w:t>do e profondo como lo mar salé</w:t>
      </w:r>
      <w:r w:rsidR="000B2023" w:rsidRPr="00F641B0">
        <w:rPr>
          <w:rFonts w:ascii="Times" w:hAnsi="Times" w:cs="Times New Roman"/>
          <w:color w:val="000000" w:themeColor="text1"/>
          <w:lang w:val="en-US"/>
        </w:rPr>
        <w:t>,</w:t>
      </w:r>
    </w:p>
    <w:p w14:paraId="23E1025F" w14:textId="34E0C8E5"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c</w:t>
      </w:r>
      <w:r w:rsidR="000B2023" w:rsidRPr="00F641B0">
        <w:rPr>
          <w:rFonts w:ascii="Times" w:hAnsi="Times" w:cs="Times New Roman"/>
          <w:color w:val="000000" w:themeColor="text1"/>
          <w:lang w:val="en-US"/>
        </w:rPr>
        <w:t>ore più</w:t>
      </w:r>
      <w:r w:rsidR="00542225" w:rsidRPr="00F641B0">
        <w:rPr>
          <w:rFonts w:ascii="Times" w:hAnsi="Times" w:cs="Times New Roman"/>
          <w:color w:val="000000" w:themeColor="text1"/>
          <w:lang w:val="en-US"/>
        </w:rPr>
        <w:t xml:space="preserve"> forte ch</w:t>
      </w:r>
      <w:r w:rsidR="00076F52">
        <w:rPr>
          <w:rFonts w:ascii="Times" w:hAnsi="Times" w:cs="Times New Roman"/>
          <w:color w:val="000000" w:themeColor="text1"/>
          <w:lang w:val="en-US"/>
        </w:rPr>
        <w:t>a·ss</w:t>
      </w:r>
      <w:r w:rsidR="000B2023" w:rsidRPr="00F641B0">
        <w:rPr>
          <w:rFonts w:ascii="Times" w:hAnsi="Times" w:cs="Times New Roman"/>
          <w:color w:val="000000" w:themeColor="text1"/>
          <w:lang w:val="en-US"/>
        </w:rPr>
        <w:t>agita en</w:t>
      </w:r>
      <w:r w:rsidR="00542225" w:rsidRPr="00F641B0">
        <w:rPr>
          <w:rFonts w:ascii="Times" w:hAnsi="Times" w:cs="Times New Roman"/>
          <w:color w:val="000000" w:themeColor="text1"/>
          <w:lang w:val="en-US"/>
        </w:rPr>
        <w:t>pené</w:t>
      </w:r>
    </w:p>
    <w:p w14:paraId="1BF7C240" w14:textId="1B5BD7DB"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v</w:t>
      </w:r>
      <w:r w:rsidR="008E3BA3" w:rsidRPr="00F641B0">
        <w:rPr>
          <w:rFonts w:ascii="Times" w:hAnsi="Times" w:cs="Times New Roman"/>
          <w:color w:val="000000" w:themeColor="text1"/>
          <w:lang w:val="en-US"/>
        </w:rPr>
        <w:t>ien de p</w:t>
      </w:r>
      <w:r w:rsidR="001276A8" w:rsidRPr="00F641B0">
        <w:rPr>
          <w:rFonts w:ascii="Times" w:hAnsi="Times" w:cs="Times New Roman"/>
          <w:color w:val="000000" w:themeColor="text1"/>
          <w:lang w:val="en-US"/>
        </w:rPr>
        <w:t xml:space="preserve">aradixo che </w:t>
      </w:r>
      <w:r w:rsidR="00390A6F" w:rsidRPr="00F641B0">
        <w:rPr>
          <w:rFonts w:ascii="Times" w:hAnsi="Times" w:cs="Times New Roman"/>
          <w:color w:val="000000" w:themeColor="text1"/>
          <w:lang w:val="en-US"/>
        </w:rPr>
        <w:t>Dio</w:t>
      </w:r>
      <w:r w:rsidR="000B2023" w:rsidRPr="00F641B0">
        <w:rPr>
          <w:rFonts w:ascii="Times" w:hAnsi="Times" w:cs="Times New Roman"/>
          <w:color w:val="000000" w:themeColor="text1"/>
          <w:lang w:val="en-US"/>
        </w:rPr>
        <w:t xml:space="preserve"> à establé,</w:t>
      </w:r>
    </w:p>
    <w:p w14:paraId="463AA748" w14:textId="10FCBBA1" w:rsidR="00611A9E" w:rsidRPr="00F641B0" w:rsidRDefault="000B202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w:t>
      </w:r>
      <w:r w:rsidR="008E3BA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 messe A</w:t>
      </w:r>
      <w:r w:rsidR="00FF7BF7" w:rsidRPr="00F641B0">
        <w:rPr>
          <w:rFonts w:ascii="Times" w:hAnsi="Times" w:cs="Times New Roman"/>
          <w:color w:val="000000" w:themeColor="text1"/>
          <w:lang w:val="en-US"/>
        </w:rPr>
        <w:t>damo e Ev</w:t>
      </w:r>
      <w:r w:rsidR="007E31FE">
        <w:rPr>
          <w:rFonts w:ascii="Times" w:hAnsi="Times" w:cs="Times New Roman"/>
          <w:color w:val="000000" w:themeColor="text1"/>
          <w:lang w:val="en-US"/>
        </w:rPr>
        <w:t>a so moi</w:t>
      </w:r>
      <w:r w:rsidRPr="00F641B0">
        <w:rPr>
          <w:rFonts w:ascii="Times" w:hAnsi="Times" w:cs="Times New Roman"/>
          <w:color w:val="000000" w:themeColor="text1"/>
          <w:lang w:val="en-US"/>
        </w:rPr>
        <w:t>eré.</w:t>
      </w:r>
    </w:p>
    <w:p w14:paraId="2D76427F" w14:textId="7C45D150"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lo conte fo sula riv</w:t>
      </w:r>
      <w:r w:rsidR="000B2023" w:rsidRPr="00F641B0">
        <w:rPr>
          <w:rFonts w:ascii="Times" w:hAnsi="Times" w:cs="Times New Roman"/>
          <w:color w:val="000000" w:themeColor="text1"/>
          <w:lang w:val="en-US"/>
        </w:rPr>
        <w:t>a aresté</w:t>
      </w:r>
    </w:p>
    <w:p w14:paraId="700DC6E1" w14:textId="2C553214"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si guard</w:t>
      </w:r>
      <w:r w:rsidR="008E3BA3" w:rsidRPr="00F641B0">
        <w:rPr>
          <w:rFonts w:ascii="Times" w:hAnsi="Times" w:cs="Times New Roman"/>
          <w:color w:val="000000" w:themeColor="text1"/>
          <w:lang w:val="en-US"/>
        </w:rPr>
        <w:t>(à</w:t>
      </w:r>
      <w:r w:rsidR="000B2023" w:rsidRPr="00F641B0">
        <w:rPr>
          <w:rFonts w:ascii="Times" w:hAnsi="Times" w:cs="Times New Roman"/>
          <w:color w:val="000000" w:themeColor="text1"/>
          <w:lang w:val="en-US"/>
        </w:rPr>
        <w:t>)</w:t>
      </w:r>
      <w:r w:rsidR="000B2023" w:rsidRPr="00F641B0">
        <w:rPr>
          <w:rStyle w:val="FootnoteReference"/>
          <w:rFonts w:ascii="Times" w:hAnsi="Times" w:cs="Times New Roman"/>
          <w:color w:val="000000" w:themeColor="text1"/>
          <w:lang w:val="en-US"/>
        </w:rPr>
        <w:footnoteReference w:id="221"/>
      </w:r>
      <w:r w:rsidRPr="00F641B0">
        <w:rPr>
          <w:rFonts w:ascii="Times" w:hAnsi="Times" w:cs="Times New Roman"/>
          <w:color w:val="000000" w:themeColor="text1"/>
          <w:lang w:val="en-US"/>
        </w:rPr>
        <w:t xml:space="preserve"> intorno da</w:t>
      </w:r>
      <w:r w:rsidR="00FF7BF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ogni</w:t>
      </w:r>
      <w:r w:rsidR="00FF7BF7" w:rsidRPr="00F641B0">
        <w:rPr>
          <w:rFonts w:ascii="Times" w:hAnsi="Times" w:cs="Times New Roman"/>
          <w:color w:val="000000" w:themeColor="text1"/>
          <w:lang w:val="en-US"/>
        </w:rPr>
        <w:t xml:space="preserve"> lé</w:t>
      </w:r>
      <w:r w:rsidR="00075527" w:rsidRPr="00F641B0">
        <w:rPr>
          <w:rFonts w:ascii="Times" w:hAnsi="Times" w:cs="Times New Roman"/>
          <w:color w:val="000000" w:themeColor="text1"/>
          <w:lang w:val="en-US"/>
        </w:rPr>
        <w:t>,</w:t>
      </w:r>
    </w:p>
    <w:p w14:paraId="57E5952A" w14:textId="5B6EFD09"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Non vete maxon ni v</w:t>
      </w:r>
      <w:r w:rsidR="00075527" w:rsidRPr="00F641B0">
        <w:rPr>
          <w:rFonts w:ascii="Times" w:hAnsi="Times" w:cs="Times New Roman"/>
          <w:color w:val="000000" w:themeColor="text1"/>
          <w:lang w:val="en-US"/>
        </w:rPr>
        <w:t>ila ni cité</w:t>
      </w:r>
      <w:r w:rsidR="00075527" w:rsidRPr="00F641B0">
        <w:rPr>
          <w:rStyle w:val="FootnoteReference"/>
          <w:rFonts w:ascii="Times" w:hAnsi="Times" w:cs="Times New Roman"/>
          <w:color w:val="000000" w:themeColor="text1"/>
          <w:lang w:val="en-US"/>
        </w:rPr>
        <w:footnoteReference w:id="222"/>
      </w:r>
    </w:p>
    <w:p w14:paraId="6EE3B74F" w14:textId="68AE4AB5" w:rsidR="00611A9E" w:rsidRPr="00F641B0" w:rsidRDefault="0007552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d</w:t>
      </w:r>
      <w:r w:rsidR="00FF7BF7" w:rsidRPr="00F641B0">
        <w:rPr>
          <w:rFonts w:ascii="Times" w:hAnsi="Times" w:cs="Times New Roman"/>
          <w:color w:val="000000" w:themeColor="text1"/>
          <w:lang w:val="en-US"/>
        </w:rPr>
        <w:t>avanti la riv</w:t>
      </w:r>
      <w:r w:rsidRPr="00F641B0">
        <w:rPr>
          <w:rFonts w:ascii="Times" w:hAnsi="Times" w:cs="Times New Roman"/>
          <w:color w:val="000000" w:themeColor="text1"/>
          <w:lang w:val="en-US"/>
        </w:rPr>
        <w:t>a al maistro degré</w:t>
      </w:r>
    </w:p>
    <w:p w14:paraId="6C0520F6" w14:textId="25BBFF9C" w:rsidR="00611A9E" w:rsidRPr="00F641B0" w:rsidRDefault="0007552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Si v</w:t>
      </w:r>
      <w:r w:rsidR="001276A8" w:rsidRPr="00F641B0">
        <w:rPr>
          <w:rFonts w:ascii="Times" w:hAnsi="Times" w:cs="Times New Roman"/>
          <w:color w:val="000000" w:themeColor="text1"/>
          <w:lang w:val="en-US"/>
        </w:rPr>
        <w:t xml:space="preserve">ete un batel </w:t>
      </w:r>
      <w:r w:rsidRPr="00F641B0">
        <w:rPr>
          <w:rFonts w:ascii="Times" w:hAnsi="Times" w:cs="Times New Roman"/>
          <w:color w:val="000000" w:themeColor="text1"/>
          <w:lang w:val="en-US"/>
        </w:rPr>
        <w:t>da no</w:t>
      </w:r>
      <w:r w:rsidR="00FF7BF7" w:rsidRPr="00F641B0">
        <w:rPr>
          <w:rFonts w:ascii="Times" w:hAnsi="Times" w:cs="Times New Roman"/>
          <w:color w:val="000000" w:themeColor="text1"/>
          <w:lang w:val="en-US"/>
        </w:rPr>
        <w:t>velo ariv</w:t>
      </w:r>
      <w:r w:rsidRPr="00F641B0">
        <w:rPr>
          <w:rFonts w:ascii="Times" w:hAnsi="Times" w:cs="Times New Roman"/>
          <w:color w:val="000000" w:themeColor="text1"/>
          <w:lang w:val="en-US"/>
        </w:rPr>
        <w:t>é.</w:t>
      </w:r>
    </w:p>
    <w:p w14:paraId="0F12BEB0" w14:textId="239493B7" w:rsidR="00611A9E" w:rsidRPr="00F641B0" w:rsidRDefault="00FF7BF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No v</w:t>
      </w:r>
      <w:r w:rsidR="001276A8" w:rsidRPr="00F641B0">
        <w:rPr>
          <w:rFonts w:ascii="Times" w:hAnsi="Times" w:cs="Times New Roman"/>
          <w:color w:val="000000" w:themeColor="text1"/>
          <w:lang w:val="en-US"/>
        </w:rPr>
        <w:t>ete algun ch</w:t>
      </w:r>
      <w:r w:rsidRPr="00F641B0">
        <w:rPr>
          <w:rFonts w:ascii="Times" w:hAnsi="Times" w:cs="Times New Roman"/>
          <w:color w:val="000000" w:themeColor="text1"/>
          <w:lang w:val="en-US"/>
        </w:rPr>
        <w:t>'ell av</w:t>
      </w:r>
      <w:r w:rsidR="00075527" w:rsidRPr="00F641B0">
        <w:rPr>
          <w:rFonts w:ascii="Times" w:hAnsi="Times" w:cs="Times New Roman"/>
          <w:color w:val="000000" w:themeColor="text1"/>
          <w:lang w:val="en-US"/>
        </w:rPr>
        <w:t>esse guidé;</w:t>
      </w:r>
    </w:p>
    <w:p w14:paraId="0621B742" w14:textId="633F4E6C" w:rsidR="00611A9E" w:rsidRPr="00F641B0" w:rsidRDefault="008E3BA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lo guardà</w:t>
      </w:r>
      <w:r w:rsidR="00075527"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molto s</w:t>
      </w:r>
      <w:r w:rsidR="00FF7BF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à </w:t>
      </w:r>
      <w:r w:rsidR="007E31FE">
        <w:rPr>
          <w:rFonts w:ascii="Times" w:hAnsi="Times" w:cs="Times New Roman"/>
          <w:color w:val="000000" w:themeColor="text1"/>
          <w:lang w:val="en-US"/>
        </w:rPr>
        <w:t>meravei</w:t>
      </w:r>
      <w:r w:rsidR="00075527" w:rsidRPr="00F641B0">
        <w:rPr>
          <w:rFonts w:ascii="Times" w:hAnsi="Times" w:cs="Times New Roman"/>
          <w:color w:val="000000" w:themeColor="text1"/>
          <w:lang w:val="en-US"/>
        </w:rPr>
        <w:t>é.</w:t>
      </w:r>
    </w:p>
    <w:p w14:paraId="62A0B1D7" w14:textId="2C0DE7B3" w:rsidR="00611A9E" w:rsidRPr="00F641B0" w:rsidRDefault="00F048A5"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Infr</w:t>
      </w:r>
      <w:r w:rsidR="00076F52">
        <w:rPr>
          <w:rFonts w:ascii="Times" w:hAnsi="Times" w:cs="Times New Roman"/>
          <w:color w:val="000000" w:themeColor="text1"/>
          <w:lang w:val="en-US"/>
        </w:rPr>
        <w:t>a·ss</w:t>
      </w:r>
      <w:r w:rsidR="00075527" w:rsidRPr="00F641B0">
        <w:rPr>
          <w:rFonts w:ascii="Times" w:hAnsi="Times" w:cs="Times New Roman"/>
          <w:color w:val="000000" w:themeColor="text1"/>
          <w:lang w:val="en-US"/>
        </w:rPr>
        <w:t>i ello à</w:t>
      </w:r>
      <w:r w:rsidR="00FF7BF7" w:rsidRPr="00F641B0">
        <w:rPr>
          <w:rFonts w:ascii="Times" w:hAnsi="Times" w:cs="Times New Roman"/>
          <w:color w:val="000000" w:themeColor="text1"/>
          <w:lang w:val="en-US"/>
        </w:rPr>
        <w:t xml:space="preserve"> dito e parlé</w:t>
      </w:r>
      <w:r w:rsidR="00075527" w:rsidRPr="00F641B0">
        <w:rPr>
          <w:rFonts w:ascii="Times" w:hAnsi="Times" w:cs="Times New Roman"/>
          <w:color w:val="000000" w:themeColor="text1"/>
          <w:lang w:val="en-US"/>
        </w:rPr>
        <w:t>,</w:t>
      </w:r>
    </w:p>
    <w:p w14:paraId="6E7767C5" w14:textId="1BC993F2" w:rsidR="00611A9E" w:rsidRPr="00F641B0" w:rsidRDefault="0007552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"Santa M</w:t>
      </w:r>
      <w:r w:rsidR="001276A8" w:rsidRPr="00F641B0">
        <w:rPr>
          <w:rFonts w:ascii="Times" w:hAnsi="Times" w:cs="Times New Roman"/>
          <w:color w:val="000000" w:themeColor="text1"/>
          <w:lang w:val="en-US"/>
        </w:rPr>
        <w:t>aria</w:t>
      </w:r>
      <w:r w:rsidRPr="00F641B0">
        <w:rPr>
          <w:rFonts w:ascii="Times" w:hAnsi="Times" w:cs="Times New Roman"/>
          <w:color w:val="000000" w:themeColor="text1"/>
          <w:lang w:val="en-US"/>
        </w:rPr>
        <w:t>, or me secoré.</w:t>
      </w:r>
    </w:p>
    <w:p w14:paraId="3FD6EF41" w14:textId="51ED4A43" w:rsidR="001276A8" w:rsidRPr="00F641B0" w:rsidRDefault="00075527"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Questo deserto me par esgaré,</w:t>
      </w:r>
    </w:p>
    <w:p w14:paraId="74DEBBF4" w14:textId="28027487" w:rsidR="001276A8" w:rsidRPr="00F641B0" w:rsidRDefault="0007552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Fuorssi m'à</w:t>
      </w:r>
      <w:r w:rsidR="001276A8"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questa nave mandé."</w:t>
      </w:r>
      <w:r w:rsidR="00053D6A" w:rsidRPr="00F641B0">
        <w:rPr>
          <w:rFonts w:ascii="Times" w:hAnsi="Times" w:cs="Times New Roman"/>
          <w:color w:val="000000" w:themeColor="text1"/>
          <w:lang w:val="en-US"/>
        </w:rPr>
        <w:tab/>
      </w:r>
      <w:r w:rsidR="00053D6A" w:rsidRPr="00F641B0">
        <w:rPr>
          <w:rFonts w:ascii="Times" w:hAnsi="Times" w:cs="Times New Roman"/>
          <w:color w:val="000000" w:themeColor="text1"/>
          <w:lang w:val="en-US"/>
        </w:rPr>
        <w:tab/>
      </w:r>
    </w:p>
    <w:p w14:paraId="3C67A3B7" w14:textId="692D724D"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44</w:t>
      </w:r>
      <w:r w:rsidRPr="00F641B0">
        <w:rPr>
          <w:rFonts w:ascii="Times" w:hAnsi="Times" w:cs="Times New Roman"/>
          <w:bCs/>
          <w:color w:val="000000" w:themeColor="text1"/>
          <w:lang w:val="en-US"/>
        </w:rPr>
        <w:t xml:space="preserve">V) </w:t>
      </w:r>
      <w:r w:rsidR="008E3BA3" w:rsidRPr="00F641B0">
        <w:rPr>
          <w:rFonts w:ascii="Times" w:hAnsi="Times" w:cs="Times New Roman"/>
          <w:color w:val="000000" w:themeColor="text1"/>
          <w:lang w:val="en-US"/>
        </w:rPr>
        <w:t>Alora el desmontà</w:t>
      </w:r>
      <w:r w:rsidR="00053D6A" w:rsidRPr="00F641B0">
        <w:rPr>
          <w:rFonts w:ascii="Times" w:hAnsi="Times" w:cs="Times New Roman"/>
          <w:color w:val="000000" w:themeColor="text1"/>
          <w:lang w:val="en-US"/>
        </w:rPr>
        <w:t xml:space="preserve"> sulla riv</w:t>
      </w:r>
      <w:r w:rsidR="001276A8" w:rsidRPr="00F641B0">
        <w:rPr>
          <w:rFonts w:ascii="Times" w:hAnsi="Times" w:cs="Times New Roman"/>
          <w:color w:val="000000" w:themeColor="text1"/>
          <w:lang w:val="en-US"/>
        </w:rPr>
        <w:t>a del</w:t>
      </w:r>
      <w:r w:rsidR="00053D6A" w:rsidRPr="00F641B0">
        <w:rPr>
          <w:rFonts w:ascii="Times" w:hAnsi="Times" w:cs="Times New Roman"/>
          <w:color w:val="000000" w:themeColor="text1"/>
          <w:lang w:val="en-US"/>
        </w:rPr>
        <w:t xml:space="preserve"> gué</w:t>
      </w:r>
      <w:r w:rsidR="00053D6A" w:rsidRPr="00F641B0">
        <w:rPr>
          <w:rFonts w:ascii="Times" w:hAnsi="Times" w:cs="Times New Roman"/>
          <w:color w:val="000000" w:themeColor="text1"/>
          <w:lang w:val="en-US"/>
        </w:rPr>
        <w:tab/>
      </w:r>
      <w:r w:rsidR="00053D6A" w:rsidRPr="00F641B0">
        <w:rPr>
          <w:rFonts w:ascii="Times" w:hAnsi="Times" w:cs="Times New Roman"/>
          <w:color w:val="000000" w:themeColor="text1"/>
          <w:lang w:val="en-US"/>
        </w:rPr>
        <w:tab/>
      </w:r>
    </w:p>
    <w:p w14:paraId="293148CD" w14:textId="4A289EB0"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009116DC" w:rsidRPr="00F641B0">
        <w:rPr>
          <w:rFonts w:ascii="Times" w:hAnsi="Times" w:cs="Times New Roman"/>
          <w:i/>
          <w:iCs/>
          <w:color w:val="000000" w:themeColor="text1"/>
          <w:lang w:val="en-US"/>
        </w:rPr>
        <w:t>er</w:t>
      </w:r>
      <w:r w:rsidR="00053D6A" w:rsidRPr="00F641B0">
        <w:rPr>
          <w:rFonts w:ascii="Times" w:hAnsi="Times" w:cs="Times New Roman"/>
          <w:color w:val="000000" w:themeColor="text1"/>
          <w:lang w:val="en-US"/>
        </w:rPr>
        <w:t xml:space="preserve"> mé lo fren si à el caval mené,</w:t>
      </w:r>
    </w:p>
    <w:p w14:paraId="0824410D" w14:textId="6BD5E93C" w:rsidR="00611A9E" w:rsidRPr="00F641B0" w:rsidRDefault="00053D6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w:t>
      </w:r>
      <w:r w:rsidR="001276A8" w:rsidRPr="00F641B0">
        <w:rPr>
          <w:rFonts w:ascii="Times" w:hAnsi="Times" w:cs="Times New Roman"/>
          <w:color w:val="000000" w:themeColor="text1"/>
          <w:lang w:val="en-US"/>
        </w:rPr>
        <w:t>ene a</w:t>
      </w:r>
      <w:r w:rsidRPr="00F641B0">
        <w:rPr>
          <w:rFonts w:ascii="Times" w:hAnsi="Times" w:cs="Times New Roman"/>
          <w:color w:val="000000" w:themeColor="text1"/>
          <w:lang w:val="en-US"/>
        </w:rPr>
        <w:t xml:space="preserve"> la nav</w:t>
      </w:r>
      <w:r w:rsidR="001276A8" w:rsidRPr="00F641B0">
        <w:rPr>
          <w:rFonts w:ascii="Times" w:hAnsi="Times" w:cs="Times New Roman"/>
          <w:color w:val="000000" w:themeColor="text1"/>
          <w:lang w:val="en-US"/>
        </w:rPr>
        <w:t>e</w:t>
      </w:r>
      <w:r w:rsidRPr="00F641B0">
        <w:rPr>
          <w:rFonts w:ascii="Times" w:hAnsi="Times" w:cs="Times New Roman"/>
          <w:color w:val="000000" w:themeColor="text1"/>
          <w:lang w:val="en-US"/>
        </w:rPr>
        <w:t>, si fo intro intré</w:t>
      </w:r>
    </w:p>
    <w:p w14:paraId="4CD6C4B4" w14:textId="3716CF82" w:rsidR="00611A9E" w:rsidRPr="00F641B0" w:rsidRDefault="00053D6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so cavallo cun lui debrigé.</w:t>
      </w:r>
    </w:p>
    <w:p w14:paraId="2B7B3431" w14:textId="3F1E72F6" w:rsidR="00611A9E" w:rsidRPr="00F641B0" w:rsidRDefault="00053D6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dentro è ben assié,</w:t>
      </w:r>
    </w:p>
    <w:p w14:paraId="5444C600" w14:textId="3CC51E26"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Incontenente fo</w:t>
      </w:r>
      <w:r w:rsidR="00053D6A" w:rsidRPr="00F641B0">
        <w:rPr>
          <w:rFonts w:ascii="Times" w:hAnsi="Times" w:cs="Times New Roman"/>
          <w:color w:val="000000" w:themeColor="text1"/>
          <w:lang w:val="en-US"/>
        </w:rPr>
        <w:t xml:space="preserve"> la nave desrivé.</w:t>
      </w:r>
    </w:p>
    <w:p w14:paraId="246C9853" w14:textId="4B5B2094"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009116DC"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gra</w:t>
      </w:r>
      <w:r w:rsidR="009116DC" w:rsidRPr="00F641B0">
        <w:rPr>
          <w:rFonts w:ascii="Times" w:hAnsi="Times" w:cs="Times New Roman"/>
          <w:i/>
          <w:iCs/>
          <w:color w:val="000000" w:themeColor="text1"/>
          <w:lang w:val="en-US"/>
        </w:rPr>
        <w:t>n</w:t>
      </w:r>
      <w:r w:rsidR="00053D6A" w:rsidRPr="00F641B0">
        <w:rPr>
          <w:rFonts w:ascii="Times" w:hAnsi="Times" w:cs="Times New Roman"/>
          <w:color w:val="000000" w:themeColor="text1"/>
          <w:lang w:val="en-US"/>
        </w:rPr>
        <w:t xml:space="preserve"> flume s</w:t>
      </w:r>
      <w:r w:rsidR="00401E87" w:rsidRPr="00F641B0">
        <w:rPr>
          <w:rFonts w:ascii="Times" w:hAnsi="Times" w:cs="Times New Roman"/>
          <w:color w:val="000000" w:themeColor="text1"/>
          <w:lang w:val="en-US"/>
        </w:rPr>
        <w:t>'</w:t>
      </w:r>
      <w:r w:rsidR="00053D6A" w:rsidRPr="00F641B0">
        <w:rPr>
          <w:rFonts w:ascii="Times" w:hAnsi="Times" w:cs="Times New Roman"/>
          <w:color w:val="000000" w:themeColor="text1"/>
          <w:lang w:val="en-US"/>
        </w:rPr>
        <w:t>en va d</w:t>
      </w:r>
      <w:r w:rsidR="00F91A2E" w:rsidRPr="00F641B0">
        <w:rPr>
          <w:rFonts w:ascii="Times" w:hAnsi="Times" w:cs="Times New Roman"/>
          <w:color w:val="000000" w:themeColor="text1"/>
          <w:lang w:val="en-US"/>
        </w:rPr>
        <w:t>'</w:t>
      </w:r>
      <w:r w:rsidR="00053D6A" w:rsidRPr="00F641B0">
        <w:rPr>
          <w:rFonts w:ascii="Times" w:hAnsi="Times" w:cs="Times New Roman"/>
          <w:color w:val="000000" w:themeColor="text1"/>
          <w:lang w:val="en-US"/>
        </w:rPr>
        <w:t>en</w:t>
      </w:r>
      <w:r w:rsidR="00A3523B" w:rsidRPr="00F641B0">
        <w:rPr>
          <w:rFonts w:ascii="Times" w:hAnsi="Times" w:cs="Times New Roman"/>
          <w:color w:val="000000" w:themeColor="text1"/>
          <w:lang w:val="en-US"/>
        </w:rPr>
        <w:t xml:space="preserve"> </w:t>
      </w:r>
      <w:r w:rsidR="00053D6A" w:rsidRPr="00F641B0">
        <w:rPr>
          <w:rFonts w:ascii="Times" w:hAnsi="Times" w:cs="Times New Roman"/>
          <w:color w:val="000000" w:themeColor="text1"/>
          <w:lang w:val="en-US"/>
        </w:rPr>
        <w:t>randoné</w:t>
      </w:r>
    </w:p>
    <w:p w14:paraId="6D624EF6" w14:textId="78E0EE24"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Sença nochiero como saieta i</w:t>
      </w:r>
      <w:r w:rsidRPr="00F641B0">
        <w:rPr>
          <w:rFonts w:ascii="Times" w:hAnsi="Times" w:cs="Times New Roman"/>
          <w:i/>
          <w:iCs/>
          <w:color w:val="000000" w:themeColor="text1"/>
          <w:lang w:val="en-US"/>
        </w:rPr>
        <w:t>n</w:t>
      </w:r>
      <w:r w:rsidR="00053D6A" w:rsidRPr="00F641B0">
        <w:rPr>
          <w:rFonts w:ascii="Times" w:hAnsi="Times" w:cs="Times New Roman"/>
          <w:color w:val="000000" w:themeColor="text1"/>
          <w:lang w:val="en-US"/>
        </w:rPr>
        <w:t>pené.</w:t>
      </w:r>
    </w:p>
    <w:p w14:paraId="465626FA" w14:textId="1B8105A9" w:rsidR="00611A9E" w:rsidRPr="00F641B0" w:rsidRDefault="00390A6F"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Dio</w:t>
      </w:r>
      <w:r w:rsidR="008E3BA3" w:rsidRPr="00F641B0">
        <w:rPr>
          <w:rFonts w:ascii="Times" w:hAnsi="Times" w:cs="Times New Roman"/>
          <w:color w:val="000000" w:themeColor="text1"/>
          <w:lang w:val="en-US"/>
        </w:rPr>
        <w:t xml:space="preserve"> lo condugà</w:t>
      </w:r>
      <w:r w:rsidR="001276A8" w:rsidRPr="00F641B0">
        <w:rPr>
          <w:rFonts w:ascii="Times" w:hAnsi="Times" w:cs="Times New Roman"/>
          <w:color w:val="000000" w:themeColor="text1"/>
          <w:lang w:val="en-US"/>
        </w:rPr>
        <w:t xml:space="preserve"> p</w:t>
      </w:r>
      <w:r w:rsidR="00E94CF1" w:rsidRPr="00F641B0">
        <w:rPr>
          <w:rFonts w:ascii="Times" w:hAnsi="Times" w:cs="Times New Roman"/>
          <w:i/>
          <w:iCs/>
          <w:color w:val="000000" w:themeColor="text1"/>
          <w:lang w:val="en-US"/>
        </w:rPr>
        <w:t>er</w:t>
      </w:r>
      <w:r w:rsidR="005A134E">
        <w:rPr>
          <w:rFonts w:ascii="Times" w:hAnsi="Times" w:cs="Times New Roman"/>
          <w:color w:val="000000" w:themeColor="text1"/>
          <w:lang w:val="en-US"/>
        </w:rPr>
        <w:t xml:space="preserve"> la so bonté</w:t>
      </w:r>
    </w:p>
    <w:p w14:paraId="0C91DBAC" w14:textId="274C7295" w:rsidR="00611A9E" w:rsidRPr="00F641B0" w:rsidRDefault="005A134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Ché</w:t>
      </w:r>
      <w:r w:rsidR="001276A8" w:rsidRPr="00F641B0">
        <w:rPr>
          <w:rFonts w:ascii="Times" w:hAnsi="Times" w:cs="Times New Roman"/>
          <w:color w:val="000000" w:themeColor="text1"/>
          <w:lang w:val="en-US"/>
        </w:rPr>
        <w:t xml:space="preserve"> in</w:t>
      </w:r>
      <w:r w:rsidR="00053D6A" w:rsidRPr="00F641B0">
        <w:rPr>
          <w:rFonts w:ascii="Times" w:hAnsi="Times" w:cs="Times New Roman"/>
          <w:color w:val="000000" w:themeColor="text1"/>
          <w:lang w:val="en-US"/>
        </w:rPr>
        <w:t xml:space="preserve"> tal luogo el fo arivé</w:t>
      </w:r>
    </w:p>
    <w:p w14:paraId="3ECA4666" w14:textId="2AB01375" w:rsidR="00053D6A" w:rsidRPr="00F641B0" w:rsidRDefault="001276A8" w:rsidP="00053D6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Unde el fo ben s</w:t>
      </w:r>
      <w:r w:rsidR="00E94CF1" w:rsidRPr="00F641B0">
        <w:rPr>
          <w:rFonts w:ascii="Times" w:hAnsi="Times" w:cs="Times New Roman"/>
          <w:i/>
          <w:iCs/>
          <w:color w:val="000000" w:themeColor="text1"/>
          <w:lang w:val="en-US"/>
        </w:rPr>
        <w:t>er</w:t>
      </w:r>
      <w:r w:rsidR="00053D6A" w:rsidRPr="00F641B0">
        <w:rPr>
          <w:rFonts w:ascii="Times" w:hAnsi="Times" w:cs="Times New Roman"/>
          <w:color w:val="000000" w:themeColor="text1"/>
          <w:lang w:val="en-US"/>
        </w:rPr>
        <w:t>vi e onoré.</w:t>
      </w:r>
    </w:p>
    <w:p w14:paraId="72FEFC8A" w14:textId="0B2F4C64" w:rsidR="00053D6A" w:rsidRPr="00F641B0" w:rsidRDefault="00F82811" w:rsidP="009225F0">
      <w:pPr>
        <w:pStyle w:val="BodyTextFirstIndent2"/>
        <w:rPr>
          <w:rFonts w:ascii="Times" w:hAnsi="Times"/>
          <w:lang w:val="en-US"/>
        </w:rPr>
      </w:pPr>
      <w:r w:rsidRPr="00F641B0">
        <w:rPr>
          <w:rFonts w:ascii="Times" w:hAnsi="Times"/>
          <w:lang w:val="en-US"/>
        </w:rPr>
        <w:t>[Laisse 68</w:t>
      </w:r>
      <w:r w:rsidR="001276A8" w:rsidRPr="00F641B0">
        <w:rPr>
          <w:rFonts w:ascii="Times" w:hAnsi="Times"/>
          <w:lang w:val="en-US"/>
        </w:rPr>
        <w:t>]</w:t>
      </w:r>
      <w:r w:rsidR="002C678B" w:rsidRPr="00F641B0">
        <w:rPr>
          <w:rFonts w:ascii="Times" w:hAnsi="Times"/>
          <w:lang w:val="en-US"/>
        </w:rPr>
        <w:t xml:space="preserve"> </w:t>
      </w:r>
    </w:p>
    <w:p w14:paraId="0EFA3A5D" w14:textId="7AA86ED0" w:rsidR="00611A9E" w:rsidRPr="00F641B0" w:rsidRDefault="00F91A2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Vasen</w:t>
      </w:r>
      <w:r w:rsidR="00053D6A" w:rsidRPr="00F641B0">
        <w:rPr>
          <w:rFonts w:ascii="Times" w:hAnsi="Times" w:cs="Times New Roman"/>
          <w:color w:val="000000" w:themeColor="text1"/>
          <w:lang w:val="en-US"/>
        </w:rPr>
        <w:t>de la nav</w:t>
      </w:r>
      <w:r w:rsidR="008E3BA3" w:rsidRPr="00F641B0">
        <w:rPr>
          <w:rFonts w:ascii="Times" w:hAnsi="Times" w:cs="Times New Roman"/>
          <w:color w:val="000000" w:themeColor="text1"/>
          <w:lang w:val="en-US"/>
        </w:rPr>
        <w:t>e che portà</w:t>
      </w:r>
      <w:r w:rsidR="001276A8" w:rsidRPr="00F641B0">
        <w:rPr>
          <w:rFonts w:ascii="Times" w:hAnsi="Times" w:cs="Times New Roman"/>
          <w:color w:val="000000" w:themeColor="text1"/>
          <w:lang w:val="en-US"/>
        </w:rPr>
        <w:t xml:space="preserve"> lo co</w:t>
      </w:r>
      <w:r w:rsidR="001276A8" w:rsidRPr="00F641B0">
        <w:rPr>
          <w:rFonts w:ascii="Times" w:hAnsi="Times" w:cs="Times New Roman"/>
          <w:i/>
          <w:iCs/>
          <w:color w:val="000000" w:themeColor="text1"/>
          <w:lang w:val="en-US"/>
        </w:rPr>
        <w:t>n</w:t>
      </w:r>
      <w:r w:rsidR="00053D6A" w:rsidRPr="00F641B0">
        <w:rPr>
          <w:rFonts w:ascii="Times" w:hAnsi="Times" w:cs="Times New Roman"/>
          <w:color w:val="000000" w:themeColor="text1"/>
          <w:lang w:val="en-US"/>
        </w:rPr>
        <w:t>te U</w:t>
      </w:r>
      <w:r w:rsidR="001276A8" w:rsidRPr="00F641B0">
        <w:rPr>
          <w:rFonts w:ascii="Times" w:hAnsi="Times" w:cs="Times New Roman"/>
          <w:color w:val="000000" w:themeColor="text1"/>
          <w:lang w:val="en-US"/>
        </w:rPr>
        <w:t>gon</w:t>
      </w:r>
    </w:p>
    <w:p w14:paraId="72E1E535" w14:textId="0487086E" w:rsidR="00611A9E" w:rsidRPr="00F641B0" w:rsidRDefault="005A134E"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P</w:t>
      </w:r>
      <w:r w:rsidR="00053D6A" w:rsidRPr="00F641B0">
        <w:rPr>
          <w:rFonts w:ascii="Times" w:hAnsi="Times" w:cs="Times New Roman"/>
          <w:color w:val="000000" w:themeColor="text1"/>
          <w:lang w:val="en-US"/>
        </w:rPr>
        <w:t>er mé T</w:t>
      </w:r>
      <w:r w:rsidR="001276A8" w:rsidRPr="00F641B0">
        <w:rPr>
          <w:rFonts w:ascii="Times" w:hAnsi="Times" w:cs="Times New Roman"/>
          <w:color w:val="000000" w:themeColor="text1"/>
          <w:lang w:val="en-US"/>
        </w:rPr>
        <w:t>iigris a molto gran ra</w:t>
      </w:r>
      <w:r w:rsidR="001276A8" w:rsidRPr="00F641B0">
        <w:rPr>
          <w:rFonts w:ascii="Times" w:hAnsi="Times" w:cs="Times New Roman"/>
          <w:i/>
          <w:iCs/>
          <w:color w:val="000000" w:themeColor="text1"/>
          <w:lang w:val="en-US"/>
        </w:rPr>
        <w:t>n</w:t>
      </w:r>
      <w:r w:rsidR="001276A8" w:rsidRPr="00F641B0">
        <w:rPr>
          <w:rFonts w:ascii="Times" w:hAnsi="Times" w:cs="Times New Roman"/>
          <w:color w:val="000000" w:themeColor="text1"/>
          <w:lang w:val="en-US"/>
        </w:rPr>
        <w:t>don</w:t>
      </w:r>
      <w:r w:rsidR="00053D6A" w:rsidRPr="00F641B0">
        <w:rPr>
          <w:rFonts w:ascii="Times" w:hAnsi="Times" w:cs="Times New Roman"/>
          <w:color w:val="000000" w:themeColor="text1"/>
          <w:lang w:val="en-US"/>
        </w:rPr>
        <w:t>.</w:t>
      </w:r>
    </w:p>
    <w:p w14:paraId="319A8D73" w14:textId="549B2DB3" w:rsidR="00611A9E" w:rsidRPr="00F641B0" w:rsidRDefault="00390A6F" w:rsidP="00053D6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Dio</w:t>
      </w:r>
      <w:r w:rsidR="001276A8" w:rsidRPr="00F641B0">
        <w:rPr>
          <w:rFonts w:ascii="Times" w:hAnsi="Times" w:cs="Times New Roman"/>
          <w:color w:val="000000" w:themeColor="text1"/>
          <w:lang w:val="en-US"/>
        </w:rPr>
        <w:t xml:space="preserve"> lo c</w:t>
      </w:r>
      <w:r w:rsidR="008E3BA3" w:rsidRPr="00F641B0">
        <w:rPr>
          <w:rFonts w:ascii="Times" w:hAnsi="Times" w:cs="Times New Roman"/>
          <w:color w:val="000000" w:themeColor="text1"/>
          <w:lang w:val="en-US"/>
        </w:rPr>
        <w:t>ondugà</w:t>
      </w:r>
      <w:r w:rsidR="001276A8" w:rsidRPr="00F641B0">
        <w:rPr>
          <w:rFonts w:ascii="Times" w:hAnsi="Times" w:cs="Times New Roman"/>
          <w:color w:val="000000" w:themeColor="text1"/>
          <w:lang w:val="en-US"/>
        </w:rPr>
        <w:t xml:space="preserve"> ancora a so maxon</w:t>
      </w:r>
      <w:r w:rsidR="00053D6A" w:rsidRPr="00F641B0">
        <w:rPr>
          <w:rFonts w:ascii="Times" w:hAnsi="Times" w:cs="Times New Roman"/>
          <w:color w:val="000000" w:themeColor="text1"/>
          <w:lang w:val="en-US"/>
        </w:rPr>
        <w:t>.</w:t>
      </w:r>
      <w:r w:rsidR="00053D6A" w:rsidRPr="00F641B0">
        <w:rPr>
          <w:rStyle w:val="FootnoteReference"/>
          <w:rFonts w:ascii="Times" w:hAnsi="Times" w:cs="Times New Roman"/>
          <w:color w:val="000000" w:themeColor="text1"/>
          <w:lang w:val="en-US"/>
        </w:rPr>
        <w:footnoteReference w:id="223"/>
      </w:r>
    </w:p>
    <w:p w14:paraId="25A82019" w14:textId="6E233C53" w:rsidR="00611A9E" w:rsidRPr="00F641B0" w:rsidRDefault="002C678B"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45</w:t>
      </w:r>
      <w:r w:rsidRPr="00F641B0">
        <w:rPr>
          <w:rFonts w:ascii="Times" w:hAnsi="Times" w:cs="Times New Roman"/>
          <w:bCs/>
          <w:color w:val="000000" w:themeColor="text1"/>
          <w:lang w:val="en-US"/>
        </w:rPr>
        <w:t xml:space="preserve">R) </w:t>
      </w:r>
      <w:r w:rsidR="001276A8" w:rsidRPr="00F641B0">
        <w:rPr>
          <w:rFonts w:ascii="Times" w:hAnsi="Times" w:cs="Times New Roman"/>
          <w:color w:val="000000" w:themeColor="text1"/>
          <w:lang w:val="en-US"/>
        </w:rPr>
        <w:t>Un puocho de lui</w:t>
      </w:r>
      <w:r w:rsidR="008E3BA3"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laseron</w:t>
      </w:r>
      <w:r w:rsidR="00D3780B" w:rsidRPr="00F641B0">
        <w:rPr>
          <w:rFonts w:ascii="Times" w:hAnsi="Times" w:cs="Times New Roman"/>
          <w:color w:val="000000" w:themeColor="text1"/>
          <w:lang w:val="en-US"/>
        </w:rPr>
        <w:t>,</w:t>
      </w:r>
    </w:p>
    <w:p w14:paraId="08A499A7" w14:textId="4503E90F" w:rsidR="00611A9E" w:rsidRPr="00F641B0" w:rsidRDefault="00053D6A"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puocho d’ora nu li trov</w:t>
      </w:r>
      <w:r w:rsidR="001276A8" w:rsidRPr="00F641B0">
        <w:rPr>
          <w:rFonts w:ascii="Times" w:hAnsi="Times" w:cs="Times New Roman"/>
          <w:color w:val="000000" w:themeColor="text1"/>
          <w:lang w:val="en-US"/>
        </w:rPr>
        <w:t>eron</w:t>
      </w:r>
    </w:p>
    <w:p w14:paraId="094D4BFD" w14:textId="0C9D4F00"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luogo e tenpo seron</w:t>
      </w:r>
      <w:r w:rsidR="00D3780B" w:rsidRPr="00F641B0">
        <w:rPr>
          <w:rFonts w:ascii="Times" w:hAnsi="Times" w:cs="Times New Roman"/>
          <w:color w:val="000000" w:themeColor="text1"/>
          <w:lang w:val="en-US"/>
        </w:rPr>
        <w:t>.</w:t>
      </w:r>
    </w:p>
    <w:p w14:paraId="26F05F97" w14:textId="492707C3" w:rsidR="00611A9E" w:rsidRPr="00F641B0" w:rsidRDefault="00E1617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 Carlo M</w:t>
      </w:r>
      <w:r w:rsidR="00D3780B" w:rsidRPr="00F641B0">
        <w:rPr>
          <w:rFonts w:ascii="Times" w:hAnsi="Times" w:cs="Times New Roman"/>
          <w:color w:val="000000" w:themeColor="text1"/>
          <w:lang w:val="en-US"/>
        </w:rPr>
        <w:t>artello nui si v</w:t>
      </w:r>
      <w:r w:rsidR="001276A8" w:rsidRPr="00F641B0">
        <w:rPr>
          <w:rFonts w:ascii="Times" w:hAnsi="Times" w:cs="Times New Roman"/>
          <w:color w:val="000000" w:themeColor="text1"/>
          <w:lang w:val="en-US"/>
        </w:rPr>
        <w:t>e diron</w:t>
      </w:r>
      <w:r w:rsidR="00D3780B" w:rsidRPr="00F641B0">
        <w:rPr>
          <w:rFonts w:ascii="Times" w:hAnsi="Times" w:cs="Times New Roman"/>
          <w:color w:val="000000" w:themeColor="text1"/>
          <w:lang w:val="en-US"/>
        </w:rPr>
        <w:t>,</w:t>
      </w:r>
    </w:p>
    <w:p w14:paraId="378D6EC1" w14:textId="70BFB129"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Como </w:t>
      </w:r>
      <w:r w:rsidR="00053D6A" w:rsidRPr="00F641B0">
        <w:rPr>
          <w:rFonts w:ascii="Times" w:hAnsi="Times" w:cs="Times New Roman"/>
          <w:color w:val="000000" w:themeColor="text1"/>
          <w:lang w:val="en-US"/>
        </w:rPr>
        <w:t>(e)</w:t>
      </w:r>
      <w:r w:rsidRPr="00F641B0">
        <w:rPr>
          <w:rFonts w:ascii="Times" w:hAnsi="Times" w:cs="Times New Roman"/>
          <w:color w:val="000000" w:themeColor="text1"/>
          <w:lang w:val="en-US"/>
        </w:rPr>
        <w:t>lo mand</w:t>
      </w:r>
      <w:r w:rsidR="00B97F1F" w:rsidRPr="00F641B0">
        <w:rPr>
          <w:rFonts w:ascii="Times" w:hAnsi="Times" w:cs="Times New Roman"/>
          <w:color w:val="000000" w:themeColor="text1"/>
          <w:lang w:val="en-US"/>
        </w:rPr>
        <w:t>à</w:t>
      </w:r>
      <w:r w:rsidR="00053D6A" w:rsidRPr="00F641B0">
        <w:rPr>
          <w:rStyle w:val="FootnoteReference"/>
          <w:rFonts w:ascii="Times" w:hAnsi="Times" w:cs="Times New Roman"/>
          <w:color w:val="000000" w:themeColor="text1"/>
          <w:lang w:val="en-US"/>
        </w:rPr>
        <w:footnoteReference w:id="224"/>
      </w:r>
      <w:r w:rsidRPr="00F641B0">
        <w:rPr>
          <w:rFonts w:ascii="Times" w:hAnsi="Times" w:cs="Times New Roman"/>
          <w:color w:val="000000" w:themeColor="text1"/>
          <w:lang w:val="en-US"/>
        </w:rPr>
        <w:t xml:space="preserve"> ad </w:t>
      </w:r>
      <w:r w:rsidR="00D3780B" w:rsidRPr="00F641B0">
        <w:rPr>
          <w:rFonts w:ascii="Times" w:hAnsi="Times" w:cs="Times New Roman"/>
          <w:color w:val="000000" w:themeColor="text1"/>
          <w:lang w:val="en-US"/>
        </w:rPr>
        <w:t>Alv</w:t>
      </w:r>
      <w:r w:rsidRPr="00F641B0">
        <w:rPr>
          <w:rFonts w:ascii="Times" w:hAnsi="Times" w:cs="Times New Roman"/>
          <w:color w:val="000000" w:themeColor="text1"/>
          <w:lang w:val="en-US"/>
        </w:rPr>
        <w:t>ernia lo bufon</w:t>
      </w:r>
      <w:r w:rsidR="00D3780B" w:rsidRPr="00F641B0">
        <w:rPr>
          <w:rFonts w:ascii="Times" w:hAnsi="Times" w:cs="Times New Roman"/>
          <w:color w:val="000000" w:themeColor="text1"/>
          <w:lang w:val="en-US"/>
        </w:rPr>
        <w:t>,</w:t>
      </w:r>
    </w:p>
    <w:p w14:paraId="30E1A1F4" w14:textId="3C04D0C8" w:rsidR="00611A9E" w:rsidRPr="00F641B0" w:rsidRDefault="00E16173"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Colui che Sandin avev</w:t>
      </w:r>
      <w:r w:rsidR="001276A8" w:rsidRPr="00F641B0">
        <w:rPr>
          <w:rFonts w:ascii="Times" w:hAnsi="Times" w:cs="Times New Roman"/>
          <w:color w:val="000000" w:themeColor="text1"/>
          <w:lang w:val="en-US"/>
        </w:rPr>
        <w:t>a non</w:t>
      </w:r>
      <w:r w:rsidRPr="00F641B0">
        <w:rPr>
          <w:rFonts w:ascii="Times" w:hAnsi="Times" w:cs="Times New Roman"/>
          <w:color w:val="000000" w:themeColor="text1"/>
          <w:lang w:val="en-US"/>
        </w:rPr>
        <w:t>.</w:t>
      </w:r>
    </w:p>
    <w:p w14:paraId="0E75C941" w14:textId="1ED84ACB" w:rsidR="00611A9E" w:rsidRPr="00F641B0" w:rsidRDefault="00390A6F"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Dio</w:t>
      </w:r>
      <w:r w:rsidR="00E16173" w:rsidRPr="00F641B0">
        <w:rPr>
          <w:rFonts w:ascii="Times" w:hAnsi="Times" w:cs="Times New Roman"/>
          <w:color w:val="000000" w:themeColor="text1"/>
          <w:lang w:val="en-US"/>
        </w:rPr>
        <w:t xml:space="preserve"> lo confonda che sofrì </w:t>
      </w:r>
      <w:r w:rsidR="001276A8" w:rsidRPr="00F641B0">
        <w:rPr>
          <w:rFonts w:ascii="Times" w:hAnsi="Times" w:cs="Times New Roman"/>
          <w:color w:val="000000" w:themeColor="text1"/>
          <w:lang w:val="en-US"/>
        </w:rPr>
        <w:t>passio</w:t>
      </w:r>
      <w:r w:rsidR="00053D6A" w:rsidRPr="00F641B0">
        <w:rPr>
          <w:rFonts w:ascii="Times" w:hAnsi="Times" w:cs="Times New Roman"/>
          <w:i/>
          <w:color w:val="000000" w:themeColor="text1"/>
          <w:lang w:val="en-US"/>
        </w:rPr>
        <w:t>n</w:t>
      </w:r>
      <w:r w:rsidR="00E16173" w:rsidRPr="00F641B0">
        <w:rPr>
          <w:rFonts w:ascii="Times" w:hAnsi="Times" w:cs="Times New Roman"/>
          <w:color w:val="000000" w:themeColor="text1"/>
          <w:lang w:val="en-US"/>
        </w:rPr>
        <w:t>,</w:t>
      </w:r>
    </w:p>
    <w:p w14:paraId="721278C0" w14:textId="22A8E622"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 </w:t>
      </w:r>
      <w:r w:rsidR="007E31FE">
        <w:rPr>
          <w:rFonts w:ascii="Times" w:hAnsi="Times" w:cs="Times New Roman"/>
          <w:color w:val="000000" w:themeColor="text1"/>
          <w:lang w:val="en-US"/>
        </w:rPr>
        <w:t>conssei</w:t>
      </w:r>
      <w:r w:rsidR="00D75818"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w:t>
      </w:r>
      <w:r w:rsidR="00E16173" w:rsidRPr="00F641B0">
        <w:rPr>
          <w:rFonts w:ascii="Times" w:hAnsi="Times" w:cs="Times New Roman"/>
          <w:color w:val="000000" w:themeColor="text1"/>
          <w:lang w:val="en-US"/>
        </w:rPr>
        <w:t>lo re C</w:t>
      </w:r>
      <w:r w:rsidRPr="00F641B0">
        <w:rPr>
          <w:rFonts w:ascii="Times" w:hAnsi="Times" w:cs="Times New Roman"/>
          <w:color w:val="000000" w:themeColor="text1"/>
          <w:lang w:val="en-US"/>
        </w:rPr>
        <w:t>arlon</w:t>
      </w:r>
    </w:p>
    <w:p w14:paraId="06081381" w14:textId="1CE30C69" w:rsidR="00611A9E" w:rsidRPr="00F641B0" w:rsidRDefault="00B97F1F"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Si mandà</w:t>
      </w:r>
      <w:r w:rsidR="00E16173" w:rsidRPr="00F641B0">
        <w:rPr>
          <w:rFonts w:ascii="Times" w:hAnsi="Times" w:cs="Times New Roman"/>
          <w:color w:val="000000" w:themeColor="text1"/>
          <w:lang w:val="en-US"/>
        </w:rPr>
        <w:t xml:space="preserve"> U</w:t>
      </w:r>
      <w:r w:rsidR="001276A8" w:rsidRPr="00F641B0">
        <w:rPr>
          <w:rFonts w:ascii="Times" w:hAnsi="Times" w:cs="Times New Roman"/>
          <w:color w:val="000000" w:themeColor="text1"/>
          <w:lang w:val="en-US"/>
        </w:rPr>
        <w:t>go a</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la scura maxon</w:t>
      </w:r>
    </w:p>
    <w:p w14:paraId="541282A1" w14:textId="68F5BE90" w:rsidR="00611A9E"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E16173" w:rsidRPr="00F641B0">
        <w:rPr>
          <w:rFonts w:ascii="Times" w:hAnsi="Times" w:cs="Times New Roman"/>
          <w:color w:val="000000" w:themeColor="text1"/>
          <w:lang w:val="en-US"/>
        </w:rPr>
        <w:t xml:space="preserve"> queerir trabuto a L</w:t>
      </w:r>
      <w:r w:rsidRPr="00F641B0">
        <w:rPr>
          <w:rFonts w:ascii="Times" w:hAnsi="Times" w:cs="Times New Roman"/>
          <w:color w:val="000000" w:themeColor="text1"/>
          <w:lang w:val="en-US"/>
        </w:rPr>
        <w:t>ucifero lo felon</w:t>
      </w:r>
      <w:r w:rsidR="00E16173" w:rsidRPr="00F641B0">
        <w:rPr>
          <w:rFonts w:ascii="Times" w:hAnsi="Times" w:cs="Times New Roman"/>
          <w:color w:val="000000" w:themeColor="text1"/>
          <w:lang w:val="en-US"/>
        </w:rPr>
        <w:t>.</w:t>
      </w:r>
    </w:p>
    <w:p w14:paraId="00986EF7" w14:textId="516DEE3D" w:rsidR="00D900F0" w:rsidRPr="00F641B0" w:rsidRDefault="001276A8" w:rsidP="00611A9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Sandin s</w:t>
      </w:r>
      <w:r w:rsidR="00401E87" w:rsidRPr="00F641B0">
        <w:rPr>
          <w:rFonts w:ascii="Times" w:hAnsi="Times" w:cs="Times New Roman"/>
          <w:color w:val="000000" w:themeColor="text1"/>
          <w:lang w:val="en-US"/>
        </w:rPr>
        <w:t>'</w:t>
      </w:r>
      <w:r w:rsidR="00B97F1F" w:rsidRPr="00F641B0">
        <w:rPr>
          <w:rFonts w:ascii="Times" w:hAnsi="Times" w:cs="Times New Roman"/>
          <w:color w:val="000000" w:themeColor="text1"/>
          <w:lang w:val="en-US"/>
        </w:rPr>
        <w:t>en andà</w:t>
      </w:r>
      <w:r w:rsidRPr="00F641B0">
        <w:rPr>
          <w:rFonts w:ascii="Times" w:hAnsi="Times" w:cs="Times New Roman"/>
          <w:color w:val="000000" w:themeColor="text1"/>
          <w:lang w:val="en-US"/>
        </w:rPr>
        <w:t xml:space="preserve"> alla dona del co</w:t>
      </w:r>
      <w:r w:rsidR="00B97F1F" w:rsidRPr="00F641B0">
        <w:rPr>
          <w:rFonts w:ascii="Times" w:hAnsi="Times" w:cs="Times New Roman"/>
          <w:i/>
          <w:iCs/>
          <w:color w:val="000000" w:themeColor="text1"/>
          <w:lang w:val="en-US"/>
        </w:rPr>
        <w:t>n</w:t>
      </w:r>
      <w:r w:rsidR="00E16173" w:rsidRPr="00F641B0">
        <w:rPr>
          <w:rFonts w:ascii="Times" w:hAnsi="Times" w:cs="Times New Roman"/>
          <w:color w:val="000000" w:themeColor="text1"/>
          <w:lang w:val="en-US"/>
        </w:rPr>
        <w:t>te U</w:t>
      </w:r>
      <w:r w:rsidRPr="00F641B0">
        <w:rPr>
          <w:rFonts w:ascii="Times" w:hAnsi="Times" w:cs="Times New Roman"/>
          <w:color w:val="000000" w:themeColor="text1"/>
          <w:lang w:val="en-US"/>
        </w:rPr>
        <w:t>gon</w:t>
      </w:r>
    </w:p>
    <w:p w14:paraId="51D82AB2" w14:textId="5ACEC013"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contarli del re so talento e so bon</w:t>
      </w:r>
      <w:r w:rsidR="00E16173" w:rsidRPr="00F641B0">
        <w:rPr>
          <w:rFonts w:ascii="Times" w:hAnsi="Times" w:cs="Times New Roman"/>
          <w:color w:val="000000" w:themeColor="text1"/>
          <w:lang w:val="en-US"/>
        </w:rPr>
        <w:t>,</w:t>
      </w:r>
    </w:p>
    <w:p w14:paraId="10F898AA" w14:textId="187A7CD1"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E16173" w:rsidRPr="00F641B0">
        <w:rPr>
          <w:rFonts w:ascii="Times" w:hAnsi="Times" w:cs="Times New Roman"/>
          <w:color w:val="000000" w:themeColor="text1"/>
          <w:lang w:val="en-US"/>
        </w:rPr>
        <w:t>’</w:t>
      </w:r>
      <w:r w:rsidR="008E3BA3" w:rsidRPr="00F641B0">
        <w:rPr>
          <w:rFonts w:ascii="Times" w:hAnsi="Times" w:cs="Times New Roman"/>
          <w:color w:val="000000" w:themeColor="text1"/>
          <w:lang w:val="en-US"/>
        </w:rPr>
        <w:t>el penssà</w:t>
      </w:r>
      <w:r w:rsidRPr="00F641B0">
        <w:rPr>
          <w:rFonts w:ascii="Times" w:hAnsi="Times" w:cs="Times New Roman"/>
          <w:color w:val="000000" w:themeColor="text1"/>
          <w:lang w:val="en-US"/>
        </w:rPr>
        <w:t xml:space="preserve"> p</w:t>
      </w:r>
      <w:r w:rsidR="00B97F1F" w:rsidRPr="00F641B0">
        <w:rPr>
          <w:rFonts w:ascii="Times" w:hAnsi="Times" w:cs="Times New Roman"/>
          <w:i/>
          <w:iCs/>
          <w:color w:val="000000" w:themeColor="text1"/>
          <w:lang w:val="en-US"/>
        </w:rPr>
        <w:t>er</w:t>
      </w:r>
      <w:r w:rsidRPr="00F641B0">
        <w:rPr>
          <w:rFonts w:ascii="Times" w:hAnsi="Times" w:cs="Times New Roman"/>
          <w:i/>
          <w:color w:val="000000" w:themeColor="text1"/>
          <w:lang w:val="en-US"/>
        </w:rPr>
        <w:t xml:space="preserve"> </w:t>
      </w:r>
      <w:r w:rsidR="007E31FE">
        <w:rPr>
          <w:rFonts w:ascii="Times" w:hAnsi="Times" w:cs="Times New Roman"/>
          <w:color w:val="000000" w:themeColor="text1"/>
          <w:lang w:val="en-US"/>
        </w:rPr>
        <w:t>consei</w:t>
      </w:r>
      <w:r w:rsidRPr="00F641B0">
        <w:rPr>
          <w:rFonts w:ascii="Times" w:hAnsi="Times" w:cs="Times New Roman"/>
          <w:color w:val="000000" w:themeColor="text1"/>
          <w:lang w:val="en-US"/>
        </w:rPr>
        <w:t>o si gran tradisson</w:t>
      </w:r>
      <w:r w:rsidR="00E16173" w:rsidRPr="00F641B0">
        <w:rPr>
          <w:rFonts w:ascii="Times" w:hAnsi="Times" w:cs="Times New Roman"/>
          <w:color w:val="000000" w:themeColor="text1"/>
          <w:lang w:val="en-US"/>
        </w:rPr>
        <w:t>.</w:t>
      </w:r>
    </w:p>
    <w:p w14:paraId="1E2B38C2" w14:textId="2F93022B" w:rsidR="00D900F0" w:rsidRPr="00F641B0" w:rsidRDefault="00E16173"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Charlo Martelo disse a S</w:t>
      </w:r>
      <w:r w:rsidR="001276A8" w:rsidRPr="00F641B0">
        <w:rPr>
          <w:rFonts w:ascii="Times" w:hAnsi="Times" w:cs="Times New Roman"/>
          <w:color w:val="000000" w:themeColor="text1"/>
          <w:lang w:val="en-US"/>
        </w:rPr>
        <w:t>andin lo bricon</w:t>
      </w:r>
      <w:r w:rsidRPr="00F641B0">
        <w:rPr>
          <w:rFonts w:ascii="Times" w:hAnsi="Times" w:cs="Times New Roman"/>
          <w:color w:val="000000" w:themeColor="text1"/>
          <w:lang w:val="en-US"/>
        </w:rPr>
        <w:t>,</w:t>
      </w:r>
    </w:p>
    <w:p w14:paraId="5E3025C9" w14:textId="01598204" w:rsidR="00D900F0" w:rsidRPr="00F641B0" w:rsidRDefault="00B97F1F"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“Ora t</w:t>
      </w:r>
      <w:r w:rsidR="00401E87" w:rsidRPr="00F641B0">
        <w:rPr>
          <w:rFonts w:ascii="Times" w:hAnsi="Times" w:cs="Times New Roman"/>
          <w:color w:val="000000" w:themeColor="text1"/>
          <w:lang w:val="en-US"/>
        </w:rPr>
        <w:t>'</w:t>
      </w:r>
      <w:r w:rsidR="00E16173" w:rsidRPr="00F641B0">
        <w:rPr>
          <w:rFonts w:ascii="Times" w:hAnsi="Times" w:cs="Times New Roman"/>
          <w:color w:val="000000" w:themeColor="text1"/>
          <w:lang w:val="en-US"/>
        </w:rPr>
        <w:t>en v</w:t>
      </w:r>
      <w:r w:rsidR="001276A8" w:rsidRPr="00F641B0">
        <w:rPr>
          <w:rFonts w:ascii="Times" w:hAnsi="Times" w:cs="Times New Roman"/>
          <w:color w:val="000000" w:themeColor="text1"/>
          <w:lang w:val="en-US"/>
        </w:rPr>
        <w:t>a alla dona e no far demoraxon</w:t>
      </w:r>
      <w:r w:rsidR="00E16173" w:rsidRPr="00F641B0">
        <w:rPr>
          <w:rFonts w:ascii="Times" w:hAnsi="Times" w:cs="Times New Roman"/>
          <w:color w:val="000000" w:themeColor="text1"/>
          <w:lang w:val="en-US"/>
        </w:rPr>
        <w:t>;</w:t>
      </w:r>
    </w:p>
    <w:p w14:paraId="72C16F37" w14:textId="77777777"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da mia parte contali la raxon</w:t>
      </w:r>
    </w:p>
    <w:p w14:paraId="723B784E" w14:textId="265C9AED"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Como io l’amo plui de cossa del mon</w:t>
      </w:r>
      <w:r w:rsidR="00E078F0" w:rsidRPr="00F641B0">
        <w:rPr>
          <w:rFonts w:ascii="Times" w:hAnsi="Times" w:cs="Times New Roman"/>
          <w:color w:val="000000" w:themeColor="text1"/>
          <w:lang w:val="en-US"/>
        </w:rPr>
        <w:t>,</w:t>
      </w:r>
    </w:p>
    <w:p w14:paraId="05A1E8A1" w14:textId="38C69033" w:rsidR="00D900F0" w:rsidRPr="00F641B0" w:rsidRDefault="00E078F0"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com</w:t>
      </w:r>
      <w:r w:rsidR="005B6D07"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io ò p</w:t>
      </w:r>
      <w:r w:rsidR="00B97F1F" w:rsidRPr="00F641B0">
        <w:rPr>
          <w:rFonts w:ascii="Times" w:hAnsi="Times" w:cs="Times New Roman"/>
          <w:color w:val="000000" w:themeColor="text1"/>
          <w:lang w:val="en-US"/>
        </w:rPr>
        <w:t xml:space="preserve">er questa </w:t>
      </w:r>
      <w:r w:rsidR="00B97F1F" w:rsidRPr="00705FE1">
        <w:rPr>
          <w:rFonts w:ascii="Times" w:hAnsi="Times" w:cs="Times New Roman"/>
          <w:color w:val="000000" w:themeColor="text1"/>
          <w:highlight w:val="yellow"/>
          <w:lang w:val="en-US"/>
        </w:rPr>
        <w:t>cax(o)</w:t>
      </w:r>
      <w:r w:rsidR="001276A8" w:rsidRPr="00705FE1">
        <w:rPr>
          <w:rFonts w:ascii="Times" w:hAnsi="Times" w:cs="Times New Roman"/>
          <w:color w:val="000000" w:themeColor="text1"/>
          <w:highlight w:val="yellow"/>
          <w:lang w:val="en-US"/>
        </w:rPr>
        <w:t>n</w:t>
      </w:r>
      <w:r w:rsidR="005B6D07" w:rsidRPr="00F641B0">
        <w:rPr>
          <w:rStyle w:val="FootnoteReference"/>
          <w:rFonts w:ascii="Times" w:hAnsi="Times" w:cs="Times New Roman"/>
          <w:color w:val="000000" w:themeColor="text1"/>
          <w:lang w:val="en-US"/>
        </w:rPr>
        <w:footnoteReference w:id="225"/>
      </w:r>
    </w:p>
    <w:p w14:paraId="1D6C6735" w14:textId="60DB374D" w:rsidR="00D900F0" w:rsidRPr="00F641B0" w:rsidRDefault="000604F1"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Mandado ell·</w:t>
      </w:r>
      <w:r w:rsidR="001276A8" w:rsidRPr="00F641B0">
        <w:rPr>
          <w:rFonts w:ascii="Times" w:hAnsi="Times" w:cs="Times New Roman"/>
          <w:color w:val="000000" w:themeColor="text1"/>
          <w:lang w:val="en-US"/>
        </w:rPr>
        <w:t xml:space="preserve">sso </w:t>
      </w:r>
      <w:r w:rsidR="008E3BA3"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1276A8" w:rsidRPr="00F641B0">
        <w:rPr>
          <w:rFonts w:ascii="Times" w:hAnsi="Times" w:cs="Times New Roman"/>
          <w:color w:val="000000" w:themeColor="text1"/>
          <w:lang w:val="en-US"/>
        </w:rPr>
        <w:t xml:space="preserve"> all p</w:t>
      </w:r>
      <w:r w:rsidR="00B97F1F"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duta maxo</w:t>
      </w:r>
      <w:r w:rsidR="00B97F1F" w:rsidRPr="00F641B0">
        <w:rPr>
          <w:rFonts w:ascii="Times" w:hAnsi="Times" w:cs="Times New Roman"/>
          <w:i/>
          <w:iCs/>
          <w:color w:val="000000" w:themeColor="text1"/>
          <w:lang w:val="en-US"/>
        </w:rPr>
        <w:t>n</w:t>
      </w:r>
      <w:r w:rsidR="00B97F1F" w:rsidRPr="00F641B0">
        <w:rPr>
          <w:rFonts w:ascii="Times" w:hAnsi="Times" w:cs="Times New Roman"/>
          <w:iCs/>
          <w:color w:val="000000" w:themeColor="text1"/>
          <w:lang w:val="en-US"/>
        </w:rPr>
        <w:t>.</w:t>
      </w:r>
    </w:p>
    <w:p w14:paraId="7BEFCE3B" w14:textId="60338A6A" w:rsidR="00D900F0" w:rsidRPr="00F641B0" w:rsidRDefault="005B6D07"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se questo può</w:t>
      </w:r>
      <w:r w:rsidR="001276A8" w:rsidRPr="00F641B0">
        <w:rPr>
          <w:rFonts w:ascii="Times" w:hAnsi="Times" w:cs="Times New Roman"/>
          <w:color w:val="000000" w:themeColor="text1"/>
          <w:lang w:val="en-US"/>
        </w:rPr>
        <w:t xml:space="preserve"> trar a finixon</w:t>
      </w:r>
      <w:r w:rsidRPr="00F641B0">
        <w:rPr>
          <w:rFonts w:ascii="Times" w:hAnsi="Times" w:cs="Times New Roman"/>
          <w:color w:val="000000" w:themeColor="text1"/>
          <w:lang w:val="en-US"/>
        </w:rPr>
        <w:t>,</w:t>
      </w:r>
    </w:p>
    <w:p w14:paraId="14F8FE78" w14:textId="5B3DAAB4"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Tanto oro e arçento</w:t>
      </w:r>
      <w:r w:rsidR="005B6D07" w:rsidRPr="00F641B0">
        <w:rPr>
          <w:rStyle w:val="FootnoteReference"/>
          <w:rFonts w:ascii="Times" w:hAnsi="Times" w:cs="Times New Roman"/>
          <w:color w:val="000000" w:themeColor="text1"/>
          <w:lang w:val="en-US"/>
        </w:rPr>
        <w:footnoteReference w:id="226"/>
      </w:r>
      <w:r w:rsidRPr="00F641B0">
        <w:rPr>
          <w:rFonts w:ascii="Times" w:hAnsi="Times" w:cs="Times New Roman"/>
          <w:color w:val="000000" w:themeColor="text1"/>
          <w:lang w:val="en-US"/>
        </w:rPr>
        <w:t xml:space="preserve"> a ti daron</w:t>
      </w:r>
    </w:p>
    <w:p w14:paraId="760A12CE" w14:textId="64384C83"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w:t>
      </w:r>
      <w:r w:rsidR="005B6D07" w:rsidRPr="00F641B0">
        <w:rPr>
          <w:rFonts w:ascii="Times" w:hAnsi="Times" w:cs="Times New Roman"/>
          <w:color w:val="000000" w:themeColor="text1"/>
          <w:lang w:val="en-US"/>
        </w:rPr>
        <w:t xml:space="preserve"> alla toa vita seré</w:t>
      </w:r>
      <w:r w:rsidRPr="00F641B0">
        <w:rPr>
          <w:rFonts w:ascii="Times" w:hAnsi="Times" w:cs="Times New Roman"/>
          <w:color w:val="000000" w:themeColor="text1"/>
          <w:lang w:val="en-US"/>
        </w:rPr>
        <w:t xml:space="preserve"> rico hon</w:t>
      </w:r>
      <w:r w:rsidR="005B6D07" w:rsidRPr="00F641B0">
        <w:rPr>
          <w:rFonts w:ascii="Times" w:hAnsi="Times" w:cs="Times New Roman"/>
          <w:color w:val="000000" w:themeColor="text1"/>
          <w:lang w:val="en-US"/>
        </w:rPr>
        <w:t>;</w:t>
      </w:r>
    </w:p>
    <w:p w14:paraId="070983D2" w14:textId="46C23826" w:rsidR="00D900F0" w:rsidRPr="00F641B0" w:rsidRDefault="005B6D07"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Mai çublar non av</w:t>
      </w:r>
      <w:r w:rsidR="008E3BA3" w:rsidRPr="00F641B0">
        <w:rPr>
          <w:rFonts w:ascii="Times" w:hAnsi="Times" w:cs="Times New Roman"/>
          <w:color w:val="000000" w:themeColor="text1"/>
          <w:lang w:val="en-US"/>
        </w:rPr>
        <w:t>e</w:t>
      </w:r>
      <w:r w:rsidR="001276A8" w:rsidRPr="00F641B0">
        <w:rPr>
          <w:rFonts w:ascii="Times" w:hAnsi="Times" w:cs="Times New Roman"/>
          <w:color w:val="000000" w:themeColor="text1"/>
          <w:lang w:val="en-US"/>
        </w:rPr>
        <w:t xml:space="preserve"> si rico don</w:t>
      </w:r>
      <w:r w:rsidRPr="00F641B0">
        <w:rPr>
          <w:rFonts w:ascii="Times" w:hAnsi="Times" w:cs="Times New Roman"/>
          <w:color w:val="000000" w:themeColor="text1"/>
          <w:lang w:val="en-US"/>
        </w:rPr>
        <w:t>.</w:t>
      </w:r>
    </w:p>
    <w:p w14:paraId="14E7A88B" w14:textId="01FDA596" w:rsidR="00B97F1F" w:rsidRPr="00F641B0" w:rsidRDefault="00B97F1F" w:rsidP="00B97F1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Or t</w:t>
      </w:r>
      <w:r w:rsidR="00401E87" w:rsidRPr="00F641B0">
        <w:rPr>
          <w:rFonts w:ascii="Times" w:hAnsi="Times" w:cs="Times New Roman"/>
          <w:color w:val="000000" w:themeColor="text1"/>
          <w:lang w:val="en-US"/>
        </w:rPr>
        <w:t>'</w:t>
      </w:r>
      <w:r w:rsidR="005B6D07" w:rsidRPr="00F641B0">
        <w:rPr>
          <w:rFonts w:ascii="Times" w:hAnsi="Times" w:cs="Times New Roman"/>
          <w:color w:val="000000" w:themeColor="text1"/>
          <w:lang w:val="en-US"/>
        </w:rPr>
        <w:t>en v</w:t>
      </w:r>
      <w:r w:rsidR="001276A8" w:rsidRPr="00F641B0">
        <w:rPr>
          <w:rFonts w:ascii="Times" w:hAnsi="Times" w:cs="Times New Roman"/>
          <w:color w:val="000000" w:themeColor="text1"/>
          <w:lang w:val="en-US"/>
        </w:rPr>
        <w:t>a e no far demoraxon</w:t>
      </w:r>
      <w:r w:rsidR="005B6D07" w:rsidRPr="00F641B0">
        <w:rPr>
          <w:rFonts w:ascii="Times" w:hAnsi="Times" w:cs="Times New Roman"/>
          <w:color w:val="000000" w:themeColor="text1"/>
          <w:lang w:val="en-US"/>
        </w:rPr>
        <w:t>.”</w:t>
      </w:r>
    </w:p>
    <w:p w14:paraId="27E40600" w14:textId="75B5638D" w:rsidR="00B97F1F" w:rsidRPr="00F641B0" w:rsidRDefault="00F82811" w:rsidP="009225F0">
      <w:pPr>
        <w:pStyle w:val="BodyTextFirstIndent2"/>
        <w:rPr>
          <w:rFonts w:ascii="Times" w:hAnsi="Times"/>
          <w:lang w:val="en-US"/>
        </w:rPr>
      </w:pPr>
      <w:r w:rsidRPr="00F641B0">
        <w:rPr>
          <w:rFonts w:ascii="Times" w:hAnsi="Times"/>
          <w:lang w:val="en-US"/>
        </w:rPr>
        <w:t>[Laisse 69</w:t>
      </w:r>
      <w:r w:rsidR="001276A8" w:rsidRPr="00F641B0">
        <w:rPr>
          <w:rFonts w:ascii="Times" w:hAnsi="Times"/>
          <w:lang w:val="en-US"/>
        </w:rPr>
        <w:t>]</w:t>
      </w:r>
      <w:r w:rsidR="002C678B" w:rsidRPr="00F641B0">
        <w:rPr>
          <w:rFonts w:ascii="Times" w:hAnsi="Times"/>
          <w:lang w:val="en-US"/>
        </w:rPr>
        <w:t xml:space="preserve"> </w:t>
      </w:r>
    </w:p>
    <w:p w14:paraId="53AE7B81" w14:textId="07CA3BF3" w:rsidR="001276A8" w:rsidRPr="00F641B0" w:rsidRDefault="005B6D0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w:t>
      </w:r>
      <w:r w:rsidR="00B97F1F" w:rsidRPr="00F641B0">
        <w:rPr>
          <w:rFonts w:ascii="Times" w:hAnsi="Times" w:cs="Times New Roman"/>
          <w:color w:val="000000" w:themeColor="text1"/>
          <w:lang w:val="en-US"/>
        </w:rPr>
        <w:t>a</w:t>
      </w:r>
      <w:r w:rsidR="00E20A3E">
        <w:rPr>
          <w:rFonts w:ascii="Times" w:hAnsi="Times" w:cs="Times New Roman"/>
          <w:color w:val="000000" w:themeColor="text1"/>
          <w:lang w:val="en-US"/>
        </w:rPr>
        <w:t>·</w:t>
      </w:r>
      <w:r w:rsidR="001276A8" w:rsidRPr="00F641B0">
        <w:rPr>
          <w:rFonts w:ascii="Times" w:hAnsi="Times" w:cs="Times New Roman"/>
          <w:color w:val="000000" w:themeColor="text1"/>
          <w:lang w:val="en-US"/>
        </w:rPr>
        <w:t>ss</w:t>
      </w:r>
      <w:r w:rsidR="00E20A3E">
        <w:rPr>
          <w:rFonts w:ascii="Times" w:hAnsi="Times" w:cs="Times New Roman"/>
          <w:color w:val="000000" w:themeColor="text1"/>
          <w:lang w:val="en-US"/>
        </w:rPr>
        <w:t>’</w:t>
      </w:r>
      <w:r w:rsidR="00B97F1F" w:rsidRPr="00F641B0">
        <w:rPr>
          <w:rFonts w:ascii="Times" w:hAnsi="Times" w:cs="Times New Roman"/>
          <w:color w:val="000000" w:themeColor="text1"/>
          <w:lang w:val="en-US"/>
        </w:rPr>
        <w:t>ende lo</w:t>
      </w:r>
      <w:r w:rsidR="008E3BA3" w:rsidRPr="00F641B0">
        <w:rPr>
          <w:rFonts w:ascii="Times" w:hAnsi="Times" w:cs="Times New Roman"/>
          <w:color w:val="000000" w:themeColor="text1"/>
          <w:lang w:val="en-US"/>
        </w:rPr>
        <w:t xml:space="preserve"> çublar e no fè</w:t>
      </w:r>
      <w:r w:rsidR="001276A8" w:rsidRPr="00F641B0">
        <w:rPr>
          <w:rFonts w:ascii="Times" w:hAnsi="Times" w:cs="Times New Roman"/>
          <w:color w:val="000000" w:themeColor="text1"/>
          <w:lang w:val="en-US"/>
        </w:rPr>
        <w:t xml:space="preserve"> demorer</w:t>
      </w:r>
      <w:r w:rsidRPr="00F641B0">
        <w:rPr>
          <w:rFonts w:ascii="Times" w:hAnsi="Times" w:cs="Times New Roman"/>
          <w:color w:val="000000" w:themeColor="text1"/>
          <w:lang w:val="en-US"/>
        </w:rPr>
        <w:t>;</w:t>
      </w:r>
    </w:p>
    <w:p w14:paraId="35100D55" w14:textId="33698E3A" w:rsidR="001276A8" w:rsidRPr="00F641B0" w:rsidRDefault="005B6D0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Una arpa presse ch’el savev</w:t>
      </w:r>
      <w:r w:rsidR="001276A8" w:rsidRPr="00F641B0">
        <w:rPr>
          <w:rFonts w:ascii="Times" w:hAnsi="Times" w:cs="Times New Roman"/>
          <w:color w:val="000000" w:themeColor="text1"/>
          <w:lang w:val="en-US"/>
        </w:rPr>
        <w:t>a ben soner</w:t>
      </w:r>
    </w:p>
    <w:p w14:paraId="7F3C2C1A" w14:textId="38BC6B87" w:rsidR="00D900F0" w:rsidRPr="00F641B0" w:rsidRDefault="002C678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45</w:t>
      </w:r>
      <w:r w:rsidRPr="00F641B0">
        <w:rPr>
          <w:rFonts w:ascii="Times" w:hAnsi="Times" w:cs="Times New Roman"/>
          <w:bCs/>
          <w:color w:val="000000" w:themeColor="text1"/>
          <w:lang w:val="en-US"/>
        </w:rPr>
        <w:t xml:space="preserve">V) </w:t>
      </w:r>
      <w:r w:rsidR="001276A8" w:rsidRPr="00F641B0">
        <w:rPr>
          <w:rFonts w:ascii="Times" w:hAnsi="Times" w:cs="Times New Roman"/>
          <w:color w:val="000000" w:themeColor="text1"/>
          <w:lang w:val="en-US"/>
        </w:rPr>
        <w:t>E</w:t>
      </w:r>
      <w:r w:rsidR="00815E94" w:rsidRPr="00F641B0">
        <w:rPr>
          <w:rFonts w:ascii="Times" w:hAnsi="Times" w:cs="Times New Roman"/>
          <w:color w:val="000000" w:themeColor="text1"/>
          <w:lang w:val="en-US"/>
        </w:rPr>
        <w:t xml:space="preserve"> oltri</w:t>
      </w:r>
      <w:r w:rsidR="008E3BA3" w:rsidRPr="00F641B0">
        <w:rPr>
          <w:rStyle w:val="FootnoteReference"/>
          <w:rFonts w:ascii="Times" w:hAnsi="Times" w:cs="Times New Roman"/>
          <w:color w:val="000000" w:themeColor="text1"/>
          <w:lang w:val="en-US"/>
        </w:rPr>
        <w:footnoteReference w:id="227"/>
      </w:r>
      <w:r w:rsidR="00BD0056" w:rsidRPr="00F641B0">
        <w:rPr>
          <w:rFonts w:ascii="Times" w:hAnsi="Times" w:cs="Times New Roman"/>
          <w:color w:val="000000" w:themeColor="text1"/>
          <w:lang w:val="en-US"/>
        </w:rPr>
        <w:t xml:space="preserve"> strumenti</w:t>
      </w:r>
      <w:r w:rsidR="00815E94" w:rsidRPr="00F641B0">
        <w:rPr>
          <w:rFonts w:ascii="Times" w:hAnsi="Times" w:cs="Times New Roman"/>
          <w:color w:val="000000" w:themeColor="text1"/>
          <w:lang w:val="en-US"/>
        </w:rPr>
        <w:t xml:space="preserve"> presse ch</w:t>
      </w:r>
      <w:r w:rsidR="00C3458C" w:rsidRPr="00F641B0">
        <w:rPr>
          <w:rFonts w:ascii="Times" w:hAnsi="Times" w:cs="Times New Roman"/>
          <w:color w:val="000000" w:themeColor="text1"/>
          <w:lang w:val="en-US"/>
        </w:rPr>
        <w:t>'</w:t>
      </w:r>
      <w:r w:rsidR="00815E94" w:rsidRPr="00F641B0">
        <w:rPr>
          <w:rFonts w:ascii="Times" w:hAnsi="Times" w:cs="Times New Roman"/>
          <w:color w:val="000000" w:themeColor="text1"/>
          <w:lang w:val="en-US"/>
        </w:rPr>
        <w:t>el savev</w:t>
      </w:r>
      <w:r w:rsidR="001276A8" w:rsidRPr="00F641B0">
        <w:rPr>
          <w:rFonts w:ascii="Times" w:hAnsi="Times" w:cs="Times New Roman"/>
          <w:color w:val="000000" w:themeColor="text1"/>
          <w:lang w:val="en-US"/>
        </w:rPr>
        <w:t>a ben soner</w:t>
      </w:r>
      <w:r w:rsidR="00815E94" w:rsidRPr="00F641B0">
        <w:rPr>
          <w:rFonts w:ascii="Times" w:hAnsi="Times" w:cs="Times New Roman"/>
          <w:color w:val="000000" w:themeColor="text1"/>
          <w:lang w:val="en-US"/>
        </w:rPr>
        <w:t>.</w:t>
      </w:r>
    </w:p>
    <w:p w14:paraId="08DF37B7" w14:textId="7D67FF3A" w:rsidR="00D900F0" w:rsidRPr="00F641B0" w:rsidRDefault="00815E94"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w:t>
      </w:r>
      <w:r w:rsidR="001276A8" w:rsidRPr="00F641B0">
        <w:rPr>
          <w:rFonts w:ascii="Times" w:hAnsi="Times" w:cs="Times New Roman"/>
          <w:color w:val="000000" w:themeColor="text1"/>
          <w:lang w:val="en-US"/>
        </w:rPr>
        <w:t>mantinente i</w:t>
      </w:r>
      <w:r w:rsidR="001276A8" w:rsidRPr="00F641B0">
        <w:rPr>
          <w:rFonts w:ascii="Times" w:hAnsi="Times" w:cs="Times New Roman"/>
          <w:i/>
          <w:iCs/>
          <w:color w:val="000000" w:themeColor="text1"/>
          <w:lang w:val="en-US"/>
        </w:rPr>
        <w:t>n</w:t>
      </w:r>
      <w:r w:rsidR="00C3458C" w:rsidRPr="00F641B0">
        <w:rPr>
          <w:rFonts w:ascii="Times" w:hAnsi="Times" w:cs="Times New Roman"/>
          <w:color w:val="000000" w:themeColor="text1"/>
          <w:lang w:val="en-US"/>
        </w:rPr>
        <w:t xml:space="preserve"> lo camin av</w:t>
      </w:r>
      <w:r w:rsidR="001276A8" w:rsidRPr="00F641B0">
        <w:rPr>
          <w:rFonts w:ascii="Times" w:hAnsi="Times" w:cs="Times New Roman"/>
          <w:color w:val="000000" w:themeColor="text1"/>
          <w:lang w:val="en-US"/>
        </w:rPr>
        <w:t>e intrer</w:t>
      </w:r>
      <w:r w:rsidR="00C3458C" w:rsidRPr="00F641B0">
        <w:rPr>
          <w:rFonts w:ascii="Times" w:hAnsi="Times" w:cs="Times New Roman"/>
          <w:color w:val="000000" w:themeColor="text1"/>
          <w:lang w:val="en-US"/>
        </w:rPr>
        <w:t>,</w:t>
      </w:r>
    </w:p>
    <w:p w14:paraId="4E05DBF2" w14:textId="1C919074" w:rsidR="00D900F0" w:rsidRPr="00F641B0" w:rsidRDefault="008E3BA3"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Tanto andè</w:t>
      </w:r>
      <w:r w:rsidR="00C3458C" w:rsidRPr="00F641B0">
        <w:rPr>
          <w:rFonts w:ascii="Times" w:hAnsi="Times" w:cs="Times New Roman"/>
          <w:color w:val="000000" w:themeColor="text1"/>
          <w:lang w:val="en-US"/>
        </w:rPr>
        <w:t xml:space="preserve"> per boschi e per riv</w:t>
      </w:r>
      <w:r w:rsidR="001276A8" w:rsidRPr="00F641B0">
        <w:rPr>
          <w:rFonts w:ascii="Times" w:hAnsi="Times" w:cs="Times New Roman"/>
          <w:color w:val="000000" w:themeColor="text1"/>
          <w:lang w:val="en-US"/>
        </w:rPr>
        <w:t>er</w:t>
      </w:r>
    </w:p>
    <w:p w14:paraId="4631C664" w14:textId="491A191A"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C3458C" w:rsidRPr="00F641B0">
        <w:rPr>
          <w:rFonts w:ascii="Times" w:hAnsi="Times" w:cs="Times New Roman"/>
          <w:color w:val="000000" w:themeColor="text1"/>
          <w:lang w:val="en-US"/>
        </w:rPr>
        <w:t>'el vete de Alv</w:t>
      </w:r>
      <w:r w:rsidRPr="00F641B0">
        <w:rPr>
          <w:rFonts w:ascii="Times" w:hAnsi="Times" w:cs="Times New Roman"/>
          <w:color w:val="000000" w:themeColor="text1"/>
          <w:lang w:val="en-US"/>
        </w:rPr>
        <w:t>ernia lo gran terer</w:t>
      </w:r>
    </w:p>
    <w:p w14:paraId="00B05505" w14:textId="1C444D91" w:rsidR="00D900F0" w:rsidRPr="00F641B0" w:rsidRDefault="00C3458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vete la cità</w:t>
      </w:r>
      <w:r w:rsidR="008E3BA3"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e·ll</w:t>
      </w:r>
      <w:r w:rsidR="001276A8" w:rsidRPr="00F641B0">
        <w:rPr>
          <w:rFonts w:ascii="Times" w:hAnsi="Times" w:cs="Times New Roman"/>
          <w:color w:val="000000" w:themeColor="text1"/>
          <w:lang w:val="en-US"/>
        </w:rPr>
        <w:t>e tore per intrer</w:t>
      </w:r>
      <w:r w:rsidRPr="00F641B0">
        <w:rPr>
          <w:rFonts w:ascii="Times" w:hAnsi="Times" w:cs="Times New Roman"/>
          <w:color w:val="000000" w:themeColor="text1"/>
          <w:lang w:val="en-US"/>
        </w:rPr>
        <w:t>.</w:t>
      </w:r>
    </w:p>
    <w:p w14:paraId="48BB15BD" w14:textId="414C3168" w:rsidR="00D900F0" w:rsidRPr="00F641B0" w:rsidRDefault="008E3BA3"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Tanto andè</w:t>
      </w:r>
      <w:r w:rsidR="00C3458C" w:rsidRPr="00F641B0">
        <w:rPr>
          <w:rFonts w:ascii="Times" w:hAnsi="Times" w:cs="Times New Roman"/>
          <w:color w:val="000000" w:themeColor="text1"/>
          <w:lang w:val="en-US"/>
        </w:rPr>
        <w:t xml:space="preserve"> avanti lo malv</w:t>
      </w:r>
      <w:r w:rsidR="001276A8" w:rsidRPr="00F641B0">
        <w:rPr>
          <w:rFonts w:ascii="Times" w:hAnsi="Times" w:cs="Times New Roman"/>
          <w:color w:val="000000" w:themeColor="text1"/>
          <w:lang w:val="en-US"/>
        </w:rPr>
        <w:t xml:space="preserve">assio liçer </w:t>
      </w:r>
    </w:p>
    <w:p w14:paraId="025F142D" w14:textId="49432BE6"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C3458C" w:rsidRPr="00F641B0">
        <w:rPr>
          <w:rFonts w:ascii="Times" w:hAnsi="Times" w:cs="Times New Roman"/>
          <w:color w:val="000000" w:themeColor="text1"/>
          <w:lang w:val="en-US"/>
        </w:rPr>
        <w:t>'el è v</w:t>
      </w:r>
      <w:r w:rsidRPr="00F641B0">
        <w:rPr>
          <w:rFonts w:ascii="Times" w:hAnsi="Times" w:cs="Times New Roman"/>
          <w:color w:val="000000" w:themeColor="text1"/>
          <w:lang w:val="en-US"/>
        </w:rPr>
        <w:t>egnu a</w:t>
      </w:r>
      <w:r w:rsidR="00C3458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le porte</w:t>
      </w:r>
      <w:r w:rsidR="00C3458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w:t>
      </w:r>
      <w:r w:rsidR="00C3458C" w:rsidRPr="00F641B0">
        <w:rPr>
          <w:rFonts w:ascii="Times" w:hAnsi="Times" w:cs="Times New Roman"/>
          <w:color w:val="000000" w:themeColor="text1"/>
          <w:lang w:val="en-US"/>
        </w:rPr>
        <w:t>(e)</w:t>
      </w:r>
      <w:r w:rsidRPr="00F641B0">
        <w:rPr>
          <w:rFonts w:ascii="Times" w:hAnsi="Times" w:cs="Times New Roman"/>
          <w:color w:val="000000" w:themeColor="text1"/>
          <w:lang w:val="en-US"/>
        </w:rPr>
        <w:t>ntro</w:t>
      </w:r>
      <w:r w:rsidR="00C3458C" w:rsidRPr="00F641B0">
        <w:rPr>
          <w:rStyle w:val="FootnoteReference"/>
          <w:rFonts w:ascii="Times" w:hAnsi="Times" w:cs="Times New Roman"/>
          <w:color w:val="000000" w:themeColor="text1"/>
          <w:lang w:val="en-US"/>
        </w:rPr>
        <w:footnoteReference w:id="228"/>
      </w:r>
      <w:r w:rsidRPr="00F641B0">
        <w:rPr>
          <w:rFonts w:ascii="Times" w:hAnsi="Times" w:cs="Times New Roman"/>
          <w:color w:val="000000" w:themeColor="text1"/>
          <w:lang w:val="en-US"/>
        </w:rPr>
        <w:t xml:space="preserve"> </w:t>
      </w:r>
      <w:r w:rsidR="00C3458C" w:rsidRPr="00F641B0">
        <w:rPr>
          <w:rFonts w:ascii="Times" w:hAnsi="Times" w:cs="Times New Roman"/>
          <w:color w:val="000000" w:themeColor="text1"/>
          <w:lang w:val="en-US"/>
        </w:rPr>
        <w:t>av</w:t>
      </w:r>
      <w:r w:rsidRPr="00F641B0">
        <w:rPr>
          <w:rFonts w:ascii="Times" w:hAnsi="Times" w:cs="Times New Roman"/>
          <w:color w:val="000000" w:themeColor="text1"/>
          <w:lang w:val="en-US"/>
        </w:rPr>
        <w:t>e intrer</w:t>
      </w:r>
      <w:r w:rsidR="00C3458C" w:rsidRPr="00F641B0">
        <w:rPr>
          <w:rFonts w:ascii="Times" w:hAnsi="Times" w:cs="Times New Roman"/>
          <w:color w:val="000000" w:themeColor="text1"/>
          <w:lang w:val="en-US"/>
        </w:rPr>
        <w:t>;</w:t>
      </w:r>
    </w:p>
    <w:p w14:paraId="4DF18704" w14:textId="67D2428F" w:rsidR="00D900F0" w:rsidRPr="00F641B0" w:rsidRDefault="00C3458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w:t>
      </w:r>
      <w:r w:rsidR="001276A8" w:rsidRPr="00F641B0">
        <w:rPr>
          <w:rFonts w:ascii="Times" w:hAnsi="Times" w:cs="Times New Roman"/>
          <w:color w:val="000000" w:themeColor="text1"/>
          <w:lang w:val="en-US"/>
        </w:rPr>
        <w:t>ene alla plaça</w:t>
      </w:r>
      <w:r w:rsidRPr="00F641B0">
        <w:rPr>
          <w:rFonts w:ascii="Times" w:hAnsi="Times" w:cs="Times New Roman"/>
          <w:color w:val="000000" w:themeColor="text1"/>
          <w:lang w:val="en-US"/>
        </w:rPr>
        <w:t>, sul pallaço av</w:t>
      </w:r>
      <w:r w:rsidR="001276A8" w:rsidRPr="00F641B0">
        <w:rPr>
          <w:rFonts w:ascii="Times" w:hAnsi="Times" w:cs="Times New Roman"/>
          <w:color w:val="000000" w:themeColor="text1"/>
          <w:lang w:val="en-US"/>
        </w:rPr>
        <w:t>e monter</w:t>
      </w:r>
      <w:r w:rsidRPr="00F641B0">
        <w:rPr>
          <w:rFonts w:ascii="Times" w:hAnsi="Times" w:cs="Times New Roman"/>
          <w:color w:val="000000" w:themeColor="text1"/>
          <w:lang w:val="en-US"/>
        </w:rPr>
        <w:t>,</w:t>
      </w:r>
    </w:p>
    <w:p w14:paraId="34F775F3" w14:textId="55616AF7" w:rsidR="00D900F0" w:rsidRPr="00F641B0" w:rsidRDefault="008E3BA3"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Puo si andè</w:t>
      </w:r>
      <w:r w:rsidR="001276A8" w:rsidRPr="00F641B0">
        <w:rPr>
          <w:rFonts w:ascii="Times" w:hAnsi="Times" w:cs="Times New Roman"/>
          <w:color w:val="000000" w:themeColor="text1"/>
          <w:lang w:val="en-US"/>
        </w:rPr>
        <w:t xml:space="preserve"> alla corte como ch</w:t>
      </w:r>
      <w:r w:rsidR="00C3458C" w:rsidRPr="00F641B0">
        <w:rPr>
          <w:rFonts w:ascii="Times" w:hAnsi="Times" w:cs="Times New Roman"/>
          <w:i/>
          <w:color w:val="000000" w:themeColor="text1"/>
          <w:lang w:val="en-US"/>
        </w:rPr>
        <w:t>avalie</w:t>
      </w:r>
      <w:r w:rsidR="001276A8" w:rsidRPr="00F641B0">
        <w:rPr>
          <w:rFonts w:ascii="Times" w:hAnsi="Times" w:cs="Times New Roman"/>
          <w:color w:val="000000" w:themeColor="text1"/>
          <w:lang w:val="en-US"/>
        </w:rPr>
        <w:t>r</w:t>
      </w:r>
      <w:r w:rsidR="00C3458C" w:rsidRPr="00F641B0">
        <w:rPr>
          <w:rFonts w:ascii="Times" w:hAnsi="Times" w:cs="Times New Roman"/>
          <w:color w:val="000000" w:themeColor="text1"/>
          <w:lang w:val="en-US"/>
        </w:rPr>
        <w:t>.</w:t>
      </w:r>
    </w:p>
    <w:p w14:paraId="00722C18" w14:textId="7E50A4C8" w:rsidR="00D900F0" w:rsidRPr="00F641B0" w:rsidRDefault="00C3458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si gran</w:t>
      </w:r>
      <w:r w:rsidRPr="00F641B0">
        <w:rPr>
          <w:rStyle w:val="FootnoteReference"/>
          <w:rFonts w:ascii="Times" w:hAnsi="Times" w:cs="Times New Roman"/>
          <w:color w:val="000000" w:themeColor="text1"/>
          <w:lang w:val="en-US"/>
        </w:rPr>
        <w:footnoteReference w:id="229"/>
      </w:r>
      <w:r w:rsidR="00BD0056" w:rsidRPr="00F641B0">
        <w:rPr>
          <w:rFonts w:ascii="Times" w:hAnsi="Times" w:cs="Times New Roman"/>
          <w:color w:val="000000" w:themeColor="text1"/>
          <w:lang w:val="en-US"/>
        </w:rPr>
        <w:t xml:space="preserve"> me</w:t>
      </w:r>
      <w:r w:rsidR="000604F1">
        <w:rPr>
          <w:rFonts w:ascii="Times" w:hAnsi="Times" w:cs="Times New Roman"/>
          <w:color w:val="000000" w:themeColor="text1"/>
          <w:lang w:val="en-US"/>
        </w:rPr>
        <w:t>ravei</w:t>
      </w:r>
      <w:r w:rsidRPr="00F641B0">
        <w:rPr>
          <w:rFonts w:ascii="Times" w:hAnsi="Times" w:cs="Times New Roman"/>
          <w:color w:val="000000" w:themeColor="text1"/>
          <w:lang w:val="en-US"/>
        </w:rPr>
        <w:t>a savev</w:t>
      </w:r>
      <w:r w:rsidR="001276A8" w:rsidRPr="00F641B0">
        <w:rPr>
          <w:rFonts w:ascii="Times" w:hAnsi="Times" w:cs="Times New Roman"/>
          <w:color w:val="000000" w:themeColor="text1"/>
          <w:lang w:val="en-US"/>
        </w:rPr>
        <w:t>a d</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una arpa soner</w:t>
      </w:r>
      <w:r w:rsidR="00C3286E" w:rsidRPr="00F641B0">
        <w:rPr>
          <w:rFonts w:ascii="Times" w:hAnsi="Times" w:cs="Times New Roman"/>
          <w:color w:val="000000" w:themeColor="text1"/>
          <w:lang w:val="en-US"/>
        </w:rPr>
        <w:t>,</w:t>
      </w:r>
    </w:p>
    <w:p w14:paraId="2204AFA9" w14:textId="09C20184" w:rsidR="00D900F0" w:rsidRPr="00F641B0" w:rsidRDefault="00C328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Baldoin e Thomas li fè</w:t>
      </w:r>
      <w:r w:rsidR="001276A8" w:rsidRPr="00F641B0">
        <w:rPr>
          <w:rFonts w:ascii="Times" w:hAnsi="Times" w:cs="Times New Roman"/>
          <w:color w:val="000000" w:themeColor="text1"/>
          <w:lang w:val="en-US"/>
        </w:rPr>
        <w:t xml:space="preserve"> molte robe doner</w:t>
      </w:r>
      <w:r w:rsidRPr="00F641B0">
        <w:rPr>
          <w:rFonts w:ascii="Times" w:hAnsi="Times" w:cs="Times New Roman"/>
          <w:color w:val="000000" w:themeColor="text1"/>
          <w:lang w:val="en-US"/>
        </w:rPr>
        <w:t>.</w:t>
      </w:r>
    </w:p>
    <w:p w14:paraId="4C13E3DC" w14:textId="02BE78E5"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 alla fin ch</w:t>
      </w:r>
      <w:r w:rsidR="00C3286E" w:rsidRPr="00F641B0">
        <w:rPr>
          <w:rFonts w:ascii="Times" w:hAnsi="Times" w:cs="Times New Roman"/>
          <w:color w:val="000000" w:themeColor="text1"/>
          <w:lang w:val="en-US"/>
        </w:rPr>
        <w:t>'el volev</w:t>
      </w:r>
      <w:r w:rsidR="005246D9" w:rsidRPr="00F641B0">
        <w:rPr>
          <w:rFonts w:ascii="Times" w:hAnsi="Times" w:cs="Times New Roman"/>
          <w:color w:val="000000" w:themeColor="text1"/>
          <w:lang w:val="en-US"/>
        </w:rPr>
        <w:t>a indrié</w:t>
      </w:r>
      <w:r w:rsidRPr="00F641B0">
        <w:rPr>
          <w:rFonts w:ascii="Times" w:hAnsi="Times" w:cs="Times New Roman"/>
          <w:color w:val="000000" w:themeColor="text1"/>
          <w:lang w:val="en-US"/>
        </w:rPr>
        <w:t xml:space="preserve"> torner</w:t>
      </w:r>
      <w:r w:rsidR="00C3286E" w:rsidRPr="00F641B0">
        <w:rPr>
          <w:rFonts w:ascii="Times" w:hAnsi="Times" w:cs="Times New Roman"/>
          <w:color w:val="000000" w:themeColor="text1"/>
          <w:lang w:val="en-US"/>
        </w:rPr>
        <w:t>,</w:t>
      </w:r>
    </w:p>
    <w:p w14:paraId="4E9413A2" w14:textId="6EBDAAD8" w:rsidR="00D900F0" w:rsidRPr="00F641B0" w:rsidRDefault="00C328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Elo and</w:t>
      </w:r>
      <w:r w:rsidR="008E3BA3" w:rsidRPr="00F641B0">
        <w:rPr>
          <w:rFonts w:ascii="Times" w:hAnsi="Times" w:cs="Times New Roman"/>
          <w:color w:val="000000" w:themeColor="text1"/>
          <w:lang w:val="en-US"/>
        </w:rPr>
        <w:t>è</w:t>
      </w:r>
      <w:r w:rsidRPr="00F641B0">
        <w:rPr>
          <w:rStyle w:val="FootnoteReference"/>
          <w:rFonts w:ascii="Times" w:hAnsi="Times" w:cs="Times New Roman"/>
          <w:color w:val="000000" w:themeColor="text1"/>
          <w:lang w:val="en-US"/>
        </w:rPr>
        <w:footnoteReference w:id="230"/>
      </w:r>
      <w:r w:rsidRPr="00F641B0">
        <w:rPr>
          <w:rFonts w:ascii="Times" w:hAnsi="Times" w:cs="Times New Roman"/>
          <w:color w:val="000000" w:themeColor="text1"/>
          <w:lang w:val="en-US"/>
        </w:rPr>
        <w:t xml:space="preserve"> a dona N</w:t>
      </w:r>
      <w:r w:rsidR="001276A8" w:rsidRPr="00F641B0">
        <w:rPr>
          <w:rFonts w:ascii="Times" w:hAnsi="Times" w:cs="Times New Roman"/>
          <w:color w:val="000000" w:themeColor="text1"/>
          <w:lang w:val="en-US"/>
        </w:rPr>
        <w:t>ida a conter e a parler</w:t>
      </w:r>
    </w:p>
    <w:p w14:paraId="661B006E" w14:textId="73F4D87A"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w:t>
      </w:r>
      <w:r w:rsidR="00C3286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 çella</w:t>
      </w:r>
      <w:r w:rsidR="005246D9" w:rsidRPr="00F641B0">
        <w:rPr>
          <w:rFonts w:ascii="Times" w:hAnsi="Times" w:cs="Times New Roman"/>
          <w:color w:val="000000" w:themeColor="text1"/>
          <w:lang w:val="en-US"/>
        </w:rPr>
        <w:t>da</w:t>
      </w:r>
      <w:r w:rsidRPr="00F641B0">
        <w:rPr>
          <w:rFonts w:ascii="Times" w:hAnsi="Times" w:cs="Times New Roman"/>
          <w:color w:val="000000" w:themeColor="text1"/>
          <w:lang w:val="en-US"/>
        </w:rPr>
        <w:t xml:space="preserve">mente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prexon</w:t>
      </w:r>
      <w:r w:rsidR="00C3286E" w:rsidRPr="00F641B0">
        <w:rPr>
          <w:rFonts w:ascii="Times" w:hAnsi="Times" w:cs="Times New Roman"/>
          <w:color w:val="000000" w:themeColor="text1"/>
          <w:lang w:val="en-US"/>
        </w:rPr>
        <w:t>,</w:t>
      </w:r>
      <w:r w:rsidR="00C3286E" w:rsidRPr="00F641B0">
        <w:rPr>
          <w:rStyle w:val="FootnoteReference"/>
          <w:rFonts w:ascii="Times" w:hAnsi="Times" w:cs="Times New Roman"/>
          <w:color w:val="000000" w:themeColor="text1"/>
          <w:lang w:val="en-US"/>
        </w:rPr>
        <w:footnoteReference w:id="231"/>
      </w:r>
    </w:p>
    <w:p w14:paraId="01E05728" w14:textId="2DC9232E" w:rsidR="00D900F0" w:rsidRPr="00F641B0" w:rsidRDefault="00C328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Madona</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anch</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io sia çubler</w:t>
      </w:r>
      <w:r w:rsidRPr="00F641B0">
        <w:rPr>
          <w:rFonts w:ascii="Times" w:hAnsi="Times" w:cs="Times New Roman"/>
          <w:color w:val="000000" w:themeColor="text1"/>
          <w:lang w:val="en-US"/>
        </w:rPr>
        <w:t>,</w:t>
      </w:r>
    </w:p>
    <w:p w14:paraId="04E14E64" w14:textId="0502C764" w:rsidR="00D900F0" w:rsidRPr="00F641B0" w:rsidRDefault="00C328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 Carlo M</w:t>
      </w:r>
      <w:r w:rsidR="001276A8" w:rsidRPr="00F641B0">
        <w:rPr>
          <w:rFonts w:ascii="Times" w:hAnsi="Times" w:cs="Times New Roman"/>
          <w:color w:val="000000" w:themeColor="text1"/>
          <w:lang w:val="en-US"/>
        </w:rPr>
        <w:t xml:space="preserve">artelo </w:t>
      </w:r>
      <w:r w:rsidR="00D5355F">
        <w:rPr>
          <w:rFonts w:ascii="Times" w:hAnsi="Times" w:cs="Times New Roman"/>
          <w:color w:val="000000" w:themeColor="text1"/>
          <w:lang w:val="en-US"/>
        </w:rPr>
        <w:t>io ss</w:t>
      </w:r>
      <w:r w:rsidR="001276A8" w:rsidRPr="00F641B0">
        <w:rPr>
          <w:rFonts w:ascii="Times" w:hAnsi="Times" w:cs="Times New Roman"/>
          <w:color w:val="000000" w:themeColor="text1"/>
          <w:lang w:val="en-US"/>
        </w:rPr>
        <w:t>on messaçer</w:t>
      </w:r>
    </w:p>
    <w:p w14:paraId="6816AA85" w14:textId="7D501F52"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so</w:t>
      </w:r>
      <w:r w:rsidR="00C3286E" w:rsidRPr="00F641B0">
        <w:rPr>
          <w:rFonts w:ascii="Times" w:hAnsi="Times" w:cs="Times New Roman"/>
          <w:color w:val="000000" w:themeColor="text1"/>
          <w:lang w:val="en-US"/>
        </w:rPr>
        <w:t xml:space="preserve"> anbaxada non v</w:t>
      </w:r>
      <w:r w:rsidRPr="00F641B0">
        <w:rPr>
          <w:rFonts w:ascii="Times" w:hAnsi="Times" w:cs="Times New Roman"/>
          <w:color w:val="000000" w:themeColor="text1"/>
          <w:lang w:val="en-US"/>
        </w:rPr>
        <w:t>e</w:t>
      </w:r>
      <w:r w:rsidR="00C3286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die celer</w:t>
      </w:r>
      <w:r w:rsidR="00C3286E" w:rsidRPr="00F641B0">
        <w:rPr>
          <w:rFonts w:ascii="Times" w:hAnsi="Times" w:cs="Times New Roman"/>
          <w:color w:val="000000" w:themeColor="text1"/>
          <w:lang w:val="en-US"/>
        </w:rPr>
        <w:t>.</w:t>
      </w:r>
    </w:p>
    <w:p w14:paraId="0604EF35" w14:textId="20C1FBCF" w:rsidR="00D900F0" w:rsidRPr="00F641B0" w:rsidRDefault="0039371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Molto grando amor el presse en v</w:t>
      </w:r>
      <w:r w:rsidR="001276A8" w:rsidRPr="00F641B0">
        <w:rPr>
          <w:rFonts w:ascii="Times" w:hAnsi="Times" w:cs="Times New Roman"/>
          <w:color w:val="000000" w:themeColor="text1"/>
          <w:lang w:val="en-US"/>
        </w:rPr>
        <w:t>ui l’altr’ier</w:t>
      </w:r>
    </w:p>
    <w:p w14:paraId="5AA00A4A" w14:textId="67822A88" w:rsidR="00D900F0" w:rsidRPr="00F641B0" w:rsidRDefault="0039371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per vui el non può</w:t>
      </w:r>
      <w:r w:rsidR="001276A8" w:rsidRPr="00F641B0">
        <w:rPr>
          <w:rFonts w:ascii="Times" w:hAnsi="Times" w:cs="Times New Roman"/>
          <w:color w:val="000000" w:themeColor="text1"/>
          <w:lang w:val="en-US"/>
        </w:rPr>
        <w:t xml:space="preserve"> dormir ni posser</w:t>
      </w:r>
      <w:r w:rsidR="00BD0056" w:rsidRPr="00F641B0">
        <w:rPr>
          <w:rFonts w:ascii="Times" w:hAnsi="Times" w:cs="Times New Roman"/>
          <w:color w:val="000000" w:themeColor="text1"/>
          <w:lang w:val="en-US"/>
        </w:rPr>
        <w:t>,</w:t>
      </w:r>
    </w:p>
    <w:p w14:paraId="12AD4ADF" w14:textId="06DE5DB6" w:rsidR="00D900F0" w:rsidRPr="00F641B0" w:rsidRDefault="0039371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Ugo vostro siere ello av</w:t>
      </w:r>
      <w:r w:rsidR="001276A8" w:rsidRPr="00F641B0">
        <w:rPr>
          <w:rFonts w:ascii="Times" w:hAnsi="Times" w:cs="Times New Roman"/>
          <w:color w:val="000000" w:themeColor="text1"/>
          <w:lang w:val="en-US"/>
        </w:rPr>
        <w:t>e mander</w:t>
      </w:r>
    </w:p>
    <w:p w14:paraId="52B9B6F9" w14:textId="4330BD33"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w:t>
      </w:r>
      <w:r w:rsidR="0039371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tal luogo che mai </w:t>
      </w:r>
      <w:r w:rsidR="0039371A" w:rsidRPr="00F641B0">
        <w:rPr>
          <w:rFonts w:ascii="Times" w:hAnsi="Times" w:cs="Times New Roman"/>
          <w:color w:val="000000" w:themeColor="text1"/>
          <w:lang w:val="en-US"/>
        </w:rPr>
        <w:t>non averà</w:t>
      </w:r>
      <w:r w:rsidRPr="00F641B0">
        <w:rPr>
          <w:rFonts w:ascii="Times" w:hAnsi="Times" w:cs="Times New Roman"/>
          <w:color w:val="000000" w:themeColor="text1"/>
          <w:lang w:val="en-US"/>
        </w:rPr>
        <w:t xml:space="preserve"> torner</w:t>
      </w:r>
      <w:r w:rsidR="0039371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04BB6802" w14:textId="5163B5F4" w:rsidR="00D900F0" w:rsidRPr="00F641B0" w:rsidRDefault="0039371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Sov</w:t>
      </w:r>
      <w:r w:rsidR="001276A8" w:rsidRPr="00F641B0">
        <w:rPr>
          <w:rFonts w:ascii="Times" w:hAnsi="Times" w:cs="Times New Roman"/>
          <w:color w:val="000000" w:themeColor="text1"/>
          <w:lang w:val="en-US"/>
        </w:rPr>
        <w:t>ra di</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te le cosse e</w:t>
      </w:r>
      <w:r w:rsidRPr="00F641B0">
        <w:rPr>
          <w:rFonts w:ascii="Times" w:hAnsi="Times" w:cs="Times New Roman"/>
          <w:color w:val="000000" w:themeColor="text1"/>
          <w:lang w:val="en-US"/>
        </w:rPr>
        <w:t>' disse de v</w:t>
      </w:r>
      <w:r w:rsidR="001276A8" w:rsidRPr="00F641B0">
        <w:rPr>
          <w:rFonts w:ascii="Times" w:hAnsi="Times" w:cs="Times New Roman"/>
          <w:color w:val="000000" w:themeColor="text1"/>
          <w:lang w:val="en-US"/>
        </w:rPr>
        <w:t>ui amer</w:t>
      </w:r>
      <w:r w:rsidRPr="00F641B0">
        <w:rPr>
          <w:rFonts w:ascii="Times" w:hAnsi="Times" w:cs="Times New Roman"/>
          <w:color w:val="000000" w:themeColor="text1"/>
          <w:lang w:val="en-US"/>
        </w:rPr>
        <w:t>."</w:t>
      </w:r>
    </w:p>
    <w:p w14:paraId="33AE5126" w14:textId="6F5E6E74" w:rsidR="00D900F0" w:rsidRPr="00F641B0" w:rsidRDefault="0039371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la dona oldì cussì</w:t>
      </w:r>
      <w:r w:rsidR="001276A8" w:rsidRPr="00F641B0">
        <w:rPr>
          <w:rFonts w:ascii="Times" w:hAnsi="Times" w:cs="Times New Roman"/>
          <w:color w:val="000000" w:themeColor="text1"/>
          <w:lang w:val="en-US"/>
        </w:rPr>
        <w:t xml:space="preserve"> parllar lo çubler</w:t>
      </w:r>
      <w:r w:rsidRPr="00F641B0">
        <w:rPr>
          <w:rFonts w:ascii="Times" w:hAnsi="Times" w:cs="Times New Roman"/>
          <w:color w:val="000000" w:themeColor="text1"/>
          <w:lang w:val="en-US"/>
        </w:rPr>
        <w:t>,</w:t>
      </w:r>
    </w:p>
    <w:p w14:paraId="781DD34B" w14:textId="5F8A6DFC"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 gran dollor si prende a sospirer</w:t>
      </w:r>
      <w:r w:rsidR="0039371A" w:rsidRPr="00F641B0">
        <w:rPr>
          <w:rFonts w:ascii="Times" w:hAnsi="Times" w:cs="Times New Roman"/>
          <w:color w:val="000000" w:themeColor="text1"/>
          <w:lang w:val="en-US"/>
        </w:rPr>
        <w:t>,</w:t>
      </w:r>
    </w:p>
    <w:p w14:paraId="3BFB8209" w14:textId="1868B551" w:rsidR="00D900F0" w:rsidRPr="00F641B0" w:rsidRDefault="00CE5D3F"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 de niente no·</w:t>
      </w:r>
      <w:r w:rsidR="001276A8" w:rsidRPr="00F641B0">
        <w:rPr>
          <w:rFonts w:ascii="Times" w:hAnsi="Times" w:cs="Times New Roman"/>
          <w:color w:val="000000" w:themeColor="text1"/>
          <w:lang w:val="en-US"/>
        </w:rPr>
        <w:t>l</w:t>
      </w:r>
      <w:r w:rsidR="00A90D56" w:rsidRPr="00F641B0">
        <w:rPr>
          <w:rFonts w:ascii="Times" w:hAnsi="Times" w:cs="Times New Roman"/>
          <w:color w:val="000000" w:themeColor="text1"/>
          <w:lang w:val="en-US"/>
        </w:rPr>
        <w:t>'à v</w:t>
      </w:r>
      <w:r w:rsidR="001276A8" w:rsidRPr="00F641B0">
        <w:rPr>
          <w:rFonts w:ascii="Times" w:hAnsi="Times" w:cs="Times New Roman"/>
          <w:color w:val="000000" w:themeColor="text1"/>
          <w:lang w:val="en-US"/>
        </w:rPr>
        <w:t>er lui mostrer</w:t>
      </w:r>
      <w:r w:rsidR="00A90D56" w:rsidRPr="00F641B0">
        <w:rPr>
          <w:rFonts w:ascii="Times" w:hAnsi="Times" w:cs="Times New Roman"/>
          <w:color w:val="000000" w:themeColor="text1"/>
          <w:lang w:val="en-US"/>
        </w:rPr>
        <w:t>;</w:t>
      </w:r>
    </w:p>
    <w:p w14:paraId="24D47000" w14:textId="11F4BA38" w:rsidR="001276A8" w:rsidRPr="00F641B0" w:rsidRDefault="00A90D5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Como dona sav</w:t>
      </w:r>
      <w:r w:rsidR="001276A8" w:rsidRPr="00F641B0">
        <w:rPr>
          <w:rFonts w:ascii="Times" w:hAnsi="Times" w:cs="Times New Roman"/>
          <w:color w:val="000000" w:themeColor="text1"/>
          <w:lang w:val="en-US"/>
        </w:rPr>
        <w:t xml:space="preserve">ia </w:t>
      </w:r>
      <w:r w:rsidR="0079117B">
        <w:rPr>
          <w:rFonts w:ascii="Times" w:hAnsi="Times" w:cs="Times New Roman"/>
          <w:color w:val="000000" w:themeColor="text1"/>
          <w:lang w:val="en-US"/>
        </w:rPr>
        <w:t>si·ll</w:t>
      </w:r>
      <w:r w:rsidR="001276A8" w:rsidRPr="00F641B0">
        <w:rPr>
          <w:rFonts w:ascii="Times" w:hAnsi="Times" w:cs="Times New Roman"/>
          <w:color w:val="000000" w:themeColor="text1"/>
          <w:lang w:val="en-US"/>
        </w:rPr>
        <w:t>i respoxe arer</w:t>
      </w:r>
      <w:r w:rsidRPr="00F641B0">
        <w:rPr>
          <w:rFonts w:ascii="Times" w:hAnsi="Times" w:cs="Times New Roman"/>
          <w:color w:val="000000" w:themeColor="text1"/>
          <w:lang w:val="en-US"/>
        </w:rPr>
        <w:t>:</w:t>
      </w:r>
    </w:p>
    <w:p w14:paraId="1ED1572A" w14:textId="284FDE27" w:rsidR="00D900F0" w:rsidRPr="00F641B0" w:rsidRDefault="002C678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46</w:t>
      </w:r>
      <w:r w:rsidRPr="00F641B0">
        <w:rPr>
          <w:rFonts w:ascii="Times" w:hAnsi="Times" w:cs="Times New Roman"/>
          <w:bCs/>
          <w:color w:val="000000" w:themeColor="text1"/>
          <w:lang w:val="en-US"/>
        </w:rPr>
        <w:t xml:space="preserve">R) </w:t>
      </w:r>
      <w:r w:rsidR="001276A8" w:rsidRPr="00F641B0">
        <w:rPr>
          <w:rFonts w:ascii="Times" w:hAnsi="Times" w:cs="Times New Roman"/>
          <w:color w:val="000000" w:themeColor="text1"/>
          <w:lang w:val="en-US"/>
        </w:rPr>
        <w:t>Dixe la dona</w:t>
      </w:r>
      <w:r w:rsidR="00A90D56"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r w:rsidR="00A90D56" w:rsidRPr="00F641B0">
        <w:rPr>
          <w:rFonts w:ascii="Times" w:hAnsi="Times" w:cs="Times New Roman"/>
          <w:color w:val="000000" w:themeColor="text1"/>
          <w:lang w:val="en-US"/>
        </w:rPr>
        <w:t>"A</w:t>
      </w:r>
      <w:r w:rsidR="001276A8" w:rsidRPr="00F641B0">
        <w:rPr>
          <w:rFonts w:ascii="Times" w:hAnsi="Times" w:cs="Times New Roman"/>
          <w:color w:val="000000" w:themeColor="text1"/>
          <w:lang w:val="en-US"/>
        </w:rPr>
        <w:t>migo</w:t>
      </w:r>
      <w:r w:rsidR="00A90D56"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me poss</w:t>
      </w:r>
      <w:r w:rsidR="00A90D56"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io in ti fider</w:t>
      </w:r>
      <w:r w:rsidR="00A90D56" w:rsidRPr="00F641B0">
        <w:rPr>
          <w:rFonts w:ascii="Times" w:hAnsi="Times" w:cs="Times New Roman"/>
          <w:color w:val="000000" w:themeColor="text1"/>
          <w:lang w:val="en-US"/>
        </w:rPr>
        <w:t>,</w:t>
      </w:r>
    </w:p>
    <w:p w14:paraId="15862525" w14:textId="2F1F0CA0"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5A134E">
        <w:rPr>
          <w:rFonts w:ascii="Times" w:hAnsi="Times" w:cs="Times New Roman"/>
          <w:color w:val="000000" w:themeColor="text1"/>
          <w:lang w:val="en-US"/>
        </w:rPr>
        <w:t>Ch</w:t>
      </w:r>
      <w:r w:rsidR="00A90D56" w:rsidRPr="005A134E">
        <w:rPr>
          <w:rFonts w:ascii="Times" w:hAnsi="Times" w:cs="Times New Roman"/>
          <w:color w:val="000000" w:themeColor="text1"/>
          <w:lang w:val="en-US"/>
        </w:rPr>
        <w:t>'</w:t>
      </w:r>
      <w:r w:rsidRPr="005A134E">
        <w:rPr>
          <w:rFonts w:ascii="Times" w:hAnsi="Times" w:cs="Times New Roman"/>
          <w:color w:val="000000" w:themeColor="text1"/>
          <w:lang w:val="en-US"/>
        </w:rPr>
        <w:t>el me tradisse</w:t>
      </w:r>
      <w:r w:rsidRPr="00F641B0">
        <w:rPr>
          <w:rFonts w:ascii="Times" w:hAnsi="Times" w:cs="Times New Roman"/>
          <w:color w:val="000000" w:themeColor="text1"/>
          <w:lang w:val="en-US"/>
        </w:rPr>
        <w:t xml:space="preserve"> ni </w:t>
      </w:r>
      <w:r w:rsidR="00A90D56" w:rsidRPr="00F641B0">
        <w:rPr>
          <w:rFonts w:ascii="Times" w:hAnsi="Times" w:cs="Times New Roman"/>
          <w:color w:val="000000" w:themeColor="text1"/>
          <w:lang w:val="en-US"/>
        </w:rPr>
        <w:t>ince</w:t>
      </w:r>
      <w:r w:rsidRPr="00F641B0">
        <w:rPr>
          <w:rFonts w:ascii="Times" w:hAnsi="Times" w:cs="Times New Roman"/>
          <w:color w:val="000000" w:themeColor="text1"/>
          <w:lang w:val="en-US"/>
        </w:rPr>
        <w:t>gner</w:t>
      </w:r>
      <w:r w:rsidR="00BD0056" w:rsidRPr="00F641B0">
        <w:rPr>
          <w:rFonts w:ascii="Times" w:hAnsi="Times" w:cs="Times New Roman"/>
          <w:color w:val="000000" w:themeColor="text1"/>
          <w:lang w:val="en-US"/>
        </w:rPr>
        <w:t>?</w:t>
      </w:r>
      <w:r w:rsidR="00A90D56" w:rsidRPr="00F641B0">
        <w:rPr>
          <w:rFonts w:ascii="Times" w:hAnsi="Times" w:cs="Times New Roman"/>
          <w:color w:val="000000" w:themeColor="text1"/>
          <w:lang w:val="en-US"/>
        </w:rPr>
        <w:t>"</w:t>
      </w:r>
    </w:p>
    <w:p w14:paraId="1E03E5AF" w14:textId="11353A5C" w:rsidR="00D900F0" w:rsidRPr="00F641B0" w:rsidRDefault="00A90D5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Si ben</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madona</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responde lo liçer</w:t>
      </w:r>
      <w:r w:rsidRPr="00F641B0">
        <w:rPr>
          <w:rFonts w:ascii="Times" w:hAnsi="Times" w:cs="Times New Roman"/>
          <w:color w:val="000000" w:themeColor="text1"/>
          <w:lang w:val="en-US"/>
        </w:rPr>
        <w:t>,</w:t>
      </w:r>
    </w:p>
    <w:p w14:paraId="59DC1778" w14:textId="0F847DFC" w:rsidR="00D900F0" w:rsidRPr="00F641B0" w:rsidRDefault="00A90D5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P</w:t>
      </w:r>
      <w:r w:rsidR="001276A8" w:rsidRPr="00F641B0">
        <w:rPr>
          <w:rFonts w:ascii="Times" w:hAnsi="Times" w:cs="Times New Roman"/>
          <w:i/>
          <w:iCs/>
          <w:color w:val="000000" w:themeColor="text1"/>
          <w:lang w:val="en-US"/>
        </w:rPr>
        <w:t>er</w:t>
      </w:r>
      <w:r w:rsidR="00CE5D3F" w:rsidRPr="00F641B0">
        <w:rPr>
          <w:rFonts w:ascii="Times" w:hAnsi="Times" w:cs="Times New Roman"/>
          <w:color w:val="000000" w:themeColor="text1"/>
          <w:lang w:val="en-US"/>
        </w:rPr>
        <w:t xml:space="preserve"> la mia fé</w:t>
      </w:r>
      <w:r w:rsidRPr="00F641B0">
        <w:rPr>
          <w:rFonts w:ascii="Times" w:hAnsi="Times" w:cs="Times New Roman"/>
          <w:color w:val="000000" w:themeColor="text1"/>
          <w:lang w:val="en-US"/>
        </w:rPr>
        <w:t>, non ve conv</w:t>
      </w:r>
      <w:r w:rsidR="001276A8" w:rsidRPr="00F641B0">
        <w:rPr>
          <w:rFonts w:ascii="Times" w:hAnsi="Times" w:cs="Times New Roman"/>
          <w:color w:val="000000" w:themeColor="text1"/>
          <w:lang w:val="en-US"/>
        </w:rPr>
        <w:t>ien doter</w:t>
      </w:r>
    </w:p>
    <w:p w14:paraId="02D7C278" w14:textId="09ED90AB" w:rsidR="00D900F0" w:rsidRPr="00F641B0" w:rsidRDefault="00A90D5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s</w:t>
      </w:r>
      <w:r w:rsidR="005246D9" w:rsidRPr="00F641B0">
        <w:rPr>
          <w:rFonts w:ascii="Times" w:hAnsi="Times" w:cs="Times New Roman"/>
          <w:color w:val="000000" w:themeColor="text1"/>
          <w:lang w:val="en-US"/>
        </w:rPr>
        <w:t>'</w:t>
      </w:r>
      <w:r w:rsidRPr="00F641B0">
        <w:rPr>
          <w:rFonts w:ascii="Times" w:hAnsi="Times" w:cs="Times New Roman"/>
          <w:color w:val="000000" w:themeColor="text1"/>
          <w:lang w:val="en-US"/>
        </w:rPr>
        <w:t>ell ve plaxe</w:t>
      </w:r>
      <w:r w:rsidR="00CE5D3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v</w:t>
      </w:r>
      <w:r w:rsidR="001276A8"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l'averò</w:t>
      </w:r>
      <w:r w:rsidR="001276A8" w:rsidRPr="00F641B0">
        <w:rPr>
          <w:rFonts w:ascii="Times" w:hAnsi="Times" w:cs="Times New Roman"/>
          <w:color w:val="000000" w:themeColor="text1"/>
          <w:lang w:val="en-US"/>
        </w:rPr>
        <w:t xml:space="preserve"> çurer</w:t>
      </w:r>
      <w:r w:rsidRPr="00F641B0">
        <w:rPr>
          <w:rFonts w:ascii="Times" w:hAnsi="Times" w:cs="Times New Roman"/>
          <w:color w:val="000000" w:themeColor="text1"/>
          <w:lang w:val="en-US"/>
        </w:rPr>
        <w:t>."</w:t>
      </w:r>
      <w:r w:rsidR="005A134E">
        <w:rPr>
          <w:rStyle w:val="FootnoteReference"/>
          <w:rFonts w:ascii="Times" w:hAnsi="Times" w:cs="Times New Roman"/>
          <w:color w:val="000000" w:themeColor="text1"/>
          <w:lang w:val="en-US"/>
        </w:rPr>
        <w:footnoteReference w:id="232"/>
      </w:r>
    </w:p>
    <w:p w14:paraId="5201481B" w14:textId="1AFA66D9"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Responde la dona</w:t>
      </w:r>
      <w:r w:rsidR="00A90D5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A90D56" w:rsidRPr="00F641B0">
        <w:rPr>
          <w:rFonts w:ascii="Times" w:hAnsi="Times" w:cs="Times New Roman"/>
          <w:color w:val="000000" w:themeColor="text1"/>
          <w:lang w:val="en-US"/>
        </w:rPr>
        <w:t>"Vui parllé</w:t>
      </w:r>
      <w:r w:rsidRPr="00F641B0">
        <w:rPr>
          <w:rFonts w:ascii="Times" w:hAnsi="Times" w:cs="Times New Roman"/>
          <w:color w:val="000000" w:themeColor="text1"/>
          <w:lang w:val="en-US"/>
        </w:rPr>
        <w:t xml:space="preserve"> como ber</w:t>
      </w:r>
      <w:r w:rsidR="00A90D56" w:rsidRPr="00F641B0">
        <w:rPr>
          <w:rFonts w:ascii="Times" w:hAnsi="Times" w:cs="Times New Roman"/>
          <w:color w:val="000000" w:themeColor="text1"/>
          <w:lang w:val="en-US"/>
        </w:rPr>
        <w:t>.</w:t>
      </w:r>
    </w:p>
    <w:p w14:paraId="2E980DD2" w14:textId="2B352E08" w:rsidR="00D900F0" w:rsidRPr="00F641B0" w:rsidRDefault="00A90D5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Or me lassé</w:t>
      </w:r>
      <w:r w:rsidR="001276A8" w:rsidRPr="00F641B0">
        <w:rPr>
          <w:rFonts w:ascii="Times" w:hAnsi="Times" w:cs="Times New Roman"/>
          <w:color w:val="000000" w:themeColor="text1"/>
          <w:lang w:val="en-US"/>
        </w:rPr>
        <w:t xml:space="preserve"> un puoco per pensser</w:t>
      </w:r>
      <w:r w:rsidR="000604F1">
        <w:rPr>
          <w:rStyle w:val="FootnoteReference"/>
          <w:rFonts w:ascii="Times" w:hAnsi="Times" w:cs="Times New Roman"/>
          <w:color w:val="000000" w:themeColor="text1"/>
          <w:lang w:val="en-US"/>
        </w:rPr>
        <w:footnoteReference w:id="233"/>
      </w:r>
    </w:p>
    <w:p w14:paraId="003756D2" w14:textId="776F19A6" w:rsidR="00D900F0" w:rsidRPr="00F641B0" w:rsidRDefault="000604F1"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Ché</w:t>
      </w:r>
      <w:r w:rsidR="00A90D56" w:rsidRPr="00F641B0">
        <w:rPr>
          <w:rFonts w:ascii="Times" w:hAnsi="Times" w:cs="Times New Roman"/>
          <w:color w:val="000000" w:themeColor="text1"/>
          <w:lang w:val="en-US"/>
        </w:rPr>
        <w:t xml:space="preserve"> un gran don li </w:t>
      </w:r>
      <w:r w:rsidR="00024205">
        <w:rPr>
          <w:rFonts w:ascii="Times" w:hAnsi="Times" w:cs="Times New Roman"/>
          <w:color w:val="000000" w:themeColor="text1"/>
          <w:lang w:val="en-US"/>
        </w:rPr>
        <w:t>voio</w:t>
      </w:r>
      <w:r w:rsidR="001276A8" w:rsidRPr="00F641B0">
        <w:rPr>
          <w:rFonts w:ascii="Times" w:hAnsi="Times" w:cs="Times New Roman"/>
          <w:color w:val="000000" w:themeColor="text1"/>
          <w:lang w:val="en-US"/>
        </w:rPr>
        <w:t xml:space="preserve"> mander</w:t>
      </w:r>
    </w:p>
    <w:p w14:paraId="1DADFDC2" w14:textId="51D1F661"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mia persson</w:t>
      </w:r>
      <w:r w:rsidR="00A90D56" w:rsidRPr="00F641B0">
        <w:rPr>
          <w:rFonts w:ascii="Times" w:hAnsi="Times" w:cs="Times New Roman"/>
          <w:color w:val="000000" w:themeColor="text1"/>
          <w:lang w:val="en-US"/>
        </w:rPr>
        <w:t>a plui afider e a</w:t>
      </w:r>
      <w:r w:rsidRPr="00F641B0">
        <w:rPr>
          <w:rFonts w:ascii="Times" w:hAnsi="Times" w:cs="Times New Roman"/>
          <w:color w:val="000000" w:themeColor="text1"/>
          <w:lang w:val="en-US"/>
        </w:rPr>
        <w:t>finer</w:t>
      </w:r>
      <w:r w:rsidR="00796E6E" w:rsidRPr="00F641B0">
        <w:rPr>
          <w:rFonts w:ascii="Times" w:hAnsi="Times" w:cs="Times New Roman"/>
          <w:color w:val="000000" w:themeColor="text1"/>
          <w:lang w:val="en-US"/>
        </w:rPr>
        <w:t>."</w:t>
      </w:r>
    </w:p>
    <w:p w14:paraId="512EC7BD" w14:textId="1AC73B3C" w:rsidR="00D900F0" w:rsidRPr="00F641B0" w:rsidRDefault="005A134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In lla camera lo lassà</w:t>
      </w:r>
      <w:r w:rsidR="001276A8" w:rsidRPr="00F641B0">
        <w:rPr>
          <w:rFonts w:ascii="Times" w:hAnsi="Times" w:cs="Times New Roman"/>
          <w:color w:val="000000" w:themeColor="text1"/>
          <w:lang w:val="en-US"/>
        </w:rPr>
        <w:t xml:space="preserve"> alla celler</w:t>
      </w:r>
    </w:p>
    <w:p w14:paraId="1910C4CB" w14:textId="0E3C00D8"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v</w:t>
      </w:r>
      <w:r w:rsidR="001276A8" w:rsidRPr="00F641B0">
        <w:rPr>
          <w:rFonts w:ascii="Times" w:hAnsi="Times" w:cs="Times New Roman"/>
          <w:color w:val="000000" w:themeColor="text1"/>
          <w:lang w:val="en-US"/>
        </w:rPr>
        <w:t>ene in ll</w:t>
      </w:r>
      <w:r w:rsidR="00076F52">
        <w:rPr>
          <w:rFonts w:ascii="Times" w:hAnsi="Times" w:cs="Times New Roman"/>
          <w:color w:val="000000" w:themeColor="text1"/>
          <w:lang w:val="en-US"/>
        </w:rPr>
        <w:t>a·ss</w:t>
      </w:r>
      <w:r w:rsidR="001276A8" w:rsidRPr="00F641B0">
        <w:rPr>
          <w:rFonts w:ascii="Times" w:hAnsi="Times" w:cs="Times New Roman"/>
          <w:color w:val="000000" w:themeColor="text1"/>
          <w:lang w:val="en-US"/>
        </w:rPr>
        <w:t>alla sul maistro soler</w:t>
      </w:r>
      <w:r w:rsidRPr="00F641B0">
        <w:rPr>
          <w:rFonts w:ascii="Times" w:hAnsi="Times" w:cs="Times New Roman"/>
          <w:color w:val="000000" w:themeColor="text1"/>
          <w:lang w:val="en-US"/>
        </w:rPr>
        <w:t>.</w:t>
      </w:r>
    </w:p>
    <w:p w14:paraId="2E954985" w14:textId="7EA7844A" w:rsidR="00D900F0" w:rsidRPr="00F641B0" w:rsidRDefault="005A134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Amantinente domandà</w:t>
      </w:r>
      <w:r w:rsidR="005D3546" w:rsidRPr="00F641B0">
        <w:rPr>
          <w:rFonts w:ascii="Times" w:hAnsi="Times" w:cs="Times New Roman"/>
          <w:color w:val="000000" w:themeColor="text1"/>
          <w:lang w:val="en-US"/>
        </w:rPr>
        <w:t xml:space="preserve"> Baldoin so</w:t>
      </w:r>
      <w:r w:rsidR="001276A8" w:rsidRPr="00F641B0">
        <w:rPr>
          <w:rFonts w:ascii="Times" w:hAnsi="Times" w:cs="Times New Roman"/>
          <w:color w:val="000000" w:themeColor="text1"/>
          <w:lang w:val="en-US"/>
        </w:rPr>
        <w:t xml:space="preserve"> frer</w:t>
      </w:r>
    </w:p>
    <w:p w14:paraId="410E169A" w14:textId="06D1EC7A"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in plorant tuto li v</w:t>
      </w:r>
      <w:r w:rsidR="001276A8" w:rsidRPr="00F641B0">
        <w:rPr>
          <w:rFonts w:ascii="Times" w:hAnsi="Times" w:cs="Times New Roman"/>
          <w:color w:val="000000" w:themeColor="text1"/>
          <w:lang w:val="en-US"/>
        </w:rPr>
        <w:t>a conter</w:t>
      </w:r>
    </w:p>
    <w:p w14:paraId="5E558D72" w14:textId="5230D2A0" w:rsidR="00D900F0" w:rsidRPr="00F641B0" w:rsidRDefault="00D244D3"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Çò che li avev</w:t>
      </w:r>
      <w:r w:rsidR="001276A8" w:rsidRPr="00F641B0">
        <w:rPr>
          <w:rFonts w:ascii="Times" w:hAnsi="Times" w:cs="Times New Roman"/>
          <w:color w:val="000000" w:themeColor="text1"/>
          <w:lang w:val="en-US"/>
        </w:rPr>
        <w:t>a dito lo çubler</w:t>
      </w:r>
    </w:p>
    <w:p w14:paraId="4FF3260E" w14:textId="30B6593B"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como</w:t>
      </w:r>
      <w:r w:rsidR="00D244D3" w:rsidRPr="00F641B0">
        <w:rPr>
          <w:rFonts w:ascii="Times" w:hAnsi="Times" w:cs="Times New Roman"/>
          <w:color w:val="000000" w:themeColor="text1"/>
          <w:lang w:val="en-US"/>
        </w:rPr>
        <w:t xml:space="preserve"> ell era de C</w:t>
      </w:r>
      <w:r w:rsidRPr="00F641B0">
        <w:rPr>
          <w:rFonts w:ascii="Times" w:hAnsi="Times" w:cs="Times New Roman"/>
          <w:color w:val="000000" w:themeColor="text1"/>
          <w:lang w:val="en-US"/>
        </w:rPr>
        <w:t>arllo messaçer.</w:t>
      </w:r>
    </w:p>
    <w:p w14:paraId="3EE5D165" w14:textId="08653E54"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w:t>
      </w:r>
      <w:r w:rsidR="00796E6E" w:rsidRPr="00F641B0">
        <w:rPr>
          <w:rFonts w:ascii="Times" w:hAnsi="Times" w:cs="Times New Roman"/>
          <w:color w:val="000000" w:themeColor="text1"/>
          <w:lang w:val="en-US"/>
        </w:rPr>
        <w:t xml:space="preserve">uando </w:t>
      </w:r>
      <w:r w:rsidR="000604F1">
        <w:rPr>
          <w:rFonts w:ascii="Times" w:hAnsi="Times" w:cs="Times New Roman"/>
          <w:color w:val="000000" w:themeColor="text1"/>
          <w:lang w:val="en-US"/>
        </w:rPr>
        <w:t>b</w:t>
      </w:r>
      <w:r w:rsidR="00796E6E" w:rsidRPr="00F641B0">
        <w:rPr>
          <w:rFonts w:ascii="Times" w:hAnsi="Times" w:cs="Times New Roman"/>
          <w:color w:val="000000" w:themeColor="text1"/>
          <w:lang w:val="en-US"/>
        </w:rPr>
        <w:t>B</w:t>
      </w:r>
      <w:r w:rsidRPr="00F641B0">
        <w:rPr>
          <w:rFonts w:ascii="Times" w:hAnsi="Times" w:cs="Times New Roman"/>
          <w:color w:val="000000" w:themeColor="text1"/>
          <w:lang w:val="en-US"/>
        </w:rPr>
        <w:t>aldoin l</w:t>
      </w:r>
      <w:r w:rsidR="00D244D3"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796E6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molto se presse a</w:t>
      </w:r>
      <w:r w:rsidR="00796E6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irer</w:t>
      </w:r>
    </w:p>
    <w:p w14:paraId="0D6E3E28" w14:textId="0A7C923D" w:rsidR="00796E6E" w:rsidRPr="00F641B0" w:rsidRDefault="00D244D3" w:rsidP="00796E6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Dell'anbassata che à</w:t>
      </w:r>
      <w:r w:rsidR="001276A8" w:rsidRPr="00F641B0">
        <w:rPr>
          <w:rFonts w:ascii="Times" w:hAnsi="Times" w:cs="Times New Roman"/>
          <w:color w:val="000000" w:themeColor="text1"/>
          <w:lang w:val="en-US"/>
        </w:rPr>
        <w:t xml:space="preserve"> dito lo maufer</w:t>
      </w:r>
      <w:r w:rsidR="00796E6E" w:rsidRPr="00F641B0">
        <w:rPr>
          <w:rFonts w:ascii="Times" w:hAnsi="Times" w:cs="Times New Roman"/>
          <w:color w:val="000000" w:themeColor="text1"/>
          <w:lang w:val="en-US"/>
        </w:rPr>
        <w:t>.</w:t>
      </w:r>
    </w:p>
    <w:p w14:paraId="3B4C25C3" w14:textId="37D71758" w:rsidR="00796E6E" w:rsidRPr="00F641B0" w:rsidRDefault="00F82811" w:rsidP="009225F0">
      <w:pPr>
        <w:pStyle w:val="BodyTextFirstIndent2"/>
        <w:rPr>
          <w:rFonts w:ascii="Times" w:hAnsi="Times"/>
          <w:lang w:val="en-US"/>
        </w:rPr>
      </w:pPr>
      <w:r w:rsidRPr="00F641B0">
        <w:rPr>
          <w:rFonts w:ascii="Times" w:hAnsi="Times"/>
          <w:lang w:val="en-US"/>
        </w:rPr>
        <w:t>[Laisse 70</w:t>
      </w:r>
      <w:r w:rsidR="001276A8" w:rsidRPr="00F641B0">
        <w:rPr>
          <w:rFonts w:ascii="Times" w:hAnsi="Times"/>
          <w:lang w:val="en-US"/>
        </w:rPr>
        <w:t>]</w:t>
      </w:r>
      <w:r w:rsidR="002C678B" w:rsidRPr="00F641B0">
        <w:rPr>
          <w:rFonts w:ascii="Times" w:hAnsi="Times"/>
          <w:lang w:val="en-US"/>
        </w:rPr>
        <w:t xml:space="preserve"> </w:t>
      </w:r>
    </w:p>
    <w:p w14:paraId="335CD927" w14:textId="70B9F208"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Baldoin v</w:t>
      </w:r>
      <w:r w:rsidR="001276A8" w:rsidRPr="00F641B0">
        <w:rPr>
          <w:rFonts w:ascii="Times" w:hAnsi="Times" w:cs="Times New Roman"/>
          <w:color w:val="000000" w:themeColor="text1"/>
          <w:lang w:val="en-US"/>
        </w:rPr>
        <w:t>ete plançer so seror tendremant</w:t>
      </w:r>
    </w:p>
    <w:p w14:paraId="6A2BB255" w14:textId="6F0C6B35"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so </w:t>
      </w:r>
      <w:r w:rsidR="00CE5D3F"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che andado in tal tormant</w:t>
      </w:r>
      <w:r w:rsidR="00796E6E" w:rsidRPr="00F641B0">
        <w:rPr>
          <w:rFonts w:ascii="Times" w:hAnsi="Times" w:cs="Times New Roman"/>
          <w:color w:val="000000" w:themeColor="text1"/>
          <w:lang w:val="en-US"/>
        </w:rPr>
        <w:t>.</w:t>
      </w:r>
    </w:p>
    <w:p w14:paraId="6D9B98D2" w14:textId="78827589"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Suor</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"no ve temé</w:t>
      </w:r>
      <w:r w:rsidR="001276A8" w:rsidRPr="00F641B0">
        <w:rPr>
          <w:rFonts w:ascii="Times" w:hAnsi="Times" w:cs="Times New Roman"/>
          <w:color w:val="000000" w:themeColor="text1"/>
          <w:lang w:val="en-US"/>
        </w:rPr>
        <w:t xml:space="preserve"> niant</w:t>
      </w:r>
      <w:r w:rsidRPr="00F641B0">
        <w:rPr>
          <w:rFonts w:ascii="Times" w:hAnsi="Times" w:cs="Times New Roman"/>
          <w:color w:val="000000" w:themeColor="text1"/>
          <w:lang w:val="en-US"/>
        </w:rPr>
        <w:t>,</w:t>
      </w:r>
    </w:p>
    <w:p w14:paraId="24EE6CCF" w14:textId="250D91C0"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Vui non podé av</w:t>
      </w:r>
      <w:r w:rsidR="001276A8" w:rsidRPr="00F641B0">
        <w:rPr>
          <w:rFonts w:ascii="Times" w:hAnsi="Times" w:cs="Times New Roman"/>
          <w:color w:val="000000" w:themeColor="text1"/>
          <w:lang w:val="en-US"/>
        </w:rPr>
        <w:t>er nul destorbament</w:t>
      </w:r>
      <w:r w:rsidRPr="00F641B0">
        <w:rPr>
          <w:rFonts w:ascii="Times" w:hAnsi="Times" w:cs="Times New Roman"/>
          <w:color w:val="000000" w:themeColor="text1"/>
          <w:lang w:val="en-US"/>
        </w:rPr>
        <w:t>.</w:t>
      </w:r>
    </w:p>
    <w:p w14:paraId="62993788" w14:textId="4A79D3D4" w:rsidR="00D900F0" w:rsidRPr="00705FE1"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705FE1">
        <w:rPr>
          <w:rFonts w:ascii="Times" w:hAnsi="Times" w:cs="Times New Roman"/>
          <w:color w:val="000000" w:themeColor="text1"/>
          <w:lang w:val="en-US"/>
        </w:rPr>
        <w:t>Tanto ch</w:t>
      </w:r>
      <w:r w:rsidR="00796E6E" w:rsidRPr="00705FE1">
        <w:rPr>
          <w:rFonts w:ascii="Times" w:hAnsi="Times" w:cs="Times New Roman"/>
          <w:color w:val="000000" w:themeColor="text1"/>
          <w:lang w:val="en-US"/>
        </w:rPr>
        <w:t>'</w:t>
      </w:r>
      <w:r w:rsidRPr="00705FE1">
        <w:rPr>
          <w:rFonts w:ascii="Times" w:hAnsi="Times" w:cs="Times New Roman"/>
          <w:color w:val="000000" w:themeColor="text1"/>
          <w:lang w:val="en-US"/>
        </w:rPr>
        <w:t xml:space="preserve">io </w:t>
      </w:r>
      <w:r w:rsidR="00796E6E" w:rsidRPr="00705FE1">
        <w:rPr>
          <w:rFonts w:ascii="Times" w:hAnsi="Times" w:cs="Times New Roman"/>
          <w:color w:val="000000" w:themeColor="text1"/>
          <w:lang w:val="en-US"/>
        </w:rPr>
        <w:t>sia viv</w:t>
      </w:r>
      <w:r w:rsidRPr="00705FE1">
        <w:rPr>
          <w:rFonts w:ascii="Times" w:hAnsi="Times" w:cs="Times New Roman"/>
          <w:color w:val="000000" w:themeColor="text1"/>
          <w:lang w:val="en-US"/>
        </w:rPr>
        <w:t>o</w:t>
      </w:r>
      <w:r w:rsidR="00796E6E" w:rsidRPr="00705FE1">
        <w:rPr>
          <w:rFonts w:ascii="Times" w:hAnsi="Times" w:cs="Times New Roman"/>
          <w:color w:val="000000" w:themeColor="text1"/>
          <w:lang w:val="en-US"/>
        </w:rPr>
        <w:t>, non abié nessun spav</w:t>
      </w:r>
      <w:r w:rsidRPr="00705FE1">
        <w:rPr>
          <w:rFonts w:ascii="Times" w:hAnsi="Times" w:cs="Times New Roman"/>
          <w:color w:val="000000" w:themeColor="text1"/>
          <w:lang w:val="en-US"/>
        </w:rPr>
        <w:t>ant</w:t>
      </w:r>
      <w:r w:rsidR="00CE5D3F" w:rsidRPr="00705FE1">
        <w:rPr>
          <w:rFonts w:ascii="Times" w:hAnsi="Times" w:cs="Times New Roman"/>
          <w:color w:val="000000" w:themeColor="text1"/>
          <w:lang w:val="en-US"/>
        </w:rPr>
        <w:t>,</w:t>
      </w:r>
    </w:p>
    <w:p w14:paraId="2C4A52CC" w14:textId="4FC54EC1"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705FE1">
        <w:rPr>
          <w:rFonts w:ascii="Times" w:hAnsi="Times" w:cs="Times New Roman"/>
          <w:color w:val="000000" w:themeColor="text1"/>
          <w:lang w:val="en-US"/>
        </w:rPr>
        <w:t>E mi e v</w:t>
      </w:r>
      <w:r w:rsidR="001276A8" w:rsidRPr="00705FE1">
        <w:rPr>
          <w:rFonts w:ascii="Times" w:hAnsi="Times" w:cs="Times New Roman"/>
          <w:color w:val="000000" w:themeColor="text1"/>
          <w:lang w:val="en-US"/>
        </w:rPr>
        <w:t>ostro frar lo conbatant</w:t>
      </w:r>
      <w:r w:rsidRPr="00F641B0">
        <w:rPr>
          <w:rFonts w:ascii="Times" w:hAnsi="Times" w:cs="Times New Roman"/>
          <w:color w:val="000000" w:themeColor="text1"/>
          <w:lang w:val="en-US"/>
        </w:rPr>
        <w:t>,</w:t>
      </w:r>
      <w:r w:rsidR="005A134E">
        <w:rPr>
          <w:rStyle w:val="FootnoteReference"/>
          <w:rFonts w:ascii="Times" w:hAnsi="Times" w:cs="Times New Roman"/>
          <w:color w:val="000000" w:themeColor="text1"/>
          <w:lang w:val="en-US"/>
        </w:rPr>
        <w:footnoteReference w:id="234"/>
      </w:r>
    </w:p>
    <w:p w14:paraId="11E245B1" w14:textId="7E8E53B4"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Ma colui che tal anbassada v</w:t>
      </w:r>
      <w:r w:rsidR="001276A8" w:rsidRPr="00F641B0">
        <w:rPr>
          <w:rFonts w:ascii="Times" w:hAnsi="Times" w:cs="Times New Roman"/>
          <w:color w:val="000000" w:themeColor="text1"/>
          <w:lang w:val="en-US"/>
        </w:rPr>
        <w:t>a contant</w:t>
      </w:r>
      <w:r w:rsidRPr="00F641B0">
        <w:rPr>
          <w:rFonts w:ascii="Times" w:hAnsi="Times" w:cs="Times New Roman"/>
          <w:color w:val="000000" w:themeColor="text1"/>
          <w:lang w:val="en-US"/>
        </w:rPr>
        <w:t>,</w:t>
      </w:r>
    </w:p>
    <w:p w14:paraId="65773368" w14:textId="5A257637" w:rsidR="001276A8"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Del so mestier averà</w:t>
      </w:r>
      <w:r w:rsidR="001276A8" w:rsidRPr="00F641B0">
        <w:rPr>
          <w:rFonts w:ascii="Times" w:hAnsi="Times" w:cs="Times New Roman"/>
          <w:color w:val="000000" w:themeColor="text1"/>
          <w:lang w:val="en-US"/>
        </w:rPr>
        <w:t xml:space="preserve"> el mierito si grant</w:t>
      </w:r>
    </w:p>
    <w:p w14:paraId="292B3A71" w14:textId="710B36D0"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w:t>
      </w:r>
      <w:r w:rsidR="00796E6E" w:rsidRPr="00F641B0">
        <w:rPr>
          <w:rFonts w:ascii="Times" w:hAnsi="Times" w:cs="Times New Roman"/>
          <w:color w:val="000000" w:themeColor="text1"/>
          <w:lang w:val="en-US"/>
        </w:rPr>
        <w:t>'el se</w:t>
      </w:r>
      <w:r w:rsidR="00CE5D3F" w:rsidRPr="00F641B0">
        <w:rPr>
          <w:rFonts w:ascii="Times" w:hAnsi="Times" w:cs="Times New Roman"/>
          <w:color w:val="000000" w:themeColor="text1"/>
          <w:lang w:val="en-US"/>
        </w:rPr>
        <w:t>·</w:t>
      </w:r>
      <w:r w:rsidRPr="00F641B0">
        <w:rPr>
          <w:rFonts w:ascii="Times" w:hAnsi="Times" w:cs="Times New Roman"/>
          <w:color w:val="000000" w:themeColor="text1"/>
          <w:lang w:val="en-US"/>
        </w:rPr>
        <w:t>n</w:t>
      </w:r>
      <w:r w:rsidR="00796E6E" w:rsidRPr="00F641B0">
        <w:rPr>
          <w:rFonts w:ascii="Times" w:hAnsi="Times" w:cs="Times New Roman"/>
          <w:color w:val="000000" w:themeColor="text1"/>
          <w:lang w:val="en-US"/>
        </w:rPr>
        <w:t xml:space="preserve"> arecorderà tuto el so viv</w:t>
      </w:r>
      <w:r w:rsidRPr="00F641B0">
        <w:rPr>
          <w:rFonts w:ascii="Times" w:hAnsi="Times" w:cs="Times New Roman"/>
          <w:color w:val="000000" w:themeColor="text1"/>
          <w:lang w:val="en-US"/>
        </w:rPr>
        <w:t>ant</w:t>
      </w:r>
      <w:r w:rsidR="00796E6E" w:rsidRPr="00F641B0">
        <w:rPr>
          <w:rFonts w:ascii="Times" w:hAnsi="Times" w:cs="Times New Roman"/>
          <w:color w:val="000000" w:themeColor="text1"/>
          <w:lang w:val="en-US"/>
        </w:rPr>
        <w:t>."</w:t>
      </w:r>
    </w:p>
    <w:p w14:paraId="0B317021" w14:textId="063B4DD1" w:rsidR="00D900F0" w:rsidRPr="00F641B0" w:rsidRDefault="002C678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46</w:t>
      </w:r>
      <w:r w:rsidRPr="00F641B0">
        <w:rPr>
          <w:rFonts w:ascii="Times" w:hAnsi="Times" w:cs="Times New Roman"/>
          <w:bCs/>
          <w:color w:val="000000" w:themeColor="text1"/>
          <w:lang w:val="en-US"/>
        </w:rPr>
        <w:t xml:space="preserve">V) </w:t>
      </w:r>
      <w:r w:rsidR="00796E6E" w:rsidRPr="00F641B0">
        <w:rPr>
          <w:rFonts w:ascii="Times" w:hAnsi="Times" w:cs="Times New Roman"/>
          <w:color w:val="000000" w:themeColor="text1"/>
          <w:lang w:val="en-US"/>
        </w:rPr>
        <w:t>Baldoin v</w:t>
      </w:r>
      <w:r w:rsidR="001276A8" w:rsidRPr="00F641B0">
        <w:rPr>
          <w:rFonts w:ascii="Times" w:hAnsi="Times" w:cs="Times New Roman"/>
          <w:color w:val="000000" w:themeColor="text1"/>
          <w:lang w:val="en-US"/>
        </w:rPr>
        <w:t>ene alla camera</w:t>
      </w:r>
      <w:r w:rsidR="00796E6E"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ni no demorant</w:t>
      </w:r>
      <w:r w:rsidR="00796E6E" w:rsidRPr="00F641B0">
        <w:rPr>
          <w:rFonts w:ascii="Times" w:hAnsi="Times" w:cs="Times New Roman"/>
          <w:color w:val="000000" w:themeColor="text1"/>
          <w:lang w:val="en-US"/>
        </w:rPr>
        <w:t>,</w:t>
      </w:r>
    </w:p>
    <w:p w14:paraId="34DECF72" w14:textId="7CEFC061"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Intr</w:t>
      </w:r>
      <w:r w:rsidR="00796E6E" w:rsidRPr="00F641B0">
        <w:rPr>
          <w:rFonts w:ascii="Times" w:hAnsi="Times" w:cs="Times New Roman"/>
          <w:color w:val="000000" w:themeColor="text1"/>
          <w:lang w:val="en-US"/>
        </w:rPr>
        <w:t>ò</w:t>
      </w:r>
      <w:r w:rsidRPr="00F641B0">
        <w:rPr>
          <w:rFonts w:ascii="Times" w:hAnsi="Times" w:cs="Times New Roman"/>
          <w:color w:val="000000" w:themeColor="text1"/>
          <w:lang w:val="en-US"/>
        </w:rPr>
        <w:t xml:space="preserve"> dentro</w:t>
      </w:r>
      <w:r w:rsidR="00796E6E" w:rsidRPr="00F641B0">
        <w:rPr>
          <w:rFonts w:ascii="Times" w:hAnsi="Times" w:cs="Times New Roman"/>
          <w:color w:val="000000" w:themeColor="text1"/>
          <w:lang w:val="en-US"/>
        </w:rPr>
        <w:t>, si trov</w:t>
      </w:r>
      <w:r w:rsidR="00CE5D3F"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lo seduant</w:t>
      </w:r>
    </w:p>
    <w:p w14:paraId="0EBE54D8" w14:textId="1E375530"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de la dona aspetav</w:t>
      </w:r>
      <w:r w:rsidR="001276A8" w:rsidRPr="00F641B0">
        <w:rPr>
          <w:rFonts w:ascii="Times" w:hAnsi="Times" w:cs="Times New Roman"/>
          <w:color w:val="000000" w:themeColor="text1"/>
          <w:lang w:val="en-US"/>
        </w:rPr>
        <w:t>a el pressant</w:t>
      </w:r>
      <w:r w:rsidRPr="00F641B0">
        <w:rPr>
          <w:rFonts w:ascii="Times" w:hAnsi="Times" w:cs="Times New Roman"/>
          <w:color w:val="000000" w:themeColor="text1"/>
          <w:lang w:val="en-US"/>
        </w:rPr>
        <w:t>.</w:t>
      </w:r>
    </w:p>
    <w:p w14:paraId="60D7D0DA" w14:textId="46D8703F"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Baldoin no v</w:t>
      </w:r>
      <w:r w:rsidR="001276A8" w:rsidRPr="00F641B0">
        <w:rPr>
          <w:rFonts w:ascii="Times" w:hAnsi="Times" w:cs="Times New Roman"/>
          <w:color w:val="000000" w:themeColor="text1"/>
          <w:lang w:val="en-US"/>
        </w:rPr>
        <w:t>a plui duxiant</w:t>
      </w:r>
      <w:r w:rsidRPr="00F641B0">
        <w:rPr>
          <w:rFonts w:ascii="Times" w:hAnsi="Times" w:cs="Times New Roman"/>
          <w:color w:val="000000" w:themeColor="text1"/>
          <w:lang w:val="en-US"/>
        </w:rPr>
        <w:t>,</w:t>
      </w:r>
    </w:p>
    <w:p w14:paraId="10D7389D" w14:textId="411B13EE"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 l</w:t>
      </w:r>
      <w:r w:rsidR="00796E6E" w:rsidRPr="00F641B0">
        <w:rPr>
          <w:rFonts w:ascii="Times" w:hAnsi="Times" w:cs="Times New Roman"/>
          <w:color w:val="000000" w:themeColor="text1"/>
          <w:lang w:val="en-US"/>
        </w:rPr>
        <w:t>'anbassata li fè</w:t>
      </w:r>
      <w:r w:rsidRPr="00F641B0">
        <w:rPr>
          <w:rFonts w:ascii="Times" w:hAnsi="Times" w:cs="Times New Roman"/>
          <w:color w:val="000000" w:themeColor="text1"/>
          <w:lang w:val="en-US"/>
        </w:rPr>
        <w:t xml:space="preserve"> dar lo pagamant</w:t>
      </w:r>
      <w:r w:rsidR="00796E6E" w:rsidRPr="00F641B0">
        <w:rPr>
          <w:rFonts w:ascii="Times" w:hAnsi="Times" w:cs="Times New Roman"/>
          <w:color w:val="000000" w:themeColor="text1"/>
          <w:lang w:val="en-US"/>
        </w:rPr>
        <w:t>.</w:t>
      </w:r>
    </w:p>
    <w:p w14:paraId="4752368F" w14:textId="47CAED29"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do s</w:t>
      </w:r>
      <w:r w:rsidRPr="00F641B0">
        <w:rPr>
          <w:rFonts w:ascii="Times" w:hAnsi="Times" w:cs="Times New Roman"/>
          <w:i/>
          <w:iCs/>
          <w:color w:val="000000" w:themeColor="text1"/>
          <w:lang w:val="en-US"/>
        </w:rPr>
        <w:t>er</w:t>
      </w:r>
      <w:r w:rsidR="00796E6E" w:rsidRPr="00F641B0">
        <w:rPr>
          <w:rFonts w:ascii="Times" w:hAnsi="Times" w:cs="Times New Roman"/>
          <w:color w:val="000000" w:themeColor="text1"/>
          <w:lang w:val="en-US"/>
        </w:rPr>
        <w:t>venti el mandà</w:t>
      </w:r>
      <w:r w:rsidRPr="00F641B0">
        <w:rPr>
          <w:rFonts w:ascii="Times" w:hAnsi="Times" w:cs="Times New Roman"/>
          <w:color w:val="000000" w:themeColor="text1"/>
          <w:lang w:val="en-US"/>
        </w:rPr>
        <w:t xml:space="preserve"> amantimant</w:t>
      </w:r>
      <w:r w:rsidR="00796E6E" w:rsidRPr="00F641B0">
        <w:rPr>
          <w:rFonts w:ascii="Times" w:hAnsi="Times" w:cs="Times New Roman"/>
          <w:color w:val="000000" w:themeColor="text1"/>
          <w:lang w:val="en-US"/>
        </w:rPr>
        <w:t>,</w:t>
      </w:r>
    </w:p>
    <w:p w14:paraId="2C30F336" w14:textId="517891A5"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Eli v</w:t>
      </w:r>
      <w:r w:rsidR="001276A8" w:rsidRPr="00F641B0">
        <w:rPr>
          <w:rFonts w:ascii="Times" w:hAnsi="Times" w:cs="Times New Roman"/>
          <w:color w:val="000000" w:themeColor="text1"/>
          <w:lang w:val="en-US"/>
        </w:rPr>
        <w:t xml:space="preserve">ene </w:t>
      </w:r>
      <w:r w:rsidR="00076F52">
        <w:rPr>
          <w:rFonts w:ascii="Times" w:hAnsi="Times" w:cs="Times New Roman"/>
          <w:color w:val="000000" w:themeColor="text1"/>
          <w:lang w:val="en-US"/>
        </w:rPr>
        <w:t>da·ll</w:t>
      </w:r>
      <w:r w:rsidR="001276A8" w:rsidRPr="00F641B0">
        <w:rPr>
          <w:rFonts w:ascii="Times" w:hAnsi="Times" w:cs="Times New Roman"/>
          <w:color w:val="000000" w:themeColor="text1"/>
          <w:lang w:val="en-US"/>
        </w:rPr>
        <w:t>ui sença nul tardamant</w:t>
      </w:r>
      <w:r w:rsidRPr="00F641B0">
        <w:rPr>
          <w:rFonts w:ascii="Times" w:hAnsi="Times" w:cs="Times New Roman"/>
          <w:color w:val="000000" w:themeColor="text1"/>
          <w:lang w:val="en-US"/>
        </w:rPr>
        <w:t>,</w:t>
      </w:r>
    </w:p>
    <w:p w14:paraId="6B40FF28" w14:textId="1ADEE0D5"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Un ochio fè</w:t>
      </w:r>
      <w:r w:rsidR="001276A8" w:rsidRPr="00F641B0">
        <w:rPr>
          <w:rFonts w:ascii="Times" w:hAnsi="Times" w:cs="Times New Roman"/>
          <w:color w:val="000000" w:themeColor="text1"/>
          <w:lang w:val="en-US"/>
        </w:rPr>
        <w:t xml:space="preserve"> trare al çublar primirant</w:t>
      </w:r>
      <w:r w:rsidRPr="00F641B0">
        <w:rPr>
          <w:rFonts w:ascii="Times" w:hAnsi="Times" w:cs="Times New Roman"/>
          <w:color w:val="000000" w:themeColor="text1"/>
          <w:lang w:val="en-US"/>
        </w:rPr>
        <w:t>,</w:t>
      </w:r>
    </w:p>
    <w:p w14:paraId="12761FD2" w14:textId="7CE9CA3C" w:rsidR="00D900F0" w:rsidRPr="00F641B0" w:rsidRDefault="00796E6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Puo li fè</w:t>
      </w:r>
      <w:r w:rsidR="001276A8" w:rsidRPr="00F641B0">
        <w:rPr>
          <w:rFonts w:ascii="Times" w:hAnsi="Times" w:cs="Times New Roman"/>
          <w:color w:val="000000" w:themeColor="text1"/>
          <w:lang w:val="en-US"/>
        </w:rPr>
        <w:t xml:space="preserve"> trar la lengua in prexant</w:t>
      </w:r>
    </w:p>
    <w:p w14:paraId="0A892278" w14:textId="63BA7FFB"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ch</w:t>
      </w:r>
      <w:r w:rsidR="00796E6E" w:rsidRPr="00F641B0">
        <w:rPr>
          <w:rFonts w:ascii="Times" w:hAnsi="Times" w:cs="Times New Roman"/>
          <w:color w:val="000000" w:themeColor="text1"/>
          <w:lang w:val="en-US"/>
        </w:rPr>
        <w:t>'ello avev</w:t>
      </w:r>
      <w:r w:rsidRPr="00F641B0">
        <w:rPr>
          <w:rFonts w:ascii="Times" w:hAnsi="Times" w:cs="Times New Roman"/>
          <w:color w:val="000000" w:themeColor="text1"/>
          <w:lang w:val="en-US"/>
        </w:rPr>
        <w:t>a fatto tal parlamant</w:t>
      </w:r>
      <w:r w:rsidR="00796E6E" w:rsidRPr="00F641B0">
        <w:rPr>
          <w:rFonts w:ascii="Times" w:hAnsi="Times" w:cs="Times New Roman"/>
          <w:color w:val="000000" w:themeColor="text1"/>
          <w:lang w:val="en-US"/>
        </w:rPr>
        <w:t>,</w:t>
      </w:r>
    </w:p>
    <w:p w14:paraId="6558DCE9" w14:textId="68513F24" w:rsidR="00D900F0" w:rsidRPr="00F641B0" w:rsidRDefault="00CE5D3F"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d</w:t>
      </w:r>
      <w:r w:rsidR="00180088">
        <w:rPr>
          <w:rFonts w:ascii="Times" w:hAnsi="Times" w:cs="Times New Roman"/>
          <w:color w:val="000000" w:themeColor="text1"/>
          <w:lang w:val="en-US"/>
        </w:rPr>
        <w:t>e·ss</w:t>
      </w:r>
      <w:r w:rsidR="004761B6" w:rsidRPr="00F641B0">
        <w:rPr>
          <w:rFonts w:ascii="Times" w:hAnsi="Times" w:cs="Times New Roman"/>
          <w:color w:val="000000" w:themeColor="text1"/>
          <w:lang w:val="en-US"/>
        </w:rPr>
        <w:t>u</w:t>
      </w:r>
      <w:r w:rsidR="001276A8" w:rsidRPr="00F641B0">
        <w:rPr>
          <w:rFonts w:ascii="Times" w:hAnsi="Times" w:cs="Times New Roman"/>
          <w:color w:val="000000" w:themeColor="text1"/>
          <w:lang w:val="en-US"/>
        </w:rPr>
        <w:t>lla faça lo naxo insenbemant</w:t>
      </w:r>
      <w:r w:rsidR="004761B6" w:rsidRPr="00F641B0">
        <w:rPr>
          <w:rFonts w:ascii="Times" w:hAnsi="Times" w:cs="Times New Roman"/>
          <w:color w:val="000000" w:themeColor="text1"/>
          <w:lang w:val="en-US"/>
        </w:rPr>
        <w:t>.</w:t>
      </w:r>
      <w:r w:rsidR="004761B6" w:rsidRPr="00F641B0">
        <w:rPr>
          <w:rStyle w:val="FootnoteReference"/>
          <w:rFonts w:ascii="Times" w:hAnsi="Times" w:cs="Times New Roman"/>
          <w:color w:val="000000" w:themeColor="text1"/>
          <w:lang w:val="en-US"/>
        </w:rPr>
        <w:footnoteReference w:id="235"/>
      </w:r>
    </w:p>
    <w:p w14:paraId="53B56347" w14:textId="166EEC2A"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Puo li disse</w:t>
      </w:r>
      <w:r w:rsidR="004761B6" w:rsidRPr="00F641B0">
        <w:rPr>
          <w:rFonts w:ascii="Times" w:hAnsi="Times" w:cs="Times New Roman"/>
          <w:color w:val="000000" w:themeColor="text1"/>
          <w:lang w:val="en-US"/>
        </w:rPr>
        <w:t>, "Tornev</w:t>
      </w:r>
      <w:r w:rsidRPr="00F641B0">
        <w:rPr>
          <w:rFonts w:ascii="Times" w:hAnsi="Times" w:cs="Times New Roman"/>
          <w:color w:val="000000" w:themeColor="text1"/>
          <w:lang w:val="en-US"/>
        </w:rPr>
        <w:t xml:space="preserve">ene </w:t>
      </w:r>
      <w:r w:rsidR="00CE5D3F" w:rsidRPr="00F641B0">
        <w:rPr>
          <w:rFonts w:ascii="Times" w:hAnsi="Times" w:cs="Times New Roman"/>
          <w:color w:val="000000" w:themeColor="text1"/>
          <w:lang w:val="en-US"/>
        </w:rPr>
        <w:t>indrie</w:t>
      </w:r>
      <w:r w:rsidRPr="00F641B0">
        <w:rPr>
          <w:rFonts w:ascii="Times" w:hAnsi="Times" w:cs="Times New Roman"/>
          <w:color w:val="000000" w:themeColor="text1"/>
          <w:lang w:val="en-US"/>
        </w:rPr>
        <w:t>do tosto isnelament</w:t>
      </w:r>
    </w:p>
    <w:p w14:paraId="2700D8D1" w14:textId="5C32A0A2" w:rsidR="00D900F0" w:rsidRPr="00F641B0" w:rsidRDefault="004761B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Al vostro siere che</w:t>
      </w:r>
      <w:r w:rsidR="00CE5D3F"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v'à</w:t>
      </w:r>
      <w:r w:rsidR="001276A8" w:rsidRPr="00F641B0">
        <w:rPr>
          <w:rFonts w:ascii="Times" w:hAnsi="Times" w:cs="Times New Roman"/>
          <w:color w:val="000000" w:themeColor="text1"/>
          <w:lang w:val="en-US"/>
        </w:rPr>
        <w:t xml:space="preserve"> mandant</w:t>
      </w:r>
    </w:p>
    <w:p w14:paraId="7E1DB592" w14:textId="208F4544" w:rsidR="00D900F0" w:rsidRPr="00F641B0" w:rsidRDefault="004761B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E da mia parte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averì</w:t>
      </w:r>
      <w:r w:rsidR="001276A8" w:rsidRPr="00F641B0">
        <w:rPr>
          <w:rFonts w:ascii="Times" w:hAnsi="Times" w:cs="Times New Roman"/>
          <w:color w:val="000000" w:themeColor="text1"/>
          <w:lang w:val="en-US"/>
        </w:rPr>
        <w:t xml:space="preserve"> contant</w:t>
      </w:r>
    </w:p>
    <w:p w14:paraId="6B57BEA6" w14:textId="25F482BC"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Che </w:t>
      </w:r>
      <w:r w:rsidR="004761B6" w:rsidRPr="00F641B0">
        <w:rPr>
          <w:rFonts w:ascii="Times" w:hAnsi="Times" w:cs="Times New Roman"/>
          <w:color w:val="000000" w:themeColor="text1"/>
          <w:lang w:val="en-US"/>
        </w:rPr>
        <w:t>tal è</w:t>
      </w:r>
      <w:r w:rsidRPr="00F641B0">
        <w:rPr>
          <w:rFonts w:ascii="Times" w:hAnsi="Times" w:cs="Times New Roman"/>
          <w:color w:val="000000" w:themeColor="text1"/>
          <w:lang w:val="en-US"/>
        </w:rPr>
        <w:t xml:space="preserve"> lo don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o pressant</w:t>
      </w:r>
    </w:p>
    <w:p w14:paraId="65BF354F" w14:textId="6EB9D089" w:rsidR="00D900F0" w:rsidRPr="00F641B0" w:rsidRDefault="004761B6" w:rsidP="004761B6">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mia seror li v</w:t>
      </w:r>
      <w:r w:rsidR="001276A8" w:rsidRPr="00F641B0">
        <w:rPr>
          <w:rFonts w:ascii="Times" w:hAnsi="Times" w:cs="Times New Roman"/>
          <w:color w:val="000000" w:themeColor="text1"/>
          <w:lang w:val="en-US"/>
        </w:rPr>
        <w:t>a manda</w:t>
      </w:r>
      <w:r w:rsidR="001276A8" w:rsidRPr="00F641B0">
        <w:rPr>
          <w:rFonts w:ascii="Times" w:hAnsi="Times" w:cs="Times New Roman"/>
          <w:i/>
          <w:iCs/>
          <w:color w:val="000000" w:themeColor="text1"/>
          <w:lang w:val="en-US"/>
        </w:rPr>
        <w:t>n</w:t>
      </w:r>
      <w:r w:rsidR="001276A8" w:rsidRPr="00F641B0">
        <w:rPr>
          <w:rFonts w:ascii="Times" w:hAnsi="Times" w:cs="Times New Roman"/>
          <w:color w:val="000000" w:themeColor="text1"/>
          <w:lang w:val="en-US"/>
        </w:rPr>
        <w:t>t</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236"/>
      </w:r>
    </w:p>
    <w:p w14:paraId="379E81BF" w14:textId="1D495A78" w:rsidR="00D900F0" w:rsidRPr="00F641B0" w:rsidRDefault="002C678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47</w:t>
      </w:r>
      <w:r w:rsidRPr="00F641B0">
        <w:rPr>
          <w:rFonts w:ascii="Times" w:hAnsi="Times" w:cs="Times New Roman"/>
          <w:bCs/>
          <w:color w:val="000000" w:themeColor="text1"/>
          <w:lang w:val="en-US"/>
        </w:rPr>
        <w:t xml:space="preserve">R) </w:t>
      </w:r>
      <w:r w:rsidR="001276A8" w:rsidRPr="00F641B0">
        <w:rPr>
          <w:rFonts w:ascii="Times" w:hAnsi="Times" w:cs="Times New Roman"/>
          <w:color w:val="000000" w:themeColor="text1"/>
          <w:lang w:val="en-US"/>
        </w:rPr>
        <w:t>E pe</w:t>
      </w:r>
      <w:r w:rsidR="004761B6" w:rsidRPr="00F641B0">
        <w:rPr>
          <w:rFonts w:ascii="Times" w:hAnsi="Times" w:cs="Times New Roman"/>
          <w:i/>
          <w:color w:val="000000" w:themeColor="text1"/>
          <w:lang w:val="en-US"/>
        </w:rPr>
        <w:t>r</w:t>
      </w:r>
      <w:r w:rsidR="001276A8" w:rsidRPr="00F641B0">
        <w:rPr>
          <w:rFonts w:ascii="Times" w:hAnsi="Times" w:cs="Times New Roman"/>
          <w:color w:val="000000" w:themeColor="text1"/>
          <w:lang w:val="en-US"/>
        </w:rPr>
        <w:t xml:space="preserve"> un puo</w:t>
      </w:r>
      <w:r w:rsidR="00E515FB" w:rsidRPr="00F641B0">
        <w:rPr>
          <w:rFonts w:ascii="Times" w:hAnsi="Times" w:cs="Times New Roman"/>
          <w:color w:val="000000" w:themeColor="text1"/>
          <w:lang w:val="en-US"/>
        </w:rPr>
        <w:t>(c)</w:t>
      </w:r>
      <w:r w:rsidR="001276A8" w:rsidRPr="00F641B0">
        <w:rPr>
          <w:rFonts w:ascii="Times" w:hAnsi="Times" w:cs="Times New Roman"/>
          <w:color w:val="000000" w:themeColor="text1"/>
          <w:lang w:val="en-US"/>
        </w:rPr>
        <w:t>ho</w:t>
      </w:r>
      <w:r w:rsidR="004761B6" w:rsidRPr="00F641B0">
        <w:rPr>
          <w:rFonts w:ascii="Times" w:hAnsi="Times" w:cs="Times New Roman"/>
          <w:color w:val="000000" w:themeColor="text1"/>
          <w:lang w:val="en-US"/>
        </w:rPr>
        <w:t>,</w:t>
      </w:r>
      <w:r w:rsidR="004761B6" w:rsidRPr="00F641B0">
        <w:rPr>
          <w:rStyle w:val="FootnoteReference"/>
          <w:rFonts w:ascii="Times" w:hAnsi="Times" w:cs="Times New Roman"/>
          <w:color w:val="000000" w:themeColor="text1"/>
          <w:lang w:val="en-US"/>
        </w:rPr>
        <w:footnoteReference w:id="237"/>
      </w:r>
      <w:r w:rsidR="001276A8" w:rsidRPr="00F641B0">
        <w:rPr>
          <w:rFonts w:ascii="Times" w:hAnsi="Times" w:cs="Times New Roman"/>
          <w:color w:val="000000" w:themeColor="text1"/>
          <w:lang w:val="en-US"/>
        </w:rPr>
        <w:t xml:space="preserve"> fel traito</w:t>
      </w:r>
      <w:r w:rsidR="004761B6"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ch</w:t>
      </w:r>
      <w:r w:rsidR="004761B6" w:rsidRPr="00F641B0">
        <w:rPr>
          <w:rFonts w:ascii="Times" w:hAnsi="Times" w:cs="Times New Roman"/>
          <w:color w:val="000000" w:themeColor="text1"/>
          <w:lang w:val="en-US"/>
        </w:rPr>
        <w:t>'io no v'</w:t>
      </w:r>
      <w:r w:rsidR="001276A8" w:rsidRPr="00F641B0">
        <w:rPr>
          <w:rFonts w:ascii="Times" w:hAnsi="Times" w:cs="Times New Roman"/>
          <w:color w:val="000000" w:themeColor="text1"/>
          <w:lang w:val="en-US"/>
        </w:rPr>
        <w:t>apant</w:t>
      </w:r>
      <w:r w:rsidR="004761B6" w:rsidRPr="00F641B0">
        <w:rPr>
          <w:rFonts w:ascii="Times" w:hAnsi="Times" w:cs="Times New Roman"/>
          <w:color w:val="000000" w:themeColor="text1"/>
          <w:lang w:val="en-US"/>
        </w:rPr>
        <w:t>.</w:t>
      </w:r>
    </w:p>
    <w:p w14:paraId="553220B7" w14:textId="627C19B2" w:rsidR="00D900F0" w:rsidRPr="00F641B0" w:rsidRDefault="004761B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Può</w:t>
      </w:r>
      <w:r w:rsidR="005A134E">
        <w:rPr>
          <w:rStyle w:val="FootnoteReference"/>
          <w:rFonts w:ascii="Times" w:hAnsi="Times" w:cs="Times New Roman"/>
          <w:color w:val="000000" w:themeColor="text1"/>
          <w:lang w:val="en-US"/>
        </w:rPr>
        <w:footnoteReference w:id="238"/>
      </w:r>
      <w:r w:rsidRPr="00F641B0">
        <w:rPr>
          <w:rFonts w:ascii="Times" w:hAnsi="Times" w:cs="Times New Roman"/>
          <w:color w:val="000000" w:themeColor="text1"/>
          <w:lang w:val="en-US"/>
        </w:rPr>
        <w:t xml:space="preserve"> dire a C</w:t>
      </w:r>
      <w:r w:rsidR="001276A8" w:rsidRPr="00F641B0">
        <w:rPr>
          <w:rFonts w:ascii="Times" w:hAnsi="Times" w:cs="Times New Roman"/>
          <w:color w:val="000000" w:themeColor="text1"/>
          <w:lang w:val="en-US"/>
        </w:rPr>
        <w:t>arlo ch</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 so penssier li</w:t>
      </w:r>
      <w:r w:rsidRPr="00F641B0">
        <w:rPr>
          <w:rFonts w:ascii="Times" w:hAnsi="Times" w:cs="Times New Roman"/>
          <w:color w:val="000000" w:themeColor="text1"/>
          <w:lang w:val="en-US"/>
        </w:rPr>
        <w:t xml:space="preserve"> è</w:t>
      </w:r>
      <w:r w:rsidR="001276A8" w:rsidRPr="00F641B0">
        <w:rPr>
          <w:rFonts w:ascii="Times" w:hAnsi="Times" w:cs="Times New Roman"/>
          <w:color w:val="000000" w:themeColor="text1"/>
          <w:lang w:val="en-US"/>
        </w:rPr>
        <w:t xml:space="preserve"> falant</w:t>
      </w:r>
      <w:r w:rsidR="00CE5D3F" w:rsidRPr="00F641B0">
        <w:rPr>
          <w:rFonts w:ascii="Times" w:hAnsi="Times" w:cs="Times New Roman"/>
          <w:color w:val="000000" w:themeColor="text1"/>
          <w:lang w:val="en-US"/>
        </w:rPr>
        <w:t>,</w:t>
      </w:r>
    </w:p>
    <w:p w14:paraId="5E4B8FF7" w14:textId="08EF7C41"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Tuto quelo ch</w:t>
      </w:r>
      <w:r w:rsidR="004761B6" w:rsidRPr="00F641B0">
        <w:rPr>
          <w:rFonts w:ascii="Times" w:hAnsi="Times" w:cs="Times New Roman"/>
          <w:color w:val="000000" w:themeColor="text1"/>
          <w:lang w:val="en-US"/>
        </w:rPr>
        <w:t>'</w:t>
      </w:r>
      <w:r w:rsidRPr="00F641B0">
        <w:rPr>
          <w:rFonts w:ascii="Times" w:hAnsi="Times" w:cs="Times New Roman"/>
          <w:color w:val="000000" w:themeColor="text1"/>
          <w:lang w:val="en-US"/>
        </w:rPr>
        <w:t>el</w:t>
      </w:r>
      <w:r w:rsidR="004761B6" w:rsidRPr="00F641B0">
        <w:rPr>
          <w:rFonts w:ascii="Times" w:hAnsi="Times" w:cs="Times New Roman"/>
          <w:color w:val="000000" w:themeColor="text1"/>
          <w:lang w:val="en-US"/>
        </w:rPr>
        <w:t xml:space="preserve"> à</w:t>
      </w:r>
      <w:r w:rsidRPr="00F641B0">
        <w:rPr>
          <w:rFonts w:ascii="Times" w:hAnsi="Times" w:cs="Times New Roman"/>
          <w:color w:val="000000" w:themeColor="text1"/>
          <w:lang w:val="en-US"/>
        </w:rPr>
        <w:t xml:space="preserve"> penssado li</w:t>
      </w:r>
      <w:r w:rsidR="004761B6" w:rsidRPr="00F641B0">
        <w:rPr>
          <w:rFonts w:ascii="Times" w:hAnsi="Times" w:cs="Times New Roman"/>
          <w:color w:val="000000" w:themeColor="text1"/>
          <w:lang w:val="en-US"/>
        </w:rPr>
        <w:t xml:space="preserve"> è tornà</w:t>
      </w:r>
      <w:r w:rsidRPr="00F641B0">
        <w:rPr>
          <w:rFonts w:ascii="Times" w:hAnsi="Times" w:cs="Times New Roman"/>
          <w:color w:val="000000" w:themeColor="text1"/>
          <w:lang w:val="en-US"/>
        </w:rPr>
        <w:t xml:space="preserve"> a niant</w:t>
      </w:r>
      <w:r w:rsidR="00CE5D3F" w:rsidRPr="00F641B0">
        <w:rPr>
          <w:rFonts w:ascii="Times" w:hAnsi="Times" w:cs="Times New Roman"/>
          <w:color w:val="000000" w:themeColor="text1"/>
          <w:lang w:val="en-US"/>
        </w:rPr>
        <w:t>.</w:t>
      </w:r>
      <w:r w:rsidR="005A134E">
        <w:rPr>
          <w:rFonts w:ascii="Times" w:hAnsi="Times" w:cs="Times New Roman"/>
          <w:color w:val="000000" w:themeColor="text1"/>
          <w:lang w:val="en-US"/>
        </w:rPr>
        <w:t>"</w:t>
      </w:r>
    </w:p>
    <w:p w14:paraId="7BD9DB38" w14:textId="77777777"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çublaro se parte coroçosso e dolant</w:t>
      </w:r>
    </w:p>
    <w:p w14:paraId="5A66CEF3" w14:textId="2C606A41"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Tanto s</w:t>
      </w:r>
      <w:r w:rsidR="00401E87" w:rsidRPr="00F641B0">
        <w:rPr>
          <w:rFonts w:ascii="Times" w:hAnsi="Times" w:cs="Times New Roman"/>
          <w:color w:val="000000" w:themeColor="text1"/>
          <w:lang w:val="en-US"/>
        </w:rPr>
        <w:t>'</w:t>
      </w:r>
      <w:r w:rsidR="004761B6" w:rsidRPr="00F641B0">
        <w:rPr>
          <w:rFonts w:ascii="Times" w:hAnsi="Times" w:cs="Times New Roman"/>
          <w:color w:val="000000" w:themeColor="text1"/>
          <w:lang w:val="en-US"/>
        </w:rPr>
        <w:t>en va per monte e per pendant</w:t>
      </w:r>
    </w:p>
    <w:p w14:paraId="1A04F3E0" w14:textId="3500BCFA"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4761B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el </w:t>
      </w:r>
      <w:r w:rsidR="004761B6" w:rsidRPr="00F641B0">
        <w:rPr>
          <w:rFonts w:ascii="Times" w:hAnsi="Times" w:cs="Times New Roman"/>
          <w:color w:val="000000" w:themeColor="text1"/>
          <w:lang w:val="en-US"/>
        </w:rPr>
        <w:t>è vegnu a Paris o</w:t>
      </w:r>
      <w:r w:rsidR="00CB490D" w:rsidRPr="00F641B0">
        <w:rPr>
          <w:rFonts w:ascii="Times" w:hAnsi="Times" w:cs="Times New Roman"/>
          <w:color w:val="000000" w:themeColor="text1"/>
          <w:lang w:val="en-US"/>
        </w:rPr>
        <w:t>'</w:t>
      </w:r>
      <w:r w:rsidR="004761B6" w:rsidRPr="00F641B0">
        <w:rPr>
          <w:rFonts w:ascii="Times" w:hAnsi="Times" w:cs="Times New Roman"/>
          <w:color w:val="000000" w:themeColor="text1"/>
          <w:lang w:val="en-US"/>
        </w:rPr>
        <w:t xml:space="preserve"> C</w:t>
      </w:r>
      <w:r w:rsidRPr="00F641B0">
        <w:rPr>
          <w:rFonts w:ascii="Times" w:hAnsi="Times" w:cs="Times New Roman"/>
          <w:color w:val="000000" w:themeColor="text1"/>
          <w:lang w:val="en-US"/>
        </w:rPr>
        <w:t>arllo l</w:t>
      </w:r>
      <w:r w:rsidR="004761B6" w:rsidRPr="00F641B0">
        <w:rPr>
          <w:rFonts w:ascii="Times" w:hAnsi="Times" w:cs="Times New Roman"/>
          <w:color w:val="000000" w:themeColor="text1"/>
          <w:lang w:val="en-US"/>
        </w:rPr>
        <w:t>'</w:t>
      </w:r>
      <w:r w:rsidRPr="00F641B0">
        <w:rPr>
          <w:rFonts w:ascii="Times" w:hAnsi="Times" w:cs="Times New Roman"/>
          <w:color w:val="000000" w:themeColor="text1"/>
          <w:lang w:val="en-US"/>
        </w:rPr>
        <w:t>aspetant</w:t>
      </w:r>
      <w:r w:rsidR="004761B6" w:rsidRPr="00F641B0">
        <w:rPr>
          <w:rFonts w:ascii="Times" w:hAnsi="Times" w:cs="Times New Roman"/>
          <w:color w:val="000000" w:themeColor="text1"/>
          <w:lang w:val="en-US"/>
        </w:rPr>
        <w:t>.</w:t>
      </w:r>
    </w:p>
    <w:p w14:paraId="02690272" w14:textId="4BB21E65" w:rsidR="00D900F0" w:rsidRPr="00F641B0" w:rsidRDefault="004761B6"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v</w:t>
      </w:r>
      <w:r w:rsidR="005A134E">
        <w:rPr>
          <w:rFonts w:ascii="Times" w:hAnsi="Times" w:cs="Times New Roman"/>
          <w:color w:val="000000" w:themeColor="text1"/>
          <w:lang w:val="en-US"/>
        </w:rPr>
        <w:t>isso li mostrà</w:t>
      </w:r>
      <w:r w:rsidR="001276A8" w:rsidRPr="00F641B0">
        <w:rPr>
          <w:rFonts w:ascii="Times" w:hAnsi="Times" w:cs="Times New Roman"/>
          <w:color w:val="000000" w:themeColor="text1"/>
          <w:lang w:val="en-US"/>
        </w:rPr>
        <w:t xml:space="preserve"> e la lengua insemant</w:t>
      </w:r>
      <w:r w:rsidRPr="00F641B0">
        <w:rPr>
          <w:rFonts w:ascii="Times" w:hAnsi="Times" w:cs="Times New Roman"/>
          <w:color w:val="000000" w:themeColor="text1"/>
          <w:lang w:val="en-US"/>
        </w:rPr>
        <w:t>.</w:t>
      </w:r>
    </w:p>
    <w:p w14:paraId="1FFB0EC9" w14:textId="0B44E0F6" w:rsidR="00D900F0" w:rsidRPr="00F641B0" w:rsidRDefault="00CE5D3F"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Carlo çò</w:t>
      </w:r>
      <w:r w:rsidR="004761B6" w:rsidRPr="00F641B0">
        <w:rPr>
          <w:rFonts w:ascii="Times" w:hAnsi="Times" w:cs="Times New Roman"/>
          <w:color w:val="000000" w:themeColor="text1"/>
          <w:lang w:val="en-US"/>
        </w:rPr>
        <w:t xml:space="preserve"> v</w:t>
      </w:r>
      <w:r w:rsidR="001F35BB" w:rsidRPr="00F641B0">
        <w:rPr>
          <w:rFonts w:ascii="Times" w:hAnsi="Times" w:cs="Times New Roman"/>
          <w:color w:val="000000" w:themeColor="text1"/>
          <w:lang w:val="en-US"/>
        </w:rPr>
        <w:t>ete</w:t>
      </w:r>
      <w:r w:rsidR="005A134E">
        <w:rPr>
          <w:rFonts w:ascii="Times" w:hAnsi="Times" w:cs="Times New Roman"/>
          <w:color w:val="000000" w:themeColor="text1"/>
          <w:lang w:val="en-US"/>
        </w:rPr>
        <w:t>,</w:t>
      </w:r>
      <w:r w:rsidR="001F35BB" w:rsidRPr="00F641B0">
        <w:rPr>
          <w:rFonts w:ascii="Times" w:hAnsi="Times" w:cs="Times New Roman"/>
          <w:color w:val="000000" w:themeColor="text1"/>
          <w:lang w:val="en-US"/>
        </w:rPr>
        <w:t xml:space="preserve"> de lui</w:t>
      </w:r>
      <w:r w:rsidR="001276A8" w:rsidRPr="00F641B0">
        <w:rPr>
          <w:rFonts w:ascii="Times" w:hAnsi="Times" w:cs="Times New Roman"/>
          <w:color w:val="000000" w:themeColor="text1"/>
          <w:lang w:val="en-US"/>
        </w:rPr>
        <w:t xml:space="preserve"> fo molto dulant</w:t>
      </w:r>
      <w:r w:rsidR="001F35BB" w:rsidRPr="00F641B0">
        <w:rPr>
          <w:rFonts w:ascii="Times" w:hAnsi="Times" w:cs="Times New Roman"/>
          <w:color w:val="000000" w:themeColor="text1"/>
          <w:lang w:val="en-US"/>
        </w:rPr>
        <w:t>,</w:t>
      </w:r>
    </w:p>
    <w:p w14:paraId="4189582D" w14:textId="07FEB6C2" w:rsidR="00D900F0" w:rsidRPr="00F641B0" w:rsidRDefault="001F35B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Ma ello </w:t>
      </w:r>
      <w:r w:rsidR="00F048A5" w:rsidRPr="00F641B0">
        <w:rPr>
          <w:rFonts w:ascii="Times" w:hAnsi="Times" w:cs="Times New Roman"/>
          <w:color w:val="000000" w:themeColor="text1"/>
          <w:lang w:val="en-US"/>
        </w:rPr>
        <w:t>no</w:t>
      </w:r>
      <w:r w:rsidR="0080199A" w:rsidRPr="00F641B0">
        <w:rPr>
          <w:rFonts w:ascii="Times" w:hAnsi="Times" w:cs="Times New Roman"/>
          <w:color w:val="000000" w:themeColor="text1"/>
          <w:lang w:val="en-US"/>
        </w:rPr>
        <w:t>n s</w:t>
      </w:r>
      <w:r w:rsidRPr="00F641B0">
        <w:rPr>
          <w:rFonts w:ascii="Times" w:hAnsi="Times" w:cs="Times New Roman"/>
          <w:color w:val="000000" w:themeColor="text1"/>
          <w:lang w:val="en-US"/>
        </w:rPr>
        <w:t xml:space="preserve">saveva </w:t>
      </w:r>
      <w:r w:rsidR="0079117B">
        <w:rPr>
          <w:rFonts w:ascii="Times" w:hAnsi="Times" w:cs="Times New Roman"/>
          <w:color w:val="000000" w:themeColor="text1"/>
          <w:lang w:val="en-US"/>
        </w:rPr>
        <w:t>chi·lli</w:t>
      </w:r>
      <w:r w:rsidRPr="00F641B0">
        <w:rPr>
          <w:rFonts w:ascii="Times" w:hAnsi="Times" w:cs="Times New Roman"/>
          <w:color w:val="000000" w:themeColor="text1"/>
          <w:lang w:val="en-US"/>
        </w:rPr>
        <w:t xml:space="preserve"> à</w:t>
      </w:r>
      <w:r w:rsidR="001276A8" w:rsidRPr="00F641B0">
        <w:rPr>
          <w:rFonts w:ascii="Times" w:hAnsi="Times" w:cs="Times New Roman"/>
          <w:color w:val="000000" w:themeColor="text1"/>
          <w:lang w:val="en-US"/>
        </w:rPr>
        <w:t xml:space="preserve"> fato quel destorbant</w:t>
      </w:r>
      <w:r w:rsidRPr="00F641B0">
        <w:rPr>
          <w:rFonts w:ascii="Times" w:hAnsi="Times" w:cs="Times New Roman"/>
          <w:color w:val="000000" w:themeColor="text1"/>
          <w:lang w:val="en-US"/>
        </w:rPr>
        <w:t>,</w:t>
      </w:r>
    </w:p>
    <w:p w14:paraId="7B082A90" w14:textId="45D19767"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1F35BB" w:rsidRPr="00F641B0">
        <w:rPr>
          <w:rFonts w:ascii="Times" w:hAnsi="Times" w:cs="Times New Roman"/>
          <w:color w:val="000000" w:themeColor="text1"/>
          <w:lang w:val="en-US"/>
        </w:rPr>
        <w:t>'el çublaro non può</w:t>
      </w:r>
      <w:r w:rsidRPr="00F641B0">
        <w:rPr>
          <w:rFonts w:ascii="Times" w:hAnsi="Times" w:cs="Times New Roman"/>
          <w:color w:val="000000" w:themeColor="text1"/>
          <w:lang w:val="en-US"/>
        </w:rPr>
        <w:t xml:space="preserve"> parlar ne dir niant</w:t>
      </w:r>
      <w:r w:rsidR="001F35BB" w:rsidRPr="00F641B0">
        <w:rPr>
          <w:rFonts w:ascii="Times" w:hAnsi="Times" w:cs="Times New Roman"/>
          <w:color w:val="000000" w:themeColor="text1"/>
          <w:lang w:val="en-US"/>
        </w:rPr>
        <w:t>,</w:t>
      </w:r>
    </w:p>
    <w:p w14:paraId="741E07C6" w14:textId="728A0FDF" w:rsidR="00D900F0" w:rsidRPr="00F641B0" w:rsidRDefault="005A134E"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Unde el çurà</w:t>
      </w:r>
      <w:r w:rsidR="001276A8" w:rsidRPr="00F641B0">
        <w:rPr>
          <w:rFonts w:ascii="Times" w:hAnsi="Times" w:cs="Times New Roman"/>
          <w:color w:val="000000" w:themeColor="text1"/>
          <w:lang w:val="en-US"/>
        </w:rPr>
        <w:t xml:space="preserve"> a </w:t>
      </w:r>
      <w:r w:rsidR="00390A6F" w:rsidRPr="00F641B0">
        <w:rPr>
          <w:rFonts w:ascii="Times" w:hAnsi="Times" w:cs="Times New Roman"/>
          <w:color w:val="000000" w:themeColor="text1"/>
          <w:lang w:val="en-US"/>
        </w:rPr>
        <w:t>Dio</w:t>
      </w:r>
      <w:r w:rsidR="000B3616" w:rsidRPr="00F641B0">
        <w:rPr>
          <w:rFonts w:ascii="Times" w:hAnsi="Times" w:cs="Times New Roman"/>
          <w:color w:val="000000" w:themeColor="text1"/>
          <w:lang w:val="en-US"/>
        </w:rPr>
        <w:t xml:space="preserve"> lo Pare O</w:t>
      </w:r>
      <w:r w:rsidR="001276A8" w:rsidRPr="00F641B0">
        <w:rPr>
          <w:rFonts w:ascii="Times" w:hAnsi="Times" w:cs="Times New Roman"/>
          <w:color w:val="000000" w:themeColor="text1"/>
          <w:lang w:val="en-US"/>
        </w:rPr>
        <w:t>nipotant</w:t>
      </w:r>
    </w:p>
    <w:p w14:paraId="73482D8D" w14:textId="130C8D1B" w:rsidR="00D900F0" w:rsidRPr="00F641B0" w:rsidRDefault="001F35B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de questa ovra farà tal v</w:t>
      </w:r>
      <w:r w:rsidR="001276A8" w:rsidRPr="00F641B0">
        <w:rPr>
          <w:rFonts w:ascii="Times" w:hAnsi="Times" w:cs="Times New Roman"/>
          <w:color w:val="000000" w:themeColor="text1"/>
          <w:lang w:val="en-US"/>
        </w:rPr>
        <w:t>endegnamant</w:t>
      </w:r>
    </w:p>
    <w:p w14:paraId="205A504D" w14:textId="0462E826" w:rsidR="00D900F0" w:rsidRPr="00F641B0" w:rsidRDefault="001F35B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mille homeni ne morirà</w:t>
      </w:r>
      <w:r w:rsidR="001276A8"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tormant</w:t>
      </w:r>
      <w:r w:rsidRPr="00F641B0">
        <w:rPr>
          <w:rFonts w:ascii="Times" w:hAnsi="Times" w:cs="Times New Roman"/>
          <w:color w:val="000000" w:themeColor="text1"/>
          <w:lang w:val="en-US"/>
        </w:rPr>
        <w:t>.</w:t>
      </w:r>
    </w:p>
    <w:p w14:paraId="4B2F6E55" w14:textId="1F1DBC00" w:rsidR="00D900F0" w:rsidRPr="00F641B0" w:rsidRDefault="00F82811" w:rsidP="009225F0">
      <w:pPr>
        <w:pStyle w:val="BodyTextFirstIndent2"/>
        <w:rPr>
          <w:rFonts w:ascii="Times" w:hAnsi="Times"/>
          <w:lang w:val="en-US"/>
        </w:rPr>
      </w:pPr>
      <w:r w:rsidRPr="00F641B0">
        <w:rPr>
          <w:rFonts w:ascii="Times" w:hAnsi="Times"/>
          <w:lang w:val="en-US"/>
        </w:rPr>
        <w:t>[Laisse 71</w:t>
      </w:r>
      <w:r w:rsidR="001276A8" w:rsidRPr="00F641B0">
        <w:rPr>
          <w:rFonts w:ascii="Times" w:hAnsi="Times"/>
          <w:lang w:val="en-US"/>
        </w:rPr>
        <w:t>]</w:t>
      </w:r>
      <w:r w:rsidR="002C678B" w:rsidRPr="00F641B0">
        <w:rPr>
          <w:rFonts w:ascii="Times" w:hAnsi="Times"/>
          <w:lang w:val="en-US"/>
        </w:rPr>
        <w:t xml:space="preserve"> </w:t>
      </w:r>
    </w:p>
    <w:p w14:paraId="7575C3A1" w14:textId="76326FB0" w:rsidR="001F35BB" w:rsidRPr="00F641B0" w:rsidRDefault="001F35B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Carlo lo vete cussì conçans,</w:t>
      </w:r>
    </w:p>
    <w:p w14:paraId="3CAFE620" w14:textId="4A5FAD42"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w:t>
      </w:r>
      <w:r w:rsidR="001F35BB" w:rsidRPr="00F641B0">
        <w:rPr>
          <w:rFonts w:ascii="Times" w:hAnsi="Times" w:cs="Times New Roman"/>
          <w:color w:val="000000" w:themeColor="text1"/>
          <w:lang w:val="en-US"/>
        </w:rPr>
        <w:t xml:space="preserve">'ell à dollor no ve andé </w:t>
      </w:r>
      <w:r w:rsidR="000604F1">
        <w:rPr>
          <w:rFonts w:ascii="Times" w:hAnsi="Times" w:cs="Times New Roman"/>
          <w:color w:val="000000" w:themeColor="text1"/>
          <w:lang w:val="en-US"/>
        </w:rPr>
        <w:t>meravei</w:t>
      </w:r>
      <w:r w:rsidR="005843EF" w:rsidRPr="00F641B0">
        <w:rPr>
          <w:rFonts w:ascii="Times" w:hAnsi="Times" w:cs="Times New Roman"/>
          <w:color w:val="000000" w:themeColor="text1"/>
          <w:lang w:val="en-US"/>
        </w:rPr>
        <w:t>a</w:t>
      </w:r>
      <w:r w:rsidRPr="00F641B0">
        <w:rPr>
          <w:rFonts w:ascii="Times" w:hAnsi="Times" w:cs="Times New Roman"/>
          <w:color w:val="000000" w:themeColor="text1"/>
          <w:lang w:val="en-US"/>
        </w:rPr>
        <w:t>ns</w:t>
      </w:r>
      <w:r w:rsidR="00CE5D3F" w:rsidRPr="00F641B0">
        <w:rPr>
          <w:rFonts w:ascii="Times" w:hAnsi="Times" w:cs="Times New Roman"/>
          <w:color w:val="000000" w:themeColor="text1"/>
          <w:lang w:val="en-US"/>
        </w:rPr>
        <w:t>;</w:t>
      </w:r>
    </w:p>
    <w:p w14:paraId="19BAFAAF" w14:textId="5D292233" w:rsidR="00D900F0" w:rsidRPr="00F641B0" w:rsidRDefault="001F35B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 ç</w:t>
      </w:r>
      <w:r w:rsidR="005A134E">
        <w:rPr>
          <w:rFonts w:ascii="Times" w:hAnsi="Times" w:cs="Times New Roman"/>
          <w:color w:val="000000" w:themeColor="text1"/>
          <w:lang w:val="en-US"/>
        </w:rPr>
        <w:t>urà</w:t>
      </w:r>
      <w:r w:rsidR="001276A8" w:rsidRPr="00F641B0">
        <w:rPr>
          <w:rFonts w:ascii="Times" w:hAnsi="Times" w:cs="Times New Roman"/>
          <w:color w:val="000000" w:themeColor="text1"/>
          <w:lang w:val="en-US"/>
        </w:rPr>
        <w:t xml:space="preserve"> a </w:t>
      </w:r>
      <w:r w:rsidR="00390A6F" w:rsidRPr="00F641B0">
        <w:rPr>
          <w:rFonts w:ascii="Times" w:hAnsi="Times" w:cs="Times New Roman"/>
          <w:color w:val="000000" w:themeColor="text1"/>
          <w:lang w:val="en-US"/>
        </w:rPr>
        <w:t>Dio</w:t>
      </w:r>
      <w:r w:rsidR="00CE5D3F" w:rsidRPr="00F641B0">
        <w:rPr>
          <w:rFonts w:ascii="Times" w:hAnsi="Times" w:cs="Times New Roman"/>
          <w:color w:val="000000" w:themeColor="text1"/>
          <w:lang w:val="en-US"/>
        </w:rPr>
        <w:t xml:space="preserve"> pare o</w:t>
      </w:r>
      <w:r w:rsidR="001276A8" w:rsidRPr="00F641B0">
        <w:rPr>
          <w:rFonts w:ascii="Times" w:hAnsi="Times" w:cs="Times New Roman"/>
          <w:color w:val="000000" w:themeColor="text1"/>
          <w:lang w:val="en-US"/>
        </w:rPr>
        <w:t>nipotens</w:t>
      </w:r>
    </w:p>
    <w:p w14:paraId="4962250B" w14:textId="4A32D5AB" w:rsidR="00D900F0" w:rsidRPr="00F641B0" w:rsidRDefault="00F50A65"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Alvernia serà</w:t>
      </w:r>
      <w:r w:rsidR="00BD0056" w:rsidRPr="00F641B0">
        <w:rPr>
          <w:rFonts w:ascii="Times" w:hAnsi="Times" w:cs="Times New Roman"/>
          <w:color w:val="000000" w:themeColor="text1"/>
          <w:lang w:val="en-US"/>
        </w:rPr>
        <w:t xml:space="preserve"> bruxada al f</w:t>
      </w:r>
      <w:r w:rsidR="001276A8" w:rsidRPr="00F641B0">
        <w:rPr>
          <w:rFonts w:ascii="Times" w:hAnsi="Times" w:cs="Times New Roman"/>
          <w:color w:val="000000" w:themeColor="text1"/>
          <w:lang w:val="en-US"/>
        </w:rPr>
        <w:t>uogo ardans</w:t>
      </w:r>
      <w:r w:rsidRPr="00F641B0">
        <w:rPr>
          <w:rFonts w:ascii="Times" w:hAnsi="Times" w:cs="Times New Roman"/>
          <w:color w:val="000000" w:themeColor="text1"/>
          <w:lang w:val="en-US"/>
        </w:rPr>
        <w:t>.</w:t>
      </w:r>
    </w:p>
    <w:p w14:paraId="5D9A6E81" w14:textId="6E62D570" w:rsidR="00D900F0" w:rsidRPr="00F641B0" w:rsidRDefault="00F50A65"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Non v</w:t>
      </w:r>
      <w:r w:rsidR="001276A8" w:rsidRPr="00F641B0">
        <w:rPr>
          <w:rFonts w:ascii="Times" w:hAnsi="Times" w:cs="Times New Roman"/>
          <w:color w:val="000000" w:themeColor="text1"/>
          <w:lang w:val="en-US"/>
        </w:rPr>
        <w:t>o</w:t>
      </w:r>
      <w:r w:rsidRPr="00F641B0">
        <w:rPr>
          <w:rFonts w:ascii="Times" w:hAnsi="Times" w:cs="Times New Roman"/>
          <w:color w:val="000000" w:themeColor="text1"/>
          <w:lang w:val="en-US"/>
        </w:rPr>
        <w:t>l</w:t>
      </w:r>
      <w:r w:rsidR="001276A8" w:rsidRPr="00F641B0">
        <w:rPr>
          <w:rFonts w:ascii="Times" w:hAnsi="Times" w:cs="Times New Roman"/>
          <w:color w:val="000000" w:themeColor="text1"/>
          <w:lang w:val="en-US"/>
        </w:rPr>
        <w:t xml:space="preserve">se </w:t>
      </w:r>
      <w:r w:rsidR="000604F1">
        <w:rPr>
          <w:rFonts w:ascii="Times" w:hAnsi="Times" w:cs="Times New Roman"/>
          <w:color w:val="000000" w:themeColor="text1"/>
          <w:lang w:val="en-US"/>
        </w:rPr>
        <w:t>conssei</w:t>
      </w:r>
      <w:r w:rsidR="00D75818" w:rsidRPr="00F641B0">
        <w:rPr>
          <w:rFonts w:ascii="Times" w:hAnsi="Times" w:cs="Times New Roman"/>
          <w:color w:val="000000" w:themeColor="text1"/>
          <w:lang w:val="en-US"/>
        </w:rPr>
        <w:t>o</w:t>
      </w:r>
      <w:r w:rsidR="001276A8" w:rsidRPr="00F641B0">
        <w:rPr>
          <w:rFonts w:ascii="Times" w:hAnsi="Times" w:cs="Times New Roman"/>
          <w:color w:val="000000" w:themeColor="text1"/>
          <w:lang w:val="en-US"/>
        </w:rPr>
        <w:t xml:space="preserve"> de piçoli ni de grans</w:t>
      </w:r>
      <w:r w:rsidRPr="00F641B0">
        <w:rPr>
          <w:rFonts w:ascii="Times" w:hAnsi="Times" w:cs="Times New Roman"/>
          <w:color w:val="000000" w:themeColor="text1"/>
          <w:lang w:val="en-US"/>
        </w:rPr>
        <w:t>;</w:t>
      </w:r>
    </w:p>
    <w:p w14:paraId="6C84E390" w14:textId="55FBB71B" w:rsidR="00D900F0" w:rsidRPr="00F641B0" w:rsidRDefault="00F50A65"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 fè asenblar so homeni e so ç</w:t>
      </w:r>
      <w:r w:rsidR="001276A8" w:rsidRPr="00F641B0">
        <w:rPr>
          <w:rFonts w:ascii="Times" w:hAnsi="Times" w:cs="Times New Roman"/>
          <w:color w:val="000000" w:themeColor="text1"/>
          <w:lang w:val="en-US"/>
        </w:rPr>
        <w:t>ans</w:t>
      </w:r>
      <w:r w:rsidRPr="00F641B0">
        <w:rPr>
          <w:rFonts w:ascii="Times" w:hAnsi="Times" w:cs="Times New Roman"/>
          <w:color w:val="000000" w:themeColor="text1"/>
          <w:lang w:val="en-US"/>
        </w:rPr>
        <w:t>,</w:t>
      </w:r>
    </w:p>
    <w:p w14:paraId="339B1676" w14:textId="4526CB2D"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Con</w:t>
      </w:r>
      <w:r w:rsidR="00BD0056" w:rsidRPr="00F641B0">
        <w:rPr>
          <w:rFonts w:ascii="Times" w:hAnsi="Times" w:cs="Times New Roman"/>
          <w:color w:val="000000" w:themeColor="text1"/>
          <w:lang w:val="en-US"/>
        </w:rPr>
        <w:t xml:space="preserve"> plui de </w:t>
      </w:r>
      <w:r w:rsidR="00705FE1">
        <w:rPr>
          <w:rFonts w:ascii="Times" w:hAnsi="Times" w:cs="Times New Roman"/>
          <w:color w:val="000000" w:themeColor="text1"/>
          <w:lang w:val="en-US"/>
        </w:rPr>
        <w:t>.</w:t>
      </w:r>
      <w:r w:rsidR="00CE5D3F" w:rsidRPr="00F641B0">
        <w:rPr>
          <w:rFonts w:ascii="Times" w:hAnsi="Times" w:cs="Times New Roman"/>
          <w:color w:val="000000" w:themeColor="text1"/>
          <w:lang w:val="en-US"/>
        </w:rPr>
        <w:t>XXXM</w:t>
      </w:r>
      <w:r w:rsidR="00705FE1">
        <w:rPr>
          <w:rFonts w:ascii="Times" w:hAnsi="Times" w:cs="Times New Roman"/>
          <w:color w:val="000000" w:themeColor="text1"/>
          <w:lang w:val="en-US"/>
        </w:rPr>
        <w:t>.</w:t>
      </w:r>
      <w:r w:rsidR="005A134E">
        <w:rPr>
          <w:rFonts w:ascii="Times" w:hAnsi="Times" w:cs="Times New Roman"/>
          <w:color w:val="000000" w:themeColor="text1"/>
          <w:lang w:val="en-US"/>
        </w:rPr>
        <w:t xml:space="preserve"> montà</w:t>
      </w:r>
      <w:r w:rsidRPr="00F641B0">
        <w:rPr>
          <w:rFonts w:ascii="Times" w:hAnsi="Times" w:cs="Times New Roman"/>
          <w:color w:val="000000" w:themeColor="text1"/>
          <w:lang w:val="en-US"/>
        </w:rPr>
        <w:t xml:space="preserv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w:t>
      </w:r>
      <w:r w:rsidR="00F50A65" w:rsidRPr="00F641B0">
        <w:rPr>
          <w:rFonts w:ascii="Times" w:hAnsi="Times" w:cs="Times New Roman"/>
          <w:color w:val="000000" w:themeColor="text1"/>
          <w:lang w:val="en-US"/>
        </w:rPr>
        <w:t>'</w:t>
      </w:r>
      <w:r w:rsidRPr="00F641B0">
        <w:rPr>
          <w:rFonts w:ascii="Times" w:hAnsi="Times" w:cs="Times New Roman"/>
          <w:color w:val="000000" w:themeColor="text1"/>
          <w:lang w:val="en-US"/>
        </w:rPr>
        <w:t>auferans</w:t>
      </w:r>
      <w:r w:rsidR="00F50A65" w:rsidRPr="00F641B0">
        <w:rPr>
          <w:rFonts w:ascii="Times" w:hAnsi="Times" w:cs="Times New Roman"/>
          <w:color w:val="000000" w:themeColor="text1"/>
          <w:lang w:val="en-US"/>
        </w:rPr>
        <w:t>,</w:t>
      </w:r>
    </w:p>
    <w:p w14:paraId="51E5EC04" w14:textId="42AA15E7" w:rsidR="00D900F0" w:rsidRPr="00F641B0" w:rsidRDefault="00F50A65"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 Paris ess</w:t>
      </w:r>
      <w:r w:rsidR="001276A8" w:rsidRPr="00F641B0">
        <w:rPr>
          <w:rFonts w:ascii="Times" w:hAnsi="Times" w:cs="Times New Roman"/>
          <w:color w:val="000000" w:themeColor="text1"/>
          <w:lang w:val="en-US"/>
        </w:rPr>
        <w:t>e</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non fo demoramans</w:t>
      </w:r>
      <w:r w:rsidRPr="00F641B0">
        <w:rPr>
          <w:rFonts w:ascii="Times" w:hAnsi="Times" w:cs="Times New Roman"/>
          <w:color w:val="000000" w:themeColor="text1"/>
          <w:lang w:val="en-US"/>
        </w:rPr>
        <w:t>.</w:t>
      </w:r>
    </w:p>
    <w:p w14:paraId="421F0363" w14:textId="08D99CF0" w:rsidR="00D900F0" w:rsidRPr="00F641B0" w:rsidRDefault="00F50A65"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Tanto à chav</w:t>
      </w:r>
      <w:r w:rsidR="001276A8" w:rsidRPr="00F641B0">
        <w:rPr>
          <w:rFonts w:ascii="Times" w:hAnsi="Times" w:cs="Times New Roman"/>
          <w:color w:val="000000" w:themeColor="text1"/>
          <w:lang w:val="en-US"/>
        </w:rPr>
        <w:t>alcado 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 xml:space="preserve"> monti e p</w:t>
      </w:r>
      <w:r w:rsidR="001276A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pendans</w:t>
      </w:r>
    </w:p>
    <w:p w14:paraId="256F4827" w14:textId="1510349B"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w:t>
      </w:r>
      <w:r w:rsidR="00F50A65" w:rsidRPr="00F641B0">
        <w:rPr>
          <w:rFonts w:ascii="Times" w:hAnsi="Times" w:cs="Times New Roman"/>
          <w:color w:val="000000" w:themeColor="text1"/>
          <w:lang w:val="en-US"/>
        </w:rPr>
        <w:t>'eli vene ad Alvernia alla porta davan(s),</w:t>
      </w:r>
      <w:r w:rsidR="00F50A65" w:rsidRPr="00F641B0">
        <w:rPr>
          <w:rStyle w:val="FootnoteReference"/>
          <w:rFonts w:ascii="Times" w:hAnsi="Times" w:cs="Times New Roman"/>
          <w:color w:val="000000" w:themeColor="text1"/>
          <w:lang w:val="en-US"/>
        </w:rPr>
        <w:footnoteReference w:id="239"/>
      </w:r>
    </w:p>
    <w:p w14:paraId="40B1A391" w14:textId="6DE9E8D1"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Tende e</w:t>
      </w:r>
      <w:r w:rsidR="00F50A65" w:rsidRPr="00F641B0">
        <w:rPr>
          <w:rFonts w:ascii="Times" w:hAnsi="Times" w:cs="Times New Roman"/>
          <w:color w:val="000000" w:themeColor="text1"/>
          <w:lang w:val="en-US"/>
        </w:rPr>
        <w:t xml:space="preserve"> </w:t>
      </w:r>
      <w:r w:rsidR="000604F1">
        <w:rPr>
          <w:rFonts w:ascii="Times" w:hAnsi="Times" w:cs="Times New Roman"/>
          <w:color w:val="000000" w:themeColor="text1"/>
          <w:lang w:val="en-US"/>
        </w:rPr>
        <w:t>pavei</w:t>
      </w:r>
      <w:r w:rsidR="005843EF" w:rsidRPr="00F641B0">
        <w:rPr>
          <w:rFonts w:ascii="Times" w:hAnsi="Times" w:cs="Times New Roman"/>
          <w:color w:val="000000" w:themeColor="text1"/>
          <w:lang w:val="en-US"/>
        </w:rPr>
        <w:t>on</w:t>
      </w:r>
      <w:r w:rsidR="00F50A65" w:rsidRPr="00F641B0">
        <w:rPr>
          <w:rFonts w:ascii="Times" w:hAnsi="Times" w:cs="Times New Roman"/>
          <w:color w:val="000000" w:themeColor="text1"/>
          <w:lang w:val="en-US"/>
        </w:rPr>
        <w:t xml:space="preserve"> fè</w:t>
      </w:r>
      <w:r w:rsidRPr="00F641B0">
        <w:rPr>
          <w:rFonts w:ascii="Times" w:hAnsi="Times" w:cs="Times New Roman"/>
          <w:color w:val="000000" w:themeColor="text1"/>
          <w:lang w:val="en-US"/>
        </w:rPr>
        <w:t xml:space="preserve"> tender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ca</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s</w:t>
      </w:r>
      <w:r w:rsidR="00F50A65" w:rsidRPr="00F641B0">
        <w:rPr>
          <w:rFonts w:ascii="Times" w:hAnsi="Times" w:cs="Times New Roman"/>
          <w:color w:val="000000" w:themeColor="text1"/>
          <w:lang w:val="en-US"/>
        </w:rPr>
        <w:t>.</w:t>
      </w:r>
    </w:p>
    <w:p w14:paraId="15A78A88" w14:textId="28B5100D" w:rsidR="001276A8" w:rsidRPr="00F641B0" w:rsidRDefault="00F50A65"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B</w:t>
      </w:r>
      <w:r w:rsidR="001276A8" w:rsidRPr="00F641B0">
        <w:rPr>
          <w:rFonts w:ascii="Times" w:hAnsi="Times" w:cs="Times New Roman"/>
          <w:color w:val="000000" w:themeColor="text1"/>
          <w:lang w:val="en-US"/>
        </w:rPr>
        <w:t>aldoin l</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intende</w:t>
      </w:r>
      <w:r w:rsidRPr="00F641B0">
        <w:rPr>
          <w:rFonts w:ascii="Times" w:hAnsi="Times" w:cs="Times New Roman"/>
          <w:color w:val="000000" w:themeColor="text1"/>
          <w:lang w:val="en-US"/>
        </w:rPr>
        <w:t>, el no fè</w:t>
      </w:r>
      <w:r w:rsidR="001276A8" w:rsidRPr="00F641B0">
        <w:rPr>
          <w:rFonts w:ascii="Times" w:hAnsi="Times" w:cs="Times New Roman"/>
          <w:color w:val="000000" w:themeColor="text1"/>
          <w:lang w:val="en-US"/>
        </w:rPr>
        <w:t xml:space="preserve"> demoramans</w:t>
      </w:r>
      <w:r w:rsidRPr="00F641B0">
        <w:rPr>
          <w:rFonts w:ascii="Times" w:hAnsi="Times" w:cs="Times New Roman"/>
          <w:color w:val="000000" w:themeColor="text1"/>
          <w:lang w:val="en-US"/>
        </w:rPr>
        <w:t>,</w:t>
      </w:r>
    </w:p>
    <w:p w14:paraId="101C192B" w14:textId="31542874" w:rsidR="001276A8" w:rsidRPr="00F641B0" w:rsidRDefault="005A134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So fradelo apellà</w:t>
      </w:r>
      <w:r w:rsidR="001276A8" w:rsidRPr="00F641B0">
        <w:rPr>
          <w:rFonts w:ascii="Times" w:hAnsi="Times" w:cs="Times New Roman"/>
          <w:color w:val="000000" w:themeColor="text1"/>
          <w:lang w:val="en-US"/>
        </w:rPr>
        <w:t xml:space="preserve"> ben e dolçemans</w:t>
      </w:r>
      <w:r w:rsidR="00CE5D3F" w:rsidRPr="00F641B0">
        <w:rPr>
          <w:rFonts w:ascii="Times" w:hAnsi="Times" w:cs="Times New Roman"/>
          <w:color w:val="000000" w:themeColor="text1"/>
          <w:lang w:val="en-US"/>
        </w:rPr>
        <w:t>,</w:t>
      </w:r>
    </w:p>
    <w:p w14:paraId="57B719AA" w14:textId="6BF35C98" w:rsidR="00D900F0" w:rsidRPr="00F641B0" w:rsidRDefault="002C678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47</w:t>
      </w:r>
      <w:r w:rsidRPr="00F641B0">
        <w:rPr>
          <w:rFonts w:ascii="Times" w:hAnsi="Times" w:cs="Times New Roman"/>
          <w:bCs/>
          <w:color w:val="000000" w:themeColor="text1"/>
          <w:lang w:val="en-US"/>
        </w:rPr>
        <w:t xml:space="preserve">V) </w:t>
      </w:r>
      <w:r w:rsidR="00A0467C" w:rsidRPr="00F641B0">
        <w:rPr>
          <w:rFonts w:ascii="Times" w:hAnsi="Times" w:cs="Times New Roman"/>
          <w:bCs/>
          <w:color w:val="000000" w:themeColor="text1"/>
          <w:lang w:val="en-US"/>
        </w:rPr>
        <w:t>"</w:t>
      </w:r>
      <w:r w:rsidR="001276A8" w:rsidRPr="00F641B0">
        <w:rPr>
          <w:rFonts w:ascii="Times" w:hAnsi="Times" w:cs="Times New Roman"/>
          <w:color w:val="000000" w:themeColor="text1"/>
          <w:lang w:val="en-US"/>
        </w:rPr>
        <w:t>Frar</w:t>
      </w:r>
      <w:r w:rsidR="00A0467C" w:rsidRPr="00F641B0">
        <w:rPr>
          <w:rFonts w:ascii="Times" w:hAnsi="Times" w:cs="Times New Roman"/>
          <w:color w:val="000000" w:themeColor="text1"/>
          <w:lang w:val="en-US"/>
        </w:rPr>
        <w:t>,"</w:t>
      </w:r>
      <w:r w:rsidR="0031466F" w:rsidRPr="00F641B0">
        <w:rPr>
          <w:rFonts w:ascii="Times" w:hAnsi="Times" w:cs="Times New Roman"/>
          <w:color w:val="000000" w:themeColor="text1"/>
          <w:lang w:val="en-US"/>
        </w:rPr>
        <w:t xml:space="preserve"> dix</w:t>
      </w:r>
      <w:r w:rsidR="00A0467C"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elo</w:t>
      </w:r>
      <w:r w:rsidR="00A0467C"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r w:rsidR="00A0467C"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a nui cresse gran tromans</w:t>
      </w:r>
      <w:r w:rsidR="00A0467C" w:rsidRPr="00F641B0">
        <w:rPr>
          <w:rFonts w:ascii="Times" w:hAnsi="Times" w:cs="Times New Roman"/>
          <w:color w:val="000000" w:themeColor="text1"/>
          <w:lang w:val="en-US"/>
        </w:rPr>
        <w:t>:</w:t>
      </w:r>
      <w:r w:rsidR="005A134E">
        <w:rPr>
          <w:rStyle w:val="FootnoteReference"/>
          <w:rFonts w:ascii="Times" w:hAnsi="Times" w:cs="Times New Roman"/>
          <w:color w:val="000000" w:themeColor="text1"/>
          <w:lang w:val="en-US"/>
        </w:rPr>
        <w:footnoteReference w:id="240"/>
      </w:r>
    </w:p>
    <w:p w14:paraId="3EC6BA6B" w14:textId="5DABD3E8" w:rsidR="00D900F0" w:rsidRPr="00F641B0" w:rsidRDefault="00A0467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Charlo M</w:t>
      </w:r>
      <w:r w:rsidR="001276A8" w:rsidRPr="00F641B0">
        <w:rPr>
          <w:rFonts w:ascii="Times" w:hAnsi="Times" w:cs="Times New Roman"/>
          <w:color w:val="000000" w:themeColor="text1"/>
          <w:lang w:val="en-US"/>
        </w:rPr>
        <w:t>artelo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che lo cuor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creva</w:t>
      </w:r>
      <w:r w:rsidR="001276A8" w:rsidRPr="00F641B0">
        <w:rPr>
          <w:rFonts w:ascii="Times" w:hAnsi="Times" w:cs="Times New Roman"/>
          <w:color w:val="000000" w:themeColor="text1"/>
          <w:lang w:val="en-US"/>
        </w:rPr>
        <w:t>ns</w:t>
      </w:r>
      <w:r w:rsidRPr="00F641B0">
        <w:rPr>
          <w:rFonts w:ascii="Times" w:hAnsi="Times" w:cs="Times New Roman"/>
          <w:color w:val="000000" w:themeColor="text1"/>
          <w:lang w:val="en-US"/>
        </w:rPr>
        <w:t>,</w:t>
      </w:r>
    </w:p>
    <w:p w14:paraId="12B0FC8D" w14:textId="2EF830D3" w:rsidR="00D900F0" w:rsidRPr="00F641B0" w:rsidRDefault="00CE5D3F"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Si·</w:t>
      </w:r>
      <w:r w:rsidR="001276A8" w:rsidRPr="00F641B0">
        <w:rPr>
          <w:rFonts w:ascii="Times" w:hAnsi="Times" w:cs="Times New Roman"/>
          <w:color w:val="000000" w:themeColor="text1"/>
          <w:lang w:val="en-US"/>
        </w:rPr>
        <w:t>n</w:t>
      </w:r>
      <w:r w:rsidRPr="00F641B0">
        <w:rPr>
          <w:rFonts w:ascii="Times" w:hAnsi="Times" w:cs="Times New Roman"/>
          <w:color w:val="000000" w:themeColor="text1"/>
          <w:lang w:val="en-US"/>
        </w:rPr>
        <w:t xml:space="preserve"> </w:t>
      </w:r>
      <w:r w:rsidR="006433BE" w:rsidRPr="00F641B0">
        <w:rPr>
          <w:rFonts w:ascii="Times" w:hAnsi="Times" w:cs="Times New Roman"/>
          <w:color w:val="000000" w:themeColor="text1"/>
          <w:lang w:val="en-US"/>
        </w:rPr>
        <w:t>à</w:t>
      </w:r>
      <w:r w:rsidR="00A0467C" w:rsidRPr="00F641B0">
        <w:rPr>
          <w:rStyle w:val="FootnoteReference"/>
          <w:rFonts w:ascii="Times" w:hAnsi="Times" w:cs="Times New Roman"/>
          <w:color w:val="000000" w:themeColor="text1"/>
          <w:lang w:val="en-US"/>
        </w:rPr>
        <w:footnoteReference w:id="241"/>
      </w:r>
      <w:r w:rsidR="001276A8" w:rsidRPr="00F641B0">
        <w:rPr>
          <w:rFonts w:ascii="Times" w:hAnsi="Times" w:cs="Times New Roman"/>
          <w:color w:val="000000" w:themeColor="text1"/>
          <w:lang w:val="en-US"/>
        </w:rPr>
        <w:t xml:space="preserve"> asidiadi per mal </w:t>
      </w:r>
      <w:r w:rsidR="001276A8" w:rsidRPr="001318B7">
        <w:rPr>
          <w:rFonts w:ascii="Times" w:hAnsi="Times" w:cs="Times New Roman"/>
          <w:color w:val="000000" w:themeColor="text1"/>
          <w:lang w:val="en-US"/>
        </w:rPr>
        <w:t>intendiment</w:t>
      </w:r>
      <w:r w:rsidR="00A0467C" w:rsidRPr="00F641B0">
        <w:rPr>
          <w:rFonts w:ascii="Times" w:hAnsi="Times" w:cs="Times New Roman"/>
          <w:color w:val="000000" w:themeColor="text1"/>
          <w:lang w:val="en-US"/>
        </w:rPr>
        <w:t>;</w:t>
      </w:r>
      <w:r w:rsidR="00A0467C" w:rsidRPr="00F641B0">
        <w:rPr>
          <w:rStyle w:val="FootnoteReference"/>
          <w:rFonts w:ascii="Times" w:hAnsi="Times" w:cs="Times New Roman"/>
          <w:color w:val="000000" w:themeColor="text1"/>
          <w:lang w:val="en-US"/>
        </w:rPr>
        <w:footnoteReference w:id="242"/>
      </w:r>
    </w:p>
    <w:p w14:paraId="2E1262C2" w14:textId="6310011E" w:rsidR="00D900F0" w:rsidRPr="00F641B0" w:rsidRDefault="00A0467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Nostra seror vuol av</w:t>
      </w:r>
      <w:r w:rsidR="001276A8" w:rsidRPr="00F641B0">
        <w:rPr>
          <w:rFonts w:ascii="Times" w:hAnsi="Times" w:cs="Times New Roman"/>
          <w:color w:val="000000" w:themeColor="text1"/>
          <w:lang w:val="en-US"/>
        </w:rPr>
        <w:t>er al so talans</w:t>
      </w:r>
      <w:r w:rsidRPr="00F641B0">
        <w:rPr>
          <w:rFonts w:ascii="Times" w:hAnsi="Times" w:cs="Times New Roman"/>
          <w:color w:val="000000" w:themeColor="text1"/>
          <w:lang w:val="en-US"/>
        </w:rPr>
        <w:t>."</w:t>
      </w:r>
    </w:p>
    <w:p w14:paraId="302F1F13" w14:textId="655965F7" w:rsidR="00D900F0" w:rsidRPr="00F641B0" w:rsidRDefault="00A0467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Disse T</w:t>
      </w:r>
      <w:r w:rsidR="001276A8" w:rsidRPr="00F641B0">
        <w:rPr>
          <w:rFonts w:ascii="Times" w:hAnsi="Times" w:cs="Times New Roman"/>
          <w:color w:val="000000" w:themeColor="text1"/>
          <w:lang w:val="en-US"/>
        </w:rPr>
        <w:t>omas</w:t>
      </w:r>
      <w:r w:rsidRPr="00F641B0">
        <w:rPr>
          <w:rFonts w:ascii="Times" w:hAnsi="Times" w:cs="Times New Roman"/>
          <w:color w:val="000000" w:themeColor="text1"/>
          <w:lang w:val="en-US"/>
        </w:rPr>
        <w:t>, "I</w:t>
      </w:r>
      <w:r w:rsidR="001276A8" w:rsidRPr="00F641B0">
        <w:rPr>
          <w:rFonts w:ascii="Times" w:hAnsi="Times" w:cs="Times New Roman"/>
          <w:color w:val="000000" w:themeColor="text1"/>
          <w:lang w:val="en-US"/>
        </w:rPr>
        <w:t>o n</w:t>
      </w:r>
      <w:r w:rsidR="00796177" w:rsidRPr="00F641B0">
        <w:rPr>
          <w:rFonts w:ascii="Times" w:hAnsi="Times" w:cs="Times New Roman"/>
          <w:color w:val="000000" w:themeColor="text1"/>
          <w:lang w:val="en-US"/>
        </w:rPr>
        <w:t>o·l</w:t>
      </w:r>
      <w:r w:rsidR="001276A8" w:rsidRPr="00F641B0">
        <w:rPr>
          <w:rFonts w:ascii="Times" w:hAnsi="Times" w:cs="Times New Roman"/>
          <w:color w:val="000000" w:themeColor="text1"/>
          <w:lang w:val="en-US"/>
        </w:rPr>
        <w:t xml:space="preserve"> temo nians</w:t>
      </w:r>
      <w:r w:rsidRPr="00F641B0">
        <w:rPr>
          <w:rFonts w:ascii="Times" w:hAnsi="Times" w:cs="Times New Roman"/>
          <w:color w:val="000000" w:themeColor="text1"/>
          <w:lang w:val="en-US"/>
        </w:rPr>
        <w:t xml:space="preserve">,  </w:t>
      </w:r>
    </w:p>
    <w:p w14:paraId="1B54CF5A" w14:textId="12170FFE"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A mi me par </w:t>
      </w:r>
      <w:r w:rsidRPr="00F641B0">
        <w:rPr>
          <w:rFonts w:ascii="Times" w:hAnsi="Times" w:cs="Times New Roman"/>
          <w:color w:val="000000" w:themeColor="text1"/>
          <w:highlight w:val="yellow"/>
          <w:lang w:val="en-US"/>
        </w:rPr>
        <w:t>de despartimans</w:t>
      </w:r>
      <w:r w:rsidR="00CE5D3F" w:rsidRPr="00F641B0">
        <w:rPr>
          <w:rFonts w:ascii="Times" w:hAnsi="Times" w:cs="Times New Roman"/>
          <w:color w:val="000000" w:themeColor="text1"/>
          <w:lang w:val="en-US"/>
        </w:rPr>
        <w:t>;</w:t>
      </w:r>
      <w:r w:rsidR="00CE5D3F" w:rsidRPr="00F641B0">
        <w:rPr>
          <w:rStyle w:val="FootnoteReference"/>
          <w:rFonts w:ascii="Times" w:hAnsi="Times" w:cs="Times New Roman"/>
          <w:color w:val="000000" w:themeColor="text1"/>
          <w:lang w:val="en-US"/>
        </w:rPr>
        <w:footnoteReference w:id="243"/>
      </w:r>
      <w:r w:rsidR="00A50784" w:rsidRPr="00F641B0">
        <w:rPr>
          <w:rFonts w:ascii="Times" w:hAnsi="Times" w:cs="Times New Roman"/>
          <w:color w:val="000000" w:themeColor="text1"/>
          <w:lang w:val="en-US"/>
        </w:rPr>
        <w:tab/>
      </w:r>
      <w:r w:rsidR="00A50784" w:rsidRPr="00F641B0">
        <w:rPr>
          <w:rFonts w:ascii="Times" w:hAnsi="Times" w:cs="Times New Roman"/>
          <w:color w:val="000000" w:themeColor="text1"/>
          <w:lang w:val="en-US"/>
        </w:rPr>
        <w:tab/>
      </w:r>
    </w:p>
    <w:p w14:paraId="297D99AE" w14:textId="32A0E978" w:rsidR="00D900F0" w:rsidRPr="00F641B0" w:rsidRDefault="00A6127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U</w:t>
      </w:r>
      <w:r w:rsidR="002115C1" w:rsidRPr="00F641B0">
        <w:rPr>
          <w:rFonts w:ascii="Times" w:hAnsi="Times" w:cs="Times New Roman"/>
          <w:color w:val="000000" w:themeColor="text1"/>
          <w:lang w:val="en-US"/>
        </w:rPr>
        <w:t>go se partì</w:t>
      </w:r>
      <w:r w:rsidR="001276A8" w:rsidRPr="00F641B0">
        <w:rPr>
          <w:rFonts w:ascii="Times" w:hAnsi="Times" w:cs="Times New Roman"/>
          <w:color w:val="000000" w:themeColor="text1"/>
          <w:lang w:val="en-US"/>
        </w:rPr>
        <w:t xml:space="preserve"> primieramans</w:t>
      </w:r>
      <w:r w:rsidR="0031466F" w:rsidRPr="00F641B0">
        <w:rPr>
          <w:rFonts w:ascii="Times" w:hAnsi="Times" w:cs="Times New Roman"/>
          <w:color w:val="000000" w:themeColor="text1"/>
          <w:lang w:val="en-US"/>
        </w:rPr>
        <w:t>,</w:t>
      </w:r>
    </w:p>
    <w:p w14:paraId="2630C776" w14:textId="4EA5016F" w:rsidR="00D900F0" w:rsidRPr="00F641B0" w:rsidRDefault="0031466F"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5A134E">
        <w:rPr>
          <w:rFonts w:ascii="Times" w:hAnsi="Times" w:cs="Times New Roman"/>
          <w:color w:val="000000" w:themeColor="text1"/>
          <w:lang w:val="en-US"/>
        </w:rPr>
        <w:t>La dona ne lassà</w:t>
      </w:r>
      <w:r w:rsidR="001276A8" w:rsidRPr="00F641B0">
        <w:rPr>
          <w:rFonts w:ascii="Times" w:hAnsi="Times" w:cs="Times New Roman"/>
          <w:color w:val="000000" w:themeColor="text1"/>
          <w:lang w:val="en-US"/>
        </w:rPr>
        <w:t xml:space="preserve"> la tera e</w:t>
      </w:r>
      <w:r w:rsidR="00341F82"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l caxamans</w:t>
      </w:r>
    </w:p>
    <w:p w14:paraId="2A4B4E73" w14:textId="082A2F72"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nui la guardessemo da tuta çans</w:t>
      </w:r>
      <w:r w:rsidR="00AC4549" w:rsidRPr="00F641B0">
        <w:rPr>
          <w:rFonts w:ascii="Times" w:hAnsi="Times" w:cs="Times New Roman"/>
          <w:color w:val="000000" w:themeColor="text1"/>
          <w:lang w:val="en-US"/>
        </w:rPr>
        <w:t>.</w:t>
      </w:r>
    </w:p>
    <w:p w14:paraId="37686495" w14:textId="0914CD8F"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Coardi seremo se nui no la defendons</w:t>
      </w:r>
      <w:r w:rsidR="00AC4549" w:rsidRPr="00F641B0">
        <w:rPr>
          <w:rFonts w:ascii="Times" w:hAnsi="Times" w:cs="Times New Roman"/>
          <w:color w:val="000000" w:themeColor="text1"/>
          <w:lang w:val="en-US"/>
        </w:rPr>
        <w:t>;</w:t>
      </w:r>
    </w:p>
    <w:p w14:paraId="4CF97F5D" w14:textId="4824E943" w:rsidR="00D900F0" w:rsidRPr="00F641B0" w:rsidRDefault="00AC4549"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Or </w:t>
      </w:r>
      <w:r w:rsidR="004D488A" w:rsidRPr="00F641B0">
        <w:rPr>
          <w:rFonts w:ascii="Times" w:hAnsi="Times" w:cs="Times New Roman"/>
          <w:color w:val="000000" w:themeColor="text1"/>
          <w:lang w:val="en-US"/>
        </w:rPr>
        <w:t>p(re)</w:t>
      </w:r>
      <w:r w:rsidR="004D488A" w:rsidRPr="00F641B0">
        <w:rPr>
          <w:rFonts w:ascii="Times" w:hAnsi="Times" w:cs="Times New Roman"/>
          <w:i/>
          <w:color w:val="000000" w:themeColor="text1"/>
          <w:lang w:val="en-US"/>
        </w:rPr>
        <w:t>n</w:t>
      </w:r>
      <w:r w:rsidR="004D488A" w:rsidRPr="00F641B0">
        <w:rPr>
          <w:rFonts w:ascii="Times" w:hAnsi="Times" w:cs="Times New Roman"/>
          <w:color w:val="000000" w:themeColor="text1"/>
          <w:lang w:val="en-US"/>
        </w:rPr>
        <w:t>de</w:t>
      </w:r>
      <w:r w:rsidR="0031466F" w:rsidRPr="00F641B0">
        <w:rPr>
          <w:rFonts w:ascii="Times" w:hAnsi="Times" w:cs="Times New Roman"/>
          <w:color w:val="000000" w:themeColor="text1"/>
          <w:lang w:val="en-US"/>
        </w:rPr>
        <w:t>r</w:t>
      </w:r>
      <w:r w:rsidR="001276A8" w:rsidRPr="00F641B0">
        <w:rPr>
          <w:rFonts w:ascii="Times" w:hAnsi="Times" w:cs="Times New Roman"/>
          <w:color w:val="000000" w:themeColor="text1"/>
          <w:lang w:val="en-US"/>
        </w:rPr>
        <w:t>mo</w:t>
      </w:r>
      <w:r w:rsidRPr="00F641B0">
        <w:rPr>
          <w:rStyle w:val="FootnoteReference"/>
          <w:rFonts w:ascii="Times" w:hAnsi="Times" w:cs="Times New Roman"/>
          <w:color w:val="000000" w:themeColor="text1"/>
          <w:lang w:val="en-US"/>
        </w:rPr>
        <w:footnoteReference w:id="244"/>
      </w:r>
      <w:r w:rsidR="00341F82" w:rsidRPr="00F641B0">
        <w:rPr>
          <w:rFonts w:ascii="Times" w:hAnsi="Times" w:cs="Times New Roman"/>
          <w:color w:val="000000" w:themeColor="text1"/>
          <w:lang w:val="en-US"/>
        </w:rPr>
        <w:t xml:space="preserve"> le arme e·</w:t>
      </w:r>
      <w:r w:rsidR="001276A8" w:rsidRPr="00F641B0">
        <w:rPr>
          <w:rFonts w:ascii="Times" w:hAnsi="Times" w:cs="Times New Roman"/>
          <w:color w:val="000000" w:themeColor="text1"/>
          <w:lang w:val="en-US"/>
        </w:rPr>
        <w:t>l guarnians</w:t>
      </w:r>
      <w:r w:rsidRPr="00F641B0">
        <w:rPr>
          <w:rFonts w:ascii="Times" w:hAnsi="Times" w:cs="Times New Roman"/>
          <w:color w:val="000000" w:themeColor="text1"/>
          <w:lang w:val="en-US"/>
        </w:rPr>
        <w:t>,</w:t>
      </w:r>
    </w:p>
    <w:p w14:paraId="03943052" w14:textId="01CDCFBC"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Si</w:t>
      </w:r>
      <w:r w:rsidR="00AC4549" w:rsidRPr="00F641B0">
        <w:rPr>
          <w:rFonts w:ascii="Times" w:hAnsi="Times" w:cs="Times New Roman"/>
          <w:color w:val="000000" w:themeColor="text1"/>
          <w:lang w:val="en-US"/>
        </w:rPr>
        <w:t xml:space="preserve"> </w:t>
      </w:r>
      <w:r w:rsidR="0031466F" w:rsidRPr="00F641B0">
        <w:rPr>
          <w:rFonts w:ascii="Times" w:hAnsi="Times" w:cs="Times New Roman"/>
          <w:color w:val="000000" w:themeColor="text1"/>
          <w:lang w:val="en-US"/>
        </w:rPr>
        <w:t>en</w:t>
      </w:r>
      <w:r w:rsidRPr="00F641B0">
        <w:rPr>
          <w:rFonts w:ascii="Times" w:hAnsi="Times" w:cs="Times New Roman"/>
          <w:color w:val="000000" w:themeColor="text1"/>
          <w:lang w:val="en-US"/>
        </w:rPr>
        <w:t>siremo fuora al tor</w:t>
      </w:r>
      <w:r w:rsidR="00AC4549" w:rsidRPr="00F641B0">
        <w:rPr>
          <w:rFonts w:ascii="Times" w:hAnsi="Times" w:cs="Times New Roman"/>
          <w:i/>
          <w:color w:val="000000" w:themeColor="text1"/>
          <w:lang w:val="en-US"/>
        </w:rPr>
        <w:t>n</w:t>
      </w:r>
      <w:r w:rsidRPr="00F641B0">
        <w:rPr>
          <w:rFonts w:ascii="Times" w:hAnsi="Times" w:cs="Times New Roman"/>
          <w:color w:val="000000" w:themeColor="text1"/>
          <w:lang w:val="en-US"/>
        </w:rPr>
        <w:t>iamans</w:t>
      </w:r>
      <w:r w:rsidR="00AC454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5A32EAB8" w14:textId="747CC224" w:rsidR="00D900F0" w:rsidRPr="00F641B0" w:rsidRDefault="00AC4549"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w:t>
      </w:r>
      <w:r w:rsidR="001276A8" w:rsidRPr="00F641B0">
        <w:rPr>
          <w:rFonts w:ascii="Times" w:hAnsi="Times" w:cs="Times New Roman"/>
          <w:color w:val="000000" w:themeColor="text1"/>
          <w:lang w:val="en-US"/>
        </w:rPr>
        <w:t>lo responde</w:t>
      </w:r>
      <w:r w:rsidRPr="00F641B0">
        <w:rPr>
          <w:rFonts w:ascii="Times" w:hAnsi="Times" w:cs="Times New Roman"/>
          <w:color w:val="000000" w:themeColor="text1"/>
          <w:lang w:val="en-US"/>
        </w:rPr>
        <w:t>, "Vui parlé savia</w:t>
      </w:r>
      <w:r w:rsidR="001276A8" w:rsidRPr="00F641B0">
        <w:rPr>
          <w:rFonts w:ascii="Times" w:hAnsi="Times" w:cs="Times New Roman"/>
          <w:color w:val="000000" w:themeColor="text1"/>
          <w:lang w:val="en-US"/>
        </w:rPr>
        <w:t>mans</w:t>
      </w:r>
      <w:r w:rsidR="004D488A" w:rsidRPr="00F641B0">
        <w:rPr>
          <w:rFonts w:ascii="Times" w:hAnsi="Times" w:cs="Times New Roman"/>
          <w:color w:val="000000" w:themeColor="text1"/>
          <w:lang w:val="en-US"/>
        </w:rPr>
        <w:t>!"</w:t>
      </w:r>
    </w:p>
    <w:p w14:paraId="1E142B7A" w14:textId="5D5C8F33" w:rsidR="00D900F0" w:rsidRPr="00F641B0" w:rsidRDefault="00CE5D3F"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Chi don(c)</w:t>
      </w:r>
      <w:r w:rsidR="001276A8" w:rsidRPr="00F641B0">
        <w:rPr>
          <w:rFonts w:ascii="Times" w:hAnsi="Times" w:cs="Times New Roman"/>
          <w:color w:val="000000" w:themeColor="text1"/>
          <w:lang w:val="en-US"/>
        </w:rPr>
        <w:t>ha</w:t>
      </w:r>
      <w:r w:rsidR="004D488A" w:rsidRPr="00F641B0">
        <w:rPr>
          <w:rStyle w:val="FootnoteReference"/>
          <w:rFonts w:ascii="Times" w:hAnsi="Times" w:cs="Times New Roman"/>
          <w:color w:val="000000" w:themeColor="text1"/>
          <w:lang w:val="en-US"/>
        </w:rPr>
        <w:footnoteReference w:id="245"/>
      </w:r>
      <w:r w:rsidR="004D488A" w:rsidRPr="00F641B0">
        <w:rPr>
          <w:rFonts w:ascii="Times" w:hAnsi="Times" w:cs="Times New Roman"/>
          <w:color w:val="000000" w:themeColor="text1"/>
          <w:lang w:val="en-US"/>
        </w:rPr>
        <w:t xml:space="preserve"> v</w:t>
      </w:r>
      <w:r w:rsidR="001276A8" w:rsidRPr="00F641B0">
        <w:rPr>
          <w:rFonts w:ascii="Times" w:hAnsi="Times" w:cs="Times New Roman"/>
          <w:color w:val="000000" w:themeColor="text1"/>
          <w:lang w:val="en-US"/>
        </w:rPr>
        <w:t>edesse</w:t>
      </w:r>
      <w:r w:rsidR="004D488A" w:rsidRPr="00F641B0">
        <w:rPr>
          <w:rStyle w:val="FootnoteReference"/>
          <w:rFonts w:ascii="Times" w:hAnsi="Times" w:cs="Times New Roman"/>
          <w:color w:val="000000" w:themeColor="text1"/>
          <w:lang w:val="en-US"/>
        </w:rPr>
        <w:footnoteReference w:id="246"/>
      </w:r>
      <w:r w:rsidR="001276A8" w:rsidRPr="00F641B0">
        <w:rPr>
          <w:rFonts w:ascii="Times" w:hAnsi="Times" w:cs="Times New Roman"/>
          <w:color w:val="000000" w:themeColor="text1"/>
          <w:lang w:val="en-US"/>
        </w:rPr>
        <w:t xml:space="preserve"> anbido insemans</w:t>
      </w:r>
    </w:p>
    <w:p w14:paraId="6DECE911" w14:textId="7130C25B"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Prender le arme</w:t>
      </w:r>
      <w:r w:rsidR="004D488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montar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w:t>
      </w:r>
      <w:r w:rsidR="004D488A" w:rsidRPr="00F641B0">
        <w:rPr>
          <w:rFonts w:ascii="Times" w:hAnsi="Times" w:cs="Times New Roman"/>
          <w:color w:val="000000" w:themeColor="text1"/>
          <w:lang w:val="en-US"/>
        </w:rPr>
        <w:t>'</w:t>
      </w:r>
      <w:r w:rsidRPr="00F641B0">
        <w:rPr>
          <w:rFonts w:ascii="Times" w:hAnsi="Times" w:cs="Times New Roman"/>
          <w:color w:val="000000" w:themeColor="text1"/>
          <w:lang w:val="en-US"/>
        </w:rPr>
        <w:t>auferans</w:t>
      </w:r>
    </w:p>
    <w:p w14:paraId="3A4B7985" w14:textId="1E980BBE" w:rsidR="00D900F0" w:rsidRPr="00F641B0" w:rsidRDefault="004D488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w:t>
      </w:r>
      <w:r w:rsidR="001276A8" w:rsidRPr="00F641B0">
        <w:rPr>
          <w:rFonts w:ascii="Times" w:hAnsi="Times" w:cs="Times New Roman"/>
          <w:color w:val="000000" w:themeColor="text1"/>
          <w:lang w:val="en-US"/>
        </w:rPr>
        <w:t xml:space="preserve">presso </w:t>
      </w:r>
      <w:r w:rsidR="00180088">
        <w:rPr>
          <w:rFonts w:ascii="Times" w:hAnsi="Times" w:cs="Times New Roman"/>
          <w:color w:val="000000" w:themeColor="text1"/>
          <w:lang w:val="en-US"/>
        </w:rPr>
        <w:t>de·ll</w:t>
      </w:r>
      <w:r w:rsidR="001276A8" w:rsidRPr="00F641B0">
        <w:rPr>
          <w:rFonts w:ascii="Times" w:hAnsi="Times" w:cs="Times New Roman"/>
          <w:color w:val="000000" w:themeColor="text1"/>
          <w:lang w:val="en-US"/>
        </w:rPr>
        <w:t xml:space="preserve">or </w:t>
      </w:r>
      <w:r w:rsidR="000604F1">
        <w:rPr>
          <w:rFonts w:ascii="Times" w:hAnsi="Times" w:cs="Times New Roman"/>
          <w:color w:val="000000" w:themeColor="text1"/>
          <w:lang w:val="en-US"/>
        </w:rPr>
        <w:t>.</w:t>
      </w:r>
      <w:r w:rsidRPr="00F641B0">
        <w:rPr>
          <w:rFonts w:ascii="Times" w:hAnsi="Times" w:cs="Times New Roman"/>
          <w:color w:val="000000" w:themeColor="text1"/>
          <w:lang w:val="en-US"/>
        </w:rPr>
        <w:t>V</w:t>
      </w:r>
      <w:r w:rsidR="00CE5D3F" w:rsidRPr="00F641B0">
        <w:rPr>
          <w:rFonts w:ascii="Times" w:hAnsi="Times" w:cs="Times New Roman"/>
          <w:color w:val="000000" w:themeColor="text1"/>
          <w:lang w:val="en-US"/>
        </w:rPr>
        <w:t>M</w:t>
      </w:r>
      <w:r w:rsidR="000604F1">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tuti ardi cunbatans</w:t>
      </w:r>
    </w:p>
    <w:p w14:paraId="6F0B870C" w14:textId="1B504DDF" w:rsidR="00D900F0" w:rsidRPr="00F641B0" w:rsidRDefault="004D488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Montar a cav</w:t>
      </w:r>
      <w:r w:rsidR="001276A8" w:rsidRPr="00F641B0">
        <w:rPr>
          <w:rFonts w:ascii="Times" w:hAnsi="Times" w:cs="Times New Roman"/>
          <w:color w:val="000000" w:themeColor="text1"/>
          <w:lang w:val="en-US"/>
        </w:rPr>
        <w:t>alo isnelamans</w:t>
      </w:r>
      <w:r w:rsidRPr="00F641B0">
        <w:rPr>
          <w:rFonts w:ascii="Times" w:hAnsi="Times" w:cs="Times New Roman"/>
          <w:color w:val="000000" w:themeColor="text1"/>
          <w:lang w:val="en-US"/>
        </w:rPr>
        <w:t>;</w:t>
      </w:r>
    </w:p>
    <w:p w14:paraId="15302ED5" w14:textId="48DD5634" w:rsidR="00D900F0" w:rsidRPr="00F641B0" w:rsidRDefault="004D488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Le porte fè av</w:t>
      </w:r>
      <w:r w:rsidR="001276A8" w:rsidRPr="00F641B0">
        <w:rPr>
          <w:rFonts w:ascii="Times" w:hAnsi="Times" w:cs="Times New Roman"/>
          <w:color w:val="000000" w:themeColor="text1"/>
          <w:lang w:val="en-US"/>
        </w:rPr>
        <w:t>rir de maltallans</w:t>
      </w:r>
      <w:r w:rsidRPr="00F641B0">
        <w:rPr>
          <w:rFonts w:ascii="Times" w:hAnsi="Times" w:cs="Times New Roman"/>
          <w:color w:val="000000" w:themeColor="text1"/>
          <w:lang w:val="en-US"/>
        </w:rPr>
        <w:t>.</w:t>
      </w:r>
    </w:p>
    <w:p w14:paraId="192CBC13" w14:textId="5D46C8B5"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fono</w:t>
      </w:r>
      <w:r w:rsidR="004D488A" w:rsidRPr="00F641B0">
        <w:rPr>
          <w:rStyle w:val="FootnoteReference"/>
          <w:rFonts w:ascii="Times" w:hAnsi="Times" w:cs="Times New Roman"/>
          <w:color w:val="000000" w:themeColor="text1"/>
          <w:lang w:val="en-US"/>
        </w:rPr>
        <w:footnoteReference w:id="247"/>
      </w:r>
      <w:r w:rsidRPr="00F641B0">
        <w:rPr>
          <w:rFonts w:ascii="Times" w:hAnsi="Times" w:cs="Times New Roman"/>
          <w:color w:val="000000" w:themeColor="text1"/>
          <w:lang w:val="en-US"/>
        </w:rPr>
        <w:t xml:space="preserve"> </w:t>
      </w:r>
      <w:r w:rsidR="004D488A" w:rsidRPr="00F641B0">
        <w:rPr>
          <w:rFonts w:ascii="Times" w:hAnsi="Times" w:cs="Times New Roman"/>
          <w:color w:val="000000" w:themeColor="text1"/>
          <w:lang w:val="en-US"/>
        </w:rPr>
        <w:t xml:space="preserve">fuora al </w:t>
      </w:r>
      <w:r w:rsidR="004D488A" w:rsidRPr="00EE253F">
        <w:rPr>
          <w:rFonts w:ascii="Times" w:hAnsi="Times" w:cs="Times New Roman"/>
          <w:color w:val="000000" w:themeColor="text1"/>
          <w:highlight w:val="yellow"/>
          <w:lang w:val="en-US"/>
        </w:rPr>
        <w:t>pra</w:t>
      </w:r>
      <w:r w:rsidR="00CE5D3F" w:rsidRPr="00EE253F">
        <w:rPr>
          <w:rFonts w:ascii="Times" w:hAnsi="Times" w:cs="Times New Roman"/>
          <w:color w:val="000000" w:themeColor="text1"/>
          <w:highlight w:val="yellow"/>
          <w:lang w:val="en-US"/>
        </w:rPr>
        <w:t>'</w:t>
      </w:r>
      <w:r w:rsidR="00EE253F">
        <w:rPr>
          <w:rStyle w:val="FootnoteReference"/>
          <w:rFonts w:ascii="Times" w:hAnsi="Times" w:cs="Times New Roman"/>
          <w:color w:val="000000" w:themeColor="text1"/>
          <w:highlight w:val="yellow"/>
          <w:lang w:val="en-US"/>
        </w:rPr>
        <w:footnoteReference w:id="248"/>
      </w:r>
      <w:r w:rsidR="004D488A"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erdoians</w:t>
      </w:r>
      <w:r w:rsidR="004D488A" w:rsidRPr="00F641B0">
        <w:rPr>
          <w:rFonts w:ascii="Times" w:hAnsi="Times" w:cs="Times New Roman"/>
          <w:color w:val="000000" w:themeColor="text1"/>
          <w:lang w:val="en-US"/>
        </w:rPr>
        <w:t>,</w:t>
      </w:r>
    </w:p>
    <w:p w14:paraId="3219470E" w14:textId="6CDD82E6"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w:t>
      </w:r>
      <w:r w:rsidR="004D488A" w:rsidRPr="00F641B0">
        <w:rPr>
          <w:rFonts w:ascii="Times" w:hAnsi="Times" w:cs="Times New Roman"/>
          <w:color w:val="000000" w:themeColor="text1"/>
          <w:lang w:val="en-US"/>
        </w:rPr>
        <w:t>li arssaltà</w:t>
      </w:r>
      <w:r w:rsidRPr="00F641B0">
        <w:rPr>
          <w:rFonts w:ascii="Times" w:hAnsi="Times" w:cs="Times New Roman"/>
          <w:color w:val="000000" w:themeColor="text1"/>
          <w:lang w:val="en-US"/>
        </w:rPr>
        <w:t xml:space="preserve"> l</w:t>
      </w:r>
      <w:r w:rsidR="004D488A" w:rsidRPr="00F641B0">
        <w:rPr>
          <w:rFonts w:ascii="Times" w:hAnsi="Times" w:cs="Times New Roman"/>
          <w:color w:val="000000" w:themeColor="text1"/>
          <w:lang w:val="en-US"/>
        </w:rPr>
        <w:t>'</w:t>
      </w:r>
      <w:r w:rsidR="00FD575C" w:rsidRPr="00F641B0">
        <w:rPr>
          <w:rFonts w:ascii="Times" w:hAnsi="Times" w:cs="Times New Roman"/>
          <w:color w:val="000000" w:themeColor="text1"/>
          <w:lang w:val="en-US"/>
        </w:rPr>
        <w:t>oste dadri</w:t>
      </w:r>
      <w:r w:rsidR="006433BE" w:rsidRPr="00F641B0">
        <w:rPr>
          <w:rFonts w:ascii="Times" w:hAnsi="Times" w:cs="Times New Roman"/>
          <w:color w:val="000000" w:themeColor="text1"/>
          <w:lang w:val="en-US"/>
        </w:rPr>
        <w:t>é</w:t>
      </w:r>
      <w:r w:rsidR="00FD575C" w:rsidRPr="00F641B0">
        <w:rPr>
          <w:rFonts w:ascii="Times" w:hAnsi="Times" w:cs="Times New Roman"/>
          <w:color w:val="000000" w:themeColor="text1"/>
          <w:lang w:val="en-US"/>
        </w:rPr>
        <w:t xml:space="preserve"> e dav</w:t>
      </w:r>
      <w:r w:rsidRPr="00F641B0">
        <w:rPr>
          <w:rFonts w:ascii="Times" w:hAnsi="Times" w:cs="Times New Roman"/>
          <w:color w:val="000000" w:themeColor="text1"/>
          <w:lang w:val="en-US"/>
        </w:rPr>
        <w:t>anss</w:t>
      </w:r>
      <w:r w:rsidR="00FD575C" w:rsidRPr="00F641B0">
        <w:rPr>
          <w:rFonts w:ascii="Times" w:hAnsi="Times" w:cs="Times New Roman"/>
          <w:color w:val="000000" w:themeColor="text1"/>
          <w:lang w:val="en-US"/>
        </w:rPr>
        <w:t>,</w:t>
      </w:r>
    </w:p>
    <w:p w14:paraId="5ECCE981" w14:textId="6D98D976" w:rsidR="00D900F0" w:rsidRPr="00F641B0" w:rsidRDefault="00FD575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Tende e pav</w:t>
      </w:r>
      <w:r w:rsidR="001276A8" w:rsidRPr="00F641B0">
        <w:rPr>
          <w:rFonts w:ascii="Times" w:hAnsi="Times" w:cs="Times New Roman"/>
          <w:color w:val="000000" w:themeColor="text1"/>
          <w:lang w:val="en-US"/>
        </w:rPr>
        <w:t>eion quente ne p</w:t>
      </w:r>
      <w:r w:rsidRPr="00F641B0">
        <w:rPr>
          <w:rFonts w:ascii="Times" w:hAnsi="Times" w:cs="Times New Roman"/>
          <w:color w:val="000000" w:themeColor="text1"/>
          <w:lang w:val="en-US"/>
        </w:rPr>
        <w:t>ò</w:t>
      </w:r>
      <w:r w:rsidR="001276A8" w:rsidRPr="00F641B0">
        <w:rPr>
          <w:rFonts w:ascii="Times" w:hAnsi="Times" w:cs="Times New Roman"/>
          <w:color w:val="000000" w:themeColor="text1"/>
          <w:lang w:val="en-US"/>
        </w:rPr>
        <w:t xml:space="preserve"> prens</w:t>
      </w:r>
      <w:r w:rsidRPr="00F641B0">
        <w:rPr>
          <w:rFonts w:ascii="Times" w:hAnsi="Times" w:cs="Times New Roman"/>
          <w:color w:val="000000" w:themeColor="text1"/>
          <w:lang w:val="en-US"/>
        </w:rPr>
        <w:t>,</w:t>
      </w:r>
    </w:p>
    <w:p w14:paraId="66FC137B" w14:textId="2948FBC8" w:rsidR="00D900F0" w:rsidRPr="00F641B0" w:rsidRDefault="0079117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Si·ll</w:t>
      </w:r>
      <w:r w:rsidR="00FD575C" w:rsidRPr="00F641B0">
        <w:rPr>
          <w:rFonts w:ascii="Times" w:hAnsi="Times" w:cs="Times New Roman"/>
          <w:color w:val="000000" w:themeColor="text1"/>
          <w:lang w:val="en-US"/>
        </w:rPr>
        <w:t>e fa cacer e rov</w:t>
      </w:r>
      <w:r w:rsidR="001276A8" w:rsidRPr="00F641B0">
        <w:rPr>
          <w:rFonts w:ascii="Times" w:hAnsi="Times" w:cs="Times New Roman"/>
          <w:color w:val="000000" w:themeColor="text1"/>
          <w:lang w:val="en-US"/>
        </w:rPr>
        <w:t>erssar al capns</w:t>
      </w:r>
    </w:p>
    <w:p w14:paraId="0E77D119" w14:textId="00366149" w:rsidR="00D900F0" w:rsidRPr="00F641B0" w:rsidRDefault="00FD575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de la cente de Carlo fè</w:t>
      </w:r>
      <w:r w:rsidR="001276A8" w:rsidRPr="00F641B0">
        <w:rPr>
          <w:rFonts w:ascii="Times" w:hAnsi="Times" w:cs="Times New Roman"/>
          <w:color w:val="000000" w:themeColor="text1"/>
          <w:lang w:val="en-US"/>
        </w:rPr>
        <w:t xml:space="preserve"> dalmaço grans</w:t>
      </w:r>
      <w:r w:rsidRPr="00F641B0">
        <w:rPr>
          <w:rFonts w:ascii="Times" w:hAnsi="Times" w:cs="Times New Roman"/>
          <w:color w:val="000000" w:themeColor="text1"/>
          <w:lang w:val="en-US"/>
        </w:rPr>
        <w:t>;</w:t>
      </w:r>
    </w:p>
    <w:p w14:paraId="02AC03E8" w14:textId="10F4357A" w:rsidR="00D900F0" w:rsidRPr="00F641B0" w:rsidRDefault="001276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De </w:t>
      </w:r>
      <w:r w:rsidR="000604F1">
        <w:rPr>
          <w:rFonts w:ascii="Times" w:hAnsi="Times" w:cs="Times New Roman"/>
          <w:color w:val="000000" w:themeColor="text1"/>
          <w:lang w:val="en-US"/>
        </w:rPr>
        <w:t>.</w:t>
      </w:r>
      <w:r w:rsidR="00FD575C" w:rsidRPr="00F641B0">
        <w:rPr>
          <w:rFonts w:ascii="Times" w:hAnsi="Times" w:cs="Times New Roman"/>
          <w:color w:val="000000" w:themeColor="text1"/>
          <w:lang w:val="en-US"/>
        </w:rPr>
        <w:t>VM</w:t>
      </w:r>
      <w:r w:rsidR="000604F1">
        <w:rPr>
          <w:rFonts w:ascii="Times" w:hAnsi="Times" w:cs="Times New Roman"/>
          <w:color w:val="000000" w:themeColor="text1"/>
          <w:lang w:val="en-US"/>
        </w:rPr>
        <w:t>.</w:t>
      </w:r>
      <w:r w:rsidR="00FD575C" w:rsidRPr="00F641B0">
        <w:rPr>
          <w:rFonts w:ascii="Times" w:hAnsi="Times" w:cs="Times New Roman"/>
          <w:color w:val="000000" w:themeColor="text1"/>
          <w:lang w:val="en-US"/>
        </w:rPr>
        <w:t xml:space="preserve"> homeni el no fo v</w:t>
      </w:r>
      <w:r w:rsidRPr="00F641B0">
        <w:rPr>
          <w:rFonts w:ascii="Times" w:hAnsi="Times" w:cs="Times New Roman"/>
          <w:color w:val="000000" w:themeColor="text1"/>
          <w:lang w:val="en-US"/>
        </w:rPr>
        <w:t>eiardo ni infans</w:t>
      </w:r>
    </w:p>
    <w:p w14:paraId="5394F30A" w14:textId="5EA08E9A" w:rsidR="001276A8" w:rsidRPr="00F641B0" w:rsidRDefault="00FD575C"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De quelli che inssì </w:t>
      </w:r>
      <w:r w:rsidR="00D5355F">
        <w:rPr>
          <w:rFonts w:ascii="Times" w:hAnsi="Times" w:cs="Times New Roman"/>
          <w:color w:val="000000" w:themeColor="text1"/>
          <w:lang w:val="en-US"/>
        </w:rPr>
        <w:t>de</w:t>
      </w:r>
      <w:r w:rsidR="00180088">
        <w:rPr>
          <w:rFonts w:ascii="Times" w:hAnsi="Times" w:cs="Times New Roman"/>
          <w:color w:val="000000" w:themeColor="text1"/>
          <w:lang w:val="en-US"/>
        </w:rPr>
        <w:t>ll</w:t>
      </w:r>
      <w:r w:rsidRPr="00F641B0">
        <w:rPr>
          <w:rFonts w:ascii="Times" w:hAnsi="Times" w:cs="Times New Roman"/>
          <w:color w:val="000000" w:themeColor="text1"/>
          <w:lang w:val="en-US"/>
        </w:rPr>
        <w:t>a çitade d'Alv</w:t>
      </w:r>
      <w:r w:rsidR="001276A8" w:rsidRPr="00F641B0">
        <w:rPr>
          <w:rFonts w:ascii="Times" w:hAnsi="Times" w:cs="Times New Roman"/>
          <w:color w:val="000000" w:themeColor="text1"/>
          <w:lang w:val="en-US"/>
        </w:rPr>
        <w:t>ernia mans</w:t>
      </w:r>
    </w:p>
    <w:p w14:paraId="143CAB31" w14:textId="1A7C03BB"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w:t>
      </w:r>
      <w:r w:rsidR="000F435D" w:rsidRPr="00F641B0">
        <w:rPr>
          <w:rFonts w:ascii="Times" w:hAnsi="Times" w:cs="Times New Roman"/>
          <w:color w:val="000000" w:themeColor="text1"/>
          <w:lang w:val="en-US"/>
        </w:rPr>
        <w:t>'e</w:t>
      </w:r>
      <w:r w:rsidRPr="00F641B0">
        <w:rPr>
          <w:rFonts w:ascii="Times" w:hAnsi="Times" w:cs="Times New Roman"/>
          <w:color w:val="000000" w:themeColor="text1"/>
          <w:lang w:val="en-US"/>
        </w:rPr>
        <w:t>li no a</w:t>
      </w:r>
      <w:r w:rsidR="00EE253F">
        <w:rPr>
          <w:rFonts w:ascii="Times" w:hAnsi="Times" w:cs="Times New Roman"/>
          <w:color w:val="000000" w:themeColor="text1"/>
          <w:lang w:val="en-US"/>
        </w:rPr>
        <w:t>batà</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ho</w:t>
      </w:r>
      <w:r w:rsidR="00352836" w:rsidRPr="00F641B0">
        <w:rPr>
          <w:rFonts w:ascii="Times" w:hAnsi="Times" w:cs="Times New Roman"/>
          <w:color w:val="000000" w:themeColor="text1"/>
          <w:lang w:val="en-US"/>
        </w:rPr>
        <w:t>(m)</w:t>
      </w:r>
      <w:r w:rsidRPr="00F641B0">
        <w:rPr>
          <w:rFonts w:ascii="Times" w:hAnsi="Times" w:cs="Times New Roman"/>
          <w:color w:val="000000" w:themeColor="text1"/>
          <w:lang w:val="en-US"/>
        </w:rPr>
        <w:t xml:space="preserve"> morto o sanglans</w:t>
      </w:r>
      <w:r w:rsidR="000F435D" w:rsidRPr="00F641B0">
        <w:rPr>
          <w:rFonts w:ascii="Times" w:hAnsi="Times" w:cs="Times New Roman"/>
          <w:color w:val="000000" w:themeColor="text1"/>
          <w:lang w:val="en-US"/>
        </w:rPr>
        <w:t>.</w:t>
      </w:r>
    </w:p>
    <w:p w14:paraId="02B5A18C" w14:textId="24785A9C" w:rsidR="000F435D" w:rsidRPr="00F641B0" w:rsidRDefault="002C678B" w:rsidP="000F435D">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48</w:t>
      </w:r>
      <w:r w:rsidRPr="00F641B0">
        <w:rPr>
          <w:rFonts w:ascii="Times" w:hAnsi="Times" w:cs="Times New Roman"/>
          <w:bCs/>
          <w:color w:val="000000" w:themeColor="text1"/>
          <w:lang w:val="en-US"/>
        </w:rPr>
        <w:t xml:space="preserve">R) </w:t>
      </w:r>
      <w:r w:rsidR="000F435D" w:rsidRPr="00F641B0">
        <w:rPr>
          <w:rFonts w:ascii="Times" w:hAnsi="Times" w:cs="Times New Roman"/>
          <w:color w:val="000000" w:themeColor="text1"/>
          <w:lang w:val="en-US"/>
        </w:rPr>
        <w:t>Quando Charlo lo v</w:t>
      </w:r>
      <w:r w:rsidR="001276A8" w:rsidRPr="00F641B0">
        <w:rPr>
          <w:rFonts w:ascii="Times" w:hAnsi="Times" w:cs="Times New Roman"/>
          <w:color w:val="000000" w:themeColor="text1"/>
          <w:lang w:val="en-US"/>
        </w:rPr>
        <w:t>ete</w:t>
      </w:r>
      <w:r w:rsidR="000F435D"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 xml:space="preserve"> puoco d</w:t>
      </w:r>
      <w:r w:rsidR="000F435D"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ira no</w:t>
      </w:r>
      <w:r w:rsidR="000F435D"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fans</w:t>
      </w:r>
      <w:r w:rsidR="000F435D" w:rsidRPr="00F641B0">
        <w:rPr>
          <w:rFonts w:ascii="Times" w:hAnsi="Times" w:cs="Times New Roman"/>
          <w:color w:val="000000" w:themeColor="text1"/>
          <w:lang w:val="en-US"/>
        </w:rPr>
        <w:t>.</w:t>
      </w:r>
    </w:p>
    <w:p w14:paraId="0D0335AE" w14:textId="7B18F2F5" w:rsidR="000F435D" w:rsidRPr="00F641B0" w:rsidRDefault="00F82811" w:rsidP="009225F0">
      <w:pPr>
        <w:pStyle w:val="BodyTextFirstIndent2"/>
        <w:rPr>
          <w:rFonts w:ascii="Times" w:hAnsi="Times"/>
          <w:lang w:val="en-US"/>
        </w:rPr>
      </w:pPr>
      <w:r w:rsidRPr="00F641B0">
        <w:rPr>
          <w:rFonts w:ascii="Times" w:hAnsi="Times"/>
          <w:lang w:val="en-US"/>
        </w:rPr>
        <w:t>[Laisse 72</w:t>
      </w:r>
      <w:r w:rsidR="001276A8" w:rsidRPr="00F641B0">
        <w:rPr>
          <w:rFonts w:ascii="Times" w:hAnsi="Times"/>
          <w:lang w:val="en-US"/>
        </w:rPr>
        <w:t>]</w:t>
      </w:r>
      <w:r w:rsidR="002C678B" w:rsidRPr="00F641B0">
        <w:rPr>
          <w:rFonts w:ascii="Times" w:hAnsi="Times"/>
          <w:lang w:val="en-US"/>
        </w:rPr>
        <w:t xml:space="preserve"> </w:t>
      </w:r>
    </w:p>
    <w:p w14:paraId="4F51EC69" w14:textId="3838D429"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Granda fo la bataia a quel començere</w:t>
      </w:r>
      <w:r w:rsidR="000F435D" w:rsidRPr="00F641B0">
        <w:rPr>
          <w:rFonts w:ascii="Times" w:hAnsi="Times" w:cs="Times New Roman"/>
          <w:color w:val="000000" w:themeColor="text1"/>
          <w:lang w:val="en-US"/>
        </w:rPr>
        <w:t>,</w:t>
      </w:r>
    </w:p>
    <w:p w14:paraId="14E75B47" w14:textId="6A03362F" w:rsidR="001276A8"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w:t>
      </w:r>
      <w:r w:rsidR="001276A8" w:rsidRPr="00F641B0">
        <w:rPr>
          <w:rFonts w:ascii="Times" w:hAnsi="Times" w:cs="Times New Roman"/>
          <w:color w:val="000000" w:themeColor="text1"/>
          <w:lang w:val="en-US"/>
        </w:rPr>
        <w:t>a çente d</w:t>
      </w:r>
      <w:r w:rsidR="000F435D" w:rsidRPr="00F641B0">
        <w:rPr>
          <w:rFonts w:ascii="Times" w:hAnsi="Times" w:cs="Times New Roman"/>
          <w:color w:val="000000" w:themeColor="text1"/>
          <w:lang w:val="en-US"/>
        </w:rPr>
        <w:t>'Alv</w:t>
      </w:r>
      <w:r w:rsidR="001276A8" w:rsidRPr="00F641B0">
        <w:rPr>
          <w:rFonts w:ascii="Times" w:hAnsi="Times" w:cs="Times New Roman"/>
          <w:color w:val="000000" w:themeColor="text1"/>
          <w:lang w:val="en-US"/>
        </w:rPr>
        <w:t>ernia se fa molto aprixiere</w:t>
      </w:r>
      <w:r w:rsidR="000F435D" w:rsidRPr="00F641B0">
        <w:rPr>
          <w:rFonts w:ascii="Times" w:hAnsi="Times" w:cs="Times New Roman"/>
          <w:color w:val="000000" w:themeColor="text1"/>
          <w:lang w:val="en-US"/>
        </w:rPr>
        <w:t>,</w:t>
      </w:r>
    </w:p>
    <w:p w14:paraId="0AA57230" w14:textId="3428944F" w:rsidR="001276A8" w:rsidRPr="00F641B0" w:rsidRDefault="000604F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Chi duncha vedesse la batai</w:t>
      </w:r>
      <w:r w:rsidR="000F435D" w:rsidRPr="00F641B0">
        <w:rPr>
          <w:rFonts w:ascii="Times" w:hAnsi="Times" w:cs="Times New Roman"/>
          <w:color w:val="000000" w:themeColor="text1"/>
          <w:lang w:val="en-US"/>
        </w:rPr>
        <w:t>a dura e fere!</w:t>
      </w:r>
    </w:p>
    <w:p w14:paraId="081A422E" w14:textId="3500F2B4" w:rsidR="001276A8" w:rsidRPr="00F641B0" w:rsidRDefault="000F435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Baldoi</w:t>
      </w:r>
      <w:r w:rsidR="00CE5D3F" w:rsidRPr="00F641B0">
        <w:rPr>
          <w:rFonts w:ascii="Times" w:hAnsi="Times" w:cs="Times New Roman"/>
          <w:color w:val="000000" w:themeColor="text1"/>
          <w:lang w:val="en-US"/>
        </w:rPr>
        <w:t>n e Thomas non fano çà</w:t>
      </w:r>
      <w:r w:rsidRPr="00F641B0">
        <w:rPr>
          <w:rFonts w:ascii="Times" w:hAnsi="Times" w:cs="Times New Roman"/>
          <w:color w:val="000000" w:themeColor="text1"/>
          <w:lang w:val="en-US"/>
        </w:rPr>
        <w:t xml:space="preserve"> cativ</w:t>
      </w:r>
      <w:r w:rsidR="001276A8" w:rsidRPr="00F641B0">
        <w:rPr>
          <w:rFonts w:ascii="Times" w:hAnsi="Times" w:cs="Times New Roman"/>
          <w:color w:val="000000" w:themeColor="text1"/>
          <w:lang w:val="en-US"/>
        </w:rPr>
        <w:t>iere</w:t>
      </w:r>
      <w:r w:rsidR="00CD0FE2" w:rsidRPr="00F641B0">
        <w:rPr>
          <w:rFonts w:ascii="Times" w:hAnsi="Times" w:cs="Times New Roman"/>
          <w:color w:val="000000" w:themeColor="text1"/>
          <w:lang w:val="en-US"/>
        </w:rPr>
        <w:t>;</w:t>
      </w:r>
    </w:p>
    <w:p w14:paraId="72698EAA" w14:textId="1AD93EFC"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Çascun abate </w:t>
      </w:r>
      <w:r w:rsidR="0079117B">
        <w:rPr>
          <w:rFonts w:ascii="Times" w:hAnsi="Times" w:cs="Times New Roman"/>
          <w:color w:val="000000" w:themeColor="text1"/>
          <w:lang w:val="en-US"/>
        </w:rPr>
        <w:t>lo·sso</w:t>
      </w:r>
      <w:r w:rsidR="00CD0FE2" w:rsidRPr="00F641B0">
        <w:rPr>
          <w:rFonts w:ascii="Times" w:hAnsi="Times" w:cs="Times New Roman"/>
          <w:color w:val="000000" w:themeColor="text1"/>
          <w:lang w:val="en-US"/>
        </w:rPr>
        <w:t xml:space="preserve"> dav</w:t>
      </w:r>
      <w:r w:rsidRPr="00F641B0">
        <w:rPr>
          <w:rFonts w:ascii="Times" w:hAnsi="Times" w:cs="Times New Roman"/>
          <w:color w:val="000000" w:themeColor="text1"/>
          <w:lang w:val="en-US"/>
        </w:rPr>
        <w:t>anti l</w:t>
      </w:r>
      <w:r w:rsidR="00CD0FE2" w:rsidRPr="00F641B0">
        <w:rPr>
          <w:rFonts w:ascii="Times" w:hAnsi="Times" w:cs="Times New Roman"/>
          <w:color w:val="000000" w:themeColor="text1"/>
          <w:lang w:val="en-US"/>
        </w:rPr>
        <w:t>'</w:t>
      </w:r>
      <w:r w:rsidRPr="00F641B0">
        <w:rPr>
          <w:rFonts w:ascii="Times" w:hAnsi="Times" w:cs="Times New Roman"/>
          <w:color w:val="000000" w:themeColor="text1"/>
          <w:lang w:val="en-US"/>
        </w:rPr>
        <w:t>inperere</w:t>
      </w:r>
      <w:r w:rsidR="00CE5D3F" w:rsidRPr="00F641B0">
        <w:rPr>
          <w:rFonts w:ascii="Times" w:hAnsi="Times" w:cs="Times New Roman"/>
          <w:color w:val="000000" w:themeColor="text1"/>
          <w:lang w:val="en-US"/>
        </w:rPr>
        <w:t>.</w:t>
      </w:r>
      <w:r w:rsidR="00CD0FE2" w:rsidRPr="00F641B0">
        <w:rPr>
          <w:rStyle w:val="FootnoteReference"/>
          <w:rFonts w:ascii="Times" w:hAnsi="Times" w:cs="Times New Roman"/>
          <w:color w:val="000000" w:themeColor="text1"/>
          <w:lang w:val="en-US"/>
        </w:rPr>
        <w:footnoteReference w:id="249"/>
      </w:r>
    </w:p>
    <w:p w14:paraId="5692F330" w14:textId="26228434" w:rsidR="001276A8" w:rsidRPr="00F641B0" w:rsidRDefault="00CD0FE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Carlo lo v</w:t>
      </w:r>
      <w:r w:rsidR="001276A8" w:rsidRPr="00F641B0">
        <w:rPr>
          <w:rFonts w:ascii="Times" w:hAnsi="Times" w:cs="Times New Roman"/>
          <w:color w:val="000000" w:themeColor="text1"/>
          <w:lang w:val="en-US"/>
        </w:rPr>
        <w:t>ete</w:t>
      </w:r>
      <w:r w:rsidRPr="00F641B0">
        <w:rPr>
          <w:rFonts w:ascii="Times" w:hAnsi="Times" w:cs="Times New Roman"/>
          <w:color w:val="000000" w:themeColor="text1"/>
          <w:lang w:val="en-US"/>
        </w:rPr>
        <w:t>,</w:t>
      </w:r>
      <w:r w:rsidR="00CE5D3F" w:rsidRPr="00F641B0">
        <w:rPr>
          <w:rFonts w:ascii="Times" w:hAnsi="Times" w:cs="Times New Roman"/>
          <w:color w:val="000000" w:themeColor="text1"/>
          <w:lang w:val="en-US"/>
        </w:rPr>
        <w:t xml:space="preserve"> el penssà</w:t>
      </w:r>
      <w:r w:rsidR="001276A8" w:rsidRPr="00F641B0">
        <w:rPr>
          <w:rFonts w:ascii="Times" w:hAnsi="Times" w:cs="Times New Roman"/>
          <w:color w:val="000000" w:themeColor="text1"/>
          <w:lang w:val="en-US"/>
        </w:rPr>
        <w:t xml:space="preserve"> de dolor ragiere</w:t>
      </w:r>
      <w:r w:rsidRPr="00F641B0">
        <w:rPr>
          <w:rFonts w:ascii="Times" w:hAnsi="Times" w:cs="Times New Roman"/>
          <w:color w:val="000000" w:themeColor="text1"/>
          <w:lang w:val="en-US"/>
        </w:rPr>
        <w:t>;</w:t>
      </w:r>
    </w:p>
    <w:p w14:paraId="5E8853C6" w14:textId="6829CB26"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CE5D3F" w:rsidRPr="00F641B0">
        <w:rPr>
          <w:rFonts w:ascii="Times" w:hAnsi="Times" w:cs="Times New Roman"/>
          <w:color w:val="000000" w:themeColor="text1"/>
          <w:lang w:val="en-US"/>
        </w:rPr>
        <w:t xml:space="preserve"> mal</w:t>
      </w:r>
      <w:r w:rsidR="00CD0FE2" w:rsidRPr="00F641B0">
        <w:rPr>
          <w:rFonts w:ascii="Times" w:hAnsi="Times" w:cs="Times New Roman"/>
          <w:color w:val="000000" w:themeColor="text1"/>
          <w:lang w:val="en-US"/>
        </w:rPr>
        <w:t>talento se fè</w:t>
      </w:r>
      <w:r w:rsidRPr="00F641B0">
        <w:rPr>
          <w:rFonts w:ascii="Times" w:hAnsi="Times" w:cs="Times New Roman"/>
          <w:color w:val="000000" w:themeColor="text1"/>
          <w:lang w:val="en-US"/>
        </w:rPr>
        <w:t xml:space="preserve"> so arme portere</w:t>
      </w:r>
      <w:r w:rsidR="00B920C6" w:rsidRPr="00F641B0">
        <w:rPr>
          <w:rFonts w:ascii="Times" w:hAnsi="Times" w:cs="Times New Roman"/>
          <w:color w:val="000000" w:themeColor="text1"/>
          <w:lang w:val="en-US"/>
        </w:rPr>
        <w:t>,</w:t>
      </w:r>
    </w:p>
    <w:p w14:paraId="2F02BCE1" w14:textId="2150623B"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Veste l</w:t>
      </w:r>
      <w:r w:rsidR="00B920C6" w:rsidRPr="00F641B0">
        <w:rPr>
          <w:rFonts w:ascii="Times" w:hAnsi="Times" w:cs="Times New Roman"/>
          <w:color w:val="000000" w:themeColor="text1"/>
          <w:lang w:val="en-US"/>
        </w:rPr>
        <w:t>'</w:t>
      </w:r>
      <w:r w:rsidR="00CE5D3F" w:rsidRPr="00F641B0">
        <w:rPr>
          <w:rFonts w:ascii="Times" w:hAnsi="Times" w:cs="Times New Roman"/>
          <w:color w:val="000000" w:themeColor="text1"/>
          <w:lang w:val="en-US"/>
        </w:rPr>
        <w:t>osbergo e calçà</w:t>
      </w:r>
      <w:r w:rsidRPr="00F641B0">
        <w:rPr>
          <w:rFonts w:ascii="Times" w:hAnsi="Times" w:cs="Times New Roman"/>
          <w:color w:val="000000" w:themeColor="text1"/>
          <w:lang w:val="en-US"/>
        </w:rPr>
        <w:t xml:space="preserve"> le ganbiere</w:t>
      </w:r>
      <w:r w:rsidR="00B920C6" w:rsidRPr="00F641B0">
        <w:rPr>
          <w:rFonts w:ascii="Times" w:hAnsi="Times" w:cs="Times New Roman"/>
          <w:color w:val="000000" w:themeColor="text1"/>
          <w:lang w:val="en-US"/>
        </w:rPr>
        <w:t>,</w:t>
      </w:r>
    </w:p>
    <w:p w14:paraId="1714D770" w14:textId="021A66D6" w:rsidR="001276A8" w:rsidRPr="00F641B0" w:rsidRDefault="00B920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Çent</w:t>
      </w:r>
      <w:r w:rsidR="00CE5D3F" w:rsidRPr="00F641B0">
        <w:rPr>
          <w:rFonts w:ascii="Times" w:hAnsi="Times" w:cs="Times New Roman"/>
          <w:color w:val="000000" w:themeColor="text1"/>
          <w:lang w:val="en-US"/>
        </w:rPr>
        <w:t>a</w:t>
      </w:r>
      <w:r w:rsidR="0088313D" w:rsidRPr="00F641B0">
        <w:rPr>
          <w:rStyle w:val="FootnoteReference"/>
          <w:rFonts w:ascii="Times" w:hAnsi="Times" w:cs="Times New Roman"/>
          <w:color w:val="000000" w:themeColor="text1"/>
          <w:lang w:val="en-US"/>
        </w:rPr>
        <w:footnoteReference w:id="250"/>
      </w:r>
      <w:r w:rsidRPr="00F641B0">
        <w:rPr>
          <w:rFonts w:ascii="Times" w:hAnsi="Times" w:cs="Times New Roman"/>
          <w:color w:val="000000" w:themeColor="text1"/>
          <w:lang w:val="en-US"/>
        </w:rPr>
        <w:t xml:space="preserve"> </w:t>
      </w:r>
      <w:r w:rsidR="004E7F9B">
        <w:rPr>
          <w:rFonts w:ascii="Times" w:hAnsi="Times" w:cs="Times New Roman"/>
          <w:color w:val="000000" w:themeColor="text1"/>
          <w:lang w:val="en-US"/>
        </w:rPr>
        <w:t>à·ll</w:t>
      </w:r>
      <w:r w:rsidR="001276A8" w:rsidRPr="00F641B0">
        <w:rPr>
          <w:rFonts w:ascii="Times" w:hAnsi="Times" w:cs="Times New Roman"/>
          <w:color w:val="000000" w:themeColor="text1"/>
          <w:lang w:val="en-US"/>
        </w:rPr>
        <w:t>a spada</w:t>
      </w:r>
      <w:r w:rsidRPr="00F641B0">
        <w:rPr>
          <w:rFonts w:ascii="Times" w:hAnsi="Times" w:cs="Times New Roman"/>
          <w:color w:val="000000" w:themeColor="text1"/>
          <w:lang w:val="en-US"/>
        </w:rPr>
        <w:t>,</w:t>
      </w:r>
      <w:r w:rsidR="00EE253F">
        <w:rPr>
          <w:rFonts w:ascii="Times" w:hAnsi="Times" w:cs="Times New Roman"/>
          <w:color w:val="000000" w:themeColor="text1"/>
          <w:lang w:val="en-US"/>
        </w:rPr>
        <w:t xml:space="preserve"> puo montà</w:t>
      </w:r>
      <w:r w:rsidR="001276A8"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destriere</w:t>
      </w:r>
      <w:r w:rsidRPr="00F641B0">
        <w:rPr>
          <w:rFonts w:ascii="Times" w:hAnsi="Times" w:cs="Times New Roman"/>
          <w:color w:val="000000" w:themeColor="text1"/>
          <w:lang w:val="en-US"/>
        </w:rPr>
        <w:t>,</w:t>
      </w:r>
    </w:p>
    <w:p w14:paraId="1599930C" w14:textId="4E8577BA"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Brandisse la lança </w:t>
      </w:r>
      <w:r w:rsidR="00D5355F">
        <w:rPr>
          <w:rFonts w:ascii="Times" w:hAnsi="Times" w:cs="Times New Roman"/>
          <w:color w:val="000000" w:themeColor="text1"/>
          <w:lang w:val="en-US"/>
        </w:rPr>
        <w:t>o·ll</w:t>
      </w:r>
      <w:r w:rsidRPr="00F641B0">
        <w:rPr>
          <w:rFonts w:ascii="Times" w:hAnsi="Times" w:cs="Times New Roman"/>
          <w:color w:val="000000" w:themeColor="text1"/>
          <w:lang w:val="en-US"/>
        </w:rPr>
        <w:t>o fero fo d</w:t>
      </w:r>
      <w:r w:rsidR="0088313D" w:rsidRPr="00F641B0">
        <w:rPr>
          <w:rFonts w:ascii="Times" w:hAnsi="Times" w:cs="Times New Roman"/>
          <w:color w:val="000000" w:themeColor="text1"/>
          <w:lang w:val="en-US"/>
        </w:rPr>
        <w:t>'</w:t>
      </w:r>
      <w:r w:rsidRPr="00F641B0">
        <w:rPr>
          <w:rFonts w:ascii="Times" w:hAnsi="Times" w:cs="Times New Roman"/>
          <w:color w:val="000000" w:themeColor="text1"/>
          <w:lang w:val="en-US"/>
        </w:rPr>
        <w:t>açere</w:t>
      </w:r>
      <w:r w:rsidR="00B920C6" w:rsidRPr="00F641B0">
        <w:rPr>
          <w:rFonts w:ascii="Times" w:hAnsi="Times" w:cs="Times New Roman"/>
          <w:color w:val="000000" w:themeColor="text1"/>
          <w:lang w:val="en-US"/>
        </w:rPr>
        <w:t>.</w:t>
      </w:r>
    </w:p>
    <w:p w14:paraId="3FAADF0B" w14:textId="1CD0C141" w:rsidR="001276A8" w:rsidRPr="00F641B0" w:rsidRDefault="00B920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vete Tomaxo la v</w:t>
      </w:r>
      <w:r w:rsidR="001276A8" w:rsidRPr="00F641B0">
        <w:rPr>
          <w:rFonts w:ascii="Times" w:hAnsi="Times" w:cs="Times New Roman"/>
          <w:color w:val="000000" w:themeColor="text1"/>
          <w:lang w:val="en-US"/>
        </w:rPr>
        <w:t>ia trapassere</w:t>
      </w:r>
      <w:r w:rsidR="001F31D2" w:rsidRPr="00F641B0">
        <w:rPr>
          <w:rFonts w:ascii="Times" w:hAnsi="Times" w:cs="Times New Roman"/>
          <w:color w:val="000000" w:themeColor="text1"/>
          <w:lang w:val="en-US"/>
        </w:rPr>
        <w:t>;</w:t>
      </w:r>
    </w:p>
    <w:p w14:paraId="193B7EDE" w14:textId="144C0419" w:rsidR="001276A8" w:rsidRPr="00F641B0" w:rsidRDefault="001F31D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bCs/>
          <w:color w:val="000000" w:themeColor="text1"/>
          <w:lang w:val="en-US"/>
        </w:rPr>
      </w:pPr>
      <w:r w:rsidRPr="00F641B0">
        <w:rPr>
          <w:rFonts w:ascii="Times" w:hAnsi="Times" w:cs="Times New Roman"/>
          <w:color w:val="000000" w:themeColor="text1"/>
          <w:lang w:val="en-US"/>
        </w:rPr>
        <w:t>El non vo</w:t>
      </w:r>
      <w:r w:rsidR="001276A8" w:rsidRPr="00F641B0">
        <w:rPr>
          <w:rFonts w:ascii="Times" w:hAnsi="Times" w:cs="Times New Roman"/>
          <w:color w:val="000000" w:themeColor="text1"/>
          <w:lang w:val="en-US"/>
        </w:rPr>
        <w:t>lsse con lui longam</w:t>
      </w:r>
      <w:r w:rsidRPr="00F641B0">
        <w:rPr>
          <w:rFonts w:ascii="Times" w:hAnsi="Times" w:cs="Times New Roman"/>
          <w:color w:val="000000" w:themeColor="text1"/>
          <w:lang w:val="en-US"/>
        </w:rPr>
        <w:t>(en)</w:t>
      </w:r>
      <w:r w:rsidR="001276A8" w:rsidRPr="00F641B0">
        <w:rPr>
          <w:rFonts w:ascii="Times" w:hAnsi="Times" w:cs="Times New Roman"/>
          <w:color w:val="000000" w:themeColor="text1"/>
          <w:lang w:val="en-US"/>
        </w:rPr>
        <w:t>te tençonere</w:t>
      </w:r>
      <w:r w:rsidRPr="00F641B0">
        <w:rPr>
          <w:rFonts w:ascii="Times" w:hAnsi="Times" w:cs="Times New Roman"/>
          <w:color w:val="000000" w:themeColor="text1"/>
          <w:lang w:val="en-US"/>
        </w:rPr>
        <w:t>,</w:t>
      </w:r>
    </w:p>
    <w:p w14:paraId="1A7EC445" w14:textId="47942662"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w:t>
      </w:r>
      <w:r w:rsidR="001F31D2" w:rsidRPr="00F641B0">
        <w:rPr>
          <w:rFonts w:ascii="Times" w:hAnsi="Times" w:cs="Times New Roman"/>
          <w:color w:val="000000" w:themeColor="text1"/>
          <w:lang w:val="en-US"/>
        </w:rPr>
        <w:t>'ello a ferir sov</w:t>
      </w:r>
      <w:r w:rsidRPr="00F641B0">
        <w:rPr>
          <w:rFonts w:ascii="Times" w:hAnsi="Times" w:cs="Times New Roman"/>
          <w:color w:val="000000" w:themeColor="text1"/>
          <w:lang w:val="en-US"/>
        </w:rPr>
        <w:t>ra lo scudo a quartere</w:t>
      </w:r>
      <w:r w:rsidR="00CE5D3F" w:rsidRPr="00F641B0">
        <w:rPr>
          <w:rFonts w:ascii="Times" w:hAnsi="Times" w:cs="Times New Roman"/>
          <w:color w:val="000000" w:themeColor="text1"/>
          <w:lang w:val="en-US"/>
        </w:rPr>
        <w:t>,</w:t>
      </w:r>
    </w:p>
    <w:p w14:paraId="0C3C58B2" w14:textId="1B25A906" w:rsidR="001276A8" w:rsidRPr="00F641B0" w:rsidRDefault="00CE5D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scu li speçà</w:t>
      </w:r>
      <w:r w:rsidR="001276A8" w:rsidRPr="00F641B0">
        <w:rPr>
          <w:rFonts w:ascii="Times" w:hAnsi="Times" w:cs="Times New Roman"/>
          <w:color w:val="000000" w:themeColor="text1"/>
          <w:lang w:val="en-US"/>
        </w:rPr>
        <w:t xml:space="preserve"> fin al sbergo doplere</w:t>
      </w:r>
      <w:r w:rsidR="001F31D2" w:rsidRPr="00F641B0">
        <w:rPr>
          <w:rFonts w:ascii="Times" w:hAnsi="Times" w:cs="Times New Roman"/>
          <w:color w:val="000000" w:themeColor="text1"/>
          <w:lang w:val="en-US"/>
        </w:rPr>
        <w:t>.</w:t>
      </w:r>
    </w:p>
    <w:p w14:paraId="02235F0A" w14:textId="7B68244F"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 fo tanto bona</w:t>
      </w:r>
      <w:r w:rsidR="000604F1">
        <w:rPr>
          <w:rFonts w:ascii="Times" w:hAnsi="Times" w:cs="Times New Roman"/>
          <w:color w:val="000000" w:themeColor="text1"/>
          <w:lang w:val="en-US"/>
        </w:rPr>
        <w:t xml:space="preserve"> mai</w:t>
      </w:r>
      <w:r w:rsidR="00CE5D3F" w:rsidRPr="00F641B0">
        <w:rPr>
          <w:rFonts w:ascii="Times" w:hAnsi="Times" w:cs="Times New Roman"/>
          <w:color w:val="000000" w:themeColor="text1"/>
          <w:lang w:val="en-US"/>
        </w:rPr>
        <w:t xml:space="preserve">a, non potè </w:t>
      </w:r>
      <w:r w:rsidRPr="00F641B0">
        <w:rPr>
          <w:rFonts w:ascii="Times" w:hAnsi="Times" w:cs="Times New Roman"/>
          <w:color w:val="000000" w:themeColor="text1"/>
          <w:lang w:val="en-US"/>
        </w:rPr>
        <w:t>falsere</w:t>
      </w:r>
      <w:r w:rsidR="00486D44" w:rsidRPr="00F641B0">
        <w:rPr>
          <w:rFonts w:ascii="Times" w:hAnsi="Times" w:cs="Times New Roman"/>
          <w:color w:val="000000" w:themeColor="text1"/>
          <w:lang w:val="en-US"/>
        </w:rPr>
        <w:t>.</w:t>
      </w:r>
    </w:p>
    <w:p w14:paraId="2201A2DB" w14:textId="2F76F4BD"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486D44" w:rsidRPr="00F641B0">
        <w:rPr>
          <w:rFonts w:ascii="Times" w:hAnsi="Times" w:cs="Times New Roman"/>
          <w:color w:val="000000" w:themeColor="text1"/>
          <w:lang w:val="en-US"/>
        </w:rPr>
        <w:t>'</w:t>
      </w:r>
      <w:r w:rsidRPr="00F641B0">
        <w:rPr>
          <w:rFonts w:ascii="Times" w:hAnsi="Times" w:cs="Times New Roman"/>
          <w:color w:val="000000" w:themeColor="text1"/>
          <w:lang w:val="en-US"/>
        </w:rPr>
        <w:t>asta fo grossa</w:t>
      </w:r>
      <w:r w:rsidR="00486D4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ben la tene l</w:t>
      </w:r>
      <w:r w:rsidR="00486D44" w:rsidRPr="00F641B0">
        <w:rPr>
          <w:rFonts w:ascii="Times" w:hAnsi="Times" w:cs="Times New Roman"/>
          <w:color w:val="000000" w:themeColor="text1"/>
          <w:lang w:val="en-US"/>
        </w:rPr>
        <w:t>'</w:t>
      </w:r>
      <w:r w:rsidRPr="00F641B0">
        <w:rPr>
          <w:rFonts w:ascii="Times" w:hAnsi="Times" w:cs="Times New Roman"/>
          <w:color w:val="000000" w:themeColor="text1"/>
          <w:lang w:val="en-US"/>
        </w:rPr>
        <w:t>inperere</w:t>
      </w:r>
      <w:r w:rsidR="00486D44" w:rsidRPr="00F641B0">
        <w:rPr>
          <w:rFonts w:ascii="Times" w:hAnsi="Times" w:cs="Times New Roman"/>
          <w:color w:val="000000" w:themeColor="text1"/>
          <w:lang w:val="en-US"/>
        </w:rPr>
        <w:t>,</w:t>
      </w:r>
    </w:p>
    <w:p w14:paraId="33D16315" w14:textId="63290371" w:rsidR="001276A8" w:rsidRPr="00F641B0" w:rsidRDefault="00486D4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 el v</w:t>
      </w:r>
      <w:r w:rsidR="001276A8" w:rsidRPr="00F641B0">
        <w:rPr>
          <w:rFonts w:ascii="Times" w:hAnsi="Times" w:cs="Times New Roman"/>
          <w:color w:val="000000" w:themeColor="text1"/>
          <w:lang w:val="en-US"/>
        </w:rPr>
        <w:t>olesse o no</w:t>
      </w:r>
      <w:r w:rsidRPr="00F641B0">
        <w:rPr>
          <w:rFonts w:ascii="Times" w:hAnsi="Times" w:cs="Times New Roman"/>
          <w:color w:val="000000" w:themeColor="text1"/>
          <w:lang w:val="en-US"/>
        </w:rPr>
        <w:t>, lo fè a tera v</w:t>
      </w:r>
      <w:r w:rsidR="001276A8" w:rsidRPr="00F641B0">
        <w:rPr>
          <w:rFonts w:ascii="Times" w:hAnsi="Times" w:cs="Times New Roman"/>
          <w:color w:val="000000" w:themeColor="text1"/>
          <w:lang w:val="en-US"/>
        </w:rPr>
        <w:t>erssere</w:t>
      </w:r>
      <w:r w:rsidRPr="00F641B0">
        <w:rPr>
          <w:rFonts w:ascii="Times" w:hAnsi="Times" w:cs="Times New Roman"/>
          <w:color w:val="000000" w:themeColor="text1"/>
          <w:lang w:val="en-US"/>
        </w:rPr>
        <w:t>.</w:t>
      </w:r>
    </w:p>
    <w:p w14:paraId="02D2FDF7" w14:textId="77D2BA6C" w:rsidR="001276A8" w:rsidRPr="00F641B0" w:rsidRDefault="00CE5D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Çà</w:t>
      </w:r>
      <w:r w:rsidR="00486D44" w:rsidRPr="00F641B0">
        <w:rPr>
          <w:rFonts w:ascii="Times" w:hAnsi="Times" w:cs="Times New Roman"/>
          <w:color w:val="000000" w:themeColor="text1"/>
          <w:lang w:val="en-US"/>
        </w:rPr>
        <w:t xml:space="preserve"> l'averave abudo C</w:t>
      </w:r>
      <w:r w:rsidR="001276A8" w:rsidRPr="00F641B0">
        <w:rPr>
          <w:rFonts w:ascii="Times" w:hAnsi="Times" w:cs="Times New Roman"/>
          <w:color w:val="000000" w:themeColor="text1"/>
          <w:lang w:val="en-US"/>
        </w:rPr>
        <w:t>arlo p</w:t>
      </w:r>
      <w:r w:rsidR="001276A8" w:rsidRPr="00F641B0">
        <w:rPr>
          <w:rFonts w:ascii="Times" w:hAnsi="Times" w:cs="Times New Roman"/>
          <w:i/>
          <w:iCs/>
          <w:color w:val="000000" w:themeColor="text1"/>
          <w:lang w:val="en-US"/>
        </w:rPr>
        <w:t>er</w:t>
      </w:r>
      <w:r w:rsidR="00486D44" w:rsidRPr="00F641B0">
        <w:rPr>
          <w:rFonts w:ascii="Times" w:hAnsi="Times" w:cs="Times New Roman"/>
          <w:color w:val="000000" w:themeColor="text1"/>
          <w:lang w:val="en-US"/>
        </w:rPr>
        <w:t xml:space="preserve"> prex</w:t>
      </w:r>
      <w:r w:rsidR="001276A8" w:rsidRPr="00F641B0">
        <w:rPr>
          <w:rFonts w:ascii="Times" w:hAnsi="Times" w:cs="Times New Roman"/>
          <w:color w:val="000000" w:themeColor="text1"/>
          <w:lang w:val="en-US"/>
        </w:rPr>
        <w:t>onere</w:t>
      </w:r>
      <w:r w:rsidR="00486D44" w:rsidRPr="00F641B0">
        <w:rPr>
          <w:rFonts w:ascii="Times" w:hAnsi="Times" w:cs="Times New Roman"/>
          <w:color w:val="000000" w:themeColor="text1"/>
          <w:lang w:val="en-US"/>
        </w:rPr>
        <w:t>,</w:t>
      </w:r>
    </w:p>
    <w:p w14:paraId="73659E55" w14:textId="62BB8004" w:rsidR="001276A8" w:rsidRPr="00F641B0" w:rsidRDefault="00486D4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Baldoin l</w:t>
      </w:r>
      <w:r w:rsidR="00D5355F">
        <w:rPr>
          <w:rFonts w:ascii="Times" w:hAnsi="Times" w:cs="Times New Roman"/>
          <w:color w:val="000000" w:themeColor="text1"/>
          <w:lang w:val="en-US"/>
        </w:rPr>
        <w:t>o·ss</w:t>
      </w:r>
      <w:r w:rsidRPr="00F641B0">
        <w:rPr>
          <w:rFonts w:ascii="Times" w:hAnsi="Times" w:cs="Times New Roman"/>
          <w:color w:val="000000" w:themeColor="text1"/>
          <w:lang w:val="en-US"/>
        </w:rPr>
        <w:t>e</w:t>
      </w:r>
      <w:r w:rsidR="001276A8" w:rsidRPr="00F641B0">
        <w:rPr>
          <w:rFonts w:ascii="Times" w:hAnsi="Times" w:cs="Times New Roman"/>
          <w:color w:val="000000" w:themeColor="text1"/>
          <w:lang w:val="en-US"/>
        </w:rPr>
        <w:t>corsse so ferere</w:t>
      </w:r>
      <w:r w:rsidRPr="00F641B0">
        <w:rPr>
          <w:rFonts w:ascii="Times" w:hAnsi="Times" w:cs="Times New Roman"/>
          <w:color w:val="000000" w:themeColor="text1"/>
          <w:lang w:val="en-US"/>
        </w:rPr>
        <w:t>.</w:t>
      </w:r>
    </w:p>
    <w:p w14:paraId="1C78062A" w14:textId="79F5C431" w:rsidR="001276A8" w:rsidRPr="00F641B0" w:rsidRDefault="0062187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tegniv</w:t>
      </w:r>
      <w:r w:rsidR="001276A8" w:rsidRPr="00F641B0">
        <w:rPr>
          <w:rFonts w:ascii="Times" w:hAnsi="Times" w:cs="Times New Roman"/>
          <w:color w:val="000000" w:themeColor="text1"/>
          <w:lang w:val="en-US"/>
        </w:rPr>
        <w:t>a la spada che ben trença l</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açere</w:t>
      </w:r>
      <w:r w:rsidRPr="00F641B0">
        <w:rPr>
          <w:rFonts w:ascii="Times" w:hAnsi="Times" w:cs="Times New Roman"/>
          <w:color w:val="000000" w:themeColor="text1"/>
          <w:lang w:val="en-US"/>
        </w:rPr>
        <w:t>,</w:t>
      </w:r>
    </w:p>
    <w:p w14:paraId="43913739" w14:textId="0AF2CF6D" w:rsidR="001276A8" w:rsidRPr="00F641B0" w:rsidRDefault="0062187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Ferì C</w:t>
      </w:r>
      <w:r w:rsidR="001276A8" w:rsidRPr="00F641B0">
        <w:rPr>
          <w:rFonts w:ascii="Times" w:hAnsi="Times" w:cs="Times New Roman"/>
          <w:color w:val="000000" w:themeColor="text1"/>
          <w:lang w:val="en-US"/>
        </w:rPr>
        <w:t>arlo su</w:t>
      </w:r>
      <w:r w:rsidRPr="00F641B0">
        <w:rPr>
          <w:rFonts w:ascii="Times" w:hAnsi="Times" w:cs="Times New Roman"/>
          <w:color w:val="000000" w:themeColor="text1"/>
          <w:lang w:val="en-US"/>
        </w:rPr>
        <w:t xml:space="preserve"> l'elmo v</w:t>
      </w:r>
      <w:r w:rsidR="001276A8" w:rsidRPr="00F641B0">
        <w:rPr>
          <w:rFonts w:ascii="Times" w:hAnsi="Times" w:cs="Times New Roman"/>
          <w:color w:val="000000" w:themeColor="text1"/>
          <w:lang w:val="en-US"/>
        </w:rPr>
        <w:t>erçere</w:t>
      </w:r>
    </w:p>
    <w:p w14:paraId="350067DD" w14:textId="549E58B7"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flor e piere fa</w:t>
      </w:r>
      <w:r w:rsidR="0062187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çosso trabuçere</w:t>
      </w:r>
      <w:r w:rsidR="00621874" w:rsidRPr="00F641B0">
        <w:rPr>
          <w:rFonts w:ascii="Times" w:hAnsi="Times" w:cs="Times New Roman"/>
          <w:color w:val="000000" w:themeColor="text1"/>
          <w:lang w:val="en-US"/>
        </w:rPr>
        <w:t>.</w:t>
      </w:r>
    </w:p>
    <w:p w14:paraId="6B9D612C" w14:textId="374135BF" w:rsidR="001276A8" w:rsidRPr="00F641B0" w:rsidRDefault="00390A6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1276A8" w:rsidRPr="00F641B0">
        <w:rPr>
          <w:rFonts w:ascii="Times" w:hAnsi="Times" w:cs="Times New Roman"/>
          <w:color w:val="000000" w:themeColor="text1"/>
          <w:lang w:val="en-US"/>
        </w:rPr>
        <w:t xml:space="preserve"> lo </w:t>
      </w:r>
      <w:r w:rsidR="00441FB5" w:rsidRPr="00F641B0">
        <w:rPr>
          <w:rFonts w:ascii="Times" w:hAnsi="Times" w:cs="Times New Roman"/>
          <w:color w:val="000000" w:themeColor="text1"/>
          <w:lang w:val="en-US"/>
        </w:rPr>
        <w:t>g</w:t>
      </w:r>
      <w:r w:rsidR="001276A8" w:rsidRPr="00F641B0">
        <w:rPr>
          <w:rFonts w:ascii="Times" w:hAnsi="Times" w:cs="Times New Roman"/>
          <w:color w:val="000000" w:themeColor="text1"/>
          <w:lang w:val="en-US"/>
        </w:rPr>
        <w:t>uar</w:t>
      </w:r>
      <w:r w:rsidR="00441FB5" w:rsidRPr="00F641B0">
        <w:rPr>
          <w:rFonts w:ascii="Times" w:hAnsi="Times" w:cs="Times New Roman"/>
          <w:color w:val="000000" w:themeColor="text1"/>
          <w:lang w:val="en-US"/>
        </w:rPr>
        <w:t>ì</w:t>
      </w:r>
      <w:r w:rsidR="001276A8" w:rsidRPr="00F641B0">
        <w:rPr>
          <w:rFonts w:ascii="Times" w:hAnsi="Times" w:cs="Times New Roman"/>
          <w:color w:val="000000" w:themeColor="text1"/>
          <w:lang w:val="en-US"/>
        </w:rPr>
        <w:t xml:space="preserve"> che in carne </w:t>
      </w:r>
      <w:r w:rsidR="0079117B">
        <w:rPr>
          <w:rFonts w:ascii="Times" w:hAnsi="Times" w:cs="Times New Roman"/>
          <w:color w:val="000000" w:themeColor="text1"/>
          <w:lang w:val="en-US"/>
        </w:rPr>
        <w:t>no·ll</w:t>
      </w:r>
      <w:r w:rsidR="00621874" w:rsidRPr="00F641B0">
        <w:rPr>
          <w:rFonts w:ascii="Times" w:hAnsi="Times" w:cs="Times New Roman"/>
          <w:color w:val="000000" w:themeColor="text1"/>
          <w:lang w:val="en-US"/>
        </w:rPr>
        <w:t>'</w:t>
      </w:r>
      <w:r w:rsidR="0088313D" w:rsidRPr="00F641B0">
        <w:rPr>
          <w:rFonts w:ascii="Times" w:hAnsi="Times" w:cs="Times New Roman"/>
          <w:color w:val="000000" w:themeColor="text1"/>
          <w:lang w:val="en-US"/>
        </w:rPr>
        <w:t>av</w:t>
      </w:r>
      <w:r w:rsidR="001276A8" w:rsidRPr="00F641B0">
        <w:rPr>
          <w:rFonts w:ascii="Times" w:hAnsi="Times" w:cs="Times New Roman"/>
          <w:color w:val="000000" w:themeColor="text1"/>
          <w:lang w:val="en-US"/>
        </w:rPr>
        <w:t>e tochere</w:t>
      </w:r>
      <w:r w:rsidR="00621874" w:rsidRPr="00F641B0">
        <w:rPr>
          <w:rFonts w:ascii="Times" w:hAnsi="Times" w:cs="Times New Roman"/>
          <w:color w:val="000000" w:themeColor="text1"/>
          <w:lang w:val="en-US"/>
        </w:rPr>
        <w:t>.</w:t>
      </w:r>
    </w:p>
    <w:p w14:paraId="0FA5D7AA" w14:textId="271FDF14"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621874" w:rsidRPr="00F641B0">
        <w:rPr>
          <w:rFonts w:ascii="Times" w:hAnsi="Times" w:cs="Times New Roman"/>
          <w:color w:val="000000" w:themeColor="text1"/>
          <w:lang w:val="en-US"/>
        </w:rPr>
        <w:t>i grando f</w:t>
      </w:r>
      <w:r w:rsidR="00D5355F">
        <w:rPr>
          <w:rFonts w:ascii="Times" w:hAnsi="Times" w:cs="Times New Roman"/>
          <w:color w:val="000000" w:themeColor="text1"/>
          <w:lang w:val="en-US"/>
        </w:rPr>
        <w:t>o·ll</w:t>
      </w:r>
      <w:r w:rsidR="00621874" w:rsidRPr="00F641B0">
        <w:rPr>
          <w:rFonts w:ascii="Times" w:hAnsi="Times" w:cs="Times New Roman"/>
          <w:color w:val="000000" w:themeColor="text1"/>
          <w:lang w:val="en-US"/>
        </w:rPr>
        <w:t>o colpo tuto lo fè</w:t>
      </w:r>
      <w:r w:rsidRPr="00F641B0">
        <w:rPr>
          <w:rFonts w:ascii="Times" w:hAnsi="Times" w:cs="Times New Roman"/>
          <w:color w:val="000000" w:themeColor="text1"/>
          <w:lang w:val="en-US"/>
        </w:rPr>
        <w:t xml:space="preserve"> plegere</w:t>
      </w:r>
      <w:r w:rsidR="007F6C83">
        <w:rPr>
          <w:rFonts w:ascii="Times" w:hAnsi="Times" w:cs="Times New Roman"/>
          <w:color w:val="000000" w:themeColor="text1"/>
          <w:lang w:val="en-US"/>
        </w:rPr>
        <w:t>,</w:t>
      </w:r>
    </w:p>
    <w:p w14:paraId="38396E10" w14:textId="4035B0C8" w:rsidR="001276A8" w:rsidRPr="00F641B0" w:rsidRDefault="0062187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w:t>
      </w:r>
      <w:r w:rsidR="001276A8" w:rsidRPr="00F641B0">
        <w:rPr>
          <w:rFonts w:ascii="Times" w:hAnsi="Times" w:cs="Times New Roman"/>
          <w:color w:val="000000" w:themeColor="text1"/>
          <w:lang w:val="en-US"/>
        </w:rPr>
        <w:t>ra l</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arçon </w:t>
      </w:r>
      <w:r w:rsidR="00076F52">
        <w:rPr>
          <w:rFonts w:ascii="Times" w:hAnsi="Times" w:cs="Times New Roman"/>
          <w:color w:val="000000" w:themeColor="text1"/>
          <w:lang w:val="en-US"/>
        </w:rPr>
        <w:t>a·ss</w:t>
      </w:r>
      <w:r w:rsidR="001276A8" w:rsidRPr="00F641B0">
        <w:rPr>
          <w:rFonts w:ascii="Times" w:hAnsi="Times" w:cs="Times New Roman"/>
          <w:color w:val="000000" w:themeColor="text1"/>
          <w:lang w:val="en-US"/>
        </w:rPr>
        <w:t xml:space="preserve">o </w:t>
      </w:r>
      <w:r w:rsidR="001276A8" w:rsidRPr="00E00B74">
        <w:rPr>
          <w:rFonts w:ascii="Times" w:hAnsi="Times" w:cs="Times New Roman"/>
          <w:color w:val="000000" w:themeColor="text1"/>
          <w:lang w:val="en-US"/>
        </w:rPr>
        <w:t xml:space="preserve">malgrado </w:t>
      </w:r>
      <w:r w:rsidR="00BC61C3">
        <w:rPr>
          <w:rFonts w:ascii="Times" w:hAnsi="Times" w:cs="Times New Roman"/>
          <w:color w:val="000000" w:themeColor="text1"/>
          <w:lang w:val="en-US"/>
        </w:rPr>
        <w:t>[c]</w:t>
      </w:r>
      <w:r w:rsidR="001276A8" w:rsidRPr="00E00B74">
        <w:rPr>
          <w:rFonts w:ascii="Times" w:hAnsi="Times" w:cs="Times New Roman"/>
          <w:color w:val="000000" w:themeColor="text1"/>
          <w:lang w:val="en-US"/>
        </w:rPr>
        <w:t>linere</w:t>
      </w:r>
      <w:r w:rsidR="00E00B74" w:rsidRPr="00E00B74">
        <w:rPr>
          <w:rFonts w:ascii="Times" w:hAnsi="Times" w:cs="Times New Roman"/>
          <w:color w:val="000000" w:themeColor="text1"/>
          <w:lang w:val="en-US"/>
        </w:rPr>
        <w:t>.</w:t>
      </w:r>
      <w:r w:rsidR="00EE253F" w:rsidRPr="00E00B74">
        <w:rPr>
          <w:rStyle w:val="FootnoteReference"/>
          <w:rFonts w:ascii="Times" w:hAnsi="Times" w:cs="Times New Roman"/>
          <w:color w:val="000000" w:themeColor="text1"/>
          <w:lang w:val="en-US"/>
        </w:rPr>
        <w:footnoteReference w:id="251"/>
      </w:r>
    </w:p>
    <w:p w14:paraId="4FD89F08" w14:textId="54D80093" w:rsidR="001276A8"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48</w:t>
      </w:r>
      <w:r w:rsidRPr="00F641B0">
        <w:rPr>
          <w:rFonts w:ascii="Times" w:hAnsi="Times" w:cs="Times New Roman"/>
          <w:bCs/>
          <w:color w:val="000000" w:themeColor="text1"/>
          <w:lang w:val="en-US"/>
        </w:rPr>
        <w:t xml:space="preserve">V) </w:t>
      </w:r>
      <w:r w:rsidR="009431A8" w:rsidRPr="00F641B0">
        <w:rPr>
          <w:rFonts w:ascii="Times" w:hAnsi="Times" w:cs="Times New Roman"/>
          <w:color w:val="000000" w:themeColor="text1"/>
          <w:lang w:val="en-US"/>
        </w:rPr>
        <w:t>Al ferir che fè B</w:t>
      </w:r>
      <w:r w:rsidR="001276A8" w:rsidRPr="00F641B0">
        <w:rPr>
          <w:rFonts w:ascii="Times" w:hAnsi="Times" w:cs="Times New Roman"/>
          <w:color w:val="000000" w:themeColor="text1"/>
          <w:lang w:val="en-US"/>
        </w:rPr>
        <w:t>aldoin l</w:t>
      </w:r>
      <w:r w:rsidR="009431A8" w:rsidRPr="00F641B0">
        <w:rPr>
          <w:rFonts w:ascii="Times" w:hAnsi="Times" w:cs="Times New Roman"/>
          <w:color w:val="000000" w:themeColor="text1"/>
          <w:lang w:val="en-US"/>
        </w:rPr>
        <w:t>'inperere,</w:t>
      </w:r>
    </w:p>
    <w:p w14:paraId="4459C4CE" w14:textId="68C682B2" w:rsidR="001276A8" w:rsidRPr="00F641B0" w:rsidRDefault="009431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Tomaso salltà</w:t>
      </w:r>
      <w:r w:rsidR="001276A8" w:rsidRPr="00F641B0">
        <w:rPr>
          <w:rFonts w:ascii="Times" w:hAnsi="Times" w:cs="Times New Roman"/>
          <w:color w:val="000000" w:themeColor="text1"/>
          <w:lang w:val="en-US"/>
        </w:rPr>
        <w:t xml:space="preserve"> suxo e prexe el so destriere</w:t>
      </w:r>
      <w:r w:rsidRPr="00F641B0">
        <w:rPr>
          <w:rFonts w:ascii="Times" w:hAnsi="Times" w:cs="Times New Roman"/>
          <w:color w:val="000000" w:themeColor="text1"/>
          <w:lang w:val="en-US"/>
        </w:rPr>
        <w:t>,</w:t>
      </w:r>
    </w:p>
    <w:p w14:paraId="42DFF6F1" w14:textId="292684F5"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w:t>
      </w:r>
      <w:r w:rsidR="009431A8" w:rsidRPr="00F641B0">
        <w:rPr>
          <w:rFonts w:ascii="Times" w:hAnsi="Times" w:cs="Times New Roman"/>
          <w:color w:val="000000" w:themeColor="text1"/>
          <w:lang w:val="en-US"/>
        </w:rPr>
        <w:t xml:space="preserve"> l'arçon montà</w:t>
      </w:r>
      <w:r w:rsidRPr="00F641B0">
        <w:rPr>
          <w:rFonts w:ascii="Times" w:hAnsi="Times" w:cs="Times New Roman"/>
          <w:color w:val="000000" w:themeColor="text1"/>
          <w:lang w:val="en-US"/>
        </w:rPr>
        <w:t xml:space="preserve"> ch</w:t>
      </w:r>
      <w:r w:rsidR="009431A8" w:rsidRPr="00F641B0">
        <w:rPr>
          <w:rFonts w:ascii="Times" w:hAnsi="Times" w:cs="Times New Roman"/>
          <w:color w:val="000000" w:themeColor="text1"/>
          <w:lang w:val="en-US"/>
        </w:rPr>
        <w:t>'</w:t>
      </w:r>
      <w:r w:rsidRPr="00F641B0">
        <w:rPr>
          <w:rFonts w:ascii="Times" w:hAnsi="Times" w:cs="Times New Roman"/>
          <w:color w:val="000000" w:themeColor="text1"/>
          <w:lang w:val="en-US"/>
        </w:rPr>
        <w:t>el non p</w:t>
      </w:r>
      <w:r w:rsidR="00384E1F" w:rsidRPr="00F641B0">
        <w:rPr>
          <w:rFonts w:ascii="Times" w:hAnsi="Times" w:cs="Times New Roman"/>
          <w:i/>
          <w:color w:val="000000" w:themeColor="text1"/>
          <w:lang w:val="en-US"/>
        </w:rPr>
        <w:t>r</w:t>
      </w:r>
      <w:r w:rsidRPr="00F641B0">
        <w:rPr>
          <w:rFonts w:ascii="Times" w:hAnsi="Times" w:cs="Times New Roman"/>
          <w:color w:val="000000" w:themeColor="text1"/>
          <w:lang w:val="en-US"/>
        </w:rPr>
        <w:t>esse</w:t>
      </w:r>
      <w:r w:rsidR="009431A8" w:rsidRPr="00F641B0">
        <w:rPr>
          <w:rFonts w:ascii="Times" w:hAnsi="Times" w:cs="Times New Roman"/>
          <w:color w:val="000000" w:themeColor="text1"/>
          <w:lang w:val="en-US"/>
        </w:rPr>
        <w:t xml:space="preserve"> striev</w:t>
      </w:r>
      <w:r w:rsidRPr="00F641B0">
        <w:rPr>
          <w:rFonts w:ascii="Times" w:hAnsi="Times" w:cs="Times New Roman"/>
          <w:color w:val="000000" w:themeColor="text1"/>
          <w:lang w:val="en-US"/>
        </w:rPr>
        <w:t>ere</w:t>
      </w:r>
      <w:r w:rsidR="009431A8" w:rsidRPr="00F641B0">
        <w:rPr>
          <w:rFonts w:ascii="Times" w:hAnsi="Times" w:cs="Times New Roman"/>
          <w:color w:val="000000" w:themeColor="text1"/>
          <w:lang w:val="en-US"/>
        </w:rPr>
        <w:t>.</w:t>
      </w:r>
    </w:p>
    <w:p w14:paraId="251148CE" w14:textId="067CF542" w:rsidR="001276A8"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Alora començà</w:t>
      </w:r>
      <w:r w:rsidR="001276A8" w:rsidRPr="00F641B0">
        <w:rPr>
          <w:rFonts w:ascii="Times" w:hAnsi="Times" w:cs="Times New Roman"/>
          <w:color w:val="000000" w:themeColor="text1"/>
          <w:lang w:val="en-US"/>
        </w:rPr>
        <w:t xml:space="preserve"> la bataia e li caplere</w:t>
      </w:r>
      <w:r w:rsidR="009431A8" w:rsidRPr="00F641B0">
        <w:rPr>
          <w:rFonts w:ascii="Times" w:hAnsi="Times" w:cs="Times New Roman"/>
          <w:color w:val="000000" w:themeColor="text1"/>
          <w:lang w:val="en-US"/>
        </w:rPr>
        <w:t>;</w:t>
      </w:r>
    </w:p>
    <w:p w14:paraId="2322C4BB" w14:textId="65F3F63B" w:rsidR="001276A8"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La çente de Carlo començà</w:t>
      </w:r>
      <w:r w:rsidR="009431A8" w:rsidRPr="00F641B0">
        <w:rPr>
          <w:rFonts w:ascii="Times" w:hAnsi="Times" w:cs="Times New Roman"/>
          <w:color w:val="000000" w:themeColor="text1"/>
          <w:lang w:val="en-US"/>
        </w:rPr>
        <w:t xml:space="preserve"> sov</w:t>
      </w:r>
      <w:r w:rsidR="001276A8" w:rsidRPr="00F641B0">
        <w:rPr>
          <w:rFonts w:ascii="Times" w:hAnsi="Times" w:cs="Times New Roman"/>
          <w:color w:val="000000" w:themeColor="text1"/>
          <w:lang w:val="en-US"/>
        </w:rPr>
        <w:t>ra montere</w:t>
      </w:r>
    </w:p>
    <w:p w14:paraId="74778721" w14:textId="7CA1839B" w:rsidR="00D900F0" w:rsidRPr="00F641B0" w:rsidRDefault="009431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 çente d'Alv</w:t>
      </w:r>
      <w:r w:rsidR="001276A8" w:rsidRPr="00F641B0">
        <w:rPr>
          <w:rFonts w:ascii="Times" w:hAnsi="Times" w:cs="Times New Roman"/>
          <w:color w:val="000000" w:themeColor="text1"/>
          <w:lang w:val="en-US"/>
        </w:rPr>
        <w:t>ernia n</w:t>
      </w:r>
      <w:r w:rsidRPr="00F641B0">
        <w:rPr>
          <w:rFonts w:ascii="Times" w:hAnsi="Times" w:cs="Times New Roman"/>
          <w:color w:val="000000" w:themeColor="text1"/>
          <w:lang w:val="en-US"/>
        </w:rPr>
        <w:t>on li può</w:t>
      </w:r>
      <w:r w:rsidR="001276A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w:t>
      </w:r>
      <w:r w:rsidR="001276A8" w:rsidRPr="00F641B0">
        <w:rPr>
          <w:rFonts w:ascii="Times" w:hAnsi="Times" w:cs="Times New Roman"/>
          <w:color w:val="000000" w:themeColor="text1"/>
          <w:lang w:val="en-US"/>
        </w:rPr>
        <w:t>lui durere</w:t>
      </w:r>
      <w:r w:rsidR="000A6705" w:rsidRPr="00F641B0">
        <w:rPr>
          <w:rFonts w:ascii="Times" w:hAnsi="Times" w:cs="Times New Roman"/>
          <w:color w:val="000000" w:themeColor="text1"/>
          <w:lang w:val="en-US"/>
        </w:rPr>
        <w:t>.</w:t>
      </w:r>
    </w:p>
    <w:p w14:paraId="0191647E" w14:textId="5B42BF4D" w:rsidR="001276A8" w:rsidRPr="00F641B0" w:rsidRDefault="00441FB5"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 v</w:t>
      </w:r>
      <w:r w:rsidR="009431A8" w:rsidRPr="00F641B0">
        <w:rPr>
          <w:rFonts w:ascii="Times" w:hAnsi="Times" w:cs="Times New Roman"/>
          <w:color w:val="000000" w:themeColor="text1"/>
          <w:lang w:val="en-US"/>
        </w:rPr>
        <w:t>ollesse o no, conv</w:t>
      </w:r>
      <w:r w:rsidR="001276A8" w:rsidRPr="00F641B0">
        <w:rPr>
          <w:rFonts w:ascii="Times" w:hAnsi="Times" w:cs="Times New Roman"/>
          <w:color w:val="000000" w:themeColor="text1"/>
          <w:lang w:val="en-US"/>
        </w:rPr>
        <w:t>ien i</w:t>
      </w:r>
      <w:r w:rsidR="001276A8" w:rsidRPr="00F641B0">
        <w:rPr>
          <w:rFonts w:ascii="Times" w:hAnsi="Times" w:cs="Times New Roman"/>
          <w:i/>
          <w:iCs/>
          <w:color w:val="000000" w:themeColor="text1"/>
          <w:lang w:val="en-US"/>
        </w:rPr>
        <w:t>n</w:t>
      </w:r>
      <w:r w:rsidR="0088313D" w:rsidRPr="00F641B0">
        <w:rPr>
          <w:rFonts w:ascii="Times" w:hAnsi="Times" w:cs="Times New Roman"/>
          <w:color w:val="000000" w:themeColor="text1"/>
          <w:lang w:val="en-US"/>
        </w:rPr>
        <w:t>drié</w:t>
      </w:r>
      <w:r w:rsidR="001276A8" w:rsidRPr="00F641B0">
        <w:rPr>
          <w:rFonts w:ascii="Times" w:hAnsi="Times" w:cs="Times New Roman"/>
          <w:color w:val="000000" w:themeColor="text1"/>
          <w:lang w:val="en-US"/>
        </w:rPr>
        <w:t xml:space="preserve"> tornere</w:t>
      </w:r>
    </w:p>
    <w:p w14:paraId="41C8EB59" w14:textId="264E08DD" w:rsidR="001276A8" w:rsidRPr="00F641B0" w:rsidRDefault="009431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Dentro in Alv</w:t>
      </w:r>
      <w:r w:rsidR="001276A8" w:rsidRPr="00F641B0">
        <w:rPr>
          <w:rFonts w:ascii="Times" w:hAnsi="Times" w:cs="Times New Roman"/>
          <w:color w:val="000000" w:themeColor="text1"/>
          <w:lang w:val="en-US"/>
        </w:rPr>
        <w:t xml:space="preserve">ernia per soa </w:t>
      </w:r>
      <w:r w:rsidRPr="00F641B0">
        <w:rPr>
          <w:rFonts w:ascii="Times" w:hAnsi="Times" w:cs="Times New Roman"/>
          <w:color w:val="000000" w:themeColor="text1"/>
          <w:lang w:val="en-US"/>
        </w:rPr>
        <w:t>(vi)</w:t>
      </w:r>
      <w:r w:rsidR="001276A8" w:rsidRPr="00F641B0">
        <w:rPr>
          <w:rFonts w:ascii="Times" w:hAnsi="Times" w:cs="Times New Roman"/>
          <w:color w:val="000000" w:themeColor="text1"/>
          <w:lang w:val="en-US"/>
        </w:rPr>
        <w:t>ta</w:t>
      </w:r>
      <w:r w:rsidRPr="00F641B0">
        <w:rPr>
          <w:rFonts w:ascii="Times" w:hAnsi="Times" w:cs="Times New Roman"/>
          <w:color w:val="000000" w:themeColor="text1"/>
          <w:lang w:val="en-US"/>
        </w:rPr>
        <w:t xml:space="preserve"> salv</w:t>
      </w:r>
      <w:r w:rsidR="001276A8"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p>
    <w:p w14:paraId="53F98A4D" w14:textId="37FA5101" w:rsidR="001276A8" w:rsidRPr="00F641B0" w:rsidRDefault="009431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Tomas e B</w:t>
      </w:r>
      <w:r w:rsidR="001276A8" w:rsidRPr="00F641B0">
        <w:rPr>
          <w:rFonts w:ascii="Times" w:hAnsi="Times" w:cs="Times New Roman"/>
          <w:color w:val="000000" w:themeColor="text1"/>
          <w:lang w:val="en-US"/>
        </w:rPr>
        <w:t>aldoin i</w:t>
      </w:r>
      <w:r w:rsidR="001276A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cortexi cav</w:t>
      </w:r>
      <w:r w:rsidR="001276A8" w:rsidRPr="00F641B0">
        <w:rPr>
          <w:rFonts w:ascii="Times" w:hAnsi="Times" w:cs="Times New Roman"/>
          <w:color w:val="000000" w:themeColor="text1"/>
          <w:lang w:val="en-US"/>
        </w:rPr>
        <w:t>alere</w:t>
      </w:r>
    </w:p>
    <w:p w14:paraId="25119E83" w14:textId="51F811F1" w:rsidR="00D900F0" w:rsidRPr="00F641B0" w:rsidRDefault="009431A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fè la porta serare e lo ponte lev</w:t>
      </w:r>
      <w:r w:rsidR="001276A8"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p>
    <w:p w14:paraId="33245BBE" w14:textId="04DF404D" w:rsidR="001276A8" w:rsidRPr="00F641B0" w:rsidRDefault="00D47208"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Omai elli non teme C</w:t>
      </w:r>
      <w:r w:rsidR="001276A8" w:rsidRPr="00F641B0">
        <w:rPr>
          <w:rFonts w:ascii="Times" w:hAnsi="Times" w:cs="Times New Roman"/>
          <w:color w:val="000000" w:themeColor="text1"/>
          <w:lang w:val="en-US"/>
        </w:rPr>
        <w:t>arlo l</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inperere</w:t>
      </w:r>
      <w:r w:rsidR="000A6705" w:rsidRPr="00F641B0">
        <w:rPr>
          <w:rFonts w:ascii="Times" w:hAnsi="Times" w:cs="Times New Roman"/>
          <w:color w:val="000000" w:themeColor="text1"/>
          <w:lang w:val="en-US"/>
        </w:rPr>
        <w:t>.</w:t>
      </w:r>
    </w:p>
    <w:p w14:paraId="14E0538E" w14:textId="1F16C90E" w:rsidR="001276A8" w:rsidRPr="00F641B0" w:rsidRDefault="00D4720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Asé li porav'elo star lui e suo cav</w:t>
      </w:r>
      <w:r w:rsidR="001276A8" w:rsidRPr="00F641B0">
        <w:rPr>
          <w:rFonts w:ascii="Times" w:hAnsi="Times" w:cs="Times New Roman"/>
          <w:color w:val="000000" w:themeColor="text1"/>
          <w:lang w:val="en-US"/>
        </w:rPr>
        <w:t>aliere</w:t>
      </w:r>
    </w:p>
    <w:p w14:paraId="7CF225A8" w14:textId="6F36A9A3" w:rsidR="001276A8" w:rsidRPr="00F641B0" w:rsidRDefault="00D4720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çamai la dona el non porà</w:t>
      </w:r>
      <w:r w:rsidR="001276A8" w:rsidRPr="00F641B0">
        <w:rPr>
          <w:rFonts w:ascii="Times" w:hAnsi="Times" w:cs="Times New Roman"/>
          <w:color w:val="000000" w:themeColor="text1"/>
          <w:lang w:val="en-US"/>
        </w:rPr>
        <w:t xml:space="preserve"> balire</w:t>
      </w:r>
      <w:r w:rsidRPr="00F641B0">
        <w:rPr>
          <w:rFonts w:ascii="Times" w:hAnsi="Times" w:cs="Times New Roman"/>
          <w:color w:val="000000" w:themeColor="text1"/>
          <w:lang w:val="en-US"/>
        </w:rPr>
        <w:t>.</w:t>
      </w:r>
    </w:p>
    <w:p w14:paraId="7196F91E" w14:textId="7CFE5B07" w:rsidR="00D47208" w:rsidRPr="00F641B0" w:rsidRDefault="00F82811" w:rsidP="009225F0">
      <w:pPr>
        <w:pStyle w:val="BodyTextFirstIndent2"/>
        <w:rPr>
          <w:rFonts w:ascii="Times" w:hAnsi="Times"/>
          <w:lang w:val="en-US"/>
        </w:rPr>
      </w:pPr>
      <w:r w:rsidRPr="00F641B0">
        <w:rPr>
          <w:rFonts w:ascii="Times" w:hAnsi="Times"/>
          <w:lang w:val="en-US"/>
        </w:rPr>
        <w:t>[Laisse 73</w:t>
      </w:r>
      <w:r w:rsidR="00D47208" w:rsidRPr="00F641B0">
        <w:rPr>
          <w:rFonts w:ascii="Times" w:hAnsi="Times"/>
          <w:lang w:val="en-US"/>
        </w:rPr>
        <w:t>]</w:t>
      </w:r>
    </w:p>
    <w:p w14:paraId="709B8B46" w14:textId="5D0C9D04" w:rsidR="001276A8" w:rsidRPr="00F641B0" w:rsidRDefault="00D4720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Carlo M</w:t>
      </w:r>
      <w:r w:rsidR="001276A8" w:rsidRPr="00F641B0">
        <w:rPr>
          <w:rFonts w:ascii="Times" w:hAnsi="Times" w:cs="Times New Roman"/>
          <w:color w:val="000000" w:themeColor="text1"/>
          <w:lang w:val="en-US"/>
        </w:rPr>
        <w:t>artello no</w:t>
      </w:r>
      <w:r w:rsidR="001276A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fè</w:t>
      </w:r>
      <w:r w:rsidR="000A6705" w:rsidRPr="00F641B0">
        <w:rPr>
          <w:rFonts w:ascii="Times" w:hAnsi="Times" w:cs="Times New Roman"/>
          <w:color w:val="000000" w:themeColor="text1"/>
          <w:lang w:val="en-US"/>
        </w:rPr>
        <w:t xml:space="preserve"> çà</w:t>
      </w:r>
      <w:r w:rsidR="001276A8" w:rsidRPr="00F641B0">
        <w:rPr>
          <w:rFonts w:ascii="Times" w:hAnsi="Times" w:cs="Times New Roman"/>
          <w:color w:val="000000" w:themeColor="text1"/>
          <w:lang w:val="en-US"/>
        </w:rPr>
        <w:t xml:space="preserve"> demorie</w:t>
      </w:r>
      <w:r w:rsidRPr="00F641B0">
        <w:rPr>
          <w:rFonts w:ascii="Times" w:hAnsi="Times" w:cs="Times New Roman"/>
          <w:color w:val="000000" w:themeColor="text1"/>
          <w:lang w:val="en-US"/>
        </w:rPr>
        <w:t>,</w:t>
      </w:r>
    </w:p>
    <w:p w14:paraId="1A3AF657" w14:textId="5E653418" w:rsidR="001276A8" w:rsidRPr="00F641B0" w:rsidRDefault="00D4720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 mexe e plui </w:t>
      </w:r>
      <w:r w:rsidR="004E7F9B">
        <w:rPr>
          <w:rFonts w:ascii="Times" w:hAnsi="Times" w:cs="Times New Roman"/>
          <w:color w:val="000000" w:themeColor="text1"/>
          <w:lang w:val="en-US"/>
        </w:rPr>
        <w:t>à·ll</w:t>
      </w:r>
      <w:r w:rsidR="001276A8" w:rsidRPr="00F641B0">
        <w:rPr>
          <w:rFonts w:ascii="Times" w:hAnsi="Times" w:cs="Times New Roman"/>
          <w:color w:val="000000" w:themeColor="text1"/>
          <w:lang w:val="en-US"/>
        </w:rPr>
        <w:t>a</w:t>
      </w:r>
      <w:r w:rsidR="0005306D" w:rsidRPr="00F641B0">
        <w:rPr>
          <w:rStyle w:val="FootnoteReference"/>
          <w:rFonts w:ascii="Times" w:hAnsi="Times" w:cs="Times New Roman"/>
          <w:color w:val="000000" w:themeColor="text1"/>
          <w:lang w:val="en-US"/>
        </w:rPr>
        <w:footnoteReference w:id="252"/>
      </w:r>
      <w:r w:rsidR="001276A8" w:rsidRPr="00F641B0">
        <w:rPr>
          <w:rFonts w:ascii="Times" w:hAnsi="Times" w:cs="Times New Roman"/>
          <w:color w:val="000000" w:themeColor="text1"/>
          <w:lang w:val="en-US"/>
        </w:rPr>
        <w:t xml:space="preserve"> çitade asidie</w:t>
      </w:r>
    </w:p>
    <w:p w14:paraId="63092F76" w14:textId="02D9A15F"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D47208" w:rsidRPr="00F641B0">
        <w:rPr>
          <w:rFonts w:ascii="Times" w:hAnsi="Times" w:cs="Times New Roman"/>
          <w:color w:val="000000" w:themeColor="text1"/>
          <w:lang w:val="en-US"/>
        </w:rPr>
        <w:t>'el no li podeva intrar pan ni v</w:t>
      </w:r>
      <w:r w:rsidRPr="00F641B0">
        <w:rPr>
          <w:rFonts w:ascii="Times" w:hAnsi="Times" w:cs="Times New Roman"/>
          <w:color w:val="000000" w:themeColor="text1"/>
          <w:lang w:val="en-US"/>
        </w:rPr>
        <w:t>in ni blie</w:t>
      </w:r>
      <w:r w:rsidR="00EE253F">
        <w:rPr>
          <w:rFonts w:ascii="Times" w:hAnsi="Times" w:cs="Times New Roman"/>
          <w:color w:val="000000" w:themeColor="text1"/>
          <w:lang w:val="en-US"/>
        </w:rPr>
        <w:t>,</w:t>
      </w:r>
    </w:p>
    <w:p w14:paraId="726EA31F" w14:textId="41F9B81C" w:rsidR="001276A8" w:rsidRPr="00F641B0" w:rsidRDefault="00D4720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v</w:t>
      </w:r>
      <w:r w:rsidR="001276A8" w:rsidRPr="00F641B0">
        <w:rPr>
          <w:rFonts w:ascii="Times" w:hAnsi="Times" w:cs="Times New Roman"/>
          <w:color w:val="000000" w:themeColor="text1"/>
          <w:lang w:val="en-US"/>
        </w:rPr>
        <w:t>ete che della dama non</w:t>
      </w:r>
      <w:r w:rsidRPr="00F641B0">
        <w:rPr>
          <w:rFonts w:ascii="Times" w:hAnsi="Times" w:cs="Times New Roman"/>
          <w:color w:val="000000" w:themeColor="text1"/>
          <w:lang w:val="en-US"/>
        </w:rPr>
        <w:t xml:space="preserve"> à</w:t>
      </w:r>
      <w:r w:rsidR="001276A8" w:rsidRPr="00F641B0">
        <w:rPr>
          <w:rFonts w:ascii="Times" w:hAnsi="Times" w:cs="Times New Roman"/>
          <w:color w:val="000000" w:themeColor="text1"/>
          <w:lang w:val="en-US"/>
        </w:rPr>
        <w:t xml:space="preserve"> nule sperie</w:t>
      </w:r>
      <w:r w:rsidRPr="00F641B0">
        <w:rPr>
          <w:rFonts w:ascii="Times" w:hAnsi="Times" w:cs="Times New Roman"/>
          <w:color w:val="000000" w:themeColor="text1"/>
          <w:lang w:val="en-US"/>
        </w:rPr>
        <w:t>,</w:t>
      </w:r>
    </w:p>
    <w:p w14:paraId="1974D3A0" w14:textId="2B5106C1" w:rsidR="001276A8" w:rsidRPr="00F641B0" w:rsidRDefault="000B69D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w:t>
      </w:r>
      <w:r w:rsidR="00D47208"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w:t>
      </w:r>
      <w:r w:rsidR="00D47208" w:rsidRPr="00F641B0">
        <w:rPr>
          <w:rFonts w:ascii="Times" w:hAnsi="Times" w:cs="Times New Roman"/>
          <w:color w:val="000000" w:themeColor="text1"/>
          <w:lang w:val="en-US"/>
        </w:rPr>
        <w:t>de lie aver in tuta la so v</w:t>
      </w:r>
      <w:r w:rsidR="000A6705" w:rsidRPr="00F641B0">
        <w:rPr>
          <w:rFonts w:ascii="Times" w:hAnsi="Times" w:cs="Times New Roman"/>
          <w:color w:val="000000" w:themeColor="text1"/>
          <w:lang w:val="en-US"/>
        </w:rPr>
        <w:t>ie,</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00252D93" w:rsidRPr="00F641B0">
        <w:rPr>
          <w:rFonts w:ascii="Times" w:hAnsi="Times" w:cs="Times New Roman"/>
          <w:color w:val="000000" w:themeColor="text1"/>
          <w:lang w:val="en-US"/>
        </w:rPr>
        <w:t xml:space="preserve"> </w:t>
      </w:r>
    </w:p>
    <w:p w14:paraId="31E7623D" w14:textId="42971C9A"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w:t>
      </w:r>
      <w:r w:rsidR="000604F1">
        <w:rPr>
          <w:rFonts w:ascii="Times" w:hAnsi="Times" w:cs="Times New Roman"/>
          <w:color w:val="000000" w:themeColor="text1"/>
          <w:lang w:val="en-US"/>
        </w:rPr>
        <w:t>conssei</w:t>
      </w:r>
      <w:r w:rsidR="00D75818"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d</w:t>
      </w:r>
      <w:r w:rsidR="00D5355F">
        <w:rPr>
          <w:rFonts w:ascii="Times" w:hAnsi="Times" w:cs="Times New Roman"/>
          <w:color w:val="000000" w:themeColor="text1"/>
          <w:lang w:val="en-US"/>
        </w:rPr>
        <w:t>i·ss</w:t>
      </w:r>
      <w:r w:rsidRPr="00F641B0">
        <w:rPr>
          <w:rFonts w:ascii="Times" w:hAnsi="Times" w:cs="Times New Roman"/>
          <w:color w:val="000000" w:themeColor="text1"/>
          <w:lang w:val="en-US"/>
        </w:rPr>
        <w:t>o baroni plui p</w:t>
      </w:r>
      <w:r w:rsidR="0005306D" w:rsidRPr="00F641B0">
        <w:rPr>
          <w:rFonts w:ascii="Times" w:hAnsi="Times" w:cs="Times New Roman"/>
          <w:i/>
          <w:color w:val="000000" w:themeColor="text1"/>
          <w:lang w:val="en-US"/>
        </w:rPr>
        <w:t>r</w:t>
      </w:r>
      <w:r w:rsidR="0005306D" w:rsidRPr="00F641B0">
        <w:rPr>
          <w:rFonts w:ascii="Times" w:hAnsi="Times" w:cs="Times New Roman"/>
          <w:color w:val="000000" w:themeColor="text1"/>
          <w:lang w:val="en-US"/>
        </w:rPr>
        <w:t>iv</w:t>
      </w:r>
      <w:r w:rsidRPr="00F641B0">
        <w:rPr>
          <w:rFonts w:ascii="Times" w:hAnsi="Times" w:cs="Times New Roman"/>
          <w:color w:val="000000" w:themeColor="text1"/>
          <w:lang w:val="en-US"/>
        </w:rPr>
        <w:t>ie</w:t>
      </w:r>
      <w:r w:rsidR="009B1D68" w:rsidRPr="00F641B0">
        <w:rPr>
          <w:rStyle w:val="FootnoteReference"/>
          <w:rFonts w:ascii="Times" w:hAnsi="Times" w:cs="Times New Roman"/>
          <w:color w:val="000000" w:themeColor="text1"/>
          <w:lang w:val="en-US"/>
        </w:rPr>
        <w:footnoteReference w:id="253"/>
      </w:r>
    </w:p>
    <w:p w14:paraId="14B09215" w14:textId="1C9AF6CB" w:rsidR="001276A8" w:rsidRPr="00F641B0" w:rsidRDefault="0018008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De·ll</w:t>
      </w:r>
      <w:r w:rsidR="000A6705" w:rsidRPr="00F641B0">
        <w:rPr>
          <w:rFonts w:ascii="Times" w:hAnsi="Times" w:cs="Times New Roman"/>
          <w:color w:val="000000" w:themeColor="text1"/>
          <w:lang w:val="en-US"/>
        </w:rPr>
        <w:t>à</w:t>
      </w:r>
      <w:r w:rsidR="001276A8" w:rsidRPr="00F641B0">
        <w:rPr>
          <w:rFonts w:ascii="Times" w:hAnsi="Times" w:cs="Times New Roman"/>
          <w:color w:val="000000" w:themeColor="text1"/>
          <w:lang w:val="en-US"/>
        </w:rPr>
        <w:t xml:space="preserve"> s</w:t>
      </w:r>
      <w:r w:rsidR="00D5355F">
        <w:rPr>
          <w:rFonts w:ascii="Times" w:hAnsi="Times" w:cs="Times New Roman"/>
          <w:color w:val="000000" w:themeColor="text1"/>
          <w:lang w:val="en-US"/>
        </w:rPr>
        <w:t>i·ss</w:t>
      </w:r>
      <w:r w:rsidR="001276A8" w:rsidRPr="00F641B0">
        <w:rPr>
          <w:rFonts w:ascii="Times" w:hAnsi="Times" w:cs="Times New Roman"/>
          <w:color w:val="000000" w:themeColor="text1"/>
          <w:lang w:val="en-US"/>
        </w:rPr>
        <w:t>e despartie</w:t>
      </w:r>
      <w:r w:rsidR="000B69DB" w:rsidRPr="00F641B0">
        <w:rPr>
          <w:rFonts w:ascii="Times" w:hAnsi="Times" w:cs="Times New Roman"/>
          <w:color w:val="000000" w:themeColor="text1"/>
          <w:lang w:val="en-US"/>
        </w:rPr>
        <w:t>,</w:t>
      </w:r>
    </w:p>
    <w:p w14:paraId="54E0F3E3" w14:textId="28B66504" w:rsidR="001276A8" w:rsidRPr="00F641B0" w:rsidRDefault="00CA755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Indrié</w:t>
      </w:r>
      <w:r w:rsidR="000B69DB" w:rsidRPr="00F641B0">
        <w:rPr>
          <w:rFonts w:ascii="Times" w:hAnsi="Times" w:cs="Times New Roman"/>
          <w:color w:val="000000" w:themeColor="text1"/>
          <w:lang w:val="en-US"/>
        </w:rPr>
        <w:t xml:space="preserve"> tornà a P</w:t>
      </w:r>
      <w:r w:rsidR="001276A8" w:rsidRPr="00F641B0">
        <w:rPr>
          <w:rFonts w:ascii="Times" w:hAnsi="Times" w:cs="Times New Roman"/>
          <w:color w:val="000000" w:themeColor="text1"/>
          <w:lang w:val="en-US"/>
        </w:rPr>
        <w:t>aris so citie</w:t>
      </w:r>
    </w:p>
    <w:p w14:paraId="54F93783" w14:textId="317E2FDE" w:rsidR="001276A8" w:rsidRPr="00F641B0" w:rsidRDefault="000B69D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quela dona à</w:t>
      </w:r>
      <w:r w:rsidR="001276A8" w:rsidRPr="00F641B0">
        <w:rPr>
          <w:rFonts w:ascii="Times" w:hAnsi="Times" w:cs="Times New Roman"/>
          <w:color w:val="000000" w:themeColor="text1"/>
          <w:lang w:val="en-US"/>
        </w:rPr>
        <w:t xml:space="preserve"> in quieto lasie</w:t>
      </w:r>
      <w:r w:rsidR="00D87EB8" w:rsidRPr="00F641B0">
        <w:rPr>
          <w:rFonts w:ascii="Times" w:hAnsi="Times" w:cs="Times New Roman"/>
          <w:color w:val="000000" w:themeColor="text1"/>
          <w:lang w:val="en-US"/>
        </w:rPr>
        <w:t>.</w:t>
      </w:r>
    </w:p>
    <w:p w14:paraId="77D37394" w14:textId="46DB5352"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Ass</w:t>
      </w:r>
      <w:r w:rsidR="00D5355F">
        <w:rPr>
          <w:rFonts w:ascii="Times" w:hAnsi="Times" w:cs="Times New Roman"/>
          <w:color w:val="000000" w:themeColor="text1"/>
          <w:lang w:val="en-US"/>
        </w:rPr>
        <w:t>é·</w:t>
      </w:r>
      <w:r w:rsidR="00796177" w:rsidRPr="00F641B0">
        <w:rPr>
          <w:rFonts w:ascii="Times" w:hAnsi="Times" w:cs="Times New Roman"/>
          <w:color w:val="000000" w:themeColor="text1"/>
          <w:lang w:val="en-US"/>
        </w:rPr>
        <w:t>l</w:t>
      </w:r>
      <w:r w:rsidRPr="00F641B0">
        <w:rPr>
          <w:rFonts w:ascii="Times" w:hAnsi="Times" w:cs="Times New Roman"/>
          <w:color w:val="000000" w:themeColor="text1"/>
          <w:lang w:val="en-US"/>
        </w:rPr>
        <w:t>li fè</w:t>
      </w:r>
      <w:r w:rsidR="001276A8" w:rsidRPr="00F641B0">
        <w:rPr>
          <w:rFonts w:ascii="Times" w:hAnsi="Times" w:cs="Times New Roman"/>
          <w:color w:val="000000" w:themeColor="text1"/>
          <w:lang w:val="en-US"/>
        </w:rPr>
        <w:t xml:space="preserve"> guere d</w:t>
      </w:r>
      <w:r w:rsidRPr="00F641B0">
        <w:rPr>
          <w:rFonts w:ascii="Times" w:hAnsi="Times" w:cs="Times New Roman"/>
          <w:color w:val="000000" w:themeColor="text1"/>
          <w:lang w:val="en-US"/>
        </w:rPr>
        <w:t>'inv</w:t>
      </w:r>
      <w:r w:rsidR="001276A8" w:rsidRPr="00F641B0">
        <w:rPr>
          <w:rFonts w:ascii="Times" w:hAnsi="Times" w:cs="Times New Roman"/>
          <w:color w:val="000000" w:themeColor="text1"/>
          <w:lang w:val="en-US"/>
        </w:rPr>
        <w:t>erno e d</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istie</w:t>
      </w:r>
      <w:r w:rsidRPr="00F641B0">
        <w:rPr>
          <w:rFonts w:ascii="Times" w:hAnsi="Times" w:cs="Times New Roman"/>
          <w:color w:val="000000" w:themeColor="text1"/>
          <w:lang w:val="en-US"/>
        </w:rPr>
        <w:t>;</w:t>
      </w:r>
    </w:p>
    <w:p w14:paraId="0605F08D" w14:textId="77BE2E07" w:rsidR="001276A8" w:rsidRPr="00F641B0"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No·lli</w:t>
      </w:r>
      <w:r w:rsidR="00D87EB8" w:rsidRPr="00F641B0">
        <w:rPr>
          <w:rFonts w:ascii="Times" w:hAnsi="Times" w:cs="Times New Roman"/>
          <w:color w:val="000000" w:themeColor="text1"/>
          <w:lang w:val="en-US"/>
        </w:rPr>
        <w:t xml:space="preserve"> v</w:t>
      </w:r>
      <w:r w:rsidR="001276A8" w:rsidRPr="00F641B0">
        <w:rPr>
          <w:rFonts w:ascii="Times" w:hAnsi="Times" w:cs="Times New Roman"/>
          <w:color w:val="000000" w:themeColor="text1"/>
          <w:lang w:val="en-US"/>
        </w:rPr>
        <w:t>alsse una poma porie</w:t>
      </w:r>
    </w:p>
    <w:p w14:paraId="2CEA0766" w14:textId="2CAEB950"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quela dona fo de tal franchie</w:t>
      </w:r>
      <w:r w:rsidR="00D87EB8" w:rsidRPr="00F641B0">
        <w:rPr>
          <w:rFonts w:ascii="Times" w:hAnsi="Times" w:cs="Times New Roman"/>
          <w:color w:val="000000" w:themeColor="text1"/>
          <w:lang w:val="en-US"/>
        </w:rPr>
        <w:t>;</w:t>
      </w:r>
    </w:p>
    <w:p w14:paraId="534A1E52" w14:textId="039D3514"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Al so </w:t>
      </w:r>
      <w:r w:rsidR="000A6705"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EE253F">
        <w:rPr>
          <w:rFonts w:ascii="Times" w:hAnsi="Times" w:cs="Times New Roman"/>
          <w:color w:val="000000" w:themeColor="text1"/>
          <w:lang w:val="en-US"/>
        </w:rPr>
        <w:t xml:space="preserve"> portà</w:t>
      </w:r>
      <w:r w:rsidRPr="00F641B0">
        <w:rPr>
          <w:rFonts w:ascii="Times" w:hAnsi="Times" w:cs="Times New Roman"/>
          <w:color w:val="000000" w:themeColor="text1"/>
          <w:lang w:val="en-US"/>
        </w:rPr>
        <w:t xml:space="preserve"> tal lietie</w:t>
      </w:r>
      <w:r w:rsidR="00D87EB8" w:rsidRPr="00F641B0">
        <w:rPr>
          <w:rFonts w:ascii="Times" w:hAnsi="Times" w:cs="Times New Roman"/>
          <w:color w:val="000000" w:themeColor="text1"/>
          <w:lang w:val="en-US"/>
        </w:rPr>
        <w:t>,</w:t>
      </w:r>
    </w:p>
    <w:p w14:paraId="2F06A932" w14:textId="7C1E715B" w:rsidR="001276A8"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49</w:t>
      </w:r>
      <w:r w:rsidRPr="00F641B0">
        <w:rPr>
          <w:rFonts w:ascii="Times" w:hAnsi="Times" w:cs="Times New Roman"/>
          <w:bCs/>
          <w:color w:val="000000" w:themeColor="text1"/>
          <w:lang w:val="en-US"/>
        </w:rPr>
        <w:t xml:space="preserve">R) </w:t>
      </w:r>
      <w:r w:rsidR="00D87EB8" w:rsidRPr="00F641B0">
        <w:rPr>
          <w:rFonts w:ascii="Times" w:hAnsi="Times" w:cs="Times New Roman"/>
          <w:color w:val="000000" w:themeColor="text1"/>
          <w:lang w:val="en-US"/>
        </w:rPr>
        <w:t>Av</w:t>
      </w:r>
      <w:r w:rsidR="00F847F3" w:rsidRPr="00F641B0">
        <w:rPr>
          <w:rFonts w:ascii="Times" w:hAnsi="Times" w:cs="Times New Roman"/>
          <w:color w:val="000000" w:themeColor="text1"/>
          <w:lang w:val="en-US"/>
        </w:rPr>
        <w:t xml:space="preserve">anti </w:t>
      </w:r>
      <w:r w:rsidR="0079117B">
        <w:rPr>
          <w:rFonts w:ascii="Times" w:hAnsi="Times" w:cs="Times New Roman"/>
          <w:color w:val="000000" w:themeColor="text1"/>
          <w:lang w:val="en-US"/>
        </w:rPr>
        <w:t>se·ll</w:t>
      </w:r>
      <w:r w:rsidR="00F847F3" w:rsidRPr="00F641B0">
        <w:rPr>
          <w:rFonts w:ascii="Times" w:hAnsi="Times" w:cs="Times New Roman"/>
          <w:color w:val="000000" w:themeColor="text1"/>
          <w:lang w:val="en-US"/>
        </w:rPr>
        <w:t>a</w:t>
      </w:r>
      <w:r w:rsidR="00D87EB8" w:rsidRPr="00F641B0">
        <w:rPr>
          <w:rFonts w:ascii="Times" w:hAnsi="Times" w:cs="Times New Roman"/>
          <w:color w:val="000000" w:themeColor="text1"/>
          <w:lang w:val="en-US"/>
        </w:rPr>
        <w:t>serav</w:t>
      </w:r>
      <w:r w:rsidR="001276A8" w:rsidRPr="00F641B0">
        <w:rPr>
          <w:rFonts w:ascii="Times" w:hAnsi="Times" w:cs="Times New Roman"/>
          <w:color w:val="000000" w:themeColor="text1"/>
          <w:lang w:val="en-US"/>
        </w:rPr>
        <w:t>e tute le menbre colpere</w:t>
      </w:r>
      <w:r w:rsidR="00F847F3" w:rsidRPr="00F641B0">
        <w:rPr>
          <w:rStyle w:val="FootnoteReference"/>
          <w:rFonts w:ascii="Times" w:hAnsi="Times" w:cs="Times New Roman"/>
          <w:color w:val="000000" w:themeColor="text1"/>
          <w:lang w:val="en-US"/>
        </w:rPr>
        <w:footnoteReference w:id="254"/>
      </w:r>
    </w:p>
    <w:p w14:paraId="2D95A57A" w14:textId="372DFD25"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w:t>
      </w:r>
      <w:r w:rsidR="00796177" w:rsidRPr="00F641B0">
        <w:rPr>
          <w:rFonts w:ascii="Times" w:hAnsi="Times" w:cs="Times New Roman"/>
          <w:color w:val="000000" w:themeColor="text1"/>
          <w:lang w:val="en-US"/>
        </w:rPr>
        <w:t>n l</w:t>
      </w:r>
      <w:r w:rsidRPr="00F641B0">
        <w:rPr>
          <w:rFonts w:ascii="Times" w:hAnsi="Times" w:cs="Times New Roman"/>
          <w:color w:val="000000" w:themeColor="text1"/>
          <w:lang w:val="en-US"/>
        </w:rPr>
        <w:t>lo fuogo ardere e bruxie</w:t>
      </w:r>
    </w:p>
    <w:p w14:paraId="60FA09A4" w14:textId="146620F9" w:rsidR="001276A8" w:rsidRPr="00F641B0" w:rsidRDefault="00F847F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all so </w:t>
      </w:r>
      <w:r w:rsidR="000A6705"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ella fe</w:t>
      </w:r>
      <w:r w:rsidR="001276A8" w:rsidRPr="00F641B0">
        <w:rPr>
          <w:rFonts w:ascii="Times" w:hAnsi="Times" w:cs="Times New Roman"/>
          <w:color w:val="000000" w:themeColor="text1"/>
          <w:lang w:val="en-US"/>
        </w:rPr>
        <w:t>sse</w:t>
      </w:r>
      <w:r w:rsidR="000A6705" w:rsidRPr="00F641B0">
        <w:rPr>
          <w:rStyle w:val="FootnoteReference"/>
          <w:rFonts w:ascii="Times" w:hAnsi="Times" w:cs="Times New Roman"/>
          <w:color w:val="000000" w:themeColor="text1"/>
          <w:lang w:val="en-US"/>
        </w:rPr>
        <w:footnoteReference w:id="255"/>
      </w:r>
      <w:r w:rsidR="001276A8" w:rsidRPr="00F641B0">
        <w:rPr>
          <w:rFonts w:ascii="Times" w:hAnsi="Times" w:cs="Times New Roman"/>
          <w:color w:val="000000" w:themeColor="text1"/>
          <w:lang w:val="en-US"/>
        </w:rPr>
        <w:t xml:space="preserve"> falsie</w:t>
      </w:r>
      <w:r w:rsidRPr="00F641B0">
        <w:rPr>
          <w:rFonts w:ascii="Times" w:hAnsi="Times" w:cs="Times New Roman"/>
          <w:color w:val="000000" w:themeColor="text1"/>
          <w:lang w:val="en-US"/>
        </w:rPr>
        <w:t>.</w:t>
      </w:r>
    </w:p>
    <w:p w14:paraId="7350CDFD" w14:textId="3EE1850E"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Charlo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torna a</w:t>
      </w:r>
      <w:r w:rsidR="00384E1F" w:rsidRPr="00F641B0">
        <w:rPr>
          <w:rFonts w:ascii="Times" w:hAnsi="Times" w:cs="Times New Roman"/>
          <w:color w:val="000000" w:themeColor="text1"/>
          <w:lang w:val="en-US"/>
        </w:rPr>
        <w:t xml:space="preserve"> P</w:t>
      </w:r>
      <w:r w:rsidRPr="00F641B0">
        <w:rPr>
          <w:rFonts w:ascii="Times" w:hAnsi="Times" w:cs="Times New Roman"/>
          <w:color w:val="000000" w:themeColor="text1"/>
          <w:lang w:val="en-US"/>
        </w:rPr>
        <w:t>a</w:t>
      </w:r>
      <w:r w:rsidR="00384E1F" w:rsidRPr="00F641B0">
        <w:rPr>
          <w:rFonts w:ascii="Times" w:hAnsi="Times" w:cs="Times New Roman"/>
          <w:i/>
          <w:color w:val="000000" w:themeColor="text1"/>
          <w:lang w:val="en-US"/>
        </w:rPr>
        <w:t>r</w:t>
      </w:r>
      <w:r w:rsidRPr="00F641B0">
        <w:rPr>
          <w:rFonts w:ascii="Times" w:hAnsi="Times" w:cs="Times New Roman"/>
          <w:color w:val="000000" w:themeColor="text1"/>
          <w:lang w:val="en-US"/>
        </w:rPr>
        <w:t>is so citie</w:t>
      </w:r>
      <w:r w:rsidR="00F847F3" w:rsidRPr="00F641B0">
        <w:rPr>
          <w:rFonts w:ascii="Times" w:hAnsi="Times" w:cs="Times New Roman"/>
          <w:color w:val="000000" w:themeColor="text1"/>
          <w:lang w:val="en-US"/>
        </w:rPr>
        <w:t>,</w:t>
      </w:r>
    </w:p>
    <w:p w14:paraId="7DFB54F3" w14:textId="58BC7FE3"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De</w:t>
      </w:r>
      <w:r w:rsidR="004E0397"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ç</w:t>
      </w:r>
      <w:r w:rsidR="000A6705" w:rsidRPr="00F641B0">
        <w:rPr>
          <w:rFonts w:ascii="Times" w:hAnsi="Times" w:cs="Times New Roman"/>
          <w:color w:val="000000" w:themeColor="text1"/>
          <w:highlight w:val="yellow"/>
          <w:lang w:val="en-US"/>
        </w:rPr>
        <w:t>ò</w:t>
      </w:r>
      <w:r w:rsidR="004E0397" w:rsidRPr="00F641B0">
        <w:rPr>
          <w:rStyle w:val="FootnoteReference"/>
          <w:rFonts w:ascii="Times" w:hAnsi="Times" w:cs="Times New Roman"/>
          <w:color w:val="000000" w:themeColor="text1"/>
          <w:highlight w:val="yellow"/>
          <w:lang w:val="en-US"/>
        </w:rPr>
        <w:footnoteReference w:id="256"/>
      </w:r>
      <w:r w:rsidRPr="00F641B0">
        <w:rPr>
          <w:rFonts w:ascii="Times" w:hAnsi="Times" w:cs="Times New Roman"/>
          <w:color w:val="000000" w:themeColor="text1"/>
          <w:highlight w:val="yellow"/>
          <w:lang w:val="en-US"/>
        </w:rPr>
        <w:t xml:space="preserve"> ch</w:t>
      </w:r>
      <w:r w:rsidR="0005306D" w:rsidRPr="00F641B0">
        <w:rPr>
          <w:rFonts w:ascii="Times" w:hAnsi="Times" w:cs="Times New Roman"/>
          <w:color w:val="000000" w:themeColor="text1"/>
          <w:highlight w:val="yellow"/>
          <w:lang w:val="en-US"/>
        </w:rPr>
        <w:t xml:space="preserve">'el </w:t>
      </w:r>
      <w:r w:rsidR="00F847F3" w:rsidRPr="00F641B0">
        <w:rPr>
          <w:rFonts w:ascii="Times" w:hAnsi="Times" w:cs="Times New Roman"/>
          <w:color w:val="000000" w:themeColor="text1"/>
          <w:highlight w:val="yellow"/>
          <w:lang w:val="en-US"/>
        </w:rPr>
        <w:t>avev</w:t>
      </w:r>
      <w:r w:rsidRPr="00F641B0">
        <w:rPr>
          <w:rFonts w:ascii="Times" w:hAnsi="Times" w:cs="Times New Roman"/>
          <w:color w:val="000000" w:themeColor="text1"/>
          <w:highlight w:val="yellow"/>
          <w:lang w:val="en-US"/>
        </w:rPr>
        <w:t>a fato</w:t>
      </w:r>
      <w:r w:rsidR="004E0397" w:rsidRPr="00F641B0">
        <w:rPr>
          <w:rFonts w:ascii="Times" w:hAnsi="Times" w:cs="Times New Roman"/>
          <w:color w:val="000000" w:themeColor="text1"/>
          <w:highlight w:val="yellow"/>
          <w:lang w:val="en-US"/>
        </w:rPr>
        <w:t xml:space="preserve"> </w:t>
      </w:r>
      <w:r w:rsidR="0005306D" w:rsidRPr="00F641B0">
        <w:rPr>
          <w:rFonts w:ascii="Times" w:hAnsi="Times" w:cs="Times New Roman"/>
          <w:color w:val="000000" w:themeColor="text1"/>
          <w:highlight w:val="yellow"/>
          <w:lang w:val="en-US"/>
        </w:rPr>
        <w:t>puo</w:t>
      </w:r>
      <w:r w:rsidRPr="00F641B0">
        <w:rPr>
          <w:rFonts w:ascii="Times" w:hAnsi="Times" w:cs="Times New Roman"/>
          <w:color w:val="000000" w:themeColor="text1"/>
          <w:highlight w:val="yellow"/>
          <w:lang w:val="en-US"/>
        </w:rPr>
        <w:t xml:space="preserve"> defo</w:t>
      </w:r>
      <w:r w:rsidR="00402A5E">
        <w:rPr>
          <w:rFonts w:ascii="Times" w:hAnsi="Times" w:cs="Times New Roman"/>
          <w:color w:val="000000" w:themeColor="text1"/>
          <w:highlight w:val="yellow"/>
          <w:lang w:val="en-US"/>
        </w:rPr>
        <w:t>(i)</w:t>
      </w:r>
      <w:r w:rsidRPr="00F641B0">
        <w:rPr>
          <w:rFonts w:ascii="Times" w:hAnsi="Times" w:cs="Times New Roman"/>
          <w:color w:val="000000" w:themeColor="text1"/>
          <w:highlight w:val="yellow"/>
          <w:lang w:val="en-US"/>
        </w:rPr>
        <w:t>rie</w:t>
      </w:r>
      <w:r w:rsidR="004E0397" w:rsidRPr="00F641B0">
        <w:rPr>
          <w:rFonts w:ascii="Times" w:hAnsi="Times" w:cs="Times New Roman"/>
          <w:color w:val="000000" w:themeColor="text1"/>
          <w:lang w:val="en-US"/>
        </w:rPr>
        <w:t>.</w:t>
      </w:r>
      <w:r w:rsidR="0063016E" w:rsidRPr="00F641B0">
        <w:rPr>
          <w:rStyle w:val="FootnoteReference"/>
          <w:rFonts w:ascii="Times" w:hAnsi="Times" w:cs="Times New Roman"/>
          <w:color w:val="000000" w:themeColor="text1"/>
          <w:lang w:val="en-US"/>
        </w:rPr>
        <w:footnoteReference w:id="257"/>
      </w:r>
    </w:p>
    <w:p w14:paraId="0B9ABD4E" w14:textId="57DED579" w:rsidR="004E0397" w:rsidRPr="00F641B0" w:rsidRDefault="00F82811" w:rsidP="009225F0">
      <w:pPr>
        <w:pStyle w:val="BodyTextFirstIndent2"/>
        <w:rPr>
          <w:rFonts w:ascii="Times" w:hAnsi="Times"/>
          <w:lang w:val="en-US"/>
        </w:rPr>
      </w:pPr>
      <w:r w:rsidRPr="00F641B0">
        <w:rPr>
          <w:rFonts w:ascii="Times" w:hAnsi="Times"/>
          <w:lang w:val="en-US"/>
        </w:rPr>
        <w:t>[Laisse 74</w:t>
      </w:r>
      <w:r w:rsidR="001276A8" w:rsidRPr="00F641B0">
        <w:rPr>
          <w:rFonts w:ascii="Times" w:hAnsi="Times"/>
          <w:lang w:val="en-US"/>
        </w:rPr>
        <w:t>]</w:t>
      </w:r>
      <w:r w:rsidR="002C678B" w:rsidRPr="00F641B0">
        <w:rPr>
          <w:rFonts w:ascii="Times" w:hAnsi="Times"/>
          <w:lang w:val="en-US"/>
        </w:rPr>
        <w:t xml:space="preserve"> </w:t>
      </w:r>
    </w:p>
    <w:p w14:paraId="2BA4507F" w14:textId="78C52F2D"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Carlo M</w:t>
      </w:r>
      <w:r w:rsidR="001276A8" w:rsidRPr="00F641B0">
        <w:rPr>
          <w:rFonts w:ascii="Times" w:hAnsi="Times" w:cs="Times New Roman"/>
          <w:color w:val="000000" w:themeColor="text1"/>
          <w:lang w:val="en-US"/>
        </w:rPr>
        <w:t>artelo</w:t>
      </w:r>
      <w:r w:rsidR="004E0397"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che </w:t>
      </w:r>
      <w:r w:rsidR="00390A6F" w:rsidRPr="00F641B0">
        <w:rPr>
          <w:rFonts w:ascii="Times" w:hAnsi="Times" w:cs="Times New Roman"/>
          <w:color w:val="000000" w:themeColor="text1"/>
          <w:lang w:val="en-US"/>
        </w:rPr>
        <w:t>Dio</w:t>
      </w:r>
      <w:r w:rsidR="001276A8" w:rsidRPr="00F641B0">
        <w:rPr>
          <w:rFonts w:ascii="Times" w:hAnsi="Times" w:cs="Times New Roman"/>
          <w:color w:val="000000" w:themeColor="text1"/>
          <w:lang w:val="en-US"/>
        </w:rPr>
        <w:t xml:space="preserve"> dia malicion</w:t>
      </w:r>
      <w:r w:rsidR="004E0397" w:rsidRPr="00F641B0">
        <w:rPr>
          <w:rFonts w:ascii="Times" w:hAnsi="Times" w:cs="Times New Roman"/>
          <w:color w:val="000000" w:themeColor="text1"/>
          <w:lang w:val="en-US"/>
        </w:rPr>
        <w:t>,</w:t>
      </w:r>
    </w:p>
    <w:p w14:paraId="59B0EE14" w14:textId="4CC2474E" w:rsidR="001276A8" w:rsidRPr="00F641B0" w:rsidRDefault="00796177" w:rsidP="00384E1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0A6705" w:rsidRPr="00F641B0">
        <w:rPr>
          <w:rFonts w:ascii="Times" w:hAnsi="Times" w:cs="Times New Roman"/>
          <w:color w:val="000000" w:themeColor="text1"/>
          <w:lang w:val="en-US"/>
        </w:rPr>
        <w:t>i retornà</w:t>
      </w:r>
      <w:r w:rsidR="00384E1F" w:rsidRPr="00F641B0">
        <w:rPr>
          <w:rFonts w:ascii="Times" w:hAnsi="Times" w:cs="Times New Roman"/>
          <w:color w:val="000000" w:themeColor="text1"/>
          <w:lang w:val="en-US"/>
        </w:rPr>
        <w:t xml:space="preserve"> a P</w:t>
      </w:r>
      <w:r w:rsidR="001276A8" w:rsidRPr="00F641B0">
        <w:rPr>
          <w:rFonts w:ascii="Times" w:hAnsi="Times" w:cs="Times New Roman"/>
          <w:color w:val="000000" w:themeColor="text1"/>
          <w:lang w:val="en-US"/>
        </w:rPr>
        <w:t>a</w:t>
      </w:r>
      <w:r w:rsidR="001276A8" w:rsidRPr="00F641B0">
        <w:rPr>
          <w:rFonts w:ascii="Times" w:hAnsi="Times" w:cs="Times New Roman"/>
          <w:i/>
          <w:color w:val="000000" w:themeColor="text1"/>
          <w:lang w:val="en-US"/>
        </w:rPr>
        <w:t>r</w:t>
      </w:r>
      <w:r w:rsidR="001276A8" w:rsidRPr="00F641B0">
        <w:rPr>
          <w:rFonts w:ascii="Times" w:hAnsi="Times" w:cs="Times New Roman"/>
          <w:color w:val="000000" w:themeColor="text1"/>
          <w:lang w:val="en-US"/>
        </w:rPr>
        <w:t>is soa maxon</w:t>
      </w:r>
      <w:r w:rsidR="004E0397" w:rsidRPr="00F641B0">
        <w:rPr>
          <w:rFonts w:ascii="Times" w:hAnsi="Times" w:cs="Times New Roman"/>
          <w:color w:val="000000" w:themeColor="text1"/>
          <w:lang w:val="en-US"/>
        </w:rPr>
        <w:t>,</w:t>
      </w:r>
    </w:p>
    <w:p w14:paraId="73AA5C37" w14:textId="6EA284B4"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w:t>
      </w:r>
      <w:r w:rsidR="000A6705" w:rsidRPr="00F641B0">
        <w:rPr>
          <w:rFonts w:ascii="Times" w:hAnsi="Times" w:cs="Times New Roman"/>
          <w:color w:val="000000" w:themeColor="text1"/>
          <w:lang w:val="en-US"/>
        </w:rPr>
        <w:t xml:space="preserve">n lla </w:t>
      </w:r>
      <w:r w:rsidRPr="00F641B0">
        <w:rPr>
          <w:rFonts w:ascii="Times" w:hAnsi="Times" w:cs="Times New Roman"/>
          <w:color w:val="000000" w:themeColor="text1"/>
          <w:lang w:val="en-US"/>
        </w:rPr>
        <w:t>contessa fè</w:t>
      </w:r>
      <w:r w:rsidR="001276A8" w:rsidRPr="00F641B0">
        <w:rPr>
          <w:rFonts w:ascii="Times" w:hAnsi="Times" w:cs="Times New Roman"/>
          <w:color w:val="000000" w:themeColor="text1"/>
          <w:lang w:val="en-US"/>
        </w:rPr>
        <w:t xml:space="preserve"> triegua una staxon</w:t>
      </w:r>
      <w:r w:rsidRPr="00F641B0">
        <w:rPr>
          <w:rFonts w:ascii="Times" w:hAnsi="Times" w:cs="Times New Roman"/>
          <w:color w:val="000000" w:themeColor="text1"/>
          <w:lang w:val="en-US"/>
        </w:rPr>
        <w:t>.</w:t>
      </w:r>
    </w:p>
    <w:p w14:paraId="69A099D9" w14:textId="57AD9878"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laseremo de Carlo, si diremo de U</w:t>
      </w:r>
      <w:r w:rsidR="001276A8" w:rsidRPr="00F641B0">
        <w:rPr>
          <w:rFonts w:ascii="Times" w:hAnsi="Times" w:cs="Times New Roman"/>
          <w:color w:val="000000" w:themeColor="text1"/>
          <w:lang w:val="en-US"/>
        </w:rPr>
        <w:t>gon</w:t>
      </w:r>
      <w:r w:rsidR="004E0397" w:rsidRPr="00F641B0">
        <w:rPr>
          <w:rFonts w:ascii="Times" w:hAnsi="Times" w:cs="Times New Roman"/>
          <w:color w:val="000000" w:themeColor="text1"/>
          <w:lang w:val="en-US"/>
        </w:rPr>
        <w:t>,</w:t>
      </w:r>
    </w:p>
    <w:p w14:paraId="513AFB03" w14:textId="6745393C"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ello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1276A8" w:rsidRPr="00F641B0">
        <w:rPr>
          <w:rFonts w:ascii="Times" w:hAnsi="Times" w:cs="Times New Roman"/>
          <w:color w:val="000000" w:themeColor="text1"/>
          <w:lang w:val="en-US"/>
        </w:rPr>
        <w:t>a 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 xml:space="preserve"> lo flume a</w:t>
      </w:r>
      <w:r w:rsidR="004E0397"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bandon</w:t>
      </w:r>
    </w:p>
    <w:p w14:paraId="5EBC927B" w14:textId="523EF8A1"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w:t>
      </w:r>
      <w:r w:rsidR="00EE253F">
        <w:rPr>
          <w:rFonts w:ascii="Times" w:hAnsi="Times" w:cs="Times New Roman"/>
          <w:color w:val="000000" w:themeColor="text1"/>
          <w:lang w:val="en-US"/>
        </w:rPr>
        <w:t xml:space="preserve">n </w:t>
      </w:r>
      <w:r w:rsidR="00796177" w:rsidRPr="00F641B0">
        <w:rPr>
          <w:rFonts w:ascii="Times" w:hAnsi="Times" w:cs="Times New Roman"/>
          <w:color w:val="000000" w:themeColor="text1"/>
          <w:lang w:val="en-US"/>
        </w:rPr>
        <w:t>l</w:t>
      </w:r>
      <w:r w:rsidRPr="00F641B0">
        <w:rPr>
          <w:rFonts w:ascii="Times" w:hAnsi="Times" w:cs="Times New Roman"/>
          <w:color w:val="000000" w:themeColor="text1"/>
          <w:lang w:val="en-US"/>
        </w:rPr>
        <w:t>lo batel sença nul conpagnon</w:t>
      </w:r>
      <w:r w:rsidR="00441FB5" w:rsidRPr="00F641B0">
        <w:rPr>
          <w:rFonts w:ascii="Times" w:hAnsi="Times" w:cs="Times New Roman"/>
          <w:color w:val="000000" w:themeColor="text1"/>
          <w:lang w:val="en-US"/>
        </w:rPr>
        <w:t>.</w:t>
      </w:r>
    </w:p>
    <w:p w14:paraId="034C6436" w14:textId="2759C33D"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D87EB8" w:rsidRPr="00F641B0">
        <w:rPr>
          <w:rFonts w:ascii="Times" w:hAnsi="Times" w:cs="Times New Roman"/>
          <w:color w:val="000000" w:themeColor="text1"/>
          <w:lang w:val="en-US"/>
        </w:rPr>
        <w:t xml:space="preserve"> la v</w:t>
      </w:r>
      <w:r w:rsidR="00441FB5" w:rsidRPr="00F641B0">
        <w:rPr>
          <w:rFonts w:ascii="Times" w:hAnsi="Times" w:cs="Times New Roman"/>
          <w:color w:val="000000" w:themeColor="text1"/>
          <w:lang w:val="en-US"/>
        </w:rPr>
        <w:t>ertu</w:t>
      </w:r>
      <w:r w:rsidRPr="00F641B0">
        <w:rPr>
          <w:rFonts w:ascii="Times" w:hAnsi="Times" w:cs="Times New Roman"/>
          <w:color w:val="000000" w:themeColor="text1"/>
          <w:lang w:val="en-US"/>
        </w:rPr>
        <w:t xml:space="preserve">de de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e del so no</w:t>
      </w:r>
      <w:r w:rsidRPr="00F641B0">
        <w:rPr>
          <w:rFonts w:ascii="Times" w:hAnsi="Times" w:cs="Times New Roman"/>
          <w:i/>
          <w:iCs/>
          <w:color w:val="000000" w:themeColor="text1"/>
          <w:lang w:val="en-US"/>
        </w:rPr>
        <w:t>n</w:t>
      </w:r>
    </w:p>
    <w:p w14:paraId="24AD11D5" w14:textId="5BD1D6B1" w:rsidR="001276A8" w:rsidRPr="00F641B0" w:rsidRDefault="004E039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63016E"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1276A8" w:rsidRPr="00F641B0">
        <w:rPr>
          <w:rFonts w:ascii="Times" w:hAnsi="Times" w:cs="Times New Roman"/>
          <w:color w:val="000000" w:themeColor="text1"/>
          <w:lang w:val="en-US"/>
        </w:rPr>
        <w:t>a lo batelo plui corant ca</w:t>
      </w:r>
      <w:r w:rsidRPr="00F641B0">
        <w:rPr>
          <w:rFonts w:ascii="Times" w:hAnsi="Times" w:cs="Times New Roman"/>
          <w:color w:val="000000" w:themeColor="text1"/>
          <w:lang w:val="en-US"/>
        </w:rPr>
        <w:t xml:space="preserve"> sa</w:t>
      </w:r>
      <w:r w:rsidR="001276A8" w:rsidRPr="00F641B0">
        <w:rPr>
          <w:rFonts w:ascii="Times" w:hAnsi="Times" w:cs="Times New Roman"/>
          <w:color w:val="000000" w:themeColor="text1"/>
          <w:lang w:val="en-US"/>
        </w:rPr>
        <w:t>giton</w:t>
      </w:r>
      <w:r w:rsidRPr="00F641B0">
        <w:rPr>
          <w:rFonts w:ascii="Times" w:hAnsi="Times" w:cs="Times New Roman"/>
          <w:color w:val="000000" w:themeColor="text1"/>
          <w:lang w:val="en-US"/>
        </w:rPr>
        <w:t>.</w:t>
      </w:r>
    </w:p>
    <w:p w14:paraId="1E91E449" w14:textId="70495557"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4E0397" w:rsidRPr="00F641B0">
        <w:rPr>
          <w:rFonts w:ascii="Times" w:hAnsi="Times" w:cs="Times New Roman"/>
          <w:color w:val="000000" w:themeColor="text1"/>
          <w:lang w:val="en-US"/>
        </w:rPr>
        <w:t xml:space="preserve"> avev</w:t>
      </w:r>
      <w:r w:rsidR="00D87EB8" w:rsidRPr="00F641B0">
        <w:rPr>
          <w:rFonts w:ascii="Times" w:hAnsi="Times" w:cs="Times New Roman"/>
          <w:color w:val="000000" w:themeColor="text1"/>
          <w:lang w:val="en-US"/>
        </w:rPr>
        <w:t>a mariner se no solamente U</w:t>
      </w:r>
      <w:r w:rsidRPr="00F641B0">
        <w:rPr>
          <w:rFonts w:ascii="Times" w:hAnsi="Times" w:cs="Times New Roman"/>
          <w:color w:val="000000" w:themeColor="text1"/>
          <w:lang w:val="en-US"/>
        </w:rPr>
        <w:t>gon</w:t>
      </w:r>
      <w:r w:rsidR="004E0397" w:rsidRPr="00F641B0">
        <w:rPr>
          <w:rFonts w:ascii="Times" w:hAnsi="Times" w:cs="Times New Roman"/>
          <w:color w:val="000000" w:themeColor="text1"/>
          <w:lang w:val="en-US"/>
        </w:rPr>
        <w:t>,</w:t>
      </w:r>
    </w:p>
    <w:p w14:paraId="5DEF8F12" w14:textId="485BD4EE"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Vella ni remo che la nav</w:t>
      </w:r>
      <w:r w:rsidR="001276A8" w:rsidRPr="00F641B0">
        <w:rPr>
          <w:rFonts w:ascii="Times" w:hAnsi="Times" w:cs="Times New Roman"/>
          <w:color w:val="000000" w:themeColor="text1"/>
          <w:lang w:val="en-US"/>
        </w:rPr>
        <w:t>e conduxon</w:t>
      </w:r>
      <w:r w:rsidR="004E0397" w:rsidRPr="00F641B0">
        <w:rPr>
          <w:rFonts w:ascii="Times" w:hAnsi="Times" w:cs="Times New Roman"/>
          <w:color w:val="000000" w:themeColor="text1"/>
          <w:lang w:val="en-US"/>
        </w:rPr>
        <w:t>.</w:t>
      </w:r>
    </w:p>
    <w:p w14:paraId="4A509B7A" w14:textId="5F5251F2" w:rsidR="001276A8"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Ugo reguardà</w:t>
      </w:r>
      <w:r w:rsidR="001276A8" w:rsidRPr="00F641B0">
        <w:rPr>
          <w:rFonts w:ascii="Times" w:hAnsi="Times" w:cs="Times New Roman"/>
          <w:color w:val="000000" w:themeColor="text1"/>
          <w:lang w:val="en-US"/>
        </w:rPr>
        <w:t xml:space="preserve"> so bon destrier guascon</w:t>
      </w:r>
      <w:r w:rsidR="004E0397" w:rsidRPr="00F641B0">
        <w:rPr>
          <w:rFonts w:ascii="Times" w:hAnsi="Times" w:cs="Times New Roman"/>
          <w:color w:val="000000" w:themeColor="text1"/>
          <w:lang w:val="en-US"/>
        </w:rPr>
        <w:t>,</w:t>
      </w:r>
    </w:p>
    <w:p w14:paraId="11696D6B" w14:textId="54366223"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lo v</w:t>
      </w:r>
      <w:r w:rsidR="001276A8" w:rsidRPr="00F641B0">
        <w:rPr>
          <w:rFonts w:ascii="Times" w:hAnsi="Times" w:cs="Times New Roman"/>
          <w:color w:val="000000" w:themeColor="text1"/>
          <w:lang w:val="en-US"/>
        </w:rPr>
        <w:t>e tremar e frar gran fregesson</w:t>
      </w:r>
      <w:r w:rsidR="004E0397" w:rsidRPr="00F641B0">
        <w:rPr>
          <w:rFonts w:ascii="Times" w:hAnsi="Times" w:cs="Times New Roman"/>
          <w:color w:val="000000" w:themeColor="text1"/>
          <w:lang w:val="en-US"/>
        </w:rPr>
        <w:t>.</w:t>
      </w:r>
    </w:p>
    <w:p w14:paraId="14974A09" w14:textId="0CF587A8"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"Chav</w:t>
      </w:r>
      <w:r w:rsidR="001276A8" w:rsidRPr="00F641B0">
        <w:rPr>
          <w:rFonts w:ascii="Times" w:hAnsi="Times" w:cs="Times New Roman"/>
          <w:color w:val="000000" w:themeColor="text1"/>
          <w:lang w:val="en-US"/>
        </w:rPr>
        <w:t>allo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076F52">
        <w:rPr>
          <w:rFonts w:ascii="Times" w:hAnsi="Times" w:cs="Times New Roman"/>
          <w:color w:val="000000" w:themeColor="text1"/>
          <w:lang w:val="en-US"/>
        </w:rPr>
        <w:t>de·tt</w:t>
      </w:r>
      <w:r w:rsidR="000F1727" w:rsidRPr="00F641B0">
        <w:rPr>
          <w:rFonts w:ascii="Times" w:hAnsi="Times" w:cs="Times New Roman"/>
          <w:color w:val="000000" w:themeColor="text1"/>
          <w:lang w:val="en-US"/>
        </w:rPr>
        <w:t>i</w:t>
      </w:r>
      <w:r w:rsidR="001276A8" w:rsidRPr="00F641B0">
        <w:rPr>
          <w:rFonts w:ascii="Times" w:hAnsi="Times" w:cs="Times New Roman"/>
          <w:color w:val="000000" w:themeColor="text1"/>
          <w:lang w:val="en-US"/>
        </w:rPr>
        <w:t xml:space="preserve"> no</w:t>
      </w:r>
      <w:r w:rsidR="000F1727"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m</w:t>
      </w:r>
      <w:r w:rsidR="00180088">
        <w:rPr>
          <w:rFonts w:ascii="Times" w:hAnsi="Times" w:cs="Times New Roman"/>
          <w:color w:val="000000" w:themeColor="text1"/>
          <w:lang w:val="en-US"/>
        </w:rPr>
        <w:t>e·ss</w:t>
      </w:r>
      <w:r w:rsidR="001276A8" w:rsidRPr="00F641B0">
        <w:rPr>
          <w:rFonts w:ascii="Times" w:hAnsi="Times" w:cs="Times New Roman"/>
          <w:color w:val="000000" w:themeColor="text1"/>
          <w:lang w:val="en-US"/>
        </w:rPr>
        <w:t>a miga bon</w:t>
      </w:r>
      <w:r w:rsidR="000F1727" w:rsidRPr="00F641B0">
        <w:rPr>
          <w:rFonts w:ascii="Times" w:hAnsi="Times" w:cs="Times New Roman"/>
          <w:color w:val="000000" w:themeColor="text1"/>
          <w:lang w:val="en-US"/>
        </w:rPr>
        <w:t>.</w:t>
      </w:r>
    </w:p>
    <w:p w14:paraId="0AFFFC89" w14:textId="785E91CB" w:rsidR="001276A8" w:rsidRPr="00F641B0" w:rsidRDefault="000F172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tal luogo semo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1276A8" w:rsidRPr="00F641B0">
        <w:rPr>
          <w:rFonts w:ascii="Times" w:hAnsi="Times" w:cs="Times New Roman"/>
          <w:color w:val="000000" w:themeColor="text1"/>
          <w:lang w:val="en-US"/>
        </w:rPr>
        <w:t xml:space="preserve"> el mar profon</w:t>
      </w:r>
      <w:r w:rsidRPr="00F641B0">
        <w:rPr>
          <w:rFonts w:ascii="Times" w:hAnsi="Times" w:cs="Times New Roman"/>
          <w:color w:val="000000" w:themeColor="text1"/>
          <w:lang w:val="en-US"/>
        </w:rPr>
        <w:t>,</w:t>
      </w:r>
    </w:p>
    <w:p w14:paraId="1987CF44" w14:textId="02DFED4D"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Qui no è</w:t>
      </w:r>
      <w:r w:rsidR="001276A8" w:rsidRPr="00F641B0">
        <w:rPr>
          <w:rFonts w:ascii="Times" w:hAnsi="Times" w:cs="Times New Roman"/>
          <w:color w:val="000000" w:themeColor="text1"/>
          <w:lang w:val="en-US"/>
        </w:rPr>
        <w:t xml:space="preserve"> erba ni spelta n</w:t>
      </w:r>
      <w:r w:rsidR="000F1727"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av</w:t>
      </w:r>
      <w:r w:rsidR="001276A8" w:rsidRPr="00F641B0">
        <w:rPr>
          <w:rFonts w:ascii="Times" w:hAnsi="Times" w:cs="Times New Roman"/>
          <w:color w:val="000000" w:themeColor="text1"/>
          <w:lang w:val="en-US"/>
        </w:rPr>
        <w:t>on</w:t>
      </w:r>
      <w:r w:rsidR="000F1727" w:rsidRPr="00F641B0">
        <w:rPr>
          <w:rFonts w:ascii="Times" w:hAnsi="Times" w:cs="Times New Roman"/>
          <w:color w:val="000000" w:themeColor="text1"/>
          <w:lang w:val="en-US"/>
        </w:rPr>
        <w:t>.</w:t>
      </w:r>
    </w:p>
    <w:p w14:paraId="0A271FB9" w14:textId="401C1CD7"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m</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 conssiar como la faron</w:t>
      </w:r>
      <w:r w:rsidR="000F1727" w:rsidRPr="00F641B0">
        <w:rPr>
          <w:rFonts w:ascii="Times" w:hAnsi="Times" w:cs="Times New Roman"/>
          <w:color w:val="000000" w:themeColor="text1"/>
          <w:lang w:val="en-US"/>
        </w:rPr>
        <w:t>;</w:t>
      </w:r>
    </w:p>
    <w:p w14:paraId="19F8C2A4" w14:textId="1C6AF2E0"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0F1727" w:rsidRPr="00F641B0">
        <w:rPr>
          <w:rFonts w:ascii="Times" w:hAnsi="Times" w:cs="Times New Roman"/>
          <w:color w:val="000000" w:themeColor="text1"/>
          <w:lang w:val="en-US"/>
        </w:rPr>
        <w:t>'</w:t>
      </w:r>
      <w:r w:rsidRPr="00F641B0">
        <w:rPr>
          <w:rFonts w:ascii="Times" w:hAnsi="Times" w:cs="Times New Roman"/>
          <w:color w:val="000000" w:themeColor="text1"/>
          <w:lang w:val="en-US"/>
        </w:rPr>
        <w:t>io fosse in</w:t>
      </w:r>
      <w:r w:rsidR="000F172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tera a poço o a mon</w:t>
      </w:r>
      <w:r w:rsidR="000F1727" w:rsidRPr="00F641B0">
        <w:rPr>
          <w:rFonts w:ascii="Times" w:hAnsi="Times" w:cs="Times New Roman"/>
          <w:color w:val="000000" w:themeColor="text1"/>
          <w:lang w:val="en-US"/>
        </w:rPr>
        <w:t>,</w:t>
      </w:r>
    </w:p>
    <w:p w14:paraId="774FDD86" w14:textId="409C4A6E" w:rsidR="001276A8" w:rsidRPr="00F641B0"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No·lli</w:t>
      </w:r>
      <w:r w:rsidR="000F1727" w:rsidRPr="00F641B0">
        <w:rPr>
          <w:rFonts w:ascii="Times" w:hAnsi="Times" w:cs="Times New Roman"/>
          <w:color w:val="000000" w:themeColor="text1"/>
          <w:lang w:val="en-US"/>
        </w:rPr>
        <w:t xml:space="preserve"> intrerav</w:t>
      </w:r>
      <w:r w:rsidR="001276A8" w:rsidRPr="00F641B0">
        <w:rPr>
          <w:rFonts w:ascii="Times" w:hAnsi="Times" w:cs="Times New Roman"/>
          <w:color w:val="000000" w:themeColor="text1"/>
          <w:lang w:val="en-US"/>
        </w:rPr>
        <w:t>e p</w:t>
      </w:r>
      <w:r w:rsidR="001276A8" w:rsidRPr="00F641B0">
        <w:rPr>
          <w:rFonts w:ascii="Times" w:hAnsi="Times" w:cs="Times New Roman"/>
          <w:i/>
          <w:iCs/>
          <w:color w:val="000000" w:themeColor="text1"/>
          <w:lang w:val="en-US"/>
        </w:rPr>
        <w:t>er</w:t>
      </w:r>
      <w:r w:rsidR="001276A8" w:rsidRPr="00F641B0">
        <w:rPr>
          <w:rFonts w:ascii="Times" w:hAnsi="Times" w:cs="Times New Roman"/>
          <w:color w:val="000000" w:themeColor="text1"/>
          <w:lang w:val="en-US"/>
        </w:rPr>
        <w:t xml:space="preserve"> tuto l</w:t>
      </w:r>
      <w:r w:rsidR="000F1727"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or del mon</w:t>
      </w:r>
      <w:r w:rsidR="000F1727" w:rsidRPr="00F641B0">
        <w:rPr>
          <w:rFonts w:ascii="Times" w:hAnsi="Times" w:cs="Times New Roman"/>
          <w:color w:val="000000" w:themeColor="text1"/>
          <w:lang w:val="en-US"/>
        </w:rPr>
        <w:t>;</w:t>
      </w:r>
    </w:p>
    <w:p w14:paraId="4DF2569D" w14:textId="5DDF5D76" w:rsidR="001276A8" w:rsidRPr="00F641B0" w:rsidRDefault="00076F5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No·ss</w:t>
      </w:r>
      <w:r w:rsidR="000F1727" w:rsidRPr="00F641B0">
        <w:rPr>
          <w:rFonts w:ascii="Times" w:hAnsi="Times" w:cs="Times New Roman"/>
          <w:color w:val="000000" w:themeColor="text1"/>
          <w:lang w:val="en-US"/>
        </w:rPr>
        <w:t xml:space="preserve">o </w:t>
      </w:r>
      <w:r w:rsidR="007F6C83" w:rsidRPr="007F6C83">
        <w:rPr>
          <w:rFonts w:ascii="Times" w:hAnsi="Times" w:cs="Times New Roman"/>
          <w:color w:val="000000" w:themeColor="text1"/>
          <w:lang w:val="en-US"/>
        </w:rPr>
        <w:t>qu(e)</w:t>
      </w:r>
      <w:r w:rsidR="00EE253F" w:rsidRPr="007F6C83">
        <w:rPr>
          <w:rStyle w:val="FootnoteReference"/>
          <w:rFonts w:ascii="Times" w:hAnsi="Times" w:cs="Times New Roman"/>
          <w:color w:val="000000" w:themeColor="text1"/>
          <w:lang w:val="en-US"/>
        </w:rPr>
        <w:footnoteReference w:id="258"/>
      </w:r>
      <w:r w:rsidR="000F1727" w:rsidRPr="00EE253F">
        <w:rPr>
          <w:rFonts w:ascii="Times" w:hAnsi="Times" w:cs="Times New Roman"/>
          <w:color w:val="000000" w:themeColor="text1"/>
          <w:lang w:val="en-US"/>
        </w:rPr>
        <w:t xml:space="preserve"> f</w:t>
      </w:r>
      <w:r w:rsidR="000F1727" w:rsidRPr="00F641B0">
        <w:rPr>
          <w:rFonts w:ascii="Times" w:hAnsi="Times" w:cs="Times New Roman"/>
          <w:color w:val="000000" w:themeColor="text1"/>
          <w:lang w:val="en-US"/>
        </w:rPr>
        <w:t>arà</w:t>
      </w:r>
      <w:r w:rsidR="001276A8"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001276A8" w:rsidRPr="00F641B0">
        <w:rPr>
          <w:rFonts w:ascii="Times" w:hAnsi="Times" w:cs="Times New Roman"/>
          <w:color w:val="000000" w:themeColor="text1"/>
          <w:lang w:val="en-US"/>
        </w:rPr>
        <w:t xml:space="preserve"> se comandon</w:t>
      </w:r>
    </w:p>
    <w:p w14:paraId="64F1A577" w14:textId="1A9A4750" w:rsidR="001276A8" w:rsidRPr="00F641B0" w:rsidRDefault="000F172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la V</w:t>
      </w:r>
      <w:r w:rsidR="001276A8" w:rsidRPr="00F641B0">
        <w:rPr>
          <w:rFonts w:ascii="Times" w:hAnsi="Times" w:cs="Times New Roman"/>
          <w:color w:val="000000" w:themeColor="text1"/>
          <w:lang w:val="en-US"/>
        </w:rPr>
        <w:t>erçene presse un braxon</w:t>
      </w:r>
      <w:r w:rsidRPr="00F641B0">
        <w:rPr>
          <w:rFonts w:ascii="Times" w:hAnsi="Times" w:cs="Times New Roman"/>
          <w:color w:val="000000" w:themeColor="text1"/>
          <w:lang w:val="en-US"/>
        </w:rPr>
        <w:t>."</w:t>
      </w:r>
    </w:p>
    <w:p w14:paraId="53CD2C0B" w14:textId="65B1A4D6" w:rsidR="001276A8" w:rsidRPr="00F641B0" w:rsidRDefault="000F172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La nave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1276A8" w:rsidRPr="00F641B0">
        <w:rPr>
          <w:rFonts w:ascii="Times" w:hAnsi="Times" w:cs="Times New Roman"/>
          <w:color w:val="000000" w:themeColor="text1"/>
          <w:lang w:val="en-US"/>
        </w:rPr>
        <w:t>a</w:t>
      </w:r>
      <w:r w:rsidRPr="00F641B0">
        <w:rPr>
          <w:rFonts w:ascii="Times" w:hAnsi="Times" w:cs="Times New Roman"/>
          <w:color w:val="000000" w:themeColor="text1"/>
          <w:lang w:val="en-US"/>
        </w:rPr>
        <w:t>, non fè</w:t>
      </w:r>
      <w:r w:rsidR="001276A8" w:rsidRPr="00F641B0">
        <w:rPr>
          <w:rFonts w:ascii="Times" w:hAnsi="Times" w:cs="Times New Roman"/>
          <w:color w:val="000000" w:themeColor="text1"/>
          <w:lang w:val="en-US"/>
        </w:rPr>
        <w:t xml:space="preserve"> arestaxon</w:t>
      </w:r>
    </w:p>
    <w:p w14:paraId="320399B7" w14:textId="0548C060" w:rsidR="001276A8"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49</w:t>
      </w:r>
      <w:r w:rsidRPr="00F641B0">
        <w:rPr>
          <w:rFonts w:ascii="Times" w:hAnsi="Times" w:cs="Times New Roman"/>
          <w:bCs/>
          <w:color w:val="000000" w:themeColor="text1"/>
          <w:lang w:val="en-US"/>
        </w:rPr>
        <w:t xml:space="preserve">V) </w:t>
      </w:r>
      <w:r w:rsidR="001276A8" w:rsidRPr="00F641B0">
        <w:rPr>
          <w:rFonts w:ascii="Times" w:hAnsi="Times" w:cs="Times New Roman"/>
          <w:color w:val="000000" w:themeColor="text1"/>
          <w:lang w:val="en-US"/>
        </w:rPr>
        <w:t>Fina a una citade alle coste d</w:t>
      </w:r>
      <w:r w:rsidR="00D87EB8"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un mon</w:t>
      </w:r>
      <w:r w:rsidR="000F1727" w:rsidRPr="00F641B0">
        <w:rPr>
          <w:rFonts w:ascii="Times" w:hAnsi="Times" w:cs="Times New Roman"/>
          <w:color w:val="000000" w:themeColor="text1"/>
          <w:lang w:val="en-US"/>
        </w:rPr>
        <w:t>.</w:t>
      </w:r>
    </w:p>
    <w:p w14:paraId="4F2CC704" w14:textId="760E4A97"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w:t>
      </w:r>
      <w:r w:rsidR="000F1727" w:rsidRPr="00F641B0">
        <w:rPr>
          <w:rFonts w:ascii="Times" w:hAnsi="Times" w:cs="Times New Roman"/>
          <w:color w:val="000000" w:themeColor="text1"/>
          <w:lang w:val="en-US"/>
        </w:rPr>
        <w:t>o la nave fè</w:t>
      </w:r>
      <w:r w:rsidR="00D87EB8" w:rsidRPr="00F641B0">
        <w:rPr>
          <w:rFonts w:ascii="Times" w:hAnsi="Times" w:cs="Times New Roman"/>
          <w:color w:val="000000" w:themeColor="text1"/>
          <w:lang w:val="en-US"/>
        </w:rPr>
        <w:t xml:space="preserve"> ariv</w:t>
      </w:r>
      <w:r w:rsidRPr="00F641B0">
        <w:rPr>
          <w:rFonts w:ascii="Times" w:hAnsi="Times" w:cs="Times New Roman"/>
          <w:color w:val="000000" w:themeColor="text1"/>
          <w:lang w:val="en-US"/>
        </w:rPr>
        <w:t>axon</w:t>
      </w:r>
      <w:r w:rsidR="000F1727" w:rsidRPr="00F641B0">
        <w:rPr>
          <w:rFonts w:ascii="Times" w:hAnsi="Times" w:cs="Times New Roman"/>
          <w:color w:val="000000" w:themeColor="text1"/>
          <w:lang w:val="en-US"/>
        </w:rPr>
        <w:t>,</w:t>
      </w:r>
    </w:p>
    <w:p w14:paraId="03DBB904" w14:textId="1D507247"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no fè</w:t>
      </w:r>
      <w:r w:rsidR="001276A8" w:rsidRPr="00F641B0">
        <w:rPr>
          <w:rFonts w:ascii="Times" w:hAnsi="Times" w:cs="Times New Roman"/>
          <w:color w:val="000000" w:themeColor="text1"/>
          <w:lang w:val="en-US"/>
        </w:rPr>
        <w:t xml:space="preserve"> ni remor ni ton</w:t>
      </w:r>
      <w:r w:rsidR="000F1727" w:rsidRPr="00F641B0">
        <w:rPr>
          <w:rFonts w:ascii="Times" w:hAnsi="Times" w:cs="Times New Roman"/>
          <w:color w:val="000000" w:themeColor="text1"/>
          <w:lang w:val="en-US"/>
        </w:rPr>
        <w:t>.</w:t>
      </w:r>
    </w:p>
    <w:p w14:paraId="1F556E13" w14:textId="0488354B" w:rsidR="001276A8" w:rsidRPr="00F641B0" w:rsidRDefault="000F172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inssì</w:t>
      </w:r>
      <w:r w:rsidR="001276A8" w:rsidRPr="00F641B0">
        <w:rPr>
          <w:rFonts w:ascii="Times" w:hAnsi="Times" w:cs="Times New Roman"/>
          <w:color w:val="000000" w:themeColor="text1"/>
          <w:lang w:val="en-US"/>
        </w:rPr>
        <w:t xml:space="preserve"> fuora lui e</w:t>
      </w:r>
      <w:r w:rsidR="000A6705"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l sso arangon</w:t>
      </w:r>
      <w:r w:rsidRPr="00F641B0">
        <w:rPr>
          <w:rFonts w:ascii="Times" w:hAnsi="Times" w:cs="Times New Roman"/>
          <w:color w:val="000000" w:themeColor="text1"/>
          <w:lang w:val="en-US"/>
        </w:rPr>
        <w:t>;</w:t>
      </w:r>
    </w:p>
    <w:p w14:paraId="2B6C9B68" w14:textId="7871408E"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trasse la spada</w:t>
      </w:r>
      <w:r w:rsidR="000A670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 fè</w:t>
      </w:r>
      <w:r w:rsidR="001276A8" w:rsidRPr="00F641B0">
        <w:rPr>
          <w:rFonts w:ascii="Times" w:hAnsi="Times" w:cs="Times New Roman"/>
          <w:color w:val="000000" w:themeColor="text1"/>
          <w:lang w:val="en-US"/>
        </w:rPr>
        <w:t xml:space="preserve"> un palo reon</w:t>
      </w:r>
      <w:r w:rsidR="000F1727" w:rsidRPr="00F641B0">
        <w:rPr>
          <w:rFonts w:ascii="Times" w:hAnsi="Times" w:cs="Times New Roman"/>
          <w:color w:val="000000" w:themeColor="text1"/>
          <w:lang w:val="en-US"/>
        </w:rPr>
        <w:t>,</w:t>
      </w:r>
    </w:p>
    <w:p w14:paraId="0092A9B8" w14:textId="347DE4C4" w:rsidR="001276A8" w:rsidRPr="00F641B0" w:rsidRDefault="000F172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nave ligà</w:t>
      </w:r>
      <w:r w:rsidR="00D87EB8" w:rsidRPr="00F641B0">
        <w:rPr>
          <w:rFonts w:ascii="Times" w:hAnsi="Times" w:cs="Times New Roman"/>
          <w:color w:val="000000" w:themeColor="text1"/>
          <w:lang w:val="en-US"/>
        </w:rPr>
        <w:t xml:space="preserve"> alla riv</w:t>
      </w:r>
      <w:r w:rsidR="001276A8" w:rsidRPr="00F641B0">
        <w:rPr>
          <w:rFonts w:ascii="Times" w:hAnsi="Times" w:cs="Times New Roman"/>
          <w:color w:val="000000" w:themeColor="text1"/>
          <w:lang w:val="en-US"/>
        </w:rPr>
        <w:t>a del fon</w:t>
      </w:r>
      <w:r w:rsidRPr="00F641B0">
        <w:rPr>
          <w:rFonts w:ascii="Times" w:hAnsi="Times" w:cs="Times New Roman"/>
          <w:color w:val="000000" w:themeColor="text1"/>
          <w:lang w:val="en-US"/>
        </w:rPr>
        <w:t>.</w:t>
      </w:r>
    </w:p>
    <w:p w14:paraId="1585AF85" w14:textId="1E4248A7" w:rsidR="001276A8" w:rsidRPr="00F641B0" w:rsidRDefault="000F172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montà</w:t>
      </w:r>
      <w:r w:rsidR="001276A8" w:rsidRPr="00F641B0">
        <w:rPr>
          <w:rFonts w:ascii="Times" w:hAnsi="Times" w:cs="Times New Roman"/>
          <w:color w:val="000000" w:themeColor="text1"/>
          <w:lang w:val="en-US"/>
        </w:rPr>
        <w:t xml:space="preserve"> sul sso arangon</w:t>
      </w:r>
      <w:r w:rsidRPr="00F641B0">
        <w:rPr>
          <w:rFonts w:ascii="Times" w:hAnsi="Times" w:cs="Times New Roman"/>
          <w:color w:val="000000" w:themeColor="text1"/>
          <w:lang w:val="en-US"/>
        </w:rPr>
        <w:t>;</w:t>
      </w:r>
    </w:p>
    <w:p w14:paraId="44AB3338" w14:textId="53BCC45C" w:rsidR="001276A8" w:rsidRPr="00F641B0" w:rsidRDefault="00D87E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 fo a cav</w:t>
      </w:r>
      <w:r w:rsidR="000F1727" w:rsidRPr="00F641B0">
        <w:rPr>
          <w:rFonts w:ascii="Times" w:hAnsi="Times" w:cs="Times New Roman"/>
          <w:color w:val="000000" w:themeColor="text1"/>
          <w:lang w:val="en-US"/>
        </w:rPr>
        <w:t>alo</w:t>
      </w:r>
      <w:r w:rsidR="000A6705" w:rsidRPr="00F641B0">
        <w:rPr>
          <w:rFonts w:ascii="Times" w:hAnsi="Times" w:cs="Times New Roman"/>
          <w:color w:val="000000" w:themeColor="text1"/>
          <w:lang w:val="en-US"/>
        </w:rPr>
        <w:t>,</w:t>
      </w:r>
      <w:r w:rsidR="000F1727" w:rsidRPr="00F641B0">
        <w:rPr>
          <w:rFonts w:ascii="Times" w:hAnsi="Times" w:cs="Times New Roman"/>
          <w:color w:val="000000" w:themeColor="text1"/>
          <w:lang w:val="en-US"/>
        </w:rPr>
        <w:t xml:space="preserve"> el sse guardà</w:t>
      </w:r>
      <w:r w:rsidR="001276A8" w:rsidRPr="00F641B0">
        <w:rPr>
          <w:rFonts w:ascii="Times" w:hAnsi="Times" w:cs="Times New Roman"/>
          <w:color w:val="000000" w:themeColor="text1"/>
          <w:lang w:val="en-US"/>
        </w:rPr>
        <w:t xml:space="preserve"> into</w:t>
      </w:r>
      <w:r w:rsidR="001276A8" w:rsidRPr="00F641B0">
        <w:rPr>
          <w:rFonts w:ascii="Times" w:hAnsi="Times" w:cs="Times New Roman"/>
          <w:i/>
          <w:iCs/>
          <w:color w:val="000000" w:themeColor="text1"/>
          <w:lang w:val="en-US"/>
        </w:rPr>
        <w:t>r</w:t>
      </w:r>
      <w:r w:rsidR="001276A8" w:rsidRPr="00F641B0">
        <w:rPr>
          <w:rFonts w:ascii="Times" w:hAnsi="Times" w:cs="Times New Roman"/>
          <w:color w:val="000000" w:themeColor="text1"/>
          <w:lang w:val="en-US"/>
        </w:rPr>
        <w:t>n</w:t>
      </w:r>
      <w:r w:rsidR="000A6705" w:rsidRPr="00F641B0">
        <w:rPr>
          <w:rFonts w:ascii="Times" w:hAnsi="Times" w:cs="Times New Roman"/>
          <w:color w:val="000000" w:themeColor="text1"/>
          <w:lang w:val="en-US"/>
        </w:rPr>
        <w:t>;</w:t>
      </w:r>
    </w:p>
    <w:p w14:paraId="76D8CFA2" w14:textId="07C2B0B0" w:rsidR="001276A8" w:rsidRPr="00F641B0" w:rsidRDefault="00354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 v</w:t>
      </w:r>
      <w:r w:rsidR="000604F1">
        <w:rPr>
          <w:rFonts w:ascii="Times" w:hAnsi="Times" w:cs="Times New Roman"/>
          <w:color w:val="000000" w:themeColor="text1"/>
          <w:lang w:val="en-US"/>
        </w:rPr>
        <w:t>ete algun che consei</w:t>
      </w:r>
      <w:r w:rsidR="001276A8" w:rsidRPr="00F641B0">
        <w:rPr>
          <w:rFonts w:ascii="Times" w:hAnsi="Times" w:cs="Times New Roman"/>
          <w:color w:val="000000" w:themeColor="text1"/>
          <w:lang w:val="en-US"/>
        </w:rPr>
        <w:t>o li don</w:t>
      </w:r>
      <w:r w:rsidRPr="00F641B0">
        <w:rPr>
          <w:rFonts w:ascii="Times" w:hAnsi="Times" w:cs="Times New Roman"/>
          <w:color w:val="000000" w:themeColor="text1"/>
          <w:lang w:val="en-US"/>
        </w:rPr>
        <w:t>,</w:t>
      </w:r>
    </w:p>
    <w:p w14:paraId="500C3575" w14:textId="53DD6CE0" w:rsidR="001276A8" w:rsidRPr="00F641B0" w:rsidRDefault="001276A8"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 </w:t>
      </w:r>
      <w:r w:rsidR="00390A6F" w:rsidRPr="00F641B0">
        <w:rPr>
          <w:rFonts w:ascii="Times" w:hAnsi="Times" w:cs="Times New Roman"/>
          <w:color w:val="000000" w:themeColor="text1"/>
          <w:lang w:val="en-US"/>
        </w:rPr>
        <w:t>Dio</w:t>
      </w:r>
      <w:r w:rsidR="00796177" w:rsidRPr="00F641B0">
        <w:rPr>
          <w:rFonts w:ascii="Times" w:hAnsi="Times" w:cs="Times New Roman"/>
          <w:color w:val="000000" w:themeColor="text1"/>
          <w:lang w:val="en-US"/>
        </w:rPr>
        <w:t xml:space="preserve"> se rende e a s</w:t>
      </w:r>
      <w:r w:rsidR="00354B1E" w:rsidRPr="00F641B0">
        <w:rPr>
          <w:rFonts w:ascii="Times" w:hAnsi="Times" w:cs="Times New Roman"/>
          <w:color w:val="000000" w:themeColor="text1"/>
          <w:lang w:val="en-US"/>
        </w:rPr>
        <w:t>en S</w:t>
      </w:r>
      <w:r w:rsidRPr="00F641B0">
        <w:rPr>
          <w:rFonts w:ascii="Times" w:hAnsi="Times" w:cs="Times New Roman"/>
          <w:color w:val="000000" w:themeColor="text1"/>
          <w:lang w:val="en-US"/>
        </w:rPr>
        <w:t>imon</w:t>
      </w:r>
      <w:r w:rsidR="00354B1E" w:rsidRPr="00F641B0">
        <w:rPr>
          <w:rFonts w:ascii="Times" w:hAnsi="Times" w:cs="Times New Roman"/>
          <w:color w:val="000000" w:themeColor="text1"/>
          <w:lang w:val="en-US"/>
        </w:rPr>
        <w:t>.</w:t>
      </w:r>
    </w:p>
    <w:p w14:paraId="6189F034" w14:textId="7D65D2F0" w:rsidR="00354B1E" w:rsidRPr="00F641B0" w:rsidRDefault="00F82811" w:rsidP="009225F0">
      <w:pPr>
        <w:pStyle w:val="BodyTextFirstIndent2"/>
        <w:rPr>
          <w:rFonts w:ascii="Times" w:hAnsi="Times"/>
          <w:lang w:val="en-US"/>
        </w:rPr>
      </w:pPr>
      <w:r w:rsidRPr="00F641B0">
        <w:rPr>
          <w:rFonts w:ascii="Times" w:hAnsi="Times"/>
          <w:lang w:val="en-US"/>
        </w:rPr>
        <w:t>[Laisse 75</w:t>
      </w:r>
      <w:r w:rsidR="001276A8" w:rsidRPr="00F641B0">
        <w:rPr>
          <w:rFonts w:ascii="Times" w:hAnsi="Times"/>
          <w:lang w:val="en-US"/>
        </w:rPr>
        <w:t>]</w:t>
      </w:r>
      <w:r w:rsidR="002C678B" w:rsidRPr="00F641B0">
        <w:rPr>
          <w:rFonts w:ascii="Times" w:hAnsi="Times"/>
          <w:lang w:val="en-US"/>
        </w:rPr>
        <w:t xml:space="preserve"> </w:t>
      </w:r>
    </w:p>
    <w:p w14:paraId="62519704" w14:textId="6D13530E" w:rsidR="001276A8" w:rsidRPr="00F641B0" w:rsidRDefault="00354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Ugo fo sul destrier monté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6F1B50B0" w14:textId="3BC9B7C3" w:rsidR="001276A8" w:rsidRPr="00F641B0" w:rsidRDefault="0095366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354B1E" w:rsidRPr="00F641B0">
        <w:rPr>
          <w:rFonts w:ascii="Times" w:hAnsi="Times" w:cs="Times New Roman"/>
          <w:color w:val="000000" w:themeColor="text1"/>
          <w:lang w:val="en-US"/>
        </w:rPr>
        <w:t>avanti se guard</w:t>
      </w:r>
      <w:r w:rsidR="000A6705" w:rsidRPr="00F641B0">
        <w:rPr>
          <w:rFonts w:ascii="Times" w:hAnsi="Times" w:cs="Times New Roman"/>
          <w:color w:val="000000" w:themeColor="text1"/>
          <w:lang w:val="en-US"/>
        </w:rPr>
        <w:t>à</w:t>
      </w:r>
      <w:r w:rsidR="001276A8" w:rsidRPr="00F641B0">
        <w:rPr>
          <w:rFonts w:ascii="Times" w:hAnsi="Times" w:cs="Times New Roman"/>
          <w:color w:val="000000" w:themeColor="text1"/>
          <w:lang w:val="en-US"/>
        </w:rPr>
        <w:t xml:space="preserve"> p</w:t>
      </w:r>
      <w:r w:rsidR="001276A8" w:rsidRPr="00F641B0">
        <w:rPr>
          <w:rFonts w:ascii="Times" w:hAnsi="Times" w:cs="Times New Roman"/>
          <w:i/>
          <w:iCs/>
          <w:color w:val="000000" w:themeColor="text1"/>
          <w:lang w:val="en-US"/>
        </w:rPr>
        <w:t>er</w:t>
      </w:r>
      <w:r w:rsidR="00354B1E" w:rsidRPr="00F641B0">
        <w:rPr>
          <w:rFonts w:ascii="Times" w:hAnsi="Times" w:cs="Times New Roman"/>
          <w:color w:val="000000" w:themeColor="text1"/>
          <w:lang w:val="en-US"/>
        </w:rPr>
        <w:t xml:space="preserve"> quel monte div</w:t>
      </w:r>
      <w:r w:rsidR="001276A8" w:rsidRPr="00F641B0">
        <w:rPr>
          <w:rFonts w:ascii="Times" w:hAnsi="Times" w:cs="Times New Roman"/>
          <w:color w:val="000000" w:themeColor="text1"/>
          <w:lang w:val="en-US"/>
        </w:rPr>
        <w:t>ers</w:t>
      </w:r>
      <w:r w:rsidR="000A6705" w:rsidRPr="00F641B0">
        <w:rPr>
          <w:rFonts w:ascii="Times" w:hAnsi="Times" w:cs="Times New Roman"/>
          <w:color w:val="000000" w:themeColor="text1"/>
          <w:lang w:val="en-US"/>
        </w:rPr>
        <w:t>,</w:t>
      </w:r>
    </w:p>
    <w:p w14:paraId="05F360C9" w14:textId="0E41323E" w:rsidR="001276A8" w:rsidRPr="00F641B0" w:rsidRDefault="00354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v</w:t>
      </w:r>
      <w:r w:rsidR="001276A8" w:rsidRPr="00F641B0">
        <w:rPr>
          <w:rFonts w:ascii="Times" w:hAnsi="Times" w:cs="Times New Roman"/>
          <w:color w:val="000000" w:themeColor="text1"/>
          <w:lang w:val="en-US"/>
        </w:rPr>
        <w:t>ete p</w:t>
      </w:r>
      <w:r w:rsidR="001276A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sona ni homo che sia né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64D4A169" w14:textId="27FFE7B3" w:rsidR="001276A8" w:rsidRPr="00F641B0" w:rsidRDefault="00354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Bestie salvadege vete a gran planté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4C41214B" w14:textId="7C7B35B8" w:rsidR="001276A8" w:rsidRPr="00F641B0" w:rsidRDefault="00354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cavalc</w:t>
      </w:r>
      <w:r w:rsidR="000A6705"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molto corocé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9A72684" w14:textId="61301591"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 fo migo</w:t>
      </w:r>
      <w:r w:rsidR="00354B1E" w:rsidRPr="00F641B0">
        <w:rPr>
          <w:rStyle w:val="FootnoteReference"/>
          <w:rFonts w:ascii="Times" w:hAnsi="Times" w:cs="Times New Roman"/>
          <w:color w:val="000000" w:themeColor="text1"/>
          <w:lang w:val="en-US"/>
        </w:rPr>
        <w:footnoteReference w:id="259"/>
      </w:r>
      <w:r w:rsidR="00354B1E" w:rsidRPr="00F641B0">
        <w:rPr>
          <w:rFonts w:ascii="Times" w:hAnsi="Times" w:cs="Times New Roman"/>
          <w:color w:val="000000" w:themeColor="text1"/>
          <w:lang w:val="en-US"/>
        </w:rPr>
        <w:t xml:space="preserve"> do lige andé</w:t>
      </w:r>
      <w:r w:rsidRPr="00F641B0">
        <w:rPr>
          <w:rFonts w:ascii="Times" w:hAnsi="Times" w:cs="Times New Roman"/>
          <w:color w:val="000000" w:themeColor="text1"/>
          <w:lang w:val="en-US"/>
        </w:rPr>
        <w:t>s</w:t>
      </w:r>
    </w:p>
    <w:p w14:paraId="1C7D81DA" w14:textId="7BD3770A"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354B1E" w:rsidRPr="00F641B0">
        <w:rPr>
          <w:rFonts w:ascii="Times" w:hAnsi="Times" w:cs="Times New Roman"/>
          <w:color w:val="000000" w:themeColor="text1"/>
          <w:lang w:val="en-US"/>
        </w:rPr>
        <w:t>'</w:t>
      </w:r>
      <w:r w:rsidR="00EE253F">
        <w:rPr>
          <w:rFonts w:ascii="Times" w:hAnsi="Times" w:cs="Times New Roman"/>
          <w:color w:val="000000" w:themeColor="text1"/>
          <w:lang w:val="en-US"/>
        </w:rPr>
        <w:t>el reguardà</w:t>
      </w:r>
      <w:r w:rsidRPr="00F641B0">
        <w:rPr>
          <w:rFonts w:ascii="Times" w:hAnsi="Times" w:cs="Times New Roman"/>
          <w:color w:val="000000" w:themeColor="text1"/>
          <w:lang w:val="en-US"/>
        </w:rPr>
        <w:t xml:space="preserve"> al fondo d</w:t>
      </w:r>
      <w:r w:rsidR="00354B1E" w:rsidRPr="00F641B0">
        <w:rPr>
          <w:rFonts w:ascii="Times" w:hAnsi="Times" w:cs="Times New Roman"/>
          <w:color w:val="000000" w:themeColor="text1"/>
          <w:lang w:val="en-US"/>
        </w:rPr>
        <w:t>'una valé</w:t>
      </w:r>
      <w:r w:rsidRPr="00F641B0">
        <w:rPr>
          <w:rFonts w:ascii="Times" w:hAnsi="Times" w:cs="Times New Roman"/>
          <w:color w:val="000000" w:themeColor="text1"/>
          <w:lang w:val="en-US"/>
        </w:rPr>
        <w:t>s</w:t>
      </w:r>
    </w:p>
    <w:p w14:paraId="15EB5141" w14:textId="33B4E642" w:rsidR="001276A8" w:rsidRPr="00F641B0" w:rsidRDefault="00354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vete molto fumere fuogo abraxé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F98E1E8" w14:textId="71F51974" w:rsidR="001276A8" w:rsidRPr="00F641B0" w:rsidRDefault="00354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"Santa M</w:t>
      </w:r>
      <w:r w:rsidR="001276A8" w:rsidRPr="00F641B0">
        <w:rPr>
          <w:rFonts w:ascii="Times" w:hAnsi="Times" w:cs="Times New Roman"/>
          <w:color w:val="000000" w:themeColor="text1"/>
          <w:lang w:val="en-US"/>
        </w:rPr>
        <w:t>aria</w:t>
      </w:r>
      <w:r w:rsidRPr="00F641B0">
        <w:rPr>
          <w:rFonts w:ascii="Times" w:hAnsi="Times" w:cs="Times New Roman"/>
          <w:color w:val="000000" w:themeColor="text1"/>
          <w:lang w:val="en-US"/>
        </w:rPr>
        <w:t>," disse U</w:t>
      </w:r>
      <w:r w:rsidR="001276A8" w:rsidRPr="00F641B0">
        <w:rPr>
          <w:rFonts w:ascii="Times" w:hAnsi="Times" w:cs="Times New Roman"/>
          <w:color w:val="000000" w:themeColor="text1"/>
          <w:lang w:val="en-US"/>
        </w:rPr>
        <w:t>go l</w:t>
      </w:r>
      <w:r w:rsidRPr="00F641B0">
        <w:rPr>
          <w:rFonts w:ascii="Times" w:hAnsi="Times" w:cs="Times New Roman"/>
          <w:color w:val="000000" w:themeColor="text1"/>
          <w:lang w:val="en-US"/>
        </w:rPr>
        <w:t>'insené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271F836F" w14:textId="170F82D5" w:rsidR="001276A8" w:rsidRPr="00F641B0" w:rsidRDefault="004F0B4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"Doné-</w:t>
      </w:r>
      <w:r w:rsidR="001276A8" w:rsidRPr="00F641B0">
        <w:rPr>
          <w:rFonts w:ascii="Times" w:hAnsi="Times" w:cs="Times New Roman"/>
          <w:color w:val="000000" w:themeColor="text1"/>
          <w:lang w:val="en-US"/>
        </w:rPr>
        <w:t>me ancuo ch</w:t>
      </w:r>
      <w:r w:rsidR="00354B1E" w:rsidRPr="00F641B0">
        <w:rPr>
          <w:rFonts w:ascii="Times" w:hAnsi="Times" w:cs="Times New Roman"/>
          <w:color w:val="000000" w:themeColor="text1"/>
          <w:lang w:val="en-US"/>
        </w:rPr>
        <w:t>'io sia albregé</w:t>
      </w:r>
      <w:r w:rsidR="001276A8" w:rsidRPr="00F641B0">
        <w:rPr>
          <w:rFonts w:ascii="Times" w:hAnsi="Times" w:cs="Times New Roman"/>
          <w:color w:val="000000" w:themeColor="text1"/>
          <w:lang w:val="en-US"/>
        </w:rPr>
        <w:t>s</w:t>
      </w:r>
    </w:p>
    <w:p w14:paraId="7F02006D" w14:textId="2C0685DA"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 e</w:t>
      </w:r>
      <w:r w:rsidR="000A6705" w:rsidRPr="00F641B0">
        <w:rPr>
          <w:rFonts w:ascii="Times" w:hAnsi="Times" w:cs="Times New Roman"/>
          <w:color w:val="000000" w:themeColor="text1"/>
          <w:lang w:val="en-US"/>
        </w:rPr>
        <w:t>·</w:t>
      </w:r>
      <w:r w:rsidR="00953666" w:rsidRPr="00F641B0">
        <w:rPr>
          <w:rFonts w:ascii="Times" w:hAnsi="Times" w:cs="Times New Roman"/>
          <w:color w:val="000000" w:themeColor="text1"/>
          <w:lang w:val="en-US"/>
        </w:rPr>
        <w:t>l mio cavalo ch'è tanto trav</w:t>
      </w:r>
      <w:r w:rsidR="00354B1E" w:rsidRPr="00F641B0">
        <w:rPr>
          <w:rFonts w:ascii="Times" w:hAnsi="Times" w:cs="Times New Roman"/>
          <w:color w:val="000000" w:themeColor="text1"/>
          <w:lang w:val="en-US"/>
        </w:rPr>
        <w:t>aié</w:t>
      </w:r>
      <w:r w:rsidRPr="00F641B0">
        <w:rPr>
          <w:rFonts w:ascii="Times" w:hAnsi="Times" w:cs="Times New Roman"/>
          <w:color w:val="000000" w:themeColor="text1"/>
          <w:lang w:val="en-US"/>
        </w:rPr>
        <w:t>s</w:t>
      </w:r>
      <w:r w:rsidR="00354B1E" w:rsidRPr="00F641B0">
        <w:rPr>
          <w:rFonts w:ascii="Times" w:hAnsi="Times" w:cs="Times New Roman"/>
          <w:color w:val="000000" w:themeColor="text1"/>
          <w:lang w:val="en-US"/>
        </w:rPr>
        <w:t>.</w:t>
      </w:r>
    </w:p>
    <w:p w14:paraId="0AD76444" w14:textId="4B035941"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creço che camai</w:t>
      </w:r>
      <w:r w:rsidR="00EE253F">
        <w:rPr>
          <w:rStyle w:val="FootnoteReference"/>
          <w:rFonts w:ascii="Times" w:hAnsi="Times" w:cs="Times New Roman"/>
          <w:color w:val="000000" w:themeColor="text1"/>
          <w:lang w:val="en-US"/>
        </w:rPr>
        <w:footnoteReference w:id="260"/>
      </w:r>
      <w:r w:rsidRPr="00F641B0">
        <w:rPr>
          <w:rFonts w:ascii="Times" w:hAnsi="Times" w:cs="Times New Roman"/>
          <w:color w:val="000000" w:themeColor="text1"/>
          <w:lang w:val="en-US"/>
        </w:rPr>
        <w:t xml:space="preserve"> hom</w:t>
      </w:r>
      <w:r w:rsidR="000F7C19" w:rsidRPr="00F641B0">
        <w:rPr>
          <w:rFonts w:ascii="Times" w:hAnsi="Times" w:cs="Times New Roman"/>
          <w:color w:val="000000" w:themeColor="text1"/>
          <w:lang w:val="en-US"/>
        </w:rPr>
        <w:t>o nés</w:t>
      </w:r>
    </w:p>
    <w:p w14:paraId="042E3230" w14:textId="5CBE5788"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fo mai in</w:t>
      </w:r>
      <w:r w:rsidR="000F7C19" w:rsidRPr="00F641B0">
        <w:rPr>
          <w:rFonts w:ascii="Times" w:hAnsi="Times" w:cs="Times New Roman"/>
          <w:color w:val="000000" w:themeColor="text1"/>
          <w:lang w:val="en-US"/>
        </w:rPr>
        <w:t xml:space="preserve"> ste contré</w:t>
      </w:r>
      <w:r w:rsidRPr="00F641B0">
        <w:rPr>
          <w:rFonts w:ascii="Times" w:hAnsi="Times" w:cs="Times New Roman"/>
          <w:color w:val="000000" w:themeColor="text1"/>
          <w:lang w:val="en-US"/>
        </w:rPr>
        <w:t>s</w:t>
      </w:r>
      <w:r w:rsidR="000F7C19" w:rsidRPr="00F641B0">
        <w:rPr>
          <w:rFonts w:ascii="Times" w:hAnsi="Times" w:cs="Times New Roman"/>
          <w:color w:val="000000" w:themeColor="text1"/>
          <w:lang w:val="en-US"/>
        </w:rPr>
        <w:t>."</w:t>
      </w:r>
    </w:p>
    <w:p w14:paraId="7B4818BA" w14:textId="543E1BA3"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1276A8" w:rsidRPr="00F641B0">
        <w:rPr>
          <w:rFonts w:ascii="Times" w:hAnsi="Times" w:cs="Times New Roman"/>
          <w:color w:val="000000" w:themeColor="text1"/>
          <w:lang w:val="en-US"/>
        </w:rPr>
        <w:t>a ch</w:t>
      </w:r>
      <w:r w:rsidRPr="00F641B0">
        <w:rPr>
          <w:rFonts w:ascii="Times" w:hAnsi="Times" w:cs="Times New Roman"/>
          <w:color w:val="000000" w:themeColor="text1"/>
          <w:lang w:val="en-US"/>
        </w:rPr>
        <w:t>'el cuor à iré</w:t>
      </w:r>
      <w:r w:rsidR="001276A8" w:rsidRPr="00F641B0">
        <w:rPr>
          <w:rFonts w:ascii="Times" w:hAnsi="Times" w:cs="Times New Roman"/>
          <w:color w:val="000000" w:themeColor="text1"/>
          <w:lang w:val="en-US"/>
        </w:rPr>
        <w:t>s</w:t>
      </w:r>
      <w:r w:rsidR="000A6705" w:rsidRPr="00F641B0">
        <w:rPr>
          <w:rFonts w:ascii="Times" w:hAnsi="Times" w:cs="Times New Roman"/>
          <w:color w:val="000000" w:themeColor="text1"/>
          <w:lang w:val="en-US"/>
        </w:rPr>
        <w:t>;</w:t>
      </w:r>
    </w:p>
    <w:p w14:paraId="17E987BE" w14:textId="79648D50"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1276A8" w:rsidRPr="00F641B0">
        <w:rPr>
          <w:rFonts w:ascii="Times" w:hAnsi="Times" w:cs="Times New Roman"/>
          <w:color w:val="000000" w:themeColor="text1"/>
          <w:lang w:val="en-US"/>
        </w:rPr>
        <w:t>como el fo apresso d</w:t>
      </w:r>
      <w:r w:rsidRPr="00F641B0">
        <w:rPr>
          <w:rFonts w:ascii="Times" w:hAnsi="Times" w:cs="Times New Roman"/>
          <w:color w:val="000000" w:themeColor="text1"/>
          <w:lang w:val="en-US"/>
        </w:rPr>
        <w:t>'una cité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06B228AA" w14:textId="2465A24B"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Elo guardà</w:t>
      </w:r>
      <w:r w:rsidR="001276A8" w:rsidRPr="00F641B0">
        <w:rPr>
          <w:rFonts w:ascii="Times" w:hAnsi="Times" w:cs="Times New Roman"/>
          <w:color w:val="000000" w:themeColor="text1"/>
          <w:lang w:val="en-US"/>
        </w:rPr>
        <w:t xml:space="preserve"> fuora p</w:t>
      </w:r>
      <w:r w:rsidR="001276A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queli pré</w:t>
      </w:r>
      <w:r w:rsidR="001276A8" w:rsidRPr="00F641B0">
        <w:rPr>
          <w:rFonts w:ascii="Times" w:hAnsi="Times" w:cs="Times New Roman"/>
          <w:color w:val="000000" w:themeColor="text1"/>
          <w:lang w:val="en-US"/>
        </w:rPr>
        <w:t>s</w:t>
      </w:r>
      <w:r w:rsidR="000A6705" w:rsidRPr="00F641B0">
        <w:rPr>
          <w:rFonts w:ascii="Times" w:hAnsi="Times" w:cs="Times New Roman"/>
          <w:color w:val="000000" w:themeColor="text1"/>
          <w:lang w:val="en-US"/>
        </w:rPr>
        <w:t>.</w:t>
      </w:r>
    </w:p>
    <w:p w14:paraId="4225C653" w14:textId="7F4A95BB" w:rsidR="001276A8"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1276A8" w:rsidRPr="00F641B0">
        <w:rPr>
          <w:rFonts w:ascii="Times" w:hAnsi="Times" w:cs="Times New Roman"/>
          <w:bCs/>
          <w:color w:val="000000" w:themeColor="text1"/>
          <w:lang w:val="en-US"/>
        </w:rPr>
        <w:t>50</w:t>
      </w:r>
      <w:r w:rsidRPr="00F641B0">
        <w:rPr>
          <w:rFonts w:ascii="Times" w:hAnsi="Times" w:cs="Times New Roman"/>
          <w:bCs/>
          <w:color w:val="000000" w:themeColor="text1"/>
          <w:lang w:val="en-US"/>
        </w:rPr>
        <w:t xml:space="preserve">R) </w:t>
      </w:r>
      <w:r w:rsidR="001276A8" w:rsidRPr="00F641B0">
        <w:rPr>
          <w:rFonts w:ascii="Times" w:hAnsi="Times" w:cs="Times New Roman"/>
          <w:color w:val="000000" w:themeColor="text1"/>
          <w:lang w:val="en-US"/>
        </w:rPr>
        <w:t>E</w:t>
      </w:r>
      <w:r w:rsidR="000F7C19" w:rsidRPr="00F641B0">
        <w:rPr>
          <w:rFonts w:ascii="Times" w:hAnsi="Times" w:cs="Times New Roman"/>
          <w:color w:val="000000" w:themeColor="text1"/>
          <w:lang w:val="en-US"/>
        </w:rPr>
        <w:t>l v</w:t>
      </w:r>
      <w:r w:rsidR="001276A8" w:rsidRPr="00F641B0">
        <w:rPr>
          <w:rFonts w:ascii="Times" w:hAnsi="Times" w:cs="Times New Roman"/>
          <w:color w:val="000000" w:themeColor="text1"/>
          <w:lang w:val="en-US"/>
        </w:rPr>
        <w:t>ete</w:t>
      </w:r>
      <w:r w:rsidR="000F7C19" w:rsidRPr="00F641B0">
        <w:rPr>
          <w:rFonts w:ascii="Times" w:hAnsi="Times" w:cs="Times New Roman"/>
          <w:color w:val="000000" w:themeColor="text1"/>
          <w:lang w:val="en-US"/>
        </w:rPr>
        <w:t xml:space="preserve"> cente dalli altri deformé</w:t>
      </w:r>
      <w:r w:rsidR="001276A8" w:rsidRPr="00F641B0">
        <w:rPr>
          <w:rFonts w:ascii="Times" w:hAnsi="Times" w:cs="Times New Roman"/>
          <w:color w:val="000000" w:themeColor="text1"/>
          <w:lang w:val="en-US"/>
        </w:rPr>
        <w:t>s</w:t>
      </w:r>
      <w:r w:rsidR="000F7C19" w:rsidRPr="00F641B0">
        <w:rPr>
          <w:rFonts w:ascii="Times" w:hAnsi="Times" w:cs="Times New Roman"/>
          <w:color w:val="000000" w:themeColor="text1"/>
          <w:lang w:val="en-US"/>
        </w:rPr>
        <w:t>,</w:t>
      </w:r>
    </w:p>
    <w:p w14:paraId="3E363D89" w14:textId="5E85F475"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0F7C19" w:rsidRPr="00F641B0">
        <w:rPr>
          <w:rFonts w:ascii="Times" w:hAnsi="Times" w:cs="Times New Roman"/>
          <w:color w:val="000000" w:themeColor="text1"/>
          <w:lang w:val="en-US"/>
        </w:rPr>
        <w:t>'</w:t>
      </w:r>
      <w:r w:rsidRPr="00F641B0">
        <w:rPr>
          <w:rFonts w:ascii="Times" w:hAnsi="Times" w:cs="Times New Roman"/>
          <w:color w:val="000000" w:themeColor="text1"/>
          <w:lang w:val="en-US"/>
        </w:rPr>
        <w:t>el monte e</w:t>
      </w:r>
      <w:r w:rsidR="000A6705" w:rsidRPr="00F641B0">
        <w:rPr>
          <w:rFonts w:ascii="Times" w:hAnsi="Times" w:cs="Times New Roman"/>
          <w:color w:val="000000" w:themeColor="text1"/>
          <w:lang w:val="en-US"/>
        </w:rPr>
        <w:t>·</w:t>
      </w:r>
      <w:r w:rsidR="000F7C19" w:rsidRPr="00F641B0">
        <w:rPr>
          <w:rFonts w:ascii="Times" w:hAnsi="Times" w:cs="Times New Roman"/>
          <w:color w:val="000000" w:themeColor="text1"/>
          <w:lang w:val="en-US"/>
        </w:rPr>
        <w:t>l rivaço avete</w:t>
      </w:r>
      <w:r w:rsidR="00EE253F">
        <w:rPr>
          <w:rStyle w:val="FootnoteReference"/>
          <w:rFonts w:ascii="Times" w:hAnsi="Times" w:cs="Times New Roman"/>
          <w:color w:val="000000" w:themeColor="text1"/>
          <w:lang w:val="en-US"/>
        </w:rPr>
        <w:footnoteReference w:id="261"/>
      </w:r>
      <w:r w:rsidR="000F7C19" w:rsidRPr="00F641B0">
        <w:rPr>
          <w:rFonts w:ascii="Times" w:hAnsi="Times" w:cs="Times New Roman"/>
          <w:color w:val="000000" w:themeColor="text1"/>
          <w:lang w:val="en-US"/>
        </w:rPr>
        <w:t xml:space="preserve"> tuto cargé</w:t>
      </w:r>
      <w:r w:rsidRPr="00F641B0">
        <w:rPr>
          <w:rFonts w:ascii="Times" w:hAnsi="Times" w:cs="Times New Roman"/>
          <w:color w:val="000000" w:themeColor="text1"/>
          <w:lang w:val="en-US"/>
        </w:rPr>
        <w:t>s</w:t>
      </w:r>
    </w:p>
    <w:p w14:paraId="41E39360" w14:textId="146E22EF"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erano tuti piçoli</w:t>
      </w:r>
      <w:r w:rsidR="000F7C19" w:rsidRPr="00F641B0">
        <w:rPr>
          <w:rFonts w:ascii="Times" w:hAnsi="Times" w:cs="Times New Roman"/>
          <w:color w:val="000000" w:themeColor="text1"/>
          <w:lang w:val="en-US"/>
        </w:rPr>
        <w:t>, lo maçor de lor né</w:t>
      </w:r>
      <w:r w:rsidRPr="00F641B0">
        <w:rPr>
          <w:rFonts w:ascii="Times" w:hAnsi="Times" w:cs="Times New Roman"/>
          <w:color w:val="000000" w:themeColor="text1"/>
          <w:lang w:val="en-US"/>
        </w:rPr>
        <w:t>s</w:t>
      </w:r>
    </w:p>
    <w:p w14:paraId="5299A536" w14:textId="03C43432"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Parev</w:t>
      </w:r>
      <w:r w:rsidR="001276A8" w:rsidRPr="00F641B0">
        <w:rPr>
          <w:rFonts w:ascii="Times" w:hAnsi="Times" w:cs="Times New Roman"/>
          <w:color w:val="000000" w:themeColor="text1"/>
          <w:lang w:val="en-US"/>
        </w:rPr>
        <w:t>a in l</w:t>
      </w:r>
      <w:r w:rsidRPr="00F641B0">
        <w:rPr>
          <w:rFonts w:ascii="Times" w:hAnsi="Times" w:cs="Times New Roman"/>
          <w:color w:val="000000" w:themeColor="text1"/>
          <w:lang w:val="en-US"/>
        </w:rPr>
        <w:t>la etade de cinque ani pasé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6B63F290" w14:textId="423B4969"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"Santa M</w:t>
      </w:r>
      <w:r w:rsidR="001276A8" w:rsidRPr="00F641B0">
        <w:rPr>
          <w:rFonts w:ascii="Times" w:hAnsi="Times" w:cs="Times New Roman"/>
          <w:color w:val="000000" w:themeColor="text1"/>
          <w:lang w:val="en-US"/>
        </w:rPr>
        <w:t>aria</w:t>
      </w:r>
      <w:r w:rsidRPr="00F641B0">
        <w:rPr>
          <w:rFonts w:ascii="Times" w:hAnsi="Times" w:cs="Times New Roman"/>
          <w:color w:val="000000" w:themeColor="text1"/>
          <w:lang w:val="en-US"/>
        </w:rPr>
        <w:t>," disse U</w:t>
      </w:r>
      <w:r w:rsidR="001276A8" w:rsidRPr="00F641B0">
        <w:rPr>
          <w:rFonts w:ascii="Times" w:hAnsi="Times" w:cs="Times New Roman"/>
          <w:color w:val="000000" w:themeColor="text1"/>
          <w:lang w:val="en-US"/>
        </w:rPr>
        <w:t>go</w:t>
      </w:r>
      <w:r w:rsidRPr="00F641B0">
        <w:rPr>
          <w:rFonts w:ascii="Times" w:hAnsi="Times" w:cs="Times New Roman"/>
          <w:color w:val="000000" w:themeColor="text1"/>
          <w:lang w:val="en-US"/>
        </w:rPr>
        <w:t xml:space="preserve"> lo menbré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45D785E" w14:textId="138AB95E"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Ch</w:t>
      </w:r>
      <w:r w:rsidRPr="00F641B0">
        <w:rPr>
          <w:rFonts w:ascii="Times" w:hAnsi="Times" w:cs="Times New Roman"/>
          <w:color w:val="000000" w:themeColor="text1"/>
          <w:lang w:val="en-US"/>
        </w:rPr>
        <w:t>i a tanti fanti piçolli</w:t>
      </w:r>
      <w:r w:rsidR="000A6705"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mené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40DFAA4E" w14:textId="7231D6E9"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elli vete v</w:t>
      </w:r>
      <w:r w:rsidR="001276A8" w:rsidRPr="00F641B0">
        <w:rPr>
          <w:rFonts w:ascii="Times" w:hAnsi="Times" w:cs="Times New Roman"/>
          <w:color w:val="000000" w:themeColor="text1"/>
          <w:lang w:val="en-US"/>
        </w:rPr>
        <w:t>egnir lo conte</w:t>
      </w:r>
      <w:r w:rsidRPr="00F641B0">
        <w:rPr>
          <w:rFonts w:ascii="Times" w:hAnsi="Times" w:cs="Times New Roman"/>
          <w:color w:val="000000" w:themeColor="text1"/>
          <w:lang w:val="en-US"/>
        </w:rPr>
        <w:t xml:space="preserve"> si armé</w:t>
      </w:r>
      <w:r w:rsidR="001276A8" w:rsidRPr="00F641B0">
        <w:rPr>
          <w:rFonts w:ascii="Times" w:hAnsi="Times" w:cs="Times New Roman"/>
          <w:color w:val="000000" w:themeColor="text1"/>
          <w:lang w:val="en-US"/>
        </w:rPr>
        <w:t>s</w:t>
      </w:r>
    </w:p>
    <w:p w14:paraId="5F954B6D" w14:textId="4BF5F735"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w:t>
      </w:r>
      <w:r w:rsidR="000A6705" w:rsidRPr="00F641B0">
        <w:rPr>
          <w:rFonts w:ascii="Times" w:hAnsi="Times" w:cs="Times New Roman"/>
          <w:color w:val="000000" w:themeColor="text1"/>
          <w:lang w:val="en-US"/>
        </w:rPr>
        <w:t>·</w:t>
      </w:r>
      <w:r w:rsidRPr="00F641B0">
        <w:rPr>
          <w:rFonts w:ascii="Times" w:hAnsi="Times" w:cs="Times New Roman"/>
          <w:color w:val="000000" w:themeColor="text1"/>
          <w:lang w:val="en-US"/>
        </w:rPr>
        <w:t>l so cavalo corente e abrivé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D7B6D4F" w14:textId="62F57A25"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Tal paura av</w:t>
      </w:r>
      <w:r w:rsidR="001276A8" w:rsidRPr="00F641B0">
        <w:rPr>
          <w:rFonts w:ascii="Times" w:hAnsi="Times" w:cs="Times New Roman"/>
          <w:color w:val="000000" w:themeColor="text1"/>
          <w:lang w:val="en-US"/>
        </w:rPr>
        <w:t>eno</w:t>
      </w:r>
      <w:r w:rsidRPr="00F641B0">
        <w:rPr>
          <w:rFonts w:ascii="Times" w:hAnsi="Times" w:cs="Times New Roman"/>
          <w:color w:val="000000" w:themeColor="text1"/>
          <w:lang w:val="en-US"/>
        </w:rPr>
        <w:t>, chi à lo prado vudé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031D724E" w14:textId="0284EA8B"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1276A8" w:rsidRPr="00F641B0">
        <w:rPr>
          <w:rFonts w:ascii="Times" w:hAnsi="Times" w:cs="Times New Roman"/>
          <w:color w:val="000000" w:themeColor="text1"/>
          <w:lang w:val="en-US"/>
        </w:rPr>
        <w:t>ia s</w:t>
      </w:r>
      <w:r w:rsidR="00401E87"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en fuciano dentro i</w:t>
      </w:r>
      <w:r w:rsidR="001276A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la cité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1BB6BE87" w14:textId="184CF0B7"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sperona</w:t>
      </w:r>
      <w:r w:rsidR="000F7C1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0F7C19" w:rsidRPr="00F641B0">
        <w:rPr>
          <w:rFonts w:ascii="Times" w:hAnsi="Times" w:cs="Times New Roman"/>
          <w:color w:val="000000" w:themeColor="text1"/>
          <w:lang w:val="en-US"/>
        </w:rPr>
        <w:t>inver lor è andé</w:t>
      </w:r>
      <w:r w:rsidRPr="00F641B0">
        <w:rPr>
          <w:rFonts w:ascii="Times" w:hAnsi="Times" w:cs="Times New Roman"/>
          <w:color w:val="000000" w:themeColor="text1"/>
          <w:lang w:val="en-US"/>
        </w:rPr>
        <w:t>s</w:t>
      </w:r>
      <w:r w:rsidR="000F7C19" w:rsidRPr="00F641B0">
        <w:rPr>
          <w:rFonts w:ascii="Times" w:hAnsi="Times" w:cs="Times New Roman"/>
          <w:color w:val="000000" w:themeColor="text1"/>
          <w:lang w:val="en-US"/>
        </w:rPr>
        <w:t>,</w:t>
      </w:r>
    </w:p>
    <w:p w14:paraId="4CB8109E" w14:textId="1346D0EA"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 alta v</w:t>
      </w:r>
      <w:r w:rsidR="001276A8" w:rsidRPr="00F641B0">
        <w:rPr>
          <w:rFonts w:ascii="Times" w:hAnsi="Times" w:cs="Times New Roman"/>
          <w:color w:val="000000" w:themeColor="text1"/>
          <w:lang w:val="en-US"/>
        </w:rPr>
        <w:t>ossie si</w:t>
      </w:r>
      <w:r w:rsidRPr="00F641B0">
        <w:rPr>
          <w:rFonts w:ascii="Times" w:hAnsi="Times" w:cs="Times New Roman"/>
          <w:color w:val="000000" w:themeColor="text1"/>
          <w:lang w:val="en-US"/>
        </w:rPr>
        <w:t xml:space="preserve"> li à cridé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4C626A7E" w14:textId="052E6F0F" w:rsidR="001276A8" w:rsidRPr="00F641B0" w:rsidRDefault="000F7C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Belli fioli</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"de niente v</w:t>
      </w:r>
      <w:r w:rsidR="001276A8"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doté</w:t>
      </w:r>
      <w:r w:rsidR="001276A8"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69C4F98" w14:textId="184530A7"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w:t>
      </w:r>
      <w:r w:rsidR="000A6705" w:rsidRPr="00F641B0">
        <w:rPr>
          <w:rFonts w:ascii="Times" w:hAnsi="Times" w:cs="Times New Roman"/>
          <w:color w:val="000000" w:themeColor="text1"/>
          <w:lang w:val="en-US"/>
        </w:rPr>
        <w:t>uando elli oldiva che là</w:t>
      </w:r>
      <w:r w:rsidR="000F7C19" w:rsidRPr="00F641B0">
        <w:rPr>
          <w:rFonts w:ascii="Times" w:hAnsi="Times" w:cs="Times New Roman"/>
          <w:color w:val="000000" w:themeColor="text1"/>
          <w:lang w:val="en-US"/>
        </w:rPr>
        <w:t xml:space="preserve"> si cridé</w:t>
      </w:r>
      <w:r w:rsidRPr="00F641B0">
        <w:rPr>
          <w:rFonts w:ascii="Times" w:hAnsi="Times" w:cs="Times New Roman"/>
          <w:color w:val="000000" w:themeColor="text1"/>
          <w:lang w:val="en-US"/>
        </w:rPr>
        <w:t>s</w:t>
      </w:r>
      <w:r w:rsidR="000F7C19" w:rsidRPr="00F641B0">
        <w:rPr>
          <w:rFonts w:ascii="Times" w:hAnsi="Times" w:cs="Times New Roman"/>
          <w:color w:val="000000" w:themeColor="text1"/>
          <w:lang w:val="en-US"/>
        </w:rPr>
        <w:t>,</w:t>
      </w:r>
    </w:p>
    <w:p w14:paraId="65A662AB" w14:textId="67A56020"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Eli s</w:t>
      </w:r>
      <w:r w:rsidR="000F7C19" w:rsidRPr="00F641B0">
        <w:rPr>
          <w:rFonts w:ascii="Times" w:hAnsi="Times" w:cs="Times New Roman"/>
          <w:color w:val="000000" w:themeColor="text1"/>
          <w:lang w:val="en-US"/>
        </w:rPr>
        <w:t>'è assé plui spaventés</w:t>
      </w:r>
    </w:p>
    <w:p w14:paraId="2D728425" w14:textId="01F00172" w:rsidR="001276A8" w:rsidRPr="00F641B0" w:rsidRDefault="001276A8"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plu tosto se</w:t>
      </w:r>
      <w:r w:rsidR="000F7C19" w:rsidRPr="00F641B0">
        <w:rPr>
          <w:rFonts w:ascii="Times" w:hAnsi="Times" w:cs="Times New Roman"/>
          <w:color w:val="000000" w:themeColor="text1"/>
          <w:lang w:val="en-US"/>
        </w:rPr>
        <w:t xml:space="preserve"> m</w:t>
      </w:r>
      <w:r w:rsidRPr="00F641B0">
        <w:rPr>
          <w:rFonts w:ascii="Times" w:hAnsi="Times" w:cs="Times New Roman"/>
          <w:color w:val="000000" w:themeColor="text1"/>
          <w:lang w:val="en-US"/>
        </w:rPr>
        <w:t>etu</w:t>
      </w:r>
      <w:r w:rsidR="00EE253F">
        <w:rPr>
          <w:rStyle w:val="FootnoteReference"/>
          <w:rFonts w:ascii="Times" w:hAnsi="Times" w:cs="Times New Roman"/>
          <w:color w:val="000000" w:themeColor="text1"/>
          <w:lang w:val="en-US"/>
        </w:rPr>
        <w:footnoteReference w:id="262"/>
      </w:r>
      <w:r w:rsidRPr="00F641B0">
        <w:rPr>
          <w:rFonts w:ascii="Times" w:hAnsi="Times" w:cs="Times New Roman"/>
          <w:color w:val="000000" w:themeColor="text1"/>
          <w:lang w:val="en-US"/>
        </w:rPr>
        <w:t xml:space="preserve"> a</w:t>
      </w:r>
      <w:r w:rsidR="000F7C19" w:rsidRPr="00F641B0">
        <w:rPr>
          <w:rFonts w:ascii="Times" w:hAnsi="Times" w:cs="Times New Roman"/>
          <w:color w:val="000000" w:themeColor="text1"/>
          <w:lang w:val="en-US"/>
        </w:rPr>
        <w:t xml:space="preserve"> scanpé</w:t>
      </w:r>
      <w:r w:rsidRPr="00F641B0">
        <w:rPr>
          <w:rFonts w:ascii="Times" w:hAnsi="Times" w:cs="Times New Roman"/>
          <w:color w:val="000000" w:themeColor="text1"/>
          <w:lang w:val="en-US"/>
        </w:rPr>
        <w:t>s</w:t>
      </w:r>
      <w:r w:rsidR="000F7C19" w:rsidRPr="00F641B0">
        <w:rPr>
          <w:rFonts w:ascii="Times" w:hAnsi="Times" w:cs="Times New Roman"/>
          <w:color w:val="000000" w:themeColor="text1"/>
          <w:lang w:val="en-US"/>
        </w:rPr>
        <w:t>.</w:t>
      </w:r>
      <w:r w:rsidR="000F7C19" w:rsidRPr="00F641B0">
        <w:rPr>
          <w:rStyle w:val="FootnoteReference"/>
          <w:rFonts w:ascii="Times" w:hAnsi="Times" w:cs="Times New Roman"/>
          <w:color w:val="000000" w:themeColor="text1"/>
          <w:lang w:val="en-US"/>
        </w:rPr>
        <w:footnoteReference w:id="263"/>
      </w:r>
    </w:p>
    <w:p w14:paraId="7A1C88F5" w14:textId="0FBC48CE" w:rsidR="00FA4902" w:rsidRPr="00F641B0" w:rsidRDefault="00F82811" w:rsidP="009225F0">
      <w:pPr>
        <w:pStyle w:val="BodyTextFirstIndent2"/>
        <w:rPr>
          <w:rFonts w:ascii="Times" w:hAnsi="Times"/>
          <w:lang w:val="en-US"/>
        </w:rPr>
      </w:pPr>
      <w:r w:rsidRPr="00F641B0">
        <w:rPr>
          <w:rFonts w:ascii="Times" w:hAnsi="Times"/>
          <w:lang w:val="en-US"/>
        </w:rPr>
        <w:t>[Laisse 76</w:t>
      </w:r>
      <w:r w:rsidR="001276A8" w:rsidRPr="00F641B0">
        <w:rPr>
          <w:rFonts w:ascii="Times" w:hAnsi="Times"/>
          <w:lang w:val="en-US"/>
        </w:rPr>
        <w:t>]</w:t>
      </w:r>
      <w:r w:rsidR="002C678B" w:rsidRPr="00F641B0">
        <w:rPr>
          <w:rFonts w:ascii="Times" w:hAnsi="Times"/>
          <w:lang w:val="en-US"/>
        </w:rPr>
        <w:t xml:space="preserve"> </w:t>
      </w:r>
    </w:p>
    <w:p w14:paraId="102042C8" w14:textId="26431821" w:rsidR="001276A8" w:rsidRPr="00F641B0" w:rsidRDefault="00FA490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(50V) </w:t>
      </w:r>
      <w:r w:rsidR="00B55368" w:rsidRPr="00F641B0">
        <w:rPr>
          <w:rFonts w:ascii="Times" w:hAnsi="Times" w:cs="Times New Roman"/>
          <w:color w:val="000000" w:themeColor="text1"/>
          <w:lang w:val="en-US"/>
        </w:rPr>
        <w:t>A g</w:t>
      </w:r>
      <w:r w:rsidRPr="00F641B0">
        <w:rPr>
          <w:rFonts w:ascii="Times" w:hAnsi="Times" w:cs="Times New Roman"/>
          <w:color w:val="000000" w:themeColor="text1"/>
          <w:lang w:val="en-US"/>
        </w:rPr>
        <w:t>ran merav</w:t>
      </w:r>
      <w:r w:rsidR="004F0B49">
        <w:rPr>
          <w:rFonts w:ascii="Times" w:hAnsi="Times" w:cs="Times New Roman"/>
          <w:color w:val="000000" w:themeColor="text1"/>
          <w:lang w:val="en-US"/>
        </w:rPr>
        <w:t>ei</w:t>
      </w:r>
      <w:r w:rsidR="001276A8" w:rsidRPr="00F641B0">
        <w:rPr>
          <w:rFonts w:ascii="Times" w:hAnsi="Times" w:cs="Times New Roman"/>
          <w:color w:val="000000" w:themeColor="text1"/>
          <w:lang w:val="en-US"/>
        </w:rPr>
        <w:t>a lo conte fo dolans</w:t>
      </w:r>
      <w:r w:rsidRPr="00F641B0">
        <w:rPr>
          <w:rFonts w:ascii="Times" w:hAnsi="Times" w:cs="Times New Roman"/>
          <w:color w:val="000000" w:themeColor="text1"/>
          <w:lang w:val="en-US"/>
        </w:rPr>
        <w:t>.</w:t>
      </w:r>
    </w:p>
    <w:p w14:paraId="40AEB1E5" w14:textId="2F2432E2" w:rsidR="001276A8" w:rsidRPr="00F641B0" w:rsidRDefault="00FA490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ello non truov</w:t>
      </w:r>
      <w:r w:rsidR="001276A8" w:rsidRPr="00F641B0">
        <w:rPr>
          <w:rFonts w:ascii="Times" w:hAnsi="Times" w:cs="Times New Roman"/>
          <w:color w:val="000000" w:themeColor="text1"/>
          <w:lang w:val="en-US"/>
        </w:rPr>
        <w:t>a algun ho</w:t>
      </w:r>
      <w:r w:rsidR="001276A8" w:rsidRPr="00F641B0">
        <w:rPr>
          <w:rFonts w:ascii="Times" w:hAnsi="Times" w:cs="Times New Roman"/>
          <w:i/>
          <w:iCs/>
          <w:color w:val="000000" w:themeColor="text1"/>
          <w:lang w:val="en-US"/>
        </w:rPr>
        <w:t>m</w:t>
      </w:r>
      <w:r w:rsidRPr="00F641B0">
        <w:rPr>
          <w:rFonts w:ascii="Times" w:hAnsi="Times" w:cs="Times New Roman"/>
          <w:color w:val="000000" w:themeColor="text1"/>
          <w:lang w:val="en-US"/>
        </w:rPr>
        <w:t xml:space="preserve"> viv</w:t>
      </w:r>
      <w:r w:rsidR="001276A8" w:rsidRPr="00F641B0">
        <w:rPr>
          <w:rFonts w:ascii="Times" w:hAnsi="Times" w:cs="Times New Roman"/>
          <w:color w:val="000000" w:themeColor="text1"/>
          <w:lang w:val="en-US"/>
        </w:rPr>
        <w:t>ant</w:t>
      </w:r>
    </w:p>
    <w:p w14:paraId="08EB83B9" w14:textId="25D49695"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0A6705" w:rsidRPr="00F641B0">
        <w:rPr>
          <w:rFonts w:ascii="Times" w:hAnsi="Times" w:cs="Times New Roman"/>
          <w:color w:val="000000" w:themeColor="text1"/>
          <w:lang w:val="en-US"/>
        </w:rPr>
        <w:t>·</w:t>
      </w:r>
      <w:r w:rsidRPr="00F641B0">
        <w:rPr>
          <w:rFonts w:ascii="Times" w:hAnsi="Times" w:cs="Times New Roman"/>
          <w:color w:val="000000" w:themeColor="text1"/>
          <w:lang w:val="en-US"/>
        </w:rPr>
        <w:t>l domandi</w:t>
      </w:r>
      <w:r w:rsidR="00FA4902" w:rsidRPr="00F641B0">
        <w:rPr>
          <w:rStyle w:val="FootnoteReference"/>
          <w:rFonts w:ascii="Times" w:hAnsi="Times" w:cs="Times New Roman"/>
          <w:color w:val="000000" w:themeColor="text1"/>
          <w:lang w:val="en-US"/>
        </w:rPr>
        <w:footnoteReference w:id="264"/>
      </w:r>
      <w:r w:rsidRPr="00F641B0">
        <w:rPr>
          <w:rFonts w:ascii="Times" w:hAnsi="Times" w:cs="Times New Roman"/>
          <w:color w:val="000000" w:themeColor="text1"/>
          <w:lang w:val="en-US"/>
        </w:rPr>
        <w:t xml:space="preserve"> ne apella de</w:t>
      </w:r>
      <w:r w:rsidR="00FA490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niant</w:t>
      </w:r>
      <w:r w:rsidR="00FA4902" w:rsidRPr="00F641B0">
        <w:rPr>
          <w:rFonts w:ascii="Times" w:hAnsi="Times" w:cs="Times New Roman"/>
          <w:color w:val="000000" w:themeColor="text1"/>
          <w:lang w:val="en-US"/>
        </w:rPr>
        <w:t>.</w:t>
      </w:r>
    </w:p>
    <w:p w14:paraId="4E290867" w14:textId="278B79F7" w:rsidR="001276A8"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 una maxon el desmontà</w:t>
      </w:r>
      <w:r w:rsidR="00FA4902" w:rsidRPr="00F641B0">
        <w:rPr>
          <w:rFonts w:ascii="Times" w:hAnsi="Times" w:cs="Times New Roman"/>
          <w:color w:val="000000" w:themeColor="text1"/>
          <w:lang w:val="en-US"/>
        </w:rPr>
        <w:t xml:space="preserve"> de l'</w:t>
      </w:r>
      <w:r w:rsidR="001276A8" w:rsidRPr="00F641B0">
        <w:rPr>
          <w:rFonts w:ascii="Times" w:hAnsi="Times" w:cs="Times New Roman"/>
          <w:color w:val="000000" w:themeColor="text1"/>
          <w:lang w:val="en-US"/>
        </w:rPr>
        <w:t>auferant</w:t>
      </w:r>
      <w:r w:rsidR="00FA4902" w:rsidRPr="00F641B0">
        <w:rPr>
          <w:rFonts w:ascii="Times" w:hAnsi="Times" w:cs="Times New Roman"/>
          <w:color w:val="000000" w:themeColor="text1"/>
          <w:lang w:val="en-US"/>
        </w:rPr>
        <w:t>,</w:t>
      </w:r>
    </w:p>
    <w:p w14:paraId="17343A1A" w14:textId="638CE949" w:rsidR="001276A8"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Ni non truovà</w:t>
      </w:r>
      <w:r w:rsidR="00FA4902" w:rsidRPr="00F641B0">
        <w:rPr>
          <w:rFonts w:ascii="Times" w:hAnsi="Times" w:cs="Times New Roman"/>
          <w:color w:val="000000" w:themeColor="text1"/>
          <w:lang w:val="en-US"/>
        </w:rPr>
        <w:t xml:space="preserve"> pan ni v</w:t>
      </w:r>
      <w:r w:rsidR="001276A8" w:rsidRPr="00F641B0">
        <w:rPr>
          <w:rFonts w:ascii="Times" w:hAnsi="Times" w:cs="Times New Roman"/>
          <w:color w:val="000000" w:themeColor="text1"/>
          <w:lang w:val="en-US"/>
        </w:rPr>
        <w:t>in ni plumant</w:t>
      </w:r>
      <w:r w:rsidR="00FA4902" w:rsidRPr="00F641B0">
        <w:rPr>
          <w:rFonts w:ascii="Times" w:hAnsi="Times" w:cs="Times New Roman"/>
          <w:color w:val="000000" w:themeColor="text1"/>
          <w:lang w:val="en-US"/>
        </w:rPr>
        <w:t>.</w:t>
      </w:r>
    </w:p>
    <w:p w14:paraId="49A5B363" w14:textId="332283D4" w:rsidR="001276A8" w:rsidRPr="00F641B0" w:rsidRDefault="007961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Inver </w:t>
      </w:r>
      <w:r w:rsidR="0079117B">
        <w:rPr>
          <w:rFonts w:ascii="Times" w:hAnsi="Times" w:cs="Times New Roman"/>
          <w:color w:val="000000" w:themeColor="text1"/>
          <w:lang w:val="en-US"/>
        </w:rPr>
        <w:t>lo·sso</w:t>
      </w:r>
      <w:r w:rsidR="00FA4902" w:rsidRPr="00F641B0">
        <w:rPr>
          <w:rFonts w:ascii="Times" w:hAnsi="Times" w:cs="Times New Roman"/>
          <w:color w:val="000000" w:themeColor="text1"/>
          <w:lang w:val="en-US"/>
        </w:rPr>
        <w:t xml:space="preserve"> chavallo el disse al</w:t>
      </w:r>
      <w:r w:rsidR="001276A8" w:rsidRPr="00F641B0">
        <w:rPr>
          <w:rFonts w:ascii="Times" w:hAnsi="Times" w:cs="Times New Roman"/>
          <w:color w:val="000000" w:themeColor="text1"/>
          <w:lang w:val="en-US"/>
        </w:rPr>
        <w:t>tamant</w:t>
      </w:r>
      <w:r w:rsidR="00FA4902" w:rsidRPr="00F641B0">
        <w:rPr>
          <w:rFonts w:ascii="Times" w:hAnsi="Times" w:cs="Times New Roman"/>
          <w:color w:val="000000" w:themeColor="text1"/>
          <w:lang w:val="en-US"/>
        </w:rPr>
        <w:t>,</w:t>
      </w:r>
    </w:p>
    <w:p w14:paraId="74DFC2CA" w14:textId="593144F1" w:rsidR="001276A8" w:rsidRPr="00F641B0" w:rsidRDefault="00FA490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"Cav</w:t>
      </w:r>
      <w:r w:rsidR="001276A8" w:rsidRPr="00F641B0">
        <w:rPr>
          <w:rFonts w:ascii="Times" w:hAnsi="Times" w:cs="Times New Roman"/>
          <w:color w:val="000000" w:themeColor="text1"/>
          <w:lang w:val="en-US"/>
        </w:rPr>
        <w:t>alo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di ti son molto dolant</w:t>
      </w:r>
      <w:r w:rsidRPr="00F641B0">
        <w:rPr>
          <w:rFonts w:ascii="Times" w:hAnsi="Times" w:cs="Times New Roman"/>
          <w:color w:val="000000" w:themeColor="text1"/>
          <w:lang w:val="en-US"/>
        </w:rPr>
        <w:t>,</w:t>
      </w:r>
    </w:p>
    <w:p w14:paraId="4740B9D1" w14:textId="6514EFFE"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che di</w:t>
      </w:r>
      <w:r w:rsidR="00FA490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w:t>
      </w:r>
      <w:r w:rsidR="00FA4902" w:rsidRPr="00F641B0">
        <w:rPr>
          <w:rFonts w:ascii="Times" w:hAnsi="Times" w:cs="Times New Roman"/>
          <w:color w:val="000000" w:themeColor="text1"/>
          <w:lang w:val="en-US"/>
        </w:rPr>
        <w:t>i me pessa fortemant.</w:t>
      </w:r>
    </w:p>
    <w:p w14:paraId="19255946" w14:textId="79B9A99C" w:rsidR="001276A8" w:rsidRPr="00F641B0" w:rsidRDefault="00FA490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Mal semo </w:t>
      </w:r>
      <w:r w:rsidR="001276A8" w:rsidRPr="00F641B0">
        <w:rPr>
          <w:rFonts w:ascii="Times" w:hAnsi="Times" w:cs="Times New Roman"/>
          <w:color w:val="000000" w:themeColor="text1"/>
          <w:lang w:val="en-US"/>
        </w:rPr>
        <w:t>albergadi</w:t>
      </w:r>
      <w:r w:rsidRPr="00F641B0">
        <w:rPr>
          <w:rFonts w:ascii="Times" w:hAnsi="Times" w:cs="Times New Roman"/>
          <w:color w:val="000000" w:themeColor="text1"/>
          <w:lang w:val="en-US"/>
        </w:rPr>
        <w:t>, ben lo veço v</w:t>
      </w:r>
      <w:r w:rsidR="001276A8" w:rsidRPr="00F641B0">
        <w:rPr>
          <w:rFonts w:ascii="Times" w:hAnsi="Times" w:cs="Times New Roman"/>
          <w:color w:val="000000" w:themeColor="text1"/>
          <w:lang w:val="en-US"/>
        </w:rPr>
        <w:t>eramant</w:t>
      </w:r>
      <w:r w:rsidRPr="00F641B0">
        <w:rPr>
          <w:rFonts w:ascii="Times" w:hAnsi="Times" w:cs="Times New Roman"/>
          <w:color w:val="000000" w:themeColor="text1"/>
          <w:lang w:val="en-US"/>
        </w:rPr>
        <w:t>."</w:t>
      </w:r>
    </w:p>
    <w:p w14:paraId="48DE9DCF" w14:textId="23E678E9" w:rsidR="001276A8" w:rsidRPr="00F641B0" w:rsidRDefault="000A670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maxon el cercà</w:t>
      </w:r>
      <w:r w:rsidR="000D2C9B" w:rsidRPr="00F641B0">
        <w:rPr>
          <w:rFonts w:ascii="Times" w:hAnsi="Times" w:cs="Times New Roman"/>
          <w:color w:val="000000" w:themeColor="text1"/>
          <w:lang w:val="en-US"/>
        </w:rPr>
        <w:t xml:space="preserve"> dadrié</w:t>
      </w:r>
      <w:r w:rsidR="00FA4902" w:rsidRPr="00F641B0">
        <w:rPr>
          <w:rFonts w:ascii="Times" w:hAnsi="Times" w:cs="Times New Roman"/>
          <w:color w:val="000000" w:themeColor="text1"/>
          <w:lang w:val="en-US"/>
        </w:rPr>
        <w:t xml:space="preserve"> e dav</w:t>
      </w:r>
      <w:r w:rsidR="001276A8" w:rsidRPr="00F641B0">
        <w:rPr>
          <w:rFonts w:ascii="Times" w:hAnsi="Times" w:cs="Times New Roman"/>
          <w:color w:val="000000" w:themeColor="text1"/>
          <w:lang w:val="en-US"/>
        </w:rPr>
        <w:t>ant</w:t>
      </w:r>
      <w:r w:rsidR="00FA4902" w:rsidRPr="00F641B0">
        <w:rPr>
          <w:rFonts w:ascii="Times" w:hAnsi="Times" w:cs="Times New Roman"/>
          <w:color w:val="000000" w:themeColor="text1"/>
          <w:lang w:val="en-US"/>
        </w:rPr>
        <w:t>,</w:t>
      </w:r>
    </w:p>
    <w:p w14:paraId="1F58DDB3" w14:textId="49D7E80E" w:rsidR="001276A8"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Do done (e)lo trovà</w:t>
      </w:r>
      <w:r w:rsidR="00FA4902" w:rsidRPr="00F641B0">
        <w:rPr>
          <w:rFonts w:ascii="Times" w:hAnsi="Times" w:cs="Times New Roman"/>
          <w:color w:val="000000" w:themeColor="text1"/>
          <w:lang w:val="en-US"/>
        </w:rPr>
        <w:t xml:space="preserve"> primieram</w:t>
      </w:r>
      <w:r w:rsidR="001276A8" w:rsidRPr="00F641B0">
        <w:rPr>
          <w:rFonts w:ascii="Times" w:hAnsi="Times" w:cs="Times New Roman"/>
          <w:color w:val="000000" w:themeColor="text1"/>
          <w:lang w:val="en-US"/>
        </w:rPr>
        <w:t>ant</w:t>
      </w:r>
    </w:p>
    <w:p w14:paraId="2F3DEB27" w14:textId="554DB6A7" w:rsidR="001276A8" w:rsidRPr="00F641B0" w:rsidRDefault="000A670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iera su·</w:t>
      </w:r>
      <w:r w:rsidR="001276A8" w:rsidRPr="00F641B0">
        <w:rPr>
          <w:rFonts w:ascii="Times" w:hAnsi="Times" w:cs="Times New Roman"/>
          <w:color w:val="000000" w:themeColor="text1"/>
          <w:lang w:val="en-US"/>
        </w:rPr>
        <w:t>n</w:t>
      </w:r>
      <w:r w:rsidRPr="00F641B0">
        <w:rPr>
          <w:rStyle w:val="FootnoteReference"/>
          <w:rFonts w:ascii="Times" w:hAnsi="Times" w:cs="Times New Roman"/>
          <w:color w:val="000000" w:themeColor="text1"/>
          <w:lang w:val="en-US"/>
        </w:rPr>
        <w:footnoteReference w:id="265"/>
      </w:r>
      <w:r w:rsidR="001276A8" w:rsidRPr="00F641B0">
        <w:rPr>
          <w:rFonts w:ascii="Times" w:hAnsi="Times" w:cs="Times New Roman"/>
          <w:color w:val="000000" w:themeColor="text1"/>
          <w:lang w:val="en-US"/>
        </w:rPr>
        <w:t xml:space="preserve"> bancho forte plorant</w:t>
      </w:r>
      <w:r w:rsidR="00FA4902" w:rsidRPr="00F641B0">
        <w:rPr>
          <w:rFonts w:ascii="Times" w:hAnsi="Times" w:cs="Times New Roman"/>
          <w:color w:val="000000" w:themeColor="text1"/>
          <w:lang w:val="en-US"/>
        </w:rPr>
        <w:t>.</w:t>
      </w:r>
    </w:p>
    <w:p w14:paraId="757309D0" w14:textId="78D82A1E"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Piçole era como piçol enfant</w:t>
      </w:r>
      <w:r w:rsidR="00FA4902" w:rsidRPr="00F641B0">
        <w:rPr>
          <w:rFonts w:ascii="Times" w:hAnsi="Times" w:cs="Times New Roman"/>
          <w:color w:val="000000" w:themeColor="text1"/>
          <w:lang w:val="en-US"/>
        </w:rPr>
        <w:t>.</w:t>
      </w:r>
    </w:p>
    <w:p w14:paraId="594C57D0" w14:textId="3A74CC6A"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le apella ma elle 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l’intan niant</w:t>
      </w:r>
      <w:r w:rsidR="00D4599E" w:rsidRPr="00F641B0">
        <w:rPr>
          <w:rFonts w:ascii="Times" w:hAnsi="Times" w:cs="Times New Roman"/>
          <w:color w:val="000000" w:themeColor="text1"/>
          <w:lang w:val="en-US"/>
        </w:rPr>
        <w:t>;</w:t>
      </w:r>
    </w:p>
    <w:p w14:paraId="60D1AC17" w14:textId="77777777"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mançar lo conte li fa senblant</w:t>
      </w:r>
    </w:p>
    <w:p w14:paraId="66C3CCEA" w14:textId="03AAAA16" w:rsidR="001276A8" w:rsidRPr="00F641B0" w:rsidRDefault="00D4599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quele se lev</w:t>
      </w:r>
      <w:r w:rsidR="00EE253F">
        <w:rPr>
          <w:rFonts w:ascii="Times" w:hAnsi="Times" w:cs="Times New Roman"/>
          <w:color w:val="000000" w:themeColor="text1"/>
          <w:lang w:val="en-US"/>
        </w:rPr>
        <w:t>à</w:t>
      </w:r>
      <w:r w:rsidR="001276A8" w:rsidRPr="00F641B0">
        <w:rPr>
          <w:rFonts w:ascii="Times" w:hAnsi="Times" w:cs="Times New Roman"/>
          <w:color w:val="000000" w:themeColor="text1"/>
          <w:lang w:val="en-US"/>
        </w:rPr>
        <w:t xml:space="preserve"> tosto in</w:t>
      </w:r>
      <w:r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estant</w:t>
      </w:r>
      <w:r w:rsidRPr="00F641B0">
        <w:rPr>
          <w:rFonts w:ascii="Times" w:hAnsi="Times" w:cs="Times New Roman"/>
          <w:color w:val="000000" w:themeColor="text1"/>
          <w:lang w:val="en-US"/>
        </w:rPr>
        <w:t>,</w:t>
      </w:r>
    </w:p>
    <w:p w14:paraId="00990FB1" w14:textId="4151E48F" w:rsidR="001276A8" w:rsidRPr="00F641B0" w:rsidRDefault="00D4599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w:t>
      </w:r>
      <w:r w:rsidR="00EE253F">
        <w:rPr>
          <w:rFonts w:ascii="Times" w:hAnsi="Times" w:cs="Times New Roman"/>
          <w:color w:val="000000" w:themeColor="text1"/>
          <w:lang w:val="en-US"/>
        </w:rPr>
        <w:t>anti lo conte li portà</w:t>
      </w:r>
      <w:r w:rsidR="001276A8" w:rsidRPr="00F641B0">
        <w:rPr>
          <w:rFonts w:ascii="Times" w:hAnsi="Times" w:cs="Times New Roman"/>
          <w:color w:val="000000" w:themeColor="text1"/>
          <w:lang w:val="en-US"/>
        </w:rPr>
        <w:t xml:space="preserve"> de so pluamant</w:t>
      </w:r>
      <w:r w:rsidRPr="00F641B0">
        <w:rPr>
          <w:rFonts w:ascii="Times" w:hAnsi="Times" w:cs="Times New Roman"/>
          <w:color w:val="000000" w:themeColor="text1"/>
          <w:lang w:val="en-US"/>
        </w:rPr>
        <w:t>;</w:t>
      </w:r>
    </w:p>
    <w:p w14:paraId="0AFBB53F" w14:textId="04846EC4"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Pan era d</w:t>
      </w:r>
      <w:r w:rsidR="00B25D02" w:rsidRPr="00F641B0">
        <w:rPr>
          <w:rFonts w:ascii="Times" w:hAnsi="Times" w:cs="Times New Roman"/>
          <w:color w:val="000000" w:themeColor="text1"/>
          <w:lang w:val="en-US"/>
        </w:rPr>
        <w:t>'</w:t>
      </w:r>
      <w:r w:rsidRPr="00F641B0">
        <w:rPr>
          <w:rFonts w:ascii="Times" w:hAnsi="Times" w:cs="Times New Roman"/>
          <w:color w:val="000000" w:themeColor="text1"/>
          <w:lang w:val="en-US"/>
        </w:rPr>
        <w:t>erbe e de spicie arquant</w:t>
      </w:r>
      <w:r w:rsidR="00186304" w:rsidRPr="00F641B0">
        <w:rPr>
          <w:rFonts w:ascii="Times" w:hAnsi="Times" w:cs="Times New Roman"/>
          <w:color w:val="000000" w:themeColor="text1"/>
          <w:lang w:val="en-US"/>
        </w:rPr>
        <w:t>.</w:t>
      </w:r>
      <w:r w:rsidR="00186304" w:rsidRPr="00F641B0">
        <w:rPr>
          <w:rStyle w:val="FootnoteReference"/>
          <w:rFonts w:ascii="Times" w:hAnsi="Times" w:cs="Times New Roman"/>
          <w:color w:val="000000" w:themeColor="text1"/>
          <w:lang w:val="en-US"/>
        </w:rPr>
        <w:footnoteReference w:id="266"/>
      </w:r>
    </w:p>
    <w:p w14:paraId="7564F159" w14:textId="609865D6" w:rsidR="001276A8"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Ugo ne mançà</w:t>
      </w:r>
      <w:r w:rsidR="00186304" w:rsidRPr="00F641B0">
        <w:rPr>
          <w:rFonts w:ascii="Times" w:hAnsi="Times" w:cs="Times New Roman"/>
          <w:color w:val="000000" w:themeColor="text1"/>
          <w:lang w:val="en-US"/>
        </w:rPr>
        <w:t xml:space="preserve"> tuto primieram</w:t>
      </w:r>
      <w:r w:rsidR="001276A8" w:rsidRPr="00F641B0">
        <w:rPr>
          <w:rFonts w:ascii="Times" w:hAnsi="Times" w:cs="Times New Roman"/>
          <w:color w:val="000000" w:themeColor="text1"/>
          <w:lang w:val="en-US"/>
        </w:rPr>
        <w:t>ant</w:t>
      </w:r>
    </w:p>
    <w:p w14:paraId="3C8BE944" w14:textId="14A45063" w:rsidR="001276A8" w:rsidRPr="00F641B0" w:rsidRDefault="001863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Molto li savev</w:t>
      </w:r>
      <w:r w:rsidR="001276A8" w:rsidRPr="00F641B0">
        <w:rPr>
          <w:rFonts w:ascii="Times" w:hAnsi="Times" w:cs="Times New Roman"/>
          <w:color w:val="000000" w:themeColor="text1"/>
          <w:lang w:val="en-US"/>
        </w:rPr>
        <w:t>a bon</w:t>
      </w:r>
      <w:r w:rsidRPr="00F641B0">
        <w:rPr>
          <w:rFonts w:ascii="Times" w:hAnsi="Times" w:cs="Times New Roman"/>
          <w:color w:val="000000" w:themeColor="text1"/>
          <w:lang w:val="en-US"/>
        </w:rPr>
        <w:t>,</w:t>
      </w:r>
      <w:r w:rsidR="001276A8" w:rsidRPr="00F641B0">
        <w:rPr>
          <w:rFonts w:ascii="Times" w:hAnsi="Times" w:cs="Times New Roman"/>
          <w:color w:val="000000" w:themeColor="text1"/>
          <w:lang w:val="en-US"/>
        </w:rPr>
        <w:t xml:space="preserve"> si</w:t>
      </w:r>
      <w:r w:rsidR="000A6705" w:rsidRPr="00F641B0">
        <w:rPr>
          <w:rFonts w:ascii="Times" w:hAnsi="Times" w:cs="Times New Roman"/>
          <w:color w:val="000000" w:themeColor="text1"/>
          <w:lang w:val="en-US"/>
        </w:rPr>
        <w:t>·</w:t>
      </w:r>
      <w:r w:rsidRPr="00F641B0">
        <w:rPr>
          <w:rFonts w:ascii="Times" w:hAnsi="Times" w:cs="Times New Roman"/>
          <w:color w:val="000000" w:themeColor="text1"/>
          <w:lang w:val="en-US"/>
        </w:rPr>
        <w:t>n donà</w:t>
      </w:r>
      <w:r w:rsidR="001276A8" w:rsidRPr="00F641B0">
        <w:rPr>
          <w:rFonts w:ascii="Times" w:hAnsi="Times" w:cs="Times New Roman"/>
          <w:color w:val="000000" w:themeColor="text1"/>
          <w:lang w:val="en-US"/>
        </w:rPr>
        <w:t xml:space="preserve"> al so auferant</w:t>
      </w:r>
      <w:r w:rsidRPr="00F641B0">
        <w:rPr>
          <w:rFonts w:ascii="Times" w:hAnsi="Times" w:cs="Times New Roman"/>
          <w:color w:val="000000" w:themeColor="text1"/>
          <w:lang w:val="en-US"/>
        </w:rPr>
        <w:t>,</w:t>
      </w:r>
    </w:p>
    <w:p w14:paraId="5E80B695" w14:textId="4044E1AD" w:rsidR="001276A8" w:rsidRPr="00F641B0" w:rsidRDefault="001276A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0A6705" w:rsidRPr="00F641B0">
        <w:rPr>
          <w:rFonts w:ascii="Times" w:hAnsi="Times" w:cs="Times New Roman"/>
          <w:color w:val="000000" w:themeColor="text1"/>
          <w:lang w:val="en-US"/>
        </w:rPr>
        <w:t>·</w:t>
      </w:r>
      <w:r w:rsidR="00186304" w:rsidRPr="00F641B0">
        <w:rPr>
          <w:rFonts w:ascii="Times" w:hAnsi="Times" w:cs="Times New Roman"/>
          <w:color w:val="000000" w:themeColor="text1"/>
          <w:lang w:val="en-US"/>
        </w:rPr>
        <w:t>l cavalo ne mançà che avev</w:t>
      </w:r>
      <w:r w:rsidRPr="00F641B0">
        <w:rPr>
          <w:rFonts w:ascii="Times" w:hAnsi="Times" w:cs="Times New Roman"/>
          <w:color w:val="000000" w:themeColor="text1"/>
          <w:lang w:val="en-US"/>
        </w:rPr>
        <w:t>a gran talant</w:t>
      </w:r>
      <w:r w:rsidR="00186304" w:rsidRPr="00F641B0">
        <w:rPr>
          <w:rFonts w:ascii="Times" w:hAnsi="Times" w:cs="Times New Roman"/>
          <w:color w:val="000000" w:themeColor="text1"/>
          <w:lang w:val="en-US"/>
        </w:rPr>
        <w:t>.</w:t>
      </w:r>
    </w:p>
    <w:p w14:paraId="0AE96D04" w14:textId="1865650E" w:rsidR="001276A8" w:rsidRPr="00F641B0" w:rsidRDefault="001863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parlò al so cav</w:t>
      </w:r>
      <w:r w:rsidR="001276A8" w:rsidRPr="00F641B0">
        <w:rPr>
          <w:rFonts w:ascii="Times" w:hAnsi="Times" w:cs="Times New Roman"/>
          <w:color w:val="000000" w:themeColor="text1"/>
          <w:lang w:val="en-US"/>
        </w:rPr>
        <w:t>allo in oldant</w:t>
      </w:r>
      <w:r w:rsidR="00AC617D" w:rsidRPr="00F641B0">
        <w:rPr>
          <w:rFonts w:ascii="Times" w:hAnsi="Times" w:cs="Times New Roman"/>
          <w:color w:val="000000" w:themeColor="text1"/>
          <w:lang w:val="en-US"/>
        </w:rPr>
        <w:t>,</w:t>
      </w:r>
    </w:p>
    <w:p w14:paraId="3807E1BC" w14:textId="2A308D9F" w:rsidR="001276A8" w:rsidRPr="00F641B0" w:rsidRDefault="00AC617D"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0A6705" w:rsidRPr="00F641B0">
        <w:rPr>
          <w:rFonts w:ascii="Times" w:hAnsi="Times" w:cs="Times New Roman"/>
          <w:color w:val="000000" w:themeColor="text1"/>
          <w:lang w:val="en-US"/>
        </w:rPr>
        <w:t>Nui non semo çà</w:t>
      </w:r>
      <w:r w:rsidR="007F5E93" w:rsidRPr="00F641B0">
        <w:rPr>
          <w:rFonts w:ascii="Times" w:hAnsi="Times" w:cs="Times New Roman"/>
          <w:color w:val="000000" w:themeColor="text1"/>
          <w:lang w:val="en-US"/>
        </w:rPr>
        <w:t xml:space="preserve"> in França ni in B</w:t>
      </w:r>
      <w:r w:rsidR="001276A8" w:rsidRPr="00F641B0">
        <w:rPr>
          <w:rFonts w:ascii="Times" w:hAnsi="Times" w:cs="Times New Roman"/>
          <w:color w:val="000000" w:themeColor="text1"/>
          <w:lang w:val="en-US"/>
        </w:rPr>
        <w:t>arbant</w:t>
      </w:r>
    </w:p>
    <w:p w14:paraId="3BF3A0DD" w14:textId="37DADE60" w:rsidR="001276A8" w:rsidRPr="00F641B0" w:rsidRDefault="001276A8"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0A6705" w:rsidRPr="00F641B0">
        <w:rPr>
          <w:rFonts w:ascii="Times" w:hAnsi="Times" w:cs="Times New Roman"/>
          <w:color w:val="000000" w:themeColor="text1"/>
          <w:lang w:val="en-US"/>
        </w:rPr>
        <w:t>·</w:t>
      </w:r>
      <w:r w:rsidR="007F5E93" w:rsidRPr="00F641B0">
        <w:rPr>
          <w:rFonts w:ascii="Times" w:hAnsi="Times" w:cs="Times New Roman"/>
          <w:color w:val="000000" w:themeColor="text1"/>
          <w:lang w:val="en-US"/>
        </w:rPr>
        <w:t>l ve conv</w:t>
      </w:r>
      <w:r w:rsidRPr="00F641B0">
        <w:rPr>
          <w:rFonts w:ascii="Times" w:hAnsi="Times" w:cs="Times New Roman"/>
          <w:color w:val="000000" w:themeColor="text1"/>
          <w:lang w:val="en-US"/>
        </w:rPr>
        <w:t>ien portar questa penitant</w:t>
      </w:r>
      <w:r w:rsidR="007F5E93" w:rsidRPr="00F641B0">
        <w:rPr>
          <w:rFonts w:ascii="Times" w:hAnsi="Times" w:cs="Times New Roman"/>
          <w:color w:val="000000" w:themeColor="text1"/>
          <w:lang w:val="en-US"/>
        </w:rPr>
        <w:t>."</w:t>
      </w:r>
    </w:p>
    <w:p w14:paraId="425FC6CA" w14:textId="0683F601" w:rsidR="007F5E93" w:rsidRPr="00F641B0" w:rsidRDefault="00F82811" w:rsidP="009225F0">
      <w:pPr>
        <w:pStyle w:val="BodyTextFirstIndent2"/>
        <w:rPr>
          <w:rFonts w:ascii="Times" w:hAnsi="Times"/>
          <w:lang w:val="en-US"/>
        </w:rPr>
      </w:pPr>
      <w:r w:rsidRPr="00F641B0">
        <w:rPr>
          <w:rFonts w:ascii="Times" w:hAnsi="Times"/>
          <w:lang w:val="en-US"/>
        </w:rPr>
        <w:t>[Laisse 77</w:t>
      </w:r>
      <w:r w:rsidR="001276A8" w:rsidRPr="00F641B0">
        <w:rPr>
          <w:rFonts w:ascii="Times" w:hAnsi="Times"/>
          <w:lang w:val="en-US"/>
        </w:rPr>
        <w:t>]</w:t>
      </w:r>
      <w:r w:rsidR="002C678B" w:rsidRPr="00F641B0">
        <w:rPr>
          <w:rFonts w:ascii="Times" w:hAnsi="Times"/>
          <w:lang w:val="en-US"/>
        </w:rPr>
        <w:t xml:space="preserve"> </w:t>
      </w:r>
    </w:p>
    <w:p w14:paraId="1DDAAB57" w14:textId="63B2F7C2" w:rsidR="001276A8" w:rsidRPr="00F641B0" w:rsidRDefault="00037E9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Ug</w:t>
      </w:r>
      <w:r w:rsidR="007F5E93" w:rsidRPr="00F641B0">
        <w:rPr>
          <w:rFonts w:ascii="Times" w:hAnsi="Times" w:cs="Times New Roman"/>
          <w:color w:val="000000" w:themeColor="text1"/>
          <w:lang w:val="en-US"/>
        </w:rPr>
        <w:t>o s</w:t>
      </w:r>
      <w:r w:rsidR="00401E87" w:rsidRPr="00F641B0">
        <w:rPr>
          <w:rFonts w:ascii="Times" w:hAnsi="Times" w:cs="Times New Roman"/>
          <w:color w:val="000000" w:themeColor="text1"/>
          <w:lang w:val="en-US"/>
        </w:rPr>
        <w:t>'</w:t>
      </w:r>
      <w:r w:rsidR="007F5E93" w:rsidRPr="00F641B0">
        <w:rPr>
          <w:rFonts w:ascii="Times" w:hAnsi="Times" w:cs="Times New Roman"/>
          <w:color w:val="000000" w:themeColor="text1"/>
          <w:lang w:val="en-US"/>
        </w:rPr>
        <w:t>en va ver quela çente salv</w:t>
      </w:r>
      <w:r w:rsidR="001276A8" w:rsidRPr="00F641B0">
        <w:rPr>
          <w:rFonts w:ascii="Times" w:hAnsi="Times" w:cs="Times New Roman"/>
          <w:color w:val="000000" w:themeColor="text1"/>
          <w:lang w:val="en-US"/>
        </w:rPr>
        <w:t>açe</w:t>
      </w:r>
      <w:r w:rsidR="007F5E93" w:rsidRPr="00F641B0">
        <w:rPr>
          <w:rFonts w:ascii="Times" w:hAnsi="Times" w:cs="Times New Roman"/>
          <w:color w:val="000000" w:themeColor="text1"/>
          <w:lang w:val="en-US"/>
        </w:rPr>
        <w:t>,</w:t>
      </w:r>
    </w:p>
    <w:p w14:paraId="0C1CA83D" w14:textId="2B50A994" w:rsidR="001276A8" w:rsidRPr="00F641B0" w:rsidRDefault="007961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w:t>
      </w:r>
      <w:r w:rsidR="00926AC6" w:rsidRPr="00F641B0">
        <w:rPr>
          <w:rFonts w:ascii="Times" w:hAnsi="Times" w:cs="Times New Roman"/>
          <w:color w:val="000000" w:themeColor="text1"/>
          <w:lang w:val="en-US"/>
        </w:rPr>
        <w:t xml:space="preserve">li </w:t>
      </w:r>
      <w:r w:rsidR="004F0B49">
        <w:rPr>
          <w:rFonts w:ascii="Times" w:hAnsi="Times" w:cs="Times New Roman"/>
          <w:color w:val="000000" w:themeColor="text1"/>
          <w:lang w:val="en-US"/>
        </w:rPr>
        <w:t xml:space="preserve">no </w:t>
      </w:r>
      <w:r w:rsidR="0079117B">
        <w:rPr>
          <w:rFonts w:ascii="Times" w:hAnsi="Times" w:cs="Times New Roman"/>
          <w:color w:val="000000" w:themeColor="text1"/>
          <w:lang w:val="en-US"/>
        </w:rPr>
        <w:t>ll</w:t>
      </w:r>
      <w:r w:rsidR="007F5E93" w:rsidRPr="00F641B0">
        <w:rPr>
          <w:rFonts w:ascii="Times" w:hAnsi="Times" w:cs="Times New Roman"/>
          <w:color w:val="000000" w:themeColor="text1"/>
          <w:lang w:val="en-US"/>
        </w:rPr>
        <w:t>'intendev</w:t>
      </w:r>
      <w:r w:rsidR="001276A8" w:rsidRPr="00F641B0">
        <w:rPr>
          <w:rFonts w:ascii="Times" w:hAnsi="Times" w:cs="Times New Roman"/>
          <w:color w:val="000000" w:themeColor="text1"/>
          <w:lang w:val="en-US"/>
        </w:rPr>
        <w:t>a ni so</w:t>
      </w:r>
      <w:r w:rsidR="007F5E93" w:rsidRPr="00F641B0">
        <w:rPr>
          <w:rFonts w:ascii="Times" w:hAnsi="Times" w:cs="Times New Roman"/>
          <w:color w:val="000000" w:themeColor="text1"/>
          <w:lang w:val="en-US"/>
        </w:rPr>
        <w:t xml:space="preserve"> </w:t>
      </w:r>
      <w:r w:rsidR="001276A8" w:rsidRPr="00F641B0">
        <w:rPr>
          <w:rFonts w:ascii="Times" w:hAnsi="Times" w:cs="Times New Roman"/>
          <w:color w:val="000000" w:themeColor="text1"/>
          <w:lang w:val="en-US"/>
        </w:rPr>
        <w:t>lenguaçe</w:t>
      </w:r>
      <w:r w:rsidR="007F5E93" w:rsidRPr="00F641B0">
        <w:rPr>
          <w:rFonts w:ascii="Times" w:hAnsi="Times" w:cs="Times New Roman"/>
          <w:color w:val="000000" w:themeColor="text1"/>
          <w:lang w:val="en-US"/>
        </w:rPr>
        <w:t>.</w:t>
      </w:r>
    </w:p>
    <w:p w14:paraId="589732ED" w14:textId="5F267CE8"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w:t>
      </w:r>
      <w:r w:rsidR="00EE253F">
        <w:rPr>
          <w:rFonts w:ascii="Times" w:hAnsi="Times" w:cs="Times New Roman"/>
          <w:bCs/>
          <w:color w:val="000000" w:themeColor="text1"/>
          <w:lang w:val="en-US"/>
        </w:rPr>
        <w:t>1R</w:t>
      </w:r>
      <w:r w:rsidRPr="00F641B0">
        <w:rPr>
          <w:rFonts w:ascii="Times" w:hAnsi="Times" w:cs="Times New Roman"/>
          <w:bCs/>
          <w:color w:val="000000" w:themeColor="text1"/>
          <w:lang w:val="en-US"/>
        </w:rPr>
        <w:t xml:space="preserve">) </w:t>
      </w:r>
      <w:r w:rsidR="002C678B" w:rsidRPr="00F641B0">
        <w:rPr>
          <w:rFonts w:ascii="Times" w:hAnsi="Times" w:cs="Times New Roman"/>
          <w:color w:val="000000" w:themeColor="text1"/>
          <w:lang w:val="en-US"/>
        </w:rPr>
        <w:t>Tuti s</w:t>
      </w:r>
      <w:r w:rsidR="00401E87"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en fuçe a monti e a boscaci</w:t>
      </w:r>
      <w:r w:rsidR="007F5E93" w:rsidRPr="00F641B0">
        <w:rPr>
          <w:rFonts w:ascii="Times" w:hAnsi="Times" w:cs="Times New Roman"/>
          <w:color w:val="000000" w:themeColor="text1"/>
          <w:lang w:val="en-US"/>
        </w:rPr>
        <w:t>;</w:t>
      </w:r>
    </w:p>
    <w:p w14:paraId="3B8991FA" w14:textId="7110714E"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Ugo </w:t>
      </w:r>
      <w:r w:rsidR="007F5E93" w:rsidRPr="00F641B0">
        <w:rPr>
          <w:rFonts w:ascii="Times" w:hAnsi="Times" w:cs="Times New Roman"/>
          <w:color w:val="000000" w:themeColor="text1"/>
          <w:lang w:val="en-US"/>
        </w:rPr>
        <w:t>non trovav</w:t>
      </w:r>
      <w:r w:rsidRPr="00F641B0">
        <w:rPr>
          <w:rFonts w:ascii="Times" w:hAnsi="Times" w:cs="Times New Roman"/>
          <w:color w:val="000000" w:themeColor="text1"/>
          <w:lang w:val="en-US"/>
        </w:rPr>
        <w:t>a perssona dal so paraçe</w:t>
      </w:r>
      <w:r w:rsidR="007F5E93" w:rsidRPr="00F641B0">
        <w:rPr>
          <w:rFonts w:ascii="Times" w:hAnsi="Times" w:cs="Times New Roman"/>
          <w:color w:val="000000" w:themeColor="text1"/>
          <w:lang w:val="en-US"/>
        </w:rPr>
        <w:t>.</w:t>
      </w:r>
    </w:p>
    <w:p w14:paraId="27B20288" w14:textId="2306B138" w:rsidR="002C678B" w:rsidRPr="00F641B0" w:rsidRDefault="007F5E9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disse lo cunte</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con questo e gran oltraçe</w:t>
      </w:r>
      <w:r w:rsidRPr="00F641B0">
        <w:rPr>
          <w:rFonts w:ascii="Times" w:hAnsi="Times" w:cs="Times New Roman"/>
          <w:color w:val="000000" w:themeColor="text1"/>
          <w:lang w:val="en-US"/>
        </w:rPr>
        <w:t>,</w:t>
      </w:r>
    </w:p>
    <w:p w14:paraId="76D25E75" w14:textId="6676CB2A" w:rsidR="002C678B" w:rsidRPr="00F641B0" w:rsidRDefault="007F5E93"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no truov</w:t>
      </w:r>
      <w:r w:rsidR="002C678B" w:rsidRPr="00F641B0">
        <w:rPr>
          <w:rFonts w:ascii="Times" w:hAnsi="Times" w:cs="Times New Roman"/>
          <w:color w:val="000000" w:themeColor="text1"/>
          <w:lang w:val="en-US"/>
        </w:rPr>
        <w:t>o algun che me apela d</w:t>
      </w:r>
      <w:r w:rsidRPr="00F641B0">
        <w:rPr>
          <w:rFonts w:ascii="Times" w:hAnsi="Times" w:cs="Times New Roman"/>
          <w:color w:val="000000" w:themeColor="text1"/>
          <w:lang w:val="en-US"/>
        </w:rPr>
        <w:t>'al</w:t>
      </w:r>
      <w:r w:rsidR="002C678B" w:rsidRPr="00F641B0">
        <w:rPr>
          <w:rFonts w:ascii="Times" w:hAnsi="Times" w:cs="Times New Roman"/>
          <w:color w:val="000000" w:themeColor="text1"/>
          <w:lang w:val="en-US"/>
        </w:rPr>
        <w:t>bergaçe</w:t>
      </w:r>
      <w:r w:rsidRPr="00F641B0">
        <w:rPr>
          <w:rFonts w:ascii="Times" w:hAnsi="Times" w:cs="Times New Roman"/>
          <w:color w:val="000000" w:themeColor="text1"/>
          <w:lang w:val="en-US"/>
        </w:rPr>
        <w:t>."</w:t>
      </w:r>
    </w:p>
    <w:p w14:paraId="765CEA63" w14:textId="6BB25FFD" w:rsidR="007F5E93" w:rsidRPr="00F641B0" w:rsidRDefault="00F82811" w:rsidP="009225F0">
      <w:pPr>
        <w:pStyle w:val="BodyTextFirstIndent2"/>
        <w:rPr>
          <w:rFonts w:ascii="Times" w:hAnsi="Times"/>
          <w:lang w:val="en-US"/>
        </w:rPr>
      </w:pPr>
      <w:r w:rsidRPr="00F641B0">
        <w:rPr>
          <w:rFonts w:ascii="Times" w:hAnsi="Times"/>
          <w:lang w:val="en-US"/>
        </w:rPr>
        <w:t>[Laisse 78</w:t>
      </w:r>
      <w:r w:rsidR="002C678B" w:rsidRPr="00F641B0">
        <w:rPr>
          <w:rFonts w:ascii="Times" w:hAnsi="Times"/>
          <w:lang w:val="en-US"/>
        </w:rPr>
        <w:t>]</w:t>
      </w:r>
      <w:r w:rsidR="000C3FEB" w:rsidRPr="00F641B0">
        <w:rPr>
          <w:rFonts w:ascii="Times" w:hAnsi="Times"/>
          <w:lang w:val="en-US"/>
        </w:rPr>
        <w:t xml:space="preserve"> </w:t>
      </w:r>
    </w:p>
    <w:p w14:paraId="362FD379" w14:textId="7B7906D6" w:rsidR="002C678B" w:rsidRPr="00F641B0" w:rsidRDefault="007F5E9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Ugo à mançà e bev</w:t>
      </w:r>
      <w:r w:rsidR="002C678B" w:rsidRPr="00F641B0">
        <w:rPr>
          <w:rFonts w:ascii="Times" w:hAnsi="Times" w:cs="Times New Roman"/>
          <w:color w:val="000000" w:themeColor="text1"/>
          <w:lang w:val="en-US"/>
        </w:rPr>
        <w:t>u</w:t>
      </w:r>
      <w:r w:rsidRPr="00F641B0">
        <w:rPr>
          <w:rStyle w:val="FootnoteReference"/>
          <w:rFonts w:ascii="Times" w:hAnsi="Times" w:cs="Times New Roman"/>
          <w:color w:val="000000" w:themeColor="text1"/>
          <w:lang w:val="en-US"/>
        </w:rPr>
        <w:footnoteReference w:id="267"/>
      </w:r>
    </w:p>
    <w:p w14:paraId="63D0971B" w14:textId="33784077" w:rsidR="002C678B" w:rsidRPr="00F641B0" w:rsidRDefault="00926A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w:t>
      </w:r>
      <w:r w:rsidR="002C678B" w:rsidRPr="00F641B0">
        <w:rPr>
          <w:rFonts w:ascii="Times" w:hAnsi="Times" w:cs="Times New Roman"/>
          <w:color w:val="000000" w:themeColor="text1"/>
          <w:lang w:val="en-US"/>
        </w:rPr>
        <w:t>razia rende all</w:t>
      </w:r>
      <w:r w:rsidR="007F5E93" w:rsidRPr="00F641B0">
        <w:rPr>
          <w:rFonts w:ascii="Times" w:hAnsi="Times" w:cs="Times New Roman"/>
          <w:color w:val="000000" w:themeColor="text1"/>
          <w:lang w:val="en-US"/>
        </w:rPr>
        <w:t xml:space="preserve">'alto </w:t>
      </w:r>
      <w:r w:rsidR="004226A3" w:rsidRPr="00F641B0">
        <w:rPr>
          <w:rFonts w:ascii="Times" w:hAnsi="Times" w:cs="Times New Roman"/>
          <w:color w:val="000000" w:themeColor="text1"/>
          <w:lang w:val="en-US"/>
        </w:rPr>
        <w:t>J</w:t>
      </w:r>
      <w:r w:rsidR="002C678B" w:rsidRPr="00F641B0">
        <w:rPr>
          <w:rFonts w:ascii="Times" w:hAnsi="Times" w:cs="Times New Roman"/>
          <w:color w:val="000000" w:themeColor="text1"/>
          <w:lang w:val="en-US"/>
        </w:rPr>
        <w:t>exhu</w:t>
      </w:r>
      <w:r w:rsidR="007F5E93" w:rsidRPr="00F641B0">
        <w:rPr>
          <w:rFonts w:ascii="Times" w:hAnsi="Times" w:cs="Times New Roman"/>
          <w:color w:val="000000" w:themeColor="text1"/>
          <w:lang w:val="en-US"/>
        </w:rPr>
        <w:t>.</w:t>
      </w:r>
    </w:p>
    <w:p w14:paraId="5441D1F5" w14:textId="0ADA61F9" w:rsidR="002C678B" w:rsidRPr="00F641B0" w:rsidRDefault="007F5E9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se lev</w:t>
      </w:r>
      <w:r w:rsidR="00EE253F">
        <w:rPr>
          <w:rFonts w:ascii="Times" w:hAnsi="Times" w:cs="Times New Roman"/>
          <w:color w:val="000000" w:themeColor="text1"/>
          <w:lang w:val="en-US"/>
        </w:rPr>
        <w:t>à e non demorà</w:t>
      </w:r>
      <w:r w:rsidR="002C678B" w:rsidRPr="00F641B0">
        <w:rPr>
          <w:rFonts w:ascii="Times" w:hAnsi="Times" w:cs="Times New Roman"/>
          <w:color w:val="000000" w:themeColor="text1"/>
          <w:lang w:val="en-US"/>
        </w:rPr>
        <w:t xml:space="preserve"> plu</w:t>
      </w:r>
    </w:p>
    <w:p w14:paraId="7C207419" w14:textId="7777777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quela cente che iera fuçi da lu</w:t>
      </w:r>
    </w:p>
    <w:p w14:paraId="0412E9F5" w14:textId="5E8693BF"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conte</w:t>
      </w:r>
      <w:r w:rsidR="00EE253F">
        <w:rPr>
          <w:rFonts w:ascii="Times" w:hAnsi="Times" w:cs="Times New Roman"/>
          <w:color w:val="000000" w:themeColor="text1"/>
          <w:lang w:val="en-US"/>
        </w:rPr>
        <w:t xml:space="preserve"> retornà</w:t>
      </w:r>
      <w:r w:rsidRPr="00F641B0">
        <w:rPr>
          <w:rFonts w:ascii="Times" w:hAnsi="Times" w:cs="Times New Roman"/>
          <w:color w:val="000000" w:themeColor="text1"/>
          <w:lang w:val="en-US"/>
        </w:rPr>
        <w:t xml:space="preserve"> li grandi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i menu</w:t>
      </w:r>
      <w:r w:rsidR="007F5E93" w:rsidRPr="00F641B0">
        <w:rPr>
          <w:rFonts w:ascii="Times" w:hAnsi="Times" w:cs="Times New Roman"/>
          <w:color w:val="000000" w:themeColor="text1"/>
          <w:lang w:val="en-US"/>
        </w:rPr>
        <w:t>.</w:t>
      </w:r>
    </w:p>
    <w:p w14:paraId="64A60DAE" w14:textId="78A584BE"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Çamai i</w:t>
      </w:r>
      <w:r w:rsidRPr="00F641B0">
        <w:rPr>
          <w:rFonts w:ascii="Times" w:hAnsi="Times" w:cs="Times New Roman"/>
          <w:i/>
          <w:iCs/>
          <w:color w:val="000000" w:themeColor="text1"/>
          <w:lang w:val="en-US"/>
        </w:rPr>
        <w:t>n</w:t>
      </w:r>
      <w:r w:rsidR="007F5E93" w:rsidRPr="00F641B0">
        <w:rPr>
          <w:rFonts w:ascii="Times" w:hAnsi="Times" w:cs="Times New Roman"/>
          <w:color w:val="000000" w:themeColor="text1"/>
          <w:lang w:val="en-US"/>
        </w:rPr>
        <w:t xml:space="preserve"> tera non fo homo v</w:t>
      </w:r>
      <w:r w:rsidRPr="00F641B0">
        <w:rPr>
          <w:rFonts w:ascii="Times" w:hAnsi="Times" w:cs="Times New Roman"/>
          <w:color w:val="000000" w:themeColor="text1"/>
          <w:lang w:val="en-US"/>
        </w:rPr>
        <w:t>eçu</w:t>
      </w:r>
    </w:p>
    <w:p w14:paraId="5167B675" w14:textId="686DB6D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ta</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to fosse honorado e s</w:t>
      </w:r>
      <w:r w:rsidRPr="00F641B0">
        <w:rPr>
          <w:rFonts w:ascii="Times" w:hAnsi="Times" w:cs="Times New Roman"/>
          <w:i/>
          <w:iCs/>
          <w:color w:val="000000" w:themeColor="text1"/>
          <w:lang w:val="en-US"/>
        </w:rPr>
        <w:t>er</w:t>
      </w:r>
      <w:r w:rsidR="007F5E93" w:rsidRPr="00F641B0">
        <w:rPr>
          <w:rFonts w:ascii="Times" w:hAnsi="Times" w:cs="Times New Roman"/>
          <w:color w:val="000000" w:themeColor="text1"/>
          <w:lang w:val="en-US"/>
        </w:rPr>
        <w:t>v</w:t>
      </w:r>
      <w:r w:rsidRPr="00F641B0">
        <w:rPr>
          <w:rFonts w:ascii="Times" w:hAnsi="Times" w:cs="Times New Roman"/>
          <w:color w:val="000000" w:themeColor="text1"/>
          <w:lang w:val="en-US"/>
        </w:rPr>
        <w:t>u</w:t>
      </w:r>
      <w:r w:rsidR="007F5E93" w:rsidRPr="00F641B0">
        <w:rPr>
          <w:rFonts w:ascii="Times" w:hAnsi="Times" w:cs="Times New Roman"/>
          <w:color w:val="000000" w:themeColor="text1"/>
          <w:lang w:val="en-US"/>
        </w:rPr>
        <w:t>.</w:t>
      </w:r>
    </w:p>
    <w:p w14:paraId="12CF9613" w14:textId="554B569E" w:rsidR="002C678B" w:rsidRPr="00F641B0" w:rsidRDefault="007F5E9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quella cente fono asegurà</w:t>
      </w:r>
      <w:r w:rsidR="002C678B" w:rsidRPr="00F641B0">
        <w:rPr>
          <w:rFonts w:ascii="Times" w:hAnsi="Times" w:cs="Times New Roman"/>
          <w:color w:val="000000" w:themeColor="text1"/>
          <w:lang w:val="en-US"/>
        </w:rPr>
        <w:t xml:space="preserve"> da lu</w:t>
      </w:r>
      <w:r w:rsidR="002B4DA4" w:rsidRPr="00F641B0">
        <w:rPr>
          <w:rFonts w:ascii="Times" w:hAnsi="Times" w:cs="Times New Roman"/>
          <w:color w:val="000000" w:themeColor="text1"/>
          <w:lang w:val="en-US"/>
        </w:rPr>
        <w:t>,</w:t>
      </w:r>
    </w:p>
    <w:p w14:paraId="40BD1C23" w14:textId="464F1681" w:rsidR="002C678B" w:rsidRPr="00F641B0" w:rsidRDefault="007F5E9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intorno lui asunà</w:t>
      </w:r>
      <w:r w:rsidR="002C678B" w:rsidRPr="00F641B0">
        <w:rPr>
          <w:rFonts w:ascii="Times" w:hAnsi="Times" w:cs="Times New Roman"/>
          <w:color w:val="000000" w:themeColor="text1"/>
          <w:lang w:val="en-US"/>
        </w:rPr>
        <w:t xml:space="preserve"> fu</w:t>
      </w:r>
      <w:r w:rsidRPr="00F641B0">
        <w:rPr>
          <w:rFonts w:ascii="Times" w:hAnsi="Times" w:cs="Times New Roman"/>
          <w:color w:val="000000" w:themeColor="text1"/>
          <w:lang w:val="en-US"/>
        </w:rPr>
        <w:t>.</w:t>
      </w:r>
    </w:p>
    <w:p w14:paraId="31ED3E43" w14:textId="57455882" w:rsidR="002C678B" w:rsidRPr="00F641B0" w:rsidRDefault="00926A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li a</w:t>
      </w:r>
      <w:r w:rsidR="00EE253F">
        <w:rPr>
          <w:rFonts w:ascii="Times" w:hAnsi="Times" w:cs="Times New Roman"/>
          <w:color w:val="000000" w:themeColor="text1"/>
          <w:lang w:val="en-US"/>
        </w:rPr>
        <w:t>pelà</w:t>
      </w:r>
      <w:r w:rsidRPr="00F641B0">
        <w:rPr>
          <w:rFonts w:ascii="Times" w:hAnsi="Times" w:cs="Times New Roman"/>
          <w:color w:val="000000" w:themeColor="text1"/>
          <w:lang w:val="en-US"/>
        </w:rPr>
        <w:t xml:space="preserve"> ma no l’à</w:t>
      </w:r>
      <w:r w:rsidR="002C678B" w:rsidRPr="00F641B0">
        <w:rPr>
          <w:rFonts w:ascii="Times" w:hAnsi="Times" w:cs="Times New Roman"/>
          <w:color w:val="000000" w:themeColor="text1"/>
          <w:lang w:val="en-US"/>
        </w:rPr>
        <w:t>no intendu</w:t>
      </w:r>
      <w:r w:rsidR="007F5E93" w:rsidRPr="00F641B0">
        <w:rPr>
          <w:rFonts w:ascii="Times" w:hAnsi="Times" w:cs="Times New Roman"/>
          <w:color w:val="000000" w:themeColor="text1"/>
          <w:lang w:val="en-US"/>
        </w:rPr>
        <w:t>,</w:t>
      </w:r>
    </w:p>
    <w:p w14:paraId="757A581E" w14:textId="09856B4A" w:rsidR="002C678B" w:rsidRPr="00F641B0" w:rsidRDefault="00926A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w:t>
      </w:r>
      <w:r w:rsidR="002C678B" w:rsidRPr="00F641B0">
        <w:rPr>
          <w:rFonts w:ascii="Times" w:hAnsi="Times" w:cs="Times New Roman"/>
          <w:color w:val="000000" w:themeColor="text1"/>
          <w:lang w:val="en-US"/>
        </w:rPr>
        <w:t xml:space="preserve"> quela cente che iera si menu</w:t>
      </w:r>
      <w:r w:rsidR="007F5E93" w:rsidRPr="00F641B0">
        <w:rPr>
          <w:rFonts w:ascii="Times" w:hAnsi="Times" w:cs="Times New Roman"/>
          <w:color w:val="000000" w:themeColor="text1"/>
          <w:lang w:val="en-US"/>
        </w:rPr>
        <w:t>,</w:t>
      </w:r>
    </w:p>
    <w:p w14:paraId="7193778C" w14:textId="531E8028" w:rsidR="002C678B" w:rsidRPr="00F641B0" w:rsidRDefault="004F0B4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Chomo li cani bai</w:t>
      </w:r>
      <w:r w:rsidR="007F5E93" w:rsidRPr="00F641B0">
        <w:rPr>
          <w:rFonts w:ascii="Times" w:hAnsi="Times" w:cs="Times New Roman"/>
          <w:color w:val="000000" w:themeColor="text1"/>
          <w:lang w:val="en-US"/>
        </w:rPr>
        <w:t>av</w:t>
      </w:r>
      <w:r w:rsidR="002C678B" w:rsidRPr="00F641B0">
        <w:rPr>
          <w:rFonts w:ascii="Times" w:hAnsi="Times" w:cs="Times New Roman"/>
          <w:color w:val="000000" w:themeColor="text1"/>
          <w:lang w:val="en-US"/>
        </w:rPr>
        <w:t>a</w:t>
      </w:r>
      <w:r w:rsidR="007F5E93" w:rsidRPr="00F641B0">
        <w:rPr>
          <w:rFonts w:ascii="Times" w:hAnsi="Times" w:cs="Times New Roman"/>
          <w:color w:val="000000" w:themeColor="text1"/>
          <w:lang w:val="en-US"/>
        </w:rPr>
        <w:t xml:space="preserve">, è </w:t>
      </w:r>
      <w:r w:rsidR="002C678B" w:rsidRPr="00F641B0">
        <w:rPr>
          <w:rFonts w:ascii="Times" w:hAnsi="Times" w:cs="Times New Roman"/>
          <w:color w:val="000000" w:themeColor="text1"/>
          <w:lang w:val="en-US"/>
        </w:rPr>
        <w:t>mu</w:t>
      </w:r>
      <w:r w:rsidR="002B4DA4" w:rsidRPr="00F641B0">
        <w:rPr>
          <w:rFonts w:ascii="Times" w:hAnsi="Times" w:cs="Times New Roman"/>
          <w:color w:val="000000" w:themeColor="text1"/>
          <w:lang w:val="en-US"/>
        </w:rPr>
        <w:t>;</w:t>
      </w:r>
    </w:p>
    <w:p w14:paraId="415E316B" w14:textId="62F2B378" w:rsidR="002C678B" w:rsidRPr="00F641B0" w:rsidRDefault="007F5E9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chi v</w:t>
      </w:r>
      <w:r w:rsidR="00926AC6" w:rsidRPr="00F641B0">
        <w:rPr>
          <w:rFonts w:ascii="Times" w:hAnsi="Times" w:cs="Times New Roman"/>
          <w:color w:val="000000" w:themeColor="text1"/>
          <w:lang w:val="en-US"/>
        </w:rPr>
        <w:t>edesse como·</w:t>
      </w:r>
      <w:r w:rsidR="002C678B" w:rsidRPr="00F641B0">
        <w:rPr>
          <w:rFonts w:ascii="Times" w:hAnsi="Times" w:cs="Times New Roman"/>
          <w:color w:val="000000" w:themeColor="text1"/>
          <w:lang w:val="en-US"/>
        </w:rPr>
        <w:t>l</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iera ben ap</w:t>
      </w:r>
      <w:r w:rsidR="002C678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çev</w:t>
      </w:r>
      <w:r w:rsidR="002C678B" w:rsidRPr="00F641B0">
        <w:rPr>
          <w:rFonts w:ascii="Times" w:hAnsi="Times" w:cs="Times New Roman"/>
          <w:color w:val="000000" w:themeColor="text1"/>
          <w:lang w:val="en-US"/>
        </w:rPr>
        <w:t>u</w:t>
      </w:r>
      <w:r w:rsidR="003E783C" w:rsidRPr="00F641B0">
        <w:rPr>
          <w:rFonts w:ascii="Times" w:hAnsi="Times" w:cs="Times New Roman"/>
          <w:color w:val="000000" w:themeColor="text1"/>
          <w:lang w:val="en-US"/>
        </w:rPr>
        <w:t>!</w:t>
      </w:r>
    </w:p>
    <w:p w14:paraId="559A9D94" w14:textId="38D35DB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risse quando li a ben intemdu</w:t>
      </w:r>
      <w:r w:rsidR="003E783C" w:rsidRPr="00F641B0">
        <w:rPr>
          <w:rFonts w:ascii="Times" w:hAnsi="Times" w:cs="Times New Roman"/>
          <w:color w:val="000000" w:themeColor="text1"/>
          <w:lang w:val="en-US"/>
        </w:rPr>
        <w:t>,</w:t>
      </w:r>
    </w:p>
    <w:p w14:paraId="279C0A16" w14:textId="2D0A38C2"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Infr</w:t>
      </w:r>
      <w:r w:rsidR="00076F52">
        <w:rPr>
          <w:rFonts w:ascii="Times" w:hAnsi="Times" w:cs="Times New Roman"/>
          <w:color w:val="000000" w:themeColor="text1"/>
          <w:lang w:val="en-US"/>
        </w:rPr>
        <w:t>a·ss</w:t>
      </w:r>
      <w:r w:rsidRPr="00F641B0">
        <w:rPr>
          <w:rFonts w:ascii="Times" w:hAnsi="Times" w:cs="Times New Roman"/>
          <w:color w:val="000000" w:themeColor="text1"/>
          <w:lang w:val="en-US"/>
        </w:rPr>
        <w:t>i disse</w:t>
      </w:r>
      <w:r w:rsidR="007F5E93" w:rsidRPr="00F641B0">
        <w:rPr>
          <w:rFonts w:ascii="Times" w:hAnsi="Times" w:cs="Times New Roman"/>
          <w:color w:val="000000" w:themeColor="text1"/>
          <w:lang w:val="en-US"/>
        </w:rPr>
        <w:t>, "Q</w:t>
      </w:r>
      <w:r w:rsidRPr="00F641B0">
        <w:rPr>
          <w:rFonts w:ascii="Times" w:hAnsi="Times" w:cs="Times New Roman"/>
          <w:color w:val="000000" w:themeColor="text1"/>
          <w:lang w:val="en-US"/>
        </w:rPr>
        <w:t>uesta cente sun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du</w:t>
      </w:r>
      <w:r w:rsidR="007F5E93" w:rsidRPr="00F641B0">
        <w:rPr>
          <w:rFonts w:ascii="Times" w:hAnsi="Times" w:cs="Times New Roman"/>
          <w:color w:val="000000" w:themeColor="text1"/>
          <w:lang w:val="en-US"/>
        </w:rPr>
        <w:t>,</w:t>
      </w:r>
    </w:p>
    <w:p w14:paraId="283BC73C" w14:textId="7BDED272" w:rsidR="002C678B" w:rsidRPr="00F641B0" w:rsidRDefault="00390A6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7F5E93" w:rsidRPr="00F641B0">
        <w:rPr>
          <w:rFonts w:ascii="Times" w:hAnsi="Times" w:cs="Times New Roman"/>
          <w:color w:val="000000" w:themeColor="text1"/>
          <w:lang w:val="en-US"/>
        </w:rPr>
        <w:t xml:space="preserve"> non cognosse, ni la soa v</w:t>
      </w:r>
      <w:r w:rsidR="002C678B" w:rsidRPr="00F641B0">
        <w:rPr>
          <w:rFonts w:ascii="Times" w:hAnsi="Times" w:cs="Times New Roman"/>
          <w:color w:val="000000" w:themeColor="text1"/>
          <w:lang w:val="en-US"/>
        </w:rPr>
        <w:t>ertu</w:t>
      </w:r>
      <w:r w:rsidR="007F5E93" w:rsidRPr="00F641B0">
        <w:rPr>
          <w:rFonts w:ascii="Times" w:hAnsi="Times" w:cs="Times New Roman"/>
          <w:color w:val="000000" w:themeColor="text1"/>
          <w:lang w:val="en-US"/>
        </w:rPr>
        <w:t>."</w:t>
      </w:r>
    </w:p>
    <w:p w14:paraId="18570917" w14:textId="01F449A7" w:rsidR="002C678B" w:rsidRPr="00F641B0" w:rsidRDefault="007F5E9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v</w:t>
      </w:r>
      <w:r w:rsidR="00926AC6" w:rsidRPr="00F641B0">
        <w:rPr>
          <w:rFonts w:ascii="Times" w:hAnsi="Times" w:cs="Times New Roman"/>
          <w:color w:val="000000" w:themeColor="text1"/>
          <w:lang w:val="en-US"/>
        </w:rPr>
        <w:t>olsse tropo demorare là</w:t>
      </w:r>
      <w:r w:rsidR="002C678B" w:rsidRPr="00F641B0">
        <w:rPr>
          <w:rFonts w:ascii="Times" w:hAnsi="Times" w:cs="Times New Roman"/>
          <w:color w:val="000000" w:themeColor="text1"/>
          <w:lang w:val="en-US"/>
        </w:rPr>
        <w:t xml:space="preserve"> plu</w:t>
      </w:r>
      <w:r w:rsidR="002B4DA4" w:rsidRPr="00F641B0">
        <w:rPr>
          <w:rFonts w:ascii="Times" w:hAnsi="Times" w:cs="Times New Roman"/>
          <w:color w:val="000000" w:themeColor="text1"/>
          <w:lang w:val="en-US"/>
        </w:rPr>
        <w:t>.</w:t>
      </w:r>
    </w:p>
    <w:p w14:paraId="5E0464FC" w14:textId="1FBE1E5A" w:rsidR="002C678B" w:rsidRPr="00F641B0" w:rsidRDefault="002B4DA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Sapié como quela cente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2C678B" w:rsidRPr="00F641B0">
        <w:rPr>
          <w:rFonts w:ascii="Times" w:hAnsi="Times" w:cs="Times New Roman"/>
          <w:color w:val="000000" w:themeColor="text1"/>
          <w:lang w:val="en-US"/>
        </w:rPr>
        <w:t>estu</w:t>
      </w:r>
      <w:r w:rsidRPr="00F641B0">
        <w:rPr>
          <w:rFonts w:ascii="Times" w:hAnsi="Times" w:cs="Times New Roman"/>
          <w:color w:val="000000" w:themeColor="text1"/>
          <w:lang w:val="en-US"/>
        </w:rPr>
        <w:t>:</w:t>
      </w:r>
    </w:p>
    <w:p w14:paraId="69A30923" w14:textId="7777777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pelle de bestie an tuti abu</w:t>
      </w:r>
    </w:p>
    <w:p w14:paraId="2EA26BA4" w14:textId="477AC538" w:rsidR="002C678B" w:rsidRPr="00F641B0" w:rsidRDefault="002B4DA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portav</w:t>
      </w:r>
      <w:r w:rsidR="00926AC6" w:rsidRPr="00F641B0">
        <w:rPr>
          <w:rFonts w:ascii="Times" w:hAnsi="Times" w:cs="Times New Roman"/>
          <w:color w:val="000000" w:themeColor="text1"/>
          <w:lang w:val="en-US"/>
        </w:rPr>
        <w:t>a çà</w:t>
      </w:r>
      <w:r w:rsidR="002C678B" w:rsidRPr="00F641B0">
        <w:rPr>
          <w:rFonts w:ascii="Times" w:hAnsi="Times" w:cs="Times New Roman"/>
          <w:color w:val="000000" w:themeColor="text1"/>
          <w:lang w:val="en-US"/>
        </w:rPr>
        <w:t xml:space="preserve"> scarlato ni bru</w:t>
      </w:r>
      <w:r w:rsidRPr="00F641B0">
        <w:rPr>
          <w:rFonts w:ascii="Times" w:hAnsi="Times" w:cs="Times New Roman"/>
          <w:color w:val="000000" w:themeColor="text1"/>
          <w:lang w:val="en-US"/>
        </w:rPr>
        <w:t>.</w:t>
      </w:r>
    </w:p>
    <w:p w14:paraId="280849F2" w14:textId="6DEC76BB" w:rsidR="002C678B" w:rsidRPr="00F641B0" w:rsidRDefault="002B4DA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disse U</w:t>
      </w:r>
      <w:r w:rsidR="002C678B" w:rsidRPr="00F641B0">
        <w:rPr>
          <w:rFonts w:ascii="Times" w:hAnsi="Times" w:cs="Times New Roman"/>
          <w:color w:val="000000" w:themeColor="text1"/>
          <w:lang w:val="en-US"/>
        </w:rPr>
        <w:t>go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D80FE6" w:rsidRPr="00F641B0">
        <w:rPr>
          <w:rFonts w:ascii="Times" w:hAnsi="Times" w:cs="Times New Roman"/>
          <w:color w:val="000000" w:themeColor="text1"/>
          <w:lang w:val="en-US"/>
        </w:rPr>
        <w:t>si fosse ancora retornu,</w:t>
      </w:r>
    </w:p>
    <w:p w14:paraId="15FDFBE1" w14:textId="6A7C2F2F"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queste cosse ch</w:t>
      </w:r>
      <w:r w:rsidR="002B4DA4" w:rsidRPr="00F641B0">
        <w:rPr>
          <w:rFonts w:ascii="Times" w:hAnsi="Times" w:cs="Times New Roman"/>
          <w:color w:val="000000" w:themeColor="text1"/>
          <w:lang w:val="en-US"/>
        </w:rPr>
        <w:t>'io molto v</w:t>
      </w:r>
      <w:r w:rsidRPr="00F641B0">
        <w:rPr>
          <w:rFonts w:ascii="Times" w:hAnsi="Times" w:cs="Times New Roman"/>
          <w:color w:val="000000" w:themeColor="text1"/>
          <w:lang w:val="en-US"/>
        </w:rPr>
        <w:t>ehu</w:t>
      </w:r>
    </w:p>
    <w:p w14:paraId="6CA3A998" w14:textId="03D07894"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51</w:t>
      </w:r>
      <w:r w:rsidRPr="00F641B0">
        <w:rPr>
          <w:rFonts w:ascii="Times" w:hAnsi="Times" w:cs="Times New Roman"/>
          <w:bCs/>
          <w:color w:val="000000" w:themeColor="text1"/>
          <w:lang w:val="en-US"/>
        </w:rPr>
        <w:t xml:space="preserve">V) </w:t>
      </w:r>
      <w:r w:rsidR="00D80FE6" w:rsidRPr="00F641B0">
        <w:rPr>
          <w:rFonts w:ascii="Times" w:hAnsi="Times" w:cs="Times New Roman"/>
          <w:color w:val="000000" w:themeColor="text1"/>
          <w:lang w:val="en-US"/>
        </w:rPr>
        <w:t>Novele en dirave a C</w:t>
      </w:r>
      <w:r w:rsidR="002C678B" w:rsidRPr="00F641B0">
        <w:rPr>
          <w:rFonts w:ascii="Times" w:hAnsi="Times" w:cs="Times New Roman"/>
          <w:color w:val="000000" w:themeColor="text1"/>
          <w:lang w:val="en-US"/>
        </w:rPr>
        <w:t>arllo lo menbru</w:t>
      </w:r>
      <w:r w:rsidR="00926AC6" w:rsidRPr="00F641B0">
        <w:rPr>
          <w:rFonts w:ascii="Times" w:hAnsi="Times" w:cs="Times New Roman"/>
          <w:color w:val="000000" w:themeColor="text1"/>
          <w:lang w:val="en-US"/>
        </w:rPr>
        <w:t>."</w:t>
      </w:r>
      <w:r w:rsidR="00926AC6" w:rsidRPr="00F641B0">
        <w:rPr>
          <w:rFonts w:ascii="Times" w:hAnsi="Times" w:cs="Times New Roman"/>
          <w:color w:val="000000" w:themeColor="text1"/>
          <w:lang w:val="en-US"/>
        </w:rPr>
        <w:br/>
      </w:r>
    </w:p>
    <w:p w14:paraId="04E27B2B" w14:textId="2B8FE274" w:rsidR="00AC617D" w:rsidRPr="00F641B0" w:rsidRDefault="00AC617D" w:rsidP="00AC61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color w:val="000000" w:themeColor="text1"/>
          <w:lang w:val="en-US"/>
        </w:rPr>
        <w:t>[Laisse</w:t>
      </w:r>
      <w:r w:rsidR="00F82811" w:rsidRPr="00F641B0">
        <w:rPr>
          <w:rFonts w:ascii="Times" w:hAnsi="Times" w:cs="Times New Roman"/>
          <w:color w:val="000000" w:themeColor="text1"/>
          <w:lang w:val="en-US"/>
        </w:rPr>
        <w:t xml:space="preserve"> 79</w:t>
      </w:r>
      <w:r w:rsidRPr="00F641B0">
        <w:rPr>
          <w:rFonts w:ascii="Times" w:hAnsi="Times" w:cs="Times New Roman"/>
          <w:color w:val="000000" w:themeColor="text1"/>
          <w:lang w:val="en-US"/>
        </w:rPr>
        <w:t>]</w:t>
      </w:r>
    </w:p>
    <w:p w14:paraId="5DAE2CB8" w14:textId="5F0C03D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w:t>
      </w:r>
      <w:r w:rsidR="00DE2B47" w:rsidRPr="00F641B0">
        <w:rPr>
          <w:rFonts w:ascii="Times" w:hAnsi="Times" w:cs="Times New Roman"/>
          <w:color w:val="000000" w:themeColor="text1"/>
          <w:lang w:val="en-US"/>
        </w:rPr>
        <w:t>llo luogo o</w:t>
      </w:r>
      <w:r w:rsidR="00CB490D" w:rsidRPr="00F641B0">
        <w:rPr>
          <w:rFonts w:ascii="Times" w:hAnsi="Times" w:cs="Times New Roman"/>
          <w:color w:val="000000" w:themeColor="text1"/>
          <w:lang w:val="en-US"/>
        </w:rPr>
        <w:t>'</w:t>
      </w:r>
      <w:r w:rsidR="00DE2B47" w:rsidRPr="00F641B0">
        <w:rPr>
          <w:rFonts w:ascii="Times" w:hAnsi="Times" w:cs="Times New Roman"/>
          <w:color w:val="000000" w:themeColor="text1"/>
          <w:lang w:val="en-US"/>
        </w:rPr>
        <w:t xml:space="preserve"> era quela çente salv</w:t>
      </w:r>
      <w:r w:rsidRPr="00F641B0">
        <w:rPr>
          <w:rFonts w:ascii="Times" w:hAnsi="Times" w:cs="Times New Roman"/>
          <w:color w:val="000000" w:themeColor="text1"/>
          <w:lang w:val="en-US"/>
        </w:rPr>
        <w:t>aie</w:t>
      </w:r>
      <w:r w:rsidR="00DE2B47" w:rsidRPr="00F641B0">
        <w:rPr>
          <w:rFonts w:ascii="Times" w:hAnsi="Times" w:cs="Times New Roman"/>
          <w:color w:val="000000" w:themeColor="text1"/>
          <w:lang w:val="en-US"/>
        </w:rPr>
        <w:t>,</w:t>
      </w:r>
    </w:p>
    <w:p w14:paraId="7DF67C76" w14:textId="28969042"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Intorno lo erra</w:t>
      </w:r>
      <w:r w:rsidR="00AC427C" w:rsidRPr="00F641B0">
        <w:rPr>
          <w:rStyle w:val="FootnoteReference"/>
          <w:rFonts w:ascii="Times" w:hAnsi="Times" w:cs="Times New Roman"/>
          <w:color w:val="000000" w:themeColor="text1"/>
          <w:lang w:val="en-US"/>
        </w:rPr>
        <w:footnoteReference w:id="268"/>
      </w:r>
      <w:r w:rsidRPr="00F641B0">
        <w:rPr>
          <w:rFonts w:ascii="Times" w:hAnsi="Times" w:cs="Times New Roman"/>
          <w:color w:val="000000" w:themeColor="text1"/>
          <w:lang w:val="en-US"/>
        </w:rPr>
        <w:t xml:space="preserve"> grando lo boscaie</w:t>
      </w:r>
      <w:r w:rsidR="00DE2B47" w:rsidRPr="00F641B0">
        <w:rPr>
          <w:rFonts w:ascii="Times" w:hAnsi="Times" w:cs="Times New Roman"/>
          <w:color w:val="000000" w:themeColor="text1"/>
          <w:lang w:val="en-US"/>
        </w:rPr>
        <w:t>.</w:t>
      </w:r>
    </w:p>
    <w:p w14:paraId="7411B11A" w14:textId="6FAE71BF" w:rsidR="002C678B" w:rsidRPr="00F641B0" w:rsidRDefault="00DE2B4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Eli no aveva n</w:t>
      </w:r>
      <w:r w:rsidR="002C678B" w:rsidRPr="00F641B0">
        <w:rPr>
          <w:rFonts w:ascii="Times" w:hAnsi="Times" w:cs="Times New Roman"/>
          <w:color w:val="000000" w:themeColor="text1"/>
          <w:lang w:val="en-US"/>
        </w:rPr>
        <w:t>i formento ni blaie</w:t>
      </w:r>
      <w:r w:rsidR="00926AC6" w:rsidRPr="00F641B0">
        <w:rPr>
          <w:rFonts w:ascii="Times" w:hAnsi="Times" w:cs="Times New Roman"/>
          <w:color w:val="000000" w:themeColor="text1"/>
          <w:lang w:val="en-US"/>
        </w:rPr>
        <w:t>,</w:t>
      </w:r>
    </w:p>
    <w:p w14:paraId="65C4248F" w14:textId="358C0ECC" w:rsidR="002C678B" w:rsidRPr="00F641B0" w:rsidRDefault="00DE2B4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Specie avev</w:t>
      </w:r>
      <w:r w:rsidR="002C678B" w:rsidRPr="00F641B0">
        <w:rPr>
          <w:rFonts w:ascii="Times" w:hAnsi="Times" w:cs="Times New Roman"/>
          <w:color w:val="000000" w:themeColor="text1"/>
          <w:lang w:val="en-US"/>
        </w:rPr>
        <w:t>a erbe d</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altre semblaie</w:t>
      </w:r>
      <w:r w:rsidRPr="00F641B0">
        <w:rPr>
          <w:rFonts w:ascii="Times" w:hAnsi="Times" w:cs="Times New Roman"/>
          <w:color w:val="000000" w:themeColor="text1"/>
          <w:lang w:val="en-US"/>
        </w:rPr>
        <w:t>.</w:t>
      </w:r>
    </w:p>
    <w:p w14:paraId="30BB745E" w14:textId="038D30AA" w:rsidR="002C678B" w:rsidRPr="00F641B0" w:rsidRDefault="00DE2B4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Quella foresta erra a marav</w:t>
      </w:r>
      <w:r w:rsidR="004F0B49">
        <w:rPr>
          <w:rFonts w:ascii="Times" w:hAnsi="Times" w:cs="Times New Roman"/>
          <w:color w:val="000000" w:themeColor="text1"/>
          <w:lang w:val="en-US"/>
        </w:rPr>
        <w:t>ei</w:t>
      </w:r>
      <w:r w:rsidR="002C678B" w:rsidRPr="00F641B0">
        <w:rPr>
          <w:rFonts w:ascii="Times" w:hAnsi="Times" w:cs="Times New Roman"/>
          <w:color w:val="000000" w:themeColor="text1"/>
          <w:lang w:val="en-US"/>
        </w:rPr>
        <w:t>e gran e largie</w:t>
      </w:r>
      <w:r w:rsidR="00926AC6" w:rsidRPr="00F641B0">
        <w:rPr>
          <w:rFonts w:ascii="Times" w:hAnsi="Times" w:cs="Times New Roman"/>
          <w:color w:val="000000" w:themeColor="text1"/>
          <w:lang w:val="en-US"/>
        </w:rPr>
        <w:t>,</w:t>
      </w:r>
    </w:p>
    <w:p w14:paraId="226BFBA3" w14:textId="0CA98AB9" w:rsidR="002C678B" w:rsidRPr="00F641B0" w:rsidRDefault="00AC427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7F6C83">
        <w:rPr>
          <w:rFonts w:ascii="Times" w:hAnsi="Times" w:cs="Times New Roman"/>
          <w:color w:val="000000" w:themeColor="text1"/>
          <w:lang w:val="en-US"/>
        </w:rPr>
        <w:t xml:space="preserve">Le </w:t>
      </w:r>
      <w:r w:rsidR="007F6C83" w:rsidRPr="007F6C83">
        <w:rPr>
          <w:rFonts w:ascii="Times" w:hAnsi="Times" w:cs="Times New Roman"/>
          <w:color w:val="000000" w:themeColor="text1"/>
          <w:lang w:val="en-US"/>
        </w:rPr>
        <w:t>foiaie</w:t>
      </w:r>
      <w:r w:rsidRPr="00F641B0">
        <w:rPr>
          <w:rStyle w:val="FootnoteReference"/>
          <w:rFonts w:ascii="Times" w:hAnsi="Times" w:cs="Times New Roman"/>
          <w:color w:val="000000" w:themeColor="text1"/>
          <w:lang w:val="en-US"/>
        </w:rPr>
        <w:footnoteReference w:id="269"/>
      </w:r>
      <w:r w:rsidR="002C678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delle specie li faxeva grande </w:t>
      </w:r>
      <w:r w:rsidR="00AC617D" w:rsidRPr="00F641B0">
        <w:rPr>
          <w:rFonts w:ascii="Times" w:hAnsi="Times" w:cs="Times New Roman"/>
          <w:color w:val="000000" w:themeColor="text1"/>
          <w:lang w:val="en-US"/>
        </w:rPr>
        <w:t>u</w:t>
      </w:r>
      <w:r w:rsidR="002C678B" w:rsidRPr="00F641B0">
        <w:rPr>
          <w:rFonts w:ascii="Times" w:hAnsi="Times" w:cs="Times New Roman"/>
          <w:color w:val="000000" w:themeColor="text1"/>
          <w:lang w:val="en-US"/>
        </w:rPr>
        <w:t>o</w:t>
      </w:r>
      <w:r w:rsidR="002C678B" w:rsidRPr="00F641B0">
        <w:rPr>
          <w:rFonts w:ascii="Times" w:hAnsi="Times" w:cs="Times New Roman"/>
          <w:i/>
          <w:iCs/>
          <w:color w:val="000000" w:themeColor="text1"/>
          <w:lang w:val="en-US"/>
        </w:rPr>
        <w:t>n</w:t>
      </w:r>
      <w:r w:rsidR="002C678B" w:rsidRPr="00F641B0">
        <w:rPr>
          <w:rFonts w:ascii="Times" w:hAnsi="Times" w:cs="Times New Roman"/>
          <w:color w:val="000000" w:themeColor="text1"/>
          <w:lang w:val="en-US"/>
        </w:rPr>
        <w:t>braie</w:t>
      </w:r>
      <w:r w:rsidR="00926AC6" w:rsidRPr="00F641B0">
        <w:rPr>
          <w:rFonts w:ascii="Times" w:hAnsi="Times" w:cs="Times New Roman"/>
          <w:color w:val="000000" w:themeColor="text1"/>
          <w:lang w:val="en-US"/>
        </w:rPr>
        <w:t>,</w:t>
      </w:r>
    </w:p>
    <w:p w14:paraId="23A16C9D" w14:textId="4140EC34" w:rsidR="002C678B" w:rsidRPr="00F641B0" w:rsidRDefault="00AC427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plui oliv</w:t>
      </w:r>
      <w:r w:rsidR="002C678B" w:rsidRPr="00F641B0">
        <w:rPr>
          <w:rFonts w:ascii="Times" w:hAnsi="Times" w:cs="Times New Roman"/>
          <w:color w:val="000000" w:themeColor="text1"/>
          <w:lang w:val="en-US"/>
        </w:rPr>
        <w:t>a ca</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galanga ni muscaie</w:t>
      </w:r>
      <w:r w:rsidRPr="00F641B0">
        <w:rPr>
          <w:rFonts w:ascii="Times" w:hAnsi="Times" w:cs="Times New Roman"/>
          <w:color w:val="000000" w:themeColor="text1"/>
          <w:lang w:val="en-US"/>
        </w:rPr>
        <w:t>.</w:t>
      </w:r>
      <w:r w:rsidR="00900547">
        <w:rPr>
          <w:rStyle w:val="FootnoteReference"/>
          <w:rFonts w:ascii="Times" w:hAnsi="Times" w:cs="Times New Roman"/>
          <w:color w:val="000000" w:themeColor="text1"/>
          <w:lang w:val="en-US"/>
        </w:rPr>
        <w:footnoteReference w:id="270"/>
      </w:r>
    </w:p>
    <w:p w14:paraId="02D0990F" w14:textId="74FB1A21" w:rsidR="002C678B" w:rsidRPr="00F641B0" w:rsidRDefault="00AC427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Ugo no fè</w:t>
      </w:r>
      <w:r w:rsidR="002C678B" w:rsidRPr="00F641B0">
        <w:rPr>
          <w:rFonts w:ascii="Times" w:hAnsi="Times" w:cs="Times New Roman"/>
          <w:color w:val="000000" w:themeColor="text1"/>
          <w:lang w:val="en-US"/>
        </w:rPr>
        <w:t xml:space="preserve"> longa estaie</w:t>
      </w:r>
      <w:r w:rsidR="00173639" w:rsidRPr="00F641B0">
        <w:rPr>
          <w:rFonts w:ascii="Times" w:hAnsi="Times" w:cs="Times New Roman"/>
          <w:color w:val="000000" w:themeColor="text1"/>
          <w:lang w:val="en-US"/>
        </w:rPr>
        <w:t>,</w:t>
      </w:r>
    </w:p>
    <w:p w14:paraId="178C75A5" w14:textId="40928223" w:rsidR="002C678B" w:rsidRPr="00F641B0" w:rsidRDefault="00AC427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guardà</w:t>
      </w:r>
      <w:r w:rsidR="002C678B" w:rsidRPr="00F641B0">
        <w:rPr>
          <w:rFonts w:ascii="Times" w:hAnsi="Times" w:cs="Times New Roman"/>
          <w:color w:val="000000" w:themeColor="text1"/>
          <w:lang w:val="en-US"/>
        </w:rPr>
        <w:t xml:space="preserve"> plu anti</w:t>
      </w:r>
      <w:r w:rsidR="00173639"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anci presse so</w:t>
      </w:r>
      <w:r w:rsidR="00173639" w:rsidRPr="00F641B0">
        <w:rPr>
          <w:rFonts w:ascii="Times" w:hAnsi="Times" w:cs="Times New Roman"/>
          <w:color w:val="000000" w:themeColor="text1"/>
          <w:lang w:val="en-US"/>
        </w:rPr>
        <w:t xml:space="preserve"> v</w:t>
      </w:r>
      <w:r w:rsidR="002C678B" w:rsidRPr="00F641B0">
        <w:rPr>
          <w:rFonts w:ascii="Times" w:hAnsi="Times" w:cs="Times New Roman"/>
          <w:color w:val="000000" w:themeColor="text1"/>
          <w:lang w:val="en-US"/>
        </w:rPr>
        <w:t>iaçe</w:t>
      </w:r>
      <w:r w:rsidR="00173639" w:rsidRPr="00F641B0">
        <w:rPr>
          <w:rFonts w:ascii="Times" w:hAnsi="Times" w:cs="Times New Roman"/>
          <w:color w:val="000000" w:themeColor="text1"/>
          <w:lang w:val="en-US"/>
        </w:rPr>
        <w:t>.</w:t>
      </w:r>
    </w:p>
    <w:p w14:paraId="028A0055" w14:textId="40615BF5"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quelle spiecie che</w:t>
      </w:r>
      <w:r w:rsidR="00173639" w:rsidRPr="00F641B0">
        <w:rPr>
          <w:rFonts w:ascii="Times" w:hAnsi="Times" w:cs="Times New Roman"/>
          <w:color w:val="000000" w:themeColor="text1"/>
          <w:lang w:val="en-US"/>
        </w:rPr>
        <w:t xml:space="preserve"> iera sul riv</w:t>
      </w:r>
      <w:r w:rsidRPr="00F641B0">
        <w:rPr>
          <w:rFonts w:ascii="Times" w:hAnsi="Times" w:cs="Times New Roman"/>
          <w:color w:val="000000" w:themeColor="text1"/>
          <w:lang w:val="en-US"/>
        </w:rPr>
        <w:t>aie</w:t>
      </w:r>
    </w:p>
    <w:p w14:paraId="033B68A4" w14:textId="748AA80D"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173639" w:rsidRPr="00F641B0">
        <w:rPr>
          <w:rFonts w:ascii="Times" w:hAnsi="Times" w:cs="Times New Roman"/>
          <w:color w:val="000000" w:themeColor="text1"/>
          <w:lang w:val="en-US"/>
        </w:rPr>
        <w:t xml:space="preserve"> ne cargà</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destrier coraie</w:t>
      </w:r>
      <w:r w:rsidR="00173639" w:rsidRPr="00F641B0">
        <w:rPr>
          <w:rFonts w:ascii="Times" w:hAnsi="Times" w:cs="Times New Roman"/>
          <w:color w:val="000000" w:themeColor="text1"/>
          <w:lang w:val="en-US"/>
        </w:rPr>
        <w:t>.</w:t>
      </w:r>
    </w:p>
    <w:p w14:paraId="192A120E" w14:textId="34B69892" w:rsidR="002C678B" w:rsidRPr="00F641B0" w:rsidRDefault="0017363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Ensenblant cun cuor e cun v</w:t>
      </w:r>
      <w:r w:rsidR="002C678B" w:rsidRPr="00F641B0">
        <w:rPr>
          <w:rFonts w:ascii="Times" w:hAnsi="Times" w:cs="Times New Roman"/>
          <w:color w:val="000000" w:themeColor="text1"/>
          <w:lang w:val="en-US"/>
        </w:rPr>
        <w:t>ixaie</w:t>
      </w:r>
    </w:p>
    <w:p w14:paraId="7E036F94" w14:textId="22B0397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Conb</w:t>
      </w:r>
      <w:r w:rsidR="00173639" w:rsidRPr="00F641B0">
        <w:rPr>
          <w:rFonts w:ascii="Times" w:hAnsi="Times" w:cs="Times New Roman"/>
          <w:color w:val="000000" w:themeColor="text1"/>
          <w:lang w:val="en-US"/>
        </w:rPr>
        <w:t>iado presse da quella çente salv</w:t>
      </w:r>
      <w:r w:rsidRPr="00F641B0">
        <w:rPr>
          <w:rFonts w:ascii="Times" w:hAnsi="Times" w:cs="Times New Roman"/>
          <w:color w:val="000000" w:themeColor="text1"/>
          <w:lang w:val="en-US"/>
        </w:rPr>
        <w:t>aie</w:t>
      </w:r>
      <w:r w:rsidR="00173639" w:rsidRPr="00F641B0">
        <w:rPr>
          <w:rFonts w:ascii="Times" w:hAnsi="Times" w:cs="Times New Roman"/>
          <w:color w:val="000000" w:themeColor="text1"/>
          <w:lang w:val="en-US"/>
        </w:rPr>
        <w:t>;</w:t>
      </w:r>
    </w:p>
    <w:p w14:paraId="64DC8ACD" w14:textId="41501FD4" w:rsidR="002C678B" w:rsidRPr="00F641B0" w:rsidRDefault="0017363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demorà</w:t>
      </w:r>
      <w:r w:rsidR="002C678B" w:rsidRPr="00F641B0">
        <w:rPr>
          <w:rFonts w:ascii="Times" w:hAnsi="Times" w:cs="Times New Roman"/>
          <w:color w:val="000000" w:themeColor="text1"/>
          <w:lang w:val="en-US"/>
        </w:rPr>
        <w:t xml:space="preserve"> plui</w:t>
      </w:r>
      <w:r w:rsidRPr="00F641B0">
        <w:rPr>
          <w:rFonts w:ascii="Times" w:hAnsi="Times" w:cs="Times New Roman"/>
          <w:color w:val="000000" w:themeColor="text1"/>
          <w:lang w:val="en-US"/>
        </w:rPr>
        <w:t>, ançi presse so v</w:t>
      </w:r>
      <w:r w:rsidR="002C678B" w:rsidRPr="00F641B0">
        <w:rPr>
          <w:rFonts w:ascii="Times" w:hAnsi="Times" w:cs="Times New Roman"/>
          <w:color w:val="000000" w:themeColor="text1"/>
          <w:lang w:val="en-US"/>
        </w:rPr>
        <w:t>iaie</w:t>
      </w:r>
    </w:p>
    <w:p w14:paraId="7BC5C2D8" w14:textId="5D6B649A" w:rsidR="002C678B" w:rsidRPr="00F641B0" w:rsidRDefault="0017363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fin a Tigris,</w:t>
      </w:r>
      <w:r w:rsidR="002C678B" w:rsidRPr="00F641B0">
        <w:rPr>
          <w:rFonts w:ascii="Times" w:hAnsi="Times" w:cs="Times New Roman"/>
          <w:color w:val="000000" w:themeColor="text1"/>
          <w:lang w:val="en-US"/>
        </w:rPr>
        <w:t xml:space="preserve"> puo no presse so albergaie</w:t>
      </w:r>
      <w:r w:rsidRPr="00F641B0">
        <w:rPr>
          <w:rFonts w:ascii="Times" w:hAnsi="Times" w:cs="Times New Roman"/>
          <w:color w:val="000000" w:themeColor="text1"/>
          <w:lang w:val="en-US"/>
        </w:rPr>
        <w:t>.</w:t>
      </w:r>
    </w:p>
    <w:p w14:paraId="6CD0D9A5" w14:textId="69C6751F" w:rsidR="002C678B" w:rsidRPr="00F641B0" w:rsidRDefault="0017363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nav</w:t>
      </w:r>
      <w:r w:rsidR="002C678B" w:rsidRPr="00F641B0">
        <w:rPr>
          <w:rFonts w:ascii="Times" w:hAnsi="Times" w:cs="Times New Roman"/>
          <w:color w:val="000000" w:themeColor="text1"/>
          <w:lang w:val="en-US"/>
        </w:rPr>
        <w:t xml:space="preserve">eta </w:t>
      </w:r>
      <w:r w:rsidRPr="00F641B0">
        <w:rPr>
          <w:rFonts w:ascii="Times" w:hAnsi="Times" w:cs="Times New Roman"/>
          <w:color w:val="000000" w:themeColor="text1"/>
          <w:lang w:val="en-US"/>
        </w:rPr>
        <w:t>desligà</w:t>
      </w:r>
      <w:r w:rsidR="002C678B" w:rsidRPr="00F641B0">
        <w:rPr>
          <w:rFonts w:ascii="Times" w:hAnsi="Times" w:cs="Times New Roman"/>
          <w:color w:val="000000" w:themeColor="text1"/>
          <w:lang w:val="en-US"/>
        </w:rPr>
        <w:t xml:space="preserve"> dal pail</w:t>
      </w:r>
      <w:r w:rsidR="00D87E63" w:rsidRPr="00F641B0">
        <w:rPr>
          <w:rFonts w:ascii="Times" w:hAnsi="Times" w:cs="Times New Roman"/>
          <w:color w:val="000000" w:themeColor="text1"/>
          <w:lang w:val="en-US"/>
        </w:rPr>
        <w:t>(i)</w:t>
      </w:r>
      <w:r w:rsidR="002C678B"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233A6E7A" w14:textId="4BB66F4C" w:rsidR="002C678B" w:rsidRPr="00F641B0" w:rsidRDefault="0017363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Dentro intrà, no fè</w:t>
      </w:r>
      <w:r w:rsidR="002C678B" w:rsidRPr="00F641B0">
        <w:rPr>
          <w:rFonts w:ascii="Times" w:hAnsi="Times" w:cs="Times New Roman"/>
          <w:color w:val="000000" w:themeColor="text1"/>
          <w:lang w:val="en-US"/>
        </w:rPr>
        <w:t xml:space="preserve"> longo estail</w:t>
      </w:r>
      <w:r w:rsidRPr="00F641B0">
        <w:rPr>
          <w:rFonts w:ascii="Times" w:hAnsi="Times" w:cs="Times New Roman"/>
          <w:color w:val="000000" w:themeColor="text1"/>
          <w:lang w:val="en-US"/>
        </w:rPr>
        <w:t>(i)</w:t>
      </w:r>
      <w:r w:rsidR="002C678B"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702EC977" w14:textId="7723CD07" w:rsidR="002C678B" w:rsidRPr="00F641B0" w:rsidRDefault="004F0B49"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Or llo conssei</w:t>
      </w:r>
      <w:r w:rsidR="002C678B" w:rsidRPr="00F641B0">
        <w:rPr>
          <w:rFonts w:ascii="Times" w:hAnsi="Times" w:cs="Times New Roman"/>
          <w:color w:val="000000" w:themeColor="text1"/>
          <w:lang w:val="en-US"/>
        </w:rPr>
        <w:t xml:space="preserve">a </w:t>
      </w:r>
      <w:r w:rsidR="00390A6F" w:rsidRPr="00F641B0">
        <w:rPr>
          <w:rFonts w:ascii="Times" w:hAnsi="Times" w:cs="Times New Roman"/>
          <w:color w:val="000000" w:themeColor="text1"/>
          <w:lang w:val="en-US"/>
        </w:rPr>
        <w:t>Dio</w:t>
      </w:r>
      <w:r w:rsidR="00D87E63" w:rsidRPr="00F641B0">
        <w:rPr>
          <w:rFonts w:ascii="Times" w:hAnsi="Times" w:cs="Times New Roman"/>
          <w:color w:val="000000" w:themeColor="text1"/>
          <w:lang w:val="en-US"/>
        </w:rPr>
        <w:t xml:space="preserve"> che guarì Daniel da le bestie salv</w:t>
      </w:r>
      <w:r w:rsidR="002C678B" w:rsidRPr="00F641B0">
        <w:rPr>
          <w:rFonts w:ascii="Times" w:hAnsi="Times" w:cs="Times New Roman"/>
          <w:color w:val="000000" w:themeColor="text1"/>
          <w:lang w:val="en-US"/>
        </w:rPr>
        <w:t>aie</w:t>
      </w:r>
      <w:r w:rsidR="00926AC6" w:rsidRPr="00F641B0">
        <w:rPr>
          <w:rFonts w:ascii="Times" w:hAnsi="Times" w:cs="Times New Roman"/>
          <w:color w:val="000000" w:themeColor="text1"/>
          <w:lang w:val="en-US"/>
        </w:rPr>
        <w:t>.</w:t>
      </w:r>
    </w:p>
    <w:p w14:paraId="64AEBD13" w14:textId="7B750A5D" w:rsidR="00D87E63" w:rsidRPr="00F641B0" w:rsidRDefault="00F82811" w:rsidP="009225F0">
      <w:pPr>
        <w:pStyle w:val="BodyTextFirstIndent2"/>
        <w:rPr>
          <w:rFonts w:ascii="Times" w:hAnsi="Times"/>
          <w:lang w:val="en-US"/>
        </w:rPr>
      </w:pPr>
      <w:r w:rsidRPr="00F641B0">
        <w:rPr>
          <w:rFonts w:ascii="Times" w:hAnsi="Times"/>
          <w:lang w:val="en-US"/>
        </w:rPr>
        <w:t>[Laisse 80</w:t>
      </w:r>
      <w:r w:rsidR="002C678B" w:rsidRPr="00F641B0">
        <w:rPr>
          <w:rFonts w:ascii="Times" w:hAnsi="Times"/>
          <w:lang w:val="en-US"/>
        </w:rPr>
        <w:t>]</w:t>
      </w:r>
      <w:r w:rsidR="000C3FEB" w:rsidRPr="00F641B0">
        <w:rPr>
          <w:rFonts w:ascii="Times" w:hAnsi="Times"/>
          <w:lang w:val="en-US"/>
        </w:rPr>
        <w:t xml:space="preserve"> </w:t>
      </w:r>
    </w:p>
    <w:p w14:paraId="1B38924E" w14:textId="11A40F06" w:rsidR="002C678B" w:rsidRPr="00F641B0" w:rsidRDefault="00D87E6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in la nav</w:t>
      </w:r>
      <w:r w:rsidR="002C678B" w:rsidRPr="00F641B0">
        <w:rPr>
          <w:rFonts w:ascii="Times" w:hAnsi="Times" w:cs="Times New Roman"/>
          <w:color w:val="000000" w:themeColor="text1"/>
          <w:lang w:val="en-US"/>
        </w:rPr>
        <w:t>e fo i</w:t>
      </w:r>
      <w:r w:rsidR="002C678B"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trado U</w:t>
      </w:r>
      <w:r w:rsidR="002C678B" w:rsidRPr="00F641B0">
        <w:rPr>
          <w:rFonts w:ascii="Times" w:hAnsi="Times" w:cs="Times New Roman"/>
          <w:color w:val="000000" w:themeColor="text1"/>
          <w:lang w:val="en-US"/>
        </w:rPr>
        <w:t>go l</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insenie</w:t>
      </w:r>
      <w:r w:rsidRPr="00F641B0">
        <w:rPr>
          <w:rFonts w:ascii="Times" w:hAnsi="Times" w:cs="Times New Roman"/>
          <w:color w:val="000000" w:themeColor="text1"/>
          <w:lang w:val="en-US"/>
        </w:rPr>
        <w:t>,</w:t>
      </w:r>
    </w:p>
    <w:p w14:paraId="64516A4A" w14:textId="02E431FC" w:rsidR="002C678B" w:rsidRPr="00F641B0" w:rsidRDefault="007961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D87E63" w:rsidRPr="00F641B0">
        <w:rPr>
          <w:rFonts w:ascii="Times" w:hAnsi="Times" w:cs="Times New Roman"/>
          <w:color w:val="000000" w:themeColor="text1"/>
          <w:lang w:val="en-US"/>
        </w:rPr>
        <w:t xml:space="preserve">ndoncha </w:t>
      </w:r>
      <w:r w:rsidR="004E7F9B">
        <w:rPr>
          <w:rFonts w:ascii="Times" w:hAnsi="Times" w:cs="Times New Roman"/>
          <w:color w:val="000000" w:themeColor="text1"/>
          <w:lang w:val="en-US"/>
        </w:rPr>
        <w:t>à·ll</w:t>
      </w:r>
      <w:r w:rsidR="00076F52">
        <w:rPr>
          <w:rFonts w:ascii="Times" w:hAnsi="Times" w:cs="Times New Roman"/>
          <w:color w:val="000000" w:themeColor="text1"/>
          <w:lang w:val="en-US"/>
        </w:rPr>
        <w:t>a·ss</w:t>
      </w:r>
      <w:r w:rsidR="00D87E63" w:rsidRPr="00F641B0">
        <w:rPr>
          <w:rFonts w:ascii="Times" w:hAnsi="Times" w:cs="Times New Roman"/>
          <w:color w:val="000000" w:themeColor="text1"/>
          <w:lang w:val="en-US"/>
        </w:rPr>
        <w:t>o v</w:t>
      </w:r>
      <w:r w:rsidR="002C678B" w:rsidRPr="00F641B0">
        <w:rPr>
          <w:rFonts w:ascii="Times" w:hAnsi="Times" w:cs="Times New Roman"/>
          <w:color w:val="000000" w:themeColor="text1"/>
          <w:lang w:val="en-US"/>
        </w:rPr>
        <w:t>ia pie</w:t>
      </w:r>
      <w:r w:rsidR="00D87E63" w:rsidRPr="00F641B0">
        <w:rPr>
          <w:rFonts w:ascii="Times" w:hAnsi="Times" w:cs="Times New Roman"/>
          <w:color w:val="000000" w:themeColor="text1"/>
          <w:lang w:val="en-US"/>
        </w:rPr>
        <w:t>:</w:t>
      </w:r>
    </w:p>
    <w:p w14:paraId="22677C51" w14:textId="607A08D5" w:rsidR="002C678B" w:rsidRPr="00F641B0" w:rsidRDefault="00D87E6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l</w:t>
      </w:r>
      <w:r w:rsidR="0084084D">
        <w:rPr>
          <w:rFonts w:ascii="Times" w:hAnsi="Times" w:cs="Times New Roman"/>
          <w:color w:val="000000" w:themeColor="text1"/>
          <w:lang w:val="en-US"/>
        </w:rPr>
        <w:t>li·ss</w:t>
      </w:r>
      <w:r w:rsidRPr="00F641B0">
        <w:rPr>
          <w:rFonts w:ascii="Times" w:hAnsi="Times" w:cs="Times New Roman"/>
          <w:color w:val="000000" w:themeColor="text1"/>
          <w:lang w:val="en-US"/>
        </w:rPr>
        <w:t>ia D</w:t>
      </w:r>
      <w:r w:rsidR="002C678B" w:rsidRPr="00F641B0">
        <w:rPr>
          <w:rFonts w:ascii="Times" w:hAnsi="Times" w:cs="Times New Roman"/>
          <w:color w:val="000000" w:themeColor="text1"/>
          <w:lang w:val="en-US"/>
        </w:rPr>
        <w:t>omene</w:t>
      </w:r>
      <w:r w:rsidR="00926AC6" w:rsidRPr="00F641B0">
        <w:rPr>
          <w:rFonts w:ascii="Times" w:hAnsi="Times" w:cs="Times New Roman"/>
          <w:color w:val="000000" w:themeColor="text1"/>
          <w:lang w:val="en-US"/>
        </w:rPr>
        <w:t>d</w:t>
      </w:r>
      <w:r w:rsidR="002C678B" w:rsidRPr="00F641B0">
        <w:rPr>
          <w:rFonts w:ascii="Times" w:hAnsi="Times" w:cs="Times New Roman"/>
          <w:color w:val="000000" w:themeColor="text1"/>
          <w:lang w:val="en-US"/>
        </w:rPr>
        <w:t>io in</w:t>
      </w:r>
      <w:r w:rsidR="00770168"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ahie</w:t>
      </w:r>
      <w:r w:rsidRPr="00F641B0">
        <w:rPr>
          <w:rFonts w:ascii="Times" w:hAnsi="Times" w:cs="Times New Roman"/>
          <w:color w:val="000000" w:themeColor="text1"/>
          <w:lang w:val="en-US"/>
        </w:rPr>
        <w:t>.</w:t>
      </w:r>
    </w:p>
    <w:p w14:paraId="7718E452" w14:textId="3D60015C" w:rsidR="002C678B" w:rsidRPr="00F641B0" w:rsidRDefault="00D87E6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Tre çorni andà</w:t>
      </w:r>
      <w:r w:rsidR="002C678B"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el </w:t>
      </w:r>
      <w:r w:rsidRPr="00F641B0">
        <w:rPr>
          <w:rFonts w:ascii="Times" w:hAnsi="Times" w:cs="Times New Roman"/>
          <w:color w:val="000000" w:themeColor="text1"/>
          <w:lang w:val="en-US"/>
        </w:rPr>
        <w:t>no demorà</w:t>
      </w:r>
      <w:r w:rsidR="002C678B" w:rsidRPr="00F641B0">
        <w:rPr>
          <w:rFonts w:ascii="Times" w:hAnsi="Times" w:cs="Times New Roman"/>
          <w:color w:val="000000" w:themeColor="text1"/>
          <w:lang w:val="en-US"/>
        </w:rPr>
        <w:t xml:space="preserve"> mie</w:t>
      </w:r>
      <w:r w:rsidRPr="00F641B0">
        <w:rPr>
          <w:rFonts w:ascii="Times" w:hAnsi="Times" w:cs="Times New Roman"/>
          <w:color w:val="000000" w:themeColor="text1"/>
          <w:lang w:val="en-US"/>
        </w:rPr>
        <w:t>;</w:t>
      </w:r>
    </w:p>
    <w:p w14:paraId="10FC2723" w14:textId="5EDAEED8" w:rsidR="002C678B" w:rsidRPr="00F641B0" w:rsidRDefault="00D87E6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quarto çorno, av</w:t>
      </w:r>
      <w:r w:rsidR="002C678B" w:rsidRPr="00F641B0">
        <w:rPr>
          <w:rFonts w:ascii="Times" w:hAnsi="Times" w:cs="Times New Roman"/>
          <w:color w:val="000000" w:themeColor="text1"/>
          <w:lang w:val="en-US"/>
        </w:rPr>
        <w:t>anti la cunplie</w:t>
      </w:r>
      <w:r w:rsidRPr="00F641B0">
        <w:rPr>
          <w:rFonts w:ascii="Times" w:hAnsi="Times" w:cs="Times New Roman"/>
          <w:color w:val="000000" w:themeColor="text1"/>
          <w:lang w:val="en-US"/>
        </w:rPr>
        <w:t>,</w:t>
      </w:r>
    </w:p>
    <w:p w14:paraId="34761B3E" w14:textId="1EBB2150" w:rsidR="002C678B" w:rsidRPr="00F641B0" w:rsidRDefault="00D87E6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çitade vete che parev</w:t>
      </w:r>
      <w:r w:rsidR="002C678B" w:rsidRPr="00F641B0">
        <w:rPr>
          <w:rFonts w:ascii="Times" w:hAnsi="Times" w:cs="Times New Roman"/>
          <w:color w:val="000000" w:themeColor="text1"/>
          <w:lang w:val="en-US"/>
        </w:rPr>
        <w:t xml:space="preserve">a </w:t>
      </w:r>
      <w:r w:rsidRPr="00F641B0">
        <w:rPr>
          <w:rFonts w:ascii="Times" w:hAnsi="Times" w:cs="Times New Roman"/>
          <w:color w:val="000000" w:themeColor="text1"/>
          <w:lang w:val="en-US"/>
        </w:rPr>
        <w:t>e</w:t>
      </w:r>
      <w:r w:rsidR="002C678B" w:rsidRPr="00F641B0">
        <w:rPr>
          <w:rFonts w:ascii="Times" w:hAnsi="Times" w:cs="Times New Roman"/>
          <w:color w:val="000000" w:themeColor="text1"/>
          <w:lang w:val="en-US"/>
        </w:rPr>
        <w:t>n</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oblie</w:t>
      </w:r>
      <w:r w:rsidR="00770168" w:rsidRPr="00F641B0">
        <w:rPr>
          <w:rFonts w:ascii="Times" w:hAnsi="Times" w:cs="Times New Roman"/>
          <w:color w:val="000000" w:themeColor="text1"/>
          <w:lang w:val="en-US"/>
        </w:rPr>
        <w:t>;</w:t>
      </w:r>
    </w:p>
    <w:p w14:paraId="24CAFB1C" w14:textId="6AB4FC28"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De</w:t>
      </w:r>
      <w:r w:rsidR="00D87E6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bona çente era ben guarnie</w:t>
      </w:r>
      <w:r w:rsidR="00D87E63" w:rsidRPr="00F641B0">
        <w:rPr>
          <w:rFonts w:ascii="Times" w:hAnsi="Times" w:cs="Times New Roman"/>
          <w:color w:val="000000" w:themeColor="text1"/>
          <w:lang w:val="en-US"/>
        </w:rPr>
        <w:t>.</w:t>
      </w:r>
    </w:p>
    <w:p w14:paraId="796D2E03" w14:textId="0F2F3F43"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52</w:t>
      </w:r>
      <w:r w:rsidRPr="00F641B0">
        <w:rPr>
          <w:rFonts w:ascii="Times" w:hAnsi="Times" w:cs="Times New Roman"/>
          <w:bCs/>
          <w:color w:val="000000" w:themeColor="text1"/>
          <w:lang w:val="en-US"/>
        </w:rPr>
        <w:t xml:space="preserve">R) </w:t>
      </w:r>
      <w:r w:rsidR="002C678B" w:rsidRPr="00F641B0">
        <w:rPr>
          <w:rFonts w:ascii="Times" w:hAnsi="Times" w:cs="Times New Roman"/>
          <w:color w:val="000000" w:themeColor="text1"/>
          <w:lang w:val="en-US"/>
        </w:rPr>
        <w:t>Antona l</w:t>
      </w:r>
      <w:r w:rsidR="005C684A" w:rsidRPr="00F641B0">
        <w:rPr>
          <w:rFonts w:ascii="Times" w:hAnsi="Times" w:cs="Times New Roman"/>
          <w:color w:val="000000" w:themeColor="text1"/>
          <w:lang w:val="en-US"/>
        </w:rPr>
        <w:t>'apelav</w:t>
      </w:r>
      <w:r w:rsidR="002C678B" w:rsidRPr="00F641B0">
        <w:rPr>
          <w:rFonts w:ascii="Times" w:hAnsi="Times" w:cs="Times New Roman"/>
          <w:color w:val="000000" w:themeColor="text1"/>
          <w:lang w:val="en-US"/>
        </w:rPr>
        <w:t>a queli de la contr</w:t>
      </w:r>
      <w:r w:rsidR="00D87E63" w:rsidRPr="00F641B0">
        <w:rPr>
          <w:rFonts w:ascii="Times" w:hAnsi="Times" w:cs="Times New Roman"/>
          <w:color w:val="000000" w:themeColor="text1"/>
          <w:lang w:val="en-US"/>
        </w:rPr>
        <w:t>(i)</w:t>
      </w:r>
      <w:r w:rsidR="002C678B" w:rsidRPr="00F641B0">
        <w:rPr>
          <w:rFonts w:ascii="Times" w:hAnsi="Times" w:cs="Times New Roman"/>
          <w:color w:val="000000" w:themeColor="text1"/>
          <w:lang w:val="en-US"/>
        </w:rPr>
        <w:t>e</w:t>
      </w:r>
      <w:r w:rsidR="00D87E63" w:rsidRPr="00F641B0">
        <w:rPr>
          <w:rFonts w:ascii="Times" w:hAnsi="Times" w:cs="Times New Roman"/>
          <w:color w:val="000000" w:themeColor="text1"/>
          <w:lang w:val="en-US"/>
        </w:rPr>
        <w:t>,</w:t>
      </w:r>
    </w:p>
    <w:p w14:paraId="6C8B216C" w14:textId="7653716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Tadio l</w:t>
      </w:r>
      <w:r w:rsidR="005C684A" w:rsidRPr="00F641B0">
        <w:rPr>
          <w:rFonts w:ascii="Times" w:hAnsi="Times" w:cs="Times New Roman"/>
          <w:color w:val="000000" w:themeColor="text1"/>
          <w:lang w:val="en-US"/>
        </w:rPr>
        <w:t>'apelav</w:t>
      </w:r>
      <w:r w:rsidRPr="00F641B0">
        <w:rPr>
          <w:rFonts w:ascii="Times" w:hAnsi="Times" w:cs="Times New Roman"/>
          <w:color w:val="000000" w:themeColor="text1"/>
          <w:lang w:val="en-US"/>
        </w:rPr>
        <w:t>a queli de</w:t>
      </w:r>
      <w:r w:rsidR="00CB152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w:t>
      </w:r>
      <w:r w:rsidR="00CB152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w:t>
      </w:r>
      <w:r w:rsidR="00CB1528" w:rsidRPr="00F641B0">
        <w:rPr>
          <w:rFonts w:ascii="Times" w:hAnsi="Times" w:cs="Times New Roman"/>
          <w:color w:val="000000" w:themeColor="text1"/>
          <w:lang w:val="en-US"/>
        </w:rPr>
        <w:t>(e)</w:t>
      </w:r>
      <w:r w:rsidRPr="00F641B0">
        <w:rPr>
          <w:rFonts w:ascii="Times" w:hAnsi="Times" w:cs="Times New Roman"/>
          <w:color w:val="000000" w:themeColor="text1"/>
          <w:lang w:val="en-US"/>
        </w:rPr>
        <w:t>rie</w:t>
      </w:r>
      <w:r w:rsidR="00B46FDA" w:rsidRPr="00F641B0">
        <w:rPr>
          <w:rFonts w:ascii="Times" w:hAnsi="Times" w:cs="Times New Roman"/>
          <w:color w:val="000000" w:themeColor="text1"/>
          <w:lang w:val="en-US"/>
        </w:rPr>
        <w:t>,</w:t>
      </w:r>
    </w:p>
    <w:p w14:paraId="308E21A6" w14:textId="392BAE5F" w:rsidR="002C678B" w:rsidRPr="00F641B0" w:rsidRDefault="00D87E63"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qual T</w:t>
      </w:r>
      <w:r w:rsidR="002C678B" w:rsidRPr="00F641B0">
        <w:rPr>
          <w:rFonts w:ascii="Times" w:hAnsi="Times" w:cs="Times New Roman"/>
          <w:color w:val="000000" w:themeColor="text1"/>
          <w:lang w:val="en-US"/>
        </w:rPr>
        <w:t>adio l</w:t>
      </w:r>
      <w:r w:rsidRPr="00F641B0">
        <w:rPr>
          <w:rFonts w:ascii="Times" w:hAnsi="Times" w:cs="Times New Roman"/>
          <w:color w:val="000000" w:themeColor="text1"/>
          <w:lang w:val="en-US"/>
        </w:rPr>
        <w:t>'avev</w:t>
      </w:r>
      <w:r w:rsidR="002C678B" w:rsidRPr="00F641B0">
        <w:rPr>
          <w:rFonts w:ascii="Times" w:hAnsi="Times" w:cs="Times New Roman"/>
          <w:color w:val="000000" w:themeColor="text1"/>
          <w:lang w:val="en-US"/>
        </w:rPr>
        <w:t>a in</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balie</w:t>
      </w:r>
      <w:r w:rsidR="00B46FDA" w:rsidRPr="00F641B0">
        <w:rPr>
          <w:rFonts w:ascii="Times" w:hAnsi="Times" w:cs="Times New Roman"/>
          <w:color w:val="000000" w:themeColor="text1"/>
          <w:lang w:val="en-US"/>
        </w:rPr>
        <w:t>.</w:t>
      </w:r>
    </w:p>
    <w:p w14:paraId="57ADA90E" w14:textId="15AC7BEB"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cente de la cita</w:t>
      </w:r>
      <w:r w:rsidR="00B46FDA" w:rsidRPr="00F641B0">
        <w:rPr>
          <w:rFonts w:ascii="Times" w:hAnsi="Times" w:cs="Times New Roman"/>
          <w:color w:val="000000" w:themeColor="text1"/>
          <w:lang w:val="en-US"/>
        </w:rPr>
        <w:t>de non dessirav</w:t>
      </w:r>
      <w:r w:rsidRPr="00F641B0">
        <w:rPr>
          <w:rFonts w:ascii="Times" w:hAnsi="Times" w:cs="Times New Roman"/>
          <w:color w:val="000000" w:themeColor="text1"/>
          <w:lang w:val="en-US"/>
        </w:rPr>
        <w:t xml:space="preserve">a </w:t>
      </w:r>
      <w:r w:rsidRPr="007F6C83">
        <w:rPr>
          <w:rFonts w:ascii="Times" w:hAnsi="Times" w:cs="Times New Roman"/>
          <w:color w:val="000000" w:themeColor="text1"/>
          <w:lang w:val="en-US"/>
        </w:rPr>
        <w:t>no</w:t>
      </w:r>
      <w:r w:rsidRPr="007F6C83">
        <w:rPr>
          <w:rFonts w:ascii="Times" w:hAnsi="Times" w:cs="Times New Roman"/>
          <w:i/>
          <w:iCs/>
          <w:color w:val="000000" w:themeColor="text1"/>
          <w:lang w:val="en-US"/>
        </w:rPr>
        <w:t>n</w:t>
      </w:r>
      <w:r w:rsidRPr="007F6C83">
        <w:rPr>
          <w:rFonts w:ascii="Times" w:hAnsi="Times" w:cs="Times New Roman"/>
          <w:color w:val="000000" w:themeColor="text1"/>
          <w:lang w:val="en-US"/>
        </w:rPr>
        <w:t xml:space="preserve"> nie</w:t>
      </w:r>
      <w:r w:rsidR="00926AC6" w:rsidRPr="007F6C83">
        <w:rPr>
          <w:rFonts w:ascii="Times" w:hAnsi="Times" w:cs="Times New Roman"/>
          <w:color w:val="000000" w:themeColor="text1"/>
          <w:lang w:val="en-US"/>
        </w:rPr>
        <w:t>,</w:t>
      </w:r>
      <w:r w:rsidR="007F6C83">
        <w:rPr>
          <w:rStyle w:val="FootnoteReference"/>
          <w:rFonts w:ascii="Times" w:hAnsi="Times" w:cs="Times New Roman"/>
          <w:color w:val="000000" w:themeColor="text1"/>
          <w:lang w:val="en-US"/>
        </w:rPr>
        <w:footnoteReference w:id="271"/>
      </w:r>
    </w:p>
    <w:p w14:paraId="3C3B706D" w14:textId="62E4CAC4" w:rsidR="002C678B" w:rsidRPr="00F641B0" w:rsidRDefault="00B46FD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no amava tricador ni</w:t>
      </w:r>
      <w:r w:rsidR="002C678B" w:rsidRPr="00F641B0">
        <w:rPr>
          <w:rFonts w:ascii="Times" w:hAnsi="Times" w:cs="Times New Roman"/>
          <w:color w:val="000000" w:themeColor="text1"/>
          <w:lang w:val="en-US"/>
        </w:rPr>
        <w:t xml:space="preserve"> boxie</w:t>
      </w:r>
      <w:r w:rsidRPr="00F641B0">
        <w:rPr>
          <w:rFonts w:ascii="Times" w:hAnsi="Times" w:cs="Times New Roman"/>
          <w:color w:val="000000" w:themeColor="text1"/>
          <w:lang w:val="en-US"/>
        </w:rPr>
        <w:t>.</w:t>
      </w:r>
    </w:p>
    <w:p w14:paraId="4F54E67B" w14:textId="022E9CFB" w:rsidR="002C678B" w:rsidRPr="00F641B0" w:rsidRDefault="00B46FD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puo che Ugo fè de F</w:t>
      </w:r>
      <w:r w:rsidR="002C678B" w:rsidRPr="00F641B0">
        <w:rPr>
          <w:rFonts w:ascii="Times" w:hAnsi="Times" w:cs="Times New Roman"/>
          <w:color w:val="000000" w:themeColor="text1"/>
          <w:lang w:val="en-US"/>
        </w:rPr>
        <w:t>rança partie</w:t>
      </w:r>
      <w:r w:rsidRPr="00F641B0">
        <w:rPr>
          <w:rFonts w:ascii="Times" w:hAnsi="Times" w:cs="Times New Roman"/>
          <w:color w:val="000000" w:themeColor="text1"/>
          <w:lang w:val="en-US"/>
        </w:rPr>
        <w:t>,</w:t>
      </w:r>
    </w:p>
    <w:p w14:paraId="496DE258" w14:textId="3CE09FBC" w:rsidR="00D900F0" w:rsidRPr="00F641B0" w:rsidRDefault="002C678B"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Ell no</w:t>
      </w:r>
      <w:r w:rsidRPr="00F641B0">
        <w:rPr>
          <w:rFonts w:ascii="Times" w:hAnsi="Times" w:cs="Times New Roman"/>
          <w:i/>
          <w:iCs/>
          <w:color w:val="000000" w:themeColor="text1"/>
          <w:lang w:val="en-US"/>
        </w:rPr>
        <w:t>n</w:t>
      </w:r>
      <w:r w:rsidR="00B46FDA" w:rsidRPr="00F641B0">
        <w:rPr>
          <w:rFonts w:ascii="Times" w:hAnsi="Times" w:cs="Times New Roman"/>
          <w:color w:val="000000" w:themeColor="text1"/>
          <w:lang w:val="en-US"/>
        </w:rPr>
        <w:t xml:space="preserve"> trov</w:t>
      </w:r>
      <w:r w:rsidR="00EE253F">
        <w:rPr>
          <w:rFonts w:ascii="Times" w:hAnsi="Times" w:cs="Times New Roman"/>
          <w:color w:val="000000" w:themeColor="text1"/>
          <w:lang w:val="en-US"/>
        </w:rPr>
        <w:t>à</w:t>
      </w:r>
      <w:r w:rsidRPr="00F641B0">
        <w:rPr>
          <w:rFonts w:ascii="Times" w:hAnsi="Times" w:cs="Times New Roman"/>
          <w:color w:val="000000" w:themeColor="text1"/>
          <w:lang w:val="en-US"/>
        </w:rPr>
        <w:t xml:space="preserve"> alguna albergarie</w:t>
      </w:r>
    </w:p>
    <w:p w14:paraId="2AD88D89" w14:textId="6A79F957" w:rsidR="002C678B" w:rsidRPr="00F641B0" w:rsidRDefault="00B46FDA" w:rsidP="00D900F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79617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fosse plu honorado </w:t>
      </w:r>
      <w:r w:rsidR="002C678B" w:rsidRPr="00F641B0">
        <w:rPr>
          <w:rFonts w:ascii="Times" w:hAnsi="Times" w:cs="Times New Roman"/>
          <w:color w:val="000000" w:themeColor="text1"/>
          <w:lang w:val="en-US"/>
        </w:rPr>
        <w:t>n</w:t>
      </w:r>
      <w:r w:rsidRPr="00F641B0">
        <w:rPr>
          <w:rFonts w:ascii="Times" w:hAnsi="Times" w:cs="Times New Roman"/>
          <w:color w:val="000000" w:themeColor="text1"/>
          <w:lang w:val="en-US"/>
        </w:rPr>
        <w:t xml:space="preserve">i </w:t>
      </w:r>
      <w:r w:rsidR="002C678B" w:rsidRPr="00F641B0">
        <w:rPr>
          <w:rFonts w:ascii="Times" w:hAnsi="Times" w:cs="Times New Roman"/>
          <w:color w:val="000000" w:themeColor="text1"/>
          <w:lang w:val="en-US"/>
        </w:rPr>
        <w:t>s</w:t>
      </w:r>
      <w:r w:rsidR="002C678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w:t>
      </w:r>
      <w:r w:rsidR="002C678B" w:rsidRPr="00F641B0">
        <w:rPr>
          <w:rFonts w:ascii="Times" w:hAnsi="Times" w:cs="Times New Roman"/>
          <w:color w:val="000000" w:themeColor="text1"/>
          <w:lang w:val="en-US"/>
        </w:rPr>
        <w:t>ie</w:t>
      </w:r>
      <w:r w:rsidRPr="00F641B0">
        <w:rPr>
          <w:rFonts w:ascii="Times" w:hAnsi="Times" w:cs="Times New Roman"/>
          <w:color w:val="000000" w:themeColor="text1"/>
          <w:lang w:val="en-US"/>
        </w:rPr>
        <w:t>.</w:t>
      </w:r>
    </w:p>
    <w:p w14:paraId="50BA8BD9" w14:textId="7108E16B" w:rsidR="002C678B" w:rsidRPr="00F641B0" w:rsidRDefault="00B46FD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ello fo al porto ariv</w:t>
      </w:r>
      <w:r w:rsidR="002C678B" w:rsidRPr="00F641B0">
        <w:rPr>
          <w:rFonts w:ascii="Times" w:hAnsi="Times" w:cs="Times New Roman"/>
          <w:color w:val="000000" w:themeColor="text1"/>
          <w:lang w:val="en-US"/>
        </w:rPr>
        <w:t>ie</w:t>
      </w:r>
      <w:r w:rsidR="00926AC6" w:rsidRPr="00F641B0">
        <w:rPr>
          <w:rFonts w:ascii="Times" w:hAnsi="Times" w:cs="Times New Roman"/>
          <w:color w:val="000000" w:themeColor="text1"/>
          <w:lang w:val="en-US"/>
        </w:rPr>
        <w:t>,</w:t>
      </w:r>
    </w:p>
    <w:p w14:paraId="1F93DDD3" w14:textId="69D66480"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w:t>
      </w:r>
      <w:r w:rsidR="00B46FDA" w:rsidRPr="00F641B0">
        <w:rPr>
          <w:rFonts w:ascii="Times" w:hAnsi="Times" w:cs="Times New Roman"/>
          <w:color w:val="000000" w:themeColor="text1"/>
          <w:lang w:val="en-US"/>
        </w:rPr>
        <w:t xml:space="preserve"> nave ligà</w:t>
      </w:r>
      <w:r w:rsidRPr="00F641B0">
        <w:rPr>
          <w:rFonts w:ascii="Times" w:hAnsi="Times" w:cs="Times New Roman"/>
          <w:color w:val="000000" w:themeColor="text1"/>
          <w:lang w:val="en-US"/>
        </w:rPr>
        <w:t xml:space="preserve"> a una brancha ramie</w:t>
      </w:r>
      <w:r w:rsidR="00B46FDA" w:rsidRPr="00F641B0">
        <w:rPr>
          <w:rFonts w:ascii="Times" w:hAnsi="Times" w:cs="Times New Roman"/>
          <w:color w:val="000000" w:themeColor="text1"/>
          <w:lang w:val="en-US"/>
        </w:rPr>
        <w:t>,</w:t>
      </w:r>
    </w:p>
    <w:p w14:paraId="06B1A0E7" w14:textId="7773E1C0" w:rsidR="002C678B" w:rsidRPr="00F641B0" w:rsidRDefault="00B46FD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 la riva à ell so cav</w:t>
      </w:r>
      <w:r w:rsidR="002C678B" w:rsidRPr="00F641B0">
        <w:rPr>
          <w:rFonts w:ascii="Times" w:hAnsi="Times" w:cs="Times New Roman"/>
          <w:color w:val="000000" w:themeColor="text1"/>
          <w:lang w:val="en-US"/>
        </w:rPr>
        <w:t>allo menie</w:t>
      </w:r>
      <w:r w:rsidRPr="00F641B0">
        <w:rPr>
          <w:rFonts w:ascii="Times" w:hAnsi="Times" w:cs="Times New Roman"/>
          <w:color w:val="000000" w:themeColor="text1"/>
          <w:lang w:val="en-US"/>
        </w:rPr>
        <w:t>.</w:t>
      </w:r>
    </w:p>
    <w:p w14:paraId="677668B3" w14:textId="78AF1D6D"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se</w:t>
      </w:r>
      <w:r w:rsidR="00B46FDA" w:rsidRPr="00F641B0">
        <w:rPr>
          <w:rFonts w:ascii="Times" w:hAnsi="Times" w:cs="Times New Roman"/>
          <w:color w:val="000000" w:themeColor="text1"/>
          <w:lang w:val="en-US"/>
        </w:rPr>
        <w:t xml:space="preserve"> n'av</w:t>
      </w:r>
      <w:r w:rsidRPr="00F641B0">
        <w:rPr>
          <w:rFonts w:ascii="Times" w:hAnsi="Times" w:cs="Times New Roman"/>
          <w:color w:val="000000" w:themeColor="text1"/>
          <w:lang w:val="en-US"/>
        </w:rPr>
        <w:t>ete li baroni de la contrie</w:t>
      </w:r>
      <w:r w:rsidR="00926AC6" w:rsidRPr="00F641B0">
        <w:rPr>
          <w:rFonts w:ascii="Times" w:hAnsi="Times" w:cs="Times New Roman"/>
          <w:color w:val="000000" w:themeColor="text1"/>
          <w:lang w:val="en-US"/>
        </w:rPr>
        <w:t>,</w:t>
      </w:r>
    </w:p>
    <w:p w14:paraId="449B905D" w14:textId="63654E9A" w:rsidR="002C678B" w:rsidRPr="00F641B0" w:rsidRDefault="00926AC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Incontra li andè</w:t>
      </w:r>
      <w:r w:rsidR="00B46FDA"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B46FDA" w:rsidRPr="00F641B0">
        <w:rPr>
          <w:rFonts w:ascii="Times" w:hAnsi="Times" w:cs="Times New Roman"/>
          <w:color w:val="000000" w:themeColor="text1"/>
          <w:lang w:val="en-US"/>
        </w:rPr>
        <w:t>'à ben recev</w:t>
      </w:r>
      <w:r w:rsidR="002C678B" w:rsidRPr="00F641B0">
        <w:rPr>
          <w:rFonts w:ascii="Times" w:hAnsi="Times" w:cs="Times New Roman"/>
          <w:color w:val="000000" w:themeColor="text1"/>
          <w:lang w:val="en-US"/>
        </w:rPr>
        <w:t>uie</w:t>
      </w:r>
      <w:r w:rsidRPr="00F641B0">
        <w:rPr>
          <w:rFonts w:ascii="Times" w:hAnsi="Times" w:cs="Times New Roman"/>
          <w:color w:val="000000" w:themeColor="text1"/>
          <w:lang w:val="en-US"/>
        </w:rPr>
        <w:t>,</w:t>
      </w:r>
    </w:p>
    <w:p w14:paraId="1EFE2ADC" w14:textId="57E19583" w:rsidR="002C678B" w:rsidRPr="00F641B0" w:rsidRDefault="00EE253F"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In la citade lo menà</w:t>
      </w:r>
      <w:r w:rsidR="002C678B"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00B46FDA" w:rsidRPr="00F641B0">
        <w:rPr>
          <w:rFonts w:ascii="Times" w:hAnsi="Times" w:cs="Times New Roman"/>
          <w:color w:val="000000" w:themeColor="text1"/>
          <w:lang w:val="en-US"/>
        </w:rPr>
        <w:t>'à</w:t>
      </w:r>
      <w:r w:rsidR="002C678B" w:rsidRPr="00F641B0">
        <w:rPr>
          <w:rFonts w:ascii="Times" w:hAnsi="Times" w:cs="Times New Roman"/>
          <w:color w:val="000000" w:themeColor="text1"/>
          <w:lang w:val="en-US"/>
        </w:rPr>
        <w:t xml:space="preserve"> ben ostalie</w:t>
      </w:r>
      <w:r w:rsidR="00B46FDA" w:rsidRPr="00F641B0">
        <w:rPr>
          <w:rFonts w:ascii="Times" w:hAnsi="Times" w:cs="Times New Roman"/>
          <w:color w:val="000000" w:themeColor="text1"/>
          <w:lang w:val="en-US"/>
        </w:rPr>
        <w:t>.</w:t>
      </w:r>
      <w:r w:rsidR="00B46FDA" w:rsidRPr="00F641B0">
        <w:rPr>
          <w:rStyle w:val="FootnoteReference"/>
          <w:rFonts w:ascii="Times" w:hAnsi="Times" w:cs="Times New Roman"/>
          <w:color w:val="000000" w:themeColor="text1"/>
          <w:lang w:val="en-US"/>
        </w:rPr>
        <w:footnoteReference w:id="272"/>
      </w:r>
    </w:p>
    <w:p w14:paraId="17BF030E" w14:textId="71E55DAE"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lo c</w:t>
      </w:r>
      <w:r w:rsidRPr="00F641B0">
        <w:rPr>
          <w:rFonts w:ascii="Times" w:hAnsi="Times" w:cs="Times New Roman"/>
          <w:i/>
          <w:iCs/>
          <w:color w:val="000000" w:themeColor="text1"/>
          <w:lang w:val="en-US"/>
        </w:rPr>
        <w:t>on</w:t>
      </w:r>
      <w:r w:rsidR="004F0B49">
        <w:rPr>
          <w:rFonts w:ascii="Times" w:hAnsi="Times" w:cs="Times New Roman"/>
          <w:color w:val="000000" w:themeColor="text1"/>
          <w:lang w:val="en-US"/>
        </w:rPr>
        <w:t>sei</w:t>
      </w:r>
      <w:r w:rsidRPr="00F641B0">
        <w:rPr>
          <w:rFonts w:ascii="Times" w:hAnsi="Times" w:cs="Times New Roman"/>
          <w:color w:val="000000" w:themeColor="text1"/>
          <w:lang w:val="en-US"/>
        </w:rPr>
        <w:t xml:space="preserve">a </w:t>
      </w:r>
      <w:r w:rsidR="00390A6F" w:rsidRPr="00F641B0">
        <w:rPr>
          <w:rFonts w:ascii="Times" w:hAnsi="Times" w:cs="Times New Roman"/>
          <w:color w:val="000000" w:themeColor="text1"/>
          <w:lang w:val="en-US"/>
        </w:rPr>
        <w:t>Dio</w:t>
      </w:r>
      <w:r w:rsidR="000C67CA" w:rsidRPr="00F641B0">
        <w:rPr>
          <w:rFonts w:ascii="Times" w:hAnsi="Times" w:cs="Times New Roman"/>
          <w:color w:val="000000" w:themeColor="text1"/>
          <w:lang w:val="en-US"/>
        </w:rPr>
        <w:t>, lo fiol s</w:t>
      </w:r>
      <w:r w:rsidR="00B46FDA" w:rsidRPr="00F641B0">
        <w:rPr>
          <w:rFonts w:ascii="Times" w:hAnsi="Times" w:cs="Times New Roman"/>
          <w:color w:val="000000" w:themeColor="text1"/>
          <w:lang w:val="en-US"/>
        </w:rPr>
        <w:t>ante M</w:t>
      </w:r>
      <w:r w:rsidRPr="00F641B0">
        <w:rPr>
          <w:rFonts w:ascii="Times" w:hAnsi="Times" w:cs="Times New Roman"/>
          <w:color w:val="000000" w:themeColor="text1"/>
          <w:lang w:val="en-US"/>
        </w:rPr>
        <w:t>a</w:t>
      </w:r>
      <w:r w:rsidR="00B46FDA" w:rsidRPr="00F641B0">
        <w:rPr>
          <w:rFonts w:ascii="Times" w:hAnsi="Times" w:cs="Times New Roman"/>
          <w:i/>
          <w:color w:val="000000" w:themeColor="text1"/>
          <w:lang w:val="en-US"/>
        </w:rPr>
        <w:t>r</w:t>
      </w:r>
      <w:r w:rsidRPr="00F641B0">
        <w:rPr>
          <w:rFonts w:ascii="Times" w:hAnsi="Times" w:cs="Times New Roman"/>
          <w:color w:val="000000" w:themeColor="text1"/>
          <w:lang w:val="en-US"/>
        </w:rPr>
        <w:t>ie</w:t>
      </w:r>
      <w:r w:rsidR="00B46FDA" w:rsidRPr="00F641B0">
        <w:rPr>
          <w:rFonts w:ascii="Times" w:hAnsi="Times" w:cs="Times New Roman"/>
          <w:color w:val="000000" w:themeColor="text1"/>
          <w:lang w:val="en-US"/>
        </w:rPr>
        <w:t>,</w:t>
      </w:r>
    </w:p>
    <w:p w14:paraId="15E4EE5B" w14:textId="1953413C" w:rsidR="002C678B" w:rsidRPr="00F641B0" w:rsidRDefault="00B46FD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de qui inanci no troverà</w:t>
      </w:r>
      <w:r w:rsidR="002C678B" w:rsidRPr="00F641B0">
        <w:rPr>
          <w:rFonts w:ascii="Times" w:hAnsi="Times" w:cs="Times New Roman"/>
          <w:color w:val="000000" w:themeColor="text1"/>
          <w:lang w:val="en-US"/>
        </w:rPr>
        <w:t xml:space="preserve"> piçor albergarie</w:t>
      </w:r>
      <w:r w:rsidRPr="00F641B0">
        <w:rPr>
          <w:rFonts w:ascii="Times" w:hAnsi="Times" w:cs="Times New Roman"/>
          <w:color w:val="000000" w:themeColor="text1"/>
          <w:lang w:val="en-US"/>
        </w:rPr>
        <w:t>,</w:t>
      </w:r>
    </w:p>
    <w:p w14:paraId="22981932" w14:textId="7A9AF6BC" w:rsidR="002C678B" w:rsidRPr="00F641B0" w:rsidRDefault="00B46FDA"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porà l</w:t>
      </w:r>
      <w:r w:rsidR="002C678B" w:rsidRPr="00F641B0">
        <w:rPr>
          <w:rFonts w:ascii="Times" w:hAnsi="Times" w:cs="Times New Roman"/>
          <w:color w:val="000000" w:themeColor="text1"/>
          <w:lang w:val="en-US"/>
        </w:rPr>
        <w:t>oldar lo fio</w:t>
      </w:r>
      <w:r w:rsidR="000C67CA" w:rsidRPr="00F641B0">
        <w:rPr>
          <w:rFonts w:ascii="Times" w:hAnsi="Times" w:cs="Times New Roman"/>
          <w:color w:val="000000" w:themeColor="text1"/>
          <w:lang w:val="en-US"/>
        </w:rPr>
        <w:t>l s</w:t>
      </w:r>
      <w:r w:rsidRPr="00F641B0">
        <w:rPr>
          <w:rFonts w:ascii="Times" w:hAnsi="Times" w:cs="Times New Roman"/>
          <w:color w:val="000000" w:themeColor="text1"/>
          <w:lang w:val="en-US"/>
        </w:rPr>
        <w:t>ante M</w:t>
      </w:r>
      <w:r w:rsidR="002C678B" w:rsidRPr="00F641B0">
        <w:rPr>
          <w:rFonts w:ascii="Times" w:hAnsi="Times" w:cs="Times New Roman"/>
          <w:color w:val="000000" w:themeColor="text1"/>
          <w:lang w:val="en-US"/>
        </w:rPr>
        <w:t>arie</w:t>
      </w:r>
      <w:r w:rsidRPr="00F641B0">
        <w:rPr>
          <w:rFonts w:ascii="Times" w:hAnsi="Times" w:cs="Times New Roman"/>
          <w:color w:val="000000" w:themeColor="text1"/>
          <w:lang w:val="en-US"/>
        </w:rPr>
        <w:t>.</w:t>
      </w:r>
    </w:p>
    <w:p w14:paraId="324049CD" w14:textId="40CAC7F0" w:rsidR="00B46FDA" w:rsidRPr="00F641B0" w:rsidRDefault="00F82811" w:rsidP="009225F0">
      <w:pPr>
        <w:pStyle w:val="BodyTextFirstIndent2"/>
        <w:rPr>
          <w:rFonts w:ascii="Times" w:hAnsi="Times"/>
          <w:lang w:val="en-US"/>
        </w:rPr>
      </w:pPr>
      <w:r w:rsidRPr="00F641B0">
        <w:rPr>
          <w:rFonts w:ascii="Times" w:hAnsi="Times"/>
          <w:lang w:val="en-US"/>
        </w:rPr>
        <w:t>[Laisse 81</w:t>
      </w:r>
      <w:r w:rsidR="002C678B" w:rsidRPr="00F641B0">
        <w:rPr>
          <w:rFonts w:ascii="Times" w:hAnsi="Times"/>
          <w:lang w:val="en-US"/>
        </w:rPr>
        <w:t>]</w:t>
      </w:r>
      <w:r w:rsidR="000C3FEB" w:rsidRPr="00F641B0">
        <w:rPr>
          <w:rFonts w:ascii="Times" w:hAnsi="Times"/>
          <w:lang w:val="en-US"/>
        </w:rPr>
        <w:t xml:space="preserve"> </w:t>
      </w:r>
    </w:p>
    <w:p w14:paraId="0C3A2C66" w14:textId="56A55155" w:rsidR="002C678B" w:rsidRPr="00F641B0" w:rsidRDefault="005A36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Quela çente vete U</w:t>
      </w:r>
      <w:r w:rsidRPr="00F641B0">
        <w:rPr>
          <w:rFonts w:ascii="Times" w:hAnsi="Times" w:cs="Times New Roman"/>
          <w:i/>
          <w:color w:val="000000" w:themeColor="text1"/>
          <w:lang w:val="en-US"/>
        </w:rPr>
        <w:t>go</w:t>
      </w:r>
      <w:r w:rsidR="002C678B" w:rsidRPr="00F641B0">
        <w:rPr>
          <w:rFonts w:ascii="Times" w:hAnsi="Times" w:cs="Times New Roman"/>
          <w:color w:val="000000" w:themeColor="text1"/>
          <w:lang w:val="en-US"/>
        </w:rPr>
        <w:t xml:space="preserve"> sença alguna dotançe</w:t>
      </w:r>
      <w:r w:rsidRPr="00F641B0">
        <w:rPr>
          <w:rFonts w:ascii="Times" w:hAnsi="Times" w:cs="Times New Roman"/>
          <w:color w:val="000000" w:themeColor="text1"/>
          <w:lang w:val="en-US"/>
        </w:rPr>
        <w:t>.</w:t>
      </w:r>
    </w:p>
    <w:p w14:paraId="2EC603D9" w14:textId="30997BB5"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puo ch</w:t>
      </w:r>
      <w:r w:rsidR="00EE253F">
        <w:rPr>
          <w:rFonts w:ascii="Times" w:hAnsi="Times" w:cs="Times New Roman"/>
          <w:color w:val="000000" w:themeColor="text1"/>
          <w:lang w:val="en-US"/>
        </w:rPr>
        <w:t>'el se partì</w:t>
      </w:r>
      <w:r w:rsidR="005A364B" w:rsidRPr="00F641B0">
        <w:rPr>
          <w:rFonts w:ascii="Times" w:hAnsi="Times" w:cs="Times New Roman"/>
          <w:color w:val="000000" w:themeColor="text1"/>
          <w:lang w:val="en-US"/>
        </w:rPr>
        <w:t xml:space="preserve"> de F</w:t>
      </w:r>
      <w:r w:rsidRPr="00F641B0">
        <w:rPr>
          <w:rFonts w:ascii="Times" w:hAnsi="Times" w:cs="Times New Roman"/>
          <w:color w:val="000000" w:themeColor="text1"/>
          <w:lang w:val="en-US"/>
        </w:rPr>
        <w:t>rançe</w:t>
      </w:r>
    </w:p>
    <w:p w14:paraId="7D8E578C" w14:textId="19C62699" w:rsidR="002C678B" w:rsidRPr="00F641B0" w:rsidRDefault="005A36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trapassà Ungaria e Prov</w:t>
      </w:r>
      <w:r w:rsidR="002C678B" w:rsidRPr="00F641B0">
        <w:rPr>
          <w:rFonts w:ascii="Times" w:hAnsi="Times" w:cs="Times New Roman"/>
          <w:color w:val="000000" w:themeColor="text1"/>
          <w:lang w:val="en-US"/>
        </w:rPr>
        <w:t>ançe</w:t>
      </w:r>
      <w:r w:rsidRPr="00F641B0">
        <w:rPr>
          <w:rFonts w:ascii="Times" w:hAnsi="Times" w:cs="Times New Roman"/>
          <w:color w:val="000000" w:themeColor="text1"/>
          <w:lang w:val="en-US"/>
        </w:rPr>
        <w:t>,</w:t>
      </w:r>
    </w:p>
    <w:p w14:paraId="58C18D25" w14:textId="241206E5" w:rsidR="002C678B" w:rsidRPr="00F641B0" w:rsidRDefault="005A36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av</w:t>
      </w:r>
      <w:r w:rsidR="002C678B" w:rsidRPr="00F641B0">
        <w:rPr>
          <w:rFonts w:ascii="Times" w:hAnsi="Times" w:cs="Times New Roman"/>
          <w:color w:val="000000" w:themeColor="text1"/>
          <w:lang w:val="en-US"/>
        </w:rPr>
        <w:t>e i</w:t>
      </w:r>
      <w:r w:rsidR="002C678B" w:rsidRPr="00F641B0">
        <w:rPr>
          <w:rFonts w:ascii="Times" w:hAnsi="Times" w:cs="Times New Roman"/>
          <w:i/>
          <w:iCs/>
          <w:color w:val="000000" w:themeColor="text1"/>
          <w:lang w:val="en-US"/>
        </w:rPr>
        <w:t>n</w:t>
      </w:r>
      <w:r w:rsidR="002C678B" w:rsidRPr="00F641B0">
        <w:rPr>
          <w:rFonts w:ascii="Times" w:hAnsi="Times" w:cs="Times New Roman"/>
          <w:color w:val="000000" w:themeColor="text1"/>
          <w:lang w:val="en-US"/>
        </w:rPr>
        <w:t xml:space="preserve"> alguna tera tal paciençe</w:t>
      </w:r>
    </w:p>
    <w:p w14:paraId="1450A4E1" w14:textId="3369C0AB" w:rsidR="002C678B" w:rsidRPr="00F641B0" w:rsidRDefault="005A36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ell av</w:t>
      </w:r>
      <w:r w:rsidR="002C678B" w:rsidRPr="00F641B0">
        <w:rPr>
          <w:rFonts w:ascii="Times" w:hAnsi="Times" w:cs="Times New Roman"/>
          <w:color w:val="000000" w:themeColor="text1"/>
          <w:lang w:val="en-US"/>
        </w:rPr>
        <w:t xml:space="preserve">e in questa de </w:t>
      </w:r>
      <w:r w:rsidR="004F0B49">
        <w:rPr>
          <w:rFonts w:ascii="Times" w:hAnsi="Times" w:cs="Times New Roman"/>
          <w:color w:val="000000" w:themeColor="text1"/>
          <w:lang w:val="en-US"/>
        </w:rPr>
        <w:t>conssei</w:t>
      </w:r>
      <w:r w:rsidR="00D75818" w:rsidRPr="00F641B0">
        <w:rPr>
          <w:rFonts w:ascii="Times" w:hAnsi="Times" w:cs="Times New Roman"/>
          <w:color w:val="000000" w:themeColor="text1"/>
          <w:lang w:val="en-US"/>
        </w:rPr>
        <w:t>o</w:t>
      </w:r>
      <w:r w:rsidR="002C678B" w:rsidRPr="00F641B0">
        <w:rPr>
          <w:rFonts w:ascii="Times" w:hAnsi="Times" w:cs="Times New Roman"/>
          <w:color w:val="000000" w:themeColor="text1"/>
          <w:lang w:val="en-US"/>
        </w:rPr>
        <w:t xml:space="preserve"> e de senblançe</w:t>
      </w:r>
      <w:r w:rsidRPr="00F641B0">
        <w:rPr>
          <w:rFonts w:ascii="Times" w:hAnsi="Times" w:cs="Times New Roman"/>
          <w:color w:val="000000" w:themeColor="text1"/>
          <w:lang w:val="en-US"/>
        </w:rPr>
        <w:t>.</w:t>
      </w:r>
    </w:p>
    <w:p w14:paraId="74D1F672" w14:textId="046BFA72" w:rsidR="002C678B" w:rsidRPr="00F641B0" w:rsidRDefault="005A36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bever e de mançar av</w:t>
      </w:r>
      <w:r w:rsidR="002C678B" w:rsidRPr="00F641B0">
        <w:rPr>
          <w:rFonts w:ascii="Times" w:hAnsi="Times" w:cs="Times New Roman"/>
          <w:color w:val="000000" w:themeColor="text1"/>
          <w:lang w:val="en-US"/>
        </w:rPr>
        <w:t>e al so talançe</w:t>
      </w:r>
      <w:r w:rsidRPr="00F641B0">
        <w:rPr>
          <w:rFonts w:ascii="Times" w:hAnsi="Times" w:cs="Times New Roman"/>
          <w:color w:val="000000" w:themeColor="text1"/>
          <w:lang w:val="en-US"/>
        </w:rPr>
        <w:t>.</w:t>
      </w:r>
    </w:p>
    <w:p w14:paraId="35E861C9" w14:textId="71E20ED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bon</w:t>
      </w:r>
      <w:r w:rsidR="005A364B" w:rsidRPr="00F641B0">
        <w:rPr>
          <w:rFonts w:ascii="Times" w:hAnsi="Times" w:cs="Times New Roman"/>
          <w:color w:val="000000" w:themeColor="text1"/>
          <w:lang w:val="en-US"/>
        </w:rPr>
        <w:t xml:space="preserve"> Tad</w:t>
      </w:r>
      <w:r w:rsidR="00390A6F" w:rsidRPr="00F641B0">
        <w:rPr>
          <w:rFonts w:ascii="Times" w:hAnsi="Times" w:cs="Times New Roman"/>
          <w:color w:val="000000" w:themeColor="text1"/>
          <w:lang w:val="en-US"/>
        </w:rPr>
        <w:t>io</w:t>
      </w:r>
      <w:r w:rsidR="00926AC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che t</w:t>
      </w:r>
      <w:r w:rsidR="005A364B" w:rsidRPr="00F641B0">
        <w:rPr>
          <w:rFonts w:ascii="Times" w:hAnsi="Times" w:cs="Times New Roman"/>
          <w:color w:val="000000" w:themeColor="text1"/>
          <w:lang w:val="en-US"/>
        </w:rPr>
        <w:t>uti li altri av</w:t>
      </w:r>
      <w:r w:rsidRPr="00F641B0">
        <w:rPr>
          <w:rFonts w:ascii="Times" w:hAnsi="Times" w:cs="Times New Roman"/>
          <w:color w:val="000000" w:themeColor="text1"/>
          <w:lang w:val="en-US"/>
        </w:rPr>
        <w:t>ançe</w:t>
      </w:r>
      <w:r w:rsidR="005A364B" w:rsidRPr="00F641B0">
        <w:rPr>
          <w:rFonts w:ascii="Times" w:hAnsi="Times" w:cs="Times New Roman"/>
          <w:color w:val="000000" w:themeColor="text1"/>
          <w:lang w:val="en-US"/>
        </w:rPr>
        <w:t>,</w:t>
      </w:r>
    </w:p>
    <w:p w14:paraId="2EFC24ED" w14:textId="4F360B38" w:rsidR="002C678B" w:rsidRPr="00F641B0" w:rsidRDefault="005A36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fè</w:t>
      </w:r>
      <w:r w:rsidR="002C678B" w:rsidRPr="00F641B0">
        <w:rPr>
          <w:rFonts w:ascii="Times" w:hAnsi="Times" w:cs="Times New Roman"/>
          <w:color w:val="000000" w:themeColor="text1"/>
          <w:lang w:val="en-US"/>
        </w:rPr>
        <w:t xml:space="preserve"> longa demorançe</w:t>
      </w:r>
      <w:r w:rsidR="00926AC6" w:rsidRPr="00F641B0">
        <w:rPr>
          <w:rFonts w:ascii="Times" w:hAnsi="Times" w:cs="Times New Roman"/>
          <w:color w:val="000000" w:themeColor="text1"/>
          <w:lang w:val="en-US"/>
        </w:rPr>
        <w:t>;</w:t>
      </w:r>
    </w:p>
    <w:p w14:paraId="6569A9EA" w14:textId="058AAE2E" w:rsidR="002C678B" w:rsidRPr="00F641B0" w:rsidRDefault="005A364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Al conte parlà,</w:t>
      </w:r>
      <w:r w:rsidR="002C678B" w:rsidRPr="00F641B0">
        <w:rPr>
          <w:rFonts w:ascii="Times" w:hAnsi="Times" w:cs="Times New Roman"/>
          <w:color w:val="000000" w:themeColor="text1"/>
          <w:lang w:val="en-US"/>
        </w:rPr>
        <w:t xml:space="preserve"> </w:t>
      </w:r>
      <w:r w:rsidR="002C678B" w:rsidRPr="00EE253F">
        <w:rPr>
          <w:rFonts w:ascii="Times" w:hAnsi="Times" w:cs="Times New Roman"/>
          <w:color w:val="000000" w:themeColor="text1"/>
          <w:highlight w:val="yellow"/>
          <w:lang w:val="en-US"/>
        </w:rPr>
        <w:t>domando</w:t>
      </w:r>
      <w:r w:rsidR="0036179D">
        <w:rPr>
          <w:rFonts w:ascii="Times" w:hAnsi="Times" w:cs="Times New Roman"/>
          <w:color w:val="000000" w:themeColor="text1"/>
          <w:highlight w:val="yellow"/>
          <w:lang w:val="en-US"/>
        </w:rPr>
        <w:t>-</w:t>
      </w:r>
      <w:r w:rsidR="002C678B" w:rsidRPr="00EE253F">
        <w:rPr>
          <w:rFonts w:ascii="Times" w:hAnsi="Times" w:cs="Times New Roman"/>
          <w:color w:val="000000" w:themeColor="text1"/>
          <w:highlight w:val="yellow"/>
          <w:lang w:val="en-US"/>
        </w:rPr>
        <w:t>lo</w:t>
      </w:r>
      <w:r w:rsidR="00EE253F">
        <w:rPr>
          <w:rStyle w:val="FootnoteReference"/>
          <w:rFonts w:ascii="Times" w:hAnsi="Times" w:cs="Times New Roman"/>
          <w:color w:val="000000" w:themeColor="text1"/>
          <w:lang w:val="en-US"/>
        </w:rPr>
        <w:footnoteReference w:id="273"/>
      </w:r>
      <w:r w:rsidR="002C678B" w:rsidRPr="00F641B0">
        <w:rPr>
          <w:rFonts w:ascii="Times" w:hAnsi="Times" w:cs="Times New Roman"/>
          <w:color w:val="000000" w:themeColor="text1"/>
          <w:lang w:val="en-US"/>
        </w:rPr>
        <w:t xml:space="preserve"> de so meschançe</w:t>
      </w:r>
      <w:r w:rsidRPr="00F641B0">
        <w:rPr>
          <w:rFonts w:ascii="Times" w:hAnsi="Times" w:cs="Times New Roman"/>
          <w:color w:val="000000" w:themeColor="text1"/>
          <w:lang w:val="en-US"/>
        </w:rPr>
        <w:t>;</w:t>
      </w:r>
    </w:p>
    <w:p w14:paraId="513167D2" w14:textId="01F9970C"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52</w:t>
      </w:r>
      <w:r w:rsidRPr="00F641B0">
        <w:rPr>
          <w:rFonts w:ascii="Times" w:hAnsi="Times" w:cs="Times New Roman"/>
          <w:bCs/>
          <w:color w:val="000000" w:themeColor="text1"/>
          <w:lang w:val="en-US"/>
        </w:rPr>
        <w:t xml:space="preserve">V) </w:t>
      </w:r>
      <w:r w:rsidR="00E3034E" w:rsidRPr="00F641B0">
        <w:rPr>
          <w:rFonts w:ascii="Times" w:hAnsi="Times" w:cs="Times New Roman"/>
          <w:color w:val="000000" w:themeColor="text1"/>
          <w:lang w:val="en-US"/>
        </w:rPr>
        <w:t>Quando ello parlà</w:t>
      </w:r>
      <w:r w:rsidR="002C678B" w:rsidRPr="00F641B0">
        <w:rPr>
          <w:rFonts w:ascii="Times" w:hAnsi="Times" w:cs="Times New Roman"/>
          <w:color w:val="000000" w:themeColor="text1"/>
          <w:lang w:val="en-US"/>
        </w:rPr>
        <w:t xml:space="preserve"> de lui</w:t>
      </w:r>
      <w:r w:rsidR="00926AC6"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li </w:t>
      </w:r>
      <w:r w:rsidR="00926AC6" w:rsidRPr="00F641B0">
        <w:rPr>
          <w:rFonts w:ascii="Times" w:hAnsi="Times" w:cs="Times New Roman"/>
          <w:color w:val="000000" w:themeColor="text1"/>
          <w:lang w:val="en-US"/>
        </w:rPr>
        <w:t>p(re)sse</w:t>
      </w:r>
      <w:r w:rsidR="00E3034E" w:rsidRPr="00F641B0">
        <w:rPr>
          <w:rStyle w:val="FootnoteReference"/>
          <w:rFonts w:ascii="Times" w:hAnsi="Times" w:cs="Times New Roman"/>
          <w:color w:val="000000" w:themeColor="text1"/>
          <w:lang w:val="en-US"/>
        </w:rPr>
        <w:footnoteReference w:id="274"/>
      </w:r>
      <w:r w:rsidR="002C678B" w:rsidRPr="00F641B0">
        <w:rPr>
          <w:rFonts w:ascii="Times" w:hAnsi="Times" w:cs="Times New Roman"/>
          <w:color w:val="000000" w:themeColor="text1"/>
          <w:lang w:val="en-US"/>
        </w:rPr>
        <w:t xml:space="preserve"> pietançe</w:t>
      </w:r>
      <w:r w:rsidR="00E3034E" w:rsidRPr="00F641B0">
        <w:rPr>
          <w:rFonts w:ascii="Times" w:hAnsi="Times" w:cs="Times New Roman"/>
          <w:color w:val="000000" w:themeColor="text1"/>
          <w:lang w:val="en-US"/>
        </w:rPr>
        <w:t>.</w:t>
      </w:r>
      <w:r w:rsidR="00E3034E" w:rsidRPr="00F641B0">
        <w:rPr>
          <w:rFonts w:ascii="Times" w:hAnsi="Times" w:cs="Times New Roman"/>
          <w:color w:val="000000" w:themeColor="text1"/>
          <w:lang w:val="en-US"/>
        </w:rPr>
        <w:tab/>
      </w:r>
    </w:p>
    <w:p w14:paraId="6F68D3D4" w14:textId="49EE95A6" w:rsidR="002C678B" w:rsidRPr="00F641B0" w:rsidRDefault="00E3034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Ugo che inv</w:t>
      </w:r>
      <w:r w:rsidR="002C678B" w:rsidRPr="00F641B0">
        <w:rPr>
          <w:rFonts w:ascii="Times" w:hAnsi="Times" w:cs="Times New Roman"/>
          <w:color w:val="000000" w:themeColor="text1"/>
          <w:lang w:val="en-US"/>
        </w:rPr>
        <w:t xml:space="preserve">er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à</w:t>
      </w:r>
      <w:r w:rsidR="002C678B" w:rsidRPr="00F641B0">
        <w:rPr>
          <w:rFonts w:ascii="Times" w:hAnsi="Times" w:cs="Times New Roman"/>
          <w:color w:val="000000" w:themeColor="text1"/>
          <w:lang w:val="en-US"/>
        </w:rPr>
        <w:t xml:space="preserve"> gran fidançe</w:t>
      </w:r>
      <w:r w:rsidRPr="00F641B0">
        <w:rPr>
          <w:rFonts w:ascii="Times" w:hAnsi="Times" w:cs="Times New Roman"/>
          <w:color w:val="000000" w:themeColor="text1"/>
          <w:lang w:val="en-US"/>
        </w:rPr>
        <w:t>,</w:t>
      </w:r>
    </w:p>
    <w:p w14:paraId="2393657A" w14:textId="5C904F54" w:rsidR="002C678B" w:rsidRPr="00F05B1E"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E3034E" w:rsidRPr="00F05B1E">
        <w:rPr>
          <w:rFonts w:ascii="Times" w:hAnsi="Times" w:cs="Times New Roman"/>
          <w:color w:val="000000" w:themeColor="text1"/>
          <w:lang w:val="en-US"/>
        </w:rPr>
        <w:t>i contà</w:t>
      </w:r>
      <w:r w:rsidR="002C678B" w:rsidRPr="00F05B1E">
        <w:rPr>
          <w:rFonts w:ascii="Times" w:hAnsi="Times" w:cs="Times New Roman"/>
          <w:color w:val="000000" w:themeColor="text1"/>
          <w:lang w:val="en-US"/>
        </w:rPr>
        <w:t xml:space="preserve"> tuta l</w:t>
      </w:r>
      <w:r w:rsidR="00076F52">
        <w:rPr>
          <w:rFonts w:ascii="Times" w:hAnsi="Times" w:cs="Times New Roman"/>
          <w:color w:val="000000" w:themeColor="text1"/>
          <w:lang w:val="en-US"/>
        </w:rPr>
        <w:t>a·ss</w:t>
      </w:r>
      <w:r w:rsidR="002C678B" w:rsidRPr="00F05B1E">
        <w:rPr>
          <w:rFonts w:ascii="Times" w:hAnsi="Times" w:cs="Times New Roman"/>
          <w:color w:val="000000" w:themeColor="text1"/>
          <w:lang w:val="en-US"/>
        </w:rPr>
        <w:t>o sperançe</w:t>
      </w:r>
      <w:r w:rsidR="00E3034E" w:rsidRPr="00F05B1E">
        <w:rPr>
          <w:rFonts w:ascii="Times" w:hAnsi="Times" w:cs="Times New Roman"/>
          <w:color w:val="000000" w:themeColor="text1"/>
          <w:lang w:val="en-US"/>
        </w:rPr>
        <w:t>,</w:t>
      </w:r>
    </w:p>
    <w:p w14:paraId="68A8BDBA" w14:textId="1127F0A2" w:rsidR="002C678B" w:rsidRPr="00F05B1E"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05B1E">
        <w:rPr>
          <w:rFonts w:ascii="Times" w:hAnsi="Times" w:cs="Times New Roman"/>
          <w:color w:val="000000" w:themeColor="text1"/>
          <w:lang w:val="en-US"/>
        </w:rPr>
        <w:t xml:space="preserve">Como per lo so </w:t>
      </w:r>
      <w:r w:rsidR="00926AC6" w:rsidRPr="00F05B1E">
        <w:rPr>
          <w:rFonts w:ascii="Times" w:hAnsi="Times" w:cs="Times New Roman"/>
          <w:color w:val="000000" w:themeColor="text1"/>
          <w:lang w:val="en-US"/>
        </w:rPr>
        <w:t>s</w:t>
      </w:r>
      <w:r w:rsidR="000A1AE9" w:rsidRPr="00F05B1E">
        <w:rPr>
          <w:rFonts w:ascii="Times" w:hAnsi="Times" w:cs="Times New Roman"/>
          <w:color w:val="000000" w:themeColor="text1"/>
          <w:lang w:val="en-US"/>
        </w:rPr>
        <w:t>ignor</w:t>
      </w:r>
      <w:r w:rsidR="00E3034E" w:rsidRPr="00F05B1E">
        <w:rPr>
          <w:rFonts w:ascii="Times" w:hAnsi="Times" w:cs="Times New Roman"/>
          <w:color w:val="000000" w:themeColor="text1"/>
          <w:lang w:val="en-US"/>
        </w:rPr>
        <w:t>,</w:t>
      </w:r>
      <w:r w:rsidRPr="00F05B1E">
        <w:rPr>
          <w:rFonts w:ascii="Times" w:hAnsi="Times" w:cs="Times New Roman"/>
          <w:color w:val="000000" w:themeColor="text1"/>
          <w:lang w:val="en-US"/>
        </w:rPr>
        <w:t xml:space="preserve"> l</w:t>
      </w:r>
      <w:r w:rsidR="00E3034E" w:rsidRPr="00F05B1E">
        <w:rPr>
          <w:rFonts w:ascii="Times" w:hAnsi="Times" w:cs="Times New Roman"/>
          <w:color w:val="000000" w:themeColor="text1"/>
          <w:lang w:val="en-US"/>
        </w:rPr>
        <w:t>'inperador de F</w:t>
      </w:r>
      <w:r w:rsidRPr="00F05B1E">
        <w:rPr>
          <w:rFonts w:ascii="Times" w:hAnsi="Times" w:cs="Times New Roman"/>
          <w:color w:val="000000" w:themeColor="text1"/>
          <w:lang w:val="en-US"/>
        </w:rPr>
        <w:t>rançe</w:t>
      </w:r>
    </w:p>
    <w:p w14:paraId="2C83828E" w14:textId="7B851FF2" w:rsidR="002C678B" w:rsidRPr="00F05B1E" w:rsidRDefault="00F05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--Carlo</w:t>
      </w:r>
      <w:r w:rsidR="00E3034E" w:rsidRPr="00F05B1E">
        <w:rPr>
          <w:rFonts w:ascii="Times" w:hAnsi="Times" w:cs="Times New Roman"/>
          <w:color w:val="000000" w:themeColor="text1"/>
          <w:lang w:val="en-US"/>
        </w:rPr>
        <w:t xml:space="preserve"> à</w:t>
      </w:r>
      <w:r w:rsidR="002C678B" w:rsidRPr="00F05B1E">
        <w:rPr>
          <w:rFonts w:ascii="Times" w:hAnsi="Times" w:cs="Times New Roman"/>
          <w:color w:val="000000" w:themeColor="text1"/>
          <w:lang w:val="en-US"/>
        </w:rPr>
        <w:t xml:space="preserve"> nome si tien el mondo in balançe</w:t>
      </w:r>
    </w:p>
    <w:p w14:paraId="4C345056" w14:textId="7BD56225" w:rsidR="002C678B" w:rsidRPr="00F05B1E" w:rsidRDefault="00E3034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05B1E">
        <w:rPr>
          <w:rFonts w:ascii="Times" w:hAnsi="Times" w:cs="Times New Roman"/>
          <w:color w:val="000000" w:themeColor="text1"/>
          <w:lang w:val="en-US"/>
        </w:rPr>
        <w:t>Tanto à</w:t>
      </w:r>
      <w:r w:rsidR="002C678B" w:rsidRPr="00F05B1E">
        <w:rPr>
          <w:rFonts w:ascii="Times" w:hAnsi="Times" w:cs="Times New Roman"/>
          <w:color w:val="000000" w:themeColor="text1"/>
          <w:lang w:val="en-US"/>
        </w:rPr>
        <w:t xml:space="preserve"> in</w:t>
      </w:r>
      <w:r w:rsidRPr="00F05B1E">
        <w:rPr>
          <w:rFonts w:ascii="Times" w:hAnsi="Times" w:cs="Times New Roman"/>
          <w:color w:val="000000" w:themeColor="text1"/>
          <w:lang w:val="en-US"/>
        </w:rPr>
        <w:t xml:space="preserve"> </w:t>
      </w:r>
      <w:r w:rsidR="004F0B49">
        <w:rPr>
          <w:rFonts w:ascii="Times" w:hAnsi="Times" w:cs="Times New Roman"/>
          <w:color w:val="000000" w:themeColor="text1"/>
          <w:lang w:val="en-US"/>
        </w:rPr>
        <w:t>ssi orogoi</w:t>
      </w:r>
      <w:r w:rsidR="002C678B" w:rsidRPr="00F05B1E">
        <w:rPr>
          <w:rFonts w:ascii="Times" w:hAnsi="Times" w:cs="Times New Roman"/>
          <w:color w:val="000000" w:themeColor="text1"/>
          <w:lang w:val="en-US"/>
        </w:rPr>
        <w:t>o e possançe</w:t>
      </w:r>
      <w:r w:rsidR="00F05B1E">
        <w:rPr>
          <w:rFonts w:ascii="Times" w:hAnsi="Times" w:cs="Times New Roman"/>
          <w:color w:val="000000" w:themeColor="text1"/>
          <w:lang w:val="en-US"/>
        </w:rPr>
        <w:t>--</w:t>
      </w:r>
      <w:r w:rsidRPr="00F05B1E">
        <w:rPr>
          <w:rFonts w:ascii="Times" w:hAnsi="Times" w:cs="Times New Roman"/>
          <w:color w:val="000000" w:themeColor="text1"/>
          <w:lang w:val="en-US"/>
        </w:rPr>
        <w:t>,</w:t>
      </w:r>
      <w:r w:rsidR="00321A51" w:rsidRPr="00F05B1E">
        <w:rPr>
          <w:rStyle w:val="FootnoteReference"/>
          <w:rFonts w:ascii="Times" w:hAnsi="Times" w:cs="Times New Roman"/>
          <w:color w:val="000000" w:themeColor="text1"/>
          <w:lang w:val="en-US"/>
        </w:rPr>
        <w:footnoteReference w:id="275"/>
      </w:r>
    </w:p>
    <w:p w14:paraId="0DFAC96A" w14:textId="6AFB587E" w:rsidR="002C678B" w:rsidRPr="00F641B0" w:rsidRDefault="00E3034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 inferno me manda </w:t>
      </w:r>
      <w:r w:rsidR="002C678B" w:rsidRPr="00F641B0">
        <w:rPr>
          <w:rFonts w:ascii="Times" w:hAnsi="Times" w:cs="Times New Roman"/>
          <w:color w:val="000000" w:themeColor="text1"/>
          <w:lang w:val="en-US"/>
        </w:rPr>
        <w:t>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2C678B" w:rsidRPr="00F641B0">
        <w:rPr>
          <w:rFonts w:ascii="Times" w:hAnsi="Times" w:cs="Times New Roman"/>
          <w:color w:val="000000" w:themeColor="text1"/>
          <w:lang w:val="en-US"/>
        </w:rPr>
        <w:t xml:space="preserve"> gran pietançe</w:t>
      </w:r>
      <w:r w:rsidRPr="00F641B0">
        <w:rPr>
          <w:rFonts w:ascii="Times" w:hAnsi="Times" w:cs="Times New Roman"/>
          <w:color w:val="000000" w:themeColor="text1"/>
          <w:lang w:val="en-US"/>
        </w:rPr>
        <w:t>,</w:t>
      </w:r>
    </w:p>
    <w:p w14:paraId="690D96A3" w14:textId="3B21758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E3034E" w:rsidRPr="00F641B0">
        <w:rPr>
          <w:rFonts w:ascii="Times" w:hAnsi="Times" w:cs="Times New Roman"/>
          <w:color w:val="000000" w:themeColor="text1"/>
          <w:lang w:val="en-US"/>
        </w:rPr>
        <w:t xml:space="preserve"> querir trabuto a quel che fè</w:t>
      </w:r>
      <w:r w:rsidRPr="00F641B0">
        <w:rPr>
          <w:rFonts w:ascii="Times" w:hAnsi="Times" w:cs="Times New Roman"/>
          <w:color w:val="000000" w:themeColor="text1"/>
          <w:lang w:val="en-US"/>
        </w:rPr>
        <w:t xml:space="preserve"> partançe</w:t>
      </w:r>
    </w:p>
    <w:p w14:paraId="4958CEB8" w14:textId="1AB23A92"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w:t>
      </w:r>
      <w:r w:rsidR="00E3034E" w:rsidRPr="00F641B0">
        <w:rPr>
          <w:rFonts w:ascii="Times" w:hAnsi="Times" w:cs="Times New Roman"/>
          <w:color w:val="000000" w:themeColor="text1"/>
          <w:lang w:val="en-US"/>
        </w:rPr>
        <w:t>'</w:t>
      </w:r>
      <w:r w:rsidRPr="00F641B0">
        <w:rPr>
          <w:rFonts w:ascii="Times" w:hAnsi="Times" w:cs="Times New Roman"/>
          <w:color w:val="000000" w:themeColor="text1"/>
          <w:lang w:val="en-US"/>
        </w:rPr>
        <w:t>alto segolo per</w:t>
      </w:r>
      <w:r w:rsidR="00E3034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sso superbançe</w:t>
      </w:r>
      <w:r w:rsidR="00E3034E" w:rsidRPr="00F641B0">
        <w:rPr>
          <w:rFonts w:ascii="Times" w:hAnsi="Times" w:cs="Times New Roman"/>
          <w:color w:val="000000" w:themeColor="text1"/>
          <w:lang w:val="en-US"/>
        </w:rPr>
        <w:t>,</w:t>
      </w:r>
    </w:p>
    <w:p w14:paraId="6EFF4B12" w14:textId="5E6C0114"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926AC6" w:rsidRPr="00F641B0">
        <w:rPr>
          <w:rFonts w:ascii="Times" w:hAnsi="Times" w:cs="Times New Roman"/>
          <w:color w:val="000000" w:themeColor="text1"/>
          <w:lang w:val="en-US"/>
        </w:rPr>
        <w:t>'è</w:t>
      </w:r>
      <w:r w:rsidRPr="00F641B0">
        <w:rPr>
          <w:rFonts w:ascii="Times" w:hAnsi="Times" w:cs="Times New Roman"/>
          <w:color w:val="000000" w:themeColor="text1"/>
          <w:lang w:val="en-US"/>
        </w:rPr>
        <w:t>no seradi</w:t>
      </w:r>
      <w:r w:rsidR="00206719" w:rsidRPr="00F641B0">
        <w:rPr>
          <w:rStyle w:val="FootnoteReference"/>
          <w:rFonts w:ascii="Times" w:hAnsi="Times" w:cs="Times New Roman"/>
          <w:color w:val="000000" w:themeColor="text1"/>
          <w:lang w:val="en-US"/>
        </w:rPr>
        <w:footnoteReference w:id="276"/>
      </w:r>
      <w:r w:rsidRPr="00F641B0">
        <w:rPr>
          <w:rFonts w:ascii="Times" w:hAnsi="Times" w:cs="Times New Roman"/>
          <w:color w:val="000000" w:themeColor="text1"/>
          <w:lang w:val="en-US"/>
        </w:rPr>
        <w:t xml:space="preserve"> in la scura habitançe</w:t>
      </w:r>
      <w:r w:rsidR="00E3034E" w:rsidRPr="00F641B0">
        <w:rPr>
          <w:rFonts w:ascii="Times" w:hAnsi="Times" w:cs="Times New Roman"/>
          <w:color w:val="000000" w:themeColor="text1"/>
          <w:lang w:val="en-US"/>
        </w:rPr>
        <w:t>."</w:t>
      </w:r>
    </w:p>
    <w:p w14:paraId="52EFF6C3" w14:textId="26DC33DD" w:rsidR="002C678B" w:rsidRPr="00F641B0" w:rsidRDefault="002067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w:t>
      </w:r>
      <w:r w:rsidR="006B3472" w:rsidRPr="00F641B0">
        <w:rPr>
          <w:rFonts w:ascii="Times" w:hAnsi="Times" w:cs="Times New Roman"/>
          <w:color w:val="000000" w:themeColor="text1"/>
          <w:lang w:val="en-US"/>
        </w:rPr>
        <w:t xml:space="preserve"> disse Tadio</w:t>
      </w:r>
      <w:r w:rsidRPr="00F641B0">
        <w:rPr>
          <w:rFonts w:ascii="Times" w:hAnsi="Times" w:cs="Times New Roman"/>
          <w:color w:val="000000" w:themeColor="text1"/>
          <w:lang w:val="en-US"/>
        </w:rPr>
        <w:t>,</w:t>
      </w:r>
      <w:r w:rsidR="006B347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"questa è</w:t>
      </w:r>
      <w:r w:rsidR="002C678B" w:rsidRPr="00F641B0">
        <w:rPr>
          <w:rFonts w:ascii="Times" w:hAnsi="Times" w:cs="Times New Roman"/>
          <w:color w:val="000000" w:themeColor="text1"/>
          <w:lang w:val="en-US"/>
        </w:rPr>
        <w:t xml:space="preserve"> granda ignorançe</w:t>
      </w:r>
      <w:r w:rsidRPr="00F641B0">
        <w:rPr>
          <w:rFonts w:ascii="Times" w:hAnsi="Times" w:cs="Times New Roman"/>
          <w:color w:val="000000" w:themeColor="text1"/>
          <w:lang w:val="en-US"/>
        </w:rPr>
        <w:t>.</w:t>
      </w:r>
    </w:p>
    <w:p w14:paraId="5ADA6F2E" w14:textId="0C3A439B" w:rsidR="002C678B" w:rsidRPr="00F641B0" w:rsidRDefault="002067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Colui che quest(o)</w:t>
      </w:r>
      <w:r w:rsidR="00992CFE" w:rsidRPr="00F641B0">
        <w:rPr>
          <w:rStyle w:val="FootnoteReference"/>
          <w:rFonts w:ascii="Times" w:hAnsi="Times" w:cs="Times New Roman"/>
          <w:color w:val="000000" w:themeColor="text1"/>
          <w:lang w:val="en-US"/>
        </w:rPr>
        <w:footnoteReference w:id="277"/>
      </w:r>
      <w:r w:rsidR="002C678B" w:rsidRPr="00F641B0">
        <w:rPr>
          <w:rFonts w:ascii="Times" w:hAnsi="Times" w:cs="Times New Roman"/>
          <w:color w:val="000000" w:themeColor="text1"/>
          <w:lang w:val="en-US"/>
        </w:rPr>
        <w:t xml:space="preserve"> </w:t>
      </w:r>
      <w:r w:rsidRPr="0036179D">
        <w:rPr>
          <w:rFonts w:ascii="Times" w:hAnsi="Times" w:cs="Times New Roman"/>
          <w:color w:val="000000" w:themeColor="text1"/>
          <w:lang w:val="en-US"/>
        </w:rPr>
        <w:t>cerça</w:t>
      </w:r>
      <w:r w:rsidRPr="00F641B0">
        <w:rPr>
          <w:rFonts w:ascii="Times" w:hAnsi="Times" w:cs="Times New Roman"/>
          <w:color w:val="000000" w:themeColor="text1"/>
          <w:lang w:val="en-US"/>
        </w:rPr>
        <w:t xml:space="preserve"> si à</w:t>
      </w:r>
      <w:r w:rsidR="002C678B" w:rsidRPr="00F641B0">
        <w:rPr>
          <w:rFonts w:ascii="Times" w:hAnsi="Times" w:cs="Times New Roman"/>
          <w:color w:val="000000" w:themeColor="text1"/>
          <w:lang w:val="en-US"/>
        </w:rPr>
        <w:t xml:space="preserve"> seno d</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infançe</w:t>
      </w:r>
      <w:r w:rsidRPr="00F641B0">
        <w:rPr>
          <w:rFonts w:ascii="Times" w:hAnsi="Times" w:cs="Times New Roman"/>
          <w:color w:val="000000" w:themeColor="text1"/>
          <w:lang w:val="en-US"/>
        </w:rPr>
        <w:t>;</w:t>
      </w:r>
    </w:p>
    <w:p w14:paraId="08E81779" w14:textId="17828C2C" w:rsidR="002C678B" w:rsidRPr="00F641B0" w:rsidRDefault="002067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ti che v</w:t>
      </w:r>
      <w:r w:rsidR="002C678B" w:rsidRPr="00F641B0">
        <w:rPr>
          <w:rFonts w:ascii="Times" w:hAnsi="Times" w:cs="Times New Roman"/>
          <w:color w:val="000000" w:themeColor="text1"/>
          <w:lang w:val="en-US"/>
        </w:rPr>
        <w:t>e cercando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00076F52">
        <w:rPr>
          <w:rFonts w:ascii="Times" w:hAnsi="Times" w:cs="Times New Roman"/>
          <w:color w:val="000000" w:themeColor="text1"/>
          <w:lang w:val="en-US"/>
        </w:rPr>
        <w:t>no·ss</w:t>
      </w:r>
      <w:r w:rsidR="00F05B1E">
        <w:rPr>
          <w:rFonts w:ascii="Times" w:hAnsi="Times" w:cs="Times New Roman"/>
          <w:color w:val="000000" w:themeColor="text1"/>
          <w:lang w:val="en-US"/>
        </w:rPr>
        <w:t>è</w:t>
      </w:r>
      <w:r w:rsidR="002C678B" w:rsidRPr="00F641B0">
        <w:rPr>
          <w:rFonts w:ascii="Times" w:hAnsi="Times" w:cs="Times New Roman"/>
          <w:color w:val="000000" w:themeColor="text1"/>
          <w:lang w:val="en-US"/>
        </w:rPr>
        <w:t xml:space="preserve"> miga la penitençe</w:t>
      </w:r>
    </w:p>
    <w:p w14:paraId="09ED1AF2" w14:textId="7C112489" w:rsidR="002C678B" w:rsidRPr="00F641B0" w:rsidRDefault="002C678B"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20671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te cun</w:t>
      </w:r>
      <w:r w:rsidR="00206719" w:rsidRPr="00F641B0">
        <w:rPr>
          <w:rFonts w:ascii="Times" w:hAnsi="Times" w:cs="Times New Roman"/>
          <w:color w:val="000000" w:themeColor="text1"/>
          <w:lang w:val="en-US"/>
        </w:rPr>
        <w:t>v</w:t>
      </w:r>
      <w:r w:rsidRPr="00F641B0">
        <w:rPr>
          <w:rFonts w:ascii="Times" w:hAnsi="Times" w:cs="Times New Roman"/>
          <w:color w:val="000000" w:themeColor="text1"/>
          <w:lang w:val="en-US"/>
        </w:rPr>
        <w:t>iem durar p</w:t>
      </w:r>
      <w:r w:rsidRPr="00F641B0">
        <w:rPr>
          <w:rFonts w:ascii="Times" w:hAnsi="Times" w:cs="Times New Roman"/>
          <w:i/>
          <w:iCs/>
          <w:color w:val="000000" w:themeColor="text1"/>
          <w:lang w:val="en-US"/>
        </w:rPr>
        <w:t>er</w:t>
      </w:r>
      <w:r w:rsidR="00206719" w:rsidRPr="00F641B0">
        <w:rPr>
          <w:rFonts w:ascii="Times" w:hAnsi="Times" w:cs="Times New Roman"/>
          <w:color w:val="000000" w:themeColor="text1"/>
          <w:lang w:val="en-US"/>
        </w:rPr>
        <w:t xml:space="preserve"> av</w:t>
      </w:r>
      <w:r w:rsidRPr="00F641B0">
        <w:rPr>
          <w:rFonts w:ascii="Times" w:hAnsi="Times" w:cs="Times New Roman"/>
          <w:color w:val="000000" w:themeColor="text1"/>
          <w:lang w:val="en-US"/>
        </w:rPr>
        <w:t>er</w:t>
      </w:r>
      <w:r w:rsidR="0020671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to sperançe</w:t>
      </w:r>
      <w:r w:rsidR="00206719" w:rsidRPr="00F641B0">
        <w:rPr>
          <w:rFonts w:ascii="Times" w:hAnsi="Times" w:cs="Times New Roman"/>
          <w:color w:val="000000" w:themeColor="text1"/>
          <w:lang w:val="en-US"/>
        </w:rPr>
        <w:t>."</w:t>
      </w:r>
    </w:p>
    <w:p w14:paraId="65FD8A54" w14:textId="44C94E8E" w:rsidR="00206719" w:rsidRPr="00F641B0" w:rsidRDefault="00F82811" w:rsidP="009225F0">
      <w:pPr>
        <w:pStyle w:val="BodyTextFirstIndent2"/>
        <w:rPr>
          <w:rFonts w:ascii="Times" w:hAnsi="Times"/>
          <w:lang w:val="en-US"/>
        </w:rPr>
      </w:pPr>
      <w:r w:rsidRPr="00F641B0">
        <w:rPr>
          <w:rFonts w:ascii="Times" w:hAnsi="Times"/>
          <w:lang w:val="en-US"/>
        </w:rPr>
        <w:t>[Laisse 82</w:t>
      </w:r>
      <w:r w:rsidR="002C678B" w:rsidRPr="00F641B0">
        <w:rPr>
          <w:rFonts w:ascii="Times" w:hAnsi="Times"/>
          <w:lang w:val="en-US"/>
        </w:rPr>
        <w:t>]</w:t>
      </w:r>
      <w:r w:rsidR="000C3FEB" w:rsidRPr="00F641B0">
        <w:rPr>
          <w:rFonts w:ascii="Times" w:hAnsi="Times"/>
          <w:lang w:val="en-US"/>
        </w:rPr>
        <w:t xml:space="preserve"> </w:t>
      </w:r>
    </w:p>
    <w:p w14:paraId="009CD3F7" w14:textId="0BDCD6C8" w:rsidR="002C678B" w:rsidRPr="00F641B0" w:rsidRDefault="002067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Ugo à</w:t>
      </w:r>
      <w:r w:rsidR="002C678B" w:rsidRPr="00F641B0">
        <w:rPr>
          <w:rFonts w:ascii="Times" w:hAnsi="Times" w:cs="Times New Roman"/>
          <w:color w:val="000000" w:themeColor="text1"/>
          <w:lang w:val="en-US"/>
        </w:rPr>
        <w:t xml:space="preserve"> oldi parlar lo cuntor</w:t>
      </w:r>
    </w:p>
    <w:p w14:paraId="1B7C6627" w14:textId="12389AF1" w:rsidR="002C678B" w:rsidRPr="00F641B0" w:rsidRDefault="00F05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w:t>
      </w:r>
      <w:r w:rsidR="002C678B" w:rsidRPr="00F641B0">
        <w:rPr>
          <w:rFonts w:ascii="Times" w:hAnsi="Times" w:cs="Times New Roman"/>
          <w:color w:val="000000" w:themeColor="text1"/>
          <w:lang w:val="en-US"/>
        </w:rPr>
        <w:t>e duol ch</w:t>
      </w:r>
      <w:r w:rsidR="00206719"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ell</w:t>
      </w:r>
      <w:r w:rsidR="00206719" w:rsidRPr="00F641B0">
        <w:rPr>
          <w:rFonts w:ascii="Times" w:hAnsi="Times" w:cs="Times New Roman"/>
          <w:color w:val="000000" w:themeColor="text1"/>
          <w:lang w:val="en-US"/>
        </w:rPr>
        <w:t xml:space="preserve"> à, ell sso v</w:t>
      </w:r>
      <w:r>
        <w:rPr>
          <w:rFonts w:ascii="Times" w:hAnsi="Times" w:cs="Times New Roman"/>
          <w:color w:val="000000" w:themeColor="text1"/>
          <w:lang w:val="en-US"/>
        </w:rPr>
        <w:t>isso bagnà</w:t>
      </w:r>
      <w:r w:rsidR="002C678B" w:rsidRPr="00F641B0">
        <w:rPr>
          <w:rFonts w:ascii="Times" w:hAnsi="Times" w:cs="Times New Roman"/>
          <w:color w:val="000000" w:themeColor="text1"/>
          <w:lang w:val="en-US"/>
        </w:rPr>
        <w:t xml:space="preserve"> de plor</w:t>
      </w:r>
      <w:r w:rsidR="00206719" w:rsidRPr="00F641B0">
        <w:rPr>
          <w:rFonts w:ascii="Times" w:hAnsi="Times" w:cs="Times New Roman"/>
          <w:color w:val="000000" w:themeColor="text1"/>
          <w:lang w:val="en-US"/>
        </w:rPr>
        <w:t>;</w:t>
      </w:r>
    </w:p>
    <w:p w14:paraId="0E679B39" w14:textId="4A83481D" w:rsidR="002C678B" w:rsidRPr="00F641B0" w:rsidRDefault="00F05B1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Dolçemente el clamà</w:t>
      </w:r>
      <w:r w:rsidR="002C678B" w:rsidRPr="00F641B0">
        <w:rPr>
          <w:rFonts w:ascii="Times" w:hAnsi="Times" w:cs="Times New Roman"/>
          <w:color w:val="000000" w:themeColor="text1"/>
          <w:lang w:val="en-US"/>
        </w:rPr>
        <w:t xml:space="preserve"> el so cri</w:t>
      </w:r>
      <w:r w:rsidR="00992CFE" w:rsidRPr="00F641B0">
        <w:rPr>
          <w:rFonts w:ascii="Times" w:hAnsi="Times" w:cs="Times New Roman"/>
          <w:color w:val="000000" w:themeColor="text1"/>
          <w:lang w:val="en-US"/>
        </w:rPr>
        <w:t>(a)</w:t>
      </w:r>
      <w:r w:rsidR="002C678B" w:rsidRPr="00F641B0">
        <w:rPr>
          <w:rFonts w:ascii="Times" w:hAnsi="Times" w:cs="Times New Roman"/>
          <w:color w:val="000000" w:themeColor="text1"/>
          <w:lang w:val="en-US"/>
        </w:rPr>
        <w:t>tor</w:t>
      </w:r>
      <w:r w:rsidR="00206719" w:rsidRPr="00F641B0">
        <w:rPr>
          <w:rFonts w:ascii="Times" w:hAnsi="Times" w:cs="Times New Roman"/>
          <w:color w:val="000000" w:themeColor="text1"/>
          <w:lang w:val="en-US"/>
        </w:rPr>
        <w:t>.</w:t>
      </w:r>
      <w:r w:rsidR="00206719" w:rsidRPr="00F641B0">
        <w:rPr>
          <w:rStyle w:val="FootnoteReference"/>
          <w:rFonts w:ascii="Times" w:hAnsi="Times" w:cs="Times New Roman"/>
          <w:color w:val="000000" w:themeColor="text1"/>
          <w:lang w:val="en-US"/>
        </w:rPr>
        <w:footnoteReference w:id="278"/>
      </w:r>
    </w:p>
    <w:p w14:paraId="37BA8966" w14:textId="4D05234F" w:rsidR="002C678B" w:rsidRPr="00F641B0" w:rsidRDefault="002067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Medeximo T</w:t>
      </w:r>
      <w:r w:rsidR="00014C58">
        <w:rPr>
          <w:rFonts w:ascii="Times" w:hAnsi="Times" w:cs="Times New Roman"/>
          <w:color w:val="000000" w:themeColor="text1"/>
          <w:lang w:val="en-US"/>
        </w:rPr>
        <w:t>adio lagremà</w:t>
      </w:r>
      <w:r w:rsidR="002C678B" w:rsidRPr="00F641B0">
        <w:rPr>
          <w:rFonts w:ascii="Times" w:hAnsi="Times" w:cs="Times New Roman"/>
          <w:color w:val="000000" w:themeColor="text1"/>
          <w:lang w:val="en-US"/>
        </w:rPr>
        <w:t xml:space="preserve"> de dolçor</w:t>
      </w:r>
      <w:r w:rsidRPr="00F641B0">
        <w:rPr>
          <w:rFonts w:ascii="Times" w:hAnsi="Times" w:cs="Times New Roman"/>
          <w:color w:val="000000" w:themeColor="text1"/>
          <w:lang w:val="en-US"/>
        </w:rPr>
        <w:t>;</w:t>
      </w:r>
    </w:p>
    <w:p w14:paraId="0A35EC48" w14:textId="23F1A459" w:rsidR="002C678B" w:rsidRPr="00F641B0" w:rsidRDefault="002067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lui parlò como homo de v</w:t>
      </w:r>
      <w:r w:rsidR="002C678B" w:rsidRPr="00F641B0">
        <w:rPr>
          <w:rFonts w:ascii="Times" w:hAnsi="Times" w:cs="Times New Roman"/>
          <w:color w:val="000000" w:themeColor="text1"/>
          <w:lang w:val="en-US"/>
        </w:rPr>
        <w:t>alor</w:t>
      </w:r>
      <w:r w:rsidRPr="00F641B0">
        <w:rPr>
          <w:rFonts w:ascii="Times" w:hAnsi="Times" w:cs="Times New Roman"/>
          <w:color w:val="000000" w:themeColor="text1"/>
          <w:lang w:val="en-US"/>
        </w:rPr>
        <w:t>,</w:t>
      </w:r>
    </w:p>
    <w:p w14:paraId="51B63642" w14:textId="58959397" w:rsidR="002C678B" w:rsidRPr="00F641B0" w:rsidRDefault="002067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Bel fio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lasa star sto langor</w:t>
      </w:r>
      <w:r w:rsidRPr="00F641B0">
        <w:rPr>
          <w:rFonts w:ascii="Times" w:hAnsi="Times" w:cs="Times New Roman"/>
          <w:color w:val="000000" w:themeColor="text1"/>
          <w:lang w:val="en-US"/>
        </w:rPr>
        <w:t>,</w:t>
      </w:r>
    </w:p>
    <w:p w14:paraId="564C7358" w14:textId="64AA6960"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far duo</w:t>
      </w:r>
      <w:r w:rsidR="00206719" w:rsidRPr="00F641B0">
        <w:rPr>
          <w:rFonts w:ascii="Times" w:hAnsi="Times" w:cs="Times New Roman"/>
          <w:color w:val="000000" w:themeColor="text1"/>
          <w:lang w:val="en-US"/>
        </w:rPr>
        <w:t>l no se recev</w:t>
      </w:r>
      <w:r w:rsidRPr="00F641B0">
        <w:rPr>
          <w:rFonts w:ascii="Times" w:hAnsi="Times" w:cs="Times New Roman"/>
          <w:color w:val="000000" w:themeColor="text1"/>
          <w:lang w:val="en-US"/>
        </w:rPr>
        <w:t>e honor</w:t>
      </w:r>
      <w:r w:rsidR="00206719" w:rsidRPr="00F641B0">
        <w:rPr>
          <w:rFonts w:ascii="Times" w:hAnsi="Times" w:cs="Times New Roman"/>
          <w:color w:val="000000" w:themeColor="text1"/>
          <w:lang w:val="en-US"/>
        </w:rPr>
        <w:t>.</w:t>
      </w:r>
    </w:p>
    <w:p w14:paraId="4DF1C9FD" w14:textId="470A3A44" w:rsidR="002C678B" w:rsidRPr="00F641B0" w:rsidRDefault="002067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 pecado fè Carllo v</w:t>
      </w:r>
      <w:r w:rsidR="002C678B" w:rsidRPr="00F641B0">
        <w:rPr>
          <w:rFonts w:ascii="Times" w:hAnsi="Times" w:cs="Times New Roman"/>
          <w:color w:val="000000" w:themeColor="text1"/>
          <w:lang w:val="en-US"/>
        </w:rPr>
        <w:t xml:space="preserve">ostro </w:t>
      </w:r>
      <w:r w:rsidR="00992CF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w:t>
      </w:r>
    </w:p>
    <w:p w14:paraId="4FDED2A4" w14:textId="27E32E1D"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w:t>
      </w:r>
      <w:r w:rsidR="00644B72" w:rsidRPr="00F641B0">
        <w:rPr>
          <w:rFonts w:ascii="Times" w:hAnsi="Times" w:cs="Times New Roman"/>
          <w:color w:val="000000" w:themeColor="text1"/>
          <w:lang w:val="en-US"/>
        </w:rPr>
        <w:t xml:space="preserve"> v'à mandado a cercar tal</w:t>
      </w:r>
      <w:r w:rsidRPr="00F641B0">
        <w:rPr>
          <w:rFonts w:ascii="Times" w:hAnsi="Times" w:cs="Times New Roman"/>
          <w:color w:val="000000" w:themeColor="text1"/>
          <w:lang w:val="en-US"/>
        </w:rPr>
        <w:t xml:space="preserve"> labor</w:t>
      </w:r>
      <w:r w:rsidR="00644B72" w:rsidRPr="00F641B0">
        <w:rPr>
          <w:rFonts w:ascii="Times" w:hAnsi="Times" w:cs="Times New Roman"/>
          <w:color w:val="000000" w:themeColor="text1"/>
          <w:lang w:val="en-US"/>
        </w:rPr>
        <w:t>;</w:t>
      </w:r>
    </w:p>
    <w:p w14:paraId="3243AE5A" w14:textId="7349F854" w:rsidR="002C678B" w:rsidRPr="00F641B0" w:rsidRDefault="006B34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Çamai no v</w:t>
      </w:r>
      <w:r w:rsidR="002C678B" w:rsidRPr="00F641B0">
        <w:rPr>
          <w:rFonts w:ascii="Times" w:hAnsi="Times" w:cs="Times New Roman"/>
          <w:color w:val="000000" w:themeColor="text1"/>
          <w:lang w:val="en-US"/>
        </w:rPr>
        <w:t>edeste nul homo pecador</w:t>
      </w:r>
    </w:p>
    <w:p w14:paraId="69848530" w14:textId="06558A7E" w:rsidR="002C678B" w:rsidRPr="00F641B0" w:rsidRDefault="00644B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retornase unde è</w:t>
      </w:r>
      <w:r w:rsidR="002C678B" w:rsidRPr="00F641B0">
        <w:rPr>
          <w:rFonts w:ascii="Times" w:hAnsi="Times" w:cs="Times New Roman"/>
          <w:color w:val="000000" w:themeColor="text1"/>
          <w:lang w:val="en-US"/>
        </w:rPr>
        <w:t xml:space="preserve"> tanto dolor</w:t>
      </w:r>
      <w:r w:rsidRPr="00F641B0">
        <w:rPr>
          <w:rFonts w:ascii="Times" w:hAnsi="Times" w:cs="Times New Roman"/>
          <w:color w:val="000000" w:themeColor="text1"/>
          <w:lang w:val="en-US"/>
        </w:rPr>
        <w:t>,</w:t>
      </w:r>
    </w:p>
    <w:p w14:paraId="3E23B762" w14:textId="33E8D940" w:rsidR="002C678B" w:rsidRPr="00F641B0" w:rsidRDefault="008814C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sè</w:t>
      </w:r>
      <w:r w:rsidR="002C678B" w:rsidRPr="00F641B0">
        <w:rPr>
          <w:rFonts w:ascii="Times" w:hAnsi="Times" w:cs="Times New Roman"/>
          <w:color w:val="000000" w:themeColor="text1"/>
          <w:lang w:val="en-US"/>
        </w:rPr>
        <w:t>no si seradi tuti quanti i</w:t>
      </w:r>
      <w:r w:rsidR="002C678B" w:rsidRPr="00F641B0">
        <w:rPr>
          <w:rFonts w:ascii="Times" w:hAnsi="Times" w:cs="Times New Roman"/>
          <w:i/>
          <w:iCs/>
          <w:color w:val="000000" w:themeColor="text1"/>
          <w:lang w:val="en-US"/>
        </w:rPr>
        <w:t>n</w:t>
      </w:r>
      <w:r w:rsidR="002C678B" w:rsidRPr="00F641B0">
        <w:rPr>
          <w:rFonts w:ascii="Times" w:hAnsi="Times" w:cs="Times New Roman"/>
          <w:color w:val="000000" w:themeColor="text1"/>
          <w:lang w:val="en-US"/>
        </w:rPr>
        <w:t>tor</w:t>
      </w:r>
      <w:r w:rsidR="00644B72" w:rsidRPr="00F641B0">
        <w:rPr>
          <w:rFonts w:ascii="Times" w:hAnsi="Times" w:cs="Times New Roman"/>
          <w:color w:val="000000" w:themeColor="text1"/>
          <w:lang w:val="en-US"/>
        </w:rPr>
        <w:t>,</w:t>
      </w:r>
    </w:p>
    <w:p w14:paraId="3D32625C" w14:textId="0638F6FF"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53</w:t>
      </w:r>
      <w:r w:rsidRPr="00F641B0">
        <w:rPr>
          <w:rFonts w:ascii="Times" w:hAnsi="Times" w:cs="Times New Roman"/>
          <w:bCs/>
          <w:color w:val="000000" w:themeColor="text1"/>
          <w:lang w:val="en-US"/>
        </w:rPr>
        <w:t xml:space="preserve">R) </w:t>
      </w:r>
      <w:r w:rsidR="006B3472" w:rsidRPr="00F641B0">
        <w:rPr>
          <w:rFonts w:ascii="Times" w:hAnsi="Times" w:cs="Times New Roman"/>
          <w:color w:val="000000" w:themeColor="text1"/>
          <w:lang w:val="en-US"/>
        </w:rPr>
        <w:t>Che a questo mondo no può v</w:t>
      </w:r>
      <w:r w:rsidR="002C678B" w:rsidRPr="00F641B0">
        <w:rPr>
          <w:rFonts w:ascii="Times" w:hAnsi="Times" w:cs="Times New Roman"/>
          <w:color w:val="000000" w:themeColor="text1"/>
          <w:lang w:val="en-US"/>
        </w:rPr>
        <w:t>egnir un</w:t>
      </w:r>
      <w:r w:rsidR="006B3472"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çor</w:t>
      </w:r>
    </w:p>
    <w:p w14:paraId="50F43312" w14:textId="4573B38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6B3472" w:rsidRPr="00F641B0">
        <w:rPr>
          <w:rFonts w:ascii="Times" w:hAnsi="Times" w:cs="Times New Roman"/>
          <w:color w:val="000000" w:themeColor="text1"/>
          <w:lang w:val="en-US"/>
        </w:rPr>
        <w:t xml:space="preserve"> dir nov</w:t>
      </w:r>
      <w:r w:rsidRPr="00F641B0">
        <w:rPr>
          <w:rFonts w:ascii="Times" w:hAnsi="Times" w:cs="Times New Roman"/>
          <w:color w:val="000000" w:themeColor="text1"/>
          <w:lang w:val="en-US"/>
        </w:rPr>
        <w:t>elle a</w:t>
      </w:r>
      <w:r w:rsidR="00644B7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pare ni a </w:t>
      </w:r>
      <w:r w:rsidR="000B3616"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644B72" w:rsidRPr="00F641B0">
        <w:rPr>
          <w:rFonts w:ascii="Times" w:hAnsi="Times" w:cs="Times New Roman"/>
          <w:color w:val="000000" w:themeColor="text1"/>
          <w:lang w:val="en-US"/>
        </w:rPr>
        <w:t>.</w:t>
      </w:r>
    </w:p>
    <w:p w14:paraId="4358169A" w14:textId="7E115009" w:rsidR="002C678B" w:rsidRPr="00F641B0" w:rsidRDefault="00644B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Mal à</w:t>
      </w:r>
      <w:r w:rsidR="006B3472" w:rsidRPr="00F641B0">
        <w:rPr>
          <w:rFonts w:ascii="Times" w:hAnsi="Times" w:cs="Times New Roman"/>
          <w:color w:val="000000" w:themeColor="text1"/>
          <w:lang w:val="en-US"/>
        </w:rPr>
        <w:t xml:space="preserve"> fatto ell v</w:t>
      </w:r>
      <w:r w:rsidR="002C678B" w:rsidRPr="00F641B0">
        <w:rPr>
          <w:rFonts w:ascii="Times" w:hAnsi="Times" w:cs="Times New Roman"/>
          <w:color w:val="000000" w:themeColor="text1"/>
          <w:lang w:val="en-US"/>
        </w:rPr>
        <w:t>ostro i</w:t>
      </w:r>
      <w:r w:rsidR="002C678B" w:rsidRPr="00F641B0">
        <w:rPr>
          <w:rFonts w:ascii="Times" w:hAnsi="Times" w:cs="Times New Roman"/>
          <w:i/>
          <w:iCs/>
          <w:color w:val="000000" w:themeColor="text1"/>
          <w:lang w:val="en-US"/>
        </w:rPr>
        <w:t>n</w:t>
      </w:r>
      <w:r w:rsidR="002C678B" w:rsidRPr="00F641B0">
        <w:rPr>
          <w:rFonts w:ascii="Times" w:hAnsi="Times" w:cs="Times New Roman"/>
          <w:color w:val="000000" w:themeColor="text1"/>
          <w:lang w:val="en-US"/>
        </w:rPr>
        <w:t>perador</w:t>
      </w:r>
    </w:p>
    <w:p w14:paraId="2567DC5A" w14:textId="75AFA5F2" w:rsidR="002C678B" w:rsidRPr="00F641B0" w:rsidRDefault="006B34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v</w:t>
      </w:r>
      <w:r w:rsidR="002C678B" w:rsidRPr="00F641B0">
        <w:rPr>
          <w:rFonts w:ascii="Times" w:hAnsi="Times" w:cs="Times New Roman"/>
          <w:color w:val="000000" w:themeColor="text1"/>
          <w:lang w:val="en-US"/>
        </w:rPr>
        <w:t xml:space="preserve">e </w:t>
      </w:r>
      <w:r w:rsidR="00644B72" w:rsidRPr="00F641B0">
        <w:rPr>
          <w:rFonts w:ascii="Times" w:hAnsi="Times" w:cs="Times New Roman"/>
          <w:color w:val="000000" w:themeColor="text1"/>
          <w:lang w:val="en-US"/>
        </w:rPr>
        <w:t>mandà</w:t>
      </w:r>
      <w:r w:rsidR="002C678B" w:rsidRPr="00F641B0">
        <w:rPr>
          <w:rFonts w:ascii="Times" w:hAnsi="Times" w:cs="Times New Roman"/>
          <w:color w:val="000000" w:themeColor="text1"/>
          <w:lang w:val="en-US"/>
        </w:rPr>
        <w:t xml:space="preserve"> cerc</w:t>
      </w:r>
      <w:r w:rsidR="00644B72" w:rsidRPr="00F641B0">
        <w:rPr>
          <w:rFonts w:ascii="Times" w:hAnsi="Times" w:cs="Times New Roman"/>
          <w:color w:val="000000" w:themeColor="text1"/>
          <w:lang w:val="en-US"/>
        </w:rPr>
        <w:t>ando</w:t>
      </w:r>
      <w:r w:rsidR="00402A5E">
        <w:rPr>
          <w:rFonts w:ascii="Times" w:hAnsi="Times" w:cs="Times New Roman"/>
          <w:color w:val="000000" w:themeColor="text1"/>
          <w:lang w:val="en-US"/>
        </w:rPr>
        <w:t xml:space="preserve"> p</w:t>
      </w:r>
      <w:r w:rsidR="00402A5E">
        <w:rPr>
          <w:rFonts w:ascii="Times" w:hAnsi="Times" w:cs="Times New Roman"/>
          <w:i/>
          <w:color w:val="000000" w:themeColor="text1"/>
          <w:lang w:val="en-US"/>
        </w:rPr>
        <w:t>er</w:t>
      </w:r>
      <w:r w:rsidR="00644B72" w:rsidRPr="00F641B0">
        <w:rPr>
          <w:rStyle w:val="FootnoteReference"/>
          <w:rFonts w:ascii="Times" w:hAnsi="Times" w:cs="Times New Roman"/>
          <w:color w:val="000000" w:themeColor="text1"/>
          <w:lang w:val="en-US"/>
        </w:rPr>
        <w:footnoteReference w:id="279"/>
      </w:r>
      <w:r w:rsidR="00644B72"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tal fator</w:t>
      </w:r>
      <w:r w:rsidR="00644B72" w:rsidRPr="00F641B0">
        <w:rPr>
          <w:rFonts w:ascii="Times" w:hAnsi="Times" w:cs="Times New Roman"/>
          <w:color w:val="000000" w:themeColor="text1"/>
          <w:lang w:val="en-US"/>
        </w:rPr>
        <w:t>.</w:t>
      </w:r>
    </w:p>
    <w:p w14:paraId="1C7D2A56" w14:textId="647E8B97" w:rsidR="002C678B" w:rsidRPr="00F641B0" w:rsidRDefault="00644B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fè</w:t>
      </w:r>
      <w:r w:rsidR="002C678B" w:rsidRPr="00F641B0">
        <w:rPr>
          <w:rFonts w:ascii="Times" w:hAnsi="Times" w:cs="Times New Roman"/>
          <w:color w:val="000000" w:themeColor="text1"/>
          <w:lang w:val="en-US"/>
        </w:rPr>
        <w:t xml:space="preserve"> gra</w:t>
      </w:r>
      <w:r w:rsidR="002C678B" w:rsidRPr="00F641B0">
        <w:rPr>
          <w:rFonts w:ascii="Times" w:hAnsi="Times" w:cs="Times New Roman"/>
          <w:i/>
          <w:iCs/>
          <w:color w:val="000000" w:themeColor="text1"/>
          <w:lang w:val="en-US"/>
        </w:rPr>
        <w:t>n</w:t>
      </w:r>
      <w:r w:rsidR="006B3472" w:rsidRPr="00F641B0">
        <w:rPr>
          <w:rFonts w:ascii="Times" w:hAnsi="Times" w:cs="Times New Roman"/>
          <w:color w:val="000000" w:themeColor="text1"/>
          <w:lang w:val="en-US"/>
        </w:rPr>
        <w:t xml:space="preserve"> mal</w:t>
      </w:r>
      <w:r w:rsidRPr="00F641B0">
        <w:rPr>
          <w:rFonts w:ascii="Times" w:hAnsi="Times" w:cs="Times New Roman"/>
          <w:color w:val="000000" w:themeColor="text1"/>
          <w:lang w:val="en-US"/>
        </w:rPr>
        <w:t>,</w:t>
      </w:r>
      <w:r w:rsidR="006B3472" w:rsidRPr="00F641B0">
        <w:rPr>
          <w:rFonts w:ascii="Times" w:hAnsi="Times" w:cs="Times New Roman"/>
          <w:color w:val="000000" w:themeColor="text1"/>
          <w:lang w:val="en-US"/>
        </w:rPr>
        <w:t xml:space="preserve"> e v</w:t>
      </w:r>
      <w:r w:rsidRPr="00F641B0">
        <w:rPr>
          <w:rFonts w:ascii="Times" w:hAnsi="Times" w:cs="Times New Roman"/>
          <w:color w:val="000000" w:themeColor="text1"/>
          <w:lang w:val="en-US"/>
        </w:rPr>
        <w:t>ui fé</w:t>
      </w:r>
      <w:r w:rsidR="002C678B" w:rsidRPr="00F641B0">
        <w:rPr>
          <w:rFonts w:ascii="Times" w:hAnsi="Times" w:cs="Times New Roman"/>
          <w:color w:val="000000" w:themeColor="text1"/>
          <w:lang w:val="en-US"/>
        </w:rPr>
        <w:t xml:space="preserve"> piçor</w:t>
      </w:r>
      <w:r w:rsidRPr="00F641B0">
        <w:rPr>
          <w:rFonts w:ascii="Times" w:hAnsi="Times" w:cs="Times New Roman"/>
          <w:color w:val="000000" w:themeColor="text1"/>
          <w:lang w:val="en-US"/>
        </w:rPr>
        <w:t>;</w:t>
      </w:r>
    </w:p>
    <w:p w14:paraId="08CDDD38" w14:textId="643C0DA8" w:rsidR="002C678B" w:rsidRPr="00F641B0" w:rsidRDefault="008421A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Mei</w:t>
      </w:r>
      <w:r w:rsidR="006B3472" w:rsidRPr="00F641B0">
        <w:rPr>
          <w:rFonts w:ascii="Times" w:hAnsi="Times" w:cs="Times New Roman"/>
          <w:color w:val="000000" w:themeColor="text1"/>
          <w:lang w:val="en-US"/>
        </w:rPr>
        <w:t>or v</w:t>
      </w:r>
      <w:r w:rsidR="0036179D">
        <w:rPr>
          <w:rFonts w:ascii="Times" w:hAnsi="Times" w:cs="Times New Roman"/>
          <w:color w:val="000000" w:themeColor="text1"/>
          <w:lang w:val="en-US"/>
        </w:rPr>
        <w:t>e·</w:t>
      </w:r>
      <w:r w:rsidR="002C678B" w:rsidRPr="00F641B0">
        <w:rPr>
          <w:rFonts w:ascii="Times" w:hAnsi="Times" w:cs="Times New Roman"/>
          <w:color w:val="000000" w:themeColor="text1"/>
          <w:lang w:val="en-US"/>
        </w:rPr>
        <w:t>ffesse</w:t>
      </w:r>
      <w:r w:rsidR="00644B72"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e de plui gran honor</w:t>
      </w:r>
      <w:r w:rsidR="00644B72" w:rsidRPr="00F641B0">
        <w:rPr>
          <w:rFonts w:ascii="Times" w:hAnsi="Times" w:cs="Times New Roman"/>
          <w:color w:val="000000" w:themeColor="text1"/>
          <w:lang w:val="en-US"/>
        </w:rPr>
        <w:t>,</w:t>
      </w:r>
    </w:p>
    <w:p w14:paraId="5CAC54C1" w14:textId="1CEB3560" w:rsidR="002C678B" w:rsidRPr="00F641B0" w:rsidRDefault="00644B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w:t>
      </w:r>
      <w:r w:rsidR="002C678B" w:rsidRPr="00F641B0">
        <w:rPr>
          <w:rFonts w:ascii="Times" w:hAnsi="Times" w:cs="Times New Roman"/>
          <w:color w:val="000000" w:themeColor="text1"/>
          <w:lang w:val="en-US"/>
        </w:rPr>
        <w:t>er lasado l</w:t>
      </w:r>
      <w:r w:rsidRPr="00F641B0">
        <w:rPr>
          <w:rFonts w:ascii="Times" w:hAnsi="Times" w:cs="Times New Roman"/>
          <w:color w:val="000000" w:themeColor="text1"/>
          <w:lang w:val="en-US"/>
        </w:rPr>
        <w:t>'amor de l'al</w:t>
      </w:r>
      <w:r w:rsidR="002C678B" w:rsidRPr="00F641B0">
        <w:rPr>
          <w:rFonts w:ascii="Times" w:hAnsi="Times" w:cs="Times New Roman"/>
          <w:color w:val="000000" w:themeColor="text1"/>
          <w:lang w:val="en-US"/>
        </w:rPr>
        <w:t>mansor</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280"/>
      </w:r>
    </w:p>
    <w:p w14:paraId="5A3C5EC8" w14:textId="135BC3D3" w:rsidR="002C678B" w:rsidRPr="00F641B0" w:rsidRDefault="006B34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 v</w:t>
      </w:r>
      <w:r w:rsidR="002C678B" w:rsidRPr="00F641B0">
        <w:rPr>
          <w:rFonts w:ascii="Times" w:hAnsi="Times" w:cs="Times New Roman"/>
          <w:color w:val="000000" w:themeColor="text1"/>
          <w:lang w:val="en-US"/>
        </w:rPr>
        <w:t>oler andar al regno tenebror</w:t>
      </w:r>
    </w:p>
    <w:p w14:paraId="590D035C" w14:textId="477EC55F" w:rsidR="002C678B" w:rsidRPr="00F641B0" w:rsidRDefault="00644B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lo inferno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2C678B" w:rsidRPr="00F641B0">
        <w:rPr>
          <w:rFonts w:ascii="Times" w:hAnsi="Times" w:cs="Times New Roman"/>
          <w:color w:val="000000" w:themeColor="text1"/>
          <w:lang w:val="en-US"/>
        </w:rPr>
        <w:t xml:space="preserve"> lo gra</w:t>
      </w:r>
      <w:r w:rsidR="002C678B" w:rsidRPr="00F641B0">
        <w:rPr>
          <w:rFonts w:ascii="Times" w:hAnsi="Times" w:cs="Times New Roman"/>
          <w:i/>
          <w:iCs/>
          <w:color w:val="000000" w:themeColor="text1"/>
          <w:lang w:val="en-US"/>
        </w:rPr>
        <w:t>n</w:t>
      </w:r>
      <w:r w:rsidR="002C678B" w:rsidRPr="00F641B0">
        <w:rPr>
          <w:rFonts w:ascii="Times" w:hAnsi="Times" w:cs="Times New Roman"/>
          <w:color w:val="000000" w:themeColor="text1"/>
          <w:lang w:val="en-US"/>
        </w:rPr>
        <w:t xml:space="preserve"> plor</w:t>
      </w:r>
      <w:r w:rsidRPr="00F641B0">
        <w:rPr>
          <w:rFonts w:ascii="Times" w:hAnsi="Times" w:cs="Times New Roman"/>
          <w:color w:val="000000" w:themeColor="text1"/>
          <w:lang w:val="en-US"/>
        </w:rPr>
        <w:t>.</w:t>
      </w:r>
    </w:p>
    <w:p w14:paraId="2C1C65BD" w14:textId="1176B324" w:rsidR="002C678B" w:rsidRPr="00F641B0" w:rsidRDefault="00390A6F"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2C678B" w:rsidRPr="00F641B0">
        <w:rPr>
          <w:rFonts w:ascii="Times" w:hAnsi="Times" w:cs="Times New Roman"/>
          <w:color w:val="000000" w:themeColor="text1"/>
          <w:lang w:val="en-US"/>
        </w:rPr>
        <w:t xml:space="preserve"> te c</w:t>
      </w:r>
      <w:r w:rsidR="002C678B" w:rsidRPr="00F641B0">
        <w:rPr>
          <w:rFonts w:ascii="Times" w:hAnsi="Times" w:cs="Times New Roman"/>
          <w:i/>
          <w:iCs/>
          <w:color w:val="000000" w:themeColor="text1"/>
          <w:lang w:val="en-US"/>
        </w:rPr>
        <w:t>on</w:t>
      </w:r>
      <w:r w:rsidR="004F0B49">
        <w:rPr>
          <w:rFonts w:ascii="Times" w:hAnsi="Times" w:cs="Times New Roman"/>
          <w:color w:val="000000" w:themeColor="text1"/>
          <w:lang w:val="en-US"/>
        </w:rPr>
        <w:t>sei</w:t>
      </w:r>
      <w:r w:rsidR="002C678B" w:rsidRPr="00F641B0">
        <w:rPr>
          <w:rFonts w:ascii="Times" w:hAnsi="Times" w:cs="Times New Roman"/>
          <w:color w:val="000000" w:themeColor="text1"/>
          <w:lang w:val="en-US"/>
        </w:rPr>
        <w:t>a</w:t>
      </w:r>
      <w:r w:rsidR="00644B72" w:rsidRPr="00F641B0">
        <w:rPr>
          <w:rFonts w:ascii="Times" w:hAnsi="Times" w:cs="Times New Roman"/>
          <w:color w:val="000000" w:themeColor="text1"/>
          <w:lang w:val="en-US"/>
        </w:rPr>
        <w:t>, lo gran C</w:t>
      </w:r>
      <w:r w:rsidR="002C678B" w:rsidRPr="00F641B0">
        <w:rPr>
          <w:rFonts w:ascii="Times" w:hAnsi="Times" w:cs="Times New Roman"/>
          <w:color w:val="000000" w:themeColor="text1"/>
          <w:lang w:val="en-US"/>
        </w:rPr>
        <w:t>riator</w:t>
      </w:r>
      <w:r w:rsidR="00644B72" w:rsidRPr="00F641B0">
        <w:rPr>
          <w:rFonts w:ascii="Times" w:hAnsi="Times" w:cs="Times New Roman"/>
          <w:color w:val="000000" w:themeColor="text1"/>
          <w:lang w:val="en-US"/>
        </w:rPr>
        <w:t>!"</w:t>
      </w:r>
    </w:p>
    <w:p w14:paraId="6914640D" w14:textId="5B0D36C2" w:rsidR="00644B72" w:rsidRPr="00F641B0" w:rsidRDefault="00F82811" w:rsidP="009225F0">
      <w:pPr>
        <w:pStyle w:val="BodyTextFirstIndent2"/>
        <w:rPr>
          <w:rFonts w:ascii="Times" w:hAnsi="Times"/>
          <w:lang w:val="en-US"/>
        </w:rPr>
      </w:pPr>
      <w:r w:rsidRPr="00F641B0">
        <w:rPr>
          <w:rFonts w:ascii="Times" w:hAnsi="Times"/>
          <w:lang w:val="en-US"/>
        </w:rPr>
        <w:t>[Laisse 83</w:t>
      </w:r>
      <w:r w:rsidR="002C678B" w:rsidRPr="00F641B0">
        <w:rPr>
          <w:rFonts w:ascii="Times" w:hAnsi="Times"/>
          <w:lang w:val="en-US"/>
        </w:rPr>
        <w:t>]</w:t>
      </w:r>
      <w:r w:rsidR="000C3FEB" w:rsidRPr="00F641B0">
        <w:rPr>
          <w:rFonts w:ascii="Times" w:hAnsi="Times"/>
          <w:lang w:val="en-US"/>
        </w:rPr>
        <w:t xml:space="preserve"> </w:t>
      </w:r>
    </w:p>
    <w:p w14:paraId="046043E4" w14:textId="0E3ACCA4"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w:t>
      </w:r>
      <w:r w:rsidR="007A254C" w:rsidRPr="00F641B0">
        <w:rPr>
          <w:rFonts w:ascii="Times" w:hAnsi="Times" w:cs="Times New Roman"/>
          <w:color w:val="000000" w:themeColor="text1"/>
          <w:lang w:val="en-US"/>
        </w:rPr>
        <w:t>adio parlò</w:t>
      </w:r>
      <w:r w:rsidRPr="00F641B0">
        <w:rPr>
          <w:rFonts w:ascii="Times" w:hAnsi="Times" w:cs="Times New Roman"/>
          <w:color w:val="000000" w:themeColor="text1"/>
          <w:lang w:val="en-US"/>
        </w:rPr>
        <w:t xml:space="preserve"> al conte in</w:t>
      </w:r>
      <w:r w:rsidR="00402A5E">
        <w:rPr>
          <w:rFonts w:ascii="Times" w:hAnsi="Times" w:cs="Times New Roman"/>
          <w:color w:val="000000" w:themeColor="text1"/>
          <w:lang w:val="en-US"/>
        </w:rPr>
        <w:t xml:space="preserve"> </w:t>
      </w:r>
      <w:r w:rsidRPr="00F641B0">
        <w:rPr>
          <w:rFonts w:ascii="Times" w:hAnsi="Times" w:cs="Times New Roman"/>
          <w:color w:val="000000" w:themeColor="text1"/>
          <w:lang w:val="en-US"/>
        </w:rPr>
        <w:t>oldant</w:t>
      </w:r>
      <w:r w:rsidR="007A254C" w:rsidRPr="00F641B0">
        <w:rPr>
          <w:rFonts w:ascii="Times" w:hAnsi="Times" w:cs="Times New Roman"/>
          <w:color w:val="000000" w:themeColor="text1"/>
          <w:lang w:val="en-US"/>
        </w:rPr>
        <w:t>,</w:t>
      </w:r>
    </w:p>
    <w:p w14:paraId="7C192C02" w14:textId="4B458699" w:rsidR="002C678B" w:rsidRPr="00F641B0" w:rsidRDefault="007A254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Ch</w:t>
      </w:r>
      <w:r w:rsidRPr="00F641B0">
        <w:rPr>
          <w:rFonts w:ascii="Times" w:hAnsi="Times" w:cs="Times New Roman"/>
          <w:i/>
          <w:color w:val="000000" w:themeColor="text1"/>
          <w:lang w:val="en-US"/>
        </w:rPr>
        <w:t>avalie</w:t>
      </w:r>
      <w:r w:rsidR="002C678B" w:rsidRPr="00F641B0">
        <w:rPr>
          <w:rFonts w:ascii="Times" w:hAnsi="Times" w:cs="Times New Roman"/>
          <w:color w:val="000000" w:themeColor="text1"/>
          <w:lang w:val="en-US"/>
        </w:rPr>
        <w:t>r siere</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al conte</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390A6F" w:rsidRPr="00F641B0">
        <w:rPr>
          <w:rFonts w:ascii="Times" w:hAnsi="Times" w:cs="Times New Roman"/>
          <w:color w:val="000000" w:themeColor="text1"/>
          <w:lang w:val="en-US"/>
        </w:rPr>
        <w:t>Dio</w:t>
      </w:r>
      <w:r w:rsidR="002C678B" w:rsidRPr="00F641B0">
        <w:rPr>
          <w:rFonts w:ascii="Times" w:hAnsi="Times" w:cs="Times New Roman"/>
          <w:color w:val="000000" w:themeColor="text1"/>
          <w:lang w:val="en-US"/>
        </w:rPr>
        <w:t xml:space="preserve"> t</w:t>
      </w:r>
      <w:r w:rsidR="0084084D">
        <w:rPr>
          <w:rFonts w:ascii="Times" w:hAnsi="Times" w:cs="Times New Roman"/>
          <w:color w:val="000000" w:themeColor="text1"/>
          <w:lang w:val="en-US"/>
        </w:rPr>
        <w:t>e·ssi</w:t>
      </w:r>
      <w:r w:rsidR="002C678B" w:rsidRPr="00F641B0">
        <w:rPr>
          <w:rFonts w:ascii="Times" w:hAnsi="Times" w:cs="Times New Roman"/>
          <w:color w:val="000000" w:themeColor="text1"/>
          <w:lang w:val="en-US"/>
        </w:rPr>
        <w:t>a in</w:t>
      </w:r>
      <w:r w:rsidR="00402A5E">
        <w:rPr>
          <w:rFonts w:ascii="Times" w:hAnsi="Times" w:cs="Times New Roman"/>
          <w:color w:val="000000" w:themeColor="text1"/>
          <w:lang w:val="en-US"/>
        </w:rPr>
        <w:t xml:space="preserve"> q</w:t>
      </w:r>
      <w:r w:rsidR="002C678B" w:rsidRPr="00F641B0">
        <w:rPr>
          <w:rFonts w:ascii="Times" w:hAnsi="Times" w:cs="Times New Roman"/>
          <w:color w:val="000000" w:themeColor="text1"/>
          <w:lang w:val="en-US"/>
        </w:rPr>
        <w:t>uarant</w:t>
      </w:r>
      <w:r w:rsidRPr="00F641B0">
        <w:rPr>
          <w:rFonts w:ascii="Times" w:hAnsi="Times" w:cs="Times New Roman"/>
          <w:color w:val="000000" w:themeColor="text1"/>
          <w:lang w:val="en-US"/>
        </w:rPr>
        <w:t>,</w:t>
      </w:r>
      <w:r w:rsidR="0036179D">
        <w:rPr>
          <w:rStyle w:val="FootnoteReference"/>
          <w:rFonts w:ascii="Times" w:hAnsi="Times" w:cs="Times New Roman"/>
          <w:color w:val="000000" w:themeColor="text1"/>
          <w:lang w:val="en-US"/>
        </w:rPr>
        <w:footnoteReference w:id="281"/>
      </w:r>
    </w:p>
    <w:p w14:paraId="6CBA530B" w14:textId="1E6FAA73" w:rsidR="002C678B" w:rsidRPr="00F641B0" w:rsidRDefault="007A254C"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2C678B" w:rsidRPr="00F641B0">
        <w:rPr>
          <w:rFonts w:ascii="Times" w:hAnsi="Times" w:cs="Times New Roman"/>
          <w:color w:val="000000" w:themeColor="text1"/>
          <w:lang w:val="en-US"/>
        </w:rPr>
        <w:t xml:space="preserve">er lo to </w:t>
      </w:r>
      <w:r w:rsidR="00992CF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2C678B" w:rsidRPr="00F641B0">
        <w:rPr>
          <w:rFonts w:ascii="Times" w:hAnsi="Times" w:cs="Times New Roman"/>
          <w:color w:val="000000" w:themeColor="text1"/>
          <w:lang w:val="en-US"/>
        </w:rPr>
        <w:t xml:space="preserve"> tu</w:t>
      </w:r>
      <w:r w:rsidRPr="00F641B0">
        <w:rPr>
          <w:rFonts w:ascii="Times" w:hAnsi="Times" w:cs="Times New Roman"/>
          <w:color w:val="000000" w:themeColor="text1"/>
          <w:lang w:val="en-US"/>
        </w:rPr>
        <w:t xml:space="preserve"> è</w:t>
      </w:r>
      <w:r w:rsidR="002C678B" w:rsidRPr="00F641B0">
        <w:rPr>
          <w:rFonts w:ascii="Times" w:hAnsi="Times" w:cs="Times New Roman"/>
          <w:color w:val="000000" w:themeColor="text1"/>
          <w:lang w:val="en-US"/>
        </w:rPr>
        <w:t xml:space="preserve"> lo cuor franchit</w:t>
      </w:r>
      <w:r w:rsidRPr="00F641B0">
        <w:rPr>
          <w:rStyle w:val="FootnoteReference"/>
          <w:rFonts w:ascii="Times" w:hAnsi="Times" w:cs="Times New Roman"/>
          <w:color w:val="000000" w:themeColor="text1"/>
          <w:lang w:val="en-US"/>
        </w:rPr>
        <w:footnoteReference w:id="282"/>
      </w:r>
    </w:p>
    <w:p w14:paraId="4310B2D3" w14:textId="7777777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Mai no fo homo del to senblant</w:t>
      </w:r>
    </w:p>
    <w:p w14:paraId="72A91CCB" w14:textId="3AA7D50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andasse a querir trabuto alla danada çant</w:t>
      </w:r>
      <w:r w:rsidR="007A254C" w:rsidRPr="00F641B0">
        <w:rPr>
          <w:rFonts w:ascii="Times" w:hAnsi="Times" w:cs="Times New Roman"/>
          <w:color w:val="000000" w:themeColor="text1"/>
          <w:lang w:val="en-US"/>
        </w:rPr>
        <w:t>,</w:t>
      </w:r>
    </w:p>
    <w:p w14:paraId="5CC29746" w14:textId="5B9093E8"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8814C8" w:rsidRPr="00F641B0">
        <w:rPr>
          <w:rFonts w:ascii="Times" w:hAnsi="Times" w:cs="Times New Roman"/>
          <w:color w:val="000000" w:themeColor="text1"/>
          <w:lang w:val="en-US"/>
        </w:rPr>
        <w:t>'è</w:t>
      </w:r>
      <w:r w:rsidR="007A254C" w:rsidRPr="00F641B0">
        <w:rPr>
          <w:rFonts w:ascii="Times" w:hAnsi="Times" w:cs="Times New Roman"/>
          <w:color w:val="000000" w:themeColor="text1"/>
          <w:lang w:val="en-US"/>
        </w:rPr>
        <w:t>no se seradi in lo profondo e</w:t>
      </w:r>
      <w:r w:rsidRPr="00F641B0">
        <w:rPr>
          <w:rFonts w:ascii="Times" w:hAnsi="Times" w:cs="Times New Roman"/>
          <w:color w:val="000000" w:themeColor="text1"/>
          <w:lang w:val="en-US"/>
        </w:rPr>
        <w:t>fundament</w:t>
      </w:r>
      <w:r w:rsidR="007A254C" w:rsidRPr="00F641B0">
        <w:rPr>
          <w:rFonts w:ascii="Times" w:hAnsi="Times" w:cs="Times New Roman"/>
          <w:color w:val="000000" w:themeColor="text1"/>
          <w:lang w:val="en-US"/>
        </w:rPr>
        <w:t>;</w:t>
      </w:r>
    </w:p>
    <w:p w14:paraId="30323844" w14:textId="12DCDFCA"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Çamai </w:t>
      </w:r>
      <w:r w:rsidR="00992CFE" w:rsidRPr="00F641B0">
        <w:rPr>
          <w:rFonts w:ascii="Times" w:hAnsi="Times" w:cs="Times New Roman"/>
          <w:color w:val="000000" w:themeColor="text1"/>
          <w:lang w:val="en-US"/>
        </w:rPr>
        <w:t>no li potè</w:t>
      </w:r>
      <w:r w:rsidR="007A254C" w:rsidRPr="00F641B0">
        <w:rPr>
          <w:rFonts w:ascii="Times" w:hAnsi="Times" w:cs="Times New Roman"/>
          <w:color w:val="000000" w:themeColor="text1"/>
          <w:lang w:val="en-US"/>
        </w:rPr>
        <w:t xml:space="preserve"> andar algun homo viv</w:t>
      </w:r>
      <w:r w:rsidRPr="00F641B0">
        <w:rPr>
          <w:rFonts w:ascii="Times" w:hAnsi="Times" w:cs="Times New Roman"/>
          <w:color w:val="000000" w:themeColor="text1"/>
          <w:lang w:val="en-US"/>
        </w:rPr>
        <w:t>ant</w:t>
      </w:r>
      <w:r w:rsidR="007A254C" w:rsidRPr="00F641B0">
        <w:rPr>
          <w:rFonts w:ascii="Times" w:hAnsi="Times" w:cs="Times New Roman"/>
          <w:color w:val="000000" w:themeColor="text1"/>
          <w:lang w:val="en-US"/>
        </w:rPr>
        <w:t>.</w:t>
      </w:r>
    </w:p>
    <w:p w14:paraId="11A54865" w14:textId="5F5E760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Quelli che muore senca </w:t>
      </w:r>
      <w:r w:rsidR="007A254C" w:rsidRPr="00F641B0">
        <w:rPr>
          <w:rFonts w:ascii="Times" w:hAnsi="Times" w:cs="Times New Roman"/>
          <w:color w:val="000000" w:themeColor="text1"/>
          <w:lang w:val="en-US"/>
        </w:rPr>
        <w:t>v</w:t>
      </w:r>
      <w:r w:rsidR="00007891" w:rsidRPr="00F641B0">
        <w:rPr>
          <w:rFonts w:ascii="Times" w:hAnsi="Times" w:cs="Times New Roman"/>
          <w:color w:val="000000" w:themeColor="text1"/>
          <w:lang w:val="en-US"/>
        </w:rPr>
        <w:t>era pen</w:t>
      </w:r>
      <w:r w:rsidRPr="00F641B0">
        <w:rPr>
          <w:rFonts w:ascii="Times" w:hAnsi="Times" w:cs="Times New Roman"/>
          <w:color w:val="000000" w:themeColor="text1"/>
          <w:lang w:val="en-US"/>
        </w:rPr>
        <w:t>iteant</w:t>
      </w:r>
      <w:r w:rsidR="00007891" w:rsidRPr="00F641B0">
        <w:rPr>
          <w:rStyle w:val="FootnoteReference"/>
          <w:rFonts w:ascii="Times" w:hAnsi="Times" w:cs="Times New Roman"/>
          <w:color w:val="000000" w:themeColor="text1"/>
          <w:lang w:val="en-US"/>
        </w:rPr>
        <w:footnoteReference w:id="283"/>
      </w:r>
    </w:p>
    <w:p w14:paraId="0CD70D4E" w14:textId="26FCFEF5" w:rsidR="002C678B" w:rsidRPr="00F641B0" w:rsidRDefault="0082736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2C678B" w:rsidRPr="00F641B0">
        <w:rPr>
          <w:rFonts w:ascii="Times" w:hAnsi="Times" w:cs="Times New Roman"/>
          <w:color w:val="000000" w:themeColor="text1"/>
          <w:lang w:val="en-US"/>
        </w:rPr>
        <w:t xml:space="preserve"> s</w:t>
      </w:r>
      <w:r w:rsidRPr="00F641B0">
        <w:rPr>
          <w:rFonts w:ascii="Times" w:hAnsi="Times" w:cs="Times New Roman"/>
          <w:color w:val="000000" w:themeColor="text1"/>
          <w:lang w:val="en-US"/>
        </w:rPr>
        <w:t>on portadi oltra ell so maltal</w:t>
      </w:r>
      <w:r w:rsidR="002C678B"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284"/>
      </w:r>
      <w:r w:rsidR="002C678B" w:rsidRPr="00F641B0">
        <w:rPr>
          <w:rFonts w:ascii="Times" w:hAnsi="Times" w:cs="Times New Roman"/>
          <w:color w:val="000000" w:themeColor="text1"/>
          <w:lang w:val="en-US"/>
        </w:rPr>
        <w:t xml:space="preserve"> </w:t>
      </w:r>
      <w:r w:rsidR="00106A8B" w:rsidRPr="00F641B0">
        <w:rPr>
          <w:rFonts w:ascii="Times" w:hAnsi="Times" w:cs="Times New Roman"/>
          <w:color w:val="000000" w:themeColor="text1"/>
          <w:lang w:val="en-US"/>
        </w:rPr>
        <w:tab/>
      </w:r>
      <w:r w:rsidR="00106A8B" w:rsidRPr="00F641B0">
        <w:rPr>
          <w:rFonts w:ascii="Times" w:hAnsi="Times" w:cs="Times New Roman"/>
          <w:color w:val="000000" w:themeColor="text1"/>
          <w:lang w:val="en-US"/>
        </w:rPr>
        <w:tab/>
      </w:r>
    </w:p>
    <w:p w14:paraId="31262F2C" w14:textId="21342215"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puo ch</w:t>
      </w:r>
      <w:r w:rsidR="00827362" w:rsidRPr="00F641B0">
        <w:rPr>
          <w:rFonts w:ascii="Times" w:hAnsi="Times" w:cs="Times New Roman"/>
          <w:color w:val="000000" w:themeColor="text1"/>
          <w:lang w:val="en-US"/>
        </w:rPr>
        <w:t>'</w:t>
      </w:r>
      <w:r w:rsidRPr="00F641B0">
        <w:rPr>
          <w:rFonts w:ascii="Times" w:hAnsi="Times" w:cs="Times New Roman"/>
          <w:color w:val="000000" w:themeColor="text1"/>
          <w:lang w:val="en-US"/>
        </w:rPr>
        <w:t>eli</w:t>
      </w:r>
      <w:r w:rsidR="00827362"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quello abisso grant</w:t>
      </w:r>
      <w:r w:rsidR="00827362" w:rsidRPr="00F641B0">
        <w:rPr>
          <w:rFonts w:ascii="Times" w:hAnsi="Times" w:cs="Times New Roman"/>
          <w:color w:val="000000" w:themeColor="text1"/>
          <w:lang w:val="en-US"/>
        </w:rPr>
        <w:t>,</w:t>
      </w:r>
    </w:p>
    <w:p w14:paraId="20EC698D" w14:textId="23BDDA27" w:rsidR="002C678B" w:rsidRPr="00F641B0" w:rsidRDefault="0079117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No·lli</w:t>
      </w:r>
      <w:r w:rsidR="00827362" w:rsidRPr="00F641B0">
        <w:rPr>
          <w:rFonts w:ascii="Times" w:hAnsi="Times" w:cs="Times New Roman"/>
          <w:color w:val="000000" w:themeColor="text1"/>
          <w:lang w:val="en-US"/>
        </w:rPr>
        <w:t xml:space="preserve"> può</w:t>
      </w:r>
      <w:r w:rsidR="002C678B" w:rsidRPr="00F641B0">
        <w:rPr>
          <w:rFonts w:ascii="Times" w:hAnsi="Times" w:cs="Times New Roman"/>
          <w:color w:val="000000" w:themeColor="text1"/>
          <w:lang w:val="en-US"/>
        </w:rPr>
        <w:t xml:space="preserve"> secorere amigo ni pa</w:t>
      </w:r>
      <w:r w:rsidR="00827362" w:rsidRPr="00F641B0">
        <w:rPr>
          <w:rFonts w:ascii="Times" w:hAnsi="Times" w:cs="Times New Roman"/>
          <w:i/>
          <w:color w:val="000000" w:themeColor="text1"/>
          <w:lang w:val="en-US"/>
        </w:rPr>
        <w:t>r</w:t>
      </w:r>
      <w:r w:rsidR="00827362" w:rsidRPr="00F641B0">
        <w:rPr>
          <w:rFonts w:ascii="Times" w:hAnsi="Times" w:cs="Times New Roman"/>
          <w:color w:val="000000" w:themeColor="text1"/>
          <w:lang w:val="en-US"/>
        </w:rPr>
        <w:t>(a)</w:t>
      </w:r>
      <w:r w:rsidR="002C678B" w:rsidRPr="00F641B0">
        <w:rPr>
          <w:rFonts w:ascii="Times" w:hAnsi="Times" w:cs="Times New Roman"/>
          <w:color w:val="000000" w:themeColor="text1"/>
          <w:lang w:val="en-US"/>
        </w:rPr>
        <w:t>nt</w:t>
      </w:r>
      <w:r w:rsidR="00827362" w:rsidRPr="00F641B0">
        <w:rPr>
          <w:rFonts w:ascii="Times" w:hAnsi="Times" w:cs="Times New Roman"/>
          <w:color w:val="000000" w:themeColor="text1"/>
          <w:lang w:val="en-US"/>
        </w:rPr>
        <w:t>,</w:t>
      </w:r>
      <w:r w:rsidR="00827362" w:rsidRPr="00F641B0">
        <w:rPr>
          <w:rStyle w:val="FootnoteReference"/>
          <w:rFonts w:ascii="Times" w:hAnsi="Times" w:cs="Times New Roman"/>
          <w:color w:val="000000" w:themeColor="text1"/>
          <w:lang w:val="en-US"/>
        </w:rPr>
        <w:footnoteReference w:id="285"/>
      </w:r>
    </w:p>
    <w:p w14:paraId="289A1367" w14:textId="434FAD7B"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827362" w:rsidRPr="00F641B0">
        <w:rPr>
          <w:rFonts w:ascii="Times" w:hAnsi="Times" w:cs="Times New Roman"/>
          <w:color w:val="000000" w:themeColor="text1"/>
          <w:lang w:val="en-US"/>
        </w:rPr>
        <w:t xml:space="preserve"> lor no v</w:t>
      </w:r>
      <w:r w:rsidRPr="00F641B0">
        <w:rPr>
          <w:rFonts w:ascii="Times" w:hAnsi="Times" w:cs="Times New Roman"/>
          <w:color w:val="000000" w:themeColor="text1"/>
          <w:lang w:val="en-US"/>
        </w:rPr>
        <w:t>al castel ni teremant</w:t>
      </w:r>
      <w:r w:rsidR="00827362" w:rsidRPr="00F641B0">
        <w:rPr>
          <w:rFonts w:ascii="Times" w:hAnsi="Times" w:cs="Times New Roman"/>
          <w:color w:val="000000" w:themeColor="text1"/>
          <w:lang w:val="en-US"/>
        </w:rPr>
        <w:t>,</w:t>
      </w:r>
    </w:p>
    <w:p w14:paraId="39E70D57" w14:textId="72281CF9" w:rsidR="002C678B" w:rsidRPr="00F641B0" w:rsidRDefault="0082736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Tere ni v</w:t>
      </w:r>
      <w:r w:rsidR="002C678B" w:rsidRPr="00F641B0">
        <w:rPr>
          <w:rFonts w:ascii="Times" w:hAnsi="Times" w:cs="Times New Roman"/>
          <w:color w:val="000000" w:themeColor="text1"/>
          <w:lang w:val="en-US"/>
        </w:rPr>
        <w:t>illa ni oro ni arçant</w:t>
      </w:r>
      <w:r w:rsidR="00402A5E">
        <w:rPr>
          <w:rFonts w:ascii="Times" w:hAnsi="Times" w:cs="Times New Roman"/>
          <w:color w:val="000000" w:themeColor="text1"/>
          <w:lang w:val="en-US"/>
        </w:rPr>
        <w:t>.</w:t>
      </w:r>
    </w:p>
    <w:p w14:paraId="6FF7A1E9" w14:textId="09C4D5E3"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Chi </w:t>
      </w:r>
      <w:r w:rsidR="00992CF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fosse del mondo tuto quant</w:t>
      </w:r>
      <w:r w:rsidR="00827362" w:rsidRPr="00F641B0">
        <w:rPr>
          <w:rFonts w:ascii="Times" w:hAnsi="Times" w:cs="Times New Roman"/>
          <w:color w:val="000000" w:themeColor="text1"/>
          <w:lang w:val="en-US"/>
        </w:rPr>
        <w:t>,</w:t>
      </w:r>
    </w:p>
    <w:p w14:paraId="0A0B69A6" w14:textId="696A7689" w:rsidR="002C678B" w:rsidRPr="00F641B0" w:rsidRDefault="0082736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fo A</w:t>
      </w:r>
      <w:r w:rsidR="002C678B" w:rsidRPr="00F641B0">
        <w:rPr>
          <w:rFonts w:ascii="Times" w:hAnsi="Times" w:cs="Times New Roman"/>
          <w:color w:val="000000" w:themeColor="text1"/>
          <w:lang w:val="en-US"/>
        </w:rPr>
        <w:t>lexandro che</w:t>
      </w:r>
      <w:r w:rsidR="00992CFE"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l c</w:t>
      </w:r>
      <w:r w:rsidR="002C678B" w:rsidRPr="00F641B0">
        <w:rPr>
          <w:rFonts w:ascii="Times" w:hAnsi="Times" w:cs="Times New Roman"/>
          <w:i/>
          <w:iCs/>
          <w:color w:val="000000" w:themeColor="text1"/>
          <w:lang w:val="en-US"/>
        </w:rPr>
        <w:t>on</w:t>
      </w:r>
      <w:r w:rsidR="0054090C" w:rsidRPr="00F641B0">
        <w:rPr>
          <w:rFonts w:ascii="Times" w:hAnsi="Times" w:cs="Times New Roman"/>
          <w:color w:val="000000" w:themeColor="text1"/>
          <w:lang w:val="en-US"/>
        </w:rPr>
        <w:t>quistà</w:t>
      </w:r>
      <w:r w:rsidR="002C678B" w:rsidRPr="00F641B0">
        <w:rPr>
          <w:rFonts w:ascii="Times" w:hAnsi="Times" w:cs="Times New Roman"/>
          <w:color w:val="000000" w:themeColor="text1"/>
          <w:lang w:val="en-US"/>
        </w:rPr>
        <w:t xml:space="preserve"> co</w:t>
      </w:r>
      <w:r w:rsidR="00992CFE"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l b</w:t>
      </w:r>
      <w:r w:rsidRPr="00F641B0">
        <w:rPr>
          <w:rFonts w:ascii="Times" w:hAnsi="Times" w:cs="Times New Roman"/>
          <w:i/>
          <w:color w:val="000000" w:themeColor="text1"/>
          <w:lang w:val="en-US"/>
        </w:rPr>
        <w:t>r</w:t>
      </w:r>
      <w:r w:rsidR="002C678B" w:rsidRPr="00F641B0">
        <w:rPr>
          <w:rFonts w:ascii="Times" w:hAnsi="Times" w:cs="Times New Roman"/>
          <w:color w:val="000000" w:themeColor="text1"/>
          <w:lang w:val="en-US"/>
        </w:rPr>
        <w:t>an</w:t>
      </w:r>
      <w:r w:rsidRPr="00F641B0">
        <w:rPr>
          <w:rFonts w:ascii="Times" w:hAnsi="Times" w:cs="Times New Roman"/>
          <w:color w:val="000000" w:themeColor="text1"/>
          <w:lang w:val="en-US"/>
        </w:rPr>
        <w:t>t</w:t>
      </w:r>
    </w:p>
    <w:p w14:paraId="4C72A6A8" w14:textId="22B19E74" w:rsidR="002C678B" w:rsidRPr="00F641B0" w:rsidRDefault="002C678B" w:rsidP="00E233B2">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655F38">
        <w:rPr>
          <w:rFonts w:ascii="Times" w:hAnsi="Times" w:cs="Times New Roman"/>
          <w:color w:val="000000" w:themeColor="text1"/>
          <w:highlight w:val="yellow"/>
          <w:lang w:val="en-US"/>
        </w:rPr>
        <w:t>E p</w:t>
      </w:r>
      <w:r w:rsidRPr="00655F38">
        <w:rPr>
          <w:rFonts w:ascii="Times" w:hAnsi="Times" w:cs="Times New Roman"/>
          <w:i/>
          <w:iCs/>
          <w:color w:val="000000" w:themeColor="text1"/>
          <w:highlight w:val="yellow"/>
          <w:lang w:val="en-US"/>
        </w:rPr>
        <w:t>er</w:t>
      </w:r>
      <w:r w:rsidR="0054090C" w:rsidRPr="00655F38">
        <w:rPr>
          <w:rFonts w:ascii="Times" w:hAnsi="Times" w:cs="Times New Roman"/>
          <w:color w:val="000000" w:themeColor="text1"/>
          <w:highlight w:val="yellow"/>
          <w:lang w:val="en-US"/>
        </w:rPr>
        <w:t xml:space="preserve"> so segura </w:t>
      </w:r>
      <w:r w:rsidR="0079117B" w:rsidRPr="00655F38">
        <w:rPr>
          <w:rFonts w:ascii="Times" w:hAnsi="Times" w:cs="Times New Roman"/>
          <w:color w:val="000000" w:themeColor="text1"/>
          <w:highlight w:val="yellow"/>
          <w:lang w:val="en-US"/>
        </w:rPr>
        <w:t>se·ll</w:t>
      </w:r>
      <w:r w:rsidR="0054090C" w:rsidRPr="00655F38">
        <w:rPr>
          <w:rFonts w:ascii="Times" w:hAnsi="Times" w:cs="Times New Roman"/>
          <w:color w:val="000000" w:themeColor="text1"/>
          <w:highlight w:val="yellow"/>
          <w:lang w:val="en-US"/>
        </w:rPr>
        <w:t>assà</w:t>
      </w:r>
      <w:r w:rsidRPr="00655F38">
        <w:rPr>
          <w:rFonts w:ascii="Times" w:hAnsi="Times" w:cs="Times New Roman"/>
          <w:color w:val="000000" w:themeColor="text1"/>
          <w:highlight w:val="yellow"/>
          <w:lang w:val="en-US"/>
        </w:rPr>
        <w:t xml:space="preserve"> andar l</w:t>
      </w:r>
      <w:r w:rsidR="00EC30A3" w:rsidRPr="00655F38">
        <w:rPr>
          <w:rFonts w:ascii="Times" w:hAnsi="Times" w:cs="Times New Roman"/>
          <w:color w:val="000000" w:themeColor="text1"/>
          <w:highlight w:val="yellow"/>
          <w:lang w:val="en-US"/>
        </w:rPr>
        <w:t xml:space="preserve">à </w:t>
      </w:r>
      <w:r w:rsidRPr="00655F38">
        <w:rPr>
          <w:rFonts w:ascii="Times" w:hAnsi="Times" w:cs="Times New Roman"/>
          <w:color w:val="000000" w:themeColor="text1"/>
          <w:highlight w:val="yellow"/>
          <w:lang w:val="en-US"/>
        </w:rPr>
        <w:t>d</w:t>
      </w:r>
      <w:r w:rsidR="00E233B2" w:rsidRPr="00655F38">
        <w:rPr>
          <w:rFonts w:ascii="Times" w:hAnsi="Times" w:cs="Times New Roman"/>
          <w:i/>
          <w:color w:val="000000" w:themeColor="text1"/>
          <w:highlight w:val="yellow"/>
          <w:lang w:val="en-US"/>
        </w:rPr>
        <w:t>r</w:t>
      </w:r>
      <w:r w:rsidRPr="00655F38">
        <w:rPr>
          <w:rFonts w:ascii="Times" w:hAnsi="Times" w:cs="Times New Roman"/>
          <w:color w:val="000000" w:themeColor="text1"/>
          <w:highlight w:val="yellow"/>
          <w:lang w:val="en-US"/>
        </w:rPr>
        <w:t>ant</w:t>
      </w:r>
    </w:p>
    <w:p w14:paraId="24042333" w14:textId="5A88251D"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53</w:t>
      </w:r>
      <w:r w:rsidRPr="00F641B0">
        <w:rPr>
          <w:rFonts w:ascii="Times" w:hAnsi="Times" w:cs="Times New Roman"/>
          <w:bCs/>
          <w:color w:val="000000" w:themeColor="text1"/>
          <w:lang w:val="en-US"/>
        </w:rPr>
        <w:t xml:space="preserve">V) </w:t>
      </w:r>
      <w:r w:rsidR="002C678B" w:rsidRPr="00655F38">
        <w:rPr>
          <w:rFonts w:ascii="Times" w:hAnsi="Times" w:cs="Times New Roman"/>
          <w:color w:val="000000" w:themeColor="text1"/>
          <w:highlight w:val="yellow"/>
          <w:lang w:val="en-US"/>
        </w:rPr>
        <w:t>O</w:t>
      </w:r>
      <w:r w:rsidR="00CB490D" w:rsidRPr="00655F38">
        <w:rPr>
          <w:rFonts w:ascii="Times" w:hAnsi="Times" w:cs="Times New Roman"/>
          <w:color w:val="000000" w:themeColor="text1"/>
          <w:highlight w:val="yellow"/>
          <w:lang w:val="en-US"/>
        </w:rPr>
        <w:t>'</w:t>
      </w:r>
      <w:r w:rsidR="002C678B" w:rsidRPr="00655F38">
        <w:rPr>
          <w:rFonts w:ascii="Times" w:hAnsi="Times" w:cs="Times New Roman"/>
          <w:color w:val="000000" w:themeColor="text1"/>
          <w:highlight w:val="yellow"/>
          <w:lang w:val="en-US"/>
        </w:rPr>
        <w:t xml:space="preserve"> senpre dolor e plant</w:t>
      </w:r>
      <w:r w:rsidR="00402A5E">
        <w:rPr>
          <w:rFonts w:ascii="Times" w:hAnsi="Times" w:cs="Times New Roman"/>
          <w:color w:val="000000" w:themeColor="text1"/>
          <w:lang w:val="en-US"/>
        </w:rPr>
        <w:t>.</w:t>
      </w:r>
    </w:p>
    <w:p w14:paraId="4DC72209" w14:textId="73B2E23D" w:rsidR="002C678B" w:rsidRPr="00F641B0" w:rsidRDefault="00E233B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655F38">
        <w:rPr>
          <w:rFonts w:ascii="Times" w:hAnsi="Times" w:cs="Times New Roman"/>
          <w:color w:val="000000" w:themeColor="text1"/>
          <w:highlight w:val="yellow"/>
          <w:lang w:val="en-US"/>
        </w:rPr>
        <w:t>No li v</w:t>
      </w:r>
      <w:r w:rsidR="002C678B" w:rsidRPr="00655F38">
        <w:rPr>
          <w:rFonts w:ascii="Times" w:hAnsi="Times" w:cs="Times New Roman"/>
          <w:color w:val="000000" w:themeColor="text1"/>
          <w:highlight w:val="yellow"/>
          <w:lang w:val="en-US"/>
        </w:rPr>
        <w:t>al so posança un</w:t>
      </w:r>
      <w:r w:rsidRPr="00655F38">
        <w:rPr>
          <w:rFonts w:ascii="Times" w:hAnsi="Times" w:cs="Times New Roman"/>
          <w:color w:val="000000" w:themeColor="text1"/>
          <w:highlight w:val="yellow"/>
          <w:lang w:val="en-US"/>
        </w:rPr>
        <w:t xml:space="preserve"> dener v</w:t>
      </w:r>
      <w:r w:rsidR="002C678B" w:rsidRPr="00655F38">
        <w:rPr>
          <w:rFonts w:ascii="Times" w:hAnsi="Times" w:cs="Times New Roman"/>
          <w:color w:val="000000" w:themeColor="text1"/>
          <w:highlight w:val="yellow"/>
          <w:lang w:val="en-US"/>
        </w:rPr>
        <w:t>alisant</w:t>
      </w:r>
      <w:r w:rsidRPr="00655F38">
        <w:rPr>
          <w:rFonts w:ascii="Times" w:hAnsi="Times" w:cs="Times New Roman"/>
          <w:color w:val="000000" w:themeColor="text1"/>
          <w:highlight w:val="yellow"/>
          <w:lang w:val="en-US"/>
        </w:rPr>
        <w:t>;</w:t>
      </w:r>
    </w:p>
    <w:p w14:paraId="6B718A2F" w14:textId="07DE8BAA"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655F38">
        <w:rPr>
          <w:rFonts w:ascii="Times" w:hAnsi="Times" w:cs="Times New Roman"/>
          <w:color w:val="000000" w:themeColor="text1"/>
          <w:highlight w:val="yellow"/>
          <w:lang w:val="en-US"/>
        </w:rPr>
        <w:t>Co</w:t>
      </w:r>
      <w:r w:rsidR="00E233B2" w:rsidRPr="00655F38">
        <w:rPr>
          <w:rFonts w:ascii="Times" w:hAnsi="Times" w:cs="Times New Roman"/>
          <w:color w:val="000000" w:themeColor="text1"/>
          <w:highlight w:val="yellow"/>
          <w:lang w:val="en-US"/>
        </w:rPr>
        <w:t xml:space="preserve"> </w:t>
      </w:r>
      <w:r w:rsidRPr="00655F38">
        <w:rPr>
          <w:rFonts w:ascii="Times" w:hAnsi="Times" w:cs="Times New Roman"/>
          <w:color w:val="000000" w:themeColor="text1"/>
          <w:highlight w:val="yellow"/>
          <w:lang w:val="en-US"/>
        </w:rPr>
        <w:t>maçor e plui tromant</w:t>
      </w:r>
      <w:r w:rsidR="00402A5E">
        <w:rPr>
          <w:rStyle w:val="FootnoteReference"/>
          <w:rFonts w:ascii="Times" w:hAnsi="Times" w:cs="Times New Roman"/>
          <w:color w:val="000000" w:themeColor="text1"/>
          <w:highlight w:val="yellow"/>
          <w:lang w:val="en-US"/>
        </w:rPr>
        <w:footnoteReference w:id="286"/>
      </w:r>
    </w:p>
    <w:p w14:paraId="7DCF21E2" w14:textId="764C99BD" w:rsidR="002C678B" w:rsidRPr="00F641B0" w:rsidRDefault="00E233B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lo mondo no li v</w:t>
      </w:r>
      <w:r w:rsidR="002C678B" w:rsidRPr="00F641B0">
        <w:rPr>
          <w:rFonts w:ascii="Times" w:hAnsi="Times" w:cs="Times New Roman"/>
          <w:color w:val="000000" w:themeColor="text1"/>
          <w:lang w:val="en-US"/>
        </w:rPr>
        <w:t>al un guant</w:t>
      </w:r>
      <w:r w:rsidRPr="00F641B0">
        <w:rPr>
          <w:rFonts w:ascii="Times" w:hAnsi="Times" w:cs="Times New Roman"/>
          <w:color w:val="000000" w:themeColor="text1"/>
          <w:lang w:val="en-US"/>
        </w:rPr>
        <w:t>."</w:t>
      </w:r>
    </w:p>
    <w:p w14:paraId="0E53E233" w14:textId="053F8088" w:rsidR="002C678B" w:rsidRPr="00F641B0" w:rsidRDefault="00E233B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w:t>
      </w:r>
      <w:r w:rsidR="002C678B" w:rsidRPr="00F641B0">
        <w:rPr>
          <w:rFonts w:ascii="Times" w:hAnsi="Times" w:cs="Times New Roman"/>
          <w:color w:val="000000" w:themeColor="text1"/>
          <w:lang w:val="en-US"/>
        </w:rPr>
        <w:t>go l</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intende</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a</w:t>
      </w:r>
      <w:r w:rsidR="004F0B49">
        <w:rPr>
          <w:rFonts w:ascii="Times" w:hAnsi="Times" w:cs="Times New Roman"/>
          <w:color w:val="000000" w:themeColor="text1"/>
          <w:lang w:val="en-US"/>
        </w:rPr>
        <w:t xml:space="preserve"> meravei</w:t>
      </w:r>
      <w:r w:rsidRPr="00F641B0">
        <w:rPr>
          <w:rFonts w:ascii="Times" w:hAnsi="Times" w:cs="Times New Roman"/>
          <w:color w:val="000000" w:themeColor="text1"/>
          <w:lang w:val="en-US"/>
        </w:rPr>
        <w:t>a se spav</w:t>
      </w:r>
      <w:r w:rsidR="002C678B"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4319852F" w14:textId="47C53C7C" w:rsidR="002C678B" w:rsidRPr="00F641B0" w:rsidRDefault="00014C5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Aduncha parlà</w:t>
      </w:r>
      <w:r w:rsidR="00E233B2" w:rsidRPr="00F641B0">
        <w:rPr>
          <w:rFonts w:ascii="Times" w:hAnsi="Times" w:cs="Times New Roman"/>
          <w:color w:val="000000" w:themeColor="text1"/>
          <w:lang w:val="en-US"/>
        </w:rPr>
        <w:t xml:space="preserve"> a T</w:t>
      </w:r>
      <w:r w:rsidR="002C678B" w:rsidRPr="00F641B0">
        <w:rPr>
          <w:rFonts w:ascii="Times" w:hAnsi="Times" w:cs="Times New Roman"/>
          <w:color w:val="000000" w:themeColor="text1"/>
          <w:lang w:val="en-US"/>
        </w:rPr>
        <w:t>adio dolçemant</w:t>
      </w:r>
      <w:r w:rsidR="00992CFE" w:rsidRPr="00F641B0">
        <w:rPr>
          <w:rFonts w:ascii="Times" w:hAnsi="Times" w:cs="Times New Roman"/>
          <w:color w:val="000000" w:themeColor="text1"/>
          <w:lang w:val="en-US"/>
        </w:rPr>
        <w:t>,</w:t>
      </w:r>
    </w:p>
    <w:p w14:paraId="451740ED" w14:textId="033BE1A4" w:rsidR="002C678B" w:rsidRPr="00F641B0" w:rsidRDefault="00992C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233B2" w:rsidRPr="00F641B0">
        <w:rPr>
          <w:rFonts w:ascii="Times" w:hAnsi="Times" w:cs="Times New Roman"/>
          <w:color w:val="000000" w:themeColor="text1"/>
          <w:lang w:val="en-US"/>
        </w:rPr>
        <w:t>Gra</w:t>
      </w:r>
      <w:r w:rsidRPr="00F641B0">
        <w:rPr>
          <w:rFonts w:ascii="Times" w:hAnsi="Times" w:cs="Times New Roman"/>
          <w:color w:val="000000" w:themeColor="text1"/>
          <w:lang w:val="en-US"/>
        </w:rPr>
        <w:t>(n)</w:t>
      </w:r>
      <w:r w:rsidRPr="00F641B0">
        <w:rPr>
          <w:rStyle w:val="FootnoteReference"/>
          <w:rFonts w:ascii="Times" w:hAnsi="Times" w:cs="Times New Roman"/>
          <w:color w:val="000000" w:themeColor="text1"/>
          <w:lang w:val="en-US"/>
        </w:rPr>
        <w:footnoteReference w:id="287"/>
      </w:r>
      <w:r w:rsidR="00E233B2" w:rsidRPr="00F641B0">
        <w:rPr>
          <w:rFonts w:ascii="Times" w:hAnsi="Times" w:cs="Times New Roman"/>
          <w:color w:val="000000" w:themeColor="text1"/>
          <w:lang w:val="en-US"/>
        </w:rPr>
        <w:t xml:space="preserve"> marçé, sier, vui parlé</w:t>
      </w:r>
      <w:r w:rsidR="002C678B" w:rsidRPr="00F641B0">
        <w:rPr>
          <w:rFonts w:ascii="Times" w:hAnsi="Times" w:cs="Times New Roman"/>
          <w:color w:val="000000" w:themeColor="text1"/>
          <w:lang w:val="en-US"/>
        </w:rPr>
        <w:t xml:space="preserve"> saçamant</w:t>
      </w:r>
    </w:p>
    <w:p w14:paraId="2822B0AC" w14:textId="177E05A4"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E233B2" w:rsidRPr="00F641B0">
        <w:rPr>
          <w:rFonts w:ascii="Times" w:hAnsi="Times" w:cs="Times New Roman"/>
          <w:color w:val="000000" w:themeColor="text1"/>
          <w:lang w:val="en-US"/>
        </w:rPr>
        <w:t>'io ò</w:t>
      </w:r>
      <w:r w:rsidRPr="00F641B0">
        <w:rPr>
          <w:rFonts w:ascii="Times" w:hAnsi="Times" w:cs="Times New Roman"/>
          <w:color w:val="000000" w:themeColor="text1"/>
          <w:lang w:val="en-US"/>
        </w:rPr>
        <w:t xml:space="preserve"> mal fato</w:t>
      </w:r>
      <w:r w:rsidR="00E233B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mo si me</w:t>
      </w:r>
      <w:r w:rsidR="00E233B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repant</w:t>
      </w:r>
      <w:r w:rsidR="00E233B2" w:rsidRPr="00F641B0">
        <w:rPr>
          <w:rFonts w:ascii="Times" w:hAnsi="Times" w:cs="Times New Roman"/>
          <w:color w:val="000000" w:themeColor="text1"/>
          <w:lang w:val="en-US"/>
        </w:rPr>
        <w:t>,</w:t>
      </w:r>
    </w:p>
    <w:p w14:paraId="55E07187" w14:textId="256F3EC9" w:rsidR="002C678B" w:rsidRPr="00F641B0" w:rsidRDefault="00E233B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mia v</w:t>
      </w:r>
      <w:r w:rsidR="002C678B" w:rsidRPr="00F641B0">
        <w:rPr>
          <w:rFonts w:ascii="Times" w:hAnsi="Times" w:cs="Times New Roman"/>
          <w:color w:val="000000" w:themeColor="text1"/>
          <w:lang w:val="en-US"/>
        </w:rPr>
        <w:t>ita no</w:t>
      </w:r>
      <w:r w:rsidR="002C678B"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darav'</w:t>
      </w:r>
      <w:r w:rsidR="007758B2" w:rsidRPr="00F641B0">
        <w:rPr>
          <w:rFonts w:ascii="Times" w:hAnsi="Times" w:cs="Times New Roman"/>
          <w:color w:val="000000" w:themeColor="text1"/>
          <w:lang w:val="en-US"/>
        </w:rPr>
        <w:t>io un bessant.</w:t>
      </w:r>
    </w:p>
    <w:p w14:paraId="1E7026FB" w14:textId="11190F98" w:rsidR="002C678B" w:rsidRPr="00F641B0" w:rsidRDefault="00E233B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Andar me conviem</w:t>
      </w:r>
      <w:r w:rsidR="002C678B" w:rsidRPr="00F641B0">
        <w:rPr>
          <w:rFonts w:ascii="Times" w:hAnsi="Times" w:cs="Times New Roman"/>
          <w:color w:val="000000" w:themeColor="text1"/>
          <w:lang w:val="en-US"/>
        </w:rPr>
        <w:t xml:space="preserve"> senpre penant</w:t>
      </w:r>
    </w:p>
    <w:p w14:paraId="4F9423FB" w14:textId="203C1204"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7758B2" w:rsidRPr="00F641B0">
        <w:rPr>
          <w:rFonts w:ascii="Times" w:hAnsi="Times" w:cs="Times New Roman"/>
          <w:color w:val="000000" w:themeColor="text1"/>
          <w:lang w:val="en-US"/>
        </w:rPr>
        <w:t xml:space="preserve"> lo mio </w:t>
      </w:r>
      <w:r w:rsidR="00992CF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7758B2" w:rsidRPr="00F641B0">
        <w:rPr>
          <w:rFonts w:ascii="Times" w:hAnsi="Times" w:cs="Times New Roman"/>
          <w:color w:val="000000" w:themeColor="text1"/>
          <w:lang w:val="en-US"/>
        </w:rPr>
        <w:t xml:space="preserve"> che pecado fè</w:t>
      </w:r>
      <w:r w:rsidRPr="00F641B0">
        <w:rPr>
          <w:rFonts w:ascii="Times" w:hAnsi="Times" w:cs="Times New Roman"/>
          <w:color w:val="000000" w:themeColor="text1"/>
          <w:lang w:val="en-US"/>
        </w:rPr>
        <w:t xml:space="preserve"> grant</w:t>
      </w:r>
    </w:p>
    <w:p w14:paraId="013521E3" w14:textId="1BC56B0E"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m</w:t>
      </w:r>
      <w:r w:rsidR="007758B2"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mandado a cercar tal presant</w:t>
      </w:r>
      <w:r w:rsidR="007758B2" w:rsidRPr="00F641B0">
        <w:rPr>
          <w:rFonts w:ascii="Times" w:hAnsi="Times" w:cs="Times New Roman"/>
          <w:color w:val="000000" w:themeColor="text1"/>
          <w:lang w:val="en-US"/>
        </w:rPr>
        <w:t>."</w:t>
      </w:r>
    </w:p>
    <w:p w14:paraId="6E61C2CD" w14:textId="3657CEA0" w:rsidR="002C678B" w:rsidRPr="00F641B0" w:rsidRDefault="007758B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U</w:t>
      </w:r>
      <w:r w:rsidR="002C678B" w:rsidRPr="00F641B0">
        <w:rPr>
          <w:rFonts w:ascii="Times" w:hAnsi="Times" w:cs="Times New Roman"/>
          <w:color w:val="000000" w:themeColor="text1"/>
          <w:lang w:val="en-US"/>
        </w:rPr>
        <w:t>go cu</w:t>
      </w:r>
      <w:r w:rsidR="002C678B" w:rsidRPr="00F641B0">
        <w:rPr>
          <w:rFonts w:ascii="Times" w:hAnsi="Times" w:cs="Times New Roman"/>
          <w:i/>
          <w:iCs/>
          <w:color w:val="000000" w:themeColor="text1"/>
          <w:lang w:val="en-US"/>
        </w:rPr>
        <w:t xml:space="preserve">n </w:t>
      </w:r>
      <w:r w:rsidR="002C678B" w:rsidRPr="00F641B0">
        <w:rPr>
          <w:rFonts w:ascii="Times" w:hAnsi="Times" w:cs="Times New Roman"/>
          <w:color w:val="000000" w:themeColor="text1"/>
          <w:lang w:val="en-US"/>
        </w:rPr>
        <w:t>quella bona çant</w:t>
      </w:r>
    </w:p>
    <w:p w14:paraId="377B1B4D" w14:textId="5CD772AE" w:rsidR="002C678B" w:rsidRPr="00F641B0" w:rsidRDefault="007961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Ben </w:t>
      </w:r>
      <w:r w:rsidR="004F0B49">
        <w:rPr>
          <w:rFonts w:ascii="Times" w:hAnsi="Times" w:cs="Times New Roman"/>
          <w:color w:val="000000" w:themeColor="text1"/>
          <w:lang w:val="en-US"/>
        </w:rPr>
        <w:t>.</w:t>
      </w:r>
      <w:r w:rsidRPr="00F641B0">
        <w:rPr>
          <w:rFonts w:ascii="Times" w:hAnsi="Times" w:cs="Times New Roman"/>
          <w:color w:val="000000" w:themeColor="text1"/>
          <w:lang w:val="en-US"/>
        </w:rPr>
        <w:t>XV</w:t>
      </w:r>
      <w:r w:rsidR="004F0B49">
        <w:rPr>
          <w:rFonts w:ascii="Times" w:hAnsi="Times" w:cs="Times New Roman"/>
          <w:color w:val="000000" w:themeColor="text1"/>
          <w:lang w:val="en-US"/>
        </w:rPr>
        <w:t>.</w:t>
      </w:r>
      <w:r w:rsidR="007E1564">
        <w:rPr>
          <w:rFonts w:ascii="Times" w:hAnsi="Times" w:cs="Times New Roman"/>
          <w:color w:val="000000" w:themeColor="text1"/>
          <w:lang w:val="en-US"/>
        </w:rPr>
        <w:t xml:space="preserve"> dì </w:t>
      </w:r>
      <w:r w:rsidR="007758B2" w:rsidRPr="00F641B0">
        <w:rPr>
          <w:rFonts w:ascii="Times" w:hAnsi="Times" w:cs="Times New Roman"/>
          <w:color w:val="000000" w:themeColor="text1"/>
          <w:lang w:val="en-US"/>
        </w:rPr>
        <w:t>à demorado là</w:t>
      </w:r>
      <w:r w:rsidR="002C678B" w:rsidRPr="00F641B0">
        <w:rPr>
          <w:rFonts w:ascii="Times" w:hAnsi="Times" w:cs="Times New Roman"/>
          <w:color w:val="000000" w:themeColor="text1"/>
          <w:lang w:val="en-US"/>
        </w:rPr>
        <w:t xml:space="preserve"> d</w:t>
      </w:r>
      <w:r w:rsidR="001D4BC1" w:rsidRPr="00F641B0">
        <w:rPr>
          <w:rFonts w:ascii="Times" w:hAnsi="Times" w:cs="Times New Roman"/>
          <w:color w:val="000000" w:themeColor="text1"/>
          <w:lang w:val="en-US"/>
        </w:rPr>
        <w:t>(r)</w:t>
      </w:r>
      <w:r w:rsidR="007758B2" w:rsidRPr="00F641B0">
        <w:rPr>
          <w:rFonts w:ascii="Times" w:hAnsi="Times" w:cs="Times New Roman"/>
          <w:color w:val="000000" w:themeColor="text1"/>
          <w:lang w:val="en-US"/>
        </w:rPr>
        <w:t>an</w:t>
      </w:r>
      <w:r w:rsidR="002C678B" w:rsidRPr="00F641B0">
        <w:rPr>
          <w:rFonts w:ascii="Times" w:hAnsi="Times" w:cs="Times New Roman"/>
          <w:color w:val="000000" w:themeColor="text1"/>
          <w:lang w:val="en-US"/>
        </w:rPr>
        <w:t>t</w:t>
      </w:r>
      <w:r w:rsidR="007758B2" w:rsidRPr="00F641B0">
        <w:rPr>
          <w:rStyle w:val="FootnoteReference"/>
          <w:rFonts w:ascii="Times" w:hAnsi="Times" w:cs="Times New Roman"/>
          <w:color w:val="000000" w:themeColor="text1"/>
          <w:lang w:val="en-US"/>
        </w:rPr>
        <w:footnoteReference w:id="288"/>
      </w:r>
    </w:p>
    <w:p w14:paraId="08D31C7D" w14:textId="2A67E216"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Inanci ch</w:t>
      </w:r>
      <w:r w:rsidR="007758B2" w:rsidRPr="00F641B0">
        <w:rPr>
          <w:rFonts w:ascii="Times" w:hAnsi="Times" w:cs="Times New Roman"/>
          <w:color w:val="000000" w:themeColor="text1"/>
          <w:lang w:val="en-US"/>
        </w:rPr>
        <w:t>'</w:t>
      </w:r>
      <w:r w:rsidRPr="00F641B0">
        <w:rPr>
          <w:rFonts w:ascii="Times" w:hAnsi="Times" w:cs="Times New Roman"/>
          <w:color w:val="000000" w:themeColor="text1"/>
          <w:lang w:val="en-US"/>
        </w:rPr>
        <w:t>el andasse de</w:t>
      </w:r>
      <w:r w:rsidR="00796177" w:rsidRPr="00F641B0">
        <w:rPr>
          <w:rFonts w:ascii="Times" w:hAnsi="Times" w:cs="Times New Roman"/>
          <w:color w:val="000000" w:themeColor="text1"/>
          <w:lang w:val="en-US"/>
        </w:rPr>
        <w:t>·</w:t>
      </w:r>
      <w:r w:rsidR="007758B2" w:rsidRPr="00F641B0">
        <w:rPr>
          <w:rFonts w:ascii="Times" w:hAnsi="Times" w:cs="Times New Roman"/>
          <w:color w:val="000000" w:themeColor="text1"/>
          <w:lang w:val="en-US"/>
        </w:rPr>
        <w:t>llà plu av</w:t>
      </w:r>
      <w:r w:rsidRPr="00F641B0">
        <w:rPr>
          <w:rFonts w:ascii="Times" w:hAnsi="Times" w:cs="Times New Roman"/>
          <w:color w:val="000000" w:themeColor="text1"/>
          <w:lang w:val="en-US"/>
        </w:rPr>
        <w:t>ant</w:t>
      </w:r>
      <w:r w:rsidR="007758B2" w:rsidRPr="00F641B0">
        <w:rPr>
          <w:rFonts w:ascii="Times" w:hAnsi="Times" w:cs="Times New Roman"/>
          <w:color w:val="000000" w:themeColor="text1"/>
          <w:lang w:val="en-US"/>
        </w:rPr>
        <w:t>,</w:t>
      </w:r>
    </w:p>
    <w:p w14:paraId="4B63BEC5" w14:textId="25B8B802" w:rsidR="002C678B" w:rsidRPr="00F641B0" w:rsidRDefault="00014C58" w:rsidP="007758B2">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Tanto li delletà</w:t>
      </w:r>
      <w:r w:rsidR="007758B2" w:rsidRPr="00F641B0">
        <w:rPr>
          <w:rFonts w:ascii="Times" w:hAnsi="Times" w:cs="Times New Roman"/>
          <w:color w:val="000000" w:themeColor="text1"/>
          <w:lang w:val="en-US"/>
        </w:rPr>
        <w:t xml:space="preserve"> so v</w:t>
      </w:r>
      <w:r w:rsidR="002C678B" w:rsidRPr="00F641B0">
        <w:rPr>
          <w:rFonts w:ascii="Times" w:hAnsi="Times" w:cs="Times New Roman"/>
          <w:color w:val="000000" w:themeColor="text1"/>
          <w:lang w:val="en-US"/>
        </w:rPr>
        <w:t>ita e senblant</w:t>
      </w:r>
      <w:r>
        <w:rPr>
          <w:rFonts w:ascii="Times" w:hAnsi="Times" w:cs="Times New Roman"/>
          <w:color w:val="000000" w:themeColor="text1"/>
          <w:lang w:val="en-US"/>
        </w:rPr>
        <w:t>.</w:t>
      </w:r>
    </w:p>
    <w:p w14:paraId="70AC0AF5" w14:textId="3D117AA5" w:rsidR="007758B2" w:rsidRPr="00F641B0" w:rsidRDefault="002C678B" w:rsidP="009225F0">
      <w:pPr>
        <w:pStyle w:val="BodyTextFirstIndent2"/>
        <w:rPr>
          <w:rFonts w:ascii="Times" w:hAnsi="Times"/>
          <w:lang w:val="en-US"/>
        </w:rPr>
      </w:pPr>
      <w:r w:rsidRPr="00F641B0">
        <w:rPr>
          <w:rFonts w:ascii="Times" w:hAnsi="Times"/>
          <w:lang w:val="en-US"/>
        </w:rPr>
        <w:t xml:space="preserve">[Laisse </w:t>
      </w:r>
      <w:r w:rsidR="00F82811" w:rsidRPr="00F641B0">
        <w:rPr>
          <w:rFonts w:ascii="Times" w:hAnsi="Times"/>
          <w:lang w:val="en-US"/>
        </w:rPr>
        <w:t>84</w:t>
      </w:r>
      <w:r w:rsidRPr="00F641B0">
        <w:rPr>
          <w:rFonts w:ascii="Times" w:hAnsi="Times"/>
          <w:lang w:val="en-US"/>
        </w:rPr>
        <w:t>]</w:t>
      </w:r>
      <w:r w:rsidR="000C3FEB" w:rsidRPr="00F641B0">
        <w:rPr>
          <w:rFonts w:ascii="Times" w:hAnsi="Times"/>
          <w:lang w:val="en-US"/>
        </w:rPr>
        <w:t xml:space="preserve"> </w:t>
      </w:r>
    </w:p>
    <w:p w14:paraId="58F7C68C" w14:textId="5D1CFBCD"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la doman quando la messa fo cantie</w:t>
      </w:r>
      <w:r w:rsidR="00D77955" w:rsidRPr="00F641B0">
        <w:rPr>
          <w:rFonts w:ascii="Times" w:hAnsi="Times" w:cs="Times New Roman"/>
          <w:color w:val="000000" w:themeColor="text1"/>
          <w:lang w:val="en-US"/>
        </w:rPr>
        <w:t>,</w:t>
      </w:r>
    </w:p>
    <w:p w14:paraId="3488DD73" w14:textId="19160BEE" w:rsidR="002C678B" w:rsidRPr="00F641B0" w:rsidRDefault="00D7795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d'Alv</w:t>
      </w:r>
      <w:r w:rsidR="00014C58">
        <w:rPr>
          <w:rFonts w:ascii="Times" w:hAnsi="Times" w:cs="Times New Roman"/>
          <w:color w:val="000000" w:themeColor="text1"/>
          <w:lang w:val="en-US"/>
        </w:rPr>
        <w:t xml:space="preserve">ernia </w:t>
      </w:r>
      <w:r w:rsidR="00076F52">
        <w:rPr>
          <w:rFonts w:ascii="Times" w:hAnsi="Times" w:cs="Times New Roman"/>
          <w:color w:val="000000" w:themeColor="text1"/>
          <w:lang w:val="en-US"/>
        </w:rPr>
        <w:t>no·ss</w:t>
      </w:r>
      <w:r w:rsidRPr="00F641B0">
        <w:rPr>
          <w:rFonts w:ascii="Times" w:hAnsi="Times" w:cs="Times New Roman"/>
          <w:color w:val="000000" w:themeColor="text1"/>
          <w:lang w:val="en-US"/>
        </w:rPr>
        <w:t>e v</w:t>
      </w:r>
      <w:r w:rsidR="002C678B" w:rsidRPr="00F641B0">
        <w:rPr>
          <w:rFonts w:ascii="Times" w:hAnsi="Times" w:cs="Times New Roman"/>
          <w:color w:val="000000" w:themeColor="text1"/>
          <w:lang w:val="en-US"/>
        </w:rPr>
        <w:t>ol tardar ne mie</w:t>
      </w:r>
      <w:r w:rsidRPr="00F641B0">
        <w:rPr>
          <w:rFonts w:ascii="Times" w:hAnsi="Times" w:cs="Times New Roman"/>
          <w:color w:val="000000" w:themeColor="text1"/>
          <w:lang w:val="en-US"/>
        </w:rPr>
        <w:t>;</w:t>
      </w:r>
    </w:p>
    <w:p w14:paraId="01A45089" w14:textId="6A86D690" w:rsidR="002C678B" w:rsidRPr="00F641B0" w:rsidRDefault="00D7795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w:t>
      </w:r>
      <w:r w:rsidR="00992CF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014C58">
        <w:rPr>
          <w:rFonts w:ascii="Times" w:hAnsi="Times" w:cs="Times New Roman"/>
          <w:color w:val="000000" w:themeColor="text1"/>
          <w:lang w:val="en-US"/>
        </w:rPr>
        <w:t xml:space="preserve"> apellà</w:t>
      </w:r>
      <w:r w:rsidRPr="00F641B0">
        <w:rPr>
          <w:rFonts w:ascii="Times" w:hAnsi="Times" w:cs="Times New Roman"/>
          <w:color w:val="000000" w:themeColor="text1"/>
          <w:lang w:val="en-US"/>
        </w:rPr>
        <w:t xml:space="preserve"> della cità de A</w:t>
      </w:r>
      <w:r w:rsidR="002C678B" w:rsidRPr="00F641B0">
        <w:rPr>
          <w:rFonts w:ascii="Times" w:hAnsi="Times" w:cs="Times New Roman"/>
          <w:color w:val="000000" w:themeColor="text1"/>
          <w:lang w:val="en-US"/>
        </w:rPr>
        <w:t>ntie</w:t>
      </w:r>
    </w:p>
    <w:p w14:paraId="17B23D63" w14:textId="77338C6B" w:rsidR="002C678B" w:rsidRPr="00F641B0" w:rsidRDefault="00D7795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2C678B" w:rsidRPr="00F641B0">
        <w:rPr>
          <w:rFonts w:ascii="Times" w:hAnsi="Times" w:cs="Times New Roman"/>
          <w:color w:val="000000" w:themeColor="text1"/>
          <w:lang w:val="en-US"/>
        </w:rPr>
        <w:t>presso lui la nob</w:t>
      </w:r>
      <w:r w:rsidRPr="00F641B0">
        <w:rPr>
          <w:rFonts w:ascii="Times" w:hAnsi="Times" w:cs="Times New Roman"/>
          <w:color w:val="000000" w:themeColor="text1"/>
          <w:lang w:val="en-US"/>
        </w:rPr>
        <w:t>(l)</w:t>
      </w:r>
      <w:r w:rsidR="002C678B" w:rsidRPr="00F641B0">
        <w:rPr>
          <w:rFonts w:ascii="Times" w:hAnsi="Times" w:cs="Times New Roman"/>
          <w:color w:val="000000" w:themeColor="text1"/>
          <w:lang w:val="en-US"/>
        </w:rPr>
        <w:t>e</w:t>
      </w:r>
      <w:r w:rsidRPr="00F641B0">
        <w:rPr>
          <w:rStyle w:val="FootnoteReference"/>
          <w:rFonts w:ascii="Times" w:hAnsi="Times" w:cs="Times New Roman"/>
          <w:color w:val="000000" w:themeColor="text1"/>
          <w:lang w:val="en-US"/>
        </w:rPr>
        <w:footnoteReference w:id="289"/>
      </w:r>
      <w:r w:rsidR="002C678B" w:rsidRPr="00F641B0">
        <w:rPr>
          <w:rFonts w:ascii="Times" w:hAnsi="Times" w:cs="Times New Roman"/>
          <w:color w:val="000000" w:themeColor="text1"/>
          <w:lang w:val="en-US"/>
        </w:rPr>
        <w:t xml:space="preserve"> baronie</w:t>
      </w:r>
    </w:p>
    <w:p w14:paraId="2BE9B97D" w14:textId="70F8B230" w:rsidR="002C678B" w:rsidRPr="00F641B0" w:rsidRDefault="009E59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0A1AE9" w:rsidRPr="00F641B0">
        <w:rPr>
          <w:rFonts w:ascii="Times" w:hAnsi="Times" w:cs="Times New Roman"/>
          <w:color w:val="000000" w:themeColor="text1"/>
          <w:lang w:val="en-US"/>
        </w:rPr>
        <w:t>Signor</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v</w:t>
      </w:r>
      <w:r w:rsidR="002C678B" w:rsidRPr="00F641B0">
        <w:rPr>
          <w:rFonts w:ascii="Times" w:hAnsi="Times" w:cs="Times New Roman"/>
          <w:color w:val="000000" w:themeColor="text1"/>
          <w:lang w:val="en-US"/>
        </w:rPr>
        <w:t>ostra conpagnie</w:t>
      </w:r>
    </w:p>
    <w:p w14:paraId="407DAA11" w14:textId="7ADF7726" w:rsidR="002C678B" w:rsidRPr="00F641B0" w:rsidRDefault="009E59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 conv</w:t>
      </w:r>
      <w:r w:rsidR="002C678B" w:rsidRPr="00F641B0">
        <w:rPr>
          <w:rFonts w:ascii="Times" w:hAnsi="Times" w:cs="Times New Roman"/>
          <w:color w:val="000000" w:themeColor="text1"/>
          <w:lang w:val="en-US"/>
        </w:rPr>
        <w:t>ien lasar</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unde lo cuor m</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atendrie</w:t>
      </w:r>
      <w:r w:rsidRPr="00F641B0">
        <w:rPr>
          <w:rFonts w:ascii="Times" w:hAnsi="Times" w:cs="Times New Roman"/>
          <w:color w:val="000000" w:themeColor="text1"/>
          <w:lang w:val="en-US"/>
        </w:rPr>
        <w:t>.</w:t>
      </w:r>
    </w:p>
    <w:p w14:paraId="2FF23278" w14:textId="67B697C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w:t>
      </w:r>
      <w:r w:rsidR="00014C58">
        <w:rPr>
          <w:rFonts w:ascii="Times" w:hAnsi="Times" w:cs="Times New Roman"/>
          <w:color w:val="000000" w:themeColor="text1"/>
          <w:lang w:val="en-US"/>
        </w:rPr>
        <w:t>·</w:t>
      </w:r>
      <w:r w:rsidR="009E59B5" w:rsidRPr="00F641B0">
        <w:rPr>
          <w:rFonts w:ascii="Times" w:hAnsi="Times" w:cs="Times New Roman"/>
          <w:color w:val="000000" w:themeColor="text1"/>
          <w:lang w:val="en-US"/>
        </w:rPr>
        <w:t>ll no me fosse retrato a v</w:t>
      </w:r>
      <w:r w:rsidRPr="00F641B0">
        <w:rPr>
          <w:rFonts w:ascii="Times" w:hAnsi="Times" w:cs="Times New Roman"/>
          <w:color w:val="000000" w:themeColor="text1"/>
          <w:lang w:val="en-US"/>
        </w:rPr>
        <w:t>ilanie</w:t>
      </w:r>
    </w:p>
    <w:p w14:paraId="7986F11E" w14:textId="12891E45" w:rsidR="002C678B" w:rsidRPr="00F641B0" w:rsidRDefault="009E59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io non ffesse inv</w:t>
      </w:r>
      <w:r w:rsidR="002C678B" w:rsidRPr="00F641B0">
        <w:rPr>
          <w:rFonts w:ascii="Times" w:hAnsi="Times" w:cs="Times New Roman"/>
          <w:color w:val="000000" w:themeColor="text1"/>
          <w:lang w:val="en-US"/>
        </w:rPr>
        <w:t xml:space="preserve">er lo mi </w:t>
      </w:r>
      <w:r w:rsidR="00992CF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2C678B" w:rsidRPr="00F641B0">
        <w:rPr>
          <w:rFonts w:ascii="Times" w:hAnsi="Times" w:cs="Times New Roman"/>
          <w:color w:val="000000" w:themeColor="text1"/>
          <w:lang w:val="en-US"/>
        </w:rPr>
        <w:t xml:space="preserve"> boxie</w:t>
      </w:r>
      <w:r w:rsidRPr="00F641B0">
        <w:rPr>
          <w:rFonts w:ascii="Times" w:hAnsi="Times" w:cs="Times New Roman"/>
          <w:color w:val="000000" w:themeColor="text1"/>
          <w:lang w:val="en-US"/>
        </w:rPr>
        <w:t>,</w:t>
      </w:r>
    </w:p>
    <w:p w14:paraId="48DD0FB2" w14:textId="0AFB5CF4"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9E59B5" w:rsidRPr="00F641B0">
        <w:rPr>
          <w:rFonts w:ascii="Times" w:hAnsi="Times" w:cs="Times New Roman"/>
          <w:color w:val="000000" w:themeColor="text1"/>
          <w:lang w:val="en-US"/>
        </w:rPr>
        <w:t xml:space="preserve"> me partirav</w:t>
      </w:r>
      <w:r w:rsidRPr="00F641B0">
        <w:rPr>
          <w:rFonts w:ascii="Times" w:hAnsi="Times" w:cs="Times New Roman"/>
          <w:color w:val="000000" w:themeColor="text1"/>
          <w:lang w:val="en-US"/>
        </w:rPr>
        <w:t>e de</w:t>
      </w:r>
      <w:r w:rsidR="00992CFE"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9E59B5" w:rsidRPr="00F641B0">
        <w:rPr>
          <w:rFonts w:ascii="Times" w:hAnsi="Times" w:cs="Times New Roman"/>
          <w:color w:val="000000" w:themeColor="text1"/>
          <w:lang w:val="en-US"/>
        </w:rPr>
        <w:t xml:space="preserve"> nule v</w:t>
      </w:r>
      <w:r w:rsidRPr="00F641B0">
        <w:rPr>
          <w:rFonts w:ascii="Times" w:hAnsi="Times" w:cs="Times New Roman"/>
          <w:color w:val="000000" w:themeColor="text1"/>
          <w:lang w:val="en-US"/>
        </w:rPr>
        <w:t>ie</w:t>
      </w:r>
      <w:r w:rsidR="009E59B5" w:rsidRPr="00F641B0">
        <w:rPr>
          <w:rFonts w:ascii="Times" w:hAnsi="Times" w:cs="Times New Roman"/>
          <w:color w:val="000000" w:themeColor="text1"/>
          <w:lang w:val="en-US"/>
        </w:rPr>
        <w:t>,</w:t>
      </w:r>
    </w:p>
    <w:p w14:paraId="4E5E57EA" w14:textId="787DD03C" w:rsidR="002C678B" w:rsidRPr="00F641B0" w:rsidRDefault="009E59B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Molto me delleta la vostra santa v</w:t>
      </w:r>
      <w:r w:rsidR="002C678B" w:rsidRPr="00F641B0">
        <w:rPr>
          <w:rFonts w:ascii="Times" w:hAnsi="Times" w:cs="Times New Roman"/>
          <w:color w:val="000000" w:themeColor="text1"/>
          <w:lang w:val="en-US"/>
        </w:rPr>
        <w:t>ie</w:t>
      </w:r>
      <w:r w:rsidRPr="00F641B0">
        <w:rPr>
          <w:rFonts w:ascii="Times" w:hAnsi="Times" w:cs="Times New Roman"/>
          <w:color w:val="000000" w:themeColor="text1"/>
          <w:lang w:val="en-US"/>
        </w:rPr>
        <w:t>,</w:t>
      </w:r>
    </w:p>
    <w:p w14:paraId="2F510AFF" w14:textId="0DAA9040"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54</w:t>
      </w:r>
      <w:r w:rsidRPr="00F641B0">
        <w:rPr>
          <w:rFonts w:ascii="Times" w:hAnsi="Times" w:cs="Times New Roman"/>
          <w:bCs/>
          <w:color w:val="000000" w:themeColor="text1"/>
          <w:lang w:val="en-US"/>
        </w:rPr>
        <w:t xml:space="preserve">R) </w:t>
      </w:r>
      <w:r w:rsidR="009E59B5" w:rsidRPr="00F641B0">
        <w:rPr>
          <w:rFonts w:ascii="Times" w:hAnsi="Times" w:cs="Times New Roman"/>
          <w:color w:val="000000" w:themeColor="text1"/>
          <w:lang w:val="en-US"/>
        </w:rPr>
        <w:t>Quando vui no uxé intro v</w:t>
      </w:r>
      <w:r w:rsidR="002C678B" w:rsidRPr="00F641B0">
        <w:rPr>
          <w:rFonts w:ascii="Times" w:hAnsi="Times" w:cs="Times New Roman"/>
          <w:color w:val="000000" w:themeColor="text1"/>
          <w:lang w:val="en-US"/>
        </w:rPr>
        <w:t>ui tricarie</w:t>
      </w:r>
      <w:r w:rsidR="009E59B5" w:rsidRPr="00F641B0">
        <w:rPr>
          <w:rFonts w:ascii="Times" w:hAnsi="Times" w:cs="Times New Roman"/>
          <w:color w:val="000000" w:themeColor="text1"/>
          <w:lang w:val="en-US"/>
        </w:rPr>
        <w:t>.</w:t>
      </w:r>
    </w:p>
    <w:p w14:paraId="531FAE34" w14:textId="4A6B6C8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655F38">
        <w:rPr>
          <w:rFonts w:ascii="Times" w:hAnsi="Times" w:cs="Times New Roman"/>
          <w:color w:val="000000" w:themeColor="text1"/>
          <w:lang w:val="en-US"/>
        </w:rPr>
        <w:t xml:space="preserve"> mi ovré</w:t>
      </w:r>
      <w:r w:rsidR="009E59B5" w:rsidRPr="00F641B0">
        <w:rPr>
          <w:rFonts w:ascii="Times" w:hAnsi="Times" w:cs="Times New Roman"/>
          <w:color w:val="000000" w:themeColor="text1"/>
          <w:lang w:val="en-US"/>
        </w:rPr>
        <w:t xml:space="preserve"> la v</w:t>
      </w:r>
      <w:r w:rsidRPr="00F641B0">
        <w:rPr>
          <w:rFonts w:ascii="Times" w:hAnsi="Times" w:cs="Times New Roman"/>
          <w:color w:val="000000" w:themeColor="text1"/>
          <w:lang w:val="en-US"/>
        </w:rPr>
        <w:t>ostra pregier</w:t>
      </w:r>
      <w:r w:rsidR="00992CFE" w:rsidRPr="00F641B0">
        <w:rPr>
          <w:rFonts w:ascii="Times" w:hAnsi="Times" w:cs="Times New Roman"/>
          <w:color w:val="000000" w:themeColor="text1"/>
          <w:lang w:val="en-US"/>
        </w:rPr>
        <w:t>(i)</w:t>
      </w:r>
      <w:r w:rsidRPr="00F641B0">
        <w:rPr>
          <w:rFonts w:ascii="Times" w:hAnsi="Times" w:cs="Times New Roman"/>
          <w:color w:val="000000" w:themeColor="text1"/>
          <w:lang w:val="en-US"/>
        </w:rPr>
        <w:t>e</w:t>
      </w:r>
      <w:r w:rsidR="009E59B5" w:rsidRPr="00F641B0">
        <w:rPr>
          <w:rStyle w:val="FootnoteReference"/>
          <w:rFonts w:ascii="Times" w:hAnsi="Times" w:cs="Times New Roman"/>
          <w:color w:val="000000" w:themeColor="text1"/>
          <w:lang w:val="en-US"/>
        </w:rPr>
        <w:footnoteReference w:id="290"/>
      </w:r>
    </w:p>
    <w:p w14:paraId="016AEB5E" w14:textId="1941F485"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a quel </w:t>
      </w:r>
      <w:r w:rsidR="00390A6F" w:rsidRPr="00F641B0">
        <w:rPr>
          <w:rFonts w:ascii="Times" w:hAnsi="Times" w:cs="Times New Roman"/>
          <w:color w:val="000000" w:themeColor="text1"/>
          <w:lang w:val="en-US"/>
        </w:rPr>
        <w:t>Dio</w:t>
      </w:r>
      <w:r w:rsidR="00D56EF8" w:rsidRPr="00F641B0">
        <w:rPr>
          <w:rFonts w:ascii="Times" w:hAnsi="Times" w:cs="Times New Roman"/>
          <w:color w:val="000000" w:themeColor="text1"/>
          <w:lang w:val="en-US"/>
        </w:rPr>
        <w:t xml:space="preserve"> che n'à</w:t>
      </w:r>
      <w:r w:rsidR="00014C58">
        <w:rPr>
          <w:rStyle w:val="FootnoteReference"/>
          <w:rFonts w:ascii="Times" w:hAnsi="Times" w:cs="Times New Roman"/>
          <w:color w:val="000000" w:themeColor="text1"/>
          <w:lang w:val="en-US"/>
        </w:rPr>
        <w:footnoteReference w:id="291"/>
      </w:r>
      <w:r w:rsidR="00D56EF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in</w:t>
      </w:r>
      <w:r w:rsidR="00EC30A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balie</w:t>
      </w:r>
      <w:r w:rsidR="00D56EF8" w:rsidRPr="00F641B0">
        <w:rPr>
          <w:rFonts w:ascii="Times" w:hAnsi="Times" w:cs="Times New Roman"/>
          <w:color w:val="000000" w:themeColor="text1"/>
          <w:lang w:val="en-US"/>
        </w:rPr>
        <w:t>,</w:t>
      </w:r>
    </w:p>
    <w:p w14:paraId="7DD42CE4" w14:textId="018C244C" w:rsidR="002C678B" w:rsidRPr="00F641B0" w:rsidRDefault="00655F3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655F38">
        <w:rPr>
          <w:rFonts w:ascii="Times" w:hAnsi="Times" w:cs="Times New Roman"/>
          <w:color w:val="000000" w:themeColor="text1"/>
          <w:highlight w:val="yellow"/>
          <w:lang w:val="en-US"/>
        </w:rPr>
        <w:t>Ché</w:t>
      </w:r>
      <w:r w:rsidR="00D56EF8" w:rsidRPr="00655F38">
        <w:rPr>
          <w:rFonts w:ascii="Times" w:hAnsi="Times" w:cs="Times New Roman"/>
          <w:color w:val="000000" w:themeColor="text1"/>
          <w:highlight w:val="yellow"/>
          <w:lang w:val="en-US"/>
        </w:rPr>
        <w:t xml:space="preserve"> questo v</w:t>
      </w:r>
      <w:r w:rsidR="002C678B" w:rsidRPr="00655F38">
        <w:rPr>
          <w:rFonts w:ascii="Times" w:hAnsi="Times" w:cs="Times New Roman"/>
          <w:color w:val="000000" w:themeColor="text1"/>
          <w:highlight w:val="yellow"/>
          <w:lang w:val="en-US"/>
        </w:rPr>
        <w:t>iaço no tegna i</w:t>
      </w:r>
      <w:r w:rsidR="002C678B" w:rsidRPr="00655F38">
        <w:rPr>
          <w:rFonts w:ascii="Times" w:hAnsi="Times" w:cs="Times New Roman"/>
          <w:i/>
          <w:iCs/>
          <w:color w:val="000000" w:themeColor="text1"/>
          <w:highlight w:val="yellow"/>
          <w:lang w:val="en-US"/>
        </w:rPr>
        <w:t>n</w:t>
      </w:r>
      <w:r w:rsidR="002C678B" w:rsidRPr="00655F38">
        <w:rPr>
          <w:rFonts w:ascii="Times" w:hAnsi="Times" w:cs="Times New Roman"/>
          <w:color w:val="000000" w:themeColor="text1"/>
          <w:highlight w:val="yellow"/>
          <w:lang w:val="en-US"/>
        </w:rPr>
        <w:t>tra</w:t>
      </w:r>
      <w:r w:rsidR="002C678B"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highlight w:val="yellow"/>
          <w:lang w:val="en-US"/>
        </w:rPr>
        <w:t>quidie</w:t>
      </w:r>
      <w:r w:rsidR="00E6029B" w:rsidRPr="00F641B0">
        <w:rPr>
          <w:rFonts w:ascii="Times" w:hAnsi="Times" w:cs="Times New Roman"/>
          <w:color w:val="000000" w:themeColor="text1"/>
          <w:lang w:val="en-US"/>
        </w:rPr>
        <w:t>,</w:t>
      </w:r>
      <w:r>
        <w:rPr>
          <w:rStyle w:val="FootnoteReference"/>
          <w:rFonts w:ascii="Times" w:hAnsi="Times" w:cs="Times New Roman"/>
          <w:color w:val="000000" w:themeColor="text1"/>
          <w:lang w:val="en-US"/>
        </w:rPr>
        <w:footnoteReference w:id="292"/>
      </w:r>
    </w:p>
    <w:p w14:paraId="4FCB2C6D" w14:textId="5FABDFEC" w:rsidR="002C678B" w:rsidRPr="00F641B0" w:rsidRDefault="00E6029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io v</w:t>
      </w:r>
      <w:r w:rsidR="002C678B" w:rsidRPr="00F641B0">
        <w:rPr>
          <w:rFonts w:ascii="Times" w:hAnsi="Times" w:cs="Times New Roman"/>
          <w:color w:val="000000" w:themeColor="text1"/>
          <w:lang w:val="en-US"/>
        </w:rPr>
        <w:t>o cercando lo regno diabloie</w:t>
      </w:r>
      <w:r w:rsidRPr="00F641B0">
        <w:rPr>
          <w:rFonts w:ascii="Times" w:hAnsi="Times" w:cs="Times New Roman"/>
          <w:color w:val="000000" w:themeColor="text1"/>
          <w:lang w:val="en-US"/>
        </w:rPr>
        <w:t>.</w:t>
      </w:r>
    </w:p>
    <w:p w14:paraId="407431E1" w14:textId="4A89AD91" w:rsidR="002C678B" w:rsidRPr="00F641B0" w:rsidRDefault="00E6029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plui vivesse che non fè I</w:t>
      </w:r>
      <w:r w:rsidR="002C678B" w:rsidRPr="00F641B0">
        <w:rPr>
          <w:rFonts w:ascii="Times" w:hAnsi="Times" w:cs="Times New Roman"/>
          <w:color w:val="000000" w:themeColor="text1"/>
          <w:lang w:val="en-US"/>
        </w:rPr>
        <w:t>sachie</w:t>
      </w:r>
      <w:r w:rsidRPr="00F641B0">
        <w:rPr>
          <w:rFonts w:ascii="Times" w:hAnsi="Times" w:cs="Times New Roman"/>
          <w:color w:val="000000" w:themeColor="text1"/>
          <w:lang w:val="en-US"/>
        </w:rPr>
        <w:t>,</w:t>
      </w:r>
    </w:p>
    <w:p w14:paraId="44AA6E3D" w14:textId="4B4A6174" w:rsidR="002C678B" w:rsidRPr="00F641B0" w:rsidRDefault="00E6029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tornerò</w:t>
      </w:r>
      <w:r w:rsidR="002C678B" w:rsidRPr="00F641B0">
        <w:rPr>
          <w:rFonts w:ascii="Times" w:hAnsi="Times" w:cs="Times New Roman"/>
          <w:color w:val="000000" w:themeColor="text1"/>
          <w:lang w:val="en-US"/>
        </w:rPr>
        <w:t xml:space="preserve"> mai a la mia </w:t>
      </w:r>
      <w:r w:rsidR="00992CF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2C678B" w:rsidRPr="00F641B0">
        <w:rPr>
          <w:rFonts w:ascii="Times" w:hAnsi="Times" w:cs="Times New Roman"/>
          <w:color w:val="000000" w:themeColor="text1"/>
          <w:lang w:val="en-US"/>
        </w:rPr>
        <w:t>ie</w:t>
      </w:r>
      <w:r w:rsidRPr="00F641B0">
        <w:rPr>
          <w:rFonts w:ascii="Times" w:hAnsi="Times" w:cs="Times New Roman"/>
          <w:color w:val="000000" w:themeColor="text1"/>
          <w:lang w:val="en-US"/>
        </w:rPr>
        <w:t>,</w:t>
      </w:r>
    </w:p>
    <w:p w14:paraId="5953EA68" w14:textId="307365ED" w:rsidR="002C678B" w:rsidRPr="00F641B0" w:rsidRDefault="00E6029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possibele è questo</w:t>
      </w:r>
      <w:r w:rsidR="00321A5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ch'averò</w:t>
      </w:r>
      <w:r w:rsidR="002C678B" w:rsidRPr="00F641B0">
        <w:rPr>
          <w:rFonts w:ascii="Times" w:hAnsi="Times" w:cs="Times New Roman"/>
          <w:color w:val="000000" w:themeColor="text1"/>
          <w:lang w:val="en-US"/>
        </w:rPr>
        <w:t xml:space="preserve"> fornie</w:t>
      </w:r>
    </w:p>
    <w:p w14:paraId="0354863B" w14:textId="77034A48" w:rsidR="002C678B" w:rsidRPr="00F641B0" w:rsidRDefault="00E6029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2C678B" w:rsidRPr="00F641B0">
        <w:rPr>
          <w:rFonts w:ascii="Times" w:hAnsi="Times" w:cs="Times New Roman"/>
          <w:color w:val="000000" w:themeColor="text1"/>
          <w:lang w:val="en-US"/>
        </w:rPr>
        <w:t>a mia anbaxada in la gran tenebrie</w:t>
      </w:r>
      <w:r w:rsidRPr="00F641B0">
        <w:rPr>
          <w:rFonts w:ascii="Times" w:hAnsi="Times" w:cs="Times New Roman"/>
          <w:color w:val="000000" w:themeColor="text1"/>
          <w:lang w:val="en-US"/>
        </w:rPr>
        <w:t>,</w:t>
      </w:r>
    </w:p>
    <w:p w14:paraId="5CAE2EDE" w14:textId="6E55B920" w:rsidR="002C678B" w:rsidRPr="00F641B0" w:rsidRDefault="00E6029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79617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eo morirò</w:t>
      </w:r>
      <w:r w:rsidR="002C678B" w:rsidRPr="00F641B0">
        <w:rPr>
          <w:rFonts w:ascii="Times" w:hAnsi="Times" w:cs="Times New Roman"/>
          <w:color w:val="000000" w:themeColor="text1"/>
          <w:lang w:val="en-US"/>
        </w:rPr>
        <w:t xml:space="preserve"> che algun mal</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en</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die</w:t>
      </w:r>
      <w:r w:rsidR="00321A51" w:rsidRPr="00F641B0">
        <w:rPr>
          <w:rFonts w:ascii="Times" w:hAnsi="Times" w:cs="Times New Roman"/>
          <w:color w:val="000000" w:themeColor="text1"/>
          <w:lang w:val="en-US"/>
        </w:rPr>
        <w:t>.</w:t>
      </w:r>
    </w:p>
    <w:p w14:paraId="2148E5A7" w14:textId="7F898869" w:rsidR="002C678B" w:rsidRPr="00F641B0" w:rsidRDefault="00E6029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w:t>
      </w:r>
      <w:r w:rsidR="002C678B"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rendo gracia della gran cortexi</w:t>
      </w:r>
      <w:r w:rsidR="002C678B" w:rsidRPr="00F641B0">
        <w:rPr>
          <w:rFonts w:ascii="Times" w:hAnsi="Times" w:cs="Times New Roman"/>
          <w:color w:val="000000" w:themeColor="text1"/>
          <w:lang w:val="en-US"/>
        </w:rPr>
        <w:t>e</w:t>
      </w:r>
    </w:p>
    <w:p w14:paraId="049EEA79" w14:textId="19AA8CEF" w:rsidR="002C678B" w:rsidRPr="00F641B0" w:rsidRDefault="00014C5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Ché</w:t>
      </w:r>
      <w:r w:rsidR="00E6029B" w:rsidRPr="00F641B0">
        <w:rPr>
          <w:rFonts w:ascii="Times" w:hAnsi="Times" w:cs="Times New Roman"/>
          <w:color w:val="000000" w:themeColor="text1"/>
          <w:lang w:val="en-US"/>
        </w:rPr>
        <w:t xml:space="preserve"> v</w:t>
      </w:r>
      <w:r w:rsidR="002C678B" w:rsidRPr="00F641B0">
        <w:rPr>
          <w:rFonts w:ascii="Times" w:hAnsi="Times" w:cs="Times New Roman"/>
          <w:color w:val="000000" w:themeColor="text1"/>
          <w:lang w:val="en-US"/>
        </w:rPr>
        <w:t>ui m</w:t>
      </w:r>
      <w:r w:rsidR="00E6029B" w:rsidRPr="00F641B0">
        <w:rPr>
          <w:rFonts w:ascii="Times" w:hAnsi="Times" w:cs="Times New Roman"/>
          <w:color w:val="000000" w:themeColor="text1"/>
          <w:lang w:val="en-US"/>
        </w:rPr>
        <w:t>'avé questa nav</w:t>
      </w:r>
      <w:r w:rsidR="002C678B" w:rsidRPr="00F641B0">
        <w:rPr>
          <w:rFonts w:ascii="Times" w:hAnsi="Times" w:cs="Times New Roman"/>
          <w:color w:val="000000" w:themeColor="text1"/>
          <w:lang w:val="en-US"/>
        </w:rPr>
        <w:t>e guardie</w:t>
      </w:r>
    </w:p>
    <w:p w14:paraId="5F95DD47" w14:textId="3EED6F23"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farina e de pan e p</w:t>
      </w:r>
      <w:r w:rsidRPr="00F641B0">
        <w:rPr>
          <w:rFonts w:ascii="Times" w:hAnsi="Times" w:cs="Times New Roman"/>
          <w:i/>
          <w:iCs/>
          <w:color w:val="000000" w:themeColor="text1"/>
          <w:lang w:val="en-US"/>
        </w:rPr>
        <w:t>er</w:t>
      </w:r>
      <w:r w:rsidR="00E6029B" w:rsidRPr="00F641B0">
        <w:rPr>
          <w:rFonts w:ascii="Times" w:hAnsi="Times" w:cs="Times New Roman"/>
          <w:color w:val="000000" w:themeColor="text1"/>
          <w:lang w:val="en-US"/>
        </w:rPr>
        <w:t xml:space="preserve"> lo cav</w:t>
      </w:r>
      <w:r w:rsidRPr="00F641B0">
        <w:rPr>
          <w:rFonts w:ascii="Times" w:hAnsi="Times" w:cs="Times New Roman"/>
          <w:color w:val="000000" w:themeColor="text1"/>
          <w:lang w:val="en-US"/>
        </w:rPr>
        <w:t>alo bleie</w:t>
      </w:r>
      <w:r w:rsidR="00014C58">
        <w:rPr>
          <w:rFonts w:ascii="Times" w:hAnsi="Times" w:cs="Times New Roman"/>
          <w:color w:val="000000" w:themeColor="text1"/>
          <w:lang w:val="en-US"/>
        </w:rPr>
        <w:t>:</w:t>
      </w:r>
    </w:p>
    <w:p w14:paraId="02CCE981" w14:textId="67DA0AA8" w:rsidR="002C678B" w:rsidRPr="00F641B0" w:rsidRDefault="00390A6F"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E6029B" w:rsidRPr="00F641B0">
        <w:rPr>
          <w:rFonts w:ascii="Times" w:hAnsi="Times" w:cs="Times New Roman"/>
          <w:color w:val="000000" w:themeColor="text1"/>
          <w:lang w:val="en-US"/>
        </w:rPr>
        <w:t xml:space="preserve"> v</w:t>
      </w:r>
      <w:r w:rsidR="002C678B" w:rsidRPr="00F641B0">
        <w:rPr>
          <w:rFonts w:ascii="Times" w:hAnsi="Times" w:cs="Times New Roman"/>
          <w:color w:val="000000" w:themeColor="text1"/>
          <w:lang w:val="en-US"/>
        </w:rPr>
        <w:t>e</w:t>
      </w:r>
      <w:r w:rsidR="00E6029B"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ne</w:t>
      </w:r>
      <w:r w:rsidR="00E6029B"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renda p</w:t>
      </w:r>
      <w:r w:rsidR="002C678B" w:rsidRPr="00F641B0">
        <w:rPr>
          <w:rFonts w:ascii="Times" w:hAnsi="Times" w:cs="Times New Roman"/>
          <w:i/>
          <w:iCs/>
          <w:color w:val="000000" w:themeColor="text1"/>
          <w:lang w:val="en-US"/>
        </w:rPr>
        <w:t>er</w:t>
      </w:r>
      <w:r w:rsidR="002C678B" w:rsidRPr="00F641B0">
        <w:rPr>
          <w:rFonts w:ascii="Times" w:hAnsi="Times" w:cs="Times New Roman"/>
          <w:color w:val="000000" w:themeColor="text1"/>
          <w:lang w:val="en-US"/>
        </w:rPr>
        <w:t xml:space="preserve"> mi bone merie</w:t>
      </w:r>
      <w:r w:rsidR="00E6029B" w:rsidRPr="00F641B0">
        <w:rPr>
          <w:rFonts w:ascii="Times" w:hAnsi="Times" w:cs="Times New Roman"/>
          <w:color w:val="000000" w:themeColor="text1"/>
          <w:lang w:val="en-US"/>
        </w:rPr>
        <w:t>."</w:t>
      </w:r>
    </w:p>
    <w:p w14:paraId="32D7B9F4" w14:textId="6D7923CA" w:rsidR="00E6029B" w:rsidRPr="00F641B0" w:rsidRDefault="00F82811" w:rsidP="009225F0">
      <w:pPr>
        <w:pStyle w:val="BodyTextFirstIndent2"/>
        <w:rPr>
          <w:rFonts w:ascii="Times" w:hAnsi="Times"/>
          <w:lang w:val="en-US"/>
        </w:rPr>
      </w:pPr>
      <w:r w:rsidRPr="00F641B0">
        <w:rPr>
          <w:rFonts w:ascii="Times" w:hAnsi="Times"/>
          <w:lang w:val="en-US"/>
        </w:rPr>
        <w:t>[Laisse 85</w:t>
      </w:r>
      <w:r w:rsidR="002C678B" w:rsidRPr="00F641B0">
        <w:rPr>
          <w:rFonts w:ascii="Times" w:hAnsi="Times"/>
          <w:lang w:val="en-US"/>
        </w:rPr>
        <w:t>]</w:t>
      </w:r>
      <w:r w:rsidR="000C3FEB" w:rsidRPr="00F641B0">
        <w:rPr>
          <w:rFonts w:ascii="Times" w:hAnsi="Times"/>
          <w:lang w:val="en-US"/>
        </w:rPr>
        <w:t xml:space="preserve"> </w:t>
      </w:r>
    </w:p>
    <w:p w14:paraId="05B8781B" w14:textId="1905A733"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Intorno lo conte era molto gran planto e cris</w:t>
      </w:r>
    </w:p>
    <w:p w14:paraId="10E46477" w14:textId="1C5D201B" w:rsidR="002C678B" w:rsidRPr="00F641B0" w:rsidRDefault="007961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2C678B" w:rsidRPr="00F641B0">
        <w:rPr>
          <w:rFonts w:ascii="Times" w:hAnsi="Times" w:cs="Times New Roman"/>
          <w:color w:val="000000" w:themeColor="text1"/>
          <w:lang w:val="en-US"/>
        </w:rPr>
        <w:t>e ch</w:t>
      </w:r>
      <w:r w:rsidR="0033476B" w:rsidRPr="00F641B0">
        <w:rPr>
          <w:rFonts w:ascii="Times" w:hAnsi="Times" w:cs="Times New Roman"/>
          <w:i/>
          <w:color w:val="000000" w:themeColor="text1"/>
          <w:lang w:val="en-US"/>
        </w:rPr>
        <w:t>avalie</w:t>
      </w:r>
      <w:r w:rsidR="002C678B" w:rsidRPr="00F641B0">
        <w:rPr>
          <w:rFonts w:ascii="Times" w:hAnsi="Times" w:cs="Times New Roman"/>
          <w:color w:val="000000" w:themeColor="text1"/>
          <w:lang w:val="en-US"/>
        </w:rPr>
        <w:t>ri</w:t>
      </w:r>
      <w:r w:rsidR="0033476B"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de</w:t>
      </w:r>
      <w:r w:rsidR="0033476B"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done</w:t>
      </w:r>
      <w:r w:rsidR="0033476B" w:rsidRPr="00F641B0">
        <w:rPr>
          <w:rFonts w:ascii="Times" w:hAnsi="Times" w:cs="Times New Roman"/>
          <w:color w:val="000000" w:themeColor="text1"/>
          <w:lang w:val="en-US"/>
        </w:rPr>
        <w:t>, de çoven</w:t>
      </w:r>
      <w:r w:rsidR="00992CFE" w:rsidRPr="00F641B0">
        <w:rPr>
          <w:rFonts w:ascii="Times" w:hAnsi="Times" w:cs="Times New Roman"/>
          <w:color w:val="000000" w:themeColor="text1"/>
          <w:lang w:val="en-US"/>
        </w:rPr>
        <w:t>i</w:t>
      </w:r>
      <w:r w:rsidR="0033476B"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e de floris</w:t>
      </w:r>
      <w:r w:rsidR="0033476B" w:rsidRPr="00F641B0">
        <w:rPr>
          <w:rFonts w:ascii="Times" w:hAnsi="Times" w:cs="Times New Roman"/>
          <w:color w:val="000000" w:themeColor="text1"/>
          <w:lang w:val="en-US"/>
        </w:rPr>
        <w:t>;</w:t>
      </w:r>
    </w:p>
    <w:p w14:paraId="24EEEA73" w14:textId="10DA44A8" w:rsidR="002C678B" w:rsidRPr="00F641B0" w:rsidRDefault="0033476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w:t>
      </w:r>
      <w:r w:rsidR="002C678B" w:rsidRPr="00F641B0">
        <w:rPr>
          <w:rFonts w:ascii="Times" w:hAnsi="Times" w:cs="Times New Roman"/>
          <w:color w:val="000000" w:themeColor="text1"/>
          <w:lang w:val="en-US"/>
        </w:rPr>
        <w:t>adio c</w:t>
      </w:r>
      <w:r w:rsidRPr="00F641B0">
        <w:rPr>
          <w:rFonts w:ascii="Times" w:hAnsi="Times" w:cs="Times New Roman"/>
          <w:color w:val="000000" w:themeColor="text1"/>
          <w:lang w:val="en-US"/>
        </w:rPr>
        <w:t>'avev</w:t>
      </w:r>
      <w:r w:rsidR="002C678B" w:rsidRPr="00F641B0">
        <w:rPr>
          <w:rFonts w:ascii="Times" w:hAnsi="Times" w:cs="Times New Roman"/>
          <w:color w:val="000000" w:themeColor="text1"/>
          <w:lang w:val="en-US"/>
        </w:rPr>
        <w:t>a la tera i</w:t>
      </w:r>
      <w:r w:rsidR="002C678B" w:rsidRPr="00F641B0">
        <w:rPr>
          <w:rFonts w:ascii="Times" w:hAnsi="Times" w:cs="Times New Roman"/>
          <w:i/>
          <w:iCs/>
          <w:color w:val="000000" w:themeColor="text1"/>
          <w:lang w:val="en-US"/>
        </w:rPr>
        <w:t>n</w:t>
      </w:r>
      <w:r w:rsidRPr="00F641B0">
        <w:rPr>
          <w:rFonts w:ascii="Times" w:hAnsi="Times" w:cs="Times New Roman"/>
          <w:i/>
          <w:iCs/>
          <w:color w:val="000000" w:themeColor="text1"/>
          <w:lang w:val="en-US"/>
        </w:rPr>
        <w:t xml:space="preserve"> </w:t>
      </w:r>
      <w:r w:rsidR="002C678B" w:rsidRPr="00F641B0">
        <w:rPr>
          <w:rFonts w:ascii="Times" w:hAnsi="Times" w:cs="Times New Roman"/>
          <w:color w:val="000000" w:themeColor="text1"/>
          <w:lang w:val="en-US"/>
        </w:rPr>
        <w:t>balis</w:t>
      </w:r>
      <w:r w:rsidRPr="00F641B0">
        <w:rPr>
          <w:rFonts w:ascii="Times" w:hAnsi="Times" w:cs="Times New Roman"/>
          <w:color w:val="000000" w:themeColor="text1"/>
          <w:lang w:val="en-US"/>
        </w:rPr>
        <w:t>,</w:t>
      </w:r>
    </w:p>
    <w:p w14:paraId="600CEDAB" w14:textId="35CD620A" w:rsidR="002C678B" w:rsidRPr="00F641B0" w:rsidRDefault="0033476B"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Plançendo lo prende per mé</w:t>
      </w:r>
      <w:r w:rsidR="002C678B"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usbergo luxis</w:t>
      </w:r>
      <w:r w:rsidR="00014C58">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293"/>
      </w:r>
    </w:p>
    <w:p w14:paraId="129AC30F" w14:textId="2336E8AF"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54</w:t>
      </w:r>
      <w:r w:rsidRPr="00F641B0">
        <w:rPr>
          <w:rFonts w:ascii="Times" w:hAnsi="Times" w:cs="Times New Roman"/>
          <w:bCs/>
          <w:color w:val="000000" w:themeColor="text1"/>
          <w:lang w:val="en-US"/>
        </w:rPr>
        <w:t xml:space="preserve">V) </w:t>
      </w:r>
      <w:r w:rsidR="00763977" w:rsidRPr="00F641B0">
        <w:rPr>
          <w:rFonts w:ascii="Times" w:hAnsi="Times" w:cs="Times New Roman"/>
          <w:bCs/>
          <w:color w:val="000000" w:themeColor="text1"/>
          <w:lang w:val="en-US"/>
        </w:rPr>
        <w:t>"</w:t>
      </w:r>
      <w:r w:rsidR="002C678B" w:rsidRPr="00F641B0">
        <w:rPr>
          <w:rFonts w:ascii="Times" w:hAnsi="Times" w:cs="Times New Roman"/>
          <w:color w:val="000000" w:themeColor="text1"/>
          <w:lang w:val="en-US"/>
        </w:rPr>
        <w:t>Lial homo</w:t>
      </w:r>
      <w:r w:rsidR="00763977"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el dixe</w:t>
      </w:r>
      <w:r w:rsidR="00763977"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00763977"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ben m</w:t>
      </w:r>
      <w:r w:rsidR="00763977" w:rsidRPr="00F641B0">
        <w:rPr>
          <w:rFonts w:ascii="Times" w:hAnsi="Times" w:cs="Times New Roman"/>
          <w:color w:val="000000" w:themeColor="text1"/>
          <w:lang w:val="en-US"/>
        </w:rPr>
        <w:t>'è</w:t>
      </w:r>
      <w:r w:rsidR="002C678B" w:rsidRPr="00F641B0">
        <w:rPr>
          <w:rFonts w:ascii="Times" w:hAnsi="Times" w:cs="Times New Roman"/>
          <w:color w:val="000000" w:themeColor="text1"/>
          <w:lang w:val="en-US"/>
        </w:rPr>
        <w:t xml:space="preserve"> lo cuor tendris</w:t>
      </w:r>
      <w:r w:rsidR="00763977" w:rsidRPr="00F641B0">
        <w:rPr>
          <w:rFonts w:ascii="Times" w:hAnsi="Times" w:cs="Times New Roman"/>
          <w:color w:val="000000" w:themeColor="text1"/>
          <w:lang w:val="en-US"/>
        </w:rPr>
        <w:t>,</w:t>
      </w:r>
    </w:p>
    <w:p w14:paraId="5639C308" w14:textId="5AD7210B" w:rsidR="002C678B" w:rsidRPr="00F641B0" w:rsidRDefault="007639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andar te v</w:t>
      </w:r>
      <w:r w:rsidR="002C678B" w:rsidRPr="00F641B0">
        <w:rPr>
          <w:rFonts w:ascii="Times" w:hAnsi="Times" w:cs="Times New Roman"/>
          <w:color w:val="000000" w:themeColor="text1"/>
          <w:lang w:val="en-US"/>
        </w:rPr>
        <w:t>ego in</w:t>
      </w:r>
      <w:r w:rsidRPr="00F641B0">
        <w:rPr>
          <w:rFonts w:ascii="Times" w:hAnsi="Times" w:cs="Times New Roman"/>
          <w:color w:val="000000" w:themeColor="text1"/>
          <w:lang w:val="en-US"/>
        </w:rPr>
        <w:t xml:space="preserve"> </w:t>
      </w:r>
      <w:r w:rsidR="005F455E">
        <w:rPr>
          <w:rFonts w:ascii="Times" w:hAnsi="Times" w:cs="Times New Roman"/>
          <w:color w:val="000000" w:themeColor="text1"/>
          <w:lang w:val="en-US"/>
        </w:rPr>
        <w:t>ssi crudel paï</w:t>
      </w:r>
      <w:r w:rsidR="002C678B"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00FBE6AC" w14:textId="44F56BBB" w:rsidR="002C678B" w:rsidRPr="00F641B0" w:rsidRDefault="00CC258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Dapo che tu </w:t>
      </w:r>
      <w:r w:rsidR="00796177" w:rsidRPr="00F641B0">
        <w:rPr>
          <w:rFonts w:ascii="Times" w:hAnsi="Times" w:cs="Times New Roman"/>
          <w:color w:val="000000" w:themeColor="text1"/>
          <w:lang w:val="en-US"/>
        </w:rPr>
        <w:t>sseré</w:t>
      </w:r>
      <w:r w:rsidR="00763977" w:rsidRPr="00F641B0">
        <w:rPr>
          <w:rFonts w:ascii="Times" w:hAnsi="Times" w:cs="Times New Roman"/>
          <w:color w:val="000000" w:themeColor="text1"/>
          <w:lang w:val="en-US"/>
        </w:rPr>
        <w:t xml:space="preserve"> de là</w:t>
      </w:r>
      <w:r w:rsidR="002C678B" w:rsidRPr="00F641B0">
        <w:rPr>
          <w:rFonts w:ascii="Times" w:hAnsi="Times" w:cs="Times New Roman"/>
          <w:color w:val="000000" w:themeColor="text1"/>
          <w:lang w:val="en-US"/>
        </w:rPr>
        <w:t xml:space="preserve"> da quel mo</w:t>
      </w:r>
      <w:r w:rsidR="00763977" w:rsidRPr="00F641B0">
        <w:rPr>
          <w:rFonts w:ascii="Times" w:hAnsi="Times" w:cs="Times New Roman"/>
          <w:color w:val="000000" w:themeColor="text1"/>
          <w:lang w:val="en-US"/>
        </w:rPr>
        <w:t>n</w:t>
      </w:r>
      <w:r w:rsidR="002C678B" w:rsidRPr="00F641B0">
        <w:rPr>
          <w:rFonts w:ascii="Times" w:hAnsi="Times" w:cs="Times New Roman"/>
          <w:color w:val="000000" w:themeColor="text1"/>
          <w:lang w:val="en-US"/>
        </w:rPr>
        <w:t>te antis</w:t>
      </w:r>
      <w:r w:rsidR="006C7C49" w:rsidRPr="00F641B0">
        <w:rPr>
          <w:rFonts w:ascii="Times" w:hAnsi="Times" w:cs="Times New Roman"/>
          <w:color w:val="000000" w:themeColor="text1"/>
          <w:lang w:val="en-US"/>
        </w:rPr>
        <w:t>,</w:t>
      </w:r>
    </w:p>
    <w:p w14:paraId="5ACD0303" w14:textId="374F83D3" w:rsidR="002C678B" w:rsidRPr="00F641B0" w:rsidRDefault="007639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troveré homo de carne v</w:t>
      </w:r>
      <w:r w:rsidR="002C678B" w:rsidRPr="00F641B0">
        <w:rPr>
          <w:rFonts w:ascii="Times" w:hAnsi="Times" w:cs="Times New Roman"/>
          <w:color w:val="000000" w:themeColor="text1"/>
          <w:lang w:val="en-US"/>
        </w:rPr>
        <w:t>is</w:t>
      </w:r>
      <w:r w:rsidRPr="00F641B0">
        <w:rPr>
          <w:rFonts w:ascii="Times" w:hAnsi="Times" w:cs="Times New Roman"/>
          <w:color w:val="000000" w:themeColor="text1"/>
          <w:lang w:val="en-US"/>
        </w:rPr>
        <w:t>,</w:t>
      </w:r>
    </w:p>
    <w:p w14:paraId="05F98294" w14:textId="30978CA2" w:rsidR="002C678B" w:rsidRPr="00F641B0" w:rsidRDefault="00992CFE"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Çà</w:t>
      </w:r>
      <w:r w:rsidR="00763977" w:rsidRPr="00F641B0">
        <w:rPr>
          <w:rFonts w:ascii="Times" w:hAnsi="Times" w:cs="Times New Roman"/>
          <w:color w:val="000000" w:themeColor="text1"/>
          <w:lang w:val="en-US"/>
        </w:rPr>
        <w:t xml:space="preserve"> no v</w:t>
      </w:r>
      <w:r w:rsidR="00321A51" w:rsidRPr="00F641B0">
        <w:rPr>
          <w:rFonts w:ascii="Times" w:hAnsi="Times" w:cs="Times New Roman"/>
          <w:color w:val="000000" w:themeColor="text1"/>
          <w:lang w:val="en-US"/>
        </w:rPr>
        <w:t>ederé</w:t>
      </w:r>
      <w:r w:rsidR="002C678B" w:rsidRPr="00F641B0">
        <w:rPr>
          <w:rFonts w:ascii="Times" w:hAnsi="Times" w:cs="Times New Roman"/>
          <w:color w:val="000000" w:themeColor="text1"/>
          <w:lang w:val="en-US"/>
        </w:rPr>
        <w:t xml:space="preserve"> çardin in pradi floris</w:t>
      </w:r>
      <w:r w:rsidR="00945241" w:rsidRPr="00F641B0">
        <w:rPr>
          <w:rFonts w:ascii="Times" w:hAnsi="Times" w:cs="Times New Roman"/>
          <w:color w:val="000000" w:themeColor="text1"/>
          <w:lang w:val="en-US"/>
        </w:rPr>
        <w:t>,</w:t>
      </w:r>
    </w:p>
    <w:p w14:paraId="501329B4" w14:textId="1DF82D23"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fieri liopardi</w:t>
      </w:r>
      <w:r w:rsidR="0094524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orssi </w:t>
      </w:r>
      <w:r w:rsidR="00F257A9">
        <w:rPr>
          <w:rFonts w:ascii="Times" w:hAnsi="Times" w:cs="Times New Roman"/>
          <w:color w:val="000000" w:themeColor="text1"/>
          <w:lang w:val="en-US"/>
        </w:rPr>
        <w:t xml:space="preserve">e </w:t>
      </w:r>
      <w:r w:rsidR="00180088">
        <w:rPr>
          <w:rFonts w:ascii="Times" w:hAnsi="Times" w:cs="Times New Roman"/>
          <w:color w:val="000000" w:themeColor="text1"/>
          <w:lang w:val="en-US"/>
        </w:rPr>
        <w:t>ll</w:t>
      </w:r>
      <w:r w:rsidRPr="00F641B0">
        <w:rPr>
          <w:rFonts w:ascii="Times" w:hAnsi="Times" w:cs="Times New Roman"/>
          <w:color w:val="000000" w:themeColor="text1"/>
          <w:lang w:val="en-US"/>
        </w:rPr>
        <w:t>ioni ardis</w:t>
      </w:r>
      <w:r w:rsidR="00945241" w:rsidRPr="00F641B0">
        <w:rPr>
          <w:rFonts w:ascii="Times" w:hAnsi="Times" w:cs="Times New Roman"/>
          <w:color w:val="000000" w:themeColor="text1"/>
          <w:lang w:val="en-US"/>
        </w:rPr>
        <w:t>.</w:t>
      </w:r>
    </w:p>
    <w:p w14:paraId="0A33B23D" w14:textId="6AEFA79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tu me credisti</w:t>
      </w:r>
      <w:r w:rsidR="00945241" w:rsidRPr="00F641B0">
        <w:rPr>
          <w:rFonts w:ascii="Times" w:hAnsi="Times" w:cs="Times New Roman"/>
          <w:color w:val="000000" w:themeColor="text1"/>
          <w:lang w:val="en-US"/>
        </w:rPr>
        <w:t>, e no serav</w:t>
      </w:r>
      <w:r w:rsidRPr="00F641B0">
        <w:rPr>
          <w:rFonts w:ascii="Times" w:hAnsi="Times" w:cs="Times New Roman"/>
          <w:color w:val="000000" w:themeColor="text1"/>
          <w:lang w:val="en-US"/>
        </w:rPr>
        <w:t>e le</w:t>
      </w:r>
      <w:r w:rsidR="00B6351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pis</w:t>
      </w:r>
      <w:r w:rsidR="00B63519" w:rsidRPr="00F641B0">
        <w:rPr>
          <w:rFonts w:ascii="Times" w:hAnsi="Times" w:cs="Times New Roman"/>
          <w:color w:val="000000" w:themeColor="text1"/>
          <w:lang w:val="en-US"/>
        </w:rPr>
        <w:t>,</w:t>
      </w:r>
    </w:p>
    <w:p w14:paraId="7C498B73" w14:textId="7777777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 lassassi quel destrier arabis</w:t>
      </w:r>
    </w:p>
    <w:p w14:paraId="2C77AAF2" w14:textId="7085B3A3" w:rsidR="002C678B" w:rsidRPr="00F641B0" w:rsidRDefault="00B635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molto è</w:t>
      </w:r>
      <w:r w:rsidR="002C678B" w:rsidRPr="00F641B0">
        <w:rPr>
          <w:rFonts w:ascii="Times" w:hAnsi="Times" w:cs="Times New Roman"/>
          <w:color w:val="000000" w:themeColor="text1"/>
          <w:lang w:val="en-US"/>
        </w:rPr>
        <w:t xml:space="preserve"> belo e ben noris</w:t>
      </w:r>
      <w:r w:rsidRPr="00F641B0">
        <w:rPr>
          <w:rFonts w:ascii="Times" w:hAnsi="Times" w:cs="Times New Roman"/>
          <w:color w:val="000000" w:themeColor="text1"/>
          <w:lang w:val="en-US"/>
        </w:rPr>
        <w:t>;</w:t>
      </w:r>
    </w:p>
    <w:p w14:paraId="05E5DC9C" w14:textId="51904D64" w:rsidR="002C678B" w:rsidRPr="00F641B0" w:rsidRDefault="00B635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lion, a orssi serà</w:t>
      </w:r>
      <w:r w:rsidR="002C678B" w:rsidRPr="00F641B0">
        <w:rPr>
          <w:rFonts w:ascii="Times" w:hAnsi="Times" w:cs="Times New Roman"/>
          <w:color w:val="000000" w:themeColor="text1"/>
          <w:lang w:val="en-US"/>
        </w:rPr>
        <w:t xml:space="preserve"> molto de plaisirs</w:t>
      </w:r>
      <w:r w:rsidRPr="00F641B0">
        <w:rPr>
          <w:rFonts w:ascii="Times" w:hAnsi="Times" w:cs="Times New Roman"/>
          <w:color w:val="000000" w:themeColor="text1"/>
          <w:lang w:val="en-US"/>
        </w:rPr>
        <w:t>,</w:t>
      </w:r>
    </w:p>
    <w:p w14:paraId="5E4D0637" w14:textId="1DABE43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Unde io priego </w:t>
      </w:r>
      <w:r w:rsidR="00390A6F" w:rsidRPr="00F641B0">
        <w:rPr>
          <w:rFonts w:ascii="Times" w:hAnsi="Times" w:cs="Times New Roman"/>
          <w:color w:val="000000" w:themeColor="text1"/>
          <w:lang w:val="en-US"/>
        </w:rPr>
        <w:t>Dio</w:t>
      </w:r>
      <w:r w:rsidR="00B63519" w:rsidRPr="00F641B0">
        <w:rPr>
          <w:rFonts w:ascii="Times" w:hAnsi="Times" w:cs="Times New Roman"/>
          <w:color w:val="000000" w:themeColor="text1"/>
          <w:lang w:val="en-US"/>
        </w:rPr>
        <w:t xml:space="preserve"> e santa</w:t>
      </w:r>
      <w:r w:rsidRPr="00F641B0">
        <w:rPr>
          <w:rFonts w:ascii="Times" w:hAnsi="Times" w:cs="Times New Roman"/>
          <w:color w:val="000000" w:themeColor="text1"/>
          <w:lang w:val="en-US"/>
        </w:rPr>
        <w:t xml:space="preserve"> genitris</w:t>
      </w:r>
    </w:p>
    <w:p w14:paraId="4BF45900" w14:textId="2B9E6634" w:rsidR="002C678B" w:rsidRPr="00F641B0" w:rsidRDefault="00B635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intranbi v</w:t>
      </w:r>
      <w:r w:rsidR="002C678B"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v</w:t>
      </w:r>
      <w:r w:rsidR="00992CFE" w:rsidRPr="00F641B0">
        <w:rPr>
          <w:rFonts w:ascii="Times" w:hAnsi="Times" w:cs="Times New Roman"/>
          <w:color w:val="000000" w:themeColor="text1"/>
          <w:lang w:val="en-US"/>
        </w:rPr>
        <w:t xml:space="preserve">ardi che no </w:t>
      </w:r>
      <w:r w:rsidR="00992CFE" w:rsidRPr="00014C58">
        <w:rPr>
          <w:rFonts w:ascii="Times" w:hAnsi="Times" w:cs="Times New Roman"/>
          <w:color w:val="000000" w:themeColor="text1"/>
          <w:lang w:val="en-US"/>
        </w:rPr>
        <w:t>siè</w:t>
      </w:r>
      <w:r w:rsidR="002C678B" w:rsidRPr="00F641B0">
        <w:rPr>
          <w:rFonts w:ascii="Times" w:hAnsi="Times" w:cs="Times New Roman"/>
          <w:color w:val="000000" w:themeColor="text1"/>
          <w:lang w:val="en-US"/>
        </w:rPr>
        <w:t xml:space="preserve"> olcis</w:t>
      </w:r>
      <w:r w:rsidRPr="00F641B0">
        <w:rPr>
          <w:rFonts w:ascii="Times" w:hAnsi="Times" w:cs="Times New Roman"/>
          <w:color w:val="000000" w:themeColor="text1"/>
          <w:lang w:val="en-US"/>
        </w:rPr>
        <w:t>.</w:t>
      </w:r>
    </w:p>
    <w:p w14:paraId="780739DA" w14:textId="3BDBCC5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992CFE" w:rsidRPr="00F641B0">
        <w:rPr>
          <w:rFonts w:ascii="Times" w:hAnsi="Times" w:cs="Times New Roman"/>
          <w:color w:val="000000" w:themeColor="text1"/>
          <w:lang w:val="en-US"/>
        </w:rPr>
        <w:t xml:space="preserve"> la fé</w:t>
      </w:r>
      <w:r w:rsidR="00B63519" w:rsidRPr="00F641B0">
        <w:rPr>
          <w:rFonts w:ascii="Times" w:hAnsi="Times" w:cs="Times New Roman"/>
          <w:color w:val="000000" w:themeColor="text1"/>
          <w:lang w:val="en-US"/>
        </w:rPr>
        <w:t xml:space="preserve"> chi don al Santissimo E</w:t>
      </w:r>
      <w:r w:rsidRPr="00F641B0">
        <w:rPr>
          <w:rFonts w:ascii="Times" w:hAnsi="Times" w:cs="Times New Roman"/>
          <w:color w:val="000000" w:themeColor="text1"/>
          <w:lang w:val="en-US"/>
        </w:rPr>
        <w:t>spris</w:t>
      </w:r>
      <w:r w:rsidR="00B63519" w:rsidRPr="00F641B0">
        <w:rPr>
          <w:rFonts w:ascii="Times" w:hAnsi="Times" w:cs="Times New Roman"/>
          <w:color w:val="000000" w:themeColor="text1"/>
          <w:lang w:val="en-US"/>
        </w:rPr>
        <w:t>,</w:t>
      </w:r>
    </w:p>
    <w:p w14:paraId="48434CC4" w14:textId="483BD6A5"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tal pietade m</w:t>
      </w:r>
      <w:r w:rsidR="00B63519" w:rsidRPr="00F641B0">
        <w:rPr>
          <w:rFonts w:ascii="Times" w:hAnsi="Times" w:cs="Times New Roman"/>
          <w:color w:val="000000" w:themeColor="text1"/>
          <w:lang w:val="en-US"/>
        </w:rPr>
        <w:t>'</w:t>
      </w:r>
      <w:r w:rsidR="004E7F9B">
        <w:rPr>
          <w:rFonts w:ascii="Times" w:hAnsi="Times" w:cs="Times New Roman"/>
          <w:color w:val="000000" w:themeColor="text1"/>
          <w:lang w:val="en-US"/>
        </w:rPr>
        <w:t>à·ll</w:t>
      </w:r>
      <w:r w:rsidRPr="00F641B0">
        <w:rPr>
          <w:rFonts w:ascii="Times" w:hAnsi="Times" w:cs="Times New Roman"/>
          <w:color w:val="000000" w:themeColor="text1"/>
          <w:lang w:val="en-US"/>
        </w:rPr>
        <w:t>o cuor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tepris</w:t>
      </w:r>
      <w:r w:rsidR="00B63519" w:rsidRPr="00F641B0">
        <w:rPr>
          <w:rFonts w:ascii="Times" w:hAnsi="Times" w:cs="Times New Roman"/>
          <w:color w:val="000000" w:themeColor="text1"/>
          <w:lang w:val="en-US"/>
        </w:rPr>
        <w:t>,</w:t>
      </w:r>
    </w:p>
    <w:p w14:paraId="58E4DCAF" w14:textId="49DFC717" w:rsidR="002C678B" w:rsidRPr="00F641B0" w:rsidRDefault="00C24A6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dolente sson quando çà</w:t>
      </w:r>
      <w:r w:rsidR="00B63519" w:rsidRPr="00F641B0">
        <w:rPr>
          <w:rFonts w:ascii="Times" w:hAnsi="Times" w:cs="Times New Roman"/>
          <w:color w:val="000000" w:themeColor="text1"/>
          <w:lang w:val="en-US"/>
        </w:rPr>
        <w:t xml:space="preserve"> v</w:t>
      </w:r>
      <w:r w:rsidR="002C678B" w:rsidRPr="00F641B0">
        <w:rPr>
          <w:rFonts w:ascii="Times" w:hAnsi="Times" w:cs="Times New Roman"/>
          <w:color w:val="000000" w:themeColor="text1"/>
          <w:lang w:val="en-US"/>
        </w:rPr>
        <w:t>enis</w:t>
      </w:r>
      <w:r w:rsidR="00B63519" w:rsidRPr="00F641B0">
        <w:rPr>
          <w:rFonts w:ascii="Times" w:hAnsi="Times" w:cs="Times New Roman"/>
          <w:color w:val="000000" w:themeColor="text1"/>
          <w:lang w:val="en-US"/>
        </w:rPr>
        <w:t>.</w:t>
      </w:r>
    </w:p>
    <w:p w14:paraId="5EF30B7A" w14:textId="7B2299E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w:t>
      </w:r>
      <w:r w:rsidR="00B6351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bel frere</w:t>
      </w:r>
      <w:r w:rsidR="00B63519" w:rsidRPr="00F641B0">
        <w:rPr>
          <w:rFonts w:ascii="Times" w:hAnsi="Times" w:cs="Times New Roman"/>
          <w:color w:val="000000" w:themeColor="text1"/>
          <w:lang w:val="en-US"/>
        </w:rPr>
        <w:t>, U</w:t>
      </w:r>
      <w:r w:rsidR="00B63519" w:rsidRPr="00F641B0">
        <w:rPr>
          <w:rFonts w:ascii="Times" w:hAnsi="Times" w:cs="Times New Roman"/>
          <w:i/>
          <w:color w:val="000000" w:themeColor="text1"/>
          <w:lang w:val="en-US"/>
        </w:rPr>
        <w:t>go</w:t>
      </w:r>
      <w:r w:rsidR="00C51AD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bel dolçe amis</w:t>
      </w:r>
      <w:r w:rsidR="00B63519" w:rsidRPr="00F641B0">
        <w:rPr>
          <w:rFonts w:ascii="Times" w:hAnsi="Times" w:cs="Times New Roman"/>
          <w:color w:val="000000" w:themeColor="text1"/>
          <w:lang w:val="en-US"/>
        </w:rPr>
        <w:t>,</w:t>
      </w:r>
    </w:p>
    <w:p w14:paraId="2D0C225C" w14:textId="35F431AB"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Gracia te dia quel che fo crucifis</w:t>
      </w:r>
      <w:r w:rsidR="00B63519" w:rsidRPr="00F641B0">
        <w:rPr>
          <w:rFonts w:ascii="Times" w:hAnsi="Times" w:cs="Times New Roman"/>
          <w:color w:val="000000" w:themeColor="text1"/>
          <w:lang w:val="en-US"/>
        </w:rPr>
        <w:t>,</w:t>
      </w:r>
    </w:p>
    <w:p w14:paraId="458EF17F" w14:textId="3A8867FB" w:rsidR="002C678B" w:rsidRPr="00F641B0" w:rsidRDefault="00B6351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te retorne ancora san e v</w:t>
      </w:r>
      <w:r w:rsidR="002C678B" w:rsidRPr="00F641B0">
        <w:rPr>
          <w:rFonts w:ascii="Times" w:hAnsi="Times" w:cs="Times New Roman"/>
          <w:color w:val="000000" w:themeColor="text1"/>
          <w:lang w:val="en-US"/>
        </w:rPr>
        <w:t>is</w:t>
      </w:r>
      <w:r w:rsidRPr="00F641B0">
        <w:rPr>
          <w:rFonts w:ascii="Times" w:hAnsi="Times" w:cs="Times New Roman"/>
          <w:color w:val="000000" w:themeColor="text1"/>
          <w:lang w:val="en-US"/>
        </w:rPr>
        <w:t>,</w:t>
      </w:r>
    </w:p>
    <w:p w14:paraId="17D37952" w14:textId="25BD091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traça a</w:t>
      </w:r>
      <w:r w:rsidR="00C24A6A" w:rsidRPr="00F641B0">
        <w:rPr>
          <w:rFonts w:ascii="Times" w:hAnsi="Times" w:cs="Times New Roman"/>
          <w:color w:val="000000" w:themeColor="text1"/>
          <w:lang w:val="en-US"/>
        </w:rPr>
        <w:t xml:space="preserve"> fin çò</w:t>
      </w:r>
      <w:r w:rsidR="00B63519" w:rsidRPr="00F641B0">
        <w:rPr>
          <w:rFonts w:ascii="Times" w:hAnsi="Times" w:cs="Times New Roman"/>
          <w:color w:val="000000" w:themeColor="text1"/>
          <w:lang w:val="en-US"/>
        </w:rPr>
        <w:t xml:space="preserve"> che tanto è</w:t>
      </w:r>
      <w:r w:rsidRPr="00F641B0">
        <w:rPr>
          <w:rFonts w:ascii="Times" w:hAnsi="Times" w:cs="Times New Roman"/>
          <w:color w:val="000000" w:themeColor="text1"/>
          <w:lang w:val="en-US"/>
        </w:rPr>
        <w:t xml:space="preserve"> </w:t>
      </w:r>
      <w:r w:rsidR="00B63519" w:rsidRPr="00F641B0">
        <w:rPr>
          <w:rFonts w:ascii="Times" w:hAnsi="Times" w:cs="Times New Roman"/>
          <w:color w:val="000000" w:themeColor="text1"/>
          <w:lang w:val="en-US"/>
        </w:rPr>
        <w:t>in</w:t>
      </w:r>
      <w:r w:rsidRPr="00F641B0">
        <w:rPr>
          <w:rFonts w:ascii="Times" w:hAnsi="Times" w:cs="Times New Roman"/>
          <w:color w:val="000000" w:themeColor="text1"/>
          <w:lang w:val="en-US"/>
        </w:rPr>
        <w:t>quis</w:t>
      </w:r>
      <w:r w:rsidR="00B63519" w:rsidRPr="00F641B0">
        <w:rPr>
          <w:rFonts w:ascii="Times" w:hAnsi="Times" w:cs="Times New Roman"/>
          <w:color w:val="000000" w:themeColor="text1"/>
          <w:lang w:val="en-US"/>
        </w:rPr>
        <w:t>.</w:t>
      </w:r>
    </w:p>
    <w:p w14:paraId="26E1ECA6" w14:textId="5B2E0A7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cuor me disse</w:t>
      </w:r>
      <w:r w:rsidR="00B6351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 creço es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fis</w:t>
      </w:r>
      <w:r w:rsidR="00B63519" w:rsidRPr="00F641B0">
        <w:rPr>
          <w:rFonts w:ascii="Times" w:hAnsi="Times" w:cs="Times New Roman"/>
          <w:color w:val="000000" w:themeColor="text1"/>
          <w:lang w:val="en-US"/>
        </w:rPr>
        <w:t>,</w:t>
      </w:r>
    </w:p>
    <w:p w14:paraId="44405613" w14:textId="7E3DEFE5"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gran miracolo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tal </w:t>
      </w:r>
      <w:r w:rsidR="005F455E">
        <w:rPr>
          <w:rFonts w:ascii="Times" w:hAnsi="Times" w:cs="Times New Roman"/>
          <w:color w:val="000000" w:themeColor="text1"/>
          <w:highlight w:val="yellow"/>
          <w:lang w:val="en-US"/>
        </w:rPr>
        <w:t>contuï</w:t>
      </w:r>
      <w:r w:rsidRPr="00F641B0">
        <w:rPr>
          <w:rFonts w:ascii="Times" w:hAnsi="Times" w:cs="Times New Roman"/>
          <w:color w:val="000000" w:themeColor="text1"/>
          <w:highlight w:val="yellow"/>
          <w:lang w:val="en-US"/>
        </w:rPr>
        <w:t>s</w:t>
      </w:r>
      <w:r w:rsidR="005B3FFE">
        <w:rPr>
          <w:rStyle w:val="FootnoteReference"/>
          <w:rFonts w:ascii="Times" w:hAnsi="Times" w:cs="Times New Roman"/>
          <w:color w:val="000000" w:themeColor="text1"/>
          <w:highlight w:val="yellow"/>
          <w:lang w:val="en-US"/>
        </w:rPr>
        <w:footnoteReference w:id="294"/>
      </w:r>
    </w:p>
    <w:p w14:paraId="7332F276" w14:textId="76C68D14" w:rsidR="002C678B" w:rsidRPr="00F641B0" w:rsidRDefault="002920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Farà</w:t>
      </w:r>
      <w:r w:rsidR="002C678B" w:rsidRPr="00F641B0">
        <w:rPr>
          <w:rFonts w:ascii="Times" w:hAnsi="Times" w:cs="Times New Roman"/>
          <w:color w:val="000000" w:themeColor="text1"/>
          <w:lang w:val="en-US"/>
        </w:rPr>
        <w:t xml:space="preserve"> p</w:t>
      </w:r>
      <w:r w:rsidR="002C678B" w:rsidRPr="00F641B0">
        <w:rPr>
          <w:rFonts w:ascii="Times" w:hAnsi="Times" w:cs="Times New Roman"/>
          <w:i/>
          <w:iCs/>
          <w:color w:val="000000" w:themeColor="text1"/>
          <w:lang w:val="en-US"/>
        </w:rPr>
        <w:t>er</w:t>
      </w:r>
      <w:r w:rsidR="00C24A6A" w:rsidRPr="00F641B0">
        <w:rPr>
          <w:rFonts w:ascii="Times" w:hAnsi="Times" w:cs="Times New Roman"/>
          <w:color w:val="000000" w:themeColor="text1"/>
          <w:lang w:val="en-US"/>
        </w:rPr>
        <w:t xml:space="preserve"> ti lo re de p</w:t>
      </w:r>
      <w:r w:rsidR="002C678B" w:rsidRPr="00F641B0">
        <w:rPr>
          <w:rFonts w:ascii="Times" w:hAnsi="Times" w:cs="Times New Roman"/>
          <w:color w:val="000000" w:themeColor="text1"/>
          <w:lang w:val="en-US"/>
        </w:rPr>
        <w:t>aradis</w:t>
      </w:r>
      <w:r w:rsidRPr="00F641B0">
        <w:rPr>
          <w:rFonts w:ascii="Times" w:hAnsi="Times" w:cs="Times New Roman"/>
          <w:color w:val="000000" w:themeColor="text1"/>
          <w:lang w:val="en-US"/>
        </w:rPr>
        <w:t>.</w:t>
      </w:r>
    </w:p>
    <w:p w14:paraId="048C97BA" w14:textId="78803A45"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292004" w:rsidRPr="00F641B0">
        <w:rPr>
          <w:rFonts w:ascii="Times" w:hAnsi="Times" w:cs="Times New Roman"/>
          <w:color w:val="000000" w:themeColor="text1"/>
          <w:lang w:val="en-US"/>
        </w:rPr>
        <w:t>'</w:t>
      </w:r>
      <w:r w:rsidRPr="00F641B0">
        <w:rPr>
          <w:rFonts w:ascii="Times" w:hAnsi="Times" w:cs="Times New Roman"/>
          <w:color w:val="000000" w:themeColor="text1"/>
          <w:lang w:val="en-US"/>
        </w:rPr>
        <w:t>io non credesse ch</w:t>
      </w:r>
      <w:r w:rsidR="00292004" w:rsidRPr="00F641B0">
        <w:rPr>
          <w:rFonts w:ascii="Times" w:hAnsi="Times" w:cs="Times New Roman"/>
          <w:color w:val="000000" w:themeColor="text1"/>
          <w:lang w:val="en-US"/>
        </w:rPr>
        <w:t>'el desplaxesse a D</w:t>
      </w:r>
      <w:r w:rsidRPr="00F641B0">
        <w:rPr>
          <w:rFonts w:ascii="Times" w:hAnsi="Times" w:cs="Times New Roman"/>
          <w:color w:val="000000" w:themeColor="text1"/>
          <w:lang w:val="en-US"/>
        </w:rPr>
        <w:t>is</w:t>
      </w:r>
      <w:r w:rsidR="00292004" w:rsidRPr="00F641B0">
        <w:rPr>
          <w:rFonts w:ascii="Times" w:hAnsi="Times" w:cs="Times New Roman"/>
          <w:color w:val="000000" w:themeColor="text1"/>
          <w:lang w:val="en-US"/>
        </w:rPr>
        <w:t>,</w:t>
      </w:r>
    </w:p>
    <w:p w14:paraId="20A55B9E" w14:textId="3A1F3CF7" w:rsidR="002C678B" w:rsidRPr="00F641B0" w:rsidRDefault="002920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ti vignerave</w:t>
      </w:r>
      <w:r w:rsidR="00C24A6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tanto sun v</w:t>
      </w:r>
      <w:r w:rsidR="002C678B" w:rsidRPr="00F641B0">
        <w:rPr>
          <w:rFonts w:ascii="Times" w:hAnsi="Times" w:cs="Times New Roman"/>
          <w:color w:val="000000" w:themeColor="text1"/>
          <w:lang w:val="en-US"/>
        </w:rPr>
        <w:t>oluntaris</w:t>
      </w:r>
      <w:r w:rsidRPr="00F641B0">
        <w:rPr>
          <w:rFonts w:ascii="Times" w:hAnsi="Times" w:cs="Times New Roman"/>
          <w:color w:val="000000" w:themeColor="text1"/>
          <w:lang w:val="en-US"/>
        </w:rPr>
        <w:t>."</w:t>
      </w:r>
    </w:p>
    <w:p w14:paraId="02B873D9" w14:textId="57F96F9D"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Lial conte lo responde</w:t>
      </w:r>
      <w:r w:rsidR="00292004" w:rsidRPr="00F641B0">
        <w:rPr>
          <w:rFonts w:ascii="Times" w:hAnsi="Times" w:cs="Times New Roman"/>
          <w:color w:val="000000" w:themeColor="text1"/>
          <w:lang w:val="en-US"/>
        </w:rPr>
        <w:t>, "G</w:t>
      </w:r>
      <w:r w:rsidRPr="00F641B0">
        <w:rPr>
          <w:rFonts w:ascii="Times" w:hAnsi="Times" w:cs="Times New Roman"/>
          <w:color w:val="000000" w:themeColor="text1"/>
          <w:lang w:val="en-US"/>
        </w:rPr>
        <w:t>ran mercis</w:t>
      </w:r>
      <w:r w:rsidR="00292004" w:rsidRPr="00F641B0">
        <w:rPr>
          <w:rFonts w:ascii="Times" w:hAnsi="Times" w:cs="Times New Roman"/>
          <w:color w:val="000000" w:themeColor="text1"/>
          <w:lang w:val="en-US"/>
        </w:rPr>
        <w:t>."</w:t>
      </w:r>
    </w:p>
    <w:p w14:paraId="5159655B" w14:textId="4F7D5B6B" w:rsidR="002C678B" w:rsidRPr="00F641B0" w:rsidRDefault="00292004"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buon T</w:t>
      </w:r>
      <w:r w:rsidR="002C678B" w:rsidRPr="00F641B0">
        <w:rPr>
          <w:rFonts w:ascii="Times" w:hAnsi="Times" w:cs="Times New Roman"/>
          <w:color w:val="000000" w:themeColor="text1"/>
          <w:lang w:val="en-US"/>
        </w:rPr>
        <w:t>adio lo braço al colo li mis</w:t>
      </w:r>
      <w:r w:rsidR="00C24A6A" w:rsidRPr="00F641B0">
        <w:rPr>
          <w:rFonts w:ascii="Times" w:hAnsi="Times" w:cs="Times New Roman"/>
          <w:color w:val="000000" w:themeColor="text1"/>
          <w:lang w:val="en-US"/>
        </w:rPr>
        <w:t>;</w:t>
      </w:r>
    </w:p>
    <w:p w14:paraId="1CB279D3" w14:textId="519B3D4F"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55</w:t>
      </w:r>
      <w:r w:rsidRPr="00F641B0">
        <w:rPr>
          <w:rFonts w:ascii="Times" w:hAnsi="Times" w:cs="Times New Roman"/>
          <w:bCs/>
          <w:color w:val="000000" w:themeColor="text1"/>
          <w:lang w:val="en-US"/>
        </w:rPr>
        <w:t xml:space="preserve">R) </w:t>
      </w:r>
      <w:r w:rsidR="002C678B" w:rsidRPr="00F641B0">
        <w:rPr>
          <w:rFonts w:ascii="Times" w:hAnsi="Times" w:cs="Times New Roman"/>
          <w:color w:val="000000" w:themeColor="text1"/>
          <w:lang w:val="en-US"/>
        </w:rPr>
        <w:t>Ugo lo baxa e dixe</w:t>
      </w:r>
      <w:r w:rsidR="00106A8B"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00106A8B" w:rsidRPr="00F641B0">
        <w:rPr>
          <w:rFonts w:ascii="Times" w:hAnsi="Times" w:cs="Times New Roman"/>
          <w:color w:val="000000" w:themeColor="text1"/>
          <w:lang w:val="en-US"/>
        </w:rPr>
        <w:t>"T</w:t>
      </w:r>
      <w:r w:rsidR="002C678B" w:rsidRPr="00F641B0">
        <w:rPr>
          <w:rFonts w:ascii="Times" w:hAnsi="Times" w:cs="Times New Roman"/>
          <w:color w:val="000000" w:themeColor="text1"/>
          <w:lang w:val="en-US"/>
        </w:rPr>
        <w:t>adio çentils</w:t>
      </w:r>
      <w:r w:rsidR="00106A8B" w:rsidRPr="00F641B0">
        <w:rPr>
          <w:rFonts w:ascii="Times" w:hAnsi="Times" w:cs="Times New Roman"/>
          <w:color w:val="000000" w:themeColor="text1"/>
          <w:lang w:val="en-US"/>
        </w:rPr>
        <w:t>,</w:t>
      </w:r>
    </w:p>
    <w:p w14:paraId="05F8476F" w14:textId="2AEFDCB2"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ti se parte l</w:t>
      </w:r>
      <w:r w:rsidR="00106A8B" w:rsidRPr="00F641B0">
        <w:rPr>
          <w:rFonts w:ascii="Times" w:hAnsi="Times" w:cs="Times New Roman"/>
          <w:color w:val="000000" w:themeColor="text1"/>
          <w:lang w:val="en-US"/>
        </w:rPr>
        <w:t>'omo Av</w:t>
      </w:r>
      <w:r w:rsidR="005F455E">
        <w:rPr>
          <w:rFonts w:ascii="Times" w:hAnsi="Times" w:cs="Times New Roman"/>
          <w:color w:val="000000" w:themeColor="text1"/>
          <w:lang w:val="en-US"/>
        </w:rPr>
        <w:t>enoï</w:t>
      </w:r>
      <w:r w:rsidRPr="00F641B0">
        <w:rPr>
          <w:rFonts w:ascii="Times" w:hAnsi="Times" w:cs="Times New Roman"/>
          <w:color w:val="000000" w:themeColor="text1"/>
          <w:lang w:val="en-US"/>
        </w:rPr>
        <w:t>s</w:t>
      </w:r>
      <w:r w:rsidR="00106A8B" w:rsidRPr="00F641B0">
        <w:rPr>
          <w:rFonts w:ascii="Times" w:hAnsi="Times" w:cs="Times New Roman"/>
          <w:color w:val="000000" w:themeColor="text1"/>
          <w:lang w:val="en-US"/>
        </w:rPr>
        <w:t>:</w:t>
      </w:r>
    </w:p>
    <w:p w14:paraId="20D90E25" w14:textId="0A799A9B"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Prega p</w:t>
      </w:r>
      <w:r w:rsidRPr="00F641B0">
        <w:rPr>
          <w:rFonts w:ascii="Times" w:hAnsi="Times" w:cs="Times New Roman"/>
          <w:i/>
          <w:iCs/>
          <w:color w:val="000000" w:themeColor="text1"/>
          <w:lang w:val="en-US"/>
        </w:rPr>
        <w:t>er</w:t>
      </w:r>
      <w:r w:rsidR="00C24A6A" w:rsidRPr="00F641B0">
        <w:rPr>
          <w:rFonts w:ascii="Times" w:hAnsi="Times" w:cs="Times New Roman"/>
          <w:color w:val="000000" w:themeColor="text1"/>
          <w:lang w:val="en-US"/>
        </w:rPr>
        <w:t xml:space="preserve"> lui lo nome de </w:t>
      </w:r>
      <w:r w:rsidR="008757CF" w:rsidRPr="00F641B0">
        <w:rPr>
          <w:rFonts w:ascii="Times" w:hAnsi="Times" w:cs="Times New Roman"/>
          <w:color w:val="000000" w:themeColor="text1"/>
          <w:lang w:val="en-US"/>
        </w:rPr>
        <w:t>J</w:t>
      </w:r>
      <w:r w:rsidR="008757CF" w:rsidRPr="00F641B0">
        <w:rPr>
          <w:rFonts w:ascii="Times" w:hAnsi="Times" w:cs="Times New Roman"/>
          <w:i/>
          <w:color w:val="000000" w:themeColor="text1"/>
          <w:lang w:val="en-US"/>
        </w:rPr>
        <w:t>ex</w:t>
      </w:r>
      <w:r w:rsidR="008757CF" w:rsidRPr="00F641B0">
        <w:rPr>
          <w:rFonts w:ascii="Times" w:hAnsi="Times" w:cs="Times New Roman"/>
          <w:color w:val="000000" w:themeColor="text1"/>
          <w:lang w:val="en-US"/>
        </w:rPr>
        <w:t xml:space="preserve">hu </w:t>
      </w:r>
      <w:r w:rsidR="00106A8B" w:rsidRPr="00F641B0">
        <w:rPr>
          <w:rFonts w:ascii="Times" w:hAnsi="Times" w:cs="Times New Roman"/>
          <w:color w:val="000000" w:themeColor="text1"/>
          <w:lang w:val="en-US"/>
        </w:rPr>
        <w:t>C</w:t>
      </w:r>
      <w:r w:rsidRPr="00F641B0">
        <w:rPr>
          <w:rFonts w:ascii="Times" w:hAnsi="Times" w:cs="Times New Roman"/>
          <w:color w:val="000000" w:themeColor="text1"/>
          <w:lang w:val="en-US"/>
        </w:rPr>
        <w:t>r</w:t>
      </w:r>
      <w:r w:rsidR="00106A8B" w:rsidRPr="00F641B0">
        <w:rPr>
          <w:rFonts w:ascii="Times" w:hAnsi="Times" w:cs="Times New Roman"/>
          <w:color w:val="000000" w:themeColor="text1"/>
          <w:lang w:val="en-US"/>
        </w:rPr>
        <w:t>i</w:t>
      </w:r>
      <w:r w:rsidRPr="00F641B0">
        <w:rPr>
          <w:rFonts w:ascii="Times" w:hAnsi="Times" w:cs="Times New Roman"/>
          <w:color w:val="000000" w:themeColor="text1"/>
          <w:lang w:val="en-US"/>
        </w:rPr>
        <w:t>s</w:t>
      </w:r>
      <w:r w:rsidR="00106A8B" w:rsidRPr="00F641B0">
        <w:rPr>
          <w:rFonts w:ascii="Times" w:hAnsi="Times" w:cs="Times New Roman"/>
          <w:color w:val="000000" w:themeColor="text1"/>
          <w:lang w:val="en-US"/>
        </w:rPr>
        <w:t>."</w:t>
      </w:r>
    </w:p>
    <w:p w14:paraId="42006A59" w14:textId="3707BB78" w:rsidR="002C678B" w:rsidRPr="00F641B0" w:rsidRDefault="00106A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questo moto lo destrier po</w:t>
      </w:r>
      <w:r w:rsidR="006F2948" w:rsidRPr="00F641B0">
        <w:rPr>
          <w:rFonts w:ascii="Times" w:hAnsi="Times" w:cs="Times New Roman"/>
          <w:color w:val="000000" w:themeColor="text1"/>
          <w:lang w:val="en-US"/>
        </w:rPr>
        <w:t>(r)</w:t>
      </w:r>
      <w:r w:rsidR="002C678B" w:rsidRPr="00F641B0">
        <w:rPr>
          <w:rFonts w:ascii="Times" w:hAnsi="Times" w:cs="Times New Roman"/>
          <w:color w:val="000000" w:themeColor="text1"/>
          <w:lang w:val="en-US"/>
        </w:rPr>
        <w:t xml:space="preserve">pris </w:t>
      </w:r>
    </w:p>
    <w:p w14:paraId="24FCA80F" w14:textId="7777777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fren lo mena lo marchis</w:t>
      </w:r>
    </w:p>
    <w:p w14:paraId="0BC8051E" w14:textId="2D3D843B" w:rsidR="002C678B" w:rsidRPr="00F641B0" w:rsidRDefault="006B34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quela riva o</w:t>
      </w:r>
      <w:r w:rsidR="00CB490D" w:rsidRPr="00F641B0">
        <w:rPr>
          <w:rFonts w:ascii="Times" w:hAnsi="Times" w:cs="Times New Roman"/>
          <w:color w:val="000000" w:themeColor="text1"/>
          <w:lang w:val="en-US"/>
        </w:rPr>
        <w:t>'</w:t>
      </w:r>
      <w:r w:rsidR="00D422A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randona T</w:t>
      </w:r>
      <w:r w:rsidR="002C678B" w:rsidRPr="00F641B0">
        <w:rPr>
          <w:rFonts w:ascii="Times" w:hAnsi="Times" w:cs="Times New Roman"/>
          <w:color w:val="000000" w:themeColor="text1"/>
          <w:lang w:val="en-US"/>
        </w:rPr>
        <w:t>igris</w:t>
      </w:r>
      <w:r w:rsidR="00D422A2" w:rsidRPr="00F641B0">
        <w:rPr>
          <w:rFonts w:ascii="Times" w:hAnsi="Times" w:cs="Times New Roman"/>
          <w:color w:val="000000" w:themeColor="text1"/>
          <w:lang w:val="en-US"/>
        </w:rPr>
        <w:t>.</w:t>
      </w:r>
    </w:p>
    <w:p w14:paraId="1379162F" w14:textId="26DBA899"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422A2" w:rsidRPr="00F641B0">
        <w:rPr>
          <w:rFonts w:ascii="Times" w:hAnsi="Times" w:cs="Times New Roman"/>
          <w:color w:val="000000" w:themeColor="text1"/>
          <w:lang w:val="en-US"/>
        </w:rPr>
        <w:t>(er)</w:t>
      </w:r>
      <w:r w:rsidR="00D422A2" w:rsidRPr="00F641B0">
        <w:rPr>
          <w:rStyle w:val="FootnoteReference"/>
          <w:rFonts w:ascii="Times" w:hAnsi="Times" w:cs="Times New Roman"/>
          <w:color w:val="000000" w:themeColor="text1"/>
          <w:lang w:val="en-US"/>
        </w:rPr>
        <w:footnoteReference w:id="295"/>
      </w:r>
      <w:r w:rsidR="00D422A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lui plançe li grandi e li pitis</w:t>
      </w:r>
      <w:r w:rsidR="00D422A2" w:rsidRPr="00F641B0">
        <w:rPr>
          <w:rFonts w:ascii="Times" w:hAnsi="Times" w:cs="Times New Roman"/>
          <w:color w:val="000000" w:themeColor="text1"/>
          <w:lang w:val="en-US"/>
        </w:rPr>
        <w:t>.</w:t>
      </w:r>
    </w:p>
    <w:p w14:paraId="4372811F" w14:textId="62D0FD7C" w:rsidR="00D422A2" w:rsidRPr="00F641B0" w:rsidRDefault="00F82811" w:rsidP="009225F0">
      <w:pPr>
        <w:pStyle w:val="BodyTextFirstIndent2"/>
        <w:rPr>
          <w:rFonts w:ascii="Times" w:hAnsi="Times"/>
          <w:lang w:val="en-US"/>
        </w:rPr>
      </w:pPr>
      <w:r w:rsidRPr="00F641B0">
        <w:rPr>
          <w:rFonts w:ascii="Times" w:hAnsi="Times"/>
          <w:lang w:val="en-US"/>
        </w:rPr>
        <w:t>[Laisse 86</w:t>
      </w:r>
      <w:r w:rsidR="00D422A2" w:rsidRPr="00F641B0">
        <w:rPr>
          <w:rFonts w:ascii="Times" w:hAnsi="Times"/>
          <w:lang w:val="en-US"/>
        </w:rPr>
        <w:t>]</w:t>
      </w:r>
    </w:p>
    <w:p w14:paraId="2754CB16" w14:textId="7777777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 duol en fa la bona çant</w:t>
      </w:r>
    </w:p>
    <w:p w14:paraId="7AFFE5CD" w14:textId="148E0EA9" w:rsidR="002C678B" w:rsidRPr="00F641B0" w:rsidRDefault="0079617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C678B" w:rsidRPr="00F641B0">
        <w:rPr>
          <w:rFonts w:ascii="Times" w:hAnsi="Times" w:cs="Times New Roman"/>
          <w:i/>
          <w:iCs/>
          <w:color w:val="000000" w:themeColor="text1"/>
          <w:lang w:val="en-US"/>
        </w:rPr>
        <w:t>er</w:t>
      </w:r>
      <w:r w:rsidR="00D422A2" w:rsidRPr="00F641B0">
        <w:rPr>
          <w:rFonts w:ascii="Times" w:hAnsi="Times" w:cs="Times New Roman"/>
          <w:color w:val="000000" w:themeColor="text1"/>
          <w:lang w:val="en-US"/>
        </w:rPr>
        <w:t xml:space="preserve"> lo vaxalo che se trav</w:t>
      </w:r>
      <w:r w:rsidR="009064F6">
        <w:rPr>
          <w:rFonts w:ascii="Times" w:hAnsi="Times" w:cs="Times New Roman"/>
          <w:color w:val="000000" w:themeColor="text1"/>
          <w:lang w:val="en-US"/>
        </w:rPr>
        <w:t>ai</w:t>
      </w:r>
      <w:r w:rsidR="002C678B" w:rsidRPr="00F641B0">
        <w:rPr>
          <w:rFonts w:ascii="Times" w:hAnsi="Times" w:cs="Times New Roman"/>
          <w:color w:val="000000" w:themeColor="text1"/>
          <w:lang w:val="en-US"/>
        </w:rPr>
        <w:t>a duramant</w:t>
      </w:r>
      <w:r w:rsidR="00D422A2" w:rsidRPr="00F641B0">
        <w:rPr>
          <w:rFonts w:ascii="Times" w:hAnsi="Times" w:cs="Times New Roman"/>
          <w:color w:val="000000" w:themeColor="text1"/>
          <w:lang w:val="en-US"/>
        </w:rPr>
        <w:t>.</w:t>
      </w:r>
    </w:p>
    <w:p w14:paraId="461FEF5F" w14:textId="5B9F2E5F" w:rsidR="002C678B" w:rsidRPr="00F641B0" w:rsidRDefault="00D422A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v</w:t>
      </w:r>
      <w:r w:rsidR="002C678B" w:rsidRPr="00F641B0">
        <w:rPr>
          <w:rFonts w:ascii="Times" w:hAnsi="Times" w:cs="Times New Roman"/>
          <w:color w:val="000000" w:themeColor="text1"/>
          <w:lang w:val="en-US"/>
        </w:rPr>
        <w:t xml:space="preserve">a a </w:t>
      </w:r>
      <w:r w:rsidR="00390A6F" w:rsidRPr="00F641B0">
        <w:rPr>
          <w:rFonts w:ascii="Times" w:hAnsi="Times" w:cs="Times New Roman"/>
          <w:color w:val="000000" w:themeColor="text1"/>
          <w:lang w:val="en-US"/>
        </w:rPr>
        <w:t>Dio</w:t>
      </w:r>
      <w:r w:rsidR="002C678B" w:rsidRPr="00F641B0">
        <w:rPr>
          <w:rFonts w:ascii="Times" w:hAnsi="Times" w:cs="Times New Roman"/>
          <w:color w:val="000000" w:themeColor="text1"/>
          <w:lang w:val="en-US"/>
        </w:rPr>
        <w:t xml:space="preserve"> comandant</w:t>
      </w:r>
      <w:r w:rsidRPr="00F641B0">
        <w:rPr>
          <w:rFonts w:ascii="Times" w:hAnsi="Times" w:cs="Times New Roman"/>
          <w:color w:val="000000" w:themeColor="text1"/>
          <w:lang w:val="en-US"/>
        </w:rPr>
        <w:t>,</w:t>
      </w:r>
    </w:p>
    <w:p w14:paraId="522ED9C4" w14:textId="1464766B"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chu sperança lo cundusse i</w:t>
      </w:r>
      <w:r w:rsidRPr="00F641B0">
        <w:rPr>
          <w:rFonts w:ascii="Times" w:hAnsi="Times" w:cs="Times New Roman"/>
          <w:i/>
          <w:iCs/>
          <w:color w:val="000000" w:themeColor="text1"/>
          <w:lang w:val="en-US"/>
        </w:rPr>
        <w:t>n</w:t>
      </w:r>
      <w:r w:rsidR="006B3472" w:rsidRPr="00F641B0">
        <w:rPr>
          <w:rFonts w:ascii="Times" w:hAnsi="Times" w:cs="Times New Roman"/>
          <w:color w:val="000000" w:themeColor="text1"/>
          <w:lang w:val="en-US"/>
        </w:rPr>
        <w:t xml:space="preserve"> av</w:t>
      </w:r>
      <w:r w:rsidRPr="00F641B0">
        <w:rPr>
          <w:rFonts w:ascii="Times" w:hAnsi="Times" w:cs="Times New Roman"/>
          <w:color w:val="000000" w:themeColor="text1"/>
          <w:lang w:val="en-US"/>
        </w:rPr>
        <w:t>ant</w:t>
      </w:r>
      <w:r w:rsidR="00D422A2" w:rsidRPr="00F641B0">
        <w:rPr>
          <w:rFonts w:ascii="Times" w:hAnsi="Times" w:cs="Times New Roman"/>
          <w:color w:val="000000" w:themeColor="text1"/>
          <w:lang w:val="en-US"/>
        </w:rPr>
        <w:t>.</w:t>
      </w:r>
    </w:p>
    <w:p w14:paraId="6A650E44" w14:textId="724467C3"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D422A2" w:rsidRPr="00F641B0">
        <w:rPr>
          <w:rFonts w:ascii="Times" w:hAnsi="Times" w:cs="Times New Roman"/>
          <w:color w:val="000000" w:themeColor="text1"/>
          <w:lang w:val="en-US"/>
        </w:rPr>
        <w:t xml:space="preserve"> mé</w:t>
      </w:r>
      <w:r w:rsidR="00014C58">
        <w:rPr>
          <w:rFonts w:ascii="Times" w:hAnsi="Times" w:cs="Times New Roman"/>
          <w:color w:val="000000" w:themeColor="text1"/>
          <w:lang w:val="en-US"/>
        </w:rPr>
        <w:t xml:space="preserve"> lo fren el menà</w:t>
      </w:r>
      <w:r w:rsidRPr="00F641B0">
        <w:rPr>
          <w:rFonts w:ascii="Times" w:hAnsi="Times" w:cs="Times New Roman"/>
          <w:color w:val="000000" w:themeColor="text1"/>
          <w:lang w:val="en-US"/>
        </w:rPr>
        <w:t xml:space="preserve"> l</w:t>
      </w:r>
      <w:r w:rsidR="006B3472" w:rsidRPr="00F641B0">
        <w:rPr>
          <w:rFonts w:ascii="Times" w:hAnsi="Times" w:cs="Times New Roman"/>
          <w:color w:val="000000" w:themeColor="text1"/>
          <w:lang w:val="en-US"/>
        </w:rPr>
        <w:t>'</w:t>
      </w:r>
      <w:r w:rsidRPr="00F641B0">
        <w:rPr>
          <w:rFonts w:ascii="Times" w:hAnsi="Times" w:cs="Times New Roman"/>
          <w:color w:val="000000" w:themeColor="text1"/>
          <w:lang w:val="en-US"/>
        </w:rPr>
        <w:t>auferant</w:t>
      </w:r>
      <w:r w:rsidR="00D422A2" w:rsidRPr="00F641B0">
        <w:rPr>
          <w:rFonts w:ascii="Times" w:hAnsi="Times" w:cs="Times New Roman"/>
          <w:color w:val="000000" w:themeColor="text1"/>
          <w:lang w:val="en-US"/>
        </w:rPr>
        <w:t>,</w:t>
      </w:r>
    </w:p>
    <w:p w14:paraId="41E12D48" w14:textId="47AEAD77" w:rsidR="002C678B" w:rsidRPr="00F641B0" w:rsidRDefault="00D422A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Çamai non av</w:t>
      </w:r>
      <w:r w:rsidR="002C678B" w:rsidRPr="00F641B0">
        <w:rPr>
          <w:rFonts w:ascii="Times" w:hAnsi="Times" w:cs="Times New Roman"/>
          <w:color w:val="000000" w:themeColor="text1"/>
          <w:lang w:val="en-US"/>
        </w:rPr>
        <w:t xml:space="preserve">e tal </w:t>
      </w:r>
      <w:r w:rsidR="00321A51" w:rsidRPr="00F641B0">
        <w:rPr>
          <w:rFonts w:ascii="Times" w:hAnsi="Times" w:cs="Times New Roman"/>
          <w:color w:val="000000" w:themeColor="text1"/>
          <w:lang w:val="en-US"/>
        </w:rPr>
        <w:t>estorin</w:t>
      </w:r>
      <w:r w:rsidR="002C678B"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7692F02E" w14:textId="4C2C28EC" w:rsidR="002C678B" w:rsidRPr="00F641B0" w:rsidRDefault="00C24A6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w:t>
      </w:r>
      <w:r w:rsidR="006B3472" w:rsidRPr="00F641B0">
        <w:rPr>
          <w:rFonts w:ascii="Times" w:hAnsi="Times" w:cs="Times New Roman"/>
          <w:color w:val="000000" w:themeColor="text1"/>
          <w:lang w:val="en-US"/>
        </w:rPr>
        <w:t>n</w:t>
      </w:r>
      <w:r w:rsidRPr="00F641B0">
        <w:rPr>
          <w:rStyle w:val="FootnoteReference"/>
          <w:rFonts w:ascii="Times" w:hAnsi="Times" w:cs="Times New Roman"/>
          <w:color w:val="000000" w:themeColor="text1"/>
          <w:lang w:val="en-US"/>
        </w:rPr>
        <w:footnoteReference w:id="296"/>
      </w:r>
      <w:r w:rsidR="00D422A2" w:rsidRPr="00F641B0">
        <w:rPr>
          <w:rFonts w:ascii="Times" w:hAnsi="Times" w:cs="Times New Roman"/>
          <w:color w:val="000000" w:themeColor="text1"/>
          <w:lang w:val="en-US"/>
        </w:rPr>
        <w:t xml:space="preserve"> </w:t>
      </w:r>
      <w:r w:rsidR="006B3472" w:rsidRPr="00F641B0">
        <w:rPr>
          <w:rFonts w:ascii="Times" w:hAnsi="Times" w:cs="Times New Roman"/>
          <w:color w:val="000000" w:themeColor="text1"/>
          <w:lang w:val="en-US"/>
        </w:rPr>
        <w:t>apresso ell monte che Tadio lo v</w:t>
      </w:r>
      <w:r w:rsidR="002C678B" w:rsidRPr="00F641B0">
        <w:rPr>
          <w:rFonts w:ascii="Times" w:hAnsi="Times" w:cs="Times New Roman"/>
          <w:color w:val="000000" w:themeColor="text1"/>
          <w:lang w:val="en-US"/>
        </w:rPr>
        <w:t>alant</w:t>
      </w:r>
    </w:p>
    <w:p w14:paraId="7E150A6B" w14:textId="20C0C8C7" w:rsidR="002C678B" w:rsidRPr="00F641B0" w:rsidRDefault="006B34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avev</w:t>
      </w:r>
      <w:r w:rsidR="002C678B" w:rsidRPr="00F641B0">
        <w:rPr>
          <w:rFonts w:ascii="Times" w:hAnsi="Times" w:cs="Times New Roman"/>
          <w:color w:val="000000" w:themeColor="text1"/>
          <w:lang w:val="en-US"/>
        </w:rPr>
        <w:t>a mostrado e dito certanamant</w:t>
      </w:r>
    </w:p>
    <w:p w14:paraId="083DB8DD" w14:textId="12E04A2A" w:rsidR="002C678B" w:rsidRPr="00F641B0" w:rsidRDefault="006B34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criatura de questo siegolo viv</w:t>
      </w:r>
      <w:r w:rsidR="002C678B" w:rsidRPr="00F641B0">
        <w:rPr>
          <w:rFonts w:ascii="Times" w:hAnsi="Times" w:cs="Times New Roman"/>
          <w:color w:val="000000" w:themeColor="text1"/>
          <w:lang w:val="en-US"/>
        </w:rPr>
        <w:t>ant</w:t>
      </w:r>
    </w:p>
    <w:p w14:paraId="42E9B1DA" w14:textId="3AB26D44" w:rsidR="002C678B" w:rsidRPr="00F641B0" w:rsidRDefault="006B347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troverav</w:t>
      </w:r>
      <w:r w:rsidR="002C678B" w:rsidRPr="00F641B0">
        <w:rPr>
          <w:rFonts w:ascii="Times" w:hAnsi="Times" w:cs="Times New Roman"/>
          <w:color w:val="000000" w:themeColor="text1"/>
          <w:lang w:val="en-US"/>
        </w:rPr>
        <w:t xml:space="preserve">e </w:t>
      </w:r>
      <w:r w:rsidR="00180088">
        <w:rPr>
          <w:rFonts w:ascii="Times" w:hAnsi="Times" w:cs="Times New Roman"/>
          <w:color w:val="000000" w:themeColor="text1"/>
          <w:lang w:val="en-US"/>
        </w:rPr>
        <w:t>de·ll</w:t>
      </w:r>
      <w:r w:rsidR="00D422A2" w:rsidRPr="00F641B0">
        <w:rPr>
          <w:rFonts w:ascii="Times" w:hAnsi="Times" w:cs="Times New Roman"/>
          <w:color w:val="000000" w:themeColor="text1"/>
          <w:lang w:val="en-US"/>
        </w:rPr>
        <w:t>à</w:t>
      </w:r>
      <w:r w:rsidR="002C678B" w:rsidRPr="00F641B0">
        <w:rPr>
          <w:rFonts w:ascii="Times" w:hAnsi="Times" w:cs="Times New Roman"/>
          <w:color w:val="000000" w:themeColor="text1"/>
          <w:lang w:val="en-US"/>
        </w:rPr>
        <w:t xml:space="preserve"> da</w:t>
      </w:r>
      <w:r w:rsidR="00D422A2" w:rsidRPr="00F641B0">
        <w:rPr>
          <w:rFonts w:ascii="Times" w:hAnsi="Times" w:cs="Times New Roman"/>
          <w:color w:val="000000" w:themeColor="text1"/>
          <w:lang w:val="en-US"/>
        </w:rPr>
        <w:t xml:space="preserve"> quel deru</w:t>
      </w:r>
      <w:r w:rsidR="002C678B" w:rsidRPr="00F641B0">
        <w:rPr>
          <w:rFonts w:ascii="Times" w:hAnsi="Times" w:cs="Times New Roman"/>
          <w:color w:val="000000" w:themeColor="text1"/>
          <w:lang w:val="en-US"/>
        </w:rPr>
        <w:t>p</w:t>
      </w:r>
      <w:r w:rsidR="00D422A2" w:rsidRPr="00F641B0">
        <w:rPr>
          <w:rFonts w:ascii="Times" w:hAnsi="Times" w:cs="Times New Roman"/>
          <w:color w:val="000000" w:themeColor="text1"/>
          <w:lang w:val="en-US"/>
        </w:rPr>
        <w:t>a</w:t>
      </w:r>
      <w:r w:rsidR="002C678B" w:rsidRPr="00F641B0">
        <w:rPr>
          <w:rFonts w:ascii="Times" w:hAnsi="Times" w:cs="Times New Roman"/>
          <w:color w:val="000000" w:themeColor="text1"/>
          <w:lang w:val="en-US"/>
        </w:rPr>
        <w:t>nt</w:t>
      </w:r>
      <w:r w:rsidR="00D422A2" w:rsidRPr="00F641B0">
        <w:rPr>
          <w:rFonts w:ascii="Times" w:hAnsi="Times" w:cs="Times New Roman"/>
          <w:color w:val="000000" w:themeColor="text1"/>
          <w:lang w:val="en-US"/>
        </w:rPr>
        <w:t>,</w:t>
      </w:r>
    </w:p>
    <w:p w14:paraId="1A58E18C" w14:textId="77F9ED1A" w:rsidR="002C678B" w:rsidRPr="00F641B0" w:rsidRDefault="00D422A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là</w:t>
      </w:r>
      <w:r w:rsidR="002C678B" w:rsidRPr="00F641B0">
        <w:rPr>
          <w:rFonts w:ascii="Times" w:hAnsi="Times" w:cs="Times New Roman"/>
          <w:color w:val="000000" w:themeColor="text1"/>
          <w:lang w:val="en-US"/>
        </w:rPr>
        <w:t xml:space="preserve"> lo conte prexe la note albergamant</w:t>
      </w:r>
      <w:r w:rsidRPr="00F641B0">
        <w:rPr>
          <w:rFonts w:ascii="Times" w:hAnsi="Times" w:cs="Times New Roman"/>
          <w:color w:val="000000" w:themeColor="text1"/>
          <w:lang w:val="en-US"/>
        </w:rPr>
        <w:t>.</w:t>
      </w:r>
    </w:p>
    <w:p w14:paraId="5ED17A2B" w14:textId="4D325640" w:rsidR="002C678B" w:rsidRPr="00F641B0" w:rsidRDefault="00D422A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cavalo don av</w:t>
      </w:r>
      <w:r w:rsidR="002C678B" w:rsidRPr="00F641B0">
        <w:rPr>
          <w:rFonts w:ascii="Times" w:hAnsi="Times" w:cs="Times New Roman"/>
          <w:color w:val="000000" w:themeColor="text1"/>
          <w:lang w:val="en-US"/>
        </w:rPr>
        <w:t>ena al so tal</w:t>
      </w:r>
      <w:r w:rsidR="00DA21F0" w:rsidRPr="00F641B0">
        <w:rPr>
          <w:rFonts w:ascii="Times" w:hAnsi="Times" w:cs="Times New Roman"/>
          <w:color w:val="000000" w:themeColor="text1"/>
          <w:lang w:val="en-US"/>
        </w:rPr>
        <w:t>a</w:t>
      </w:r>
      <w:r w:rsidR="002C678B" w:rsidRPr="00F641B0">
        <w:rPr>
          <w:rFonts w:ascii="Times" w:hAnsi="Times" w:cs="Times New Roman"/>
          <w:color w:val="000000" w:themeColor="text1"/>
          <w:lang w:val="en-US"/>
        </w:rPr>
        <w:t>nt</w:t>
      </w:r>
      <w:r w:rsidR="00DA21F0" w:rsidRPr="00F641B0">
        <w:rPr>
          <w:rFonts w:ascii="Times" w:hAnsi="Times" w:cs="Times New Roman"/>
          <w:color w:val="000000" w:themeColor="text1"/>
          <w:lang w:val="en-US"/>
        </w:rPr>
        <w:t>.</w:t>
      </w:r>
    </w:p>
    <w:p w14:paraId="2548BA4F" w14:textId="0589A24D"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w:t>
      </w:r>
      <w:r w:rsidR="00DA21F0" w:rsidRPr="00F641B0">
        <w:rPr>
          <w:rFonts w:ascii="Times" w:hAnsi="Times" w:cs="Times New Roman"/>
          <w:color w:val="000000" w:themeColor="text1"/>
          <w:lang w:val="en-US"/>
        </w:rPr>
        <w:t xml:space="preserve"> cenochion se mete v</w:t>
      </w:r>
      <w:r w:rsidR="00014C58">
        <w:rPr>
          <w:rFonts w:ascii="Times" w:hAnsi="Times" w:cs="Times New Roman"/>
          <w:color w:val="000000" w:themeColor="text1"/>
          <w:lang w:val="en-US"/>
        </w:rPr>
        <w:t>ersso o</w:t>
      </w:r>
      <w:r w:rsidRPr="00F641B0">
        <w:rPr>
          <w:rFonts w:ascii="Times" w:hAnsi="Times" w:cs="Times New Roman"/>
          <w:color w:val="000000" w:themeColor="text1"/>
          <w:lang w:val="en-US"/>
        </w:rPr>
        <w:t>riant</w:t>
      </w:r>
      <w:r w:rsidR="00DA21F0" w:rsidRPr="00F641B0">
        <w:rPr>
          <w:rFonts w:ascii="Times" w:hAnsi="Times" w:cs="Times New Roman"/>
          <w:color w:val="000000" w:themeColor="text1"/>
          <w:lang w:val="en-US"/>
        </w:rPr>
        <w:t>,</w:t>
      </w:r>
    </w:p>
    <w:p w14:paraId="722037BF" w14:textId="6D1FDE4C" w:rsidR="002C678B" w:rsidRPr="00F641B0" w:rsidRDefault="00DA21F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Soe man lieva v</w:t>
      </w:r>
      <w:r w:rsidR="002C678B" w:rsidRPr="00F641B0">
        <w:rPr>
          <w:rFonts w:ascii="Times" w:hAnsi="Times" w:cs="Times New Roman"/>
          <w:color w:val="000000" w:themeColor="text1"/>
          <w:lang w:val="en-US"/>
        </w:rPr>
        <w:t xml:space="preserve">ersso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onipotant,</w:t>
      </w:r>
    </w:p>
    <w:p w14:paraId="59078C6D" w14:textId="537A12D2" w:rsidR="002C678B" w:rsidRPr="00F641B0" w:rsidRDefault="00C24A6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Rende </w:t>
      </w:r>
      <w:r w:rsidR="00180088">
        <w:rPr>
          <w:rFonts w:ascii="Times" w:hAnsi="Times" w:cs="Times New Roman"/>
          <w:color w:val="000000" w:themeColor="text1"/>
          <w:lang w:val="en-US"/>
        </w:rPr>
        <w:t>a·ll</w:t>
      </w:r>
      <w:r w:rsidR="002C678B" w:rsidRPr="00F641B0">
        <w:rPr>
          <w:rFonts w:ascii="Times" w:hAnsi="Times" w:cs="Times New Roman"/>
          <w:color w:val="000000" w:themeColor="text1"/>
          <w:lang w:val="en-US"/>
        </w:rPr>
        <w:t>ui gracia e alla so mare i</w:t>
      </w:r>
      <w:r w:rsidR="002C678B" w:rsidRPr="00F641B0">
        <w:rPr>
          <w:rFonts w:ascii="Times" w:hAnsi="Times" w:cs="Times New Roman"/>
          <w:i/>
          <w:iCs/>
          <w:color w:val="000000" w:themeColor="text1"/>
          <w:lang w:val="en-US"/>
        </w:rPr>
        <w:t>n</w:t>
      </w:r>
      <w:r w:rsidR="002C678B" w:rsidRPr="00F641B0">
        <w:rPr>
          <w:rFonts w:ascii="Times" w:hAnsi="Times" w:cs="Times New Roman"/>
          <w:color w:val="000000" w:themeColor="text1"/>
          <w:lang w:val="en-US"/>
        </w:rPr>
        <w:t>senbremant</w:t>
      </w:r>
      <w:r w:rsidR="00DA21F0" w:rsidRPr="00F641B0">
        <w:rPr>
          <w:rFonts w:ascii="Times" w:hAnsi="Times" w:cs="Times New Roman"/>
          <w:color w:val="000000" w:themeColor="text1"/>
          <w:lang w:val="en-US"/>
        </w:rPr>
        <w:t>.</w:t>
      </w:r>
    </w:p>
    <w:p w14:paraId="673832A8" w14:textId="446B8A06" w:rsidR="00DA21F0" w:rsidRPr="00F641B0" w:rsidRDefault="00F82811" w:rsidP="009225F0">
      <w:pPr>
        <w:pStyle w:val="BodyTextFirstIndent2"/>
        <w:rPr>
          <w:rFonts w:ascii="Times" w:hAnsi="Times"/>
          <w:lang w:val="en-US"/>
        </w:rPr>
      </w:pPr>
      <w:r w:rsidRPr="00F641B0">
        <w:rPr>
          <w:rFonts w:ascii="Times" w:hAnsi="Times"/>
          <w:lang w:val="en-US"/>
        </w:rPr>
        <w:t>[Laisse 87</w:t>
      </w:r>
      <w:r w:rsidR="00DA21F0" w:rsidRPr="00F641B0">
        <w:rPr>
          <w:rFonts w:ascii="Times" w:hAnsi="Times"/>
          <w:lang w:val="en-US"/>
        </w:rPr>
        <w:t>]</w:t>
      </w:r>
    </w:p>
    <w:p w14:paraId="11A31D1F" w14:textId="2FEB9E6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conte se </w:t>
      </w:r>
      <w:r w:rsidR="00014C58">
        <w:rPr>
          <w:rFonts w:ascii="Times" w:hAnsi="Times" w:cs="Times New Roman"/>
          <w:color w:val="000000" w:themeColor="text1"/>
          <w:lang w:val="en-US"/>
        </w:rPr>
        <w:t>dreçà</w:t>
      </w:r>
      <w:r w:rsidR="00DA21F0" w:rsidRPr="00F641B0">
        <w:rPr>
          <w:rFonts w:ascii="Times" w:hAnsi="Times" w:cs="Times New Roman"/>
          <w:color w:val="000000" w:themeColor="text1"/>
          <w:lang w:val="en-US"/>
        </w:rPr>
        <w:t>,</w:t>
      </w:r>
      <w:r w:rsidR="00E74587" w:rsidRPr="00F641B0">
        <w:rPr>
          <w:rFonts w:ascii="Times" w:hAnsi="Times" w:cs="Times New Roman"/>
          <w:color w:val="000000" w:themeColor="text1"/>
          <w:lang w:val="en-US"/>
        </w:rPr>
        <w:t xml:space="preserve"> so oracion finà</w:t>
      </w:r>
      <w:r w:rsidR="00DA21F0" w:rsidRPr="00F641B0">
        <w:rPr>
          <w:rFonts w:ascii="Times" w:hAnsi="Times" w:cs="Times New Roman"/>
          <w:color w:val="000000" w:themeColor="text1"/>
          <w:lang w:val="en-US"/>
        </w:rPr>
        <w:t>;</w:t>
      </w:r>
    </w:p>
    <w:p w14:paraId="39A0FAD7" w14:textId="677B3652" w:rsidR="002C678B" w:rsidRPr="00F641B0" w:rsidRDefault="00DA21F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6B3472" w:rsidRPr="00F641B0">
        <w:rPr>
          <w:rFonts w:ascii="Times" w:hAnsi="Times" w:cs="Times New Roman"/>
          <w:color w:val="000000" w:themeColor="text1"/>
          <w:lang w:val="en-US"/>
        </w:rPr>
        <w:t>ene a</w:t>
      </w:r>
      <w:r w:rsidRPr="00F641B0">
        <w:rPr>
          <w:rFonts w:ascii="Times" w:hAnsi="Times" w:cs="Times New Roman"/>
          <w:color w:val="000000" w:themeColor="text1"/>
          <w:lang w:val="en-US"/>
        </w:rPr>
        <w:t xml:space="preserve"> la riv</w:t>
      </w:r>
      <w:r w:rsidR="006B3472" w:rsidRPr="00F641B0">
        <w:rPr>
          <w:rFonts w:ascii="Times" w:hAnsi="Times" w:cs="Times New Roman"/>
          <w:color w:val="000000" w:themeColor="text1"/>
          <w:lang w:val="en-US"/>
        </w:rPr>
        <w:t>a e in lla so nav</w:t>
      </w:r>
      <w:r w:rsidR="00E74587" w:rsidRPr="00F641B0">
        <w:rPr>
          <w:rFonts w:ascii="Times" w:hAnsi="Times" w:cs="Times New Roman"/>
          <w:color w:val="000000" w:themeColor="text1"/>
          <w:lang w:val="en-US"/>
        </w:rPr>
        <w:t>e intrà</w:t>
      </w:r>
      <w:r w:rsidRPr="00F641B0">
        <w:rPr>
          <w:rFonts w:ascii="Times" w:hAnsi="Times" w:cs="Times New Roman"/>
          <w:color w:val="000000" w:themeColor="text1"/>
          <w:lang w:val="en-US"/>
        </w:rPr>
        <w:t>,</w:t>
      </w:r>
    </w:p>
    <w:p w14:paraId="6FC3D601" w14:textId="10D2E632"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DA21F0" w:rsidRPr="00F641B0">
        <w:rPr>
          <w:rFonts w:ascii="Times" w:hAnsi="Times" w:cs="Times New Roman"/>
          <w:color w:val="000000" w:themeColor="text1"/>
          <w:lang w:val="en-US"/>
        </w:rPr>
        <w:t>'</w:t>
      </w:r>
      <w:r w:rsidRPr="00F641B0">
        <w:rPr>
          <w:rFonts w:ascii="Times" w:hAnsi="Times" w:cs="Times New Roman"/>
          <w:color w:val="000000" w:themeColor="text1"/>
          <w:lang w:val="en-US"/>
        </w:rPr>
        <w:t>un pan mança c</w:t>
      </w:r>
      <w:r w:rsidR="00DA21F0" w:rsidRPr="00F641B0">
        <w:rPr>
          <w:rFonts w:ascii="Times" w:hAnsi="Times" w:cs="Times New Roman"/>
          <w:color w:val="000000" w:themeColor="text1"/>
          <w:lang w:val="en-US"/>
        </w:rPr>
        <w:t>'altra vianda non à</w:t>
      </w:r>
    </w:p>
    <w:p w14:paraId="29F5EAA3" w14:textId="272E0B75" w:rsidR="002C678B" w:rsidRPr="00F641B0" w:rsidRDefault="00DA21F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bev</w:t>
      </w:r>
      <w:r w:rsidR="002C678B" w:rsidRPr="00F641B0">
        <w:rPr>
          <w:rFonts w:ascii="Times" w:hAnsi="Times" w:cs="Times New Roman"/>
          <w:color w:val="000000" w:themeColor="text1"/>
          <w:lang w:val="en-US"/>
        </w:rPr>
        <w:t>e dell</w:t>
      </w:r>
      <w:r w:rsidRPr="00F641B0">
        <w:rPr>
          <w:rFonts w:ascii="Times" w:hAnsi="Times" w:cs="Times New Roman"/>
          <w:color w:val="000000" w:themeColor="text1"/>
          <w:lang w:val="en-US"/>
        </w:rPr>
        <w:t>'aqua che in lo f</w:t>
      </w:r>
      <w:r w:rsidR="002C678B" w:rsidRPr="00F641B0">
        <w:rPr>
          <w:rFonts w:ascii="Times" w:hAnsi="Times" w:cs="Times New Roman"/>
          <w:color w:val="000000" w:themeColor="text1"/>
          <w:lang w:val="en-US"/>
        </w:rPr>
        <w:t>lume habunda</w:t>
      </w:r>
      <w:r w:rsidRPr="00F641B0">
        <w:rPr>
          <w:rFonts w:ascii="Times" w:hAnsi="Times" w:cs="Times New Roman"/>
          <w:color w:val="000000" w:themeColor="text1"/>
          <w:lang w:val="en-US"/>
        </w:rPr>
        <w:t>.</w:t>
      </w:r>
    </w:p>
    <w:p w14:paraId="13962B4F" w14:textId="5B5E5A15"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55</w:t>
      </w:r>
      <w:r w:rsidRPr="00F641B0">
        <w:rPr>
          <w:rFonts w:ascii="Times" w:hAnsi="Times" w:cs="Times New Roman"/>
          <w:bCs/>
          <w:color w:val="000000" w:themeColor="text1"/>
          <w:lang w:val="en-US"/>
        </w:rPr>
        <w:t xml:space="preserve">V) </w:t>
      </w:r>
      <w:r w:rsidR="00C24A6A" w:rsidRPr="00F641B0">
        <w:rPr>
          <w:rFonts w:ascii="Times" w:hAnsi="Times" w:cs="Times New Roman"/>
          <w:color w:val="000000" w:themeColor="text1"/>
          <w:lang w:val="en-US"/>
        </w:rPr>
        <w:t>L</w:t>
      </w:r>
      <w:r w:rsidR="00DA21F0" w:rsidRPr="00F641B0">
        <w:rPr>
          <w:rFonts w:ascii="Times" w:hAnsi="Times" w:cs="Times New Roman"/>
          <w:color w:val="000000" w:themeColor="text1"/>
          <w:lang w:val="en-US"/>
        </w:rPr>
        <w:t>o bon chavallo in lla nav</w:t>
      </w:r>
      <w:r w:rsidR="00E74587" w:rsidRPr="00F641B0">
        <w:rPr>
          <w:rFonts w:ascii="Times" w:hAnsi="Times" w:cs="Times New Roman"/>
          <w:color w:val="000000" w:themeColor="text1"/>
          <w:lang w:val="en-US"/>
        </w:rPr>
        <w:t>e menà,</w:t>
      </w:r>
    </w:p>
    <w:p w14:paraId="03082429" w14:textId="61A96AB1" w:rsidR="002C678B" w:rsidRPr="00F641B0" w:rsidRDefault="00E7458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DA21F0" w:rsidRPr="00F641B0">
        <w:rPr>
          <w:rFonts w:ascii="Times" w:hAnsi="Times" w:cs="Times New Roman"/>
          <w:color w:val="000000" w:themeColor="text1"/>
          <w:lang w:val="en-US"/>
        </w:rPr>
        <w:t>lli</w:t>
      </w:r>
      <w:r w:rsidR="00014C58">
        <w:rPr>
          <w:rStyle w:val="FootnoteReference"/>
          <w:rFonts w:ascii="Times" w:hAnsi="Times" w:cs="Times New Roman"/>
          <w:color w:val="000000" w:themeColor="text1"/>
          <w:lang w:val="en-US"/>
        </w:rPr>
        <w:footnoteReference w:id="297"/>
      </w:r>
      <w:r w:rsidR="00DA21F0" w:rsidRPr="00F641B0">
        <w:rPr>
          <w:rFonts w:ascii="Times" w:hAnsi="Times" w:cs="Times New Roman"/>
          <w:color w:val="000000" w:themeColor="text1"/>
          <w:lang w:val="en-US"/>
        </w:rPr>
        <w:t xml:space="preserve"> da bev</w:t>
      </w:r>
      <w:r w:rsidR="002C678B" w:rsidRPr="00F641B0">
        <w:rPr>
          <w:rFonts w:ascii="Times" w:hAnsi="Times" w:cs="Times New Roman"/>
          <w:color w:val="000000" w:themeColor="text1"/>
          <w:lang w:val="en-US"/>
        </w:rPr>
        <w:t>er</w:t>
      </w:r>
      <w:r w:rsidRPr="00F641B0">
        <w:rPr>
          <w:rFonts w:ascii="Times" w:hAnsi="Times" w:cs="Times New Roman"/>
          <w:color w:val="000000" w:themeColor="text1"/>
          <w:lang w:val="en-US"/>
        </w:rPr>
        <w:t>, apresso lui s'acollegà.</w:t>
      </w:r>
    </w:p>
    <w:p w14:paraId="6A5FDDAF" w14:textId="570A523A" w:rsidR="002C678B" w:rsidRPr="00F641B0" w:rsidRDefault="00E7458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notte dormì,</w:t>
      </w:r>
      <w:r w:rsidR="002C678B" w:rsidRPr="00F641B0">
        <w:rPr>
          <w:rFonts w:ascii="Times" w:hAnsi="Times" w:cs="Times New Roman"/>
          <w:color w:val="000000" w:themeColor="text1"/>
          <w:lang w:val="en-US"/>
        </w:rPr>
        <w:t xml:space="preserve"> che niente l</w:t>
      </w:r>
      <w:r w:rsidR="00DA21F0" w:rsidRPr="00F641B0">
        <w:rPr>
          <w:rFonts w:ascii="Times" w:hAnsi="Times" w:cs="Times New Roman"/>
          <w:color w:val="000000" w:themeColor="text1"/>
          <w:lang w:val="en-US"/>
        </w:rPr>
        <w:t>'</w:t>
      </w:r>
      <w:r w:rsidRPr="00F641B0">
        <w:rPr>
          <w:rFonts w:ascii="Times" w:hAnsi="Times" w:cs="Times New Roman"/>
          <w:color w:val="000000" w:themeColor="text1"/>
          <w:lang w:val="en-US"/>
        </w:rPr>
        <w:t>inpaçà,</w:t>
      </w:r>
    </w:p>
    <w:p w14:paraId="7AC86388" w14:textId="7C818E98" w:rsidR="002C678B" w:rsidRPr="00F641B0" w:rsidRDefault="00DA21F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Ugo de tal note plui no reverà</w:t>
      </w:r>
      <w:r w:rsidR="00E74587" w:rsidRPr="00F641B0">
        <w:rPr>
          <w:rFonts w:ascii="Times" w:hAnsi="Times" w:cs="Times New Roman"/>
          <w:color w:val="000000" w:themeColor="text1"/>
          <w:lang w:val="en-US"/>
        </w:rPr>
        <w:t>,</w:t>
      </w:r>
    </w:p>
    <w:p w14:paraId="749F4AE5" w14:textId="68A2DBD8" w:rsidR="002C678B" w:rsidRPr="00F641B0" w:rsidRDefault="00DA21F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vederà</w:t>
      </w:r>
      <w:r w:rsidR="00E74587" w:rsidRPr="00F641B0">
        <w:rPr>
          <w:rFonts w:ascii="Times" w:hAnsi="Times" w:cs="Times New Roman"/>
          <w:color w:val="000000" w:themeColor="text1"/>
          <w:lang w:val="en-US"/>
        </w:rPr>
        <w:t xml:space="preserve"> cossa unde molto dolente serà.</w:t>
      </w:r>
    </w:p>
    <w:p w14:paraId="1E092203" w14:textId="15568AF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E74587" w:rsidRPr="00F641B0">
        <w:rPr>
          <w:rFonts w:ascii="Times" w:hAnsi="Times" w:cs="Times New Roman"/>
          <w:color w:val="000000" w:themeColor="text1"/>
          <w:lang w:val="en-US"/>
        </w:rPr>
        <w:t>a luna bassà</w:t>
      </w:r>
      <w:r w:rsidR="00C24A6A"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e·ll</w:t>
      </w:r>
      <w:r w:rsidR="00C24A6A" w:rsidRPr="00F641B0">
        <w:rPr>
          <w:rFonts w:ascii="Times" w:hAnsi="Times" w:cs="Times New Roman"/>
          <w:color w:val="000000" w:themeColor="text1"/>
          <w:lang w:val="en-US"/>
        </w:rPr>
        <w:t xml:space="preserve">o solle </w:t>
      </w:r>
      <w:r w:rsidR="009064F6">
        <w:rPr>
          <w:rFonts w:ascii="Times" w:hAnsi="Times" w:cs="Times New Roman"/>
          <w:color w:val="000000" w:themeColor="text1"/>
          <w:lang w:val="en-US"/>
        </w:rPr>
        <w:t xml:space="preserve">si </w:t>
      </w:r>
      <w:r w:rsidR="0079117B">
        <w:rPr>
          <w:rFonts w:ascii="Times" w:hAnsi="Times" w:cs="Times New Roman"/>
          <w:color w:val="000000" w:themeColor="text1"/>
          <w:lang w:val="en-US"/>
        </w:rPr>
        <w:t>ll</w:t>
      </w:r>
      <w:r w:rsidR="00DA21F0" w:rsidRPr="00F641B0">
        <w:rPr>
          <w:rFonts w:ascii="Times" w:hAnsi="Times" w:cs="Times New Roman"/>
          <w:color w:val="000000" w:themeColor="text1"/>
          <w:lang w:val="en-US"/>
        </w:rPr>
        <w:t>ev</w:t>
      </w:r>
      <w:r w:rsidR="00E74587" w:rsidRPr="00F641B0">
        <w:rPr>
          <w:rFonts w:ascii="Times" w:hAnsi="Times" w:cs="Times New Roman"/>
          <w:color w:val="000000" w:themeColor="text1"/>
          <w:lang w:val="en-US"/>
        </w:rPr>
        <w:t>à,</w:t>
      </w:r>
    </w:p>
    <w:p w14:paraId="5F6A9971" w14:textId="26584E69"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E74587" w:rsidRPr="00F641B0">
        <w:rPr>
          <w:rFonts w:ascii="Times" w:hAnsi="Times" w:cs="Times New Roman"/>
          <w:color w:val="000000" w:themeColor="text1"/>
          <w:lang w:val="en-US"/>
        </w:rPr>
        <w:t>'e</w:t>
      </w:r>
      <w:r w:rsidRPr="00F641B0">
        <w:rPr>
          <w:rFonts w:ascii="Times" w:hAnsi="Times" w:cs="Times New Roman"/>
          <w:color w:val="000000" w:themeColor="text1"/>
          <w:lang w:val="en-US"/>
        </w:rPr>
        <w:t>ll</w:t>
      </w:r>
      <w:r w:rsidR="00E74587"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par</w:t>
      </w:r>
      <w:r w:rsidR="00DA21F0" w:rsidRPr="00F641B0">
        <w:rPr>
          <w:rFonts w:ascii="Times" w:hAnsi="Times" w:cs="Times New Roman"/>
          <w:color w:val="000000" w:themeColor="text1"/>
          <w:lang w:val="en-US"/>
        </w:rPr>
        <w:t>sse lo çorno in qual parte ell v</w:t>
      </w:r>
      <w:r w:rsidRPr="00F641B0">
        <w:rPr>
          <w:rFonts w:ascii="Times" w:hAnsi="Times" w:cs="Times New Roman"/>
          <w:color w:val="000000" w:themeColor="text1"/>
          <w:lang w:val="en-US"/>
        </w:rPr>
        <w:t>a</w:t>
      </w:r>
    </w:p>
    <w:p w14:paraId="178D616A" w14:textId="3341614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Fa</w:t>
      </w:r>
      <w:r w:rsidR="00E74587" w:rsidRPr="00F641B0">
        <w:rPr>
          <w:rFonts w:ascii="Times" w:hAnsi="Times" w:cs="Times New Roman"/>
          <w:color w:val="000000" w:themeColor="text1"/>
          <w:lang w:val="en-US"/>
        </w:rPr>
        <w:t xml:space="preserve"> el sso splendor e note quando volev</w:t>
      </w:r>
      <w:r w:rsidRPr="00F641B0">
        <w:rPr>
          <w:rFonts w:ascii="Times" w:hAnsi="Times" w:cs="Times New Roman"/>
          <w:color w:val="000000" w:themeColor="text1"/>
          <w:lang w:val="en-US"/>
        </w:rPr>
        <w:t>a</w:t>
      </w:r>
      <w:r w:rsidR="00E74587" w:rsidRPr="00F641B0">
        <w:rPr>
          <w:rFonts w:ascii="Times" w:hAnsi="Times" w:cs="Times New Roman"/>
          <w:color w:val="000000" w:themeColor="text1"/>
          <w:lang w:val="en-US"/>
        </w:rPr>
        <w:t>.</w:t>
      </w:r>
    </w:p>
    <w:p w14:paraId="25DEDF6C" w14:textId="2FBAF202" w:rsidR="002C678B" w:rsidRPr="00F641B0" w:rsidRDefault="00C24A6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conte </w:t>
      </w:r>
      <w:r w:rsidR="0079117B">
        <w:rPr>
          <w:rFonts w:ascii="Times" w:hAnsi="Times" w:cs="Times New Roman"/>
          <w:color w:val="000000" w:themeColor="text1"/>
          <w:lang w:val="en-US"/>
        </w:rPr>
        <w:t>se·ll</w:t>
      </w:r>
      <w:r w:rsidR="00E74587" w:rsidRPr="00F641B0">
        <w:rPr>
          <w:rFonts w:ascii="Times" w:hAnsi="Times" w:cs="Times New Roman"/>
          <w:color w:val="000000" w:themeColor="text1"/>
          <w:lang w:val="en-US"/>
        </w:rPr>
        <w:t>ev</w:t>
      </w:r>
      <w:r w:rsidR="002C678B" w:rsidRPr="00F641B0">
        <w:rPr>
          <w:rFonts w:ascii="Times" w:hAnsi="Times" w:cs="Times New Roman"/>
          <w:color w:val="000000" w:themeColor="text1"/>
          <w:lang w:val="en-US"/>
        </w:rPr>
        <w:t>e</w:t>
      </w:r>
      <w:r w:rsidR="00E74587"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a </w:t>
      </w:r>
      <w:r w:rsidR="00390A6F" w:rsidRPr="00F641B0">
        <w:rPr>
          <w:rFonts w:ascii="Times" w:hAnsi="Times" w:cs="Times New Roman"/>
          <w:color w:val="000000" w:themeColor="text1"/>
          <w:lang w:val="en-US"/>
        </w:rPr>
        <w:t>Dio</w:t>
      </w:r>
      <w:r w:rsidR="00014C58">
        <w:rPr>
          <w:rFonts w:ascii="Times" w:hAnsi="Times" w:cs="Times New Roman"/>
          <w:color w:val="000000" w:themeColor="text1"/>
          <w:lang w:val="en-US"/>
        </w:rPr>
        <w:t xml:space="preserve"> se comandà</w:t>
      </w:r>
      <w:r w:rsidR="00E74587" w:rsidRPr="00F641B0">
        <w:rPr>
          <w:rFonts w:ascii="Times" w:hAnsi="Times" w:cs="Times New Roman"/>
          <w:color w:val="000000" w:themeColor="text1"/>
          <w:lang w:val="en-US"/>
        </w:rPr>
        <w:t>.</w:t>
      </w:r>
    </w:p>
    <w:p w14:paraId="722E09BF" w14:textId="4BAAF091" w:rsidR="002C678B" w:rsidRPr="00F641B0" w:rsidRDefault="00E7458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C24A6A" w:rsidRPr="00F641B0">
        <w:rPr>
          <w:rFonts w:ascii="Times" w:hAnsi="Times" w:cs="Times New Roman"/>
          <w:color w:val="000000" w:themeColor="text1"/>
          <w:lang w:val="en-US"/>
        </w:rPr>
        <w:t xml:space="preserve">sse </w:t>
      </w:r>
      <w:r w:rsidR="00D5355F">
        <w:rPr>
          <w:rFonts w:ascii="Times" w:hAnsi="Times" w:cs="Times New Roman"/>
          <w:color w:val="000000" w:themeColor="text1"/>
          <w:lang w:val="en-US"/>
        </w:rPr>
        <w:t>de</w:t>
      </w:r>
      <w:r w:rsidR="00180088">
        <w:rPr>
          <w:rFonts w:ascii="Times" w:hAnsi="Times" w:cs="Times New Roman"/>
          <w:color w:val="000000" w:themeColor="text1"/>
          <w:lang w:val="en-US"/>
        </w:rPr>
        <w:t>ll</w:t>
      </w:r>
      <w:r w:rsidR="00DA21F0" w:rsidRPr="00F641B0">
        <w:rPr>
          <w:rFonts w:ascii="Times" w:hAnsi="Times" w:cs="Times New Roman"/>
          <w:color w:val="000000" w:themeColor="text1"/>
          <w:lang w:val="en-US"/>
        </w:rPr>
        <w:t>a nav</w:t>
      </w:r>
      <w:r w:rsidR="002C678B"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destrier lì</w:t>
      </w:r>
      <w:r w:rsidR="00014C58">
        <w:rPr>
          <w:rFonts w:ascii="Times" w:hAnsi="Times" w:cs="Times New Roman"/>
          <w:color w:val="000000" w:themeColor="text1"/>
          <w:lang w:val="en-US"/>
        </w:rPr>
        <w:t xml:space="preserve"> lassà</w:t>
      </w:r>
      <w:r w:rsidRPr="00F641B0">
        <w:rPr>
          <w:rFonts w:ascii="Times" w:hAnsi="Times" w:cs="Times New Roman"/>
          <w:color w:val="000000" w:themeColor="text1"/>
          <w:lang w:val="en-US"/>
        </w:rPr>
        <w:t>,</w:t>
      </w:r>
    </w:p>
    <w:p w14:paraId="6B38EA95" w14:textId="54D5F02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Soto la corda feramente s</w:t>
      </w:r>
      <w:r w:rsidR="00E74587" w:rsidRPr="00F641B0">
        <w:rPr>
          <w:rFonts w:ascii="Times" w:hAnsi="Times" w:cs="Times New Roman"/>
          <w:color w:val="000000" w:themeColor="text1"/>
          <w:lang w:val="en-US"/>
        </w:rPr>
        <w:t>'à ficà,</w:t>
      </w:r>
    </w:p>
    <w:p w14:paraId="018C3C43" w14:textId="262D5A94" w:rsidR="002C678B" w:rsidRPr="00F641B0" w:rsidRDefault="00DA21F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w:t>
      </w:r>
      <w:r w:rsidR="002C678B" w:rsidRPr="00F641B0">
        <w:rPr>
          <w:rFonts w:ascii="Times" w:hAnsi="Times" w:cs="Times New Roman"/>
          <w:color w:val="000000" w:themeColor="text1"/>
          <w:lang w:val="en-US"/>
        </w:rPr>
        <w:t xml:space="preserve">anti dal peti la mete </w:t>
      </w:r>
      <w:r w:rsidR="00180088">
        <w:rPr>
          <w:rFonts w:ascii="Times" w:hAnsi="Times" w:cs="Times New Roman"/>
          <w:color w:val="000000" w:themeColor="text1"/>
          <w:lang w:val="en-US"/>
        </w:rPr>
        <w:t>e·ss</w:t>
      </w:r>
      <w:r w:rsidR="002C678B" w:rsidRPr="00F641B0">
        <w:rPr>
          <w:rFonts w:ascii="Times" w:hAnsi="Times" w:cs="Times New Roman"/>
          <w:color w:val="000000" w:themeColor="text1"/>
          <w:lang w:val="en-US"/>
        </w:rPr>
        <w:t>e</w:t>
      </w:r>
      <w:r w:rsidR="00E74587" w:rsidRPr="00F641B0">
        <w:rPr>
          <w:rFonts w:ascii="Times" w:hAnsi="Times" w:cs="Times New Roman"/>
          <w:color w:val="000000" w:themeColor="text1"/>
          <w:lang w:val="en-US"/>
        </w:rPr>
        <w:t xml:space="preserve"> chinà;</w:t>
      </w:r>
    </w:p>
    <w:p w14:paraId="7BF079A1" w14:textId="28081A40"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w:t>
      </w:r>
      <w:r w:rsidR="00E74587" w:rsidRPr="00F641B0">
        <w:rPr>
          <w:rFonts w:ascii="Times" w:hAnsi="Times" w:cs="Times New Roman"/>
          <w:color w:val="000000" w:themeColor="text1"/>
          <w:lang w:val="en-US"/>
        </w:rPr>
        <w:t>ando fo e forte lo conte</w:t>
      </w:r>
      <w:r w:rsidR="00014C58">
        <w:rPr>
          <w:rFonts w:ascii="Times" w:hAnsi="Times" w:cs="Times New Roman"/>
          <w:color w:val="000000" w:themeColor="text1"/>
          <w:lang w:val="en-US"/>
        </w:rPr>
        <w:t>,</w:t>
      </w:r>
      <w:r w:rsidR="00E74587" w:rsidRPr="00F641B0">
        <w:rPr>
          <w:rFonts w:ascii="Times" w:hAnsi="Times" w:cs="Times New Roman"/>
          <w:color w:val="000000" w:themeColor="text1"/>
          <w:lang w:val="en-US"/>
        </w:rPr>
        <w:t xml:space="preserve"> ben l'amenà.</w:t>
      </w:r>
    </w:p>
    <w:p w14:paraId="53770488" w14:textId="4AE39E49" w:rsidR="002C678B" w:rsidRPr="00F641B0" w:rsidRDefault="00E74587"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Çà</w:t>
      </w:r>
      <w:r w:rsidR="002C678B" w:rsidRPr="00F641B0">
        <w:rPr>
          <w:rFonts w:ascii="Times" w:hAnsi="Times" w:cs="Times New Roman"/>
          <w:color w:val="000000" w:themeColor="text1"/>
          <w:highlight w:val="yellow"/>
          <w:lang w:val="en-US"/>
        </w:rPr>
        <w:t xml:space="preserve"> ch</w:t>
      </w:r>
      <w:r w:rsidR="003B2E36" w:rsidRPr="00F641B0">
        <w:rPr>
          <w:rFonts w:ascii="Times" w:hAnsi="Times" w:cs="Times New Roman"/>
          <w:i/>
          <w:color w:val="000000" w:themeColor="text1"/>
          <w:highlight w:val="yellow"/>
          <w:lang w:val="en-US"/>
        </w:rPr>
        <w:t>a</w:t>
      </w:r>
      <w:r w:rsidR="00DA21F0" w:rsidRPr="00F641B0">
        <w:rPr>
          <w:rFonts w:ascii="Times" w:hAnsi="Times" w:cs="Times New Roman"/>
          <w:i/>
          <w:color w:val="000000" w:themeColor="text1"/>
          <w:highlight w:val="yellow"/>
          <w:lang w:val="en-US"/>
        </w:rPr>
        <w:t>valie</w:t>
      </w:r>
      <w:r w:rsidR="002C678B" w:rsidRPr="00F641B0">
        <w:rPr>
          <w:rFonts w:ascii="Times" w:hAnsi="Times" w:cs="Times New Roman"/>
          <w:color w:val="000000" w:themeColor="text1"/>
          <w:highlight w:val="yellow"/>
          <w:lang w:val="en-US"/>
        </w:rPr>
        <w:t>r n</w:t>
      </w:r>
      <w:r w:rsidR="000F3BB8" w:rsidRPr="00F641B0">
        <w:rPr>
          <w:rFonts w:ascii="Times" w:hAnsi="Times" w:cs="Times New Roman"/>
          <w:color w:val="000000" w:themeColor="text1"/>
          <w:highlight w:val="yellow"/>
          <w:lang w:val="en-US"/>
        </w:rPr>
        <w:t>o·l</w:t>
      </w:r>
      <w:r w:rsidR="002C678B" w:rsidRPr="00F641B0">
        <w:rPr>
          <w:rFonts w:ascii="Times" w:hAnsi="Times" w:cs="Times New Roman"/>
          <w:color w:val="000000" w:themeColor="text1"/>
          <w:highlight w:val="yellow"/>
          <w:lang w:val="en-US"/>
        </w:rPr>
        <w:t xml:space="preserve"> me</w:t>
      </w:r>
      <w:r w:rsidR="00321A51" w:rsidRPr="00F641B0">
        <w:rPr>
          <w:rFonts w:ascii="Times" w:hAnsi="Times" w:cs="Times New Roman"/>
          <w:color w:val="000000" w:themeColor="text1"/>
          <w:highlight w:val="yellow"/>
          <w:lang w:val="en-US"/>
        </w:rPr>
        <w:t xml:space="preserve"> seré</w:t>
      </w:r>
      <w:r w:rsidR="002C678B" w:rsidRPr="00F641B0">
        <w:rPr>
          <w:rFonts w:ascii="Times" w:hAnsi="Times" w:cs="Times New Roman"/>
          <w:color w:val="000000" w:themeColor="text1"/>
          <w:highlight w:val="yellow"/>
          <w:lang w:val="en-US"/>
        </w:rPr>
        <w:t xml:space="preserve"> di</w:t>
      </w:r>
      <w:r w:rsidR="003B2E36" w:rsidRPr="00F641B0">
        <w:rPr>
          <w:rFonts w:ascii="Times" w:hAnsi="Times" w:cs="Times New Roman"/>
          <w:color w:val="000000" w:themeColor="text1"/>
          <w:highlight w:val="yellow"/>
          <w:lang w:val="en-US"/>
        </w:rPr>
        <w:t xml:space="preserve"> v</w:t>
      </w:r>
      <w:r w:rsidR="00014C58">
        <w:rPr>
          <w:rFonts w:ascii="Times" w:hAnsi="Times" w:cs="Times New Roman"/>
          <w:color w:val="000000" w:themeColor="text1"/>
          <w:highlight w:val="yellow"/>
          <w:lang w:val="en-US"/>
        </w:rPr>
        <w:t>u ç</w:t>
      </w:r>
      <w:r w:rsidR="00014C58">
        <w:rPr>
          <w:rFonts w:ascii="Times" w:hAnsi="Times" w:cs="Times New Roman"/>
          <w:color w:val="000000" w:themeColor="text1"/>
          <w:lang w:val="en-US"/>
        </w:rPr>
        <w:t>à</w:t>
      </w:r>
    </w:p>
    <w:p w14:paraId="17F5C221" w14:textId="1F563FAB"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w:t>
      </w:r>
      <w:r w:rsidR="00C24A6A"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3B2E36" w:rsidRPr="00F641B0">
        <w:rPr>
          <w:rFonts w:ascii="Times" w:hAnsi="Times" w:cs="Times New Roman"/>
          <w:color w:val="000000" w:themeColor="text1"/>
          <w:lang w:val="en-US"/>
        </w:rPr>
        <w:t xml:space="preserve"> tanto mal no durà;</w:t>
      </w:r>
    </w:p>
    <w:p w14:paraId="4A2534F8" w14:textId="489BFE5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De</w:t>
      </w:r>
      <w:r w:rsidR="003B2E36"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chi</w:t>
      </w:r>
      <w:r w:rsidR="00C24A6A" w:rsidRPr="00F641B0">
        <w:rPr>
          <w:rFonts w:ascii="Times" w:hAnsi="Times" w:cs="Times New Roman"/>
          <w:color w:val="000000" w:themeColor="text1"/>
          <w:highlight w:val="yellow"/>
          <w:lang w:val="en-US"/>
        </w:rPr>
        <w:t xml:space="preserve"> a non a tant</w:t>
      </w:r>
      <w:r w:rsidR="001B1189">
        <w:rPr>
          <w:rFonts w:ascii="Times" w:hAnsi="Times" w:cs="Times New Roman"/>
          <w:color w:val="000000" w:themeColor="text1"/>
          <w:highlight w:val="yellow"/>
          <w:lang w:val="en-US"/>
        </w:rPr>
        <w:t>o forte se travai</w:t>
      </w:r>
      <w:r w:rsidR="003B2E36" w:rsidRPr="00F641B0">
        <w:rPr>
          <w:rFonts w:ascii="Times" w:hAnsi="Times" w:cs="Times New Roman"/>
          <w:color w:val="000000" w:themeColor="text1"/>
          <w:highlight w:val="yellow"/>
          <w:lang w:val="en-US"/>
        </w:rPr>
        <w:t>à</w:t>
      </w:r>
    </w:p>
    <w:p w14:paraId="106DE4CA" w14:textId="0A054E36" w:rsidR="002C678B" w:rsidRPr="00F641B0" w:rsidRDefault="000F3BB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tirando la nave </w:t>
      </w:r>
      <w:r w:rsidR="00DD3B6F">
        <w:rPr>
          <w:rFonts w:ascii="Times" w:hAnsi="Times" w:cs="Times New Roman"/>
          <w:color w:val="000000" w:themeColor="text1"/>
          <w:lang w:val="en-US"/>
        </w:rPr>
        <w:t>.</w:t>
      </w:r>
      <w:r w:rsidRPr="00F641B0">
        <w:rPr>
          <w:rFonts w:ascii="Times" w:hAnsi="Times" w:cs="Times New Roman"/>
          <w:color w:val="000000" w:themeColor="text1"/>
          <w:lang w:val="en-US"/>
        </w:rPr>
        <w:t>VI</w:t>
      </w:r>
      <w:r w:rsidR="00DD3B6F">
        <w:rPr>
          <w:rFonts w:ascii="Times" w:hAnsi="Times" w:cs="Times New Roman"/>
          <w:color w:val="000000" w:themeColor="text1"/>
          <w:lang w:val="en-US"/>
        </w:rPr>
        <w:t>.</w:t>
      </w:r>
      <w:r w:rsidR="003B2E36" w:rsidRPr="00F641B0">
        <w:rPr>
          <w:rFonts w:ascii="Times" w:hAnsi="Times" w:cs="Times New Roman"/>
          <w:color w:val="000000" w:themeColor="text1"/>
          <w:lang w:val="en-US"/>
        </w:rPr>
        <w:t xml:space="preserve"> lige avançà</w:t>
      </w:r>
      <w:r w:rsidR="00014C58">
        <w:rPr>
          <w:rFonts w:ascii="Times" w:hAnsi="Times" w:cs="Times New Roman"/>
          <w:color w:val="000000" w:themeColor="text1"/>
          <w:lang w:val="en-US"/>
        </w:rPr>
        <w:t>.</w:t>
      </w:r>
    </w:p>
    <w:p w14:paraId="62EED2ED" w14:textId="34EA0D2A" w:rsidR="002C678B" w:rsidRPr="00F641B0" w:rsidRDefault="003B2E3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 à fame, lo baron s'a</w:t>
      </w:r>
      <w:r w:rsidR="00C24A6A" w:rsidRPr="00F641B0">
        <w:rPr>
          <w:rFonts w:ascii="Times" w:hAnsi="Times" w:cs="Times New Roman"/>
          <w:color w:val="000000" w:themeColor="text1"/>
          <w:lang w:val="en-US"/>
        </w:rPr>
        <w:t>restà</w:t>
      </w:r>
      <w:r w:rsidR="00014C58">
        <w:rPr>
          <w:rFonts w:ascii="Times" w:hAnsi="Times" w:cs="Times New Roman"/>
          <w:color w:val="000000" w:themeColor="text1"/>
          <w:lang w:val="en-US"/>
        </w:rPr>
        <w:t>,</w:t>
      </w:r>
    </w:p>
    <w:p w14:paraId="7F1EBB1D" w14:textId="4A5F770C" w:rsidR="002C678B" w:rsidRPr="00F641B0" w:rsidRDefault="00321A51"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palo a</w:t>
      </w:r>
      <w:r w:rsidR="003B2E36" w:rsidRPr="00F641B0">
        <w:rPr>
          <w:rFonts w:ascii="Times" w:hAnsi="Times" w:cs="Times New Roman"/>
          <w:color w:val="000000" w:themeColor="text1"/>
          <w:lang w:val="en-US"/>
        </w:rPr>
        <w:t>ficà o</w:t>
      </w:r>
      <w:r w:rsidR="00CB490D" w:rsidRPr="00F641B0">
        <w:rPr>
          <w:rFonts w:ascii="Times" w:hAnsi="Times" w:cs="Times New Roman"/>
          <w:color w:val="000000" w:themeColor="text1"/>
          <w:lang w:val="en-US"/>
        </w:rPr>
        <w:t>'</w:t>
      </w:r>
      <w:r w:rsidR="003B2E36" w:rsidRPr="00F641B0">
        <w:rPr>
          <w:rFonts w:ascii="Times" w:hAnsi="Times" w:cs="Times New Roman"/>
          <w:color w:val="000000" w:themeColor="text1"/>
          <w:lang w:val="en-US"/>
        </w:rPr>
        <w:t xml:space="preserve"> la nave ligà.</w:t>
      </w:r>
    </w:p>
    <w:p w14:paraId="69F912DC" w14:textId="0D538630" w:rsidR="003B2E36" w:rsidRPr="00F641B0" w:rsidRDefault="00F82811" w:rsidP="009225F0">
      <w:pPr>
        <w:pStyle w:val="BodyTextFirstIndent2"/>
        <w:rPr>
          <w:rFonts w:ascii="Times" w:hAnsi="Times"/>
          <w:lang w:val="en-US"/>
        </w:rPr>
      </w:pPr>
      <w:r w:rsidRPr="00F641B0">
        <w:rPr>
          <w:rFonts w:ascii="Times" w:hAnsi="Times"/>
          <w:lang w:val="en-US"/>
        </w:rPr>
        <w:t>[Laisse 88</w:t>
      </w:r>
      <w:r w:rsidR="002C678B" w:rsidRPr="00F641B0">
        <w:rPr>
          <w:rFonts w:ascii="Times" w:hAnsi="Times"/>
          <w:lang w:val="en-US"/>
        </w:rPr>
        <w:t>]</w:t>
      </w:r>
      <w:r w:rsidR="000C3FEB" w:rsidRPr="00F641B0">
        <w:rPr>
          <w:rFonts w:ascii="Times" w:hAnsi="Times"/>
          <w:lang w:val="en-US"/>
        </w:rPr>
        <w:t xml:space="preserve"> </w:t>
      </w:r>
    </w:p>
    <w:p w14:paraId="3C1FF6F0" w14:textId="786C9A6E"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cunte d</w:t>
      </w:r>
      <w:r w:rsidR="003B2E36" w:rsidRPr="00F641B0">
        <w:rPr>
          <w:rFonts w:ascii="Times" w:hAnsi="Times" w:cs="Times New Roman"/>
          <w:color w:val="000000" w:themeColor="text1"/>
          <w:lang w:val="en-US"/>
        </w:rPr>
        <w:t>'Alv</w:t>
      </w:r>
      <w:r w:rsidRPr="00F641B0">
        <w:rPr>
          <w:rFonts w:ascii="Times" w:hAnsi="Times" w:cs="Times New Roman"/>
          <w:color w:val="000000" w:themeColor="text1"/>
          <w:lang w:val="en-US"/>
        </w:rPr>
        <w:t>ernia al coraço lial</w:t>
      </w:r>
    </w:p>
    <w:p w14:paraId="31512BE1" w14:textId="0CD98161" w:rsidR="002C678B" w:rsidRPr="00F641B0" w:rsidRDefault="003B2E3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Sulla riva el menà ell so caval;</w:t>
      </w:r>
    </w:p>
    <w:p w14:paraId="120D36A6" w14:textId="26BA68CE"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Uncha ma</w:t>
      </w:r>
      <w:r w:rsidR="00ED7F2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tal no f</w:t>
      </w:r>
      <w:r w:rsidR="003B2E36" w:rsidRPr="00F641B0">
        <w:rPr>
          <w:rFonts w:ascii="Times" w:hAnsi="Times" w:cs="Times New Roman"/>
          <w:color w:val="000000" w:themeColor="text1"/>
          <w:lang w:val="en-US"/>
        </w:rPr>
        <w:t>u B</w:t>
      </w:r>
      <w:r w:rsidRPr="00F641B0">
        <w:rPr>
          <w:rFonts w:ascii="Times" w:hAnsi="Times" w:cs="Times New Roman"/>
          <w:color w:val="000000" w:themeColor="text1"/>
          <w:lang w:val="en-US"/>
        </w:rPr>
        <w:t>ucifal</w:t>
      </w:r>
      <w:r w:rsidR="003B2E36" w:rsidRPr="00F641B0">
        <w:rPr>
          <w:rFonts w:ascii="Times" w:hAnsi="Times" w:cs="Times New Roman"/>
          <w:color w:val="000000" w:themeColor="text1"/>
          <w:lang w:val="en-US"/>
        </w:rPr>
        <w:t>,</w:t>
      </w:r>
    </w:p>
    <w:p w14:paraId="1FF644F7" w14:textId="615F57E7" w:rsidR="002C678B" w:rsidRPr="00F641B0" w:rsidRDefault="003B2E3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O</w:t>
      </w:r>
      <w:r w:rsidR="002C678B" w:rsidRPr="00F641B0">
        <w:rPr>
          <w:rFonts w:ascii="Times" w:hAnsi="Times" w:cs="Times New Roman"/>
          <w:color w:val="000000" w:themeColor="text1"/>
          <w:lang w:val="en-US"/>
        </w:rPr>
        <w:t>ndinel se</w:t>
      </w:r>
      <w:r w:rsidRPr="00F641B0">
        <w:rPr>
          <w:rFonts w:ascii="Times" w:hAnsi="Times" w:cs="Times New Roman"/>
          <w:color w:val="000000" w:themeColor="text1"/>
          <w:lang w:val="en-US"/>
        </w:rPr>
        <w:t xml:space="preserve"> </w:t>
      </w:r>
      <w:r w:rsidR="00014C58">
        <w:rPr>
          <w:rFonts w:ascii="Times" w:hAnsi="Times" w:cs="Times New Roman"/>
          <w:color w:val="000000" w:themeColor="text1"/>
          <w:lang w:val="en-US"/>
        </w:rPr>
        <w:t>cuntà</w:t>
      </w:r>
      <w:r w:rsidR="002C678B"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'el fo altre</w:t>
      </w:r>
      <w:r w:rsidR="002C678B" w:rsidRPr="00F641B0">
        <w:rPr>
          <w:rFonts w:ascii="Times" w:hAnsi="Times" w:cs="Times New Roman"/>
          <w:color w:val="000000" w:themeColor="text1"/>
          <w:lang w:val="en-US"/>
        </w:rPr>
        <w:t>tal</w:t>
      </w:r>
      <w:r w:rsidRPr="00F641B0">
        <w:rPr>
          <w:rFonts w:ascii="Times" w:hAnsi="Times" w:cs="Times New Roman"/>
          <w:color w:val="000000" w:themeColor="text1"/>
          <w:lang w:val="en-US"/>
        </w:rPr>
        <w:t>.</w:t>
      </w:r>
    </w:p>
    <w:p w14:paraId="45C07638" w14:textId="546FC9FD" w:rsidR="002C678B" w:rsidRPr="00F641B0" w:rsidRDefault="00014C5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Mançar li donà</w:t>
      </w:r>
      <w:r w:rsidR="003B2E36" w:rsidRPr="00F641B0">
        <w:rPr>
          <w:rFonts w:ascii="Times" w:hAnsi="Times" w:cs="Times New Roman"/>
          <w:color w:val="000000" w:themeColor="text1"/>
          <w:lang w:val="en-US"/>
        </w:rPr>
        <w:t xml:space="preserve"> U</w:t>
      </w:r>
      <w:r w:rsidR="003B2E36" w:rsidRPr="00F641B0">
        <w:rPr>
          <w:rFonts w:ascii="Times" w:hAnsi="Times" w:cs="Times New Roman"/>
          <w:i/>
          <w:color w:val="000000" w:themeColor="text1"/>
          <w:lang w:val="en-US"/>
        </w:rPr>
        <w:t>go</w:t>
      </w:r>
      <w:r w:rsidR="002C678B" w:rsidRPr="00F641B0">
        <w:rPr>
          <w:rFonts w:ascii="Times" w:hAnsi="Times" w:cs="Times New Roman"/>
          <w:color w:val="000000" w:themeColor="text1"/>
          <w:lang w:val="en-US"/>
        </w:rPr>
        <w:t xml:space="preserve"> lo baron natural</w:t>
      </w:r>
      <w:r w:rsidR="003B2E36" w:rsidRPr="00F641B0">
        <w:rPr>
          <w:rFonts w:ascii="Times" w:hAnsi="Times" w:cs="Times New Roman"/>
          <w:color w:val="000000" w:themeColor="text1"/>
          <w:lang w:val="en-US"/>
        </w:rPr>
        <w:t>,</w:t>
      </w:r>
    </w:p>
    <w:p w14:paraId="03842EEB" w14:textId="6325BA80"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5355F">
        <w:rPr>
          <w:rFonts w:ascii="Times" w:hAnsi="Times" w:cs="Times New Roman"/>
          <w:color w:val="000000" w:themeColor="text1"/>
          <w:lang w:val="en-US"/>
        </w:rPr>
        <w:t>o·ss</w:t>
      </w:r>
      <w:r w:rsidR="00014C58">
        <w:rPr>
          <w:rFonts w:ascii="Times" w:hAnsi="Times" w:cs="Times New Roman"/>
          <w:color w:val="000000" w:themeColor="text1"/>
          <w:lang w:val="en-US"/>
        </w:rPr>
        <w:t>e asetà</w:t>
      </w:r>
      <w:r w:rsidR="003B2E36" w:rsidRPr="00F641B0">
        <w:rPr>
          <w:rFonts w:ascii="Times" w:hAnsi="Times" w:cs="Times New Roman"/>
          <w:color w:val="000000" w:themeColor="text1"/>
          <w:lang w:val="en-US"/>
        </w:rPr>
        <w:t xml:space="preserve"> in llo salv</w:t>
      </w:r>
      <w:r w:rsidRPr="00F641B0">
        <w:rPr>
          <w:rFonts w:ascii="Times" w:hAnsi="Times" w:cs="Times New Roman"/>
          <w:color w:val="000000" w:themeColor="text1"/>
          <w:lang w:val="en-US"/>
        </w:rPr>
        <w:t>aço estal</w:t>
      </w:r>
      <w:r w:rsidR="003B2E36" w:rsidRPr="00F641B0">
        <w:rPr>
          <w:rFonts w:ascii="Times" w:hAnsi="Times" w:cs="Times New Roman"/>
          <w:color w:val="000000" w:themeColor="text1"/>
          <w:lang w:val="en-US"/>
        </w:rPr>
        <w:t>.</w:t>
      </w:r>
    </w:p>
    <w:p w14:paraId="24F897C9" w14:textId="34F9620E" w:rsidR="002C678B" w:rsidRPr="00F641B0" w:rsidRDefault="003B2E3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Quando av</w:t>
      </w:r>
      <w:r w:rsidR="002C678B" w:rsidRPr="00F641B0">
        <w:rPr>
          <w:rFonts w:ascii="Times" w:hAnsi="Times" w:cs="Times New Roman"/>
          <w:color w:val="000000" w:themeColor="text1"/>
          <w:lang w:val="en-US"/>
        </w:rPr>
        <w:t>e pregado lo</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re spiritual</w:t>
      </w:r>
      <w:r w:rsidRPr="00F641B0">
        <w:rPr>
          <w:rFonts w:ascii="Times" w:hAnsi="Times" w:cs="Times New Roman"/>
          <w:color w:val="000000" w:themeColor="text1"/>
          <w:lang w:val="en-US"/>
        </w:rPr>
        <w:t>,</w:t>
      </w:r>
    </w:p>
    <w:p w14:paraId="0D63E8B9" w14:textId="77E272F9" w:rsidR="002C678B" w:rsidRPr="00F641B0" w:rsidRDefault="000C3FE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56</w:t>
      </w:r>
      <w:r w:rsidRPr="00F641B0">
        <w:rPr>
          <w:rFonts w:ascii="Times" w:hAnsi="Times" w:cs="Times New Roman"/>
          <w:bCs/>
          <w:color w:val="000000" w:themeColor="text1"/>
          <w:lang w:val="en-US"/>
        </w:rPr>
        <w:t xml:space="preserve">R) </w:t>
      </w:r>
      <w:r w:rsidR="00A61568" w:rsidRPr="00F641B0">
        <w:rPr>
          <w:rFonts w:ascii="Times" w:hAnsi="Times" w:cs="Times New Roman"/>
          <w:color w:val="000000" w:themeColor="text1"/>
          <w:lang w:val="en-US"/>
        </w:rPr>
        <w:t>Che çò</w:t>
      </w:r>
      <w:r w:rsidR="002C678B" w:rsidRPr="00F641B0">
        <w:rPr>
          <w:rFonts w:ascii="Times" w:hAnsi="Times" w:cs="Times New Roman"/>
          <w:color w:val="000000" w:themeColor="text1"/>
          <w:lang w:val="en-US"/>
        </w:rPr>
        <w:t xml:space="preserve"> ch</w:t>
      </w:r>
      <w:r w:rsidR="003B2E36" w:rsidRPr="00F641B0">
        <w:rPr>
          <w:rFonts w:ascii="Times" w:hAnsi="Times" w:cs="Times New Roman"/>
          <w:color w:val="000000" w:themeColor="text1"/>
          <w:lang w:val="en-US"/>
        </w:rPr>
        <w:t>'el v</w:t>
      </w:r>
      <w:r w:rsidR="002C678B" w:rsidRPr="00F641B0">
        <w:rPr>
          <w:rFonts w:ascii="Times" w:hAnsi="Times" w:cs="Times New Roman"/>
          <w:color w:val="000000" w:themeColor="text1"/>
          <w:lang w:val="en-US"/>
        </w:rPr>
        <w:t>a querant no tegna a mal</w:t>
      </w:r>
      <w:r w:rsidR="003B2E36" w:rsidRPr="00F641B0">
        <w:rPr>
          <w:rFonts w:ascii="Times" w:hAnsi="Times" w:cs="Times New Roman"/>
          <w:color w:val="000000" w:themeColor="text1"/>
          <w:lang w:val="en-US"/>
        </w:rPr>
        <w:t>,</w:t>
      </w:r>
    </w:p>
    <w:p w14:paraId="4CE3CC0F" w14:textId="42A941E1" w:rsidR="002C678B" w:rsidRPr="00F641B0" w:rsidRDefault="00014C5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 pam mançà</w:t>
      </w:r>
      <w:r w:rsidR="000112C5" w:rsidRPr="00F641B0">
        <w:rPr>
          <w:rFonts w:ascii="Times" w:hAnsi="Times" w:cs="Times New Roman"/>
          <w:color w:val="000000" w:themeColor="text1"/>
          <w:lang w:val="en-US"/>
        </w:rPr>
        <w:t>, puo prende lo cav</w:t>
      </w:r>
      <w:r w:rsidR="002C678B" w:rsidRPr="00F641B0">
        <w:rPr>
          <w:rFonts w:ascii="Times" w:hAnsi="Times" w:cs="Times New Roman"/>
          <w:color w:val="000000" w:themeColor="text1"/>
          <w:lang w:val="en-US"/>
        </w:rPr>
        <w:t>al</w:t>
      </w:r>
      <w:r w:rsidR="000112C5" w:rsidRPr="00F641B0">
        <w:rPr>
          <w:rFonts w:ascii="Times" w:hAnsi="Times" w:cs="Times New Roman"/>
          <w:color w:val="000000" w:themeColor="text1"/>
          <w:lang w:val="en-US"/>
        </w:rPr>
        <w:t>,</w:t>
      </w:r>
    </w:p>
    <w:p w14:paraId="5A1846E5" w14:textId="6C54D51B"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w:t>
      </w:r>
      <w:r w:rsidR="000112C5" w:rsidRPr="00F641B0">
        <w:rPr>
          <w:rFonts w:ascii="Times" w:hAnsi="Times" w:cs="Times New Roman"/>
          <w:color w:val="000000" w:themeColor="text1"/>
          <w:lang w:val="en-US"/>
        </w:rPr>
        <w:t>'</w:t>
      </w:r>
      <w:r w:rsidR="00014C58">
        <w:rPr>
          <w:rFonts w:ascii="Times" w:hAnsi="Times" w:cs="Times New Roman"/>
          <w:color w:val="000000" w:themeColor="text1"/>
          <w:lang w:val="en-US"/>
        </w:rPr>
        <w:t>aqua clara lo menà</w:t>
      </w:r>
      <w:r w:rsidRPr="00F641B0">
        <w:rPr>
          <w:rFonts w:ascii="Times" w:hAnsi="Times" w:cs="Times New Roman"/>
          <w:color w:val="000000" w:themeColor="text1"/>
          <w:lang w:val="en-US"/>
        </w:rPr>
        <w:t xml:space="preserve"> como cristal</w:t>
      </w:r>
      <w:r w:rsidR="000112C5" w:rsidRPr="00F641B0">
        <w:rPr>
          <w:rFonts w:ascii="Times" w:hAnsi="Times" w:cs="Times New Roman"/>
          <w:color w:val="000000" w:themeColor="text1"/>
          <w:lang w:val="en-US"/>
        </w:rPr>
        <w:t>;</w:t>
      </w:r>
    </w:p>
    <w:p w14:paraId="7064AB29" w14:textId="3CDD33F3" w:rsidR="002C678B" w:rsidRPr="00F641B0" w:rsidRDefault="000112C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Lui e lo cunte ne bev</w:t>
      </w:r>
      <w:r w:rsidR="002C678B" w:rsidRPr="00F641B0">
        <w:rPr>
          <w:rFonts w:ascii="Times" w:hAnsi="Times" w:cs="Times New Roman"/>
          <w:color w:val="000000" w:themeColor="text1"/>
          <w:lang w:val="en-US"/>
        </w:rPr>
        <w:t>e</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'el sso viv</w:t>
      </w:r>
      <w:r w:rsidR="002C678B" w:rsidRPr="00F641B0">
        <w:rPr>
          <w:rFonts w:ascii="Times" w:hAnsi="Times" w:cs="Times New Roman"/>
          <w:color w:val="000000" w:themeColor="text1"/>
          <w:lang w:val="en-US"/>
        </w:rPr>
        <w:t>er fo tal</w:t>
      </w:r>
      <w:r w:rsidRPr="00F641B0">
        <w:rPr>
          <w:rFonts w:ascii="Times" w:hAnsi="Times" w:cs="Times New Roman"/>
          <w:color w:val="000000" w:themeColor="text1"/>
          <w:lang w:val="en-US"/>
        </w:rPr>
        <w:t>,</w:t>
      </w:r>
    </w:p>
    <w:p w14:paraId="61073A48" w14:textId="33A3C69A" w:rsidR="002C678B" w:rsidRPr="00F641B0" w:rsidRDefault="00014C5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Puo ché</w:t>
      </w:r>
      <w:r>
        <w:rPr>
          <w:rStyle w:val="FootnoteReference"/>
          <w:rFonts w:ascii="Times" w:hAnsi="Times" w:cs="Times New Roman"/>
          <w:color w:val="000000" w:themeColor="text1"/>
          <w:lang w:val="en-US"/>
        </w:rPr>
        <w:footnoteReference w:id="298"/>
      </w:r>
      <w:r w:rsidR="002C678B" w:rsidRPr="00F641B0">
        <w:rPr>
          <w:rFonts w:ascii="Times" w:hAnsi="Times" w:cs="Times New Roman"/>
          <w:color w:val="000000" w:themeColor="text1"/>
          <w:lang w:val="en-US"/>
        </w:rPr>
        <w:t xml:space="preserve"> d</w:t>
      </w:r>
      <w:r w:rsidR="000112C5" w:rsidRPr="00F641B0">
        <w:rPr>
          <w:rFonts w:ascii="Times" w:hAnsi="Times" w:cs="Times New Roman"/>
          <w:color w:val="000000" w:themeColor="text1"/>
          <w:lang w:val="en-US"/>
        </w:rPr>
        <w:t>'Antona se partì</w:t>
      </w:r>
      <w:r w:rsidR="002C678B" w:rsidRPr="00F641B0">
        <w:rPr>
          <w:rFonts w:ascii="Times" w:hAnsi="Times" w:cs="Times New Roman"/>
          <w:color w:val="000000" w:themeColor="text1"/>
          <w:lang w:val="en-US"/>
        </w:rPr>
        <w:t xml:space="preserve"> lo </w:t>
      </w:r>
      <w:r w:rsidR="00E037F2" w:rsidRPr="00F641B0">
        <w:rPr>
          <w:rFonts w:ascii="Times" w:hAnsi="Times" w:cs="Times New Roman"/>
          <w:color w:val="000000" w:themeColor="text1"/>
          <w:lang w:val="en-US"/>
        </w:rPr>
        <w:t>j</w:t>
      </w:r>
      <w:r w:rsidR="002C678B" w:rsidRPr="00F641B0">
        <w:rPr>
          <w:rFonts w:ascii="Times" w:hAnsi="Times" w:cs="Times New Roman"/>
          <w:color w:val="000000" w:themeColor="text1"/>
          <w:lang w:val="en-US"/>
        </w:rPr>
        <w:t>ornal</w:t>
      </w:r>
      <w:r w:rsidR="000112C5" w:rsidRPr="00F641B0">
        <w:rPr>
          <w:rFonts w:ascii="Times" w:hAnsi="Times" w:cs="Times New Roman"/>
          <w:color w:val="000000" w:themeColor="text1"/>
          <w:lang w:val="en-US"/>
        </w:rPr>
        <w:t>.</w:t>
      </w:r>
    </w:p>
    <w:p w14:paraId="6D53B5B1" w14:textId="5C071B26" w:rsidR="002C678B" w:rsidRPr="00F641B0" w:rsidRDefault="000112C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san</w:t>
      </w:r>
      <w:r w:rsidR="00A61568" w:rsidRPr="00F641B0">
        <w:rPr>
          <w:rFonts w:ascii="Times" w:hAnsi="Times" w:cs="Times New Roman"/>
          <w:color w:val="000000" w:themeColor="text1"/>
          <w:lang w:val="en-US"/>
        </w:rPr>
        <w:t>(t)</w:t>
      </w:r>
      <w:r w:rsidRPr="00F641B0">
        <w:rPr>
          <w:rFonts w:ascii="Times" w:hAnsi="Times" w:cs="Times New Roman"/>
          <w:color w:val="000000" w:themeColor="text1"/>
          <w:lang w:val="en-US"/>
        </w:rPr>
        <w:t>a</w:t>
      </w:r>
      <w:r w:rsidR="00A61568" w:rsidRPr="00F641B0">
        <w:rPr>
          <w:rStyle w:val="FootnoteReference"/>
          <w:rFonts w:ascii="Times" w:hAnsi="Times" w:cs="Times New Roman"/>
          <w:color w:val="000000" w:themeColor="text1"/>
          <w:lang w:val="en-US"/>
        </w:rPr>
        <w:footnoteReference w:id="299"/>
      </w:r>
      <w:r w:rsidRPr="00F641B0">
        <w:rPr>
          <w:rFonts w:ascii="Times" w:hAnsi="Times" w:cs="Times New Roman"/>
          <w:color w:val="000000" w:themeColor="text1"/>
          <w:lang w:val="en-US"/>
        </w:rPr>
        <w:t xml:space="preserve"> vita, v</w:t>
      </w:r>
      <w:r w:rsidR="002C678B" w:rsidRPr="00F641B0">
        <w:rPr>
          <w:rFonts w:ascii="Times" w:hAnsi="Times" w:cs="Times New Roman"/>
          <w:color w:val="000000" w:themeColor="text1"/>
          <w:lang w:val="en-US"/>
        </w:rPr>
        <w:t>e digo sença fal</w:t>
      </w:r>
      <w:r w:rsidRPr="00F641B0">
        <w:rPr>
          <w:rFonts w:ascii="Times" w:hAnsi="Times" w:cs="Times New Roman"/>
          <w:color w:val="000000" w:themeColor="text1"/>
          <w:lang w:val="en-US"/>
        </w:rPr>
        <w:t>,</w:t>
      </w:r>
    </w:p>
    <w:p w14:paraId="3F6E49D4" w14:textId="2F19B53F"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 penetença algum homo mortal</w:t>
      </w:r>
      <w:r w:rsidR="000112C5" w:rsidRPr="00F641B0">
        <w:rPr>
          <w:rFonts w:ascii="Times" w:hAnsi="Times" w:cs="Times New Roman"/>
          <w:color w:val="000000" w:themeColor="text1"/>
          <w:lang w:val="en-US"/>
        </w:rPr>
        <w:t>,</w:t>
      </w:r>
    </w:p>
    <w:p w14:paraId="05130DAE" w14:textId="5A921D7D" w:rsidR="002C678B" w:rsidRPr="00F641B0" w:rsidRDefault="00A6156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Gallaço che cumquisse lo s</w:t>
      </w:r>
      <w:r w:rsidR="002C678B" w:rsidRPr="00F641B0">
        <w:rPr>
          <w:rFonts w:ascii="Times" w:hAnsi="Times" w:cs="Times New Roman"/>
          <w:color w:val="000000" w:themeColor="text1"/>
          <w:lang w:val="en-US"/>
        </w:rPr>
        <w:t>a</w:t>
      </w:r>
      <w:r w:rsidRPr="00F641B0">
        <w:rPr>
          <w:rFonts w:ascii="Times" w:hAnsi="Times" w:cs="Times New Roman"/>
          <w:color w:val="000000" w:themeColor="text1"/>
          <w:lang w:val="en-US"/>
        </w:rPr>
        <w:t>'</w:t>
      </w:r>
      <w:r w:rsidR="000112C5" w:rsidRPr="00F641B0">
        <w:rPr>
          <w:rFonts w:ascii="Times" w:hAnsi="Times" w:cs="Times New Roman"/>
          <w:color w:val="000000" w:themeColor="text1"/>
          <w:lang w:val="en-US"/>
        </w:rPr>
        <w:t xml:space="preserve"> G</w:t>
      </w:r>
      <w:r w:rsidR="002C678B" w:rsidRPr="00F641B0">
        <w:rPr>
          <w:rFonts w:ascii="Times" w:hAnsi="Times" w:cs="Times New Roman"/>
          <w:color w:val="000000" w:themeColor="text1"/>
          <w:lang w:val="en-US"/>
        </w:rPr>
        <w:t>radal</w:t>
      </w:r>
      <w:r w:rsidR="000112C5" w:rsidRPr="00F641B0">
        <w:rPr>
          <w:rFonts w:ascii="Times" w:hAnsi="Times" w:cs="Times New Roman"/>
          <w:color w:val="000000" w:themeColor="text1"/>
          <w:lang w:val="en-US"/>
        </w:rPr>
        <w:t>,</w:t>
      </w:r>
    </w:p>
    <w:p w14:paraId="47008083" w14:textId="5B4B4AD1"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costu</w:t>
      </w:r>
      <w:r w:rsidR="000112C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w:t>
      </w:r>
      <w:r w:rsidR="00390A6F" w:rsidRPr="00F641B0">
        <w:rPr>
          <w:rFonts w:ascii="Times" w:hAnsi="Times" w:cs="Times New Roman"/>
          <w:color w:val="000000" w:themeColor="text1"/>
          <w:lang w:val="en-US"/>
        </w:rPr>
        <w:t>Dio</w:t>
      </w:r>
      <w:r w:rsidRPr="00F641B0">
        <w:rPr>
          <w:rFonts w:ascii="Times" w:hAnsi="Times" w:cs="Times New Roman"/>
          <w:color w:val="000000" w:themeColor="text1"/>
          <w:lang w:val="en-US"/>
        </w:rPr>
        <w:t xml:space="preserve"> cellestial</w:t>
      </w:r>
      <w:r w:rsidR="000112C5" w:rsidRPr="00F641B0">
        <w:rPr>
          <w:rFonts w:ascii="Times" w:hAnsi="Times" w:cs="Times New Roman"/>
          <w:color w:val="000000" w:themeColor="text1"/>
          <w:lang w:val="en-US"/>
        </w:rPr>
        <w:t>,</w:t>
      </w:r>
    </w:p>
    <w:p w14:paraId="794EF32F" w14:textId="6BDDC9EB"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0112C5" w:rsidRPr="00F641B0">
        <w:rPr>
          <w:rFonts w:ascii="Times" w:hAnsi="Times" w:cs="Times New Roman"/>
          <w:color w:val="000000" w:themeColor="text1"/>
          <w:lang w:val="en-US"/>
        </w:rPr>
        <w:t xml:space="preserve"> trov</w:t>
      </w:r>
      <w:r w:rsidRPr="00F641B0">
        <w:rPr>
          <w:rFonts w:ascii="Times" w:hAnsi="Times" w:cs="Times New Roman"/>
          <w:color w:val="000000" w:themeColor="text1"/>
          <w:lang w:val="en-US"/>
        </w:rPr>
        <w:t>ar lo dia</w:t>
      </w:r>
      <w:r w:rsidR="000112C5" w:rsidRPr="00F641B0">
        <w:rPr>
          <w:rFonts w:ascii="Times" w:hAnsi="Times" w:cs="Times New Roman"/>
          <w:color w:val="000000" w:themeColor="text1"/>
          <w:lang w:val="en-US"/>
        </w:rPr>
        <w:t>v</w:t>
      </w:r>
      <w:r w:rsidRPr="00F641B0">
        <w:rPr>
          <w:rFonts w:ascii="Times" w:hAnsi="Times" w:cs="Times New Roman"/>
          <w:color w:val="000000" w:themeColor="text1"/>
          <w:lang w:val="en-US"/>
        </w:rPr>
        <w:t>olo infernal</w:t>
      </w:r>
      <w:r w:rsidR="000112C5" w:rsidRPr="00F641B0">
        <w:rPr>
          <w:rFonts w:ascii="Times" w:hAnsi="Times" w:cs="Times New Roman"/>
          <w:color w:val="000000" w:themeColor="text1"/>
          <w:lang w:val="en-US"/>
        </w:rPr>
        <w:t>,</w:t>
      </w:r>
    </w:p>
    <w:p w14:paraId="62059E71" w14:textId="70E02409" w:rsidR="002C678B" w:rsidRPr="00F641B0" w:rsidRDefault="002C678B" w:rsidP="00A05CA9">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0112C5" w:rsidRPr="00F641B0">
        <w:rPr>
          <w:rFonts w:ascii="Times" w:hAnsi="Times" w:cs="Times New Roman"/>
          <w:color w:val="000000" w:themeColor="text1"/>
          <w:lang w:val="en-US"/>
        </w:rPr>
        <w:t>'</w:t>
      </w:r>
      <w:r w:rsidRPr="00F641B0">
        <w:rPr>
          <w:rFonts w:ascii="Times" w:hAnsi="Times" w:cs="Times New Roman"/>
          <w:color w:val="000000" w:themeColor="text1"/>
          <w:lang w:val="en-US"/>
        </w:rPr>
        <w:t>el</w:t>
      </w:r>
      <w:r w:rsidR="000C3FEB" w:rsidRPr="00F641B0">
        <w:rPr>
          <w:rFonts w:ascii="Times" w:hAnsi="Times" w:cs="Times New Roman"/>
          <w:color w:val="000000" w:themeColor="text1"/>
          <w:lang w:val="en-US"/>
        </w:rPr>
        <w:t xml:space="preserve"> </w:t>
      </w:r>
      <w:r w:rsidR="000112C5" w:rsidRPr="00F641B0">
        <w:rPr>
          <w:rFonts w:ascii="Times" w:hAnsi="Times" w:cs="Times New Roman"/>
          <w:color w:val="000000" w:themeColor="text1"/>
          <w:lang w:val="en-US"/>
        </w:rPr>
        <w:t>trovà</w:t>
      </w:r>
      <w:r w:rsidRPr="00F641B0">
        <w:rPr>
          <w:rFonts w:ascii="Times" w:hAnsi="Times" w:cs="Times New Roman"/>
          <w:color w:val="000000" w:themeColor="text1"/>
          <w:lang w:val="en-US"/>
        </w:rPr>
        <w:t xml:space="preserve"> po in llo glaço eternal</w:t>
      </w:r>
      <w:r w:rsidR="000112C5" w:rsidRPr="00F641B0">
        <w:rPr>
          <w:rFonts w:ascii="Times" w:hAnsi="Times" w:cs="Times New Roman"/>
          <w:color w:val="000000" w:themeColor="text1"/>
          <w:lang w:val="en-US"/>
        </w:rPr>
        <w:t>.</w:t>
      </w:r>
    </w:p>
    <w:p w14:paraId="61D35FFC" w14:textId="032245E3" w:rsidR="000112C5" w:rsidRPr="00F641B0" w:rsidRDefault="00F82811" w:rsidP="009225F0">
      <w:pPr>
        <w:pStyle w:val="BodyTextFirstIndent2"/>
        <w:rPr>
          <w:rFonts w:ascii="Times" w:hAnsi="Times"/>
          <w:lang w:val="en-US"/>
        </w:rPr>
      </w:pPr>
      <w:r w:rsidRPr="00F641B0">
        <w:rPr>
          <w:rFonts w:ascii="Times" w:hAnsi="Times"/>
          <w:lang w:val="en-US"/>
        </w:rPr>
        <w:t>[Laisse 89</w:t>
      </w:r>
      <w:r w:rsidR="002C678B" w:rsidRPr="00F641B0">
        <w:rPr>
          <w:rFonts w:ascii="Times" w:hAnsi="Times"/>
          <w:lang w:val="en-US"/>
        </w:rPr>
        <w:t>]</w:t>
      </w:r>
      <w:r w:rsidR="000C3FEB" w:rsidRPr="00F641B0">
        <w:rPr>
          <w:rFonts w:ascii="Times" w:hAnsi="Times"/>
          <w:lang w:val="en-US"/>
        </w:rPr>
        <w:t xml:space="preserve"> </w:t>
      </w:r>
    </w:p>
    <w:p w14:paraId="62F2C221" w14:textId="32821D47" w:rsidR="002C678B" w:rsidRPr="00F641B0" w:rsidRDefault="006276E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Da puo ch</w:t>
      </w:r>
      <w:r w:rsidR="000112C5" w:rsidRPr="00F641B0">
        <w:rPr>
          <w:rFonts w:ascii="Times" w:hAnsi="Times" w:cs="Times New Roman"/>
          <w:color w:val="000000" w:themeColor="text1"/>
          <w:lang w:val="en-US"/>
        </w:rPr>
        <w:t>'e</w:t>
      </w:r>
      <w:r w:rsidRPr="00F641B0">
        <w:rPr>
          <w:rFonts w:ascii="Times" w:hAnsi="Times" w:cs="Times New Roman"/>
          <w:color w:val="000000" w:themeColor="text1"/>
          <w:lang w:val="en-US"/>
        </w:rPr>
        <w:t>li ave bev</w:t>
      </w:r>
      <w:r w:rsidR="000112C5" w:rsidRPr="00F641B0">
        <w:rPr>
          <w:rFonts w:ascii="Times" w:hAnsi="Times" w:cs="Times New Roman"/>
          <w:color w:val="000000" w:themeColor="text1"/>
          <w:lang w:val="en-US"/>
        </w:rPr>
        <w:t>u e mançé,</w:t>
      </w:r>
    </w:p>
    <w:p w14:paraId="160E6500" w14:textId="746511AB" w:rsidR="002C678B" w:rsidRPr="00F641B0" w:rsidRDefault="000112C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El era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l un puocho abassé.</w:t>
      </w:r>
    </w:p>
    <w:p w14:paraId="414571E3" w14:textId="080D7AB5" w:rsidR="002C678B" w:rsidRPr="00F641B0" w:rsidRDefault="000112C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"Cav</w:t>
      </w:r>
      <w:r w:rsidR="002C678B" w:rsidRPr="00F641B0">
        <w:rPr>
          <w:rFonts w:ascii="Times" w:hAnsi="Times" w:cs="Times New Roman"/>
          <w:color w:val="000000" w:themeColor="text1"/>
          <w:lang w:val="en-US"/>
        </w:rPr>
        <w:t>allo</w:t>
      </w:r>
      <w:r w:rsidRPr="00F641B0">
        <w:rPr>
          <w:rFonts w:ascii="Times" w:hAnsi="Times" w:cs="Times New Roman"/>
          <w:color w:val="000000" w:themeColor="text1"/>
          <w:lang w:val="en-US"/>
        </w:rPr>
        <w:t>," dixe U</w:t>
      </w:r>
      <w:r w:rsidR="002C678B" w:rsidRPr="00F641B0">
        <w:rPr>
          <w:rFonts w:ascii="Times" w:hAnsi="Times" w:cs="Times New Roman"/>
          <w:color w:val="000000" w:themeColor="text1"/>
          <w:lang w:val="en-US"/>
        </w:rPr>
        <w:t>go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"ell v'è destiné</w:t>
      </w:r>
    </w:p>
    <w:p w14:paraId="202EF6D8" w14:textId="42FE379D" w:rsidR="002C678B" w:rsidRPr="00F641B0" w:rsidRDefault="000112C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viver in pena e io n</w:t>
      </w:r>
      <w:r w:rsidR="00180088">
        <w:rPr>
          <w:rFonts w:ascii="Times" w:hAnsi="Times" w:cs="Times New Roman"/>
          <w:color w:val="000000" w:themeColor="text1"/>
          <w:lang w:val="en-US"/>
        </w:rPr>
        <w:t>e·ss</w:t>
      </w:r>
      <w:r w:rsidRPr="00F641B0">
        <w:rPr>
          <w:rFonts w:ascii="Times" w:hAnsi="Times" w:cs="Times New Roman"/>
          <w:color w:val="000000" w:themeColor="text1"/>
          <w:lang w:val="en-US"/>
        </w:rPr>
        <w:t>un fié</w:t>
      </w:r>
      <w:r w:rsidR="00A61568" w:rsidRPr="00F641B0">
        <w:rPr>
          <w:rFonts w:ascii="Times" w:hAnsi="Times" w:cs="Times New Roman"/>
          <w:color w:val="000000" w:themeColor="text1"/>
          <w:lang w:val="en-US"/>
        </w:rPr>
        <w:t>,</w:t>
      </w:r>
    </w:p>
    <w:p w14:paraId="44C08D17" w14:textId="6442989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076F52">
        <w:rPr>
          <w:rFonts w:ascii="Times" w:hAnsi="Times" w:cs="Times New Roman"/>
          <w:color w:val="000000" w:themeColor="text1"/>
          <w:lang w:val="en-US"/>
        </w:rPr>
        <w:t>a·ss</w:t>
      </w:r>
      <w:r w:rsidR="000112C5" w:rsidRPr="00F641B0">
        <w:rPr>
          <w:rFonts w:ascii="Times" w:hAnsi="Times" w:cs="Times New Roman"/>
          <w:color w:val="000000" w:themeColor="text1"/>
          <w:lang w:val="en-US"/>
        </w:rPr>
        <w:t>'io fosse da la gran maisté</w:t>
      </w:r>
    </w:p>
    <w:p w14:paraId="29F19648" w14:textId="70E88807" w:rsidR="002C678B" w:rsidRPr="00F641B0" w:rsidRDefault="000112C5"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prov</w:t>
      </w:r>
      <w:r w:rsidR="002C678B" w:rsidRPr="00F641B0">
        <w:rPr>
          <w:rFonts w:ascii="Times" w:hAnsi="Times" w:cs="Times New Roman"/>
          <w:color w:val="000000" w:themeColor="text1"/>
          <w:lang w:val="en-US"/>
        </w:rPr>
        <w:t>eçudo sença falo de pie</w:t>
      </w:r>
      <w:r w:rsidRPr="00F641B0">
        <w:rPr>
          <w:rFonts w:ascii="Times" w:hAnsi="Times" w:cs="Times New Roman"/>
          <w:color w:val="000000" w:themeColor="text1"/>
          <w:lang w:val="en-US"/>
        </w:rPr>
        <w:t>té,</w:t>
      </w:r>
    </w:p>
    <w:p w14:paraId="341F035A" w14:textId="0B82C574" w:rsidR="002C678B" w:rsidRPr="00F641B0" w:rsidRDefault="00B74C8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dell mio mes</w:t>
      </w:r>
      <w:r w:rsidR="002C678B" w:rsidRPr="00F641B0">
        <w:rPr>
          <w:rFonts w:ascii="Times" w:hAnsi="Times" w:cs="Times New Roman"/>
          <w:color w:val="000000" w:themeColor="text1"/>
          <w:lang w:val="en-US"/>
        </w:rPr>
        <w:t>aço io possa es</w:t>
      </w:r>
      <w:r w:rsidR="002C678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amplé,</w:t>
      </w:r>
    </w:p>
    <w:p w14:paraId="24D05A34" w14:textId="16107F54" w:rsidR="002C678B" w:rsidRPr="00F641B0" w:rsidRDefault="00B74C8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Eo tornasse al regno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fui né,</w:t>
      </w:r>
    </w:p>
    <w:p w14:paraId="682153CE" w14:textId="57421297" w:rsidR="002C678B" w:rsidRPr="00F641B0" w:rsidRDefault="009064F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Ben serissi de vostro travai</w:t>
      </w:r>
      <w:r w:rsidR="00B74C82" w:rsidRPr="00F641B0">
        <w:rPr>
          <w:rFonts w:ascii="Times" w:hAnsi="Times" w:cs="Times New Roman"/>
          <w:color w:val="000000" w:themeColor="text1"/>
          <w:lang w:val="en-US"/>
        </w:rPr>
        <w:t>o pagé.</w:t>
      </w:r>
    </w:p>
    <w:p w14:paraId="6198FAA6" w14:textId="41F8FDB8" w:rsidR="002C678B" w:rsidRPr="00F641B0" w:rsidRDefault="00B74C8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 no intendì, si me viem gran pieté.</w:t>
      </w:r>
    </w:p>
    <w:p w14:paraId="44D492F6" w14:textId="7116B5C4" w:rsidR="002C678B" w:rsidRPr="00F641B0" w:rsidRDefault="00B74C8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Sia çò</w:t>
      </w:r>
      <w:r w:rsidR="002C678B" w:rsidRPr="00F641B0">
        <w:rPr>
          <w:rFonts w:ascii="Times" w:hAnsi="Times" w:cs="Times New Roman"/>
          <w:color w:val="000000" w:themeColor="text1"/>
          <w:lang w:val="en-US"/>
        </w:rPr>
        <w:t xml:space="preserve"> che plasse all</w:t>
      </w:r>
      <w:r w:rsidRPr="00F641B0">
        <w:rPr>
          <w:rFonts w:ascii="Times" w:hAnsi="Times" w:cs="Times New Roman"/>
          <w:color w:val="000000" w:themeColor="text1"/>
          <w:lang w:val="en-US"/>
        </w:rPr>
        <w:t>'alta trinité."</w:t>
      </w:r>
    </w:p>
    <w:p w14:paraId="2A16CD59" w14:textId="151A5006" w:rsidR="002C678B" w:rsidRPr="00F641B0" w:rsidRDefault="00B74C82"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à</w:t>
      </w:r>
      <w:r w:rsidR="002C678B" w:rsidRPr="00F641B0">
        <w:rPr>
          <w:rFonts w:ascii="Times" w:hAnsi="Times" w:cs="Times New Roman"/>
          <w:color w:val="000000" w:themeColor="text1"/>
          <w:lang w:val="en-US"/>
        </w:rPr>
        <w:t xml:space="preserve"> questo dito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non</w:t>
      </w:r>
      <w:r w:rsidR="00014C58">
        <w:rPr>
          <w:rFonts w:ascii="Times" w:hAnsi="Times" w:cs="Times New Roman"/>
          <w:color w:val="000000" w:themeColor="text1"/>
          <w:lang w:val="en-US"/>
        </w:rPr>
        <w:t xml:space="preserve"> à plui demoré;</w:t>
      </w:r>
    </w:p>
    <w:p w14:paraId="47D08AFA" w14:textId="76D9062B" w:rsidR="002C678B" w:rsidRPr="00F641B0" w:rsidRDefault="006276E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Mete la corda dav</w:t>
      </w:r>
      <w:r w:rsidR="002C678B" w:rsidRPr="00F641B0">
        <w:rPr>
          <w:rFonts w:ascii="Times" w:hAnsi="Times" w:cs="Times New Roman"/>
          <w:color w:val="000000" w:themeColor="text1"/>
          <w:lang w:val="en-US"/>
        </w:rPr>
        <w:t>anti l</w:t>
      </w:r>
      <w:r w:rsidRPr="00F641B0">
        <w:rPr>
          <w:rFonts w:ascii="Times" w:hAnsi="Times" w:cs="Times New Roman"/>
          <w:color w:val="000000" w:themeColor="text1"/>
          <w:lang w:val="en-US"/>
        </w:rPr>
        <w:t>'</w:t>
      </w:r>
      <w:r w:rsidR="00B74C82" w:rsidRPr="00F641B0">
        <w:rPr>
          <w:rFonts w:ascii="Times" w:hAnsi="Times" w:cs="Times New Roman"/>
          <w:color w:val="000000" w:themeColor="text1"/>
          <w:lang w:val="en-US"/>
        </w:rPr>
        <w:t>arçon doré,</w:t>
      </w:r>
    </w:p>
    <w:p w14:paraId="267062C7" w14:textId="3626A0A8" w:rsidR="002C678B" w:rsidRPr="00F641B0" w:rsidRDefault="00A6156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Fiere lo cav</w:t>
      </w:r>
      <w:r w:rsidR="00B74C82" w:rsidRPr="00F641B0">
        <w:rPr>
          <w:rFonts w:ascii="Times" w:hAnsi="Times" w:cs="Times New Roman"/>
          <w:color w:val="000000" w:themeColor="text1"/>
          <w:lang w:val="en-US"/>
        </w:rPr>
        <w:t>alo su</w:t>
      </w:r>
      <w:r w:rsidRPr="00F641B0">
        <w:rPr>
          <w:rFonts w:ascii="Times" w:hAnsi="Times" w:cs="Times New Roman"/>
          <w:color w:val="000000" w:themeColor="text1"/>
          <w:lang w:val="en-US"/>
        </w:rPr>
        <w:t xml:space="preserve"> </w:t>
      </w:r>
      <w:r w:rsidR="00B74C82" w:rsidRPr="00F641B0">
        <w:rPr>
          <w:rFonts w:ascii="Times" w:hAnsi="Times" w:cs="Times New Roman"/>
          <w:color w:val="000000" w:themeColor="text1"/>
          <w:lang w:val="en-US"/>
        </w:rPr>
        <w:t>la gropa dadré</w:t>
      </w:r>
    </w:p>
    <w:p w14:paraId="220C15EB" w14:textId="20170286"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B74C82" w:rsidRPr="00F641B0">
        <w:rPr>
          <w:rFonts w:ascii="Times" w:hAnsi="Times" w:cs="Times New Roman"/>
          <w:color w:val="000000" w:themeColor="text1"/>
          <w:lang w:val="en-US"/>
        </w:rPr>
        <w:t xml:space="preserve"> la riv</w:t>
      </w:r>
      <w:r w:rsidR="00A61568" w:rsidRPr="00F641B0">
        <w:rPr>
          <w:rFonts w:ascii="Times" w:hAnsi="Times" w:cs="Times New Roman"/>
          <w:color w:val="000000" w:themeColor="text1"/>
          <w:lang w:val="en-US"/>
        </w:rPr>
        <w:t xml:space="preserve">iera </w:t>
      </w:r>
      <w:r w:rsidR="0079117B">
        <w:rPr>
          <w:rFonts w:ascii="Times" w:hAnsi="Times" w:cs="Times New Roman"/>
          <w:color w:val="000000" w:themeColor="text1"/>
          <w:lang w:val="en-US"/>
        </w:rPr>
        <w:t>si·ll</w:t>
      </w:r>
      <w:r w:rsidR="00B74C82" w:rsidRPr="00F641B0">
        <w:rPr>
          <w:rFonts w:ascii="Times" w:hAnsi="Times" w:cs="Times New Roman"/>
          <w:color w:val="000000" w:themeColor="text1"/>
          <w:lang w:val="en-US"/>
        </w:rPr>
        <w:t>'à adreçé.</w:t>
      </w:r>
    </w:p>
    <w:p w14:paraId="6AD8CF4B" w14:textId="6FC2E7C5" w:rsidR="002C678B" w:rsidRPr="00F641B0" w:rsidRDefault="00A05CA9"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w:t>
      </w:r>
      <w:r w:rsidR="002C678B" w:rsidRPr="00F641B0">
        <w:rPr>
          <w:rFonts w:ascii="Times" w:hAnsi="Times" w:cs="Times New Roman"/>
          <w:bCs/>
          <w:color w:val="000000" w:themeColor="text1"/>
          <w:lang w:val="en-US"/>
        </w:rPr>
        <w:t>56</w:t>
      </w:r>
      <w:r w:rsidRPr="00F641B0">
        <w:rPr>
          <w:rFonts w:ascii="Times" w:hAnsi="Times" w:cs="Times New Roman"/>
          <w:bCs/>
          <w:color w:val="000000" w:themeColor="text1"/>
          <w:lang w:val="en-US"/>
        </w:rPr>
        <w:t xml:space="preserve">V) </w:t>
      </w:r>
      <w:r w:rsidR="00A61568" w:rsidRPr="00F641B0">
        <w:rPr>
          <w:rFonts w:ascii="Times" w:hAnsi="Times" w:cs="Times New Roman"/>
          <w:color w:val="000000" w:themeColor="text1"/>
          <w:lang w:val="en-US"/>
        </w:rPr>
        <w:t>La nave menà</w:t>
      </w:r>
      <w:r w:rsidR="00883990" w:rsidRPr="00F641B0">
        <w:rPr>
          <w:rFonts w:ascii="Times" w:hAnsi="Times" w:cs="Times New Roman"/>
          <w:color w:val="000000" w:themeColor="text1"/>
          <w:lang w:val="en-US"/>
        </w:rPr>
        <w:t xml:space="preserve"> belamente e soé,</w:t>
      </w:r>
      <w:r w:rsidR="00883990" w:rsidRPr="00F641B0">
        <w:rPr>
          <w:rFonts w:ascii="Times" w:hAnsi="Times" w:cs="Times New Roman"/>
          <w:color w:val="000000" w:themeColor="text1"/>
          <w:lang w:val="en-US"/>
        </w:rPr>
        <w:tab/>
      </w:r>
      <w:r w:rsidR="00883990" w:rsidRPr="00F641B0">
        <w:rPr>
          <w:rFonts w:ascii="Times" w:hAnsi="Times" w:cs="Times New Roman"/>
          <w:color w:val="000000" w:themeColor="text1"/>
          <w:lang w:val="en-US"/>
        </w:rPr>
        <w:tab/>
      </w:r>
      <w:r w:rsidR="00883990" w:rsidRPr="00F641B0">
        <w:rPr>
          <w:rFonts w:ascii="Times" w:hAnsi="Times" w:cs="Times New Roman"/>
          <w:color w:val="000000" w:themeColor="text1"/>
          <w:lang w:val="en-US"/>
        </w:rPr>
        <w:tab/>
      </w:r>
    </w:p>
    <w:p w14:paraId="1A956A02" w14:textId="04C2DDE3"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Chussì s</w:t>
      </w:r>
      <w:r w:rsidR="00401E87" w:rsidRPr="00F641B0">
        <w:rPr>
          <w:rFonts w:ascii="Times" w:hAnsi="Times" w:cs="Times New Roman"/>
          <w:color w:val="000000" w:themeColor="text1"/>
          <w:lang w:val="en-US"/>
        </w:rPr>
        <w:t>'</w:t>
      </w:r>
      <w:r w:rsidRPr="00F641B0">
        <w:rPr>
          <w:rFonts w:ascii="Times" w:hAnsi="Times" w:cs="Times New Roman"/>
          <w:color w:val="000000" w:themeColor="text1"/>
          <w:lang w:val="en-US"/>
        </w:rPr>
        <w:t>en va tuti do debrigé</w:t>
      </w:r>
    </w:p>
    <w:p w14:paraId="711088A5" w14:textId="1897AD8D" w:rsidR="002C678B" w:rsidRPr="00F641B0" w:rsidRDefault="009064F6"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Tuto lo dì</w:t>
      </w:r>
      <w:r w:rsidR="00883990"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fin ch</w:t>
      </w:r>
      <w:r w:rsidR="00883990" w:rsidRPr="00F641B0">
        <w:rPr>
          <w:rFonts w:ascii="Times" w:hAnsi="Times" w:cs="Times New Roman"/>
          <w:color w:val="000000" w:themeColor="text1"/>
          <w:lang w:val="en-US"/>
        </w:rPr>
        <w:t>'el fo ascuré.</w:t>
      </w:r>
    </w:p>
    <w:p w14:paraId="70680D4B" w14:textId="26CDE701" w:rsidR="00883990" w:rsidRPr="00F641B0" w:rsidRDefault="00F82811" w:rsidP="009225F0">
      <w:pPr>
        <w:pStyle w:val="BodyTextFirstIndent2"/>
        <w:rPr>
          <w:rFonts w:ascii="Times" w:hAnsi="Times"/>
          <w:lang w:val="en-US"/>
        </w:rPr>
      </w:pPr>
      <w:r w:rsidRPr="00F641B0">
        <w:rPr>
          <w:rFonts w:ascii="Times" w:hAnsi="Times"/>
          <w:lang w:val="en-US"/>
        </w:rPr>
        <w:t>[Laisse 90</w:t>
      </w:r>
      <w:r w:rsidR="00883990" w:rsidRPr="00F641B0">
        <w:rPr>
          <w:rFonts w:ascii="Times" w:hAnsi="Times"/>
          <w:lang w:val="en-US"/>
        </w:rPr>
        <w:t>]</w:t>
      </w:r>
    </w:p>
    <w:p w14:paraId="22570B71" w14:textId="5BDE6BE7"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v</w:t>
      </w:r>
      <w:r w:rsidR="002C678B" w:rsidRPr="00F641B0">
        <w:rPr>
          <w:rFonts w:ascii="Times" w:hAnsi="Times" w:cs="Times New Roman"/>
          <w:color w:val="000000" w:themeColor="text1"/>
          <w:lang w:val="en-US"/>
        </w:rPr>
        <w:t>ene la note p</w:t>
      </w:r>
      <w:r w:rsidR="002C678B" w:rsidRPr="00F641B0">
        <w:rPr>
          <w:rFonts w:ascii="Times" w:hAnsi="Times" w:cs="Times New Roman"/>
          <w:i/>
          <w:iCs/>
          <w:color w:val="000000" w:themeColor="text1"/>
          <w:lang w:val="en-US"/>
        </w:rPr>
        <w:t>er</w:t>
      </w:r>
      <w:r w:rsidR="002C678B"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aire tenebror</w:t>
      </w:r>
      <w:r w:rsidRPr="00F641B0">
        <w:rPr>
          <w:rFonts w:ascii="Times" w:hAnsi="Times" w:cs="Times New Roman"/>
          <w:color w:val="000000" w:themeColor="text1"/>
          <w:lang w:val="en-US"/>
        </w:rPr>
        <w:t>,</w:t>
      </w:r>
    </w:p>
    <w:p w14:paraId="005EBE4E" w14:textId="1C8CA33D" w:rsidR="002C678B" w:rsidRPr="00F641B0" w:rsidRDefault="0050671A"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883990" w:rsidRPr="00F641B0">
        <w:rPr>
          <w:rFonts w:ascii="Times" w:hAnsi="Times" w:cs="Times New Roman"/>
          <w:color w:val="000000" w:themeColor="text1"/>
          <w:lang w:val="en-US"/>
        </w:rPr>
        <w:t>presso Tigris davanti un monte</w:t>
      </w:r>
      <w:r w:rsidR="002C678B" w:rsidRPr="00F641B0">
        <w:rPr>
          <w:rFonts w:ascii="Times" w:hAnsi="Times" w:cs="Times New Roman"/>
          <w:color w:val="000000" w:themeColor="text1"/>
          <w:lang w:val="en-US"/>
        </w:rPr>
        <w:t xml:space="preserve"> altor</w:t>
      </w:r>
      <w:r w:rsidR="00883990" w:rsidRPr="00F641B0">
        <w:rPr>
          <w:rFonts w:ascii="Times" w:hAnsi="Times" w:cs="Times New Roman"/>
          <w:color w:val="000000" w:themeColor="text1"/>
          <w:lang w:val="en-US"/>
        </w:rPr>
        <w:t>,</w:t>
      </w:r>
    </w:p>
    <w:p w14:paraId="4DB7580E" w14:textId="2F0BE3C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Prende so albergo lo nobel pugnador</w:t>
      </w:r>
      <w:r w:rsidR="00883990" w:rsidRPr="00F641B0">
        <w:rPr>
          <w:rFonts w:ascii="Times" w:hAnsi="Times" w:cs="Times New Roman"/>
          <w:color w:val="000000" w:themeColor="text1"/>
          <w:lang w:val="en-US"/>
        </w:rPr>
        <w:t>.</w:t>
      </w:r>
    </w:p>
    <w:p w14:paraId="0DB9E0E4" w14:textId="27A96E8B" w:rsidR="002C678B" w:rsidRPr="00F641B0" w:rsidRDefault="00A6156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quella notte f</w:t>
      </w:r>
      <w:r w:rsidR="00D5355F">
        <w:rPr>
          <w:rFonts w:ascii="Times" w:hAnsi="Times" w:cs="Times New Roman"/>
          <w:color w:val="000000" w:themeColor="text1"/>
          <w:lang w:val="en-US"/>
        </w:rPr>
        <w:t>o·ll</w:t>
      </w:r>
      <w:r w:rsidR="002C678B" w:rsidRPr="00F641B0">
        <w:rPr>
          <w:rFonts w:ascii="Times" w:hAnsi="Times" w:cs="Times New Roman"/>
          <w:color w:val="000000" w:themeColor="text1"/>
          <w:lang w:val="en-US"/>
        </w:rPr>
        <w:t>o c</w:t>
      </w:r>
      <w:r w:rsidR="002C678B" w:rsidRPr="00F641B0">
        <w:rPr>
          <w:rFonts w:ascii="Times" w:hAnsi="Times" w:cs="Times New Roman"/>
          <w:i/>
          <w:iCs/>
          <w:color w:val="000000" w:themeColor="text1"/>
          <w:lang w:val="en-US"/>
        </w:rPr>
        <w:t>on</w:t>
      </w:r>
      <w:r w:rsidR="002C678B" w:rsidRPr="00F641B0">
        <w:rPr>
          <w:rFonts w:ascii="Times" w:hAnsi="Times" w:cs="Times New Roman"/>
          <w:color w:val="000000" w:themeColor="text1"/>
          <w:lang w:val="en-US"/>
        </w:rPr>
        <w:t>te in gran freor</w:t>
      </w:r>
    </w:p>
    <w:p w14:paraId="2EF5377D" w14:textId="6A762803"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883990" w:rsidRPr="00F641B0">
        <w:rPr>
          <w:rFonts w:ascii="Times" w:hAnsi="Times" w:cs="Times New Roman"/>
          <w:color w:val="000000" w:themeColor="text1"/>
          <w:lang w:val="en-US"/>
        </w:rPr>
        <w:t>'el cielo è</w:t>
      </w:r>
      <w:r w:rsidRPr="00F641B0">
        <w:rPr>
          <w:rFonts w:ascii="Times" w:hAnsi="Times" w:cs="Times New Roman"/>
          <w:color w:val="000000" w:themeColor="text1"/>
          <w:lang w:val="en-US"/>
        </w:rPr>
        <w:t xml:space="preserve"> torbedo</w:t>
      </w:r>
      <w:r w:rsidR="0088399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cresse l</w:t>
      </w:r>
      <w:r w:rsidR="00883990" w:rsidRPr="00F641B0">
        <w:rPr>
          <w:rFonts w:ascii="Times" w:hAnsi="Times" w:cs="Times New Roman"/>
          <w:color w:val="000000" w:themeColor="text1"/>
          <w:lang w:val="en-US"/>
        </w:rPr>
        <w:t>'</w:t>
      </w:r>
      <w:r w:rsidRPr="00F641B0">
        <w:rPr>
          <w:rFonts w:ascii="Times" w:hAnsi="Times" w:cs="Times New Roman"/>
          <w:color w:val="000000" w:themeColor="text1"/>
          <w:lang w:val="en-US"/>
        </w:rPr>
        <w:t>aire intor</w:t>
      </w:r>
      <w:r w:rsidR="00883990" w:rsidRPr="00F641B0">
        <w:rPr>
          <w:rFonts w:ascii="Times" w:hAnsi="Times" w:cs="Times New Roman"/>
          <w:color w:val="000000" w:themeColor="text1"/>
          <w:lang w:val="en-US"/>
        </w:rPr>
        <w:t>,</w:t>
      </w:r>
    </w:p>
    <w:p w14:paraId="105E73C8" w14:textId="2F294DAF"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terra ronpev</w:t>
      </w:r>
      <w:r w:rsidR="002C678B" w:rsidRPr="00F641B0">
        <w:rPr>
          <w:rFonts w:ascii="Times" w:hAnsi="Times" w:cs="Times New Roman"/>
          <w:color w:val="000000" w:themeColor="text1"/>
          <w:lang w:val="en-US"/>
        </w:rPr>
        <w:t xml:space="preserve">a le piere </w:t>
      </w:r>
      <w:r w:rsidR="00180088">
        <w:rPr>
          <w:rFonts w:ascii="Times" w:hAnsi="Times" w:cs="Times New Roman"/>
          <w:color w:val="000000" w:themeColor="text1"/>
          <w:lang w:val="en-US"/>
        </w:rPr>
        <w:t>e·ll</w:t>
      </w:r>
      <w:r w:rsidR="002C678B" w:rsidRPr="00F641B0">
        <w:rPr>
          <w:rFonts w:ascii="Times" w:hAnsi="Times" w:cs="Times New Roman"/>
          <w:color w:val="000000" w:themeColor="text1"/>
          <w:lang w:val="en-US"/>
        </w:rPr>
        <w:t>i albori</w:t>
      </w:r>
      <w:r w:rsidRPr="00F641B0">
        <w:rPr>
          <w:rFonts w:ascii="Times" w:hAnsi="Times" w:cs="Times New Roman"/>
          <w:color w:val="000000" w:themeColor="text1"/>
          <w:lang w:val="en-US"/>
        </w:rPr>
        <w:t>,</w:t>
      </w:r>
    </w:p>
    <w:p w14:paraId="128C6A12" w14:textId="584439C0"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Chaçeva t</w:t>
      </w:r>
      <w:r w:rsidR="002C678B" w:rsidRPr="00F641B0">
        <w:rPr>
          <w:rFonts w:ascii="Times" w:hAnsi="Times" w:cs="Times New Roman"/>
          <w:color w:val="000000" w:themeColor="text1"/>
          <w:lang w:val="en-US"/>
        </w:rPr>
        <w:t>oni che non iera sença paor</w:t>
      </w:r>
      <w:r w:rsidRPr="00F641B0">
        <w:rPr>
          <w:rFonts w:ascii="Times" w:hAnsi="Times" w:cs="Times New Roman"/>
          <w:color w:val="000000" w:themeColor="text1"/>
          <w:lang w:val="en-US"/>
        </w:rPr>
        <w:t>;</w:t>
      </w:r>
    </w:p>
    <w:p w14:paraId="2FCDE0AC" w14:textId="36B4B147"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puocho d</w:t>
      </w:r>
      <w:r w:rsidR="00883990" w:rsidRPr="00F641B0">
        <w:rPr>
          <w:rFonts w:ascii="Times" w:hAnsi="Times" w:cs="Times New Roman"/>
          <w:color w:val="000000" w:themeColor="text1"/>
          <w:lang w:val="en-US"/>
        </w:rPr>
        <w:t>'ora v</w:t>
      </w:r>
      <w:r w:rsidRPr="00F641B0">
        <w:rPr>
          <w:rFonts w:ascii="Times" w:hAnsi="Times" w:cs="Times New Roman"/>
          <w:color w:val="000000" w:themeColor="text1"/>
          <w:lang w:val="en-US"/>
        </w:rPr>
        <w:t>ene un tal fredor</w:t>
      </w:r>
    </w:p>
    <w:p w14:paraId="0830FFCD" w14:textId="2596D83E"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883990" w:rsidRPr="00F641B0">
        <w:rPr>
          <w:rFonts w:ascii="Times" w:hAnsi="Times" w:cs="Times New Roman"/>
          <w:color w:val="000000" w:themeColor="text1"/>
          <w:lang w:val="en-US"/>
        </w:rPr>
        <w:t xml:space="preserve">'el conte </w:t>
      </w:r>
      <w:r w:rsidR="00664804" w:rsidRPr="00F641B0">
        <w:rPr>
          <w:rFonts w:ascii="Times" w:hAnsi="Times" w:cs="Times New Roman"/>
          <w:color w:val="000000" w:themeColor="text1"/>
          <w:lang w:val="en-US"/>
        </w:rPr>
        <w:t xml:space="preserve">trema </w:t>
      </w:r>
      <w:r w:rsidRPr="00F641B0">
        <w:rPr>
          <w:rFonts w:ascii="Times" w:hAnsi="Times" w:cs="Times New Roman"/>
          <w:color w:val="000000" w:themeColor="text1"/>
          <w:lang w:val="en-US"/>
        </w:rPr>
        <w:t>lui e</w:t>
      </w:r>
      <w:r w:rsidR="00A61568" w:rsidRPr="00F641B0">
        <w:rPr>
          <w:rFonts w:ascii="Times" w:hAnsi="Times" w:cs="Times New Roman"/>
          <w:color w:val="000000" w:themeColor="text1"/>
          <w:lang w:val="en-US"/>
        </w:rPr>
        <w:t>·</w:t>
      </w:r>
      <w:r w:rsidR="00883990" w:rsidRPr="00F641B0">
        <w:rPr>
          <w:rFonts w:ascii="Times" w:hAnsi="Times" w:cs="Times New Roman"/>
          <w:color w:val="000000" w:themeColor="text1"/>
          <w:lang w:val="en-US"/>
        </w:rPr>
        <w:t>l cav</w:t>
      </w:r>
      <w:r w:rsidRPr="00F641B0">
        <w:rPr>
          <w:rFonts w:ascii="Times" w:hAnsi="Times" w:cs="Times New Roman"/>
          <w:color w:val="000000" w:themeColor="text1"/>
          <w:lang w:val="en-US"/>
        </w:rPr>
        <w:t>alor</w:t>
      </w:r>
      <w:r w:rsidR="00883990" w:rsidRPr="00F641B0">
        <w:rPr>
          <w:rFonts w:ascii="Times" w:hAnsi="Times" w:cs="Times New Roman"/>
          <w:color w:val="000000" w:themeColor="text1"/>
          <w:lang w:val="en-US"/>
        </w:rPr>
        <w:t>.</w:t>
      </w:r>
    </w:p>
    <w:p w14:paraId="5AD222BA" w14:textId="1C34CFE7" w:rsidR="002C678B" w:rsidRPr="00F641B0" w:rsidRDefault="00A6156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Çà</w:t>
      </w:r>
      <w:r w:rsidR="00883990" w:rsidRPr="00F641B0">
        <w:rPr>
          <w:rFonts w:ascii="Times" w:hAnsi="Times" w:cs="Times New Roman"/>
          <w:color w:val="000000" w:themeColor="text1"/>
          <w:lang w:val="en-US"/>
        </w:rPr>
        <w:t xml:space="preserve"> de dormir non avev</w:t>
      </w:r>
      <w:r w:rsidR="002C678B" w:rsidRPr="00F641B0">
        <w:rPr>
          <w:rFonts w:ascii="Times" w:hAnsi="Times" w:cs="Times New Roman"/>
          <w:color w:val="000000" w:themeColor="text1"/>
          <w:lang w:val="en-US"/>
        </w:rPr>
        <w:t>a algun podor</w:t>
      </w:r>
      <w:r w:rsidR="00883990" w:rsidRPr="00F641B0">
        <w:rPr>
          <w:rFonts w:ascii="Times" w:hAnsi="Times" w:cs="Times New Roman"/>
          <w:color w:val="000000" w:themeColor="text1"/>
          <w:lang w:val="en-US"/>
        </w:rPr>
        <w:t>,</w:t>
      </w:r>
    </w:p>
    <w:p w14:paraId="4A8B2FCF" w14:textId="00B0A1F2"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2C678B" w:rsidRPr="00F641B0">
        <w:rPr>
          <w:rFonts w:ascii="Times" w:hAnsi="Times" w:cs="Times New Roman"/>
          <w:color w:val="000000" w:themeColor="text1"/>
          <w:lang w:val="en-US"/>
        </w:rPr>
        <w:t>d</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2C678B"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 xml:space="preserve"> </w:t>
      </w:r>
      <w:r w:rsidR="002C678B" w:rsidRPr="00F641B0">
        <w:rPr>
          <w:rFonts w:ascii="Times" w:hAnsi="Times" w:cs="Times New Roman"/>
          <w:color w:val="000000" w:themeColor="text1"/>
          <w:lang w:val="en-US"/>
        </w:rPr>
        <w:t>guixa de çentil s</w:t>
      </w:r>
      <w:r w:rsidR="002C678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w:t>
      </w:r>
      <w:r w:rsidR="002C678B" w:rsidRPr="00F641B0">
        <w:rPr>
          <w:rFonts w:ascii="Times" w:hAnsi="Times" w:cs="Times New Roman"/>
          <w:color w:val="000000" w:themeColor="text1"/>
          <w:lang w:val="en-US"/>
        </w:rPr>
        <w:t>idor</w:t>
      </w:r>
      <w:r w:rsidRPr="00F641B0">
        <w:rPr>
          <w:rFonts w:ascii="Times" w:hAnsi="Times" w:cs="Times New Roman"/>
          <w:color w:val="000000" w:themeColor="text1"/>
          <w:lang w:val="en-US"/>
        </w:rPr>
        <w:t>,</w:t>
      </w:r>
    </w:p>
    <w:p w14:paraId="58B5E3CD" w14:textId="024D742C"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paçiençia recev</w:t>
      </w:r>
      <w:r w:rsidR="002C678B" w:rsidRPr="00F641B0">
        <w:rPr>
          <w:rFonts w:ascii="Times" w:hAnsi="Times" w:cs="Times New Roman"/>
          <w:color w:val="000000" w:themeColor="text1"/>
          <w:lang w:val="en-US"/>
        </w:rPr>
        <w:t>e quel dolor</w:t>
      </w:r>
      <w:r w:rsidRPr="00F641B0">
        <w:rPr>
          <w:rFonts w:ascii="Times" w:hAnsi="Times" w:cs="Times New Roman"/>
          <w:color w:val="000000" w:themeColor="text1"/>
          <w:lang w:val="en-US"/>
        </w:rPr>
        <w:t>.</w:t>
      </w:r>
    </w:p>
    <w:p w14:paraId="54F113E0" w14:textId="58C7404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alguna cossa </w:t>
      </w:r>
      <w:r w:rsidR="00076F52">
        <w:rPr>
          <w:rFonts w:ascii="Times" w:hAnsi="Times" w:cs="Times New Roman"/>
          <w:color w:val="000000" w:themeColor="text1"/>
          <w:lang w:val="en-US"/>
        </w:rPr>
        <w:t>no·ss</w:t>
      </w:r>
      <w:r w:rsidRPr="00F641B0">
        <w:rPr>
          <w:rFonts w:ascii="Times" w:hAnsi="Times" w:cs="Times New Roman"/>
          <w:color w:val="000000" w:themeColor="text1"/>
          <w:lang w:val="en-US"/>
        </w:rPr>
        <w:t>e mete in eror</w:t>
      </w:r>
      <w:r w:rsidR="00883990" w:rsidRPr="00F641B0">
        <w:rPr>
          <w:rFonts w:ascii="Times" w:hAnsi="Times" w:cs="Times New Roman"/>
          <w:color w:val="000000" w:themeColor="text1"/>
          <w:lang w:val="en-US"/>
        </w:rPr>
        <w:t>,</w:t>
      </w:r>
    </w:p>
    <w:p w14:paraId="3F946180" w14:textId="49CAAC8C"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076F52">
        <w:rPr>
          <w:rFonts w:ascii="Times" w:hAnsi="Times" w:cs="Times New Roman"/>
          <w:color w:val="000000" w:themeColor="text1"/>
          <w:lang w:val="en-US"/>
        </w:rPr>
        <w:t>a·ss</w:t>
      </w:r>
      <w:r w:rsidR="00D5355F">
        <w:rPr>
          <w:rFonts w:ascii="Times" w:hAnsi="Times" w:cs="Times New Roman"/>
          <w:color w:val="000000" w:themeColor="text1"/>
          <w:lang w:val="en-US"/>
        </w:rPr>
        <w:t>i·ss</w:t>
      </w:r>
      <w:r w:rsidRPr="00F641B0">
        <w:rPr>
          <w:rFonts w:ascii="Times" w:hAnsi="Times" w:cs="Times New Roman"/>
          <w:color w:val="000000" w:themeColor="text1"/>
          <w:lang w:val="en-US"/>
        </w:rPr>
        <w:t>e clam</w:t>
      </w:r>
      <w:r w:rsidR="00014C58">
        <w:rPr>
          <w:rFonts w:ascii="Times" w:hAnsi="Times" w:cs="Times New Roman"/>
          <w:color w:val="000000" w:themeColor="text1"/>
          <w:lang w:val="en-US"/>
        </w:rPr>
        <w:t>à</w:t>
      </w:r>
      <w:r w:rsidRPr="00F641B0">
        <w:rPr>
          <w:rStyle w:val="FootnoteReference"/>
          <w:rFonts w:ascii="Times" w:hAnsi="Times" w:cs="Times New Roman"/>
          <w:color w:val="000000" w:themeColor="text1"/>
          <w:lang w:val="en-US"/>
        </w:rPr>
        <w:footnoteReference w:id="300"/>
      </w:r>
      <w:r w:rsidRPr="00F641B0">
        <w:rPr>
          <w:rFonts w:ascii="Times" w:hAnsi="Times" w:cs="Times New Roman"/>
          <w:color w:val="000000" w:themeColor="text1"/>
          <w:lang w:val="en-US"/>
        </w:rPr>
        <w:t xml:space="preserve"> inv</w:t>
      </w:r>
      <w:r w:rsidR="002C678B" w:rsidRPr="00F641B0">
        <w:rPr>
          <w:rFonts w:ascii="Times" w:hAnsi="Times" w:cs="Times New Roman"/>
          <w:color w:val="000000" w:themeColor="text1"/>
          <w:lang w:val="en-US"/>
        </w:rPr>
        <w:t xml:space="preserve">ersso </w:t>
      </w:r>
      <w:r w:rsidR="00390A6F" w:rsidRPr="00F641B0">
        <w:rPr>
          <w:rFonts w:ascii="Times" w:hAnsi="Times" w:cs="Times New Roman"/>
          <w:color w:val="000000" w:themeColor="text1"/>
          <w:lang w:val="en-US"/>
        </w:rPr>
        <w:t>Dio</w:t>
      </w:r>
      <w:r w:rsidR="002C678B" w:rsidRPr="00F641B0">
        <w:rPr>
          <w:rFonts w:ascii="Times" w:hAnsi="Times" w:cs="Times New Roman"/>
          <w:color w:val="000000" w:themeColor="text1"/>
          <w:lang w:val="en-US"/>
        </w:rPr>
        <w:t xml:space="preserve"> pecador</w:t>
      </w:r>
      <w:r w:rsidRPr="00F641B0">
        <w:rPr>
          <w:rFonts w:ascii="Times" w:hAnsi="Times" w:cs="Times New Roman"/>
          <w:color w:val="000000" w:themeColor="text1"/>
          <w:lang w:val="en-US"/>
        </w:rPr>
        <w:t>,</w:t>
      </w:r>
    </w:p>
    <w:p w14:paraId="3A6D3F45" w14:textId="23DD48F2" w:rsidR="002C678B" w:rsidRPr="00F641B0" w:rsidRDefault="00014C58"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pregà</w:t>
      </w:r>
      <w:r w:rsidR="002C678B" w:rsidRPr="00F641B0">
        <w:rPr>
          <w:rFonts w:ascii="Times" w:hAnsi="Times" w:cs="Times New Roman"/>
          <w:color w:val="000000" w:themeColor="text1"/>
          <w:lang w:val="en-US"/>
        </w:rPr>
        <w:t xml:space="preserve"> lui a lagreme e a plor</w:t>
      </w:r>
      <w:r w:rsidR="00883990" w:rsidRPr="00F641B0">
        <w:rPr>
          <w:rFonts w:ascii="Times" w:hAnsi="Times" w:cs="Times New Roman"/>
          <w:color w:val="000000" w:themeColor="text1"/>
          <w:lang w:val="en-US"/>
        </w:rPr>
        <w:t>,</w:t>
      </w:r>
    </w:p>
    <w:p w14:paraId="0C2116C2" w14:textId="7A0C9A9A"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C678B" w:rsidRPr="00F641B0">
        <w:rPr>
          <w:rFonts w:ascii="Times" w:hAnsi="Times" w:cs="Times New Roman"/>
          <w:i/>
          <w:color w:val="000000" w:themeColor="text1"/>
          <w:lang w:val="en-US"/>
        </w:rPr>
        <w:t>Mi</w:t>
      </w:r>
      <w:r w:rsidRPr="00F641B0">
        <w:rPr>
          <w:rFonts w:ascii="Times" w:hAnsi="Times" w:cs="Times New Roman"/>
          <w:i/>
          <w:color w:val="000000" w:themeColor="text1"/>
          <w:lang w:val="en-US"/>
        </w:rPr>
        <w:t>sserere nobis</w:t>
      </w:r>
      <w:r w:rsidRPr="00F641B0">
        <w:rPr>
          <w:rFonts w:ascii="Times" w:hAnsi="Times" w:cs="Times New Roman"/>
          <w:color w:val="000000" w:themeColor="text1"/>
          <w:lang w:val="en-US"/>
        </w:rPr>
        <w:t xml:space="preserve">, </w:t>
      </w:r>
      <w:r w:rsidR="0096556B" w:rsidRPr="00F641B0">
        <w:rPr>
          <w:rFonts w:ascii="Times" w:hAnsi="Times" w:cs="Times New Roman"/>
          <w:color w:val="000000" w:themeColor="text1"/>
          <w:lang w:val="en-US"/>
        </w:rPr>
        <w:t>J</w:t>
      </w:r>
      <w:r w:rsidR="0096556B" w:rsidRPr="00F641B0">
        <w:rPr>
          <w:rFonts w:ascii="Times" w:hAnsi="Times" w:cs="Times New Roman"/>
          <w:i/>
          <w:color w:val="000000" w:themeColor="text1"/>
          <w:lang w:val="en-US"/>
        </w:rPr>
        <w:t>ex</w:t>
      </w:r>
      <w:r w:rsidRPr="00F641B0">
        <w:rPr>
          <w:rFonts w:ascii="Times" w:hAnsi="Times" w:cs="Times New Roman"/>
          <w:color w:val="000000" w:themeColor="text1"/>
          <w:lang w:val="en-US"/>
        </w:rPr>
        <w:t>hu mio redentor,</w:t>
      </w:r>
    </w:p>
    <w:p w14:paraId="6C72B809" w14:textId="163F957C" w:rsidR="002C678B" w:rsidRPr="00F641B0" w:rsidRDefault="002C678B"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883990" w:rsidRPr="00F641B0">
        <w:rPr>
          <w:rFonts w:ascii="Times" w:hAnsi="Times" w:cs="Times New Roman"/>
          <w:color w:val="000000" w:themeColor="text1"/>
          <w:lang w:val="en-US"/>
        </w:rPr>
        <w:t xml:space="preserve"> la pietade che vui av</w:t>
      </w:r>
      <w:r w:rsidRPr="00F641B0">
        <w:rPr>
          <w:rFonts w:ascii="Times" w:hAnsi="Times" w:cs="Times New Roman"/>
          <w:color w:val="000000" w:themeColor="text1"/>
          <w:lang w:val="en-US"/>
        </w:rPr>
        <w:t>esse</w:t>
      </w:r>
      <w:r w:rsidR="0088399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mio </w:t>
      </w:r>
      <w:r w:rsidR="00A61568"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883990" w:rsidRPr="00F641B0">
        <w:rPr>
          <w:rFonts w:ascii="Times" w:hAnsi="Times" w:cs="Times New Roman"/>
          <w:color w:val="000000" w:themeColor="text1"/>
          <w:lang w:val="en-US"/>
        </w:rPr>
        <w:t>,</w:t>
      </w:r>
    </w:p>
    <w:p w14:paraId="080B2DE1" w14:textId="190505DD" w:rsidR="002C678B" w:rsidRPr="00F641B0" w:rsidRDefault="00883990" w:rsidP="009B59A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Maria M</w:t>
      </w:r>
      <w:r w:rsidR="002C678B" w:rsidRPr="00F641B0">
        <w:rPr>
          <w:rFonts w:ascii="Times" w:hAnsi="Times" w:cs="Times New Roman"/>
          <w:color w:val="000000" w:themeColor="text1"/>
          <w:lang w:val="en-US"/>
        </w:rPr>
        <w:t>adalena che fo de colui seror</w:t>
      </w:r>
      <w:r w:rsidRPr="00F641B0">
        <w:rPr>
          <w:rFonts w:ascii="Times" w:hAnsi="Times" w:cs="Times New Roman"/>
          <w:color w:val="000000" w:themeColor="text1"/>
          <w:lang w:val="en-US"/>
        </w:rPr>
        <w:t>,</w:t>
      </w:r>
    </w:p>
    <w:p w14:paraId="543F6908" w14:textId="1C0AB9E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resussitase</w:t>
      </w:r>
      <w:r w:rsidR="00664804" w:rsidRPr="00F641B0">
        <w:rPr>
          <w:rFonts w:ascii="Times" w:hAnsi="Times" w:cs="Times New Roman"/>
          <w:color w:val="000000" w:themeColor="text1"/>
          <w:lang w:val="en-US"/>
        </w:rPr>
        <w:t>,</w:t>
      </w:r>
      <w:r w:rsidR="000F3BB8" w:rsidRPr="00F641B0">
        <w:rPr>
          <w:rFonts w:ascii="Times" w:hAnsi="Times" w:cs="Times New Roman"/>
          <w:color w:val="000000" w:themeColor="text1"/>
          <w:lang w:val="en-US"/>
        </w:rPr>
        <w:t xml:space="preserve"> çace (de) quatro j</w:t>
      </w:r>
      <w:r w:rsidRPr="00F641B0">
        <w:rPr>
          <w:rFonts w:ascii="Times" w:hAnsi="Times" w:cs="Times New Roman"/>
          <w:color w:val="000000" w:themeColor="text1"/>
          <w:lang w:val="en-US"/>
        </w:rPr>
        <w:t>or,</w:t>
      </w:r>
      <w:r w:rsidR="00664804" w:rsidRPr="00F641B0">
        <w:rPr>
          <w:rStyle w:val="FootnoteReference"/>
          <w:rFonts w:ascii="Times" w:hAnsi="Times" w:cs="Times New Roman"/>
          <w:color w:val="000000" w:themeColor="text1"/>
          <w:lang w:val="en-US"/>
        </w:rPr>
        <w:footnoteReference w:id="301"/>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1FAD2E13" w14:textId="0DE9B91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Sovegna</w:t>
      </w:r>
      <w:r w:rsidR="009064F6">
        <w:rPr>
          <w:rFonts w:ascii="Times" w:hAnsi="Times" w:cs="Times New Roman"/>
          <w:color w:val="000000" w:themeColor="text1"/>
          <w:lang w:val="en-US"/>
        </w:rPr>
        <w:t>-</w:t>
      </w:r>
      <w:r w:rsidRPr="00F641B0">
        <w:rPr>
          <w:rFonts w:ascii="Times" w:hAnsi="Times" w:cs="Times New Roman"/>
          <w:color w:val="000000" w:themeColor="text1"/>
          <w:lang w:val="en-US"/>
        </w:rPr>
        <w:t>me</w:t>
      </w:r>
      <w:r w:rsidRPr="00F641B0">
        <w:rPr>
          <w:rStyle w:val="FootnoteReference"/>
          <w:rFonts w:ascii="Times" w:hAnsi="Times" w:cs="Times New Roman"/>
          <w:color w:val="000000" w:themeColor="text1"/>
          <w:lang w:val="en-US"/>
        </w:rPr>
        <w:footnoteReference w:id="302"/>
      </w:r>
      <w:r w:rsidRPr="00F641B0">
        <w:rPr>
          <w:rFonts w:ascii="Times" w:hAnsi="Times" w:cs="Times New Roman"/>
          <w:color w:val="000000" w:themeColor="text1"/>
          <w:lang w:val="en-US"/>
        </w:rPr>
        <w:t xml:space="preserve"> de mi in questo langor." </w:t>
      </w:r>
    </w:p>
    <w:p w14:paraId="51CD646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ave questo dito, si sintì un odor</w:t>
      </w:r>
    </w:p>
    <w:p w14:paraId="4F915A32" w14:textId="762CE64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D'una nuvola che flada un gran pudor</w:t>
      </w:r>
      <w:r w:rsidR="00A61568" w:rsidRPr="00F641B0">
        <w:rPr>
          <w:rFonts w:ascii="Times" w:hAnsi="Times" w:cs="Times New Roman"/>
          <w:color w:val="000000" w:themeColor="text1"/>
          <w:lang w:val="en-US"/>
        </w:rPr>
        <w:t>,</w:t>
      </w:r>
    </w:p>
    <w:p w14:paraId="163E1266" w14:textId="1177DC0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Fiero e crudel e de si mal sentor</w:t>
      </w:r>
      <w:r w:rsidR="00A61568"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03"/>
      </w:r>
    </w:p>
    <w:p w14:paraId="66548B8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(57R) </w:t>
      </w:r>
      <w:r w:rsidRPr="00F641B0">
        <w:rPr>
          <w:rFonts w:ascii="Times" w:hAnsi="Times" w:cs="Times New Roman"/>
          <w:color w:val="000000" w:themeColor="text1"/>
          <w:lang w:val="en-US"/>
        </w:rPr>
        <w:t>Medeximamente lo brun cavalo saltor</w:t>
      </w:r>
    </w:p>
    <w:p w14:paraId="547A786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Fronte travolçe e tuti i ochi intor,</w:t>
      </w:r>
    </w:p>
    <w:p w14:paraId="796A4C5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Ronper volleva le redene per labor,</w:t>
      </w:r>
    </w:p>
    <w:p w14:paraId="7DFF19D7" w14:textId="5B17863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Fuçir s</w:t>
      </w:r>
      <w:r w:rsidR="00137873" w:rsidRPr="00F641B0">
        <w:rPr>
          <w:rFonts w:ascii="Times" w:hAnsi="Times" w:cs="Times New Roman"/>
          <w:color w:val="000000" w:themeColor="text1"/>
          <w:lang w:val="en-US"/>
        </w:rPr>
        <w:t>'</w:t>
      </w:r>
      <w:r w:rsidRPr="00F641B0">
        <w:rPr>
          <w:rFonts w:ascii="Times" w:hAnsi="Times" w:cs="Times New Roman"/>
          <w:color w:val="000000" w:themeColor="text1"/>
          <w:lang w:val="en-US"/>
        </w:rPr>
        <w:t>en voleva m</w:t>
      </w:r>
      <w:r w:rsidR="00A61568" w:rsidRPr="00F641B0">
        <w:rPr>
          <w:rFonts w:ascii="Times" w:hAnsi="Times" w:cs="Times New Roman"/>
          <w:color w:val="000000" w:themeColor="text1"/>
          <w:lang w:val="en-US"/>
        </w:rPr>
        <w:t>(a)</w:t>
      </w:r>
      <w:r w:rsidRPr="00F641B0">
        <w:rPr>
          <w:rStyle w:val="FootnoteReference"/>
          <w:rFonts w:ascii="Times" w:hAnsi="Times" w:cs="Times New Roman"/>
          <w:color w:val="000000" w:themeColor="text1"/>
          <w:lang w:val="en-US"/>
        </w:rPr>
        <w:footnoteReference w:id="304"/>
      </w:r>
      <w:r w:rsidR="009064F6">
        <w:rPr>
          <w:rFonts w:ascii="Times" w:hAnsi="Times" w:cs="Times New Roman"/>
          <w:color w:val="000000" w:themeColor="text1"/>
          <w:lang w:val="en-US"/>
        </w:rPr>
        <w:t>·</w:t>
      </w:r>
      <w:r w:rsidRPr="00F641B0">
        <w:rPr>
          <w:rFonts w:ascii="Times" w:hAnsi="Times" w:cs="Times New Roman"/>
          <w:color w:val="000000" w:themeColor="text1"/>
          <w:lang w:val="en-US"/>
        </w:rPr>
        <w:t>llo franco contor</w:t>
      </w:r>
    </w:p>
    <w:p w14:paraId="3E8F3987" w14:textId="59189CA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w:t>
      </w:r>
      <w:r w:rsidR="00A61568" w:rsidRPr="00F641B0">
        <w:rPr>
          <w:rFonts w:ascii="Times" w:hAnsi="Times" w:cs="Times New Roman"/>
          <w:color w:val="000000" w:themeColor="text1"/>
          <w:lang w:val="en-US"/>
        </w:rPr>
        <w:t xml:space="preserve"> refrenava dollcemente per amor;</w:t>
      </w:r>
    </w:p>
    <w:p w14:paraId="179EC39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quella pena tuto bagnado da sudor</w:t>
      </w:r>
    </w:p>
    <w:p w14:paraId="40C23FA3" w14:textId="11BB9DBC"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Se mo non penssà</w:t>
      </w:r>
      <w:r w:rsidR="0070778F" w:rsidRPr="00F641B0">
        <w:rPr>
          <w:rFonts w:ascii="Times" w:hAnsi="Times" w:cs="Times New Roman"/>
          <w:color w:val="000000" w:themeColor="text1"/>
          <w:lang w:val="en-US"/>
        </w:rPr>
        <w:t xml:space="preserve"> lo divin dolçor,</w:t>
      </w:r>
    </w:p>
    <w:p w14:paraId="77102A80" w14:textId="5FF37B4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Apresso questa </w:t>
      </w:r>
      <w:r w:rsidR="009064F6">
        <w:rPr>
          <w:rFonts w:ascii="Times" w:hAnsi="Times" w:cs="Times New Roman"/>
          <w:color w:val="000000" w:themeColor="text1"/>
          <w:lang w:val="en-US"/>
        </w:rPr>
        <w:t>travai</w:t>
      </w:r>
      <w:r w:rsidRPr="00F641B0">
        <w:rPr>
          <w:rFonts w:ascii="Times" w:hAnsi="Times" w:cs="Times New Roman"/>
          <w:color w:val="000000" w:themeColor="text1"/>
          <w:lang w:val="en-US"/>
        </w:rPr>
        <w:t>a den</w:t>
      </w:r>
      <w:r w:rsidR="000F3BB8" w:rsidRPr="00F641B0">
        <w:rPr>
          <w:rStyle w:val="FootnoteReference"/>
          <w:rFonts w:ascii="Times" w:hAnsi="Times" w:cs="Times New Roman"/>
          <w:color w:val="000000" w:themeColor="text1"/>
          <w:lang w:val="en-US"/>
        </w:rPr>
        <w:footnoteReference w:id="305"/>
      </w:r>
      <w:r w:rsidRPr="00F641B0">
        <w:rPr>
          <w:rFonts w:ascii="Times" w:hAnsi="Times" w:cs="Times New Roman"/>
          <w:color w:val="000000" w:themeColor="text1"/>
          <w:lang w:val="en-US"/>
        </w:rPr>
        <w:t xml:space="preserve"> vignerà una piçore.</w:t>
      </w:r>
      <w:r w:rsidRPr="00F641B0">
        <w:rPr>
          <w:rStyle w:val="FootnoteReference"/>
          <w:rFonts w:ascii="Times" w:hAnsi="Times" w:cs="Times New Roman"/>
          <w:color w:val="000000" w:themeColor="text1"/>
          <w:lang w:val="en-US"/>
        </w:rPr>
        <w:footnoteReference w:id="306"/>
      </w:r>
    </w:p>
    <w:p w14:paraId="423B6BFB" w14:textId="2F3FAFDE"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91</w:t>
      </w:r>
      <w:r w:rsidR="0070778F" w:rsidRPr="00F641B0">
        <w:rPr>
          <w:rFonts w:ascii="Times" w:hAnsi="Times" w:cs="Times New Roman"/>
          <w:bCs/>
          <w:color w:val="000000" w:themeColor="text1"/>
          <w:lang w:val="en-US"/>
        </w:rPr>
        <w:t xml:space="preserve">] </w:t>
      </w:r>
    </w:p>
    <w:p w14:paraId="7CAA6335" w14:textId="0A74FCA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lo tromento</w:t>
      </w:r>
      <w:r w:rsidR="000F3BB8" w:rsidRPr="00F641B0">
        <w:rPr>
          <w:rStyle w:val="FootnoteReference"/>
          <w:rFonts w:ascii="Times" w:hAnsi="Times" w:cs="Times New Roman"/>
          <w:color w:val="000000" w:themeColor="text1"/>
          <w:lang w:val="en-US"/>
        </w:rPr>
        <w:footnoteReference w:id="307"/>
      </w:r>
      <w:r w:rsidRPr="00F641B0">
        <w:rPr>
          <w:rFonts w:ascii="Times" w:hAnsi="Times" w:cs="Times New Roman"/>
          <w:color w:val="000000" w:themeColor="text1"/>
          <w:lang w:val="en-US"/>
        </w:rPr>
        <w:t xml:space="preserve"> e lo puçolente nuvolore</w:t>
      </w:r>
    </w:p>
    <w:p w14:paraId="2FACDF17" w14:textId="556819E8" w:rsidR="0070778F" w:rsidRPr="00F641B0" w:rsidRDefault="0050671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w:t>
      </w:r>
      <w:r w:rsidR="0070778F" w:rsidRPr="00F641B0">
        <w:rPr>
          <w:rFonts w:ascii="Times" w:hAnsi="Times" w:cs="Times New Roman"/>
          <w:color w:val="000000" w:themeColor="text1"/>
          <w:lang w:val="en-US"/>
        </w:rPr>
        <w:t>o trapassado, si vene l'albo clere,</w:t>
      </w:r>
    </w:p>
    <w:p w14:paraId="15F7527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 solle fo converta la rivere.</w:t>
      </w:r>
    </w:p>
    <w:p w14:paraId="4C247D2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cunte crida, "Salve Regina, mere  </w:t>
      </w:r>
    </w:p>
    <w:p w14:paraId="2EE1D85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 fiol de Dio e de çascun peçere;</w:t>
      </w:r>
    </w:p>
    <w:p w14:paraId="2934A080" w14:textId="32C0D0A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alturio, mio Dio </w:t>
      </w:r>
      <w:r w:rsidR="00A61568" w:rsidRPr="00F641B0">
        <w:rPr>
          <w:rFonts w:ascii="Times" w:hAnsi="Times" w:cs="Times New Roman"/>
          <w:color w:val="000000" w:themeColor="text1"/>
          <w:lang w:val="en-US"/>
        </w:rPr>
        <w:t>p</w:t>
      </w:r>
      <w:r w:rsidRPr="00F641B0">
        <w:rPr>
          <w:rFonts w:ascii="Times" w:hAnsi="Times" w:cs="Times New Roman"/>
          <w:color w:val="000000" w:themeColor="text1"/>
          <w:lang w:val="en-US"/>
        </w:rPr>
        <w:t>ere,</w:t>
      </w:r>
    </w:p>
    <w:p w14:paraId="62FE18C1" w14:textId="49FDC26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A6156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 me, ch'io non sso che fere."</w:t>
      </w:r>
    </w:p>
    <w:p w14:paraId="49087E2D" w14:textId="2846AE9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Poi disse, "Gloria </w:t>
      </w:r>
      <w:r w:rsidR="00A61568" w:rsidRPr="00F641B0">
        <w:rPr>
          <w:rFonts w:ascii="Times" w:hAnsi="Times" w:cs="Times New Roman"/>
          <w:color w:val="000000" w:themeColor="text1"/>
          <w:lang w:val="en-US"/>
        </w:rPr>
        <w:t>p</w:t>
      </w:r>
      <w:r w:rsidRPr="00F641B0">
        <w:rPr>
          <w:rFonts w:ascii="Times" w:hAnsi="Times" w:cs="Times New Roman"/>
          <w:color w:val="000000" w:themeColor="text1"/>
          <w:lang w:val="en-US"/>
        </w:rPr>
        <w:t xml:space="preserve">atri," cun plui </w:t>
      </w:r>
      <w:r w:rsidRPr="00C854C1">
        <w:rPr>
          <w:rFonts w:ascii="Times" w:hAnsi="Times" w:cs="Times New Roman"/>
          <w:color w:val="000000" w:themeColor="text1"/>
          <w:lang w:val="en-US"/>
        </w:rPr>
        <w:t>suo p</w:t>
      </w:r>
      <w:r w:rsidR="00C854C1" w:rsidRPr="00C854C1">
        <w:rPr>
          <w:rFonts w:ascii="Times" w:hAnsi="Times" w:cs="Times New Roman"/>
          <w:color w:val="000000" w:themeColor="text1"/>
          <w:lang w:val="en-US"/>
        </w:rPr>
        <w:t>[la]</w:t>
      </w:r>
      <w:r w:rsidRPr="00C854C1">
        <w:rPr>
          <w:rFonts w:ascii="Times" w:hAnsi="Times" w:cs="Times New Roman"/>
          <w:i/>
          <w:color w:val="000000" w:themeColor="text1"/>
          <w:lang w:val="en-US"/>
        </w:rPr>
        <w:t>n</w:t>
      </w:r>
      <w:r w:rsidRPr="00C854C1">
        <w:rPr>
          <w:rFonts w:ascii="Times" w:hAnsi="Times" w:cs="Times New Roman"/>
          <w:color w:val="000000" w:themeColor="text1"/>
          <w:lang w:val="en-US"/>
        </w:rPr>
        <w:t>gere</w:t>
      </w:r>
      <w:r w:rsidR="00C854C1" w:rsidRPr="00C854C1">
        <w:rPr>
          <w:rStyle w:val="FootnoteReference"/>
          <w:rFonts w:ascii="Times" w:hAnsi="Times" w:cs="Times New Roman"/>
          <w:color w:val="000000" w:themeColor="text1"/>
          <w:lang w:val="en-US"/>
        </w:rPr>
        <w:footnoteReference w:id="308"/>
      </w:r>
    </w:p>
    <w:p w14:paraId="65DD6AE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Cun un dolçe ochio e benigna çiere.</w:t>
      </w:r>
    </w:p>
    <w:p w14:paraId="7A5BD31F" w14:textId="101DD75C"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Donà</w:t>
      </w:r>
      <w:r w:rsidR="0070778F" w:rsidRPr="00F641B0">
        <w:rPr>
          <w:rFonts w:ascii="Times" w:hAnsi="Times" w:cs="Times New Roman"/>
          <w:color w:val="000000" w:themeColor="text1"/>
          <w:lang w:val="en-US"/>
        </w:rPr>
        <w:t xml:space="preserve"> l'avena a chaval strangrisere</w:t>
      </w:r>
      <w:r w:rsidR="00A61568" w:rsidRPr="00F641B0">
        <w:rPr>
          <w:rFonts w:ascii="Times" w:hAnsi="Times" w:cs="Times New Roman"/>
          <w:color w:val="000000" w:themeColor="text1"/>
          <w:lang w:val="en-US"/>
        </w:rPr>
        <w:t>,</w:t>
      </w:r>
    </w:p>
    <w:p w14:paraId="2FBF41FA" w14:textId="6B6E5670" w:rsidR="0070778F" w:rsidRPr="00F641B0" w:rsidRDefault="00C854C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 xml:space="preserve">Poi prende le so arme e </w:t>
      </w:r>
      <w:r w:rsidRPr="00C854C1">
        <w:rPr>
          <w:rFonts w:ascii="Times" w:hAnsi="Times" w:cs="Times New Roman"/>
          <w:color w:val="000000" w:themeColor="text1"/>
          <w:lang w:val="en-US"/>
        </w:rPr>
        <w:t>puo</w:t>
      </w:r>
      <w:r w:rsidR="0070778F" w:rsidRPr="00C854C1">
        <w:rPr>
          <w:rFonts w:ascii="Times" w:hAnsi="Times" w:cs="Times New Roman"/>
          <w:color w:val="000000" w:themeColor="text1"/>
          <w:lang w:val="en-US"/>
        </w:rPr>
        <w:t>ia</w:t>
      </w:r>
      <w:r w:rsidRPr="00F641B0">
        <w:rPr>
          <w:rStyle w:val="FootnoteReference"/>
          <w:rFonts w:ascii="Times" w:hAnsi="Times" w:cs="Times New Roman"/>
          <w:color w:val="000000" w:themeColor="text1"/>
          <w:lang w:val="en-US"/>
        </w:rPr>
        <w:footnoteReference w:id="309"/>
      </w:r>
      <w:r w:rsidRPr="00C854C1">
        <w:rPr>
          <w:rFonts w:ascii="Times" w:hAnsi="Times" w:cs="Times New Roman"/>
          <w:color w:val="000000" w:themeColor="text1"/>
          <w:lang w:val="en-US"/>
        </w:rPr>
        <w:t xml:space="preserve"> </w:t>
      </w:r>
      <w:r w:rsidR="0070778F" w:rsidRPr="00C854C1">
        <w:rPr>
          <w:rFonts w:ascii="Times" w:hAnsi="Times" w:cs="Times New Roman"/>
          <w:color w:val="000000" w:themeColor="text1"/>
          <w:lang w:val="en-US"/>
        </w:rPr>
        <w:t>la rocere</w:t>
      </w:r>
    </w:p>
    <w:p w14:paraId="5752D515" w14:textId="3F214B3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a pié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1560A1" w:rsidRPr="00F641B0">
        <w:rPr>
          <w:rFonts w:ascii="Times" w:hAnsi="Times" w:cs="Times New Roman"/>
          <w:color w:val="000000" w:themeColor="text1"/>
          <w:lang w:val="en-US"/>
        </w:rPr>
        <w:t>ell</w:t>
      </w:r>
      <w:r w:rsidR="009064F6">
        <w:rPr>
          <w:rFonts w:ascii="Times" w:hAnsi="Times" w:cs="Times New Roman"/>
          <w:color w:val="000000" w:themeColor="text1"/>
          <w:lang w:val="en-US"/>
        </w:rPr>
        <w:t xml:space="preserve"> </w:t>
      </w:r>
      <w:r w:rsidRPr="00F641B0">
        <w:rPr>
          <w:rFonts w:ascii="Times" w:hAnsi="Times" w:cs="Times New Roman"/>
          <w:color w:val="000000" w:themeColor="text1"/>
          <w:lang w:val="en-US"/>
        </w:rPr>
        <w:t>erra</w:t>
      </w:r>
      <w:r w:rsidR="001560A1" w:rsidRPr="00F641B0">
        <w:rPr>
          <w:rStyle w:val="FootnoteReference"/>
          <w:rFonts w:ascii="Times" w:hAnsi="Times" w:cs="Times New Roman"/>
          <w:color w:val="000000" w:themeColor="text1"/>
          <w:lang w:val="en-US"/>
        </w:rPr>
        <w:footnoteReference w:id="310"/>
      </w:r>
      <w:r w:rsidRPr="00F641B0">
        <w:rPr>
          <w:rFonts w:ascii="Times" w:hAnsi="Times" w:cs="Times New Roman"/>
          <w:color w:val="000000" w:themeColor="text1"/>
          <w:lang w:val="en-US"/>
        </w:rPr>
        <w:t xml:space="preserve"> plui fere</w:t>
      </w:r>
      <w:r w:rsidR="00437F71">
        <w:rPr>
          <w:rFonts w:ascii="Times" w:hAnsi="Times" w:cs="Times New Roman"/>
          <w:color w:val="000000" w:themeColor="text1"/>
          <w:lang w:val="en-US"/>
        </w:rPr>
        <w:t>;</w:t>
      </w:r>
    </w:p>
    <w:p w14:paraId="1FC5687D" w14:textId="2723D3FE"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Intorn lu guardà</w:t>
      </w:r>
      <w:r w:rsidR="0070778F" w:rsidRPr="00F641B0">
        <w:rPr>
          <w:rFonts w:ascii="Times" w:hAnsi="Times" w:cs="Times New Roman"/>
          <w:color w:val="000000" w:themeColor="text1"/>
          <w:lang w:val="en-US"/>
        </w:rPr>
        <w:t xml:space="preserve"> avanti e </w:t>
      </w:r>
      <w:r w:rsidR="001560A1" w:rsidRPr="00F641B0">
        <w:rPr>
          <w:rFonts w:ascii="Times" w:hAnsi="Times" w:cs="Times New Roman"/>
          <w:color w:val="000000" w:themeColor="text1"/>
          <w:lang w:val="en-US"/>
        </w:rPr>
        <w:t>indrie</w:t>
      </w:r>
      <w:r w:rsidR="0070778F" w:rsidRPr="00F641B0">
        <w:rPr>
          <w:rFonts w:ascii="Times" w:hAnsi="Times" w:cs="Times New Roman"/>
          <w:color w:val="000000" w:themeColor="text1"/>
          <w:lang w:val="en-US"/>
        </w:rPr>
        <w:t>re</w:t>
      </w:r>
    </w:p>
    <w:p w14:paraId="73463F6D" w14:textId="08C9671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vete caxa</w:t>
      </w:r>
      <w:r w:rsidR="001560A1" w:rsidRPr="00F641B0">
        <w:rPr>
          <w:rStyle w:val="FootnoteReference"/>
          <w:rFonts w:ascii="Times" w:hAnsi="Times" w:cs="Times New Roman"/>
          <w:color w:val="000000" w:themeColor="text1"/>
          <w:lang w:val="en-US"/>
        </w:rPr>
        <w:footnoteReference w:id="311"/>
      </w:r>
      <w:r w:rsidRPr="00F641B0">
        <w:rPr>
          <w:rFonts w:ascii="Times" w:hAnsi="Times" w:cs="Times New Roman"/>
          <w:color w:val="000000" w:themeColor="text1"/>
          <w:lang w:val="en-US"/>
        </w:rPr>
        <w:t xml:space="preserve"> ni de legno ni de pere</w:t>
      </w:r>
    </w:p>
    <w:p w14:paraId="68FC2564" w14:textId="3AB52F38" w:rsidR="0070778F" w:rsidRPr="00F641B0" w:rsidRDefault="000F3BB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no lo b</w:t>
      </w:r>
      <w:r w:rsidR="001560A1" w:rsidRPr="00F641B0">
        <w:rPr>
          <w:rFonts w:ascii="Times" w:hAnsi="Times" w:cs="Times New Roman"/>
          <w:color w:val="000000" w:themeColor="text1"/>
          <w:lang w:val="en-US"/>
        </w:rPr>
        <w:t xml:space="preserve">oscaço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a selva plenere.</w:t>
      </w:r>
    </w:p>
    <w:p w14:paraId="2C3363A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vorav'ello avere sapere.</w:t>
      </w:r>
    </w:p>
    <w:p w14:paraId="4A825D2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Dio" diss'ello, "como sono in grando afere!"</w:t>
      </w:r>
    </w:p>
    <w:p w14:paraId="063C5B17" w14:textId="77F99D4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Loldando va Dio e sa mere</w:t>
      </w:r>
      <w:r w:rsidR="000F3BB8" w:rsidRPr="00F641B0">
        <w:rPr>
          <w:rFonts w:ascii="Times" w:hAnsi="Times" w:cs="Times New Roman"/>
          <w:color w:val="000000" w:themeColor="text1"/>
          <w:lang w:val="en-US"/>
        </w:rPr>
        <w:t>.</w:t>
      </w:r>
    </w:p>
    <w:p w14:paraId="6E646E86" w14:textId="00B043C9" w:rsidR="00B4413C" w:rsidRPr="00F641B0" w:rsidRDefault="00F82811" w:rsidP="00B44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color w:val="000000" w:themeColor="text1"/>
          <w:lang w:val="en-US"/>
        </w:rPr>
      </w:pPr>
      <w:r w:rsidRPr="00F641B0">
        <w:rPr>
          <w:rFonts w:ascii="Times" w:hAnsi="Times" w:cs="Times New Roman"/>
          <w:color w:val="000000" w:themeColor="text1"/>
          <w:lang w:val="en-US"/>
        </w:rPr>
        <w:t>Laisse 92</w:t>
      </w:r>
    </w:p>
    <w:p w14:paraId="547F447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(57V) </w:t>
      </w:r>
      <w:r w:rsidRPr="00F641B0">
        <w:rPr>
          <w:rFonts w:ascii="Times" w:hAnsi="Times" w:cs="Times New Roman"/>
          <w:color w:val="000000" w:themeColor="text1"/>
          <w:lang w:val="en-US"/>
        </w:rPr>
        <w:t>Lo cunte se va, de la rocha desist,</w:t>
      </w:r>
    </w:p>
    <w:p w14:paraId="31736606" w14:textId="4BAC326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p(re)nde</w:t>
      </w:r>
      <w:r w:rsidRPr="00F641B0">
        <w:rPr>
          <w:rStyle w:val="FootnoteReference"/>
          <w:rFonts w:ascii="Times" w:hAnsi="Times" w:cs="Times New Roman"/>
          <w:color w:val="000000" w:themeColor="text1"/>
          <w:lang w:val="en-US"/>
        </w:rPr>
        <w:footnoteReference w:id="312"/>
      </w:r>
      <w:r w:rsidRPr="00F641B0">
        <w:rPr>
          <w:rFonts w:ascii="Times" w:hAnsi="Times" w:cs="Times New Roman"/>
          <w:color w:val="000000" w:themeColor="text1"/>
          <w:lang w:val="en-US"/>
        </w:rPr>
        <w:t xml:space="preserve"> la corda, </w:t>
      </w:r>
      <w:r w:rsidR="00076F52">
        <w:rPr>
          <w:rFonts w:ascii="Times" w:hAnsi="Times" w:cs="Times New Roman"/>
          <w:color w:val="000000" w:themeColor="text1"/>
          <w:lang w:val="en-US"/>
        </w:rPr>
        <w:t>a·ss</w:t>
      </w:r>
      <w:r w:rsidRPr="00F641B0">
        <w:rPr>
          <w:rFonts w:ascii="Times" w:hAnsi="Times" w:cs="Times New Roman"/>
          <w:color w:val="000000" w:themeColor="text1"/>
          <w:lang w:val="en-US"/>
        </w:rPr>
        <w:t>o arçon la mist,</w:t>
      </w:r>
    </w:p>
    <w:p w14:paraId="331DBC43" w14:textId="6A63433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"Avanti," diss'elo, "a nome de Je</w:t>
      </w:r>
      <w:r w:rsidR="008B1E2C" w:rsidRPr="00F641B0">
        <w:rPr>
          <w:rFonts w:ascii="Times" w:hAnsi="Times" w:cs="Times New Roman"/>
          <w:i/>
          <w:color w:val="000000" w:themeColor="text1"/>
          <w:lang w:val="en-US"/>
        </w:rPr>
        <w:t>x</w:t>
      </w:r>
      <w:r w:rsidRPr="00F641B0">
        <w:rPr>
          <w:rFonts w:ascii="Times" w:hAnsi="Times" w:cs="Times New Roman"/>
          <w:color w:val="000000" w:themeColor="text1"/>
          <w:lang w:val="en-US"/>
        </w:rPr>
        <w:t>hu Crist,</w:t>
      </w:r>
    </w:p>
    <w:p w14:paraId="16CC262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ne cunduga sicomo el cuor me dist."</w:t>
      </w:r>
    </w:p>
    <w:p w14:paraId="30DFF7B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n chavallo lo fiero camin prist,</w:t>
      </w:r>
    </w:p>
    <w:p w14:paraId="1B2EE9A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molto gran pena passeno lo robist,</w:t>
      </w:r>
    </w:p>
    <w:p w14:paraId="71C6215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era malvaxio, nul homo lo crist.</w:t>
      </w:r>
    </w:p>
    <w:p w14:paraId="58F96ACE" w14:textId="49014B9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fono oltra</w:t>
      </w:r>
      <w:r w:rsidR="001560A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 Dio gra</w:t>
      </w:r>
      <w:r w:rsidR="001560A1" w:rsidRPr="00F641B0">
        <w:rPr>
          <w:rFonts w:ascii="Times" w:hAnsi="Times" w:cs="Times New Roman"/>
          <w:color w:val="000000" w:themeColor="text1"/>
          <w:lang w:val="en-US"/>
        </w:rPr>
        <w:t>(cia)</w:t>
      </w:r>
      <w:r w:rsidR="001560A1" w:rsidRPr="00F641B0">
        <w:rPr>
          <w:rStyle w:val="FootnoteReference"/>
          <w:rFonts w:ascii="Times" w:hAnsi="Times" w:cs="Times New Roman"/>
          <w:color w:val="000000" w:themeColor="text1"/>
          <w:lang w:val="en-US"/>
        </w:rPr>
        <w:footnoteReference w:id="313"/>
      </w:r>
      <w:r w:rsidRPr="00F641B0">
        <w:rPr>
          <w:rFonts w:ascii="Times" w:hAnsi="Times" w:cs="Times New Roman"/>
          <w:color w:val="000000" w:themeColor="text1"/>
          <w:lang w:val="en-US"/>
        </w:rPr>
        <w:t xml:space="preserve"> ne rist.</w:t>
      </w:r>
    </w:p>
    <w:p w14:paraId="73835233" w14:textId="52578BBF"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Una riva truovà</w:t>
      </w:r>
      <w:r w:rsidR="0070778F" w:rsidRPr="00F641B0">
        <w:rPr>
          <w:rFonts w:ascii="Times" w:hAnsi="Times" w:cs="Times New Roman"/>
          <w:color w:val="000000" w:themeColor="text1"/>
          <w:lang w:val="en-US"/>
        </w:rPr>
        <w:t xml:space="preserve"> che molto li abelist.</w:t>
      </w:r>
    </w:p>
    <w:p w14:paraId="0FF567E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gran çoia lo buon caval ognist</w:t>
      </w:r>
    </w:p>
    <w:p w14:paraId="54A03960" w14:textId="4B4EFC4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tal força </w:t>
      </w:r>
      <w:r w:rsidRPr="00F641B0">
        <w:rPr>
          <w:rFonts w:ascii="Times" w:hAnsi="Times" w:cs="Times New Roman"/>
          <w:color w:val="000000" w:themeColor="text1"/>
          <w:highlight w:val="yellow"/>
          <w:lang w:val="en-US"/>
        </w:rPr>
        <w:t>ch'el aval</w:t>
      </w:r>
      <w:r w:rsidRPr="00F641B0">
        <w:rPr>
          <w:rFonts w:ascii="Times" w:hAnsi="Times" w:cs="Times New Roman"/>
          <w:color w:val="000000" w:themeColor="text1"/>
          <w:lang w:val="en-US"/>
        </w:rPr>
        <w:t xml:space="preserve"> entendist</w:t>
      </w:r>
      <w:r w:rsidR="008C58AE" w:rsidRPr="00F641B0">
        <w:rPr>
          <w:rFonts w:ascii="Times" w:hAnsi="Times" w:cs="Times New Roman"/>
          <w:color w:val="000000" w:themeColor="text1"/>
          <w:lang w:val="en-US"/>
        </w:rPr>
        <w:t>,</w:t>
      </w:r>
    </w:p>
    <w:p w14:paraId="21C5E8A6" w14:textId="49AF50C8" w:rsidR="0070778F" w:rsidRPr="00F641B0" w:rsidRDefault="008421A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Assé li·ffesse mei</w:t>
      </w:r>
      <w:r w:rsidR="0070778F" w:rsidRPr="00F641B0">
        <w:rPr>
          <w:rFonts w:ascii="Times" w:hAnsi="Times" w:cs="Times New Roman"/>
          <w:color w:val="000000" w:themeColor="text1"/>
          <w:lang w:val="en-US"/>
        </w:rPr>
        <w:t>o che çò no feist</w:t>
      </w:r>
    </w:p>
    <w:p w14:paraId="407AFACD" w14:textId="3BDE8571" w:rsidR="0070778F" w:rsidRPr="00F641B0" w:rsidRDefault="001560A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no andè</w:t>
      </w:r>
      <w:r w:rsidR="0070778F" w:rsidRPr="00F641B0">
        <w:rPr>
          <w:rFonts w:ascii="Times" w:hAnsi="Times" w:cs="Times New Roman"/>
          <w:color w:val="000000" w:themeColor="text1"/>
          <w:lang w:val="en-US"/>
        </w:rPr>
        <w:t xml:space="preserve"> tropo che do lionpardi s</w:t>
      </w:r>
      <w:r w:rsidR="00CD0EAF"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en ist,</w:t>
      </w:r>
    </w:p>
    <w:p w14:paraId="48F463C9" w14:textId="0398FFB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el conte gran paura en prist</w:t>
      </w:r>
      <w:r w:rsidR="00437F71">
        <w:rPr>
          <w:rFonts w:ascii="Times" w:hAnsi="Times" w:cs="Times New Roman"/>
          <w:color w:val="000000" w:themeColor="text1"/>
          <w:lang w:val="en-US"/>
        </w:rPr>
        <w:t>.</w:t>
      </w:r>
    </w:p>
    <w:p w14:paraId="62A503A3" w14:textId="1F970DD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D'un </w:t>
      </w:r>
      <w:r w:rsidR="001560A1" w:rsidRPr="00F641B0">
        <w:rPr>
          <w:rFonts w:ascii="Times" w:hAnsi="Times" w:cs="Times New Roman"/>
          <w:color w:val="000000" w:themeColor="text1"/>
          <w:lang w:val="en-US"/>
        </w:rPr>
        <w:t>(b)os(c)</w:t>
      </w:r>
      <w:r w:rsidRPr="00F641B0">
        <w:rPr>
          <w:rFonts w:ascii="Times" w:hAnsi="Times" w:cs="Times New Roman"/>
          <w:color w:val="000000" w:themeColor="text1"/>
          <w:lang w:val="en-US"/>
        </w:rPr>
        <w:t>o</w:t>
      </w:r>
      <w:r w:rsidRPr="00F641B0">
        <w:rPr>
          <w:rStyle w:val="FootnoteReference"/>
          <w:rFonts w:ascii="Times" w:hAnsi="Times" w:cs="Times New Roman"/>
          <w:color w:val="000000" w:themeColor="text1"/>
          <w:lang w:val="en-US"/>
        </w:rPr>
        <w:footnoteReference w:id="314"/>
      </w:r>
      <w:r w:rsidRPr="00F641B0">
        <w:rPr>
          <w:rFonts w:ascii="Times" w:hAnsi="Times" w:cs="Times New Roman"/>
          <w:color w:val="000000" w:themeColor="text1"/>
          <w:lang w:val="en-US"/>
        </w:rPr>
        <w:t xml:space="preserve"> enssì molto ardì e forist</w:t>
      </w:r>
      <w:r w:rsidR="00437F71">
        <w:rPr>
          <w:rFonts w:ascii="Times" w:hAnsi="Times" w:cs="Times New Roman"/>
          <w:color w:val="000000" w:themeColor="text1"/>
          <w:lang w:val="en-US"/>
        </w:rPr>
        <w:t>;</w:t>
      </w:r>
    </w:p>
    <w:p w14:paraId="6F897A7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n destie</w:t>
      </w:r>
      <w:r w:rsidRPr="00F641B0">
        <w:rPr>
          <w:rFonts w:ascii="Times" w:hAnsi="Times" w:cs="Times New Roman"/>
          <w:i/>
          <w:color w:val="000000" w:themeColor="text1"/>
          <w:lang w:val="en-US"/>
        </w:rPr>
        <w:t>r</w:t>
      </w:r>
      <w:r w:rsidRPr="00F641B0">
        <w:rPr>
          <w:rFonts w:ascii="Times" w:hAnsi="Times" w:cs="Times New Roman"/>
          <w:color w:val="000000" w:themeColor="text1"/>
          <w:lang w:val="en-US"/>
        </w:rPr>
        <w:t>e della paura froncist,</w:t>
      </w:r>
    </w:p>
    <w:p w14:paraId="082B7FBF" w14:textId="18AA0A4F" w:rsidR="0070778F" w:rsidRPr="00F641B0" w:rsidRDefault="001560A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w:t>
      </w:r>
      <w:r w:rsidR="0070778F" w:rsidRPr="00F641B0">
        <w:rPr>
          <w:rFonts w:ascii="Times" w:hAnsi="Times" w:cs="Times New Roman"/>
          <w:color w:val="000000" w:themeColor="text1"/>
          <w:lang w:val="en-US"/>
        </w:rPr>
        <w:t>l fosse lassado, volentiera s</w:t>
      </w:r>
      <w:r w:rsidR="00CD0EAF"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en fucist.</w:t>
      </w:r>
    </w:p>
    <w:p w14:paraId="07D08082" w14:textId="7DF7DBD5"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93</w:t>
      </w:r>
      <w:r w:rsidR="0070778F" w:rsidRPr="00F641B0">
        <w:rPr>
          <w:rFonts w:ascii="Times" w:hAnsi="Times" w:cs="Times New Roman"/>
          <w:bCs/>
          <w:color w:val="000000" w:themeColor="text1"/>
          <w:lang w:val="en-US"/>
        </w:rPr>
        <w:t>]</w:t>
      </w:r>
    </w:p>
    <w:p w14:paraId="64DE9E97" w14:textId="064AAE8C" w:rsidR="0070778F" w:rsidRPr="00F641B0" w:rsidRDefault="00B441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Fi</w:t>
      </w:r>
      <w:r w:rsidR="0070778F" w:rsidRPr="00F641B0">
        <w:rPr>
          <w:rFonts w:ascii="Times" w:hAnsi="Times" w:cs="Times New Roman"/>
          <w:color w:val="000000" w:themeColor="text1"/>
          <w:lang w:val="en-US"/>
        </w:rPr>
        <w:t xml:space="preserve">eri ereno anbido </w:t>
      </w:r>
      <w:r w:rsidR="009064F6">
        <w:rPr>
          <w:rFonts w:ascii="Times" w:hAnsi="Times" w:cs="Times New Roman"/>
          <w:color w:val="000000" w:themeColor="text1"/>
          <w:lang w:val="en-US"/>
        </w:rPr>
        <w:t xml:space="preserve">e </w:t>
      </w:r>
      <w:r w:rsidR="00180088">
        <w:rPr>
          <w:rFonts w:ascii="Times" w:hAnsi="Times" w:cs="Times New Roman"/>
          <w:color w:val="000000" w:themeColor="text1"/>
          <w:lang w:val="en-US"/>
        </w:rPr>
        <w:t>ll</w:t>
      </w:r>
      <w:r w:rsidR="0070778F" w:rsidRPr="00F641B0">
        <w:rPr>
          <w:rFonts w:ascii="Times" w:hAnsi="Times" w:cs="Times New Roman"/>
          <w:color w:val="000000" w:themeColor="text1"/>
          <w:lang w:val="en-US"/>
        </w:rPr>
        <w:t>ecieri li lionpart,</w:t>
      </w:r>
    </w:p>
    <w:p w14:paraId="4B76FCDE" w14:textId="58D5A4D9" w:rsidR="0070778F" w:rsidRPr="00F641B0" w:rsidRDefault="0050671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0778F" w:rsidRPr="00F641B0">
        <w:rPr>
          <w:rFonts w:ascii="Times" w:hAnsi="Times" w:cs="Times New Roman"/>
          <w:i/>
          <w:iCs/>
          <w:color w:val="000000" w:themeColor="text1"/>
          <w:lang w:val="en-US"/>
        </w:rPr>
        <w:t>er</w:t>
      </w:r>
      <w:r w:rsidR="009064F6">
        <w:rPr>
          <w:rFonts w:ascii="Times" w:hAnsi="Times" w:cs="Times New Roman"/>
          <w:color w:val="000000" w:themeColor="text1"/>
          <w:lang w:val="en-US"/>
        </w:rPr>
        <w:t xml:space="preserve"> gran orgoi</w:t>
      </w:r>
      <w:r w:rsidR="00437F71">
        <w:rPr>
          <w:rFonts w:ascii="Times" w:hAnsi="Times" w:cs="Times New Roman"/>
          <w:color w:val="000000" w:themeColor="text1"/>
          <w:lang w:val="en-US"/>
        </w:rPr>
        <w:t>o saltà</w:t>
      </w:r>
      <w:r w:rsidR="0070778F" w:rsidRPr="00F641B0">
        <w:rPr>
          <w:rFonts w:ascii="Times" w:hAnsi="Times" w:cs="Times New Roman"/>
          <w:color w:val="000000" w:themeColor="text1"/>
          <w:lang w:val="en-US"/>
        </w:rPr>
        <w:t xml:space="preserve"> fuor del desart.</w:t>
      </w:r>
    </w:p>
    <w:p w14:paraId="2ECFADB6" w14:textId="2B8AFA09" w:rsidR="0070778F" w:rsidRPr="00F641B0" w:rsidRDefault="008C58A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destrier</w:t>
      </w:r>
      <w:r w:rsidR="00437F71">
        <w:rPr>
          <w:rFonts w:ascii="Times" w:hAnsi="Times" w:cs="Times New Roman"/>
          <w:color w:val="000000" w:themeColor="text1"/>
          <w:lang w:val="en-US"/>
        </w:rPr>
        <w:t xml:space="preserve"> tremà</w:t>
      </w:r>
      <w:r w:rsidR="0070778F" w:rsidRPr="00F641B0">
        <w:rPr>
          <w:rFonts w:ascii="Times" w:hAnsi="Times" w:cs="Times New Roman"/>
          <w:color w:val="000000" w:themeColor="text1"/>
          <w:lang w:val="en-US"/>
        </w:rPr>
        <w:t xml:space="preserve"> quando ell va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quela part,</w:t>
      </w:r>
    </w:p>
    <w:p w14:paraId="7047E98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Medieximo Ugo en fo in gran reguart,</w:t>
      </w:r>
    </w:p>
    <w:p w14:paraId="11D67B52" w14:textId="67BADBE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no fo miga a visse de coart</w:t>
      </w:r>
      <w:r w:rsidR="001560A1" w:rsidRPr="00F641B0">
        <w:rPr>
          <w:rFonts w:ascii="Times" w:hAnsi="Times" w:cs="Times New Roman"/>
          <w:color w:val="000000" w:themeColor="text1"/>
          <w:lang w:val="en-US"/>
        </w:rPr>
        <w:t>;</w:t>
      </w:r>
    </w:p>
    <w:p w14:paraId="6C45B0C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Incontra anbido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davanti el so liart</w:t>
      </w:r>
    </w:p>
    <w:p w14:paraId="489AF69D" w14:textId="7A3F889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mete li ber a guissa de stendart</w:t>
      </w:r>
      <w:r w:rsidR="001560A1" w:rsidRPr="00F641B0">
        <w:rPr>
          <w:rFonts w:ascii="Times" w:hAnsi="Times" w:cs="Times New Roman"/>
          <w:color w:val="000000" w:themeColor="text1"/>
          <w:lang w:val="en-US"/>
        </w:rPr>
        <w:t>.</w:t>
      </w:r>
    </w:p>
    <w:p w14:paraId="7BF3D3DA" w14:textId="750E8A2D" w:rsidR="0070778F" w:rsidRPr="00F641B0" w:rsidRDefault="001560A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 andava çà</w:t>
      </w:r>
      <w:r w:rsidR="0070778F" w:rsidRPr="00F641B0">
        <w:rPr>
          <w:rFonts w:ascii="Times" w:hAnsi="Times" w:cs="Times New Roman"/>
          <w:color w:val="000000" w:themeColor="text1"/>
          <w:lang w:val="en-US"/>
        </w:rPr>
        <w:t xml:space="preserve"> a guissa de muxart,</w:t>
      </w:r>
    </w:p>
    <w:p w14:paraId="541344D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scudo al colo,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l'altra man un dart,</w:t>
      </w:r>
    </w:p>
    <w:p w14:paraId="02449C4A" w14:textId="1A38290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(58R) </w:t>
      </w:r>
      <w:r w:rsidRPr="00F641B0">
        <w:rPr>
          <w:rFonts w:ascii="Times" w:hAnsi="Times" w:cs="Times New Roman"/>
          <w:color w:val="000000" w:themeColor="text1"/>
          <w:lang w:val="en-US"/>
        </w:rPr>
        <w:t xml:space="preserve">Un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 xml:space="preserve">or fiere, tuto lo pluy gaiart, </w:t>
      </w:r>
    </w:p>
    <w:p w14:paraId="1D2C6E7E" w14:textId="0D86F53A" w:rsidR="0070778F" w:rsidRPr="00F641B0" w:rsidRDefault="009064F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Lo petti davanti li tai</w:t>
      </w:r>
      <w:r w:rsidR="00437F71">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e depart</w:t>
      </w:r>
    </w:p>
    <w:p w14:paraId="4C97A6AD" w14:textId="46C9B4E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Quel caç</w:t>
      </w:r>
      <w:r w:rsidR="001527A4">
        <w:rPr>
          <w:rFonts w:ascii="Times" w:hAnsi="Times" w:cs="Times New Roman"/>
          <w:color w:val="000000" w:themeColor="text1"/>
          <w:lang w:val="en-US"/>
        </w:rPr>
        <w:t>e a·</w:t>
      </w:r>
      <w:r w:rsidRPr="00F641B0">
        <w:rPr>
          <w:rFonts w:ascii="Times" w:hAnsi="Times" w:cs="Times New Roman"/>
          <w:color w:val="000000" w:themeColor="text1"/>
          <w:lang w:val="en-US"/>
        </w:rPr>
        <w:t>ttera, mo da</w:t>
      </w:r>
      <w:r w:rsidR="001560A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l'altro se guart.</w:t>
      </w:r>
      <w:r w:rsidRPr="00F641B0">
        <w:rPr>
          <w:rStyle w:val="FootnoteReference"/>
          <w:rFonts w:ascii="Times" w:hAnsi="Times" w:cs="Times New Roman"/>
          <w:color w:val="000000" w:themeColor="text1"/>
          <w:lang w:val="en-US"/>
        </w:rPr>
        <w:footnoteReference w:id="315"/>
      </w:r>
    </w:p>
    <w:p w14:paraId="70E20F97" w14:textId="6D9385EC"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94</w:t>
      </w:r>
      <w:r w:rsidR="0070778F" w:rsidRPr="00F641B0">
        <w:rPr>
          <w:rFonts w:ascii="Times" w:hAnsi="Times" w:cs="Times New Roman"/>
          <w:bCs/>
          <w:color w:val="000000" w:themeColor="text1"/>
          <w:lang w:val="en-US"/>
        </w:rPr>
        <w:t>]</w:t>
      </w:r>
    </w:p>
    <w:p w14:paraId="2B7CFE6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lo segondo vette lo primo chair,</w:t>
      </w:r>
    </w:p>
    <w:p w14:paraId="75389AA5" w14:textId="1B42526E" w:rsidR="0070778F" w:rsidRPr="00F641B0" w:rsidRDefault="0050671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U</w:t>
      </w:r>
      <w:r w:rsidR="001560A1" w:rsidRPr="00F641B0">
        <w:rPr>
          <w:rFonts w:ascii="Times" w:hAnsi="Times" w:cs="Times New Roman"/>
          <w:color w:val="000000" w:themeColor="text1"/>
          <w:lang w:val="en-US"/>
        </w:rPr>
        <w:t>n brair çetà</w:t>
      </w:r>
      <w:r w:rsidR="0070778F" w:rsidRPr="00F641B0">
        <w:rPr>
          <w:rFonts w:ascii="Times" w:hAnsi="Times" w:cs="Times New Roman"/>
          <w:color w:val="000000" w:themeColor="text1"/>
          <w:lang w:val="en-US"/>
        </w:rPr>
        <w:t>, si se mete a fuçir;</w:t>
      </w:r>
    </w:p>
    <w:p w14:paraId="179194FE" w14:textId="6480181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Per</w:t>
      </w:r>
      <w:r w:rsidR="001560A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ta</w:t>
      </w:r>
      <w:r w:rsidR="001560A1" w:rsidRPr="00F641B0">
        <w:rPr>
          <w:rFonts w:ascii="Times" w:hAnsi="Times" w:cs="Times New Roman"/>
          <w:color w:val="000000" w:themeColor="text1"/>
          <w:lang w:val="en-US"/>
        </w:rPr>
        <w:t>(l)</w:t>
      </w:r>
      <w:r w:rsidR="001560A1" w:rsidRPr="00F641B0">
        <w:rPr>
          <w:rStyle w:val="FootnoteReference"/>
          <w:rFonts w:ascii="Times" w:hAnsi="Times" w:cs="Times New Roman"/>
          <w:color w:val="000000" w:themeColor="text1"/>
          <w:lang w:val="en-US"/>
        </w:rPr>
        <w:footnoteReference w:id="316"/>
      </w:r>
      <w:r w:rsidRPr="00F641B0">
        <w:rPr>
          <w:rFonts w:ascii="Times" w:hAnsi="Times" w:cs="Times New Roman"/>
          <w:color w:val="000000" w:themeColor="text1"/>
          <w:lang w:val="en-US"/>
        </w:rPr>
        <w:t xml:space="preserve"> vertù le liopart cridir</w:t>
      </w:r>
    </w:p>
    <w:p w14:paraId="470DA13A" w14:textId="291491A9" w:rsidR="0070778F" w:rsidRPr="00F641B0" w:rsidRDefault="001560A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de Tigris f</w:t>
      </w:r>
      <w:r w:rsidR="00180088">
        <w:rPr>
          <w:rFonts w:ascii="Times" w:hAnsi="Times" w:cs="Times New Roman"/>
          <w:color w:val="000000" w:themeColor="text1"/>
          <w:lang w:val="en-US"/>
        </w:rPr>
        <w:t>a·ll</w:t>
      </w:r>
      <w:r w:rsidR="0070778F" w:rsidRPr="00F641B0">
        <w:rPr>
          <w:rFonts w:ascii="Times" w:hAnsi="Times" w:cs="Times New Roman"/>
          <w:color w:val="000000" w:themeColor="text1"/>
          <w:lang w:val="en-US"/>
        </w:rPr>
        <w:t>e rive tendir,</w:t>
      </w:r>
    </w:p>
    <w:p w14:paraId="70EEF673" w14:textId="19909198" w:rsidR="0070778F" w:rsidRPr="00F641B0" w:rsidRDefault="001560A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Tute le valle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e roçe bondir.</w:t>
      </w:r>
    </w:p>
    <w:p w14:paraId="1A71857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Alora vete si crudel bestiame e bestie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sir,</w:t>
      </w:r>
      <w:r w:rsidRPr="00F641B0">
        <w:rPr>
          <w:rStyle w:val="FootnoteReference"/>
          <w:rFonts w:ascii="Times" w:hAnsi="Times" w:cs="Times New Roman"/>
          <w:color w:val="000000" w:themeColor="text1"/>
          <w:lang w:val="en-US"/>
        </w:rPr>
        <w:footnoteReference w:id="317"/>
      </w:r>
    </w:p>
    <w:p w14:paraId="1019675E" w14:textId="2D00AD3D" w:rsidR="0070778F" w:rsidRPr="00F641B0" w:rsidRDefault="000F3BB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Plui de </w:t>
      </w:r>
      <w:r w:rsidR="009064F6">
        <w:rPr>
          <w:rFonts w:ascii="Times" w:hAnsi="Times" w:cs="Times New Roman"/>
          <w:color w:val="000000" w:themeColor="text1"/>
          <w:lang w:val="en-US"/>
        </w:rPr>
        <w:t>.</w:t>
      </w:r>
      <w:r w:rsidRPr="00F641B0">
        <w:rPr>
          <w:rFonts w:ascii="Times" w:hAnsi="Times" w:cs="Times New Roman"/>
          <w:color w:val="000000" w:themeColor="text1"/>
          <w:lang w:val="en-US"/>
        </w:rPr>
        <w:t>XX</w:t>
      </w:r>
      <w:r w:rsidR="009064F6">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orssi, ma non osavano venir,</w:t>
      </w:r>
    </w:p>
    <w:p w14:paraId="399F4BC7" w14:textId="6595074F" w:rsidR="0070778F" w:rsidRPr="00F641B0" w:rsidRDefault="001560A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dell bosco à</w:t>
      </w:r>
      <w:r w:rsidR="0070778F" w:rsidRPr="00F641B0">
        <w:rPr>
          <w:rFonts w:ascii="Times" w:hAnsi="Times" w:cs="Times New Roman"/>
          <w:color w:val="000000" w:themeColor="text1"/>
          <w:lang w:val="en-US"/>
        </w:rPr>
        <w:t>no veçu partir</w:t>
      </w:r>
    </w:p>
    <w:p w14:paraId="2F2AE7D6" w14:textId="6D070D9B" w:rsidR="0070778F" w:rsidRPr="00F641B0" w:rsidRDefault="00451E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Una liona che molto se fa timir.</w:t>
      </w:r>
    </w:p>
    <w:p w14:paraId="1C0CCEB7" w14:textId="44748FB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Chaçando l</w:t>
      </w:r>
      <w:r w:rsidR="00451EDC"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andava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 fioli norir;</w:t>
      </w:r>
    </w:p>
    <w:p w14:paraId="32631162" w14:textId="40E303F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Vete lo cavalo si començò</w:t>
      </w:r>
      <w:r w:rsidR="00437F71">
        <w:rPr>
          <w:rFonts w:ascii="Times" w:hAnsi="Times" w:cs="Times New Roman"/>
          <w:color w:val="000000" w:themeColor="text1"/>
          <w:lang w:val="en-US"/>
        </w:rPr>
        <w:t xml:space="preserve"> </w:t>
      </w:r>
      <w:r w:rsidR="00845749">
        <w:rPr>
          <w:rFonts w:ascii="Times" w:hAnsi="Times" w:cs="Times New Roman"/>
          <w:color w:val="000000" w:themeColor="text1"/>
          <w:lang w:val="en-US"/>
        </w:rPr>
        <w:t>î</w:t>
      </w:r>
      <w:r w:rsidRPr="00F641B0">
        <w:rPr>
          <w:rFonts w:ascii="Times" w:hAnsi="Times" w:cs="Times New Roman"/>
          <w:color w:val="000000" w:themeColor="text1"/>
          <w:lang w:val="en-US"/>
        </w:rPr>
        <w:t>nglotir.</w:t>
      </w:r>
      <w:r w:rsidR="00437F71">
        <w:rPr>
          <w:rStyle w:val="FootnoteReference"/>
          <w:rFonts w:ascii="Times" w:hAnsi="Times" w:cs="Times New Roman"/>
          <w:color w:val="000000" w:themeColor="text1"/>
          <w:lang w:val="en-US"/>
        </w:rPr>
        <w:footnoteReference w:id="318"/>
      </w:r>
    </w:p>
    <w:p w14:paraId="1D9E9A58" w14:textId="03A2A1A9" w:rsidR="0070778F" w:rsidRPr="00F641B0" w:rsidRDefault="00451E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Lo cunte la guardà, no à</w:t>
      </w:r>
      <w:r w:rsidR="0070778F" w:rsidRPr="00F641B0">
        <w:rPr>
          <w:rFonts w:ascii="Times" w:hAnsi="Times" w:cs="Times New Roman"/>
          <w:color w:val="000000" w:themeColor="text1"/>
          <w:lang w:val="en-US"/>
        </w:rPr>
        <w:t xml:space="preserve"> talento de rir,</w:t>
      </w:r>
    </w:p>
    <w:p w14:paraId="6893EF38" w14:textId="7E3F43AC" w:rsidR="0070778F" w:rsidRPr="00F641B0" w:rsidRDefault="001560A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Ben vete del tuto, </w:t>
      </w:r>
      <w:r w:rsidR="00180088">
        <w:rPr>
          <w:rFonts w:ascii="Times" w:hAnsi="Times" w:cs="Times New Roman"/>
          <w:color w:val="000000" w:themeColor="text1"/>
          <w:lang w:val="en-US"/>
        </w:rPr>
        <w:t>de·ll</w:t>
      </w:r>
      <w:r w:rsidR="0070778F" w:rsidRPr="00F641B0">
        <w:rPr>
          <w:rFonts w:ascii="Times" w:hAnsi="Times" w:cs="Times New Roman"/>
          <w:color w:val="000000" w:themeColor="text1"/>
          <w:lang w:val="en-US"/>
        </w:rPr>
        <w:t>à no</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pò partir.</w:t>
      </w:r>
    </w:p>
    <w:p w14:paraId="0E4D1B9A" w14:textId="39D4818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(58V) </w:t>
      </w:r>
      <w:r w:rsidRPr="00F641B0">
        <w:rPr>
          <w:rFonts w:ascii="Times" w:hAnsi="Times" w:cs="Times New Roman"/>
          <w:color w:val="000000" w:themeColor="text1"/>
          <w:lang w:val="en-US"/>
        </w:rPr>
        <w:t xml:space="preserve">El trasse la spada, </w:t>
      </w:r>
      <w:r w:rsidR="0079117B">
        <w:rPr>
          <w:rFonts w:ascii="Times" w:hAnsi="Times" w:cs="Times New Roman"/>
          <w:color w:val="000000" w:themeColor="text1"/>
          <w:lang w:val="en-US"/>
        </w:rPr>
        <w:t>si·ll</w:t>
      </w:r>
      <w:r w:rsidR="005B3FFE">
        <w:rPr>
          <w:rFonts w:ascii="Times" w:hAnsi="Times" w:cs="Times New Roman"/>
          <w:color w:val="000000" w:themeColor="text1"/>
          <w:lang w:val="en-US"/>
        </w:rPr>
        <w:t>a corsse a incontrer</w:t>
      </w:r>
    </w:p>
    <w:p w14:paraId="3F2897C5" w14:textId="5FF437E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fera bestia</w:t>
      </w:r>
      <w:r w:rsidR="005B3FFE">
        <w:rPr>
          <w:rFonts w:ascii="Times" w:hAnsi="Times" w:cs="Times New Roman"/>
          <w:color w:val="000000" w:themeColor="text1"/>
          <w:lang w:val="en-US"/>
        </w:rPr>
        <w:t>. N</w:t>
      </w:r>
      <w:r w:rsidRPr="00F641B0">
        <w:rPr>
          <w:rFonts w:ascii="Times" w:hAnsi="Times" w:cs="Times New Roman"/>
          <w:color w:val="000000" w:themeColor="text1"/>
          <w:lang w:val="en-US"/>
        </w:rPr>
        <w:t>esun homo a incont</w:t>
      </w:r>
      <w:r w:rsidR="00451EDC" w:rsidRPr="00F641B0">
        <w:rPr>
          <w:rFonts w:ascii="Times" w:hAnsi="Times" w:cs="Times New Roman"/>
          <w:color w:val="000000" w:themeColor="text1"/>
          <w:lang w:val="en-US"/>
        </w:rPr>
        <w:t>(r)</w:t>
      </w:r>
      <w:r w:rsidRPr="00F641B0">
        <w:rPr>
          <w:rFonts w:ascii="Times" w:hAnsi="Times" w:cs="Times New Roman"/>
          <w:color w:val="000000" w:themeColor="text1"/>
          <w:lang w:val="en-US"/>
        </w:rPr>
        <w:t>ir</w:t>
      </w:r>
      <w:r w:rsidRPr="00F641B0">
        <w:rPr>
          <w:rStyle w:val="FootnoteReference"/>
          <w:rFonts w:ascii="Times" w:hAnsi="Times" w:cs="Times New Roman"/>
          <w:color w:val="000000" w:themeColor="text1"/>
          <w:lang w:val="en-US"/>
        </w:rPr>
        <w:footnoteReference w:id="319"/>
      </w:r>
      <w:r w:rsidRPr="00F641B0">
        <w:rPr>
          <w:rFonts w:ascii="Times" w:hAnsi="Times" w:cs="Times New Roman"/>
          <w:color w:val="000000" w:themeColor="text1"/>
          <w:lang w:val="en-US"/>
        </w:rPr>
        <w:t xml:space="preserve"> </w:t>
      </w:r>
      <w:r w:rsidRPr="00F641B0">
        <w:rPr>
          <w:rFonts w:ascii="Times" w:hAnsi="Times" w:cs="Times New Roman"/>
          <w:color w:val="000000" w:themeColor="text1"/>
          <w:highlight w:val="yellow"/>
          <w:lang w:val="en-US"/>
        </w:rPr>
        <w:t>ne</w:t>
      </w:r>
      <w:r w:rsidR="005B3FFE">
        <w:rPr>
          <w:rStyle w:val="FootnoteReference"/>
          <w:rFonts w:ascii="Times" w:hAnsi="Times" w:cs="Times New Roman"/>
          <w:color w:val="000000" w:themeColor="text1"/>
          <w:highlight w:val="yellow"/>
          <w:lang w:val="en-US"/>
        </w:rPr>
        <w:footnoteReference w:id="320"/>
      </w:r>
      <w:r w:rsidRPr="00F641B0">
        <w:rPr>
          <w:rFonts w:ascii="Times" w:hAnsi="Times" w:cs="Times New Roman"/>
          <w:color w:val="000000" w:themeColor="text1"/>
          <w:highlight w:val="yellow"/>
          <w:lang w:val="en-US"/>
        </w:rPr>
        <w:t xml:space="preserve"> i</w:t>
      </w:r>
      <w:r w:rsidRPr="00F641B0">
        <w:rPr>
          <w:rFonts w:ascii="Times" w:hAnsi="Times" w:cs="Times New Roman"/>
          <w:i/>
          <w:iCs/>
          <w:color w:val="000000" w:themeColor="text1"/>
          <w:highlight w:val="yellow"/>
          <w:lang w:val="en-US"/>
        </w:rPr>
        <w:t xml:space="preserve">n </w:t>
      </w:r>
      <w:r w:rsidRPr="00F641B0">
        <w:rPr>
          <w:rFonts w:ascii="Times" w:hAnsi="Times" w:cs="Times New Roman"/>
          <w:color w:val="000000" w:themeColor="text1"/>
          <w:highlight w:val="yellow"/>
          <w:lang w:val="en-US"/>
        </w:rPr>
        <w:t>dexir</w:t>
      </w:r>
      <w:r w:rsidRPr="00F641B0">
        <w:rPr>
          <w:rFonts w:ascii="Times" w:hAnsi="Times" w:cs="Times New Roman"/>
          <w:color w:val="000000" w:themeColor="text1"/>
          <w:lang w:val="en-US"/>
        </w:rPr>
        <w:t>;</w:t>
      </w:r>
    </w:p>
    <w:p w14:paraId="13533C95" w14:textId="34F40FE8" w:rsidR="0070778F" w:rsidRPr="00F641B0" w:rsidRDefault="000F3BB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Ben </w:t>
      </w:r>
      <w:r w:rsidR="00845749">
        <w:rPr>
          <w:rFonts w:ascii="Times" w:hAnsi="Times" w:cs="Times New Roman"/>
          <w:color w:val="000000" w:themeColor="text1"/>
          <w:lang w:val="en-US"/>
        </w:rPr>
        <w:t>.</w:t>
      </w:r>
      <w:r w:rsidRPr="00F641B0">
        <w:rPr>
          <w:rFonts w:ascii="Times" w:hAnsi="Times" w:cs="Times New Roman"/>
          <w:color w:val="000000" w:themeColor="text1"/>
          <w:lang w:val="en-US"/>
        </w:rPr>
        <w:t>VI</w:t>
      </w:r>
      <w:r w:rsidR="00845749">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braça fè al primo sair,</w:t>
      </w:r>
    </w:p>
    <w:p w14:paraId="7B47D5B3" w14:textId="20B27ED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della so destra branca lo vol fe</w:t>
      </w:r>
      <w:r w:rsidR="00451EDC" w:rsidRPr="00F641B0">
        <w:rPr>
          <w:rFonts w:ascii="Times" w:hAnsi="Times" w:cs="Times New Roman"/>
          <w:color w:val="000000" w:themeColor="text1"/>
          <w:lang w:val="en-US"/>
        </w:rPr>
        <w:t>(r)ir</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21"/>
      </w:r>
    </w:p>
    <w:p w14:paraId="0DDE2F5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quello che fo maistro del scremir,</w:t>
      </w:r>
    </w:p>
    <w:p w14:paraId="1FCBB5AA" w14:textId="77EA2D94"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Tal colpo li donà</w:t>
      </w:r>
      <w:r w:rsidR="0070778F" w:rsidRPr="00F641B0">
        <w:rPr>
          <w:rFonts w:ascii="Times" w:hAnsi="Times" w:cs="Times New Roman"/>
          <w:color w:val="000000" w:themeColor="text1"/>
          <w:lang w:val="en-US"/>
        </w:rPr>
        <w:t xml:space="preserve"> al sso intranvegnir,</w:t>
      </w:r>
    </w:p>
    <w:p w14:paraId="6504FB0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destra branca li fè dal busto partir;</w:t>
      </w:r>
    </w:p>
    <w:p w14:paraId="0B1FCF5C" w14:textId="5B045E31"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Lo brando avançà</w:t>
      </w:r>
      <w:r w:rsidR="0070778F" w:rsidRPr="00F641B0">
        <w:rPr>
          <w:rFonts w:ascii="Times" w:hAnsi="Times" w:cs="Times New Roman"/>
          <w:color w:val="000000" w:themeColor="text1"/>
          <w:lang w:val="en-US"/>
        </w:rPr>
        <w:t xml:space="preserve"> avanti so retegnir,</w:t>
      </w:r>
    </w:p>
    <w:p w14:paraId="5E62A14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parte li à fato della testa partir.</w:t>
      </w:r>
    </w:p>
    <w:p w14:paraId="08D25573" w14:textId="3586194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Morto l'</w:t>
      </w:r>
      <w:r w:rsidRPr="00F641B0">
        <w:rPr>
          <w:rFonts w:ascii="Times" w:hAnsi="Times" w:cs="Times New Roman"/>
          <w:color w:val="000000" w:themeColor="text1"/>
          <w:highlight w:val="yellow"/>
          <w:lang w:val="en-US"/>
        </w:rPr>
        <w:t>abat</w:t>
      </w:r>
      <w:r w:rsidR="00451EDC" w:rsidRPr="00F641B0">
        <w:rPr>
          <w:rFonts w:ascii="Times" w:hAnsi="Times" w:cs="Times New Roman"/>
          <w:color w:val="000000" w:themeColor="text1"/>
          <w:highlight w:val="yellow"/>
          <w:lang w:val="en-US"/>
        </w:rPr>
        <w:t>e</w:t>
      </w:r>
      <w:r w:rsidR="008C58A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po prende a benedir</w:t>
      </w:r>
    </w:p>
    <w:p w14:paraId="0824CDC9" w14:textId="6E14BDC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nome de </w:t>
      </w:r>
      <w:r w:rsidR="0096556B" w:rsidRPr="00F641B0">
        <w:rPr>
          <w:rFonts w:ascii="Times" w:hAnsi="Times" w:cs="Times New Roman"/>
          <w:color w:val="000000" w:themeColor="text1"/>
          <w:lang w:val="en-US"/>
        </w:rPr>
        <w:t>J</w:t>
      </w:r>
      <w:r w:rsidR="0096556B" w:rsidRPr="00F641B0">
        <w:rPr>
          <w:rFonts w:ascii="Times" w:hAnsi="Times" w:cs="Times New Roman"/>
          <w:i/>
          <w:color w:val="000000" w:themeColor="text1"/>
          <w:lang w:val="en-US"/>
        </w:rPr>
        <w:t>ex</w:t>
      </w:r>
      <w:r w:rsidR="0096556B" w:rsidRPr="00F641B0">
        <w:rPr>
          <w:rFonts w:ascii="Times" w:hAnsi="Times" w:cs="Times New Roman"/>
          <w:color w:val="000000" w:themeColor="text1"/>
          <w:lang w:val="en-US"/>
        </w:rPr>
        <w:t>hu C</w:t>
      </w:r>
      <w:r w:rsidRPr="00F641B0">
        <w:rPr>
          <w:rFonts w:ascii="Times" w:hAnsi="Times" w:cs="Times New Roman"/>
          <w:color w:val="000000" w:themeColor="text1"/>
          <w:lang w:val="en-US"/>
        </w:rPr>
        <w:t>risto alturir.</w:t>
      </w:r>
    </w:p>
    <w:p w14:paraId="06F7438F" w14:textId="5441F9A1"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95</w:t>
      </w:r>
      <w:r w:rsidR="0070778F" w:rsidRPr="00F641B0">
        <w:rPr>
          <w:rFonts w:ascii="Times" w:hAnsi="Times" w:cs="Times New Roman"/>
          <w:bCs/>
          <w:color w:val="000000" w:themeColor="text1"/>
          <w:lang w:val="en-US"/>
        </w:rPr>
        <w:t>]</w:t>
      </w:r>
    </w:p>
    <w:p w14:paraId="56E76684" w14:textId="6D2511A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Olldì, </w:t>
      </w:r>
      <w:r w:rsidR="00437F71">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CC2582" w:rsidRPr="00F641B0">
        <w:rPr>
          <w:rFonts w:ascii="Times" w:hAnsi="Times" w:cs="Times New Roman"/>
          <w:color w:val="000000" w:themeColor="text1"/>
          <w:lang w:val="en-US"/>
        </w:rPr>
        <w:t xml:space="preserve">i, </w:t>
      </w:r>
      <w:r w:rsidR="0079117B">
        <w:rPr>
          <w:rFonts w:ascii="Times" w:hAnsi="Times" w:cs="Times New Roman"/>
          <w:color w:val="000000" w:themeColor="text1"/>
          <w:lang w:val="en-US"/>
        </w:rPr>
        <w:t>se·ll</w:t>
      </w:r>
      <w:r w:rsidRPr="00F641B0">
        <w:rPr>
          <w:rFonts w:ascii="Times" w:hAnsi="Times" w:cs="Times New Roman"/>
          <w:color w:val="000000" w:themeColor="text1"/>
          <w:lang w:val="en-US"/>
        </w:rPr>
        <w:t xml:space="preserve">a humana çent </w:t>
      </w:r>
    </w:p>
    <w:p w14:paraId="0654BE2F" w14:textId="628F6912" w:rsidR="0070778F" w:rsidRPr="00F641B0" w:rsidRDefault="0050671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70778F" w:rsidRPr="00F641B0">
        <w:rPr>
          <w:rFonts w:ascii="Times" w:hAnsi="Times" w:cs="Times New Roman"/>
          <w:color w:val="000000" w:themeColor="text1"/>
          <w:lang w:val="en-US"/>
        </w:rPr>
        <w:t>everave cognos</w:t>
      </w:r>
      <w:r w:rsidR="0070778F" w:rsidRPr="00F641B0">
        <w:rPr>
          <w:rFonts w:ascii="Times" w:hAnsi="Times" w:cs="Times New Roman"/>
          <w:i/>
          <w:color w:val="000000" w:themeColor="text1"/>
          <w:lang w:val="en-US"/>
        </w:rPr>
        <w:t>s</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lo·sso</w:t>
      </w:r>
      <w:r w:rsidR="0070778F" w:rsidRPr="00F641B0">
        <w:rPr>
          <w:rFonts w:ascii="Times" w:hAnsi="Times" w:cs="Times New Roman"/>
          <w:color w:val="000000" w:themeColor="text1"/>
          <w:lang w:val="en-US"/>
        </w:rPr>
        <w:t xml:space="preserve"> dalmaço sove</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t</w:t>
      </w:r>
    </w:p>
    <w:p w14:paraId="7C10B79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Pr="00F641B0">
        <w:rPr>
          <w:rFonts w:ascii="Times" w:hAnsi="Times" w:cs="Times New Roman"/>
          <w:color w:val="000000" w:themeColor="text1"/>
          <w:highlight w:val="yellow"/>
          <w:lang w:val="en-US"/>
        </w:rPr>
        <w:t>saver sse</w:t>
      </w:r>
      <w:r w:rsidRPr="00F641B0">
        <w:rPr>
          <w:rStyle w:val="FootnoteReference"/>
          <w:rFonts w:ascii="Times" w:hAnsi="Times" w:cs="Times New Roman"/>
          <w:color w:val="000000" w:themeColor="text1"/>
          <w:lang w:val="en-US"/>
        </w:rPr>
        <w:footnoteReference w:id="322"/>
      </w:r>
      <w:r w:rsidRPr="00F641B0">
        <w:rPr>
          <w:rFonts w:ascii="Times" w:hAnsi="Times" w:cs="Times New Roman"/>
          <w:color w:val="000000" w:themeColor="text1"/>
          <w:lang w:val="en-US"/>
        </w:rPr>
        <w:t xml:space="preserve"> partir prestament</w:t>
      </w:r>
    </w:p>
    <w:p w14:paraId="285FDD45" w14:textId="7BEBFDB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Dal rio luogo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l'altri troma</w:t>
      </w:r>
      <w:r w:rsidR="008C58AE" w:rsidRPr="00F641B0">
        <w:rPr>
          <w:rFonts w:ascii="Times" w:hAnsi="Times" w:cs="Times New Roman"/>
          <w:color w:val="000000" w:themeColor="text1"/>
          <w:lang w:val="en-US"/>
        </w:rPr>
        <w:t>nt,</w:t>
      </w:r>
      <w:r w:rsidR="008C58AE" w:rsidRPr="00F641B0">
        <w:rPr>
          <w:rStyle w:val="FootnoteReference"/>
          <w:rFonts w:ascii="Times" w:hAnsi="Times" w:cs="Times New Roman"/>
          <w:color w:val="000000" w:themeColor="text1"/>
          <w:lang w:val="en-US"/>
        </w:rPr>
        <w:footnoteReference w:id="323"/>
      </w:r>
    </w:p>
    <w:p w14:paraId="00B8699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Sicomo lo conte Ugo, plen d'ardiment,</w:t>
      </w:r>
    </w:p>
    <w:p w14:paraId="3DB6E726" w14:textId="48676716" w:rsidR="0070778F" w:rsidRPr="00F641B0" w:rsidRDefault="00D5355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w:t>
      </w:r>
      <w:r w:rsidR="0070778F" w:rsidRPr="00F641B0">
        <w:rPr>
          <w:rFonts w:ascii="Times" w:hAnsi="Times" w:cs="Times New Roman"/>
          <w:color w:val="000000" w:themeColor="text1"/>
          <w:lang w:val="en-US"/>
        </w:rPr>
        <w:t>lla liona ave conplido so talant.</w:t>
      </w:r>
    </w:p>
    <w:p w14:paraId="2CCE5FD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malvaxi orssi che intorno lui furent,</w:t>
      </w:r>
    </w:p>
    <w:p w14:paraId="04409C6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fo morta la liona ferent,</w:t>
      </w:r>
    </w:p>
    <w:p w14:paraId="3DBC92E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quel bossco tuti se fugient.</w:t>
      </w:r>
    </w:p>
    <w:p w14:paraId="065B8075" w14:textId="0CA1B9E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s</w:t>
      </w:r>
      <w:r w:rsidR="008C58AE" w:rsidRPr="00F641B0">
        <w:rPr>
          <w:rFonts w:ascii="Times" w:hAnsi="Times" w:cs="Times New Roman"/>
          <w:color w:val="000000" w:themeColor="text1"/>
          <w:lang w:val="en-US"/>
        </w:rPr>
        <w:t>'</w:t>
      </w:r>
      <w:r w:rsidR="00437F71">
        <w:rPr>
          <w:rFonts w:ascii="Times" w:hAnsi="Times" w:cs="Times New Roman"/>
          <w:color w:val="000000" w:themeColor="text1"/>
          <w:lang w:val="en-US"/>
        </w:rPr>
        <w:t>en tornà</w:t>
      </w:r>
      <w:r w:rsidRPr="00F641B0">
        <w:rPr>
          <w:rFonts w:ascii="Times" w:hAnsi="Times" w:cs="Times New Roman"/>
          <w:color w:val="000000" w:themeColor="text1"/>
          <w:lang w:val="en-US"/>
        </w:rPr>
        <w:t xml:space="preserve"> sença nul arestament</w:t>
      </w:r>
    </w:p>
    <w:p w14:paraId="7F5BBD40" w14:textId="3A61CA8F" w:rsidR="0070778F" w:rsidRPr="00F641B0" w:rsidRDefault="00CC258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Vene alla soa nave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a corda prent</w:t>
      </w:r>
    </w:p>
    <w:p w14:paraId="7D783BA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sso cavalo n'à fatto lo pressent.</w:t>
      </w:r>
    </w:p>
    <w:p w14:paraId="08957C2B" w14:textId="77E9072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riva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l'aqua plui dessent</w:t>
      </w:r>
    </w:p>
    <w:p w14:paraId="69C932E5" w14:textId="79B467DB" w:rsidR="0070778F" w:rsidRPr="00F641B0" w:rsidRDefault="008C58A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nave condusse molto e</w:t>
      </w:r>
      <w:r w:rsidR="0070778F" w:rsidRPr="00F641B0">
        <w:rPr>
          <w:rFonts w:ascii="Times" w:hAnsi="Times" w:cs="Times New Roman"/>
          <w:color w:val="000000" w:themeColor="text1"/>
          <w:lang w:val="en-US"/>
        </w:rPr>
        <w:t>forçeament,</w:t>
      </w:r>
    </w:p>
    <w:p w14:paraId="66B25AA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fren mena lo destrier corent.</w:t>
      </w:r>
    </w:p>
    <w:p w14:paraId="634C7BE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(59R) </w:t>
      </w:r>
      <w:r w:rsidRPr="00F641B0">
        <w:rPr>
          <w:rFonts w:ascii="Times" w:hAnsi="Times" w:cs="Times New Roman"/>
          <w:color w:val="000000" w:themeColor="text1"/>
          <w:lang w:val="en-US"/>
        </w:rPr>
        <w:t>Una oraxon va digando santament,</w:t>
      </w:r>
    </w:p>
    <w:p w14:paraId="08393DF5" w14:textId="316F53B3" w:rsidR="0070778F" w:rsidRPr="00F641B0" w:rsidRDefault="008C58A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i/>
          <w:color w:val="000000" w:themeColor="text1"/>
          <w:lang w:val="en-US"/>
        </w:rPr>
        <w:t>Domine labia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molto graciossame(n)t</w:t>
      </w:r>
      <w:r w:rsidRPr="00F641B0">
        <w:rPr>
          <w:rFonts w:ascii="Times" w:hAnsi="Times" w:cs="Times New Roman"/>
          <w:color w:val="000000" w:themeColor="text1"/>
          <w:lang w:val="en-US"/>
        </w:rPr>
        <w:t>,</w:t>
      </w:r>
    </w:p>
    <w:p w14:paraId="170AA3F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i/>
          <w:color w:val="000000" w:themeColor="text1"/>
          <w:lang w:val="en-US"/>
        </w:rPr>
      </w:pPr>
      <w:r w:rsidRPr="00F641B0">
        <w:rPr>
          <w:rFonts w:ascii="Times" w:hAnsi="Times" w:cs="Times New Roman"/>
          <w:i/>
          <w:color w:val="000000" w:themeColor="text1"/>
          <w:lang w:val="en-US"/>
        </w:rPr>
        <w:t>Aperies tu, bel sier, os meun molto sove</w:t>
      </w:r>
      <w:r w:rsidRPr="00F641B0">
        <w:rPr>
          <w:rFonts w:ascii="Times" w:hAnsi="Times" w:cs="Times New Roman"/>
          <w:iCs/>
          <w:color w:val="000000" w:themeColor="text1"/>
          <w:lang w:val="en-US"/>
        </w:rPr>
        <w:t>n</w:t>
      </w:r>
      <w:r w:rsidRPr="00F641B0">
        <w:rPr>
          <w:rFonts w:ascii="Times" w:hAnsi="Times" w:cs="Times New Roman"/>
          <w:i/>
          <w:color w:val="000000" w:themeColor="text1"/>
          <w:lang w:val="en-US"/>
        </w:rPr>
        <w:t>t</w:t>
      </w:r>
    </w:p>
    <w:p w14:paraId="0E410AE8" w14:textId="5B99A9D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i/>
          <w:color w:val="000000" w:themeColor="text1"/>
          <w:lang w:val="en-US"/>
        </w:rPr>
        <w:t>Anuncie</w:t>
      </w:r>
      <w:r w:rsidR="008C58AE" w:rsidRPr="00F641B0">
        <w:rPr>
          <w:rFonts w:ascii="Times" w:hAnsi="Times" w:cs="Times New Roman"/>
          <w:i/>
          <w:color w:val="000000" w:themeColor="text1"/>
          <w:lang w:val="en-US"/>
        </w:rPr>
        <w:t>rà la gloria de ti verassement</w:t>
      </w:r>
      <w:r w:rsidR="008C58AE" w:rsidRPr="00F641B0">
        <w:rPr>
          <w:rFonts w:ascii="Times" w:hAnsi="Times" w:cs="Times New Roman"/>
          <w:color w:val="000000" w:themeColor="text1"/>
          <w:lang w:val="en-US"/>
        </w:rPr>
        <w:t>.</w:t>
      </w:r>
      <w:r w:rsidR="008C58AE" w:rsidRPr="00F641B0">
        <w:rPr>
          <w:rStyle w:val="FootnoteReference"/>
          <w:rFonts w:ascii="Times" w:hAnsi="Times" w:cs="Times New Roman"/>
          <w:color w:val="000000" w:themeColor="text1"/>
          <w:lang w:val="en-US"/>
        </w:rPr>
        <w:footnoteReference w:id="324"/>
      </w:r>
    </w:p>
    <w:p w14:paraId="704C2764" w14:textId="1F175F5A" w:rsidR="0070778F" w:rsidRPr="00F641B0" w:rsidRDefault="008B1E2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84084D">
        <w:rPr>
          <w:rFonts w:ascii="Times" w:hAnsi="Times" w:cs="Times New Roman"/>
          <w:color w:val="000000" w:themeColor="text1"/>
          <w:lang w:val="en-US"/>
        </w:rPr>
        <w:t>e·ssi</w:t>
      </w:r>
      <w:r w:rsidR="0070778F" w:rsidRPr="00F641B0">
        <w:rPr>
          <w:rFonts w:ascii="Times" w:hAnsi="Times" w:cs="Times New Roman"/>
          <w:color w:val="000000" w:themeColor="text1"/>
          <w:lang w:val="en-US"/>
        </w:rPr>
        <w:t xml:space="preserve"> medieximo si gra</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pietade en prent,</w:t>
      </w:r>
    </w:p>
    <w:p w14:paraId="3490219D" w14:textId="2DA02025" w:rsidR="0070778F" w:rsidRPr="00F641B0" w:rsidRDefault="008B1E2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w:t>
      </w:r>
      <w:r w:rsidR="00180088">
        <w:rPr>
          <w:rFonts w:ascii="Times" w:hAnsi="Times" w:cs="Times New Roman"/>
          <w:color w:val="000000" w:themeColor="text1"/>
          <w:lang w:val="en-US"/>
        </w:rPr>
        <w:t>e·ss</w:t>
      </w:r>
      <w:r w:rsidR="00437F71">
        <w:rPr>
          <w:rFonts w:ascii="Times" w:hAnsi="Times" w:cs="Times New Roman"/>
          <w:color w:val="000000" w:themeColor="text1"/>
          <w:lang w:val="en-US"/>
        </w:rPr>
        <w:t>o lagreme bagnà</w:t>
      </w:r>
      <w:r w:rsidR="0070778F" w:rsidRPr="00F641B0">
        <w:rPr>
          <w:rFonts w:ascii="Times" w:hAnsi="Times" w:cs="Times New Roman"/>
          <w:color w:val="000000" w:themeColor="text1"/>
          <w:lang w:val="en-US"/>
        </w:rPr>
        <w:t xml:space="preserve"> el sso guarniment.</w:t>
      </w:r>
    </w:p>
    <w:p w14:paraId="1866484C" w14:textId="19904C51"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96</w:t>
      </w:r>
      <w:r w:rsidR="0070778F" w:rsidRPr="00F641B0">
        <w:rPr>
          <w:rFonts w:ascii="Times" w:hAnsi="Times" w:cs="Times New Roman"/>
          <w:bCs/>
          <w:color w:val="000000" w:themeColor="text1"/>
          <w:lang w:val="en-US"/>
        </w:rPr>
        <w:t>]</w:t>
      </w:r>
    </w:p>
    <w:p w14:paraId="26F0514B" w14:textId="11AA4B0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Cussì s</w:t>
      </w:r>
      <w:r w:rsidR="00CD0EAF" w:rsidRPr="00F641B0">
        <w:rPr>
          <w:rFonts w:ascii="Times" w:hAnsi="Times" w:cs="Times New Roman"/>
          <w:color w:val="000000" w:themeColor="text1"/>
          <w:lang w:val="en-US"/>
        </w:rPr>
        <w:t>'</w:t>
      </w:r>
      <w:r w:rsidRPr="00F641B0">
        <w:rPr>
          <w:rFonts w:ascii="Times" w:hAnsi="Times" w:cs="Times New Roman"/>
          <w:color w:val="000000" w:themeColor="text1"/>
          <w:lang w:val="en-US"/>
        </w:rPr>
        <w:t>en va e cussì s'abandone</w:t>
      </w:r>
    </w:p>
    <w:p w14:paraId="6C6B813C" w14:textId="28BBD58B" w:rsidR="0070778F" w:rsidRPr="00F641B0" w:rsidRDefault="0050671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ui e so nave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lo flume che randone,</w:t>
      </w:r>
    </w:p>
    <w:p w14:paraId="7349D693" w14:textId="48BFA256" w:rsidR="0070778F" w:rsidRPr="00F641B0" w:rsidRDefault="00451E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Ma(nç)</w:t>
      </w:r>
      <w:r w:rsidR="0070778F" w:rsidRPr="00F641B0">
        <w:rPr>
          <w:rFonts w:ascii="Times" w:hAnsi="Times" w:cs="Times New Roman"/>
          <w:color w:val="000000" w:themeColor="text1"/>
          <w:lang w:val="en-US"/>
        </w:rPr>
        <w:t>ando</w:t>
      </w:r>
      <w:r w:rsidR="0070778F" w:rsidRPr="00F641B0">
        <w:rPr>
          <w:rStyle w:val="FootnoteReference"/>
          <w:rFonts w:ascii="Times" w:hAnsi="Times" w:cs="Times New Roman"/>
          <w:color w:val="000000" w:themeColor="text1"/>
          <w:lang w:val="en-US"/>
        </w:rPr>
        <w:footnoteReference w:id="325"/>
      </w:r>
      <w:r w:rsidRPr="00F641B0">
        <w:rPr>
          <w:rFonts w:ascii="Times" w:hAnsi="Times" w:cs="Times New Roman"/>
          <w:color w:val="000000" w:themeColor="text1"/>
          <w:lang w:val="en-US"/>
        </w:rPr>
        <w:t xml:space="preserve"> pan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o so cavallo en done.</w:t>
      </w:r>
    </w:p>
    <w:p w14:paraId="72B9C84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Bene diexi çorni va che no trova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sone</w:t>
      </w:r>
    </w:p>
    <w:p w14:paraId="5C46186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fieri oxelli, orssi, e lione</w:t>
      </w:r>
    </w:p>
    <w:p w14:paraId="0822E69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 prixava el valor d'una pedone,</w:t>
      </w:r>
    </w:p>
    <w:p w14:paraId="3DF4C0B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Quanti ch'el n'açonçe alla spada bone.</w:t>
      </w:r>
    </w:p>
    <w:p w14:paraId="7191029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mercoredi, dredo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ora de none</w:t>
      </w:r>
    </w:p>
    <w:p w14:paraId="631E49B4" w14:textId="6FF3170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lui gua</w:t>
      </w:r>
      <w:r w:rsidRPr="00F641B0">
        <w:rPr>
          <w:rFonts w:ascii="Times" w:hAnsi="Times" w:cs="Times New Roman"/>
          <w:i/>
          <w:color w:val="000000" w:themeColor="text1"/>
          <w:lang w:val="en-US"/>
        </w:rPr>
        <w:t>r</w:t>
      </w:r>
      <w:r w:rsidRPr="00F641B0">
        <w:rPr>
          <w:rFonts w:ascii="Times" w:hAnsi="Times" w:cs="Times New Roman"/>
          <w:color w:val="000000" w:themeColor="text1"/>
          <w:lang w:val="en-US"/>
        </w:rPr>
        <w:t>d</w:t>
      </w:r>
      <w:r w:rsidR="00437F71">
        <w:rPr>
          <w:rFonts w:ascii="Times" w:hAnsi="Times" w:cs="Times New Roman"/>
          <w:color w:val="000000" w:themeColor="text1"/>
          <w:lang w:val="en-US"/>
        </w:rPr>
        <w:t>à</w:t>
      </w:r>
      <w:r w:rsidRPr="00F641B0">
        <w:rPr>
          <w:rStyle w:val="FootnoteReference"/>
          <w:rFonts w:ascii="Times" w:hAnsi="Times" w:cs="Times New Roman"/>
          <w:color w:val="000000" w:themeColor="text1"/>
          <w:lang w:val="en-US"/>
        </w:rPr>
        <w:footnoteReference w:id="326"/>
      </w:r>
      <w:r w:rsidRPr="00F641B0">
        <w:rPr>
          <w:rFonts w:ascii="Times" w:hAnsi="Times" w:cs="Times New Roman"/>
          <w:color w:val="000000" w:themeColor="text1"/>
          <w:lang w:val="en-US"/>
        </w:rPr>
        <w:t xml:space="preserve"> sulla riva Tigrone</w:t>
      </w:r>
    </w:p>
    <w:p w14:paraId="1BFE643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A muodo de tre doncele quando be</w:t>
      </w:r>
      <w:r w:rsidRPr="00F641B0">
        <w:rPr>
          <w:rFonts w:ascii="Times" w:hAnsi="Times" w:cs="Times New Roman"/>
          <w:i/>
          <w:color w:val="000000" w:themeColor="text1"/>
          <w:highlight w:val="yellow"/>
          <w:lang w:val="en-US"/>
        </w:rPr>
        <w:t>n</w:t>
      </w:r>
      <w:r w:rsidRPr="00F641B0">
        <w:rPr>
          <w:rFonts w:ascii="Times" w:hAnsi="Times" w:cs="Times New Roman"/>
          <w:color w:val="000000" w:themeColor="text1"/>
          <w:highlight w:val="yellow"/>
          <w:lang w:val="en-US"/>
        </w:rPr>
        <w:t xml:space="preserve"> se refaçone</w:t>
      </w:r>
    </w:p>
    <w:p w14:paraId="09578C6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Chantando canto, lor coraço tuto amor done,</w:t>
      </w:r>
    </w:p>
    <w:p w14:paraId="7EB290B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Chussì vete lo conte in lla via felone</w:t>
      </w:r>
    </w:p>
    <w:p w14:paraId="23662D32" w14:textId="21669BD4" w:rsidR="0070778F" w:rsidRPr="00F641B0" w:rsidRDefault="00451E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Çugar tre damissele, ças(c)</w:t>
      </w:r>
      <w:r w:rsidR="0070778F" w:rsidRPr="00F641B0">
        <w:rPr>
          <w:rFonts w:ascii="Times" w:hAnsi="Times" w:cs="Times New Roman"/>
          <w:color w:val="000000" w:themeColor="text1"/>
          <w:lang w:val="en-US"/>
        </w:rPr>
        <w:t>una</w:t>
      </w:r>
      <w:r w:rsidR="0070778F" w:rsidRPr="00F641B0">
        <w:rPr>
          <w:rStyle w:val="FootnoteReference"/>
          <w:rFonts w:ascii="Times" w:hAnsi="Times" w:cs="Times New Roman"/>
          <w:color w:val="000000" w:themeColor="text1"/>
          <w:lang w:val="en-US"/>
        </w:rPr>
        <w:footnoteReference w:id="327"/>
      </w:r>
      <w:r w:rsidR="0070778F" w:rsidRPr="00F641B0">
        <w:rPr>
          <w:rFonts w:ascii="Times" w:hAnsi="Times" w:cs="Times New Roman"/>
          <w:color w:val="000000" w:themeColor="text1"/>
          <w:lang w:val="en-US"/>
        </w:rPr>
        <w:t xml:space="preserve"> pur </w:t>
      </w:r>
      <w:r w:rsidR="0070778F" w:rsidRPr="00533334">
        <w:rPr>
          <w:rFonts w:ascii="Times" w:hAnsi="Times" w:cs="Times New Roman"/>
          <w:color w:val="000000" w:themeColor="text1"/>
          <w:lang w:val="en-US"/>
        </w:rPr>
        <w:t>i</w:t>
      </w:r>
      <w:r w:rsidR="0070778F" w:rsidRPr="00533334">
        <w:rPr>
          <w:rFonts w:ascii="Times" w:hAnsi="Times" w:cs="Times New Roman"/>
          <w:i/>
          <w:iCs/>
          <w:color w:val="000000" w:themeColor="text1"/>
          <w:lang w:val="en-US"/>
        </w:rPr>
        <w:t xml:space="preserve">n </w:t>
      </w:r>
      <w:r w:rsidR="0070778F" w:rsidRPr="00533334">
        <w:rPr>
          <w:rFonts w:ascii="Times" w:hAnsi="Times" w:cs="Times New Roman"/>
          <w:color w:val="000000" w:themeColor="text1"/>
          <w:lang w:val="en-US"/>
        </w:rPr>
        <w:t>gone</w:t>
      </w:r>
      <w:r w:rsidR="0070778F" w:rsidRPr="00F641B0">
        <w:rPr>
          <w:rFonts w:ascii="Times" w:hAnsi="Times" w:cs="Times New Roman"/>
          <w:color w:val="000000" w:themeColor="text1"/>
          <w:lang w:val="en-US"/>
        </w:rPr>
        <w:t>.</w:t>
      </w:r>
    </w:p>
    <w:p w14:paraId="21E0AEE8" w14:textId="7507268F"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97</w:t>
      </w:r>
      <w:r w:rsidR="0070778F" w:rsidRPr="00F641B0">
        <w:rPr>
          <w:rFonts w:ascii="Times" w:hAnsi="Times" w:cs="Times New Roman"/>
          <w:bCs/>
          <w:color w:val="000000" w:themeColor="text1"/>
          <w:lang w:val="en-US"/>
        </w:rPr>
        <w:t xml:space="preserve">] </w:t>
      </w:r>
    </w:p>
    <w:p w14:paraId="43A2C8A8" w14:textId="2A888D9B" w:rsidR="0070778F" w:rsidRPr="00F641B0" w:rsidRDefault="007E73F7"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De</w:t>
      </w:r>
      <w:r w:rsidR="0070778F" w:rsidRPr="00F641B0">
        <w:rPr>
          <w:rFonts w:ascii="Times" w:hAnsi="Times" w:cs="Times New Roman"/>
          <w:color w:val="000000" w:themeColor="text1"/>
          <w:lang w:val="en-US"/>
        </w:rPr>
        <w:t xml:space="preserve"> gran beleça fo çascuna d'eles</w:t>
      </w:r>
    </w:p>
    <w:p w14:paraId="56F8AEB8" w14:textId="7C7A0B02" w:rsidR="0070778F" w:rsidRPr="00F641B0" w:rsidRDefault="0050671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i so ochi à vari e blanche lor maseles</w:t>
      </w:r>
      <w:r w:rsidR="00451EDC" w:rsidRPr="00F641B0">
        <w:rPr>
          <w:rFonts w:ascii="Times" w:hAnsi="Times" w:cs="Times New Roman"/>
          <w:color w:val="000000" w:themeColor="text1"/>
          <w:lang w:val="en-US"/>
        </w:rPr>
        <w:t>,</w:t>
      </w:r>
    </w:p>
    <w:p w14:paraId="1D53B2F2" w14:textId="4C8D3F73" w:rsidR="0070778F" w:rsidRPr="00F641B0" w:rsidRDefault="008421A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Color vermei</w:t>
      </w:r>
      <w:r w:rsidR="0070778F" w:rsidRPr="00F641B0">
        <w:rPr>
          <w:rFonts w:ascii="Times" w:hAnsi="Times" w:cs="Times New Roman"/>
          <w:color w:val="000000" w:themeColor="text1"/>
          <w:lang w:val="en-US"/>
        </w:rPr>
        <w:t>o como ruoxe noveles,</w:t>
      </w:r>
    </w:p>
    <w:p w14:paraId="2F04A92F" w14:textId="3FF6DC9B" w:rsidR="0070778F" w:rsidRPr="00F641B0" w:rsidRDefault="00451E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w:t>
      </w:r>
      <w:r w:rsidR="0070778F" w:rsidRPr="00F641B0">
        <w:rPr>
          <w:rFonts w:ascii="Times" w:hAnsi="Times" w:cs="Times New Roman"/>
          <w:color w:val="000000" w:themeColor="text1"/>
          <w:lang w:val="en-US"/>
        </w:rPr>
        <w:t>lle spale pendeano lor dreçe beles</w:t>
      </w:r>
    </w:p>
    <w:p w14:paraId="60DB3D8C" w14:textId="5900C3E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Davanti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peti ponceano le so mameles.</w:t>
      </w:r>
    </w:p>
    <w:p w14:paraId="55D51D04" w14:textId="1ADA10E3"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Çascuna cantà</w:t>
      </w:r>
      <w:r w:rsidR="0050671A" w:rsidRPr="00F641B0">
        <w:rPr>
          <w:rFonts w:ascii="Times" w:hAnsi="Times" w:cs="Times New Roman"/>
          <w:color w:val="000000" w:themeColor="text1"/>
          <w:lang w:val="en-US"/>
        </w:rPr>
        <w:t xml:space="preserve"> e sonava </w:t>
      </w:r>
      <w:r w:rsidR="009064F6">
        <w:rPr>
          <w:rFonts w:ascii="Times" w:hAnsi="Times" w:cs="Times New Roman"/>
          <w:color w:val="000000" w:themeColor="text1"/>
          <w:lang w:val="en-US"/>
        </w:rPr>
        <w:t>.</w:t>
      </w:r>
      <w:r w:rsidR="0050671A" w:rsidRPr="00F641B0">
        <w:rPr>
          <w:rFonts w:ascii="Times" w:hAnsi="Times" w:cs="Times New Roman"/>
          <w:color w:val="000000" w:themeColor="text1"/>
          <w:lang w:val="en-US"/>
        </w:rPr>
        <w:t>III</w:t>
      </w:r>
      <w:r w:rsidR="009064F6">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vieles</w:t>
      </w:r>
    </w:p>
    <w:p w14:paraId="6BC717A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Tanto dolcemente che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mé quele vançeles</w:t>
      </w:r>
    </w:p>
    <w:p w14:paraId="4FE2CBB7" w14:textId="553B466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(59V) </w:t>
      </w:r>
      <w:r w:rsidR="009064F6">
        <w:rPr>
          <w:rFonts w:ascii="Times" w:hAnsi="Times" w:cs="Times New Roman"/>
          <w:color w:val="000000" w:themeColor="text1"/>
          <w:lang w:val="en-US"/>
        </w:rPr>
        <w:t>Lì</w:t>
      </w:r>
      <w:r w:rsidRPr="00F641B0">
        <w:rPr>
          <w:rFonts w:ascii="Times" w:hAnsi="Times" w:cs="Times New Roman"/>
          <w:color w:val="000000" w:themeColor="text1"/>
          <w:lang w:val="en-US"/>
        </w:rPr>
        <w:t xml:space="preserve"> coreva molte bestie isneles.</w:t>
      </w:r>
    </w:p>
    <w:p w14:paraId="4AADFCED" w14:textId="4546767D"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El conte cridà</w:t>
      </w:r>
      <w:r w:rsidR="0070778F" w:rsidRPr="00F641B0">
        <w:rPr>
          <w:rFonts w:ascii="Times" w:hAnsi="Times" w:cs="Times New Roman"/>
          <w:color w:val="000000" w:themeColor="text1"/>
          <w:lang w:val="en-US"/>
        </w:rPr>
        <w:t>, "Regina de li angeles,</w:t>
      </w:r>
    </w:p>
    <w:p w14:paraId="0FCCFAF3" w14:textId="6D1ABBDE" w:rsidR="0070778F" w:rsidRPr="00F641B0" w:rsidRDefault="009064F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Io veço meravei</w:t>
      </w:r>
      <w:r w:rsidR="0070778F" w:rsidRPr="00F641B0">
        <w:rPr>
          <w:rFonts w:ascii="Times" w:hAnsi="Times" w:cs="Times New Roman"/>
          <w:color w:val="000000" w:themeColor="text1"/>
          <w:lang w:val="en-US"/>
        </w:rPr>
        <w:t>a sovra le altre mereveles."</w:t>
      </w:r>
    </w:p>
    <w:p w14:paraId="45C3F081" w14:textId="15A7C086"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98</w:t>
      </w:r>
      <w:r w:rsidR="0070778F" w:rsidRPr="00F641B0">
        <w:rPr>
          <w:rFonts w:ascii="Times" w:hAnsi="Times" w:cs="Times New Roman"/>
          <w:bCs/>
          <w:color w:val="000000" w:themeColor="text1"/>
          <w:lang w:val="en-US"/>
        </w:rPr>
        <w:t>]</w:t>
      </w:r>
    </w:p>
    <w:p w14:paraId="08EE4F7F" w14:textId="442C3536"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Lo conte menà</w:t>
      </w:r>
      <w:r w:rsidR="0070778F" w:rsidRPr="00F641B0">
        <w:rPr>
          <w:rFonts w:ascii="Times" w:hAnsi="Times" w:cs="Times New Roman"/>
          <w:color w:val="000000" w:themeColor="text1"/>
          <w:lang w:val="en-US"/>
        </w:rPr>
        <w:t xml:space="preserve"> so nave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ver ele trois;</w:t>
      </w:r>
    </w:p>
    <w:p w14:paraId="396C6B5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ello fo apresso, si tene l'arganois,</w:t>
      </w:r>
    </w:p>
    <w:p w14:paraId="0F5DD467" w14:textId="63231C6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Vete la beleça d</w:t>
      </w:r>
      <w:r w:rsidR="00D5355F">
        <w:rPr>
          <w:rFonts w:ascii="Times" w:hAnsi="Times" w:cs="Times New Roman"/>
          <w:color w:val="000000" w:themeColor="text1"/>
          <w:lang w:val="en-US"/>
        </w:rPr>
        <w:t>i·ss</w:t>
      </w:r>
      <w:r w:rsidRPr="00F641B0">
        <w:rPr>
          <w:rFonts w:ascii="Times" w:hAnsi="Times" w:cs="Times New Roman"/>
          <w:color w:val="000000" w:themeColor="text1"/>
          <w:lang w:val="en-US"/>
        </w:rPr>
        <w:t>o vissi clari e fr</w:t>
      </w:r>
      <w:r w:rsidRPr="00F641B0">
        <w:rPr>
          <w:rFonts w:ascii="Times" w:hAnsi="Times" w:cs="Times New Roman"/>
          <w:color w:val="000000" w:themeColor="text1"/>
          <w:highlight w:val="yellow"/>
          <w:lang w:val="en-US"/>
        </w:rPr>
        <w:t>ai</w:t>
      </w:r>
      <w:r w:rsidRPr="00F641B0">
        <w:rPr>
          <w:rFonts w:ascii="Times" w:hAnsi="Times" w:cs="Times New Roman"/>
          <w:color w:val="000000" w:themeColor="text1"/>
          <w:lang w:val="en-US"/>
        </w:rPr>
        <w:t>s,</w:t>
      </w:r>
    </w:p>
    <w:p w14:paraId="1DAA1BF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 so robe fate alla guissa françois,</w:t>
      </w:r>
    </w:p>
    <w:p w14:paraId="21FF43BF" w14:textId="5CA384A1" w:rsidR="0070778F" w:rsidRPr="00F641B0" w:rsidRDefault="00F900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 gran meravei</w:t>
      </w:r>
      <w:r w:rsidR="0070778F" w:rsidRPr="00F641B0">
        <w:rPr>
          <w:rFonts w:ascii="Times" w:hAnsi="Times" w:cs="Times New Roman"/>
          <w:color w:val="000000" w:themeColor="text1"/>
          <w:lang w:val="en-US"/>
        </w:rPr>
        <w:t xml:space="preserve">a </w:t>
      </w:r>
      <w:r w:rsidR="0070778F" w:rsidRPr="00F641B0">
        <w:rPr>
          <w:rFonts w:ascii="Times" w:hAnsi="Times" w:cs="Times New Roman"/>
          <w:color w:val="000000" w:themeColor="text1"/>
          <w:highlight w:val="yellow"/>
          <w:lang w:val="en-US"/>
        </w:rPr>
        <w:t>se</w:t>
      </w:r>
      <w:r w:rsidR="00451EDC" w:rsidRPr="00F641B0">
        <w:rPr>
          <w:rFonts w:ascii="Times" w:hAnsi="Times" w:cs="Times New Roman"/>
          <w:color w:val="000000" w:themeColor="text1"/>
          <w:highlight w:val="yellow"/>
          <w:lang w:val="en-US"/>
        </w:rPr>
        <w:t>(n)</w:t>
      </w:r>
      <w:r w:rsidR="0070778F" w:rsidRPr="00F641B0">
        <w:rPr>
          <w:rFonts w:ascii="Times" w:hAnsi="Times" w:cs="Times New Roman"/>
          <w:color w:val="000000" w:themeColor="text1"/>
          <w:highlight w:val="yellow"/>
          <w:lang w:val="en-US"/>
        </w:rPr>
        <w:t>bla</w:t>
      </w:r>
      <w:r w:rsidR="00451EDC" w:rsidRPr="00F641B0">
        <w:rPr>
          <w:rStyle w:val="FootnoteReference"/>
          <w:rFonts w:ascii="Times" w:hAnsi="Times" w:cs="Times New Roman"/>
          <w:color w:val="000000" w:themeColor="text1"/>
          <w:highlight w:val="yellow"/>
          <w:lang w:val="en-US"/>
        </w:rPr>
        <w:footnoteReference w:id="328"/>
      </w:r>
      <w:r w:rsidR="0070778F" w:rsidRPr="00F641B0">
        <w:rPr>
          <w:rFonts w:ascii="Times" w:hAnsi="Times" w:cs="Times New Roman"/>
          <w:color w:val="000000" w:themeColor="text1"/>
          <w:highlight w:val="yellow"/>
          <w:lang w:val="en-US"/>
        </w:rPr>
        <w:t xml:space="preserve"> fe</w:t>
      </w:r>
      <w:r w:rsidR="00451EDC" w:rsidRPr="00F641B0">
        <w:rPr>
          <w:rFonts w:ascii="Times" w:hAnsi="Times" w:cs="Times New Roman"/>
          <w:color w:val="000000" w:themeColor="text1"/>
          <w:highlight w:val="yellow"/>
          <w:lang w:val="en-US"/>
        </w:rPr>
        <w:t>'</w:t>
      </w:r>
      <w:r w:rsidR="0070778F" w:rsidRPr="00F641B0">
        <w:rPr>
          <w:rFonts w:ascii="Times" w:hAnsi="Times" w:cs="Times New Roman"/>
          <w:color w:val="000000" w:themeColor="text1"/>
          <w:highlight w:val="yellow"/>
          <w:lang w:val="en-US"/>
        </w:rPr>
        <w:t xml:space="preserve"> crois</w:t>
      </w:r>
      <w:r w:rsidR="0070778F" w:rsidRPr="00F641B0">
        <w:rPr>
          <w:rFonts w:ascii="Times" w:hAnsi="Times" w:cs="Times New Roman"/>
          <w:color w:val="000000" w:themeColor="text1"/>
          <w:lang w:val="en-US"/>
        </w:rPr>
        <w:t>;</w:t>
      </w:r>
    </w:p>
    <w:p w14:paraId="58D6C3A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Ele altrosì quan(</w:t>
      </w:r>
      <w:r w:rsidRPr="00A70593">
        <w:rPr>
          <w:rFonts w:ascii="Times" w:hAnsi="Times" w:cs="Times New Roman"/>
          <w:iCs/>
          <w:color w:val="000000" w:themeColor="text1"/>
          <w:lang w:val="en-US"/>
        </w:rPr>
        <w:t>do</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29"/>
      </w:r>
      <w:r w:rsidRPr="00F641B0">
        <w:rPr>
          <w:rFonts w:ascii="Times" w:hAnsi="Times" w:cs="Times New Roman"/>
          <w:color w:val="000000" w:themeColor="text1"/>
          <w:lang w:val="en-US"/>
        </w:rPr>
        <w:t xml:space="preserve"> elle vete lo arnois</w:t>
      </w:r>
    </w:p>
    <w:p w14:paraId="421C2878" w14:textId="5E24CA3A" w:rsidR="0070778F" w:rsidRPr="00F641B0" w:rsidRDefault="00451E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lo homo armado </w:t>
      </w:r>
      <w:r w:rsidR="0070778F" w:rsidRPr="00F641B0">
        <w:rPr>
          <w:rFonts w:ascii="Times" w:hAnsi="Times" w:cs="Times New Roman"/>
          <w:color w:val="000000" w:themeColor="text1"/>
          <w:lang w:val="en-US"/>
        </w:rPr>
        <w:t>ssaludano insenbrois</w:t>
      </w:r>
    </w:p>
    <w:p w14:paraId="4D495EC8" w14:textId="2755963E" w:rsidR="0070778F" w:rsidRPr="00F641B0" w:rsidRDefault="00437F7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canbià</w:t>
      </w:r>
      <w:r w:rsidR="0070778F" w:rsidRPr="00F641B0">
        <w:rPr>
          <w:rFonts w:ascii="Times" w:hAnsi="Times" w:cs="Times New Roman"/>
          <w:color w:val="000000" w:themeColor="text1"/>
          <w:lang w:val="en-US"/>
        </w:rPr>
        <w:t xml:space="preserve"> lo so canto e fono quietois,</w:t>
      </w:r>
    </w:p>
    <w:p w14:paraId="12C5FAAC" w14:textId="145FE0E0" w:rsidR="0070778F" w:rsidRPr="00F641B0" w:rsidRDefault="00451E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w:t>
      </w:r>
      <w:r w:rsidR="0070778F" w:rsidRPr="00F641B0">
        <w:rPr>
          <w:rFonts w:ascii="Times" w:hAnsi="Times" w:cs="Times New Roman"/>
          <w:color w:val="000000" w:themeColor="text1"/>
          <w:lang w:val="en-US"/>
        </w:rPr>
        <w:t>ridando de boca e cigna</w:t>
      </w:r>
      <w:r w:rsidRPr="00F641B0">
        <w:rPr>
          <w:rFonts w:ascii="Times" w:hAnsi="Times" w:cs="Times New Roman"/>
          <w:color w:val="000000" w:themeColor="text1"/>
          <w:lang w:val="en-US"/>
        </w:rPr>
        <w:t>(n)</w:t>
      </w:r>
      <w:r w:rsidR="0070778F" w:rsidRPr="00F641B0">
        <w:rPr>
          <w:rFonts w:ascii="Times" w:hAnsi="Times" w:cs="Times New Roman"/>
          <w:color w:val="000000" w:themeColor="text1"/>
          <w:lang w:val="en-US"/>
        </w:rPr>
        <w:t>do</w:t>
      </w:r>
      <w:r w:rsidR="0070778F" w:rsidRPr="00F641B0">
        <w:rPr>
          <w:rStyle w:val="FootnoteReference"/>
          <w:rFonts w:ascii="Times" w:hAnsi="Times" w:cs="Times New Roman"/>
          <w:color w:val="000000" w:themeColor="text1"/>
          <w:lang w:val="en-US"/>
        </w:rPr>
        <w:footnoteReference w:id="330"/>
      </w:r>
      <w:r w:rsidR="0070778F" w:rsidRPr="00F641B0">
        <w:rPr>
          <w:rFonts w:ascii="Times" w:hAnsi="Times" w:cs="Times New Roman"/>
          <w:color w:val="000000" w:themeColor="text1"/>
          <w:lang w:val="en-US"/>
        </w:rPr>
        <w:t xml:space="preserve"> d</w:t>
      </w:r>
      <w:r w:rsidR="00180088">
        <w:rPr>
          <w:rFonts w:ascii="Times" w:hAnsi="Times" w:cs="Times New Roman"/>
          <w:color w:val="000000" w:themeColor="text1"/>
          <w:lang w:val="en-US"/>
        </w:rPr>
        <w:t>e·ss</w:t>
      </w:r>
      <w:r w:rsidR="0070778F" w:rsidRPr="00F641B0">
        <w:rPr>
          <w:rFonts w:ascii="Times" w:hAnsi="Times" w:cs="Times New Roman"/>
          <w:color w:val="000000" w:themeColor="text1"/>
          <w:lang w:val="en-US"/>
        </w:rPr>
        <w:t>o oils</w:t>
      </w:r>
    </w:p>
    <w:p w14:paraId="502E4E0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Inver lo baron coreno a gran esplois.</w:t>
      </w:r>
    </w:p>
    <w:p w14:paraId="1B756A6C" w14:textId="6D0199A0"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99</w:t>
      </w:r>
      <w:r w:rsidR="0070778F" w:rsidRPr="00F641B0">
        <w:rPr>
          <w:rFonts w:ascii="Times" w:hAnsi="Times" w:cs="Times New Roman"/>
          <w:bCs/>
          <w:color w:val="000000" w:themeColor="text1"/>
          <w:lang w:val="en-US"/>
        </w:rPr>
        <w:t>]</w:t>
      </w:r>
    </w:p>
    <w:p w14:paraId="028063F7" w14:textId="62C5AFC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(E)lo</w:t>
      </w:r>
      <w:r w:rsidRPr="00F641B0">
        <w:rPr>
          <w:rStyle w:val="FootnoteReference"/>
          <w:rFonts w:ascii="Times" w:hAnsi="Times" w:cs="Times New Roman"/>
          <w:color w:val="000000" w:themeColor="text1"/>
          <w:lang w:val="en-US"/>
        </w:rPr>
        <w:footnoteReference w:id="331"/>
      </w:r>
      <w:r w:rsidR="00437F71">
        <w:rPr>
          <w:rFonts w:ascii="Times" w:hAnsi="Times" w:cs="Times New Roman"/>
          <w:color w:val="000000" w:themeColor="text1"/>
          <w:lang w:val="en-US"/>
        </w:rPr>
        <w:t xml:space="preserve"> le salludà</w:t>
      </w:r>
      <w:r w:rsidRPr="00F641B0">
        <w:rPr>
          <w:rFonts w:ascii="Times" w:hAnsi="Times" w:cs="Times New Roman"/>
          <w:color w:val="000000" w:themeColor="text1"/>
          <w:lang w:val="en-US"/>
        </w:rPr>
        <w:t xml:space="preserve"> in</w:t>
      </w:r>
      <w:r w:rsidR="0017729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prima lo contor.</w:t>
      </w:r>
    </w:p>
    <w:p w14:paraId="1287AD1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Ele altrossì respoxe sença demor,</w:t>
      </w:r>
    </w:p>
    <w:p w14:paraId="7A07DADD" w14:textId="54F538B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si' vegnudo homo stranior</w:t>
      </w:r>
      <w:r w:rsidR="00437F71">
        <w:rPr>
          <w:rFonts w:ascii="Times" w:hAnsi="Times" w:cs="Times New Roman"/>
          <w:color w:val="000000" w:themeColor="text1"/>
          <w:lang w:val="en-US"/>
        </w:rPr>
        <w:t>!</w:t>
      </w:r>
    </w:p>
    <w:p w14:paraId="1A645822" w14:textId="72092BB9" w:rsidR="0070778F" w:rsidRPr="00F641B0" w:rsidRDefault="0017729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è tu vegnu</w:t>
      </w:r>
      <w:r w:rsidR="0070778F" w:rsidRPr="00F641B0">
        <w:rPr>
          <w:rFonts w:ascii="Times" w:hAnsi="Times" w:cs="Times New Roman"/>
          <w:color w:val="000000" w:themeColor="text1"/>
          <w:lang w:val="en-US"/>
        </w:rPr>
        <w:t>? Trane de questo eror</w:t>
      </w:r>
    </w:p>
    <w:p w14:paraId="1695CFF8" w14:textId="69815FC9" w:rsidR="0070778F" w:rsidRPr="00F641B0" w:rsidRDefault="00F900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Ancora no vedessemo meravei</w:t>
      </w:r>
      <w:r w:rsidR="0070778F" w:rsidRPr="00F641B0">
        <w:rPr>
          <w:rFonts w:ascii="Times" w:hAnsi="Times" w:cs="Times New Roman"/>
          <w:color w:val="000000" w:themeColor="text1"/>
          <w:lang w:val="en-US"/>
        </w:rPr>
        <w:t>a maçor;</w:t>
      </w:r>
    </w:p>
    <w:p w14:paraId="0C5818B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questa parte de gran tenpo ancior</w:t>
      </w:r>
    </w:p>
    <w:p w14:paraId="2AB9D49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arivà mai omo pecador."</w:t>
      </w:r>
    </w:p>
    <w:p w14:paraId="361E6F9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ello respoxe, "De tera allienor</w:t>
      </w:r>
    </w:p>
    <w:p w14:paraId="48ABC48E" w14:textId="55DBF64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Son</w:t>
      </w:r>
      <w:r w:rsidR="0017729F"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vegnudo como 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w:t>
      </w:r>
      <w:r w:rsidR="0017729F"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w:t>
      </w:r>
    </w:p>
    <w:p w14:paraId="00A0471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questo flume, tuto çò ch'el sia folor,</w:t>
      </w:r>
    </w:p>
    <w:p w14:paraId="1FD500F9" w14:textId="3DDC7161" w:rsidR="0070778F" w:rsidRPr="00F641B0" w:rsidRDefault="0002420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Voio</w:t>
      </w:r>
      <w:r w:rsidR="00EA4795" w:rsidRPr="00F641B0">
        <w:rPr>
          <w:rFonts w:ascii="Times" w:hAnsi="Times" w:cs="Times New Roman"/>
          <w:color w:val="000000" w:themeColor="text1"/>
          <w:lang w:val="en-US"/>
        </w:rPr>
        <w:t xml:space="preserve"> me uxa</w:t>
      </w:r>
      <w:r w:rsidR="0070778F" w:rsidRPr="00F641B0">
        <w:rPr>
          <w:rFonts w:ascii="Times" w:hAnsi="Times" w:cs="Times New Roman"/>
          <w:color w:val="000000" w:themeColor="text1"/>
          <w:lang w:val="en-US"/>
        </w:rPr>
        <w:t>r la vita mia de jor in jor.</w:t>
      </w:r>
    </w:p>
    <w:p w14:paraId="4993175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Sete ani è ben, io no sun mencior,</w:t>
      </w:r>
    </w:p>
    <w:p w14:paraId="2AF34381" w14:textId="17899EF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Ch'io no viti m</w:t>
      </w:r>
      <w:r w:rsidR="00F900D1">
        <w:rPr>
          <w:rFonts w:ascii="Times" w:hAnsi="Times" w:cs="Times New Roman"/>
          <w:color w:val="000000" w:themeColor="text1"/>
          <w:lang w:val="en-US"/>
        </w:rPr>
        <w:t>ia mui</w:t>
      </w:r>
      <w:r w:rsidR="0017729F" w:rsidRPr="00F641B0">
        <w:rPr>
          <w:rFonts w:ascii="Times" w:hAnsi="Times" w:cs="Times New Roman"/>
          <w:color w:val="000000" w:themeColor="text1"/>
          <w:lang w:val="en-US"/>
        </w:rPr>
        <w:t>er ni·</w:t>
      </w:r>
      <w:r w:rsidRPr="00F641B0">
        <w:rPr>
          <w:rFonts w:ascii="Times" w:hAnsi="Times" w:cs="Times New Roman"/>
          <w:color w:val="000000" w:themeColor="text1"/>
          <w:lang w:val="en-US"/>
        </w:rPr>
        <w:t xml:space="preserve">l mio </w:t>
      </w:r>
      <w:r w:rsidR="0017729F"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w:t>
      </w:r>
    </w:p>
    <w:p w14:paraId="51717465" w14:textId="1A273C6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(60R) </w:t>
      </w:r>
      <w:r w:rsidR="00076F52">
        <w:rPr>
          <w:rFonts w:ascii="Times" w:hAnsi="Times" w:cs="Times New Roman"/>
          <w:color w:val="000000" w:themeColor="text1"/>
          <w:lang w:val="en-US"/>
        </w:rPr>
        <w:t>No·ss</w:t>
      </w:r>
      <w:r w:rsidRPr="00F641B0">
        <w:rPr>
          <w:rFonts w:ascii="Times" w:hAnsi="Times" w:cs="Times New Roman"/>
          <w:color w:val="000000" w:themeColor="text1"/>
          <w:lang w:val="en-US"/>
        </w:rPr>
        <w:t>o onde io me vada, si me vien gra</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tendo</w:t>
      </w:r>
      <w:r w:rsidRPr="00F641B0">
        <w:rPr>
          <w:rFonts w:ascii="Times" w:hAnsi="Times" w:cs="Times New Roman"/>
          <w:i/>
          <w:color w:val="000000" w:themeColor="text1"/>
          <w:lang w:val="en-US"/>
        </w:rPr>
        <w:t>r</w:t>
      </w:r>
      <w:r w:rsidR="0017729F" w:rsidRPr="00F641B0">
        <w:rPr>
          <w:rFonts w:ascii="Times" w:hAnsi="Times" w:cs="Times New Roman"/>
          <w:color w:val="000000" w:themeColor="text1"/>
          <w:lang w:val="en-US"/>
        </w:rPr>
        <w:t>.</w:t>
      </w:r>
      <w:r w:rsidR="00437F71">
        <w:rPr>
          <w:rFonts w:ascii="Times" w:hAnsi="Times" w:cs="Times New Roman"/>
          <w:color w:val="000000" w:themeColor="text1"/>
          <w:lang w:val="en-US"/>
        </w:rPr>
        <w:t>"</w:t>
      </w:r>
    </w:p>
    <w:p w14:paraId="088B19F1" w14:textId="5B14B24D"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100</w:t>
      </w:r>
      <w:r w:rsidR="0070778F" w:rsidRPr="00F641B0">
        <w:rPr>
          <w:rFonts w:ascii="Times" w:hAnsi="Times" w:cs="Times New Roman"/>
          <w:bCs/>
          <w:color w:val="000000" w:themeColor="text1"/>
          <w:lang w:val="en-US"/>
        </w:rPr>
        <w:t>]</w:t>
      </w:r>
    </w:p>
    <w:p w14:paraId="5B6EDE75" w14:textId="541A4718" w:rsidR="0070778F" w:rsidRPr="00F641B0" w:rsidRDefault="00B441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à çò</w:t>
      </w:r>
      <w:r w:rsidR="0070778F" w:rsidRPr="00F641B0">
        <w:rPr>
          <w:rFonts w:ascii="Times" w:hAnsi="Times" w:cs="Times New Roman"/>
          <w:color w:val="000000" w:themeColor="text1"/>
          <w:lang w:val="en-US"/>
        </w:rPr>
        <w:t xml:space="preserve"> dito lo lial çavaler,</w:t>
      </w:r>
    </w:p>
    <w:p w14:paraId="4759194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Inclina so vixo, si presse a lagremer.</w:t>
      </w:r>
    </w:p>
    <w:p w14:paraId="402B8C6A" w14:textId="7AA18F0B" w:rsidR="0070778F" w:rsidRPr="00F900D1"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highlight w:val="darkMagenta"/>
          <w:lang w:val="en-US"/>
        </w:rPr>
      </w:pPr>
      <w:r w:rsidRPr="00F900D1">
        <w:rPr>
          <w:rFonts w:ascii="Times" w:hAnsi="Times" w:cs="Times New Roman"/>
          <w:color w:val="000000" w:themeColor="text1"/>
          <w:highlight w:val="darkMagenta"/>
          <w:lang w:val="en-US"/>
        </w:rPr>
        <w:t>Disse l</w:t>
      </w:r>
      <w:r w:rsidR="00F900D1" w:rsidRPr="00F900D1">
        <w:rPr>
          <w:rFonts w:ascii="Times" w:hAnsi="Times" w:cs="Times New Roman"/>
          <w:color w:val="000000" w:themeColor="text1"/>
          <w:highlight w:val="darkMagenta"/>
          <w:lang w:val="en-US"/>
        </w:rPr>
        <w:t xml:space="preserve">a </w:t>
      </w:r>
      <w:r w:rsidR="00076F52" w:rsidRPr="00F900D1">
        <w:rPr>
          <w:rFonts w:ascii="Times" w:hAnsi="Times" w:cs="Times New Roman"/>
          <w:color w:val="000000" w:themeColor="text1"/>
          <w:highlight w:val="darkMagenta"/>
          <w:lang w:val="en-US"/>
        </w:rPr>
        <w:t>ss</w:t>
      </w:r>
      <w:r w:rsidRPr="00F900D1">
        <w:rPr>
          <w:rFonts w:ascii="Times" w:hAnsi="Times" w:cs="Times New Roman"/>
          <w:color w:val="000000" w:themeColor="text1"/>
          <w:highlight w:val="darkMagenta"/>
          <w:lang w:val="en-US"/>
        </w:rPr>
        <w:t>egonda, “Vasal, no te sparì e no te smarir,</w:t>
      </w:r>
    </w:p>
    <w:p w14:paraId="61B68D41" w14:textId="59EB4E92" w:rsidR="0070778F" w:rsidRPr="00F900D1" w:rsidRDefault="00EA479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highlight w:val="darkMagenta"/>
          <w:lang w:val="en-US"/>
        </w:rPr>
      </w:pPr>
      <w:r w:rsidRPr="00F900D1">
        <w:rPr>
          <w:rFonts w:ascii="Times" w:hAnsi="Times" w:cs="Times New Roman"/>
          <w:color w:val="000000" w:themeColor="text1"/>
          <w:highlight w:val="darkMagenta"/>
          <w:lang w:val="en-US"/>
        </w:rPr>
        <w:t>Como à tu passado lo Roxo M</w:t>
      </w:r>
      <w:r w:rsidR="0070778F" w:rsidRPr="00F900D1">
        <w:rPr>
          <w:rFonts w:ascii="Times" w:hAnsi="Times" w:cs="Times New Roman"/>
          <w:color w:val="000000" w:themeColor="text1"/>
          <w:highlight w:val="darkMagenta"/>
          <w:lang w:val="en-US"/>
        </w:rPr>
        <w:t>ar?”</w:t>
      </w:r>
    </w:p>
    <w:p w14:paraId="3355F325" w14:textId="5957EF3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lo baron, "M</w:t>
      </w:r>
      <w:r w:rsidR="00F900D1">
        <w:rPr>
          <w:rFonts w:ascii="Times" w:hAnsi="Times" w:cs="Times New Roman"/>
          <w:color w:val="000000" w:themeColor="text1"/>
          <w:lang w:val="en-US"/>
        </w:rPr>
        <w:t xml:space="preserve">e </w:t>
      </w:r>
      <w:r w:rsidR="00180088">
        <w:rPr>
          <w:rFonts w:ascii="Times" w:hAnsi="Times" w:cs="Times New Roman"/>
          <w:color w:val="000000" w:themeColor="text1"/>
          <w:lang w:val="en-US"/>
        </w:rPr>
        <w:t>ss</w:t>
      </w:r>
      <w:r w:rsidRPr="00F641B0">
        <w:rPr>
          <w:rFonts w:ascii="Times" w:hAnsi="Times" w:cs="Times New Roman"/>
          <w:color w:val="000000" w:themeColor="text1"/>
          <w:lang w:val="en-US"/>
        </w:rPr>
        <w:t>averissi conter</w:t>
      </w:r>
    </w:p>
    <w:p w14:paraId="035DA7F0" w14:textId="072D631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homo </w:t>
      </w:r>
      <w:r w:rsidR="00F900D1">
        <w:rPr>
          <w:rFonts w:ascii="Times" w:hAnsi="Times" w:cs="Times New Roman"/>
          <w:color w:val="000000" w:themeColor="text1"/>
          <w:lang w:val="en-US"/>
        </w:rPr>
        <w:t>io·</w:t>
      </w:r>
      <w:r w:rsidR="00D5355F">
        <w:rPr>
          <w:rFonts w:ascii="Times" w:hAnsi="Times" w:cs="Times New Roman"/>
          <w:color w:val="000000" w:themeColor="text1"/>
          <w:lang w:val="en-US"/>
        </w:rPr>
        <w:t>ss</w:t>
      </w:r>
      <w:r w:rsidRPr="00F641B0">
        <w:rPr>
          <w:rFonts w:ascii="Times" w:hAnsi="Times" w:cs="Times New Roman"/>
          <w:color w:val="000000" w:themeColor="text1"/>
          <w:lang w:val="en-US"/>
        </w:rPr>
        <w:t>on e che domanda e che quer,</w:t>
      </w:r>
    </w:p>
    <w:p w14:paraId="3B005F54" w14:textId="56E3203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che io son qu</w:t>
      </w:r>
      <w:r w:rsidR="0017729F" w:rsidRPr="00F641B0">
        <w:rPr>
          <w:rFonts w:ascii="Times" w:hAnsi="Times" w:cs="Times New Roman"/>
          <w:color w:val="000000" w:themeColor="text1"/>
          <w:lang w:val="en-US"/>
        </w:rPr>
        <w:t>i</w:t>
      </w:r>
      <w:r w:rsidRPr="00F641B0">
        <w:rPr>
          <w:rFonts w:ascii="Times" w:hAnsi="Times" w:cs="Times New Roman"/>
          <w:color w:val="000000" w:themeColor="text1"/>
          <w:lang w:val="en-US"/>
        </w:rPr>
        <w:t xml:space="preserve"> solleto su sto mer?</w:t>
      </w:r>
    </w:p>
    <w:p w14:paraId="1855FBC0" w14:textId="6AB9865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180088">
        <w:rPr>
          <w:rFonts w:ascii="Times" w:hAnsi="Times" w:cs="Times New Roman"/>
          <w:color w:val="000000" w:themeColor="text1"/>
          <w:lang w:val="en-US"/>
        </w:rPr>
        <w:t>e·ss</w:t>
      </w:r>
      <w:r w:rsidRPr="00F641B0">
        <w:rPr>
          <w:rFonts w:ascii="Times" w:hAnsi="Times" w:cs="Times New Roman"/>
          <w:color w:val="000000" w:themeColor="text1"/>
          <w:lang w:val="en-US"/>
        </w:rPr>
        <w:t>entir de pietade io ve faré plorer.</w:t>
      </w:r>
    </w:p>
    <w:p w14:paraId="35A7AD3F" w14:textId="6323DE0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ò un mio</w:t>
      </w:r>
      <w:r w:rsidRPr="00F641B0">
        <w:rPr>
          <w:rStyle w:val="FootnoteReference"/>
          <w:rFonts w:ascii="Times" w:hAnsi="Times" w:cs="Times New Roman"/>
          <w:color w:val="000000" w:themeColor="text1"/>
          <w:lang w:val="en-US"/>
        </w:rPr>
        <w:footnoteReference w:id="332"/>
      </w:r>
      <w:r w:rsidRPr="00F641B0">
        <w:rPr>
          <w:rFonts w:ascii="Times" w:hAnsi="Times" w:cs="Times New Roman"/>
          <w:color w:val="000000" w:themeColor="text1"/>
          <w:lang w:val="en-US"/>
        </w:rPr>
        <w:t xml:space="preserve"> </w:t>
      </w:r>
      <w:r w:rsidR="0017729F"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Carlo se fa clamer,</w:t>
      </w:r>
    </w:p>
    <w:p w14:paraId="7CAE2213" w14:textId="25D1F5FA" w:rsidR="0070778F" w:rsidRPr="00F641B0" w:rsidRDefault="00EA479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tuto lo mondo à soto si a j</w:t>
      </w:r>
      <w:r w:rsidR="0070778F" w:rsidRPr="00F641B0">
        <w:rPr>
          <w:rFonts w:ascii="Times" w:hAnsi="Times" w:cs="Times New Roman"/>
          <w:color w:val="000000" w:themeColor="text1"/>
          <w:lang w:val="en-US"/>
        </w:rPr>
        <w:t>ustixier.</w:t>
      </w:r>
    </w:p>
    <w:p w14:paraId="3F5E2B1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è homo ni doxe ni prevencier</w:t>
      </w:r>
    </w:p>
    <w:p w14:paraId="1AA7D252" w14:textId="443CFCDC" w:rsidR="0070778F" w:rsidRPr="00F641B0" w:rsidRDefault="00EA479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w:t>
      </w:r>
      <w:r w:rsidR="0070778F" w:rsidRPr="00F641B0">
        <w:rPr>
          <w:rFonts w:ascii="Times" w:hAnsi="Times" w:cs="Times New Roman"/>
          <w:color w:val="000000" w:themeColor="text1"/>
          <w:lang w:val="en-US"/>
        </w:rPr>
        <w:t xml:space="preserve"> lui no</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s</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va de perssona o de dener.</w:t>
      </w:r>
    </w:p>
    <w:p w14:paraId="333C59C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Venuto li è un van desierer</w:t>
      </w:r>
    </w:p>
    <w:p w14:paraId="2D4CCD6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davanti lui me fè sovra li santi çurer</w:t>
      </w:r>
    </w:p>
    <w:p w14:paraId="7671E04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anderò l'inferno cercher,</w:t>
      </w:r>
    </w:p>
    <w:p w14:paraId="09B5220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mai no die a lui torner,</w:t>
      </w:r>
    </w:p>
    <w:p w14:paraId="04E6A56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S'io no entro l'inferno p</w:t>
      </w:r>
      <w:r w:rsidRPr="00F641B0">
        <w:rPr>
          <w:rFonts w:ascii="Times" w:hAnsi="Times" w:cs="Times New Roman"/>
          <w:i/>
          <w:color w:val="000000" w:themeColor="text1"/>
          <w:lang w:val="en-US"/>
        </w:rPr>
        <w:t>ri</w:t>
      </w:r>
      <w:r w:rsidRPr="00F641B0">
        <w:rPr>
          <w:rFonts w:ascii="Times" w:hAnsi="Times" w:cs="Times New Roman"/>
          <w:color w:val="000000" w:themeColor="text1"/>
          <w:lang w:val="en-US"/>
        </w:rPr>
        <w:t>mer.</w:t>
      </w:r>
    </w:p>
    <w:p w14:paraId="1F654CB9" w14:textId="5579EF78" w:rsidR="0070778F" w:rsidRPr="00F641B0" w:rsidRDefault="0050671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Ben ò penado </w:t>
      </w:r>
      <w:r w:rsidR="00F900D1">
        <w:rPr>
          <w:rFonts w:ascii="Times" w:hAnsi="Times" w:cs="Times New Roman"/>
          <w:color w:val="000000" w:themeColor="text1"/>
          <w:lang w:val="en-US"/>
        </w:rPr>
        <w:t>.</w:t>
      </w:r>
      <w:r w:rsidRPr="00F641B0">
        <w:rPr>
          <w:rFonts w:ascii="Times" w:hAnsi="Times" w:cs="Times New Roman"/>
          <w:color w:val="000000" w:themeColor="text1"/>
          <w:lang w:val="en-US"/>
        </w:rPr>
        <w:t>VII</w:t>
      </w:r>
      <w:r w:rsidR="00F900D1">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ani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intrer,</w:t>
      </w:r>
    </w:p>
    <w:p w14:paraId="0C3D0DEE" w14:textId="65261D84" w:rsidR="0070778F" w:rsidRPr="00F641B0" w:rsidRDefault="0017729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Trovar </w:t>
      </w:r>
      <w:r w:rsidR="00076F52">
        <w:rPr>
          <w:rFonts w:ascii="Times" w:hAnsi="Times" w:cs="Times New Roman"/>
          <w:color w:val="000000" w:themeColor="text1"/>
          <w:lang w:val="en-US"/>
        </w:rPr>
        <w:t>no·ss</w:t>
      </w:r>
      <w:r w:rsidR="0070778F" w:rsidRPr="00F641B0">
        <w:rPr>
          <w:rFonts w:ascii="Times" w:hAnsi="Times" w:cs="Times New Roman"/>
          <w:color w:val="000000" w:themeColor="text1"/>
          <w:lang w:val="en-US"/>
        </w:rPr>
        <w:t>o camin ni sentier.</w:t>
      </w:r>
    </w:p>
    <w:p w14:paraId="1D4C2A3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dolente homo mai no nassé de mer.</w:t>
      </w:r>
    </w:p>
    <w:p w14:paraId="0DFB85A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che me fé la mia ventura retrer,</w:t>
      </w:r>
    </w:p>
    <w:p w14:paraId="05420D3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437F71">
        <w:rPr>
          <w:rFonts w:ascii="Times" w:hAnsi="Times" w:cs="Times New Roman"/>
          <w:color w:val="000000" w:themeColor="text1"/>
          <w:highlight w:val="yellow"/>
          <w:lang w:val="en-US"/>
        </w:rPr>
        <w:t>Chontento m’avì del mio mereveler</w:t>
      </w:r>
      <w:r w:rsidRPr="00F641B0">
        <w:rPr>
          <w:rFonts w:ascii="Times" w:hAnsi="Times" w:cs="Times New Roman"/>
          <w:color w:val="000000" w:themeColor="text1"/>
          <w:lang w:val="en-US"/>
        </w:rPr>
        <w:t>,</w:t>
      </w:r>
    </w:p>
    <w:p w14:paraId="5201B26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vui savessi lo dretro camin parler."</w:t>
      </w:r>
    </w:p>
    <w:p w14:paraId="2625CE78" w14:textId="2A6F35B8"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101</w:t>
      </w:r>
      <w:r w:rsidR="0070778F" w:rsidRPr="00F641B0">
        <w:rPr>
          <w:rFonts w:ascii="Times" w:hAnsi="Times" w:cs="Times New Roman"/>
          <w:bCs/>
          <w:color w:val="000000" w:themeColor="text1"/>
          <w:lang w:val="en-US"/>
        </w:rPr>
        <w:t>]</w:t>
      </w:r>
    </w:p>
    <w:p w14:paraId="136E9C2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"Como," disse lo conte, "bele conpagne,</w:t>
      </w:r>
    </w:p>
    <w:p w14:paraId="15692D6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Chi ve condusse in questa tera stragne</w:t>
      </w:r>
    </w:p>
    <w:p w14:paraId="7EFEB85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(60V) </w:t>
      </w:r>
      <w:r w:rsidRPr="00F641B0">
        <w:rPr>
          <w:rFonts w:ascii="Times" w:hAnsi="Times" w:cs="Times New Roman"/>
          <w:color w:val="000000" w:themeColor="text1"/>
          <w:lang w:val="en-US"/>
        </w:rPr>
        <w:t>E demoré vui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questa</w:t>
      </w:r>
      <w:r w:rsidRPr="00F641B0">
        <w:rPr>
          <w:rStyle w:val="FootnoteReference"/>
          <w:rFonts w:ascii="Times" w:hAnsi="Times" w:cs="Times New Roman"/>
          <w:color w:val="000000" w:themeColor="text1"/>
          <w:lang w:val="en-US"/>
        </w:rPr>
        <w:footnoteReference w:id="333"/>
      </w:r>
      <w:r w:rsidRPr="00F641B0">
        <w:rPr>
          <w:rFonts w:ascii="Times" w:hAnsi="Times" w:cs="Times New Roman"/>
          <w:color w:val="000000" w:themeColor="text1"/>
          <w:lang w:val="en-US"/>
        </w:rPr>
        <w:t xml:space="preserve"> des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tagne?</w:t>
      </w:r>
    </w:p>
    <w:p w14:paraId="0CF2636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me resenblé, sicomo li ogli m'e</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çagne,</w:t>
      </w:r>
    </w:p>
    <w:p w14:paraId="49DC4E0B" w14:textId="50992C9C" w:rsidR="0070778F" w:rsidRPr="00F641B0" w:rsidRDefault="005F455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 bel paï</w:t>
      </w:r>
      <w:r w:rsidR="0070778F" w:rsidRPr="00F641B0">
        <w:rPr>
          <w:rFonts w:ascii="Times" w:hAnsi="Times" w:cs="Times New Roman"/>
          <w:color w:val="000000" w:themeColor="text1"/>
          <w:lang w:val="en-US"/>
        </w:rPr>
        <w:t>s che fo de Carlomaine."</w:t>
      </w:r>
    </w:p>
    <w:p w14:paraId="23AADDDB" w14:textId="731FA9F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l'una dixe, "Quando tu </w:t>
      </w:r>
      <w:r w:rsidRPr="00533334">
        <w:rPr>
          <w:rFonts w:ascii="Times" w:hAnsi="Times" w:cs="Times New Roman"/>
          <w:color w:val="000000" w:themeColor="text1"/>
          <w:lang w:val="en-US"/>
        </w:rPr>
        <w:t>de</w:t>
      </w:r>
      <w:r w:rsidR="00533334" w:rsidRPr="00533334">
        <w:rPr>
          <w:rFonts w:ascii="Times" w:hAnsi="Times" w:cs="Times New Roman"/>
          <w:color w:val="000000" w:themeColor="text1"/>
          <w:lang w:val="en-US"/>
        </w:rPr>
        <w:t>·</w:t>
      </w:r>
      <w:r w:rsidRPr="00533334">
        <w:rPr>
          <w:rFonts w:ascii="Times" w:hAnsi="Times" w:cs="Times New Roman"/>
          <w:i/>
          <w:color w:val="000000" w:themeColor="text1"/>
          <w:lang w:val="en-US"/>
        </w:rPr>
        <w:t>n</w:t>
      </w:r>
      <w:r w:rsidRPr="00533334">
        <w:rPr>
          <w:rFonts w:ascii="Times" w:hAnsi="Times" w:cs="Times New Roman"/>
          <w:color w:val="000000" w:themeColor="text1"/>
          <w:lang w:val="en-US"/>
        </w:rPr>
        <w:t xml:space="preserve"> domagne</w:t>
      </w:r>
    </w:p>
    <w:p w14:paraId="6D0DD69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nostro afar unde el to cuor se lagne,</w:t>
      </w:r>
    </w:p>
    <w:p w14:paraId="46EDB233" w14:textId="48AF0855" w:rsidR="0070778F" w:rsidRPr="00F641B0" w:rsidRDefault="00EA479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 dé</w:t>
      </w:r>
      <w:r w:rsidR="0070778F" w:rsidRPr="00F641B0">
        <w:rPr>
          <w:rFonts w:ascii="Times" w:hAnsi="Times" w:cs="Times New Roman"/>
          <w:color w:val="000000" w:themeColor="text1"/>
          <w:lang w:val="en-US"/>
        </w:rPr>
        <w:t xml:space="preserve"> saver ch'el nostro capetaine</w:t>
      </w:r>
    </w:p>
    <w:p w14:paraId="27DA1E7A" w14:textId="1DAD15D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È una dame de</w:t>
      </w:r>
      <w:r w:rsidR="0017729F" w:rsidRPr="00F641B0">
        <w:rPr>
          <w:rFonts w:ascii="Times" w:hAnsi="Times" w:cs="Times New Roman"/>
          <w:color w:val="000000" w:themeColor="text1"/>
          <w:lang w:val="en-US"/>
        </w:rPr>
        <w:t xml:space="preserve"> çà</w:t>
      </w:r>
      <w:r w:rsidR="00437F71">
        <w:rPr>
          <w:rFonts w:ascii="Times" w:hAnsi="Times" w:cs="Times New Roman"/>
          <w:color w:val="000000" w:themeColor="text1"/>
          <w:lang w:val="en-US"/>
        </w:rPr>
        <w:t xml:space="preserve"> da la montagne.</w:t>
      </w:r>
    </w:p>
    <w:p w14:paraId="75D000E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fo si bela Medea ni Helaine,</w:t>
      </w:r>
    </w:p>
    <w:p w14:paraId="47BF0B1C" w14:textId="46C3454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Nian si savia fui in Bertagne;</w:t>
      </w:r>
      <w:r w:rsidR="00437F71">
        <w:rPr>
          <w:rStyle w:val="FootnoteReference"/>
          <w:rFonts w:ascii="Times" w:hAnsi="Times" w:cs="Times New Roman"/>
          <w:color w:val="000000" w:themeColor="text1"/>
          <w:lang w:val="en-US"/>
        </w:rPr>
        <w:footnoteReference w:id="334"/>
      </w:r>
    </w:p>
    <w:p w14:paraId="071A1AC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negromencia ella è sovraine,</w:t>
      </w:r>
    </w:p>
    <w:p w14:paraId="0F80E89B" w14:textId="2ECF3298" w:rsidR="0070778F" w:rsidRPr="00F641B0" w:rsidRDefault="00EA479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che no sé</w:t>
      </w:r>
      <w:r w:rsidR="0070778F" w:rsidRPr="00F641B0">
        <w:rPr>
          <w:rFonts w:ascii="Times" w:hAnsi="Times" w:cs="Times New Roman"/>
          <w:color w:val="000000" w:themeColor="text1"/>
          <w:lang w:val="en-US"/>
        </w:rPr>
        <w:t xml:space="preserve"> sença ingagne</w:t>
      </w:r>
    </w:p>
    <w:p w14:paraId="5F684644" w14:textId="410E7F7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li maistri de Toleta ni de Spagne.</w:t>
      </w:r>
    </w:p>
    <w:p w14:paraId="3E5C953D" w14:textId="7BCDFF9D" w:rsidR="0070778F" w:rsidRPr="00F641B0" w:rsidRDefault="00F900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Della meravei</w:t>
      </w:r>
      <w:r w:rsidR="0070778F" w:rsidRPr="00F641B0">
        <w:rPr>
          <w:rFonts w:ascii="Times" w:hAnsi="Times" w:cs="Times New Roman"/>
          <w:color w:val="000000" w:themeColor="text1"/>
          <w:lang w:val="en-US"/>
        </w:rPr>
        <w:t>a ch'el to cuor iymagne,</w:t>
      </w:r>
    </w:p>
    <w:p w14:paraId="00D62CA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te trarà de erore e de desdagne."</w:t>
      </w:r>
    </w:p>
    <w:p w14:paraId="337B3D23" w14:textId="6CC64179"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102</w:t>
      </w:r>
      <w:r w:rsidR="0070778F" w:rsidRPr="00F641B0">
        <w:rPr>
          <w:rFonts w:ascii="Times" w:hAnsi="Times" w:cs="Times New Roman"/>
          <w:bCs/>
          <w:color w:val="000000" w:themeColor="text1"/>
          <w:lang w:val="en-US"/>
        </w:rPr>
        <w:t>]</w:t>
      </w:r>
    </w:p>
    <w:p w14:paraId="19E52BFA" w14:textId="6AAB700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Ancora</w:t>
      </w:r>
      <w:r w:rsidRPr="00F641B0">
        <w:rPr>
          <w:rStyle w:val="FootnoteReference"/>
          <w:rFonts w:ascii="Times" w:hAnsi="Times" w:cs="Times New Roman"/>
          <w:color w:val="000000" w:themeColor="text1"/>
          <w:lang w:val="en-US"/>
        </w:rPr>
        <w:footnoteReference w:id="335"/>
      </w:r>
      <w:r w:rsidRPr="00F641B0">
        <w:rPr>
          <w:rFonts w:ascii="Times" w:hAnsi="Times" w:cs="Times New Roman"/>
          <w:color w:val="000000" w:themeColor="text1"/>
          <w:lang w:val="en-US"/>
        </w:rPr>
        <w:t xml:space="preserve"> te digo, vasal, se tu vie</w:t>
      </w:r>
      <w:r w:rsidR="0017729F" w:rsidRPr="00F641B0">
        <w:rPr>
          <w:rFonts w:ascii="Times" w:hAnsi="Times" w:cs="Times New Roman"/>
          <w:color w:val="000000" w:themeColor="text1"/>
          <w:lang w:val="en-US"/>
        </w:rPr>
        <w:t>m</w:t>
      </w:r>
    </w:p>
    <w:p w14:paraId="07D4E702" w14:textId="09216B9F" w:rsidR="0070778F" w:rsidRPr="00F641B0" w:rsidRDefault="0050671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eder la dona che tanto è d'altre brin</w:t>
      </w:r>
    </w:p>
    <w:p w14:paraId="0DAEF70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te porà saciar lo maitin.</w:t>
      </w:r>
    </w:p>
    <w:p w14:paraId="0C46B73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bela vila, le aque, e li çardin</w:t>
      </w:r>
    </w:p>
    <w:p w14:paraId="0FEEC27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deleta à la nostra ancestre lin</w:t>
      </w:r>
    </w:p>
    <w:p w14:paraId="55A7CB8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d'Alexandro lasano lo camin</w:t>
      </w:r>
    </w:p>
    <w:p w14:paraId="2138C0C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stadi lì son tuti li çorni fin alla fin.</w:t>
      </w:r>
    </w:p>
    <w:p w14:paraId="19480DF3" w14:textId="355C465E" w:rsidR="0070778F" w:rsidRPr="00F641B0" w:rsidRDefault="0018008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De·ll</w:t>
      </w:r>
      <w:r w:rsidR="0070778F" w:rsidRPr="00F641B0">
        <w:rPr>
          <w:rFonts w:ascii="Times" w:hAnsi="Times" w:cs="Times New Roman"/>
          <w:color w:val="000000" w:themeColor="text1"/>
          <w:lang w:val="en-US"/>
        </w:rPr>
        <w:t xml:space="preserve">or son </w:t>
      </w:r>
      <w:r w:rsidR="0070778F" w:rsidRPr="00533334">
        <w:rPr>
          <w:rFonts w:ascii="Times" w:hAnsi="Times" w:cs="Times New Roman"/>
          <w:color w:val="000000" w:themeColor="text1"/>
          <w:lang w:val="en-US"/>
        </w:rPr>
        <w:t>ensude</w:t>
      </w:r>
      <w:r w:rsidR="00533334" w:rsidRPr="00533334">
        <w:rPr>
          <w:rStyle w:val="FootnoteReference"/>
          <w:rFonts w:ascii="Times" w:hAnsi="Times" w:cs="Times New Roman"/>
          <w:color w:val="000000" w:themeColor="text1"/>
          <w:lang w:val="en-US"/>
        </w:rPr>
        <w:footnoteReference w:id="336"/>
      </w:r>
      <w:r w:rsidR="0070778F" w:rsidRPr="00533334">
        <w:rPr>
          <w:rFonts w:ascii="Times" w:hAnsi="Times" w:cs="Times New Roman"/>
          <w:color w:val="000000" w:themeColor="text1"/>
          <w:lang w:val="en-US"/>
        </w:rPr>
        <w:t xml:space="preserve"> puncele</w:t>
      </w:r>
      <w:r w:rsidR="0070778F" w:rsidRPr="00F641B0">
        <w:rPr>
          <w:rFonts w:ascii="Times" w:hAnsi="Times" w:cs="Times New Roman"/>
          <w:color w:val="000000" w:themeColor="text1"/>
          <w:lang w:val="en-US"/>
        </w:rPr>
        <w:t xml:space="preserve"> e meschin</w:t>
      </w:r>
    </w:p>
    <w:p w14:paraId="7C4BE89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è cressuda cente in questo nostro terren.</w:t>
      </w:r>
    </w:p>
    <w:p w14:paraId="07269D0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De questa tera poré portar l'incin</w:t>
      </w:r>
    </w:p>
    <w:p w14:paraId="6F621962" w14:textId="0854CF7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Un</w:t>
      </w:r>
      <w:r w:rsidR="001527A4">
        <w:rPr>
          <w:rStyle w:val="FootnoteReference"/>
          <w:rFonts w:ascii="Times" w:hAnsi="Times" w:cs="Times New Roman"/>
          <w:color w:val="000000" w:themeColor="text1"/>
          <w:highlight w:val="yellow"/>
          <w:lang w:val="en-US"/>
        </w:rPr>
        <w:footnoteReference w:id="337"/>
      </w:r>
      <w:r w:rsidRPr="00F641B0">
        <w:rPr>
          <w:rFonts w:ascii="Times" w:hAnsi="Times" w:cs="Times New Roman"/>
          <w:color w:val="000000" w:themeColor="text1"/>
          <w:highlight w:val="yellow"/>
          <w:lang w:val="en-US"/>
        </w:rPr>
        <w:t xml:space="preserve"> tu traré la toa in questa fin</w:t>
      </w:r>
      <w:r w:rsidRPr="00F641B0">
        <w:rPr>
          <w:rFonts w:ascii="Times" w:hAnsi="Times" w:cs="Times New Roman"/>
          <w:color w:val="000000" w:themeColor="text1"/>
          <w:lang w:val="en-US"/>
        </w:rPr>
        <w:t>;</w:t>
      </w:r>
    </w:p>
    <w:p w14:paraId="2174C5A1" w14:textId="6E5F782A" w:rsidR="0070778F" w:rsidRPr="00F641B0" w:rsidRDefault="00F900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La çentil dona a chi nu·</w:t>
      </w:r>
      <w:r w:rsidR="0070778F" w:rsidRPr="00F641B0">
        <w:rPr>
          <w:rFonts w:ascii="Times" w:hAnsi="Times" w:cs="Times New Roman"/>
          <w:color w:val="000000" w:themeColor="text1"/>
          <w:lang w:val="en-US"/>
        </w:rPr>
        <w:t>ssem</w:t>
      </w:r>
      <w:r w:rsidR="009136F1" w:rsidRPr="00F641B0">
        <w:rPr>
          <w:rFonts w:ascii="Times" w:hAnsi="Times" w:cs="Times New Roman"/>
          <w:color w:val="000000" w:themeColor="text1"/>
          <w:lang w:val="en-US"/>
        </w:rPr>
        <w:t>o</w:t>
      </w:r>
      <w:r w:rsidR="0070778F" w:rsidRPr="00F641B0">
        <w:rPr>
          <w:rFonts w:ascii="Times" w:hAnsi="Times" w:cs="Times New Roman"/>
          <w:color w:val="000000" w:themeColor="text1"/>
          <w:lang w:val="en-US"/>
        </w:rPr>
        <w:t xml:space="preserve"> alclin,</w:t>
      </w:r>
    </w:p>
    <w:p w14:paraId="17CE833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(61R) </w:t>
      </w:r>
      <w:r w:rsidRPr="00F641B0">
        <w:rPr>
          <w:rFonts w:ascii="Times" w:hAnsi="Times" w:cs="Times New Roman"/>
          <w:color w:val="000000" w:themeColor="text1"/>
          <w:lang w:val="en-US"/>
        </w:rPr>
        <w:t>De negromançia sa tuto lo latin.</w:t>
      </w:r>
    </w:p>
    <w:p w14:paraId="688D752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tu te saveré domandar e co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tar a lei be</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vexin</w:t>
      </w:r>
    </w:p>
    <w:p w14:paraId="15D449A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tera averé de la dona in demin,</w:t>
      </w:r>
    </w:p>
    <w:p w14:paraId="0C19BE5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può saver da lie tuto lo train,</w:t>
      </w:r>
    </w:p>
    <w:p w14:paraId="52A7FE6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tu anderé al munte inferin."</w:t>
      </w:r>
    </w:p>
    <w:p w14:paraId="5E62E41B" w14:textId="54DB8A44" w:rsidR="00B4413C" w:rsidRPr="00F641B0" w:rsidRDefault="00F82811" w:rsidP="00B44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103</w:t>
      </w:r>
    </w:p>
    <w:p w14:paraId="11D867E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310963">
        <w:rPr>
          <w:rFonts w:ascii="Times" w:hAnsi="Times" w:cs="Times New Roman"/>
          <w:color w:val="000000" w:themeColor="text1"/>
          <w:lang w:val="en-US"/>
        </w:rPr>
        <w:t>"Non plaça a Dio," responde lo conte Ugon,</w:t>
      </w:r>
    </w:p>
    <w:p w14:paraId="3615D2C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matremonio abia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mi mesprixon!</w:t>
      </w:r>
    </w:p>
    <w:p w14:paraId="7E439399" w14:textId="7974D78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64008B">
        <w:rPr>
          <w:rFonts w:ascii="Times" w:hAnsi="Times" w:cs="Times New Roman"/>
          <w:color w:val="000000" w:themeColor="text1"/>
          <w:lang w:val="en-US"/>
        </w:rPr>
        <w:t>ni çamai mui</w:t>
      </w:r>
      <w:r w:rsidRPr="00F641B0">
        <w:rPr>
          <w:rFonts w:ascii="Times" w:hAnsi="Times" w:cs="Times New Roman"/>
          <w:color w:val="000000" w:themeColor="text1"/>
          <w:lang w:val="en-US"/>
        </w:rPr>
        <w:t>er ò io tanto de raxon</w:t>
      </w:r>
    </w:p>
    <w:p w14:paraId="0182521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lei amar sença nulla caxon</w:t>
      </w:r>
    </w:p>
    <w:p w14:paraId="7F93F96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far a mi nula cossa se ben non.</w:t>
      </w:r>
    </w:p>
    <w:p w14:paraId="6AD47F7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ben vignerò alla vost</w:t>
      </w:r>
      <w:r w:rsidRPr="00F641B0">
        <w:rPr>
          <w:rFonts w:ascii="Times" w:hAnsi="Times" w:cs="Times New Roman"/>
          <w:i/>
          <w:color w:val="000000" w:themeColor="text1"/>
          <w:lang w:val="en-US"/>
        </w:rPr>
        <w:t>r</w:t>
      </w:r>
      <w:r w:rsidRPr="00F641B0">
        <w:rPr>
          <w:rFonts w:ascii="Times" w:hAnsi="Times" w:cs="Times New Roman"/>
          <w:color w:val="000000" w:themeColor="text1"/>
          <w:lang w:val="en-US"/>
        </w:rPr>
        <w:t>a maxon</w:t>
      </w:r>
    </w:p>
    <w:p w14:paraId="752C19A7" w14:textId="7B4176E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Veder la vostra dona e parlar </w:t>
      </w:r>
      <w:r w:rsidR="00076F52">
        <w:rPr>
          <w:rFonts w:ascii="Times" w:hAnsi="Times" w:cs="Times New Roman"/>
          <w:color w:val="000000" w:themeColor="text1"/>
          <w:lang w:val="en-US"/>
        </w:rPr>
        <w:t>a·ss</w:t>
      </w:r>
      <w:r w:rsidRPr="00F641B0">
        <w:rPr>
          <w:rFonts w:ascii="Times" w:hAnsi="Times" w:cs="Times New Roman"/>
          <w:color w:val="000000" w:themeColor="text1"/>
          <w:lang w:val="en-US"/>
        </w:rPr>
        <w:t>o baron,</w:t>
      </w:r>
    </w:p>
    <w:p w14:paraId="37E118E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 versso 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nula letion</w:t>
      </w:r>
    </w:p>
    <w:p w14:paraId="518410EE" w14:textId="3B64C4A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Me podesse </w:t>
      </w:r>
      <w:r w:rsidR="00DE4B6F" w:rsidRPr="00DE4B6F">
        <w:rPr>
          <w:rFonts w:ascii="Times" w:hAnsi="Times" w:cs="Times New Roman"/>
          <w:color w:val="000000" w:themeColor="text1"/>
          <w:lang w:val="en-US"/>
        </w:rPr>
        <w:t>f(ar)</w:t>
      </w:r>
      <w:r w:rsidR="00DE4B6F" w:rsidRPr="00DE4B6F">
        <w:rPr>
          <w:rStyle w:val="FootnoteReference"/>
          <w:rFonts w:ascii="Times" w:hAnsi="Times" w:cs="Times New Roman"/>
          <w:color w:val="000000" w:themeColor="text1"/>
          <w:lang w:val="en-US"/>
        </w:rPr>
        <w:footnoteReference w:id="338"/>
      </w:r>
      <w:r w:rsidRPr="00DE4B6F">
        <w:rPr>
          <w:rFonts w:ascii="Times" w:hAnsi="Times" w:cs="Times New Roman"/>
          <w:color w:val="000000" w:themeColor="text1"/>
          <w:lang w:val="en-US"/>
        </w:rPr>
        <w:t xml:space="preserve"> veder setentrion</w:t>
      </w:r>
      <w:r w:rsidR="00DE4B6F" w:rsidRPr="00DE4B6F">
        <w:rPr>
          <w:rFonts w:ascii="Times" w:hAnsi="Times" w:cs="Times New Roman"/>
          <w:color w:val="000000" w:themeColor="text1"/>
          <w:lang w:val="en-US"/>
        </w:rPr>
        <w:t>,</w:t>
      </w:r>
    </w:p>
    <w:p w14:paraId="528A6635" w14:textId="23DA0B8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Dir el mio messaço</w:t>
      </w:r>
      <w:r w:rsidR="00DE4B6F">
        <w:rPr>
          <w:rFonts w:ascii="Times" w:hAnsi="Times" w:cs="Times New Roman"/>
          <w:color w:val="000000" w:themeColor="text1"/>
          <w:lang w:val="en-US"/>
        </w:rPr>
        <w:t>,</w:t>
      </w:r>
      <w:r w:rsidRPr="00F641B0">
        <w:rPr>
          <w:rFonts w:ascii="Times" w:hAnsi="Times" w:cs="Times New Roman"/>
          <w:color w:val="000000" w:themeColor="text1"/>
          <w:lang w:val="en-US"/>
        </w:rPr>
        <w:t xml:space="preserve"> e tornar a Carllon.</w:t>
      </w:r>
    </w:p>
    <w:p w14:paraId="227FE0B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d'una cossa tropo son in suspicion:</w:t>
      </w:r>
    </w:p>
    <w:p w14:paraId="1EDD723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ò tema che in questa region</w:t>
      </w:r>
    </w:p>
    <w:p w14:paraId="3072E991" w14:textId="04324685" w:rsidR="0070778F" w:rsidRPr="00F641B0" w:rsidRDefault="00076F5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No·ss</w:t>
      </w:r>
      <w:r w:rsidR="0070778F" w:rsidRPr="00F641B0">
        <w:rPr>
          <w:rFonts w:ascii="Times" w:hAnsi="Times" w:cs="Times New Roman"/>
          <w:color w:val="000000" w:themeColor="text1"/>
          <w:lang w:val="en-US"/>
        </w:rPr>
        <w:t>ia creatura se spirito non.</w:t>
      </w:r>
    </w:p>
    <w:p w14:paraId="43772DC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Libia quando io fi despartixon</w:t>
      </w:r>
    </w:p>
    <w:p w14:paraId="4E2302EE" w14:textId="66A4313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me çurà Tadio lo çentil hon</w:t>
      </w:r>
    </w:p>
    <w:p w14:paraId="303438AE" w14:textId="20AEA2B1" w:rsidR="0070778F" w:rsidRPr="00F641B0" w:rsidRDefault="00E01B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no troverave de çà</w:t>
      </w:r>
      <w:r w:rsidR="0070778F" w:rsidRPr="00F641B0">
        <w:rPr>
          <w:rFonts w:ascii="Times" w:hAnsi="Times" w:cs="Times New Roman"/>
          <w:color w:val="000000" w:themeColor="text1"/>
          <w:lang w:val="en-US"/>
        </w:rPr>
        <w:t xml:space="preserve"> dal primier mon</w:t>
      </w:r>
    </w:p>
    <w:p w14:paraId="5E6F4B5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Alguna creatura de dreta nassion." </w:t>
      </w:r>
    </w:p>
    <w:p w14:paraId="6EAA4A87" w14:textId="2737FE2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Respoxe elle, "Vassal, dito v</w:t>
      </w:r>
      <w:r w:rsidR="00310963">
        <w:rPr>
          <w:rFonts w:ascii="Times" w:hAnsi="Times" w:cs="Times New Roman"/>
          <w:color w:val="000000" w:themeColor="text1"/>
          <w:lang w:val="en-US"/>
        </w:rPr>
        <w:t xml:space="preserve">e </w:t>
      </w:r>
      <w:r w:rsidR="00180088">
        <w:rPr>
          <w:rFonts w:ascii="Times" w:hAnsi="Times" w:cs="Times New Roman"/>
          <w:color w:val="000000" w:themeColor="text1"/>
          <w:lang w:val="en-US"/>
        </w:rPr>
        <w:t>ll</w:t>
      </w:r>
      <w:r w:rsidRPr="00F641B0">
        <w:rPr>
          <w:rFonts w:ascii="Times" w:hAnsi="Times" w:cs="Times New Roman"/>
          <w:color w:val="000000" w:themeColor="text1"/>
          <w:lang w:val="en-US"/>
        </w:rPr>
        <w:t>'avon,</w:t>
      </w:r>
    </w:p>
    <w:p w14:paraId="15FA1BE6" w14:textId="75BB9FA0" w:rsidR="0070778F" w:rsidRPr="00F641B0" w:rsidRDefault="0031096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guardé chi nu·</w:t>
      </w:r>
      <w:r w:rsidR="0070778F" w:rsidRPr="00F641B0">
        <w:rPr>
          <w:rFonts w:ascii="Times" w:hAnsi="Times" w:cs="Times New Roman"/>
          <w:color w:val="000000" w:themeColor="text1"/>
          <w:lang w:val="en-US"/>
        </w:rPr>
        <w:t>ssemo e de che façon!</w:t>
      </w:r>
    </w:p>
    <w:p w14:paraId="370D0DF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Corpo e spirito tuto inssembre tegnon,</w:t>
      </w:r>
    </w:p>
    <w:p w14:paraId="0ADD742E" w14:textId="2E506424" w:rsidR="0070778F" w:rsidRPr="00F641B0" w:rsidRDefault="0018008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E·ss</w:t>
      </w:r>
      <w:r w:rsidR="00E01BCC" w:rsidRPr="00F641B0">
        <w:rPr>
          <w:rFonts w:ascii="Times" w:hAnsi="Times" w:cs="Times New Roman"/>
          <w:color w:val="000000" w:themeColor="text1"/>
          <w:lang w:val="en-US"/>
        </w:rPr>
        <w:t>e de çò</w:t>
      </w:r>
      <w:r w:rsidR="0070778F" w:rsidRPr="00F641B0">
        <w:rPr>
          <w:rFonts w:ascii="Times" w:hAnsi="Times" w:cs="Times New Roman"/>
          <w:color w:val="000000" w:themeColor="text1"/>
          <w:lang w:val="en-US"/>
        </w:rPr>
        <w:t xml:space="preserve"> avé nulla dotaxon,</w:t>
      </w:r>
    </w:p>
    <w:p w14:paraId="6CBECC12" w14:textId="323ECA3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(61V) </w:t>
      </w:r>
      <w:r w:rsidRPr="00F641B0">
        <w:rPr>
          <w:rFonts w:ascii="Times" w:hAnsi="Times" w:cs="Times New Roman"/>
          <w:color w:val="000000" w:themeColor="text1"/>
          <w:lang w:val="en-US"/>
        </w:rPr>
        <w:t>Apalpené al flanco e al menton</w:t>
      </w:r>
    </w:p>
    <w:p w14:paraId="6EA7B3B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saverì ben se semo carne o non."</w:t>
      </w:r>
    </w:p>
    <w:p w14:paraId="32A56F88" w14:textId="115FFDA5" w:rsidR="0070778F" w:rsidRPr="00F641B0" w:rsidRDefault="000C67C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cunte çura san Piero e s</w:t>
      </w:r>
      <w:r w:rsidR="0070778F" w:rsidRPr="00F641B0">
        <w:rPr>
          <w:rFonts w:ascii="Times" w:hAnsi="Times" w:cs="Times New Roman"/>
          <w:color w:val="000000" w:themeColor="text1"/>
          <w:lang w:val="en-US"/>
        </w:rPr>
        <w:t>an Simon,</w:t>
      </w:r>
    </w:p>
    <w:p w14:paraId="0FB4935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lli vignerò, a chi sia mal o bon."</w:t>
      </w:r>
    </w:p>
    <w:p w14:paraId="1D854FC4" w14:textId="0C769D0E"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104</w:t>
      </w:r>
      <w:r w:rsidR="0070778F" w:rsidRPr="00F641B0">
        <w:rPr>
          <w:rFonts w:ascii="Times" w:hAnsi="Times" w:cs="Times New Roman"/>
          <w:bCs/>
          <w:color w:val="000000" w:themeColor="text1"/>
          <w:lang w:val="en-US"/>
        </w:rPr>
        <w:t>]</w:t>
      </w:r>
    </w:p>
    <w:p w14:paraId="1E51DFE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nobel conte sença nulla ria sperançe</w:t>
      </w:r>
    </w:p>
    <w:p w14:paraId="4607889E" w14:textId="2728BFDA" w:rsidR="0070778F" w:rsidRPr="00F641B0" w:rsidRDefault="00B7232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Vene a un alboro, s'intai</w:t>
      </w:r>
      <w:r w:rsidR="0070778F" w:rsidRPr="00F641B0">
        <w:rPr>
          <w:rFonts w:ascii="Times" w:hAnsi="Times" w:cs="Times New Roman"/>
          <w:color w:val="000000" w:themeColor="text1"/>
          <w:lang w:val="en-US"/>
        </w:rPr>
        <w:t>a una brançe,</w:t>
      </w:r>
    </w:p>
    <w:p w14:paraId="2A10FE3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pallo en fè a la spia che trançe.</w:t>
      </w:r>
    </w:p>
    <w:p w14:paraId="68F5AEF7" w14:textId="21882541" w:rsidR="0070778F" w:rsidRPr="00F641B0" w:rsidRDefault="00E01B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ello l'ave</w:t>
      </w:r>
      <w:r w:rsidR="0070778F" w:rsidRPr="00F641B0">
        <w:rPr>
          <w:rFonts w:ascii="Times" w:hAnsi="Times" w:cs="Times New Roman"/>
          <w:color w:val="000000" w:themeColor="text1"/>
          <w:lang w:val="en-US"/>
        </w:rPr>
        <w:t xml:space="preserve"> ficado, no fè demorançe.</w:t>
      </w:r>
    </w:p>
    <w:p w14:paraId="344626E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Soa nave ligà, puo à dito sença dotançe</w:t>
      </w:r>
    </w:p>
    <w:p w14:paraId="024F385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le damixelle, "Quando el v'è a talençe,</w:t>
      </w:r>
    </w:p>
    <w:p w14:paraId="34316C4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Vignerò cun vui." Allora çascuna s'avançe</w:t>
      </w:r>
    </w:p>
    <w:p w14:paraId="671481C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una via versso la falssa habitançe.</w:t>
      </w:r>
    </w:p>
    <w:p w14:paraId="18C32B1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Sull destrier che fo de gran vallançe</w:t>
      </w:r>
    </w:p>
    <w:p w14:paraId="1259315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 Ugo lo mesaçer de Françe.</w:t>
      </w:r>
    </w:p>
    <w:p w14:paraId="02C635CA" w14:textId="304E4B49" w:rsidR="0070778F" w:rsidRPr="00F641B0" w:rsidRDefault="00E01B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Se Dio </w:t>
      </w:r>
      <w:r w:rsidR="0079117B">
        <w:rPr>
          <w:rFonts w:ascii="Times" w:hAnsi="Times" w:cs="Times New Roman"/>
          <w:color w:val="000000" w:themeColor="text1"/>
          <w:lang w:val="en-US"/>
        </w:rPr>
        <w:t>de·llui</w:t>
      </w:r>
      <w:r w:rsidR="0070778F" w:rsidRPr="00F641B0">
        <w:rPr>
          <w:rFonts w:ascii="Times" w:hAnsi="Times" w:cs="Times New Roman"/>
          <w:color w:val="000000" w:themeColor="text1"/>
          <w:lang w:val="en-US"/>
        </w:rPr>
        <w:t xml:space="preserve"> no pe</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ssa, de çò</w:t>
      </w:r>
      <w:r w:rsidR="0070778F" w:rsidRPr="00F641B0">
        <w:rPr>
          <w:rFonts w:ascii="Times" w:hAnsi="Times" w:cs="Times New Roman"/>
          <w:color w:val="000000" w:themeColor="text1"/>
          <w:lang w:val="en-US"/>
        </w:rPr>
        <w:t xml:space="preserve"> fa gran enfançe</w:t>
      </w:r>
    </w:p>
    <w:p w14:paraId="090A4ACC" w14:textId="6F7A99C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E01BCC" w:rsidRPr="00F641B0">
        <w:rPr>
          <w:rFonts w:ascii="Times" w:hAnsi="Times" w:cs="Times New Roman"/>
          <w:color w:val="000000" w:themeColor="text1"/>
          <w:lang w:val="en-US"/>
        </w:rPr>
        <w:t xml:space="preserve"> se·</w:t>
      </w:r>
      <w:r w:rsidRPr="00F641B0">
        <w:rPr>
          <w:rFonts w:ascii="Times" w:hAnsi="Times" w:cs="Times New Roman"/>
          <w:color w:val="000000" w:themeColor="text1"/>
          <w:lang w:val="en-US"/>
        </w:rPr>
        <w:t xml:space="preserve">l </w:t>
      </w:r>
      <w:r w:rsidR="00076F52">
        <w:rPr>
          <w:rFonts w:ascii="Times" w:hAnsi="Times" w:cs="Times New Roman"/>
          <w:color w:val="000000" w:themeColor="text1"/>
          <w:lang w:val="en-US"/>
        </w:rPr>
        <w:t>no·ss</w:t>
      </w:r>
      <w:r w:rsidRPr="00F641B0">
        <w:rPr>
          <w:rFonts w:ascii="Times" w:hAnsi="Times" w:cs="Times New Roman"/>
          <w:color w:val="000000" w:themeColor="text1"/>
          <w:lang w:val="en-US"/>
        </w:rPr>
        <w:t>a te</w:t>
      </w:r>
      <w:r w:rsidR="00071C84" w:rsidRPr="00F641B0">
        <w:rPr>
          <w:rFonts w:ascii="Times" w:hAnsi="Times" w:cs="Times New Roman"/>
          <w:color w:val="000000" w:themeColor="text1"/>
          <w:lang w:val="en-US"/>
        </w:rPr>
        <w:t>g</w:t>
      </w:r>
      <w:r w:rsidRPr="00F641B0">
        <w:rPr>
          <w:rFonts w:ascii="Times" w:hAnsi="Times" w:cs="Times New Roman"/>
          <w:color w:val="000000" w:themeColor="text1"/>
          <w:lang w:val="en-US"/>
        </w:rPr>
        <w:t>nir la costumançe</w:t>
      </w:r>
    </w:p>
    <w:p w14:paraId="6AE4215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castitade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soa gran liançe,</w:t>
      </w:r>
    </w:p>
    <w:p w14:paraId="4CE0F8E4" w14:textId="21F8D1F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mal pecabel non ave tal mescançe,</w:t>
      </w:r>
    </w:p>
    <w:p w14:paraId="6DB92728" w14:textId="218C20B5" w:rsidR="0070778F" w:rsidRPr="00F641B0" w:rsidRDefault="00E01B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o diavollo adoverave l</w:t>
      </w:r>
      <w:r w:rsidR="00076F52">
        <w:rPr>
          <w:rFonts w:ascii="Times" w:hAnsi="Times" w:cs="Times New Roman"/>
          <w:color w:val="000000" w:themeColor="text1"/>
          <w:lang w:val="en-US"/>
        </w:rPr>
        <w:t>a·ss</w:t>
      </w:r>
      <w:r w:rsidR="0070778F" w:rsidRPr="00F641B0">
        <w:rPr>
          <w:rFonts w:ascii="Times" w:hAnsi="Times" w:cs="Times New Roman"/>
          <w:color w:val="000000" w:themeColor="text1"/>
          <w:lang w:val="en-US"/>
        </w:rPr>
        <w:t>o possançe</w:t>
      </w:r>
    </w:p>
    <w:p w14:paraId="73200BA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condurlo a malvasse sentançe.</w:t>
      </w:r>
    </w:p>
    <w:p w14:paraId="2F6D36FB" w14:textId="75299C36" w:rsidR="0070778F" w:rsidRPr="00F641B0" w:rsidRDefault="00E01B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li dò</w:t>
      </w:r>
      <w:r w:rsidR="0070778F" w:rsidRPr="00F641B0">
        <w:rPr>
          <w:rFonts w:ascii="Times" w:hAnsi="Times" w:cs="Times New Roman"/>
          <w:color w:val="000000" w:themeColor="text1"/>
          <w:lang w:val="en-US"/>
        </w:rPr>
        <w:t>na Dio forteça e tenperançe!</w:t>
      </w:r>
    </w:p>
    <w:p w14:paraId="0BE2FF2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Mestier li fa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ferma liançe.</w:t>
      </w:r>
    </w:p>
    <w:p w14:paraId="1E62FE9E" w14:textId="20BD9C83"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105</w:t>
      </w:r>
      <w:r w:rsidR="0070778F" w:rsidRPr="00F641B0">
        <w:rPr>
          <w:rFonts w:ascii="Times" w:hAnsi="Times" w:cs="Times New Roman"/>
          <w:bCs/>
          <w:color w:val="000000" w:themeColor="text1"/>
          <w:lang w:val="en-US"/>
        </w:rPr>
        <w:t>]</w:t>
      </w:r>
    </w:p>
    <w:p w14:paraId="56CEB48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Apresso le dunçele che fo de falso lignaçe</w:t>
      </w:r>
    </w:p>
    <w:p w14:paraId="52EFD98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Cavalca Ugo sença mal coraçe.</w:t>
      </w:r>
    </w:p>
    <w:p w14:paraId="56783AD9" w14:textId="0C5FEC1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Le </w:t>
      </w:r>
      <w:r w:rsidR="00B7232F">
        <w:rPr>
          <w:rFonts w:ascii="Times" w:hAnsi="Times" w:cs="Times New Roman"/>
          <w:color w:val="000000" w:themeColor="text1"/>
          <w:lang w:val="en-US"/>
        </w:rPr>
        <w:t>.</w:t>
      </w:r>
      <w:r w:rsidR="0050671A" w:rsidRPr="00F641B0">
        <w:rPr>
          <w:rFonts w:ascii="Times" w:hAnsi="Times" w:cs="Times New Roman"/>
          <w:color w:val="000000" w:themeColor="text1"/>
          <w:lang w:val="en-US"/>
        </w:rPr>
        <w:t>III</w:t>
      </w:r>
      <w:r w:rsidR="00B7232F">
        <w:rPr>
          <w:rFonts w:ascii="Times" w:hAnsi="Times" w:cs="Times New Roman"/>
          <w:color w:val="000000" w:themeColor="text1"/>
          <w:lang w:val="en-US"/>
        </w:rPr>
        <w:t>.</w:t>
      </w:r>
      <w:r w:rsidRPr="00F641B0">
        <w:rPr>
          <w:rFonts w:ascii="Times" w:hAnsi="Times" w:cs="Times New Roman"/>
          <w:color w:val="000000" w:themeColor="text1"/>
          <w:lang w:val="en-US"/>
        </w:rPr>
        <w:t xml:space="preserve"> davanti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ascurtar viaçe</w:t>
      </w:r>
    </w:p>
    <w:p w14:paraId="5D7682E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Una cançon cantava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so lenguaçe.</w:t>
      </w:r>
    </w:p>
    <w:p w14:paraId="2687C8B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(62R) </w:t>
      </w:r>
      <w:r w:rsidRPr="00F641B0">
        <w:rPr>
          <w:rFonts w:ascii="Times" w:hAnsi="Times" w:cs="Times New Roman"/>
          <w:color w:val="000000" w:themeColor="text1"/>
          <w:lang w:val="en-US"/>
        </w:rPr>
        <w:t>Li oxelli chi erano al boscaçe</w:t>
      </w:r>
    </w:p>
    <w:p w14:paraId="422C835A" w14:textId="0BC55228" w:rsidR="0070778F" w:rsidRPr="00F641B0" w:rsidRDefault="00DB0F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P</w:t>
      </w:r>
      <w:r w:rsidR="0070778F" w:rsidRPr="00F641B0">
        <w:rPr>
          <w:rFonts w:ascii="Times" w:hAnsi="Times" w:cs="Times New Roman"/>
          <w:i/>
          <w:iCs/>
          <w:color w:val="000000" w:themeColor="text1"/>
          <w:lang w:val="en-US"/>
        </w:rPr>
        <w:t>er</w:t>
      </w:r>
      <w:r w:rsidR="0070778F" w:rsidRPr="00B7232F">
        <w:rPr>
          <w:rStyle w:val="FootnoteReference"/>
          <w:rFonts w:ascii="Times" w:hAnsi="Times" w:cs="Times New Roman"/>
          <w:iCs/>
          <w:color w:val="000000" w:themeColor="text1"/>
          <w:lang w:val="en-US"/>
        </w:rPr>
        <w:footnoteReference w:id="339"/>
      </w:r>
      <w:r w:rsidR="00E01BCC" w:rsidRPr="00B7232F">
        <w:rPr>
          <w:rFonts w:ascii="Times" w:hAnsi="Times" w:cs="Times New Roman"/>
          <w:color w:val="000000" w:themeColor="text1"/>
          <w:lang w:val="en-US"/>
        </w:rPr>
        <w:t xml:space="preserve"> </w:t>
      </w:r>
      <w:r w:rsidR="0079117B">
        <w:rPr>
          <w:rFonts w:ascii="Times" w:hAnsi="Times" w:cs="Times New Roman"/>
          <w:color w:val="000000" w:themeColor="text1"/>
          <w:lang w:val="en-US"/>
        </w:rPr>
        <w:t>lo·sso</w:t>
      </w:r>
      <w:r w:rsidR="0070778F" w:rsidRPr="00F641B0">
        <w:rPr>
          <w:rFonts w:ascii="Times" w:hAnsi="Times" w:cs="Times New Roman"/>
          <w:color w:val="000000" w:themeColor="text1"/>
          <w:lang w:val="en-US"/>
        </w:rPr>
        <w:t xml:space="preserve"> canto erano muti </w:t>
      </w:r>
      <w:r w:rsidR="00B7232F">
        <w:rPr>
          <w:rFonts w:ascii="Times" w:hAnsi="Times" w:cs="Times New Roman"/>
          <w:color w:val="000000" w:themeColor="text1"/>
          <w:lang w:val="en-US"/>
        </w:rPr>
        <w:t xml:space="preserve">e </w:t>
      </w:r>
      <w:r w:rsidR="00180088">
        <w:rPr>
          <w:rFonts w:ascii="Times" w:hAnsi="Times" w:cs="Times New Roman"/>
          <w:color w:val="000000" w:themeColor="text1"/>
          <w:lang w:val="en-US"/>
        </w:rPr>
        <w:t>ss</w:t>
      </w:r>
      <w:r w:rsidR="0070778F" w:rsidRPr="00F641B0">
        <w:rPr>
          <w:rFonts w:ascii="Times" w:hAnsi="Times" w:cs="Times New Roman"/>
          <w:color w:val="000000" w:themeColor="text1"/>
          <w:lang w:val="en-US"/>
        </w:rPr>
        <w:t>oaçe.</w:t>
      </w:r>
    </w:p>
    <w:p w14:paraId="40B7F03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l'enssir fuora de quel desert ostaçe,</w:t>
      </w:r>
    </w:p>
    <w:p w14:paraId="6B87EDC9" w14:textId="10B77FB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Trovano li pradi, li broli,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e erbaçe</w:t>
      </w:r>
    </w:p>
    <w:p w14:paraId="58BA1681" w14:textId="6CAC231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delle specie le foie e </w:t>
      </w:r>
      <w:r w:rsidRPr="00F641B0">
        <w:rPr>
          <w:rFonts w:ascii="Times" w:hAnsi="Times" w:cs="Times New Roman"/>
          <w:color w:val="000000" w:themeColor="text1"/>
          <w:highlight w:val="yellow"/>
          <w:lang w:val="en-US"/>
        </w:rPr>
        <w:t>le ruiaçe</w:t>
      </w:r>
      <w:r w:rsidRPr="00F641B0">
        <w:rPr>
          <w:rFonts w:ascii="Times" w:hAnsi="Times" w:cs="Times New Roman"/>
          <w:color w:val="000000" w:themeColor="text1"/>
          <w:lang w:val="en-US"/>
        </w:rPr>
        <w:t>.</w:t>
      </w:r>
      <w:r w:rsidR="00E01BCC" w:rsidRPr="00F641B0">
        <w:rPr>
          <w:rStyle w:val="FootnoteReference"/>
          <w:rFonts w:ascii="Times" w:hAnsi="Times" w:cs="Times New Roman"/>
          <w:color w:val="000000" w:themeColor="text1"/>
          <w:lang w:val="en-US"/>
        </w:rPr>
        <w:footnoteReference w:id="340"/>
      </w:r>
    </w:p>
    <w:p w14:paraId="75FE2EA6" w14:textId="2745C61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Davanti </w:t>
      </w:r>
      <w:r w:rsidR="0079117B">
        <w:rPr>
          <w:rFonts w:ascii="Times" w:hAnsi="Times" w:cs="Times New Roman"/>
          <w:color w:val="000000" w:themeColor="text1"/>
          <w:lang w:val="en-US"/>
        </w:rPr>
        <w:t>de·llui</w:t>
      </w:r>
      <w:r w:rsidRPr="00F641B0">
        <w:rPr>
          <w:rFonts w:ascii="Times" w:hAnsi="Times" w:cs="Times New Roman"/>
          <w:color w:val="000000" w:themeColor="text1"/>
          <w:lang w:val="en-US"/>
        </w:rPr>
        <w:t xml:space="preserve"> vete un castel in estaçe,</w:t>
      </w:r>
    </w:p>
    <w:p w14:paraId="335083B3" w14:textId="7D4983D5" w:rsidR="0070778F" w:rsidRPr="00F641B0" w:rsidRDefault="0079117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Non vete un·</w:t>
      </w:r>
      <w:r w:rsidR="0070778F" w:rsidRPr="00F641B0">
        <w:rPr>
          <w:rFonts w:ascii="Times" w:hAnsi="Times" w:cs="Times New Roman"/>
          <w:color w:val="000000" w:themeColor="text1"/>
          <w:lang w:val="en-US"/>
        </w:rPr>
        <w:t>ssi belo in tuto so viaçe;</w:t>
      </w:r>
    </w:p>
    <w:p w14:paraId="32D94B5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li abelì al conte in sso coraçe,</w:t>
      </w:r>
    </w:p>
    <w:p w14:paraId="552CE06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non fè a Dido l'issola de Cartaçe.</w:t>
      </w:r>
    </w:p>
    <w:p w14:paraId="35A9193F" w14:textId="591E47D6"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106</w:t>
      </w:r>
      <w:r w:rsidR="0070778F" w:rsidRPr="00F641B0">
        <w:rPr>
          <w:rFonts w:ascii="Times" w:hAnsi="Times" w:cs="Times New Roman"/>
          <w:bCs/>
          <w:color w:val="000000" w:themeColor="text1"/>
          <w:lang w:val="en-US"/>
        </w:rPr>
        <w:t>]</w:t>
      </w:r>
    </w:p>
    <w:p w14:paraId="333A5337" w14:textId="02AD46C9" w:rsidR="0070778F" w:rsidRPr="00F641B0" w:rsidRDefault="00F6227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w:t>
      </w:r>
      <w:r w:rsidR="0070778F" w:rsidRPr="00F641B0">
        <w:rPr>
          <w:rFonts w:ascii="Times" w:hAnsi="Times" w:cs="Times New Roman"/>
          <w:color w:val="000000" w:themeColor="text1"/>
          <w:lang w:val="en-US"/>
        </w:rPr>
        <w:t>lto fo belo lo castel in ssemblant,</w:t>
      </w:r>
    </w:p>
    <w:p w14:paraId="5F9729D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è miga si belo lo gran monte Bliant;</w:t>
      </w:r>
    </w:p>
    <w:p w14:paraId="452CF42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muri son alti, tore lì à plui de çant,</w:t>
      </w:r>
    </w:p>
    <w:p w14:paraId="68A0185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è çà si blanca farina de formento.</w:t>
      </w:r>
    </w:p>
    <w:p w14:paraId="60D3CCE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torno li muri core un aqua bruant</w:t>
      </w:r>
    </w:p>
    <w:p w14:paraId="386986D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Assé plui clara de nul cristalo alemant;</w:t>
      </w:r>
    </w:p>
    <w:p w14:paraId="4366279E" w14:textId="77777777" w:rsidR="0070778F" w:rsidRPr="00B7232F"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7232F">
        <w:rPr>
          <w:rFonts w:ascii="Times" w:hAnsi="Times" w:cs="Times New Roman"/>
          <w:color w:val="000000" w:themeColor="text1"/>
          <w:lang w:val="en-US"/>
        </w:rPr>
        <w:t>Veder se podea fin al fondemant</w:t>
      </w:r>
    </w:p>
    <w:p w14:paraId="410A9F81" w14:textId="77777777" w:rsidR="0070778F" w:rsidRPr="00B7232F"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7232F">
        <w:rPr>
          <w:rFonts w:ascii="Times" w:hAnsi="Times" w:cs="Times New Roman"/>
          <w:color w:val="000000" w:themeColor="text1"/>
          <w:lang w:val="en-US"/>
        </w:rPr>
        <w:t>Li grossi pessi como va nudant.</w:t>
      </w:r>
    </w:p>
    <w:p w14:paraId="4F96002A" w14:textId="77777777" w:rsidR="0070778F" w:rsidRPr="00B7232F"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7232F">
        <w:rPr>
          <w:rFonts w:ascii="Times" w:hAnsi="Times" w:cs="Times New Roman"/>
          <w:color w:val="000000" w:themeColor="text1"/>
          <w:lang w:val="en-US"/>
        </w:rPr>
        <w:t>Sovra lo muro va lo conte reguardant</w:t>
      </w:r>
      <w:r w:rsidRPr="00B7232F">
        <w:rPr>
          <w:rStyle w:val="FootnoteReference"/>
          <w:rFonts w:ascii="Times" w:hAnsi="Times" w:cs="Times New Roman"/>
          <w:color w:val="000000" w:themeColor="text1"/>
          <w:lang w:val="en-US"/>
        </w:rPr>
        <w:footnoteReference w:id="341"/>
      </w:r>
    </w:p>
    <w:p w14:paraId="48911F1A" w14:textId="77777777" w:rsidR="0070778F" w:rsidRPr="00B7232F"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B7232F">
        <w:rPr>
          <w:rFonts w:ascii="Times" w:hAnsi="Times" w:cs="Times New Roman"/>
          <w:bCs/>
          <w:color w:val="000000" w:themeColor="text1"/>
          <w:lang w:val="en-US"/>
        </w:rPr>
        <w:t xml:space="preserve">(62V) </w:t>
      </w:r>
      <w:r w:rsidRPr="00B7232F">
        <w:rPr>
          <w:rFonts w:ascii="Times" w:hAnsi="Times" w:cs="Times New Roman"/>
          <w:color w:val="000000" w:themeColor="text1"/>
          <w:lang w:val="en-US"/>
        </w:rPr>
        <w:t>Vete damixelle e donceli cantant</w:t>
      </w:r>
    </w:p>
    <w:p w14:paraId="02630C1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un e una insenbre a man tignant.</w:t>
      </w:r>
    </w:p>
    <w:p w14:paraId="2CD40B4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quando elli vete lo conte e l'auferant,</w:t>
      </w:r>
    </w:p>
    <w:p w14:paraId="5DC06CDE" w14:textId="52CECA7A" w:rsidR="0070778F" w:rsidRPr="00F641B0" w:rsidRDefault="0079117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70778F" w:rsidRPr="00F641B0">
        <w:rPr>
          <w:rFonts w:ascii="Times" w:hAnsi="Times" w:cs="Times New Roman"/>
          <w:color w:val="000000" w:themeColor="text1"/>
          <w:lang w:val="en-US"/>
        </w:rPr>
        <w:t>assano de balar viaçamant</w:t>
      </w:r>
    </w:p>
    <w:p w14:paraId="3A1D7098" w14:textId="4CA147A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w:t>
      </w:r>
      <w:r w:rsidR="00DB0F0B">
        <w:rPr>
          <w:rFonts w:ascii="Times" w:hAnsi="Times" w:cs="Times New Roman"/>
          <w:color w:val="000000" w:themeColor="text1"/>
          <w:lang w:val="en-US"/>
        </w:rPr>
        <w:t>esmontà</w:t>
      </w:r>
      <w:r w:rsidRPr="00F641B0">
        <w:rPr>
          <w:rFonts w:ascii="Times" w:hAnsi="Times" w:cs="Times New Roman"/>
          <w:color w:val="000000" w:themeColor="text1"/>
          <w:lang w:val="en-US"/>
        </w:rPr>
        <w:t xml:space="preserve"> del muro isnelament.</w:t>
      </w:r>
    </w:p>
    <w:p w14:paraId="167538EF" w14:textId="74C4AE42" w:rsidR="0070778F" w:rsidRPr="00F641B0" w:rsidRDefault="00E01B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DB0F0B">
        <w:rPr>
          <w:rFonts w:ascii="Times" w:hAnsi="Times" w:cs="Times New Roman"/>
          <w:color w:val="000000" w:themeColor="text1"/>
          <w:lang w:val="en-US"/>
        </w:rPr>
        <w:t>como lo conte intrà</w:t>
      </w:r>
      <w:r w:rsidR="0070778F" w:rsidRPr="00F641B0">
        <w:rPr>
          <w:rFonts w:ascii="Times" w:hAnsi="Times" w:cs="Times New Roman"/>
          <w:color w:val="000000" w:themeColor="text1"/>
          <w:lang w:val="en-US"/>
        </w:rPr>
        <w:t xml:space="preserve"> dentro cavalcant,</w:t>
      </w:r>
    </w:p>
    <w:p w14:paraId="2A15E7C4" w14:textId="794ED1A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Doi doncele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fo davant,</w:t>
      </w:r>
    </w:p>
    <w:p w14:paraId="256913D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Vixi aveva belli e riant.</w:t>
      </w:r>
    </w:p>
    <w:p w14:paraId="4B2BA79A" w14:textId="5E063F2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 v</w:t>
      </w:r>
      <w:r w:rsidR="00180088">
        <w:rPr>
          <w:rFonts w:ascii="Times" w:hAnsi="Times" w:cs="Times New Roman"/>
          <w:color w:val="000000" w:themeColor="text1"/>
          <w:lang w:val="en-US"/>
        </w:rPr>
        <w:t>e·ss</w:t>
      </w:r>
      <w:r w:rsidRPr="00F641B0">
        <w:rPr>
          <w:rFonts w:ascii="Times" w:hAnsi="Times" w:cs="Times New Roman"/>
          <w:color w:val="000000" w:themeColor="text1"/>
          <w:lang w:val="en-US"/>
        </w:rPr>
        <w:t>alvi," disse lo conte, "bela çant."</w:t>
      </w:r>
    </w:p>
    <w:p w14:paraId="64C9A020" w14:textId="5EF35F3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Alguna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or respoxe niant,</w:t>
      </w:r>
    </w:p>
    <w:p w14:paraId="2610DC05" w14:textId="198EE2FA" w:rsidR="0070778F" w:rsidRPr="00F641B0" w:rsidRDefault="00DB0F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Ma ridando l'inclinà</w:t>
      </w:r>
      <w:r w:rsidR="0070778F" w:rsidRPr="00F641B0">
        <w:rPr>
          <w:rFonts w:ascii="Times" w:hAnsi="Times" w:cs="Times New Roman"/>
          <w:color w:val="000000" w:themeColor="text1"/>
          <w:lang w:val="en-US"/>
        </w:rPr>
        <w:t xml:space="preserve"> solanamant,</w:t>
      </w:r>
    </w:p>
    <w:p w14:paraId="6FD570F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le tre ch'el andava seguant</w:t>
      </w:r>
    </w:p>
    <w:p w14:paraId="6A5BF36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Tute roterent comunamant,</w:t>
      </w:r>
    </w:p>
    <w:p w14:paraId="64955C1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mostrava a ben so merevilant</w:t>
      </w:r>
    </w:p>
    <w:p w14:paraId="50FB5FA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vegnuda del cavalier erant.</w:t>
      </w:r>
    </w:p>
    <w:p w14:paraId="5691A6CB" w14:textId="72A996BC"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107</w:t>
      </w:r>
      <w:r w:rsidR="0070778F" w:rsidRPr="00F641B0">
        <w:rPr>
          <w:rFonts w:ascii="Times" w:hAnsi="Times" w:cs="Times New Roman"/>
          <w:bCs/>
          <w:color w:val="000000" w:themeColor="text1"/>
          <w:lang w:val="en-US"/>
        </w:rPr>
        <w:t>]</w:t>
      </w:r>
    </w:p>
    <w:p w14:paraId="2CB88FC4" w14:textId="5055EB53" w:rsidR="0070778F" w:rsidRPr="00F641B0" w:rsidRDefault="00E01B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do grande hoste à</w:t>
      </w:r>
      <w:r w:rsidR="0070778F" w:rsidRPr="00F641B0">
        <w:rPr>
          <w:rFonts w:ascii="Times" w:hAnsi="Times" w:cs="Times New Roman"/>
          <w:color w:val="000000" w:themeColor="text1"/>
          <w:lang w:val="en-US"/>
        </w:rPr>
        <w:t>no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canpo co</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batu</w:t>
      </w:r>
      <w:r w:rsidR="0070778F" w:rsidRPr="00F641B0">
        <w:rPr>
          <w:rFonts w:ascii="Times" w:hAnsi="Times" w:cs="Times New Roman"/>
          <w:color w:val="000000" w:themeColor="text1"/>
          <w:lang w:val="en-US"/>
        </w:rPr>
        <w:t>,</w:t>
      </w:r>
    </w:p>
    <w:p w14:paraId="3F7019C3" w14:textId="6AF74626" w:rsidR="0070778F" w:rsidRPr="00F641B0" w:rsidRDefault="00E01B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i corer</w:t>
      </w:r>
      <w:r w:rsidR="00DB0F0B">
        <w:rPr>
          <w:rFonts w:ascii="Times" w:hAnsi="Times" w:cs="Times New Roman"/>
          <w:color w:val="000000" w:themeColor="text1"/>
          <w:lang w:val="en-US"/>
        </w:rPr>
        <w:t>i se parte da queli che à</w:t>
      </w:r>
      <w:r w:rsidRPr="00F641B0">
        <w:rPr>
          <w:rFonts w:ascii="Times" w:hAnsi="Times" w:cs="Times New Roman"/>
          <w:color w:val="000000" w:themeColor="text1"/>
          <w:lang w:val="en-US"/>
        </w:rPr>
        <w:t>n vençu</w:t>
      </w:r>
      <w:r w:rsidR="0070778F" w:rsidRPr="00F641B0">
        <w:rPr>
          <w:rFonts w:ascii="Times" w:hAnsi="Times" w:cs="Times New Roman"/>
          <w:color w:val="000000" w:themeColor="text1"/>
          <w:lang w:val="en-US"/>
        </w:rPr>
        <w:t>,</w:t>
      </w:r>
    </w:p>
    <w:p w14:paraId="4A991339" w14:textId="4F899F1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Po tornano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à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elli s'è in</w:t>
      </w:r>
      <w:r w:rsidR="00E01BCC" w:rsidRPr="00F641B0">
        <w:rPr>
          <w:rFonts w:ascii="Times" w:hAnsi="Times" w:cs="Times New Roman"/>
          <w:color w:val="000000" w:themeColor="text1"/>
          <w:lang w:val="en-US"/>
        </w:rPr>
        <w:t>su</w:t>
      </w:r>
      <w:r w:rsidRPr="00F641B0">
        <w:rPr>
          <w:rFonts w:ascii="Times" w:hAnsi="Times" w:cs="Times New Roman"/>
          <w:color w:val="000000" w:themeColor="text1"/>
          <w:lang w:val="en-US"/>
        </w:rPr>
        <w:t>,</w:t>
      </w:r>
    </w:p>
    <w:p w14:paraId="6D835330" w14:textId="5C5CE50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aver guadegnado de tal s</w:t>
      </w:r>
      <w:r w:rsidR="00E01BCC" w:rsidRPr="00F641B0">
        <w:rPr>
          <w:rFonts w:ascii="Times" w:hAnsi="Times" w:cs="Times New Roman"/>
          <w:color w:val="000000" w:themeColor="text1"/>
          <w:lang w:val="en-US"/>
        </w:rPr>
        <w:t>alu</w:t>
      </w:r>
    </w:p>
    <w:p w14:paraId="621B3E57" w14:textId="7A9F337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gran çoia in pugna li rami </w:t>
      </w:r>
      <w:r w:rsidR="00E01BCC" w:rsidRPr="00F641B0">
        <w:rPr>
          <w:rFonts w:ascii="Times" w:hAnsi="Times" w:cs="Times New Roman"/>
          <w:color w:val="000000" w:themeColor="text1"/>
          <w:lang w:val="en-US"/>
        </w:rPr>
        <w:t>foiu</w:t>
      </w:r>
      <w:r w:rsidRPr="00F641B0">
        <w:rPr>
          <w:rFonts w:ascii="Times" w:hAnsi="Times" w:cs="Times New Roman"/>
          <w:color w:val="000000" w:themeColor="text1"/>
          <w:lang w:val="en-US"/>
        </w:rPr>
        <w:t>,</w:t>
      </w:r>
    </w:p>
    <w:p w14:paraId="4A336AA5" w14:textId="6E5EBF9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Contra lui coreno li grandi </w:t>
      </w:r>
      <w:r w:rsidR="00180088">
        <w:rPr>
          <w:rFonts w:ascii="Times" w:hAnsi="Times" w:cs="Times New Roman"/>
          <w:color w:val="000000" w:themeColor="text1"/>
          <w:lang w:val="en-US"/>
        </w:rPr>
        <w:t>e·ll</w:t>
      </w:r>
      <w:r w:rsidR="00E01BCC" w:rsidRPr="00F641B0">
        <w:rPr>
          <w:rFonts w:ascii="Times" w:hAnsi="Times" w:cs="Times New Roman"/>
          <w:color w:val="000000" w:themeColor="text1"/>
          <w:lang w:val="en-US"/>
        </w:rPr>
        <w:t>i menu</w:t>
      </w:r>
    </w:p>
    <w:p w14:paraId="318F0A05" w14:textId="237C9DAF" w:rsidR="0070778F" w:rsidRPr="00F641B0" w:rsidRDefault="00DB0F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domandano, "Che novele à</w:t>
      </w:r>
      <w:r w:rsidR="0070778F" w:rsidRPr="00F641B0">
        <w:rPr>
          <w:rFonts w:ascii="Times" w:hAnsi="Times" w:cs="Times New Roman"/>
          <w:color w:val="000000" w:themeColor="text1"/>
          <w:lang w:val="en-US"/>
        </w:rPr>
        <w:t xml:space="preserve"> tu?"</w:t>
      </w:r>
      <w:r w:rsidR="0069688C" w:rsidRPr="00F641B0">
        <w:rPr>
          <w:rStyle w:val="FootnoteReference"/>
          <w:rFonts w:ascii="Times" w:hAnsi="Times" w:cs="Times New Roman"/>
          <w:color w:val="000000" w:themeColor="text1"/>
          <w:lang w:val="en-US"/>
        </w:rPr>
        <w:footnoteReference w:id="342"/>
      </w:r>
    </w:p>
    <w:p w14:paraId="57801FA2" w14:textId="01B48D6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w:t>
      </w:r>
      <w:r w:rsidR="00EC6603">
        <w:rPr>
          <w:rFonts w:ascii="Times" w:hAnsi="Times" w:cs="Times New Roman"/>
          <w:color w:val="000000" w:themeColor="text1"/>
          <w:lang w:val="en-US"/>
        </w:rPr>
        <w:t xml:space="preserve">uando el responde </w:t>
      </w:r>
      <w:r w:rsidR="00EC6603" w:rsidRPr="00EC6603">
        <w:rPr>
          <w:rFonts w:ascii="Times" w:hAnsi="Times" w:cs="Times New Roman"/>
          <w:color w:val="000000" w:themeColor="text1"/>
          <w:highlight w:val="cyan"/>
          <w:lang w:val="en-US"/>
        </w:rPr>
        <w:t>çascu</w:t>
      </w:r>
      <w:r w:rsidR="00E01BCC" w:rsidRPr="00EC6603">
        <w:rPr>
          <w:rFonts w:ascii="Times" w:hAnsi="Times" w:cs="Times New Roman"/>
          <w:color w:val="000000" w:themeColor="text1"/>
          <w:highlight w:val="cyan"/>
          <w:lang w:val="en-US"/>
        </w:rPr>
        <w:t>o</w:t>
      </w:r>
      <w:r w:rsidR="00EC6603">
        <w:rPr>
          <w:rStyle w:val="FootnoteReference"/>
          <w:rFonts w:ascii="Times" w:hAnsi="Times" w:cs="Times New Roman"/>
          <w:color w:val="000000" w:themeColor="text1"/>
          <w:lang w:val="en-US"/>
        </w:rPr>
        <w:footnoteReference w:id="343"/>
      </w:r>
      <w:r w:rsidR="00E01BCC" w:rsidRPr="00F641B0">
        <w:rPr>
          <w:rFonts w:ascii="Times" w:hAnsi="Times" w:cs="Times New Roman"/>
          <w:color w:val="000000" w:themeColor="text1"/>
          <w:lang w:val="en-US"/>
        </w:rPr>
        <w:t xml:space="preserve"> sta mu</w:t>
      </w:r>
    </w:p>
    <w:p w14:paraId="694A5E12" w14:textId="48FAEBD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E01BCC" w:rsidRPr="00F641B0">
        <w:rPr>
          <w:rFonts w:ascii="Times" w:hAnsi="Times" w:cs="Times New Roman"/>
          <w:color w:val="000000" w:themeColor="text1"/>
          <w:lang w:val="en-US"/>
        </w:rPr>
        <w:t xml:space="preserve"> oldir çò</w:t>
      </w:r>
      <w:r w:rsidRPr="00F641B0">
        <w:rPr>
          <w:rFonts w:ascii="Times" w:hAnsi="Times" w:cs="Times New Roman"/>
          <w:color w:val="000000" w:themeColor="text1"/>
          <w:lang w:val="en-US"/>
        </w:rPr>
        <w:t xml:space="preserve"> ch</w:t>
      </w:r>
      <w:r w:rsidR="00E01BCC" w:rsidRPr="00F641B0">
        <w:rPr>
          <w:rFonts w:ascii="Times" w:hAnsi="Times" w:cs="Times New Roman"/>
          <w:color w:val="000000" w:themeColor="text1"/>
          <w:lang w:val="en-US"/>
        </w:rPr>
        <w:t>'eli à</w:t>
      </w:r>
      <w:r w:rsidRPr="00F641B0">
        <w:rPr>
          <w:rFonts w:ascii="Times" w:hAnsi="Times" w:cs="Times New Roman"/>
          <w:color w:val="000000" w:themeColor="text1"/>
          <w:lang w:val="en-US"/>
        </w:rPr>
        <w:t xml:space="preserve"> voia </w:t>
      </w:r>
      <w:r w:rsidR="008A0642">
        <w:rPr>
          <w:rFonts w:ascii="Times" w:hAnsi="Times" w:cs="Times New Roman"/>
          <w:color w:val="000000" w:themeColor="text1"/>
          <w:highlight w:val="cyan"/>
          <w:lang w:val="en-US"/>
        </w:rPr>
        <w:t>pliu</w:t>
      </w:r>
      <w:r w:rsidR="008A0642">
        <w:rPr>
          <w:rStyle w:val="FootnoteReference"/>
          <w:rFonts w:ascii="Times" w:hAnsi="Times" w:cs="Times New Roman"/>
          <w:color w:val="000000" w:themeColor="text1"/>
          <w:highlight w:val="cyan"/>
          <w:lang w:val="en-US"/>
        </w:rPr>
        <w:footnoteReference w:id="344"/>
      </w:r>
    </w:p>
    <w:p w14:paraId="6507B8AC" w14:textId="607E3CDA" w:rsidR="0070778F" w:rsidRPr="00F641B0" w:rsidRDefault="00A531E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Cossì avene quando le </w:t>
      </w:r>
      <w:r w:rsidR="00B7232F">
        <w:rPr>
          <w:rFonts w:ascii="Times" w:hAnsi="Times" w:cs="Times New Roman"/>
          <w:color w:val="000000" w:themeColor="text1"/>
          <w:lang w:val="en-US"/>
        </w:rPr>
        <w:t>.</w:t>
      </w:r>
      <w:r w:rsidRPr="00F641B0">
        <w:rPr>
          <w:rFonts w:ascii="Times" w:hAnsi="Times" w:cs="Times New Roman"/>
          <w:color w:val="000000" w:themeColor="text1"/>
          <w:lang w:val="en-US"/>
        </w:rPr>
        <w:t>III</w:t>
      </w:r>
      <w:r w:rsidR="00B7232F">
        <w:rPr>
          <w:rFonts w:ascii="Times" w:hAnsi="Times" w:cs="Times New Roman"/>
          <w:color w:val="000000" w:themeColor="text1"/>
          <w:lang w:val="en-US"/>
        </w:rPr>
        <w:t>.</w:t>
      </w:r>
      <w:r w:rsidR="00E01BCC" w:rsidRPr="00F641B0">
        <w:rPr>
          <w:rFonts w:ascii="Times" w:hAnsi="Times" w:cs="Times New Roman"/>
          <w:color w:val="000000" w:themeColor="text1"/>
          <w:lang w:val="en-US"/>
        </w:rPr>
        <w:t xml:space="preserve"> fo vegnu</w:t>
      </w:r>
    </w:p>
    <w:p w14:paraId="74447A0B" w14:textId="3BF8917D" w:rsidR="0070778F" w:rsidRPr="00F641B0" w:rsidRDefault="00DB0F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Che menà</w:t>
      </w:r>
      <w:r w:rsidR="0070778F" w:rsidRPr="00F641B0">
        <w:rPr>
          <w:rFonts w:ascii="Times" w:hAnsi="Times" w:cs="Times New Roman"/>
          <w:color w:val="000000" w:themeColor="text1"/>
          <w:lang w:val="en-US"/>
        </w:rPr>
        <w:t xml:space="preserve"> lo cavalier menbru;</w:t>
      </w:r>
    </w:p>
    <w:p w14:paraId="020AF6DB" w14:textId="29AE713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(63R) </w:t>
      </w:r>
      <w:r w:rsidRPr="00F641B0">
        <w:rPr>
          <w:rFonts w:ascii="Times" w:hAnsi="Times" w:cs="Times New Roman"/>
          <w:color w:val="000000" w:themeColor="text1"/>
          <w:lang w:val="en-US"/>
        </w:rPr>
        <w:t>Piçoli e grandi si son i</w:t>
      </w:r>
      <w:r w:rsidRPr="00F641B0">
        <w:rPr>
          <w:rFonts w:ascii="Times" w:hAnsi="Times" w:cs="Times New Roman"/>
          <w:i/>
          <w:iCs/>
          <w:color w:val="000000" w:themeColor="text1"/>
          <w:lang w:val="en-US"/>
        </w:rPr>
        <w:t>n</w:t>
      </w:r>
      <w:r w:rsidR="00E01BCC" w:rsidRPr="00F641B0">
        <w:rPr>
          <w:rFonts w:ascii="Times" w:hAnsi="Times" w:cs="Times New Roman"/>
          <w:color w:val="000000" w:themeColor="text1"/>
          <w:lang w:val="en-US"/>
        </w:rPr>
        <w:t>torno coru</w:t>
      </w:r>
      <w:r w:rsidRPr="00F641B0">
        <w:rPr>
          <w:rFonts w:ascii="Times" w:hAnsi="Times" w:cs="Times New Roman"/>
          <w:color w:val="000000" w:themeColor="text1"/>
          <w:lang w:val="en-US"/>
        </w:rPr>
        <w:t>.</w:t>
      </w:r>
    </w:p>
    <w:p w14:paraId="79ACD09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guardà la çente che là dentro fu,</w:t>
      </w:r>
    </w:p>
    <w:p w14:paraId="75CB81C1" w14:textId="79F48771" w:rsidR="0070778F" w:rsidRPr="00F641B0" w:rsidRDefault="00B7232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Molto se meravei</w:t>
      </w:r>
      <w:r w:rsidR="00DB0F0B">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quando s'è ap</w:t>
      </w:r>
      <w:r w:rsidR="0070778F" w:rsidRPr="00F641B0">
        <w:rPr>
          <w:rFonts w:ascii="Times" w:hAnsi="Times" w:cs="Times New Roman"/>
          <w:i/>
          <w:iCs/>
          <w:color w:val="000000" w:themeColor="text1"/>
          <w:lang w:val="en-US"/>
        </w:rPr>
        <w:t>er</w:t>
      </w:r>
      <w:r w:rsidR="00E01BCC" w:rsidRPr="00F641B0">
        <w:rPr>
          <w:rFonts w:ascii="Times" w:hAnsi="Times" w:cs="Times New Roman"/>
          <w:color w:val="000000" w:themeColor="text1"/>
          <w:lang w:val="en-US"/>
        </w:rPr>
        <w:t>cevu</w:t>
      </w:r>
    </w:p>
    <w:p w14:paraId="1B3DC9EB" w14:textId="13F2086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no aveva un sol homo uç</w:t>
      </w:r>
      <w:r w:rsidR="00E01BCC" w:rsidRPr="00F641B0">
        <w:rPr>
          <w:rFonts w:ascii="Times" w:hAnsi="Times" w:cs="Times New Roman"/>
          <w:color w:val="000000" w:themeColor="text1"/>
          <w:lang w:val="en-US"/>
        </w:rPr>
        <w:t>u</w:t>
      </w:r>
      <w:r w:rsidRPr="00F641B0">
        <w:rPr>
          <w:rFonts w:ascii="Times" w:hAnsi="Times" w:cs="Times New Roman"/>
          <w:color w:val="000000" w:themeColor="text1"/>
          <w:lang w:val="en-US"/>
        </w:rPr>
        <w:t>;</w:t>
      </w:r>
    </w:p>
    <w:p w14:paraId="2C77F924" w14:textId="666754D0" w:rsidR="0070778F" w:rsidRPr="00F641B0" w:rsidRDefault="00076F5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No·ss</w:t>
      </w:r>
      <w:r w:rsidR="0070778F" w:rsidRPr="00F641B0">
        <w:rPr>
          <w:rFonts w:ascii="Times" w:hAnsi="Times" w:cs="Times New Roman"/>
          <w:color w:val="000000" w:themeColor="text1"/>
          <w:lang w:val="en-US"/>
        </w:rPr>
        <w:t>a c</w:t>
      </w:r>
      <w:r w:rsidR="00E01BCC" w:rsidRPr="00F641B0">
        <w:rPr>
          <w:rFonts w:ascii="Times" w:hAnsi="Times" w:cs="Times New Roman"/>
          <w:color w:val="000000" w:themeColor="text1"/>
          <w:lang w:val="en-US"/>
        </w:rPr>
        <w:t>he dir se no, "</w:t>
      </w:r>
      <w:r w:rsidR="00B7232F">
        <w:rPr>
          <w:rFonts w:ascii="Times" w:hAnsi="Times" w:cs="Times New Roman"/>
          <w:color w:val="000000" w:themeColor="text1"/>
          <w:lang w:val="en-US"/>
        </w:rPr>
        <w:t>Io·</w:t>
      </w:r>
      <w:r w:rsidR="00D5355F">
        <w:rPr>
          <w:rFonts w:ascii="Times" w:hAnsi="Times" w:cs="Times New Roman"/>
          <w:color w:val="000000" w:themeColor="text1"/>
          <w:lang w:val="en-US"/>
        </w:rPr>
        <w:t>ss</w:t>
      </w:r>
      <w:r w:rsidR="00E01BCC" w:rsidRPr="00F641B0">
        <w:rPr>
          <w:rFonts w:ascii="Times" w:hAnsi="Times" w:cs="Times New Roman"/>
          <w:color w:val="000000" w:themeColor="text1"/>
          <w:lang w:val="en-US"/>
        </w:rPr>
        <w:t>on pur vegnu</w:t>
      </w:r>
    </w:p>
    <w:p w14:paraId="119D9978" w14:textId="670DA02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 mi inpenssa lo pietossa </w:t>
      </w:r>
      <w:r w:rsidR="0096556B" w:rsidRPr="00F641B0">
        <w:rPr>
          <w:rFonts w:ascii="Times" w:hAnsi="Times" w:cs="Times New Roman"/>
          <w:color w:val="000000" w:themeColor="text1"/>
          <w:lang w:val="en-US"/>
        </w:rPr>
        <w:t>J</w:t>
      </w:r>
      <w:r w:rsidR="0096556B" w:rsidRPr="00F641B0">
        <w:rPr>
          <w:rFonts w:ascii="Times" w:hAnsi="Times" w:cs="Times New Roman"/>
          <w:i/>
          <w:color w:val="000000" w:themeColor="text1"/>
          <w:lang w:val="en-US"/>
        </w:rPr>
        <w:t>ex</w:t>
      </w:r>
      <w:r w:rsidRPr="00F641B0">
        <w:rPr>
          <w:rFonts w:ascii="Times" w:hAnsi="Times" w:cs="Times New Roman"/>
          <w:color w:val="000000" w:themeColor="text1"/>
          <w:lang w:val="en-US"/>
        </w:rPr>
        <w:t>hu,</w:t>
      </w:r>
    </w:p>
    <w:p w14:paraId="66155DB1" w14:textId="734DDF7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Ch'io </w:t>
      </w:r>
      <w:r w:rsidR="00076F52">
        <w:rPr>
          <w:rFonts w:ascii="Times" w:hAnsi="Times" w:cs="Times New Roman"/>
          <w:color w:val="000000" w:themeColor="text1"/>
          <w:lang w:val="en-US"/>
        </w:rPr>
        <w:t>no·ss</w:t>
      </w:r>
      <w:r w:rsidRPr="00F641B0">
        <w:rPr>
          <w:rFonts w:ascii="Times" w:hAnsi="Times" w:cs="Times New Roman"/>
          <w:color w:val="000000" w:themeColor="text1"/>
          <w:lang w:val="en-US"/>
        </w:rPr>
        <w:t>o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io sia </w:t>
      </w:r>
      <w:r w:rsidR="00E01BCC" w:rsidRPr="00F641B0">
        <w:rPr>
          <w:rFonts w:ascii="Times" w:hAnsi="Times" w:cs="Times New Roman"/>
          <w:color w:val="000000" w:themeColor="text1"/>
          <w:lang w:val="en-US"/>
        </w:rPr>
        <w:t>inbatu</w:t>
      </w:r>
      <w:r w:rsidRPr="00F641B0">
        <w:rPr>
          <w:rFonts w:ascii="Times" w:hAnsi="Times" w:cs="Times New Roman"/>
          <w:color w:val="000000" w:themeColor="text1"/>
          <w:lang w:val="en-US"/>
        </w:rPr>
        <w:t>."</w:t>
      </w:r>
    </w:p>
    <w:p w14:paraId="5CB84BFB" w14:textId="3B50B8F0"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108</w:t>
      </w:r>
      <w:r w:rsidR="0070778F" w:rsidRPr="00F641B0">
        <w:rPr>
          <w:rFonts w:ascii="Times" w:hAnsi="Times" w:cs="Times New Roman"/>
          <w:bCs/>
          <w:color w:val="000000" w:themeColor="text1"/>
          <w:lang w:val="en-US"/>
        </w:rPr>
        <w:t>]</w:t>
      </w:r>
    </w:p>
    <w:p w14:paraId="2547BF9E" w14:textId="68C1D6B0" w:rsidR="0070778F" w:rsidRPr="00F641B0" w:rsidRDefault="00F6227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Pe</w:t>
      </w:r>
      <w:r w:rsidR="00DB0F0B">
        <w:rPr>
          <w:rFonts w:ascii="Times" w:hAnsi="Times" w:cs="Times New Roman"/>
          <w:color w:val="000000" w:themeColor="text1"/>
          <w:lang w:val="en-US"/>
        </w:rPr>
        <w:t>r mé</w:t>
      </w:r>
      <w:r w:rsidR="0070778F" w:rsidRPr="00F641B0">
        <w:rPr>
          <w:rFonts w:ascii="Times" w:hAnsi="Times" w:cs="Times New Roman"/>
          <w:color w:val="000000" w:themeColor="text1"/>
          <w:lang w:val="en-US"/>
        </w:rPr>
        <w:t xml:space="preserve"> le </w:t>
      </w:r>
      <w:r w:rsidR="0070778F" w:rsidRPr="00DB0F0B">
        <w:rPr>
          <w:rFonts w:ascii="Times" w:hAnsi="Times" w:cs="Times New Roman"/>
          <w:i/>
          <w:color w:val="000000" w:themeColor="text1"/>
          <w:highlight w:val="yellow"/>
          <w:lang w:val="en-US"/>
        </w:rPr>
        <w:t>r</w:t>
      </w:r>
      <w:r w:rsidR="0070778F" w:rsidRPr="00DB0F0B">
        <w:rPr>
          <w:rFonts w:ascii="Times" w:hAnsi="Times" w:cs="Times New Roman"/>
          <w:color w:val="000000" w:themeColor="text1"/>
          <w:highlight w:val="yellow"/>
          <w:lang w:val="en-US"/>
        </w:rPr>
        <w:t>uge</w:t>
      </w:r>
      <w:r w:rsidR="0070778F" w:rsidRPr="00F641B0">
        <w:rPr>
          <w:rFonts w:ascii="Times" w:hAnsi="Times" w:cs="Times New Roman"/>
          <w:color w:val="000000" w:themeColor="text1"/>
          <w:lang w:val="en-US"/>
        </w:rPr>
        <w:t xml:space="preserve"> del gran castel plener</w:t>
      </w:r>
    </w:p>
    <w:p w14:paraId="4C8EC54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Menavano lo centil cavaler.</w:t>
      </w:r>
    </w:p>
    <w:p w14:paraId="1C33D798" w14:textId="3B88D20A" w:rsidR="0070778F" w:rsidRPr="00F641B0" w:rsidRDefault="00DB0F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Como ello plui guardà</w:t>
      </w:r>
      <w:r w:rsidR="0070778F" w:rsidRPr="00F641B0">
        <w:rPr>
          <w:rFonts w:ascii="Times" w:hAnsi="Times" w:cs="Times New Roman"/>
          <w:color w:val="000000" w:themeColor="text1"/>
          <w:lang w:val="en-US"/>
        </w:rPr>
        <w:t xml:space="preserve"> avanti e arer</w:t>
      </w:r>
    </w:p>
    <w:p w14:paraId="0BE293A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vedev'ello belle done e baceler;</w:t>
      </w:r>
    </w:p>
    <w:p w14:paraId="0E4802D5" w14:textId="02BB799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 la pella </w:t>
      </w:r>
      <w:r w:rsidRPr="00F641B0">
        <w:rPr>
          <w:rFonts w:ascii="Times" w:hAnsi="Times" w:cs="Times New Roman"/>
          <w:color w:val="000000" w:themeColor="text1"/>
          <w:highlight w:val="yellow"/>
          <w:lang w:val="en-US"/>
        </w:rPr>
        <w:t>vetu</w:t>
      </w:r>
      <w:r w:rsidR="003C5663" w:rsidRPr="00F641B0">
        <w:rPr>
          <w:rStyle w:val="FootnoteReference"/>
          <w:rFonts w:ascii="Times" w:hAnsi="Times" w:cs="Times New Roman"/>
          <w:color w:val="000000" w:themeColor="text1"/>
          <w:lang w:val="en-US"/>
        </w:rPr>
        <w:footnoteReference w:id="345"/>
      </w:r>
      <w:r w:rsidRPr="00F641B0">
        <w:rPr>
          <w:rFonts w:ascii="Times" w:hAnsi="Times" w:cs="Times New Roman"/>
          <w:color w:val="000000" w:themeColor="text1"/>
          <w:lang w:val="en-US"/>
        </w:rPr>
        <w:t xml:space="preserve"> una parte çuger,</w:t>
      </w:r>
    </w:p>
    <w:p w14:paraId="7BA15495" w14:textId="242B3AC2" w:rsidR="0070778F" w:rsidRPr="00F641B0" w:rsidRDefault="003C566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Altri a dadi, a tav</w:t>
      </w:r>
      <w:r w:rsidR="0070778F" w:rsidRPr="00F641B0">
        <w:rPr>
          <w:rFonts w:ascii="Times" w:hAnsi="Times" w:cs="Times New Roman"/>
          <w:color w:val="000000" w:themeColor="text1"/>
          <w:lang w:val="en-US"/>
        </w:rPr>
        <w:t>ole e a scacher;</w:t>
      </w:r>
    </w:p>
    <w:p w14:paraId="7736C29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un'altra parte vete done denoier</w:t>
      </w:r>
    </w:p>
    <w:p w14:paraId="0AD46C2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le plui çovene cantar e baler.</w:t>
      </w:r>
    </w:p>
    <w:p w14:paraId="12451445" w14:textId="4D87F5BD" w:rsidR="0070778F" w:rsidRPr="00F641B0" w:rsidRDefault="00076F5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No·ss</w:t>
      </w:r>
      <w:r w:rsidR="0070778F" w:rsidRPr="00F641B0">
        <w:rPr>
          <w:rFonts w:ascii="Times" w:hAnsi="Times" w:cs="Times New Roman"/>
          <w:color w:val="000000" w:themeColor="text1"/>
          <w:lang w:val="en-US"/>
        </w:rPr>
        <w:t>e parlava de bever ni de</w:t>
      </w:r>
      <w:r w:rsidR="00071C84"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mançer</w:t>
      </w:r>
    </w:p>
    <w:p w14:paraId="7F274C37" w14:textId="6030984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no d</w:t>
      </w:r>
      <w:r w:rsidR="00B7232F">
        <w:rPr>
          <w:rFonts w:ascii="Times" w:hAnsi="Times" w:cs="Times New Roman"/>
          <w:color w:val="000000" w:themeColor="text1"/>
          <w:lang w:val="en-US"/>
        </w:rPr>
        <w:t xml:space="preserve">e </w:t>
      </w:r>
      <w:r w:rsidR="00180088">
        <w:rPr>
          <w:rFonts w:ascii="Times" w:hAnsi="Times" w:cs="Times New Roman"/>
          <w:color w:val="000000" w:themeColor="text1"/>
          <w:lang w:val="en-US"/>
        </w:rPr>
        <w:t>ss</w:t>
      </w:r>
      <w:r w:rsidRPr="00F641B0">
        <w:rPr>
          <w:rFonts w:ascii="Times" w:hAnsi="Times" w:cs="Times New Roman"/>
          <w:color w:val="000000" w:themeColor="text1"/>
          <w:lang w:val="en-US"/>
        </w:rPr>
        <w:t>ollaço e de vanitade user.</w:t>
      </w:r>
    </w:p>
    <w:p w14:paraId="21A3E02E" w14:textId="212BEE71" w:rsidR="0070778F" w:rsidRPr="00F641B0" w:rsidRDefault="003C566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Ni·l çentil conte </w:t>
      </w:r>
      <w:r w:rsidR="00076F52">
        <w:rPr>
          <w:rFonts w:ascii="Times" w:hAnsi="Times" w:cs="Times New Roman"/>
          <w:color w:val="000000" w:themeColor="text1"/>
          <w:lang w:val="en-US"/>
        </w:rPr>
        <w:t>no·ss</w:t>
      </w:r>
      <w:r w:rsidRPr="00F641B0">
        <w:rPr>
          <w:rFonts w:ascii="Times" w:hAnsi="Times" w:cs="Times New Roman"/>
          <w:color w:val="000000" w:themeColor="text1"/>
          <w:lang w:val="en-US"/>
        </w:rPr>
        <w:t>e potè</w:t>
      </w:r>
      <w:r w:rsidR="0070778F" w:rsidRPr="00F641B0">
        <w:rPr>
          <w:rFonts w:ascii="Times" w:hAnsi="Times" w:cs="Times New Roman"/>
          <w:color w:val="000000" w:themeColor="text1"/>
          <w:lang w:val="en-US"/>
        </w:rPr>
        <w:t xml:space="preserve"> saciar</w:t>
      </w:r>
    </w:p>
    <w:p w14:paraId="26DC047A" w14:textId="1318F6DA" w:rsidR="0070778F" w:rsidRPr="00F641B0" w:rsidRDefault="0018008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De·ll</w:t>
      </w:r>
      <w:r w:rsidR="0070778F" w:rsidRPr="00F641B0">
        <w:rPr>
          <w:rFonts w:ascii="Times" w:hAnsi="Times" w:cs="Times New Roman"/>
          <w:color w:val="000000" w:themeColor="text1"/>
          <w:lang w:val="en-US"/>
        </w:rPr>
        <w:t>o(r)</w:t>
      </w:r>
      <w:r w:rsidR="0070778F" w:rsidRPr="00F641B0">
        <w:rPr>
          <w:rStyle w:val="FootnoteReference"/>
          <w:rFonts w:ascii="Times" w:hAnsi="Times" w:cs="Times New Roman"/>
          <w:color w:val="000000" w:themeColor="text1"/>
          <w:lang w:val="en-US"/>
        </w:rPr>
        <w:footnoteReference w:id="346"/>
      </w:r>
      <w:r w:rsidR="0070778F" w:rsidRPr="00F641B0">
        <w:rPr>
          <w:rFonts w:ascii="Times" w:hAnsi="Times" w:cs="Times New Roman"/>
          <w:color w:val="000000" w:themeColor="text1"/>
          <w:lang w:val="en-US"/>
        </w:rPr>
        <w:t xml:space="preserve"> vedere e de lor remirer;</w:t>
      </w:r>
    </w:p>
    <w:p w14:paraId="61A485E6" w14:textId="536B1BD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Infr</w:t>
      </w:r>
      <w:r w:rsidR="00076F52">
        <w:rPr>
          <w:rFonts w:ascii="Times" w:hAnsi="Times" w:cs="Times New Roman"/>
          <w:color w:val="000000" w:themeColor="text1"/>
          <w:lang w:val="en-US"/>
        </w:rPr>
        <w:t>a·ss</w:t>
      </w:r>
      <w:r w:rsidRPr="00F641B0">
        <w:rPr>
          <w:rFonts w:ascii="Times" w:hAnsi="Times" w:cs="Times New Roman"/>
          <w:color w:val="000000" w:themeColor="text1"/>
          <w:lang w:val="en-US"/>
        </w:rPr>
        <w:t>i medieximo com</w:t>
      </w:r>
      <w:r w:rsidRPr="00F641B0">
        <w:rPr>
          <w:rFonts w:ascii="Times" w:hAnsi="Times" w:cs="Times New Roman"/>
          <w:i/>
          <w:color w:val="000000" w:themeColor="text1"/>
          <w:lang w:val="en-US"/>
        </w:rPr>
        <w:t>en</w:t>
      </w:r>
      <w:r w:rsidRPr="00F641B0">
        <w:rPr>
          <w:rFonts w:ascii="Times" w:hAnsi="Times" w:cs="Times New Roman"/>
          <w:color w:val="000000" w:themeColor="text1"/>
          <w:lang w:val="en-US"/>
        </w:rPr>
        <w:t>çà a devisser,</w:t>
      </w:r>
    </w:p>
    <w:p w14:paraId="7FB1B0A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w:t>
      </w:r>
      <w:r w:rsidRPr="00F641B0">
        <w:rPr>
          <w:rStyle w:val="FootnoteReference"/>
          <w:rFonts w:ascii="Times" w:hAnsi="Times" w:cs="Times New Roman"/>
          <w:color w:val="000000" w:themeColor="text1"/>
          <w:lang w:val="en-US"/>
        </w:rPr>
        <w:footnoteReference w:id="347"/>
      </w:r>
      <w:r w:rsidRPr="00F641B0">
        <w:rPr>
          <w:rFonts w:ascii="Times" w:hAnsi="Times" w:cs="Times New Roman"/>
          <w:color w:val="000000" w:themeColor="text1"/>
          <w:lang w:val="en-US"/>
        </w:rPr>
        <w:t xml:space="preserve"> castelo al mondo non à so per.</w:t>
      </w:r>
    </w:p>
    <w:p w14:paraId="5ED1F5CA" w14:textId="1833E85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B7232F">
        <w:rPr>
          <w:rFonts w:ascii="Times" w:hAnsi="Times" w:cs="Times New Roman"/>
          <w:color w:val="000000" w:themeColor="text1"/>
          <w:lang w:val="en-US"/>
        </w:rPr>
        <w:t>io avesse qui dentro mia mui</w:t>
      </w:r>
      <w:r w:rsidRPr="00F641B0">
        <w:rPr>
          <w:rFonts w:ascii="Times" w:hAnsi="Times" w:cs="Times New Roman"/>
          <w:color w:val="000000" w:themeColor="text1"/>
          <w:lang w:val="en-US"/>
        </w:rPr>
        <w:t>er,</w:t>
      </w:r>
    </w:p>
    <w:p w14:paraId="37CF366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duc Thomaso, e Baldoin so frer,</w:t>
      </w:r>
    </w:p>
    <w:p w14:paraId="2366D61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Sansson e Morando mie soldader,</w:t>
      </w:r>
    </w:p>
    <w:p w14:paraId="3B305E4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Mai non curerav'io in Alvernia torner:</w:t>
      </w:r>
    </w:p>
    <w:p w14:paraId="499D20BB" w14:textId="072BC45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Carllo mio </w:t>
      </w:r>
      <w:r w:rsidR="003C5663"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B7232F">
        <w:rPr>
          <w:rFonts w:ascii="Times" w:hAnsi="Times" w:cs="Times New Roman"/>
          <w:color w:val="000000" w:themeColor="text1"/>
          <w:lang w:val="en-US"/>
        </w:rPr>
        <w:t xml:space="preserve"> che me ffa travai</w:t>
      </w:r>
      <w:r w:rsidRPr="00F641B0">
        <w:rPr>
          <w:rFonts w:ascii="Times" w:hAnsi="Times" w:cs="Times New Roman"/>
          <w:color w:val="000000" w:themeColor="text1"/>
          <w:lang w:val="en-US"/>
        </w:rPr>
        <w:t>er,</w:t>
      </w:r>
    </w:p>
    <w:p w14:paraId="2BFD917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(63V) </w:t>
      </w:r>
      <w:r w:rsidRPr="00F641B0">
        <w:rPr>
          <w:rFonts w:ascii="Times" w:hAnsi="Times" w:cs="Times New Roman"/>
          <w:color w:val="000000" w:themeColor="text1"/>
          <w:lang w:val="en-US"/>
        </w:rPr>
        <w:t>D'un alltro messaço li convignerave doter."</w:t>
      </w:r>
    </w:p>
    <w:p w14:paraId="39C20215" w14:textId="291CC27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à cussì dito, si comen</w:t>
      </w:r>
      <w:r w:rsidR="003C5663" w:rsidRPr="00F641B0">
        <w:rPr>
          <w:rFonts w:ascii="Times" w:hAnsi="Times" w:cs="Times New Roman"/>
          <w:color w:val="000000" w:themeColor="text1"/>
          <w:lang w:val="en-US"/>
        </w:rPr>
        <w:t>çà</w:t>
      </w:r>
      <w:r w:rsidRPr="00F641B0">
        <w:rPr>
          <w:rFonts w:ascii="Times" w:hAnsi="Times" w:cs="Times New Roman"/>
          <w:color w:val="000000" w:themeColor="text1"/>
          <w:lang w:val="en-US"/>
        </w:rPr>
        <w:t xml:space="preserve"> a guarder,</w:t>
      </w:r>
    </w:p>
    <w:p w14:paraId="62D6AB8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una plaça li convien desmonter,</w:t>
      </w:r>
    </w:p>
    <w:p w14:paraId="607F5A52" w14:textId="4F5DC75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3C566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 vete tanta adorna çente ster,</w:t>
      </w:r>
    </w:p>
    <w:p w14:paraId="10B8D46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vinti a trenta parllar e consier.</w:t>
      </w:r>
    </w:p>
    <w:p w14:paraId="1DBA553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Infra si mediessimo se prexe a maraveler</w:t>
      </w:r>
    </w:p>
    <w:p w14:paraId="1064870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tuti li vete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ver lui dreçer.</w:t>
      </w:r>
    </w:p>
    <w:p w14:paraId="7B9D2C7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Una parte de lor </w:t>
      </w:r>
      <w:r w:rsidRPr="00F641B0">
        <w:rPr>
          <w:rFonts w:ascii="Times" w:hAnsi="Times" w:cs="Times New Roman"/>
          <w:color w:val="000000" w:themeColor="text1"/>
          <w:highlight w:val="yellow"/>
          <w:lang w:val="en-US"/>
        </w:rPr>
        <w:t>li core a li strivier</w:t>
      </w:r>
      <w:r w:rsidRPr="00F641B0">
        <w:rPr>
          <w:rFonts w:ascii="Times" w:hAnsi="Times" w:cs="Times New Roman"/>
          <w:color w:val="000000" w:themeColor="text1"/>
          <w:lang w:val="en-US"/>
        </w:rPr>
        <w:t>,</w:t>
      </w:r>
    </w:p>
    <w:p w14:paraId="57C1083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Francamente li comença a parler,</w:t>
      </w:r>
    </w:p>
    <w:p w14:paraId="2365C8A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la nostra dona ve convien pressenter.</w:t>
      </w:r>
    </w:p>
    <w:p w14:paraId="12CE925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questo mondo ella no à so per</w:t>
      </w:r>
    </w:p>
    <w:p w14:paraId="19D1FDB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gran siencia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un prod'omo aider."</w:t>
      </w:r>
    </w:p>
    <w:p w14:paraId="27FFEA1E" w14:textId="56CF477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0A1AE9" w:rsidRPr="00F641B0">
        <w:rPr>
          <w:rFonts w:ascii="Times" w:hAnsi="Times" w:cs="Times New Roman"/>
          <w:color w:val="000000" w:themeColor="text1"/>
          <w:lang w:val="en-US"/>
        </w:rPr>
        <w:t>Signor</w:t>
      </w:r>
      <w:r w:rsidRPr="00F641B0">
        <w:rPr>
          <w:rFonts w:ascii="Times" w:hAnsi="Times" w:cs="Times New Roman"/>
          <w:color w:val="000000" w:themeColor="text1"/>
          <w:lang w:val="en-US"/>
        </w:rPr>
        <w:t>i," disse Ugo, "el me fa gran mestier,</w:t>
      </w:r>
    </w:p>
    <w:p w14:paraId="1FC54C0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plui desconssiado ho</w:t>
      </w:r>
      <w:r w:rsidRPr="00F641B0">
        <w:rPr>
          <w:rFonts w:ascii="Times" w:hAnsi="Times" w:cs="Times New Roman"/>
          <w:i/>
          <w:color w:val="000000" w:themeColor="text1"/>
          <w:lang w:val="en-US"/>
        </w:rPr>
        <w:t>m</w:t>
      </w:r>
      <w:r w:rsidRPr="00F641B0">
        <w:rPr>
          <w:rFonts w:ascii="Times" w:hAnsi="Times" w:cs="Times New Roman"/>
          <w:color w:val="000000" w:themeColor="text1"/>
          <w:lang w:val="en-US"/>
        </w:rPr>
        <w:t xml:space="preserve"> no so nomener."</w:t>
      </w:r>
    </w:p>
    <w:p w14:paraId="6F036FAD" w14:textId="29CC6876" w:rsidR="0070778F" w:rsidRPr="00F641B0" w:rsidRDefault="00F6227A"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10</w:t>
      </w:r>
      <w:r w:rsidR="00F82811" w:rsidRPr="00F641B0">
        <w:rPr>
          <w:rFonts w:ascii="Times" w:hAnsi="Times" w:cs="Times New Roman"/>
          <w:bCs/>
          <w:color w:val="000000" w:themeColor="text1"/>
          <w:lang w:val="en-US"/>
        </w:rPr>
        <w:t>9</w:t>
      </w:r>
      <w:r w:rsidR="0070778F" w:rsidRPr="00F641B0">
        <w:rPr>
          <w:rFonts w:ascii="Times" w:hAnsi="Times" w:cs="Times New Roman"/>
          <w:bCs/>
          <w:color w:val="000000" w:themeColor="text1"/>
          <w:lang w:val="en-US"/>
        </w:rPr>
        <w:t>]</w:t>
      </w:r>
    </w:p>
    <w:p w14:paraId="71E041B2" w14:textId="5BB4581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Un de collor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 conte dessendì</w:t>
      </w:r>
    </w:p>
    <w:p w14:paraId="434541A0" w14:textId="55F0E7A3"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mé le redene saixì,</w:t>
      </w:r>
    </w:p>
    <w:p w14:paraId="52F3699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una maistra salla l'aropì;</w:t>
      </w:r>
    </w:p>
    <w:p w14:paraId="5F27D21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amantinente al palaço si andì.</w:t>
      </w:r>
    </w:p>
    <w:p w14:paraId="15B31086" w14:textId="5388B5B5" w:rsidR="0070778F" w:rsidRPr="00F641B0" w:rsidRDefault="003C566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Bello </w:t>
      </w:r>
      <w:r w:rsidR="00076F52">
        <w:rPr>
          <w:rFonts w:ascii="Times" w:hAnsi="Times" w:cs="Times New Roman"/>
          <w:color w:val="000000" w:themeColor="text1"/>
          <w:lang w:val="en-US"/>
        </w:rPr>
        <w:t>è·ll</w:t>
      </w:r>
      <w:r w:rsidR="0070778F" w:rsidRPr="00F641B0">
        <w:rPr>
          <w:rFonts w:ascii="Times" w:hAnsi="Times" w:cs="Times New Roman"/>
          <w:color w:val="000000" w:themeColor="text1"/>
          <w:lang w:val="en-US"/>
        </w:rPr>
        <w:t xml:space="preserve">o luogo, le porte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e ovri.</w:t>
      </w:r>
    </w:p>
    <w:p w14:paraId="118DB48E" w14:textId="36D5F15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 damisselle vestì de sami,</w:t>
      </w:r>
    </w:p>
    <w:p w14:paraId="04547731" w14:textId="351873D5" w:rsidR="0070778F" w:rsidRPr="00F641B0" w:rsidRDefault="003C566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70778F" w:rsidRPr="00F641B0">
        <w:rPr>
          <w:rFonts w:ascii="Times" w:hAnsi="Times" w:cs="Times New Roman"/>
          <w:color w:val="000000" w:themeColor="text1"/>
          <w:lang w:val="en-US"/>
        </w:rPr>
        <w:t>l cundusse alla dona malei.</w:t>
      </w:r>
    </w:p>
    <w:p w14:paraId="376D50D8" w14:textId="0F90D425"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110</w:t>
      </w:r>
      <w:r w:rsidR="0070778F" w:rsidRPr="00F641B0">
        <w:rPr>
          <w:rFonts w:ascii="Times" w:hAnsi="Times" w:cs="Times New Roman"/>
          <w:bCs/>
          <w:color w:val="000000" w:themeColor="text1"/>
          <w:lang w:val="en-US"/>
        </w:rPr>
        <w:t>]</w:t>
      </w:r>
    </w:p>
    <w:p w14:paraId="77C3313A" w14:textId="73BFCAF6" w:rsidR="0070778F" w:rsidRPr="00F641B0" w:rsidRDefault="00DB0F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Lo conte Ugo menà</w:t>
      </w:r>
      <w:r w:rsidR="0070778F" w:rsidRPr="00F641B0">
        <w:rPr>
          <w:rFonts w:ascii="Times" w:hAnsi="Times" w:cs="Times New Roman"/>
          <w:color w:val="000000" w:themeColor="text1"/>
          <w:lang w:val="en-US"/>
        </w:rPr>
        <w:t xml:space="preserve">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la salla tiraine</w:t>
      </w:r>
    </w:p>
    <w:p w14:paraId="1644783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iera de domçelle e de bacelier plaine,</w:t>
      </w:r>
    </w:p>
    <w:p w14:paraId="5BC43FB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 cantava dolçement d'alguna seraine;</w:t>
      </w:r>
    </w:p>
    <w:p w14:paraId="12CD9E6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un banco in lo plu seço altaine</w:t>
      </w:r>
    </w:p>
    <w:p w14:paraId="7543D65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Sedeva la raina che quela çente demaine,</w:t>
      </w:r>
    </w:p>
    <w:p w14:paraId="46820B5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(64R) </w:t>
      </w:r>
      <w:r w:rsidRPr="00F641B0">
        <w:rPr>
          <w:rFonts w:ascii="Times" w:hAnsi="Times" w:cs="Times New Roman"/>
          <w:color w:val="000000" w:themeColor="text1"/>
          <w:lang w:val="en-US"/>
        </w:rPr>
        <w:t>Vestida de negro como vedovaine,</w:t>
      </w:r>
    </w:p>
    <w:p w14:paraId="05FAC72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cavo vellado, si tien la ciera plaine.</w:t>
      </w:r>
    </w:p>
    <w:p w14:paraId="00B5F663" w14:textId="7A30E16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La carne à blanca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o color de graine,</w:t>
      </w:r>
    </w:p>
    <w:p w14:paraId="5FB9ECAF" w14:textId="206E89D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ochi à vairi e grossi e riant de sotaine;</w:t>
      </w:r>
    </w:p>
    <w:p w14:paraId="7AB9E2A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Senblant çentil plui d'altra castelaine,</w:t>
      </w:r>
    </w:p>
    <w:p w14:paraId="4839B16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S'ella fosse creatura humaine,</w:t>
      </w:r>
    </w:p>
    <w:p w14:paraId="6857C33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Enssiona, Polissena, e Ellaine</w:t>
      </w:r>
    </w:p>
    <w:p w14:paraId="09E8E60E" w14:textId="28402292" w:rsidR="0070778F" w:rsidRPr="00F641B0" w:rsidRDefault="00B7232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Somei</w:t>
      </w:r>
      <w:r w:rsidR="0070778F" w:rsidRPr="00F641B0">
        <w:rPr>
          <w:rFonts w:ascii="Times" w:hAnsi="Times" w:cs="Times New Roman"/>
          <w:color w:val="000000" w:themeColor="text1"/>
          <w:lang w:val="en-US"/>
        </w:rPr>
        <w:t>erave a lie una vechiaine.</w:t>
      </w:r>
    </w:p>
    <w:p w14:paraId="46CE6F1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questo sapié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certaine</w:t>
      </w:r>
    </w:p>
    <w:p w14:paraId="7888B48C" w14:textId="54CEA49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 belleça era falssa e vaine.</w:t>
      </w:r>
    </w:p>
    <w:p w14:paraId="2F834DFB" w14:textId="791F0D71"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111</w:t>
      </w:r>
      <w:r w:rsidR="0070778F" w:rsidRPr="00F641B0">
        <w:rPr>
          <w:rFonts w:ascii="Times" w:hAnsi="Times" w:cs="Times New Roman"/>
          <w:color w:val="000000" w:themeColor="text1"/>
          <w:lang w:val="en-US"/>
        </w:rPr>
        <w:t>]</w:t>
      </w:r>
    </w:p>
    <w:p w14:paraId="5B53580B" w14:textId="77EAA85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conte fo in lla</w:t>
      </w:r>
      <w:r w:rsidR="00A72F35" w:rsidRPr="00F641B0">
        <w:rPr>
          <w:rFonts w:ascii="Times" w:hAnsi="Times" w:cs="Times New Roman"/>
          <w:color w:val="000000" w:themeColor="text1"/>
          <w:lang w:val="en-US"/>
        </w:rPr>
        <w:t>·</w:t>
      </w:r>
      <w:r w:rsidRPr="00F641B0">
        <w:rPr>
          <w:rFonts w:ascii="Times" w:hAnsi="Times" w:cs="Times New Roman"/>
          <w:color w:val="000000" w:themeColor="text1"/>
          <w:lang w:val="en-US"/>
        </w:rPr>
        <w:t>ssalla arivé</w:t>
      </w:r>
    </w:p>
    <w:p w14:paraId="2765913D" w14:textId="4F5895DD"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llora dolçemente fo lo remor abonaçé,</w:t>
      </w:r>
    </w:p>
    <w:p w14:paraId="7E819292" w14:textId="2D192A7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ello </w:t>
      </w:r>
      <w:r w:rsidR="004E7F9B">
        <w:rPr>
          <w:rFonts w:ascii="Times" w:hAnsi="Times" w:cs="Times New Roman"/>
          <w:color w:val="000000" w:themeColor="text1"/>
          <w:lang w:val="en-US"/>
        </w:rPr>
        <w:t>à·ll</w:t>
      </w:r>
      <w:r w:rsidRPr="00F641B0">
        <w:rPr>
          <w:rFonts w:ascii="Times" w:hAnsi="Times" w:cs="Times New Roman"/>
          <w:color w:val="000000" w:themeColor="text1"/>
          <w:lang w:val="en-US"/>
        </w:rPr>
        <w:t>a raina molto altamente saludé,</w:t>
      </w:r>
    </w:p>
    <w:p w14:paraId="4BE0DAD5" w14:textId="0352E69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Et ella inversso lui </w:t>
      </w:r>
      <w:r w:rsidR="004E7F9B">
        <w:rPr>
          <w:rFonts w:ascii="Times" w:hAnsi="Times" w:cs="Times New Roman"/>
          <w:color w:val="000000" w:themeColor="text1"/>
          <w:lang w:val="en-US"/>
        </w:rPr>
        <w:t>à·ll</w:t>
      </w:r>
      <w:r w:rsidRPr="00F641B0">
        <w:rPr>
          <w:rFonts w:ascii="Times" w:hAnsi="Times" w:cs="Times New Roman"/>
          <w:color w:val="000000" w:themeColor="text1"/>
          <w:lang w:val="en-US"/>
        </w:rPr>
        <w:t>a testa levé</w:t>
      </w:r>
      <w:r w:rsidRPr="00F641B0">
        <w:rPr>
          <w:rStyle w:val="FootnoteReference"/>
          <w:rFonts w:ascii="Times" w:hAnsi="Times" w:cs="Times New Roman"/>
          <w:color w:val="000000" w:themeColor="text1"/>
          <w:lang w:val="en-US"/>
        </w:rPr>
        <w:footnoteReference w:id="348"/>
      </w:r>
    </w:p>
    <w:p w14:paraId="0C37F78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un reguardo de sagita abrassé,</w:t>
      </w:r>
    </w:p>
    <w:p w14:paraId="5A1F707F" w14:textId="2DAFDEA9" w:rsidR="0070778F" w:rsidRPr="00F641B0" w:rsidRDefault="0018008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E·ss</w:t>
      </w:r>
      <w:r w:rsidR="0070778F" w:rsidRPr="00F641B0">
        <w:rPr>
          <w:rFonts w:ascii="Times" w:hAnsi="Times" w:cs="Times New Roman"/>
          <w:color w:val="000000" w:themeColor="text1"/>
          <w:lang w:val="en-US"/>
        </w:rPr>
        <w:t>'è incontra lui un puoco avançé,</w:t>
      </w:r>
    </w:p>
    <w:p w14:paraId="032BA76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(64V) </w:t>
      </w:r>
      <w:r w:rsidRPr="00F641B0">
        <w:rPr>
          <w:rFonts w:ascii="Times" w:hAnsi="Times" w:cs="Times New Roman"/>
          <w:color w:val="000000" w:themeColor="text1"/>
          <w:lang w:val="en-US"/>
        </w:rPr>
        <w:t>Apresso lui su la porpora rossé</w:t>
      </w:r>
    </w:p>
    <w:p w14:paraId="3CC21081" w14:textId="0D9B59A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fè seder, </w:t>
      </w:r>
      <w:r w:rsidR="0079117B">
        <w:rPr>
          <w:rFonts w:ascii="Times" w:hAnsi="Times" w:cs="Times New Roman"/>
          <w:color w:val="000000" w:themeColor="text1"/>
          <w:lang w:val="en-US"/>
        </w:rPr>
        <w:t>no·ll</w:t>
      </w:r>
      <w:r w:rsidRPr="00F641B0">
        <w:rPr>
          <w:rFonts w:ascii="Times" w:hAnsi="Times" w:cs="Times New Roman"/>
          <w:color w:val="000000" w:themeColor="text1"/>
          <w:lang w:val="en-US"/>
        </w:rPr>
        <w:t>'à çà toché.</w:t>
      </w:r>
    </w:p>
    <w:p w14:paraId="7C0008E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Domandà fo lo conte de qual c</w:t>
      </w:r>
      <w:r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tré,</w:t>
      </w:r>
    </w:p>
    <w:p w14:paraId="2862167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homo ell è, e qual destiné</w:t>
      </w:r>
    </w:p>
    <w:p w14:paraId="560525B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L'aveva menado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salvaça stié.</w:t>
      </w:r>
    </w:p>
    <w:p w14:paraId="1E844D0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li à la verità conté,</w:t>
      </w:r>
    </w:p>
    <w:p w14:paraId="548AADF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"Dona," dix'ello, "a vostra domandé</w:t>
      </w:r>
    </w:p>
    <w:p w14:paraId="6741136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Respondo: io sum de França la lé,</w:t>
      </w:r>
    </w:p>
    <w:p w14:paraId="4692507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Sire io son d'Alvernia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la qual è mia dona spoxé.</w:t>
      </w:r>
    </w:p>
    <w:p w14:paraId="76262E09" w14:textId="6E5B9EBD"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Ben è </w:t>
      </w:r>
      <w:r w:rsidR="00B7232F">
        <w:rPr>
          <w:rFonts w:ascii="Times" w:hAnsi="Times" w:cs="Times New Roman"/>
          <w:color w:val="000000" w:themeColor="text1"/>
          <w:lang w:val="en-US"/>
        </w:rPr>
        <w:t>.</w:t>
      </w:r>
      <w:r w:rsidRPr="00F641B0">
        <w:rPr>
          <w:rFonts w:ascii="Times" w:hAnsi="Times" w:cs="Times New Roman"/>
          <w:color w:val="000000" w:themeColor="text1"/>
          <w:lang w:val="en-US"/>
        </w:rPr>
        <w:t>VII</w:t>
      </w:r>
      <w:r w:rsidR="00B7232F">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ani ch'ela m'è lutané,</w:t>
      </w:r>
    </w:p>
    <w:p w14:paraId="31C107A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l'inp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ador de Roma la loé,</w:t>
      </w:r>
    </w:p>
    <w:p w14:paraId="5550742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re e sire de tuta la cente né,</w:t>
      </w:r>
    </w:p>
    <w:p w14:paraId="0A84E31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gran folia ell à penssé</w:t>
      </w:r>
    </w:p>
    <w:p w14:paraId="2709E5C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vuol trabuto da la çente caçé</w:t>
      </w:r>
    </w:p>
    <w:p w14:paraId="41C0714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ciello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lor revellé.</w:t>
      </w:r>
    </w:p>
    <w:p w14:paraId="0EC7CD2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Çurar me fè quando io fi desparteré</w:t>
      </w:r>
    </w:p>
    <w:p w14:paraId="22150DE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çamai no tornar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mia c</w:t>
      </w:r>
      <w:r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tré,</w:t>
      </w:r>
    </w:p>
    <w:p w14:paraId="1CC3497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che da l'inferno abia la porta trové,</w:t>
      </w:r>
    </w:p>
    <w:p w14:paraId="0AE6E97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Luçibel so volenté c</w:t>
      </w:r>
      <w:r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teré;</w:t>
      </w:r>
    </w:p>
    <w:p w14:paraId="57978F1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S'el no li manda trabuto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mia anbassé</w:t>
      </w:r>
    </w:p>
    <w:p w14:paraId="6C5A224D" w14:textId="60F84DEC" w:rsidR="0070778F" w:rsidRPr="00F641B0" w:rsidRDefault="003C566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li laxerà de terra una parté</w:t>
      </w:r>
      <w:r w:rsidR="0070778F" w:rsidRPr="00F641B0">
        <w:rPr>
          <w:rFonts w:ascii="Times" w:hAnsi="Times" w:cs="Times New Roman"/>
          <w:color w:val="000000" w:themeColor="text1"/>
          <w:lang w:val="en-US"/>
        </w:rPr>
        <w:t>."</w:t>
      </w:r>
    </w:p>
    <w:p w14:paraId="58E2CAD9" w14:textId="4D0CD0D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dona l'oldì, s</w:t>
      </w:r>
      <w:r w:rsidR="00CD0EAF" w:rsidRPr="00F641B0">
        <w:rPr>
          <w:rFonts w:ascii="Times" w:hAnsi="Times" w:cs="Times New Roman"/>
          <w:color w:val="000000" w:themeColor="text1"/>
          <w:lang w:val="en-US"/>
        </w:rPr>
        <w:t>'</w:t>
      </w:r>
      <w:r w:rsidRPr="00F641B0">
        <w:rPr>
          <w:rFonts w:ascii="Times" w:hAnsi="Times" w:cs="Times New Roman"/>
          <w:color w:val="000000" w:themeColor="text1"/>
          <w:lang w:val="en-US"/>
        </w:rPr>
        <w:t>en est regabé.</w:t>
      </w:r>
    </w:p>
    <w:p w14:paraId="0F8CCFCF" w14:textId="1FB2740E"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112</w:t>
      </w:r>
      <w:r w:rsidR="0070778F" w:rsidRPr="00F641B0">
        <w:rPr>
          <w:rFonts w:ascii="Times" w:hAnsi="Times" w:cs="Times New Roman"/>
          <w:color w:val="000000" w:themeColor="text1"/>
          <w:lang w:val="en-US"/>
        </w:rPr>
        <w:t>]</w:t>
      </w:r>
    </w:p>
    <w:p w14:paraId="280CFE0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"Vasalo," diss'ella, "dunca va tu l'inferno q</w:t>
      </w:r>
      <w:r w:rsidRPr="00F641B0">
        <w:rPr>
          <w:rFonts w:ascii="Times" w:hAnsi="Times" w:cs="Times New Roman"/>
          <w:i/>
          <w:iCs/>
          <w:color w:val="000000" w:themeColor="text1"/>
          <w:lang w:val="en-US"/>
        </w:rPr>
        <w:t>ue</w:t>
      </w:r>
      <w:r w:rsidRPr="00F641B0">
        <w:rPr>
          <w:rFonts w:ascii="Times" w:hAnsi="Times" w:cs="Times New Roman"/>
          <w:color w:val="000000" w:themeColor="text1"/>
          <w:lang w:val="en-US"/>
        </w:rPr>
        <w:t>rant?"</w:t>
      </w:r>
    </w:p>
    <w:p w14:paraId="157A5DD6" w14:textId="436570E6"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i, madona,"</w:t>
      </w:r>
      <w:r w:rsidR="0070778F" w:rsidRPr="00F641B0">
        <w:rPr>
          <w:rStyle w:val="FootnoteReference"/>
          <w:rFonts w:ascii="Times" w:hAnsi="Times" w:cs="Times New Roman"/>
          <w:color w:val="000000" w:themeColor="text1"/>
          <w:lang w:val="en-US"/>
        </w:rPr>
        <w:footnoteReference w:id="349"/>
      </w:r>
      <w:r w:rsidR="0070778F" w:rsidRPr="00F641B0">
        <w:rPr>
          <w:rFonts w:ascii="Times" w:hAnsi="Times" w:cs="Times New Roman"/>
          <w:color w:val="000000" w:themeColor="text1"/>
          <w:lang w:val="en-US"/>
        </w:rPr>
        <w:t xml:space="preserve"> diss'elo, "co</w:t>
      </w:r>
      <w:r w:rsidR="0070778F" w:rsidRPr="00F641B0">
        <w:rPr>
          <w:rFonts w:ascii="Times" w:hAnsi="Times" w:cs="Times New Roman"/>
          <w:i/>
          <w:iCs/>
          <w:color w:val="000000" w:themeColor="text1"/>
          <w:lang w:val="en-US"/>
        </w:rPr>
        <w:t>n</w:t>
      </w:r>
      <w:r w:rsidR="00B7232F">
        <w:rPr>
          <w:rFonts w:ascii="Times" w:hAnsi="Times" w:cs="Times New Roman"/>
          <w:color w:val="000000" w:themeColor="text1"/>
          <w:lang w:val="en-US"/>
        </w:rPr>
        <w:t>ssei</w:t>
      </w:r>
      <w:r w:rsidR="0070778F" w:rsidRPr="00F641B0">
        <w:rPr>
          <w:rFonts w:ascii="Times" w:hAnsi="Times" w:cs="Times New Roman"/>
          <w:color w:val="000000" w:themeColor="text1"/>
          <w:lang w:val="en-US"/>
        </w:rPr>
        <w:t>o ve domant."</w:t>
      </w:r>
    </w:p>
    <w:p w14:paraId="126EA7EC" w14:textId="6050E9B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ella disse, "C</w:t>
      </w:r>
      <w:r w:rsidRPr="00F641B0">
        <w:rPr>
          <w:rFonts w:ascii="Times" w:hAnsi="Times" w:cs="Times New Roman"/>
          <w:i/>
          <w:iCs/>
          <w:color w:val="000000" w:themeColor="text1"/>
          <w:lang w:val="en-US"/>
        </w:rPr>
        <w:t>on</w:t>
      </w:r>
      <w:r w:rsidR="00B7232F">
        <w:rPr>
          <w:rFonts w:ascii="Times" w:hAnsi="Times" w:cs="Times New Roman"/>
          <w:color w:val="000000" w:themeColor="text1"/>
          <w:lang w:val="en-US"/>
        </w:rPr>
        <w:t>sei</w:t>
      </w:r>
      <w:r w:rsidRPr="00F641B0">
        <w:rPr>
          <w:rFonts w:ascii="Times" w:hAnsi="Times" w:cs="Times New Roman"/>
          <w:color w:val="000000" w:themeColor="text1"/>
          <w:lang w:val="en-US"/>
        </w:rPr>
        <w:t>o ve darò si bon e fermant</w:t>
      </w:r>
    </w:p>
    <w:p w14:paraId="3A2CBFA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çà Medea insegnà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cantamant</w:t>
      </w:r>
    </w:p>
    <w:p w14:paraId="61C16F57" w14:textId="4D9FADD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(65R) </w:t>
      </w:r>
      <w:r w:rsidR="008421A2">
        <w:rPr>
          <w:rFonts w:ascii="Times" w:hAnsi="Times" w:cs="Times New Roman"/>
          <w:color w:val="000000" w:themeColor="text1"/>
          <w:lang w:val="en-US"/>
        </w:rPr>
        <w:t>Mei</w:t>
      </w:r>
      <w:r w:rsidRPr="00F641B0">
        <w:rPr>
          <w:rFonts w:ascii="Times" w:hAnsi="Times" w:cs="Times New Roman"/>
          <w:color w:val="000000" w:themeColor="text1"/>
          <w:lang w:val="en-US"/>
        </w:rPr>
        <w:t>o a Jexon trovar lo veluxant,</w:t>
      </w:r>
    </w:p>
    <w:p w14:paraId="54D9383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io a ti mostrerò amantinant</w:t>
      </w:r>
    </w:p>
    <w:p w14:paraId="2C4F81F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dreto camin d'andar al fondamant,</w:t>
      </w:r>
    </w:p>
    <w:p w14:paraId="013A63C3" w14:textId="3D7718A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 t</w:t>
      </w:r>
      <w:r w:rsidR="00AC3A94" w:rsidRPr="00F641B0">
        <w:rPr>
          <w:rFonts w:ascii="Times" w:hAnsi="Times" w:cs="Times New Roman"/>
          <w:color w:val="000000" w:themeColor="text1"/>
          <w:lang w:val="en-US"/>
        </w:rPr>
        <w:t>'</w:t>
      </w:r>
      <w:r w:rsidRPr="00F641B0">
        <w:rPr>
          <w:rFonts w:ascii="Times" w:hAnsi="Times" w:cs="Times New Roman"/>
          <w:color w:val="000000" w:themeColor="text1"/>
          <w:lang w:val="en-US"/>
        </w:rPr>
        <w:t>en farò tornar a salvamant.</w:t>
      </w:r>
    </w:p>
    <w:p w14:paraId="3811E0B2" w14:textId="56057B4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D5355F">
        <w:rPr>
          <w:rFonts w:ascii="Times" w:hAnsi="Times" w:cs="Times New Roman"/>
          <w:color w:val="000000" w:themeColor="text1"/>
          <w:lang w:val="en-US"/>
        </w:rPr>
        <w:t>o·ss</w:t>
      </w:r>
      <w:r w:rsidRPr="00F641B0">
        <w:rPr>
          <w:rFonts w:ascii="Times" w:hAnsi="Times" w:cs="Times New Roman"/>
          <w:color w:val="000000" w:themeColor="text1"/>
          <w:lang w:val="en-US"/>
        </w:rPr>
        <w:t xml:space="preserve">i faço che </w:t>
      </w:r>
      <w:r w:rsidRPr="00DB0F0B">
        <w:rPr>
          <w:rFonts w:ascii="Times" w:hAnsi="Times" w:cs="Times New Roman"/>
          <w:color w:val="000000" w:themeColor="text1"/>
          <w:lang w:val="en-US"/>
        </w:rPr>
        <w:t>si'</w:t>
      </w:r>
      <w:r w:rsidRPr="00F641B0">
        <w:rPr>
          <w:rFonts w:ascii="Times" w:hAnsi="Times" w:cs="Times New Roman"/>
          <w:color w:val="000000" w:themeColor="text1"/>
          <w:lang w:val="en-US"/>
        </w:rPr>
        <w:t xml:space="preserve"> contant</w:t>
      </w:r>
    </w:p>
    <w:p w14:paraId="20E5D0A1" w14:textId="0221D72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 quelle cosse che </w:t>
      </w:r>
      <w:r w:rsidRPr="00F641B0">
        <w:rPr>
          <w:rFonts w:ascii="Times" w:hAnsi="Times" w:cs="Times New Roman"/>
          <w:color w:val="000000" w:themeColor="text1"/>
          <w:highlight w:val="yellow"/>
          <w:lang w:val="en-US"/>
        </w:rPr>
        <w:t>tu ve</w:t>
      </w:r>
      <w:r w:rsidR="00DB0F0B">
        <w:rPr>
          <w:rStyle w:val="FootnoteReference"/>
          <w:rFonts w:ascii="Times" w:hAnsi="Times" w:cs="Times New Roman"/>
          <w:color w:val="000000" w:themeColor="text1"/>
          <w:highlight w:val="yellow"/>
          <w:lang w:val="en-US"/>
        </w:rPr>
        <w:footnoteReference w:id="350"/>
      </w:r>
      <w:r w:rsidRPr="00F641B0">
        <w:rPr>
          <w:rFonts w:ascii="Times" w:hAnsi="Times" w:cs="Times New Roman"/>
          <w:color w:val="000000" w:themeColor="text1"/>
          <w:highlight w:val="yellow"/>
          <w:lang w:val="en-US"/>
        </w:rPr>
        <w:t xml:space="preserve"> dixirant</w:t>
      </w:r>
      <w:r w:rsidRPr="00F641B0">
        <w:rPr>
          <w:rFonts w:ascii="Times" w:hAnsi="Times" w:cs="Times New Roman"/>
          <w:color w:val="000000" w:themeColor="text1"/>
          <w:lang w:val="en-US"/>
        </w:rPr>
        <w:t>,</w:t>
      </w:r>
    </w:p>
    <w:p w14:paraId="2B8165C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vederdon n'averò io e che pressant?"</w:t>
      </w:r>
    </w:p>
    <w:p w14:paraId="1E29C94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"Madona," diss'el, "s'io fosse possant,</w:t>
      </w:r>
    </w:p>
    <w:p w14:paraId="441C522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è cossa ch'io non fesse al nostro comant."</w:t>
      </w:r>
    </w:p>
    <w:p w14:paraId="0D89AC4B" w14:textId="524921F0"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113</w:t>
      </w:r>
      <w:r w:rsidR="0070778F" w:rsidRPr="00F641B0">
        <w:rPr>
          <w:rFonts w:ascii="Times" w:hAnsi="Times" w:cs="Times New Roman"/>
          <w:bCs/>
          <w:color w:val="000000" w:themeColor="text1"/>
          <w:lang w:val="en-US"/>
        </w:rPr>
        <w:t>]</w:t>
      </w:r>
    </w:p>
    <w:p w14:paraId="75A37D3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Dise la dona, "Vassal, vostra venue</w:t>
      </w:r>
    </w:p>
    <w:p w14:paraId="1C072A6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tute cosse me deleta e pla</w:t>
      </w:r>
      <w:r w:rsidRPr="00F641B0">
        <w:rPr>
          <w:rFonts w:ascii="Times" w:hAnsi="Times" w:cs="Times New Roman"/>
          <w:color w:val="000000" w:themeColor="text1"/>
          <w:highlight w:val="yellow"/>
          <w:lang w:val="en-US"/>
        </w:rPr>
        <w:t>sie</w:t>
      </w:r>
      <w:r w:rsidRPr="00F641B0">
        <w:rPr>
          <w:rFonts w:ascii="Times" w:hAnsi="Times" w:cs="Times New Roman"/>
          <w:color w:val="000000" w:themeColor="text1"/>
          <w:lang w:val="en-US"/>
        </w:rPr>
        <w:t>,</w:t>
      </w:r>
    </w:p>
    <w:p w14:paraId="59F37F3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vui 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vir sença nulla defendue.</w:t>
      </w:r>
    </w:p>
    <w:p w14:paraId="6D648F9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gran beleça ch'io in vui veçue</w:t>
      </w:r>
    </w:p>
    <w:p w14:paraId="45E469B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 torna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çoia ch'io aveva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due;</w:t>
      </w:r>
    </w:p>
    <w:p w14:paraId="66B7982B" w14:textId="5D248B8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Dell mio </w:t>
      </w:r>
      <w:r w:rsidR="005F4FF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onde io son vedue,</w:t>
      </w:r>
    </w:p>
    <w:p w14:paraId="2C55A6E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Son restorata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vostra venue,</w:t>
      </w:r>
    </w:p>
    <w:p w14:paraId="6CF0BA5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siere ve tegno e mi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vostra drue.</w:t>
      </w:r>
    </w:p>
    <w:p w14:paraId="6A2A88CE" w14:textId="1F0FD6FE" w:rsidR="0070778F" w:rsidRPr="00F641B0" w:rsidRDefault="00B7232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Recevé-</w:t>
      </w:r>
      <w:r w:rsidR="0070778F" w:rsidRPr="00F641B0">
        <w:rPr>
          <w:rFonts w:ascii="Times" w:hAnsi="Times" w:cs="Times New Roman"/>
          <w:color w:val="000000" w:themeColor="text1"/>
          <w:lang w:val="en-US"/>
        </w:rPr>
        <w:t>me, ch'io ve son çà rendue</w:t>
      </w:r>
    </w:p>
    <w:p w14:paraId="7CCF2CF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tuta la tera che çà lungo tenpo ò tegnue.</w:t>
      </w:r>
    </w:p>
    <w:p w14:paraId="32FCC950" w14:textId="34AF3BCA" w:rsidR="0070778F" w:rsidRPr="00F641B0" w:rsidRDefault="00B7232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Se·n questa note m'avé in brac</w:t>
      </w:r>
      <w:r w:rsidR="0070778F" w:rsidRPr="00F641B0">
        <w:rPr>
          <w:rFonts w:ascii="Times" w:hAnsi="Times" w:cs="Times New Roman"/>
          <w:color w:val="000000" w:themeColor="text1"/>
          <w:lang w:val="en-US"/>
        </w:rPr>
        <w:t>o</w:t>
      </w:r>
      <w:r w:rsidR="0070778F" w:rsidRPr="00F641B0">
        <w:rPr>
          <w:rStyle w:val="FootnoteReference"/>
          <w:rFonts w:ascii="Times" w:hAnsi="Times" w:cs="Times New Roman"/>
          <w:color w:val="000000" w:themeColor="text1"/>
          <w:lang w:val="en-US"/>
        </w:rPr>
        <w:footnoteReference w:id="351"/>
      </w:r>
      <w:r w:rsidR="0070778F" w:rsidRPr="00F641B0">
        <w:rPr>
          <w:rFonts w:ascii="Times" w:hAnsi="Times" w:cs="Times New Roman"/>
          <w:color w:val="000000" w:themeColor="text1"/>
          <w:lang w:val="en-US"/>
        </w:rPr>
        <w:t xml:space="preserve"> nue</w:t>
      </w:r>
    </w:p>
    <w:p w14:paraId="26C3C3E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força de le arte unde io son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plue,</w:t>
      </w:r>
    </w:p>
    <w:p w14:paraId="3F4027F9" w14:textId="652D2E6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ch</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a sera</w:t>
      </w:r>
      <w:r w:rsidRPr="00F641B0">
        <w:rPr>
          <w:rStyle w:val="FootnoteReference"/>
          <w:rFonts w:ascii="Times" w:hAnsi="Times" w:cs="Times New Roman"/>
          <w:color w:val="000000" w:themeColor="text1"/>
          <w:lang w:val="en-US"/>
        </w:rPr>
        <w:footnoteReference w:id="352"/>
      </w:r>
      <w:r w:rsidRPr="00F641B0">
        <w:rPr>
          <w:rFonts w:ascii="Times" w:hAnsi="Times" w:cs="Times New Roman"/>
          <w:color w:val="000000" w:themeColor="text1"/>
          <w:lang w:val="en-US"/>
        </w:rPr>
        <w:t xml:space="preserve"> doman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vegnude,</w:t>
      </w:r>
    </w:p>
    <w:p w14:paraId="1B4A633C" w14:textId="7E3DFF1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 manderò o</w:t>
      </w:r>
      <w:r w:rsidR="00CB490D" w:rsidRPr="00F641B0">
        <w:rPr>
          <w:rFonts w:ascii="Times" w:hAnsi="Times" w:cs="Times New Roman"/>
          <w:color w:val="000000" w:themeColor="text1"/>
          <w:lang w:val="en-US"/>
        </w:rPr>
        <w:t>'</w:t>
      </w:r>
      <w:r w:rsidR="00B7232F">
        <w:rPr>
          <w:rFonts w:ascii="Times" w:hAnsi="Times" w:cs="Times New Roman"/>
          <w:color w:val="000000" w:themeColor="text1"/>
          <w:lang w:val="en-US"/>
        </w:rPr>
        <w:t>·</w:t>
      </w:r>
      <w:r w:rsidRPr="00F641B0">
        <w:rPr>
          <w:rFonts w:ascii="Times" w:hAnsi="Times" w:cs="Times New Roman"/>
          <w:color w:val="000000" w:themeColor="text1"/>
          <w:lang w:val="en-US"/>
        </w:rPr>
        <w:t>sson la cente perdue."</w:t>
      </w:r>
    </w:p>
    <w:p w14:paraId="0FCDBE3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ell conte fè una vista inrastue,</w:t>
      </w:r>
    </w:p>
    <w:p w14:paraId="63079135" w14:textId="1118F5F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"Dama," dix'elo, "io </w:t>
      </w:r>
      <w:r w:rsidR="005F4FFE" w:rsidRPr="00F641B0">
        <w:rPr>
          <w:rFonts w:ascii="Times" w:hAnsi="Times" w:cs="Times New Roman"/>
          <w:color w:val="000000" w:themeColor="text1"/>
          <w:lang w:val="en-US"/>
        </w:rPr>
        <w:t>ve</w:t>
      </w:r>
      <w:r w:rsidRPr="00F641B0">
        <w:rPr>
          <w:rFonts w:ascii="Times" w:hAnsi="Times" w:cs="Times New Roman"/>
          <w:color w:val="000000" w:themeColor="text1"/>
          <w:lang w:val="en-US"/>
        </w:rPr>
        <w:t xml:space="preserve"> ben intendue</w:t>
      </w:r>
    </w:p>
    <w:p w14:paraId="345A8BC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io averò mia promessa asulue</w:t>
      </w:r>
      <w:r w:rsidRPr="00F641B0">
        <w:rPr>
          <w:rStyle w:val="FootnoteReference"/>
          <w:rFonts w:ascii="Times" w:hAnsi="Times" w:cs="Times New Roman"/>
          <w:color w:val="000000" w:themeColor="text1"/>
          <w:lang w:val="en-US"/>
        </w:rPr>
        <w:footnoteReference w:id="353"/>
      </w:r>
    </w:p>
    <w:p w14:paraId="10B2006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(65V) </w:t>
      </w:r>
      <w:r w:rsidRPr="00F641B0">
        <w:rPr>
          <w:rFonts w:ascii="Times" w:hAnsi="Times" w:cs="Times New Roman"/>
          <w:color w:val="000000" w:themeColor="text1"/>
          <w:lang w:val="en-US"/>
        </w:rPr>
        <w:t>E tornado fuora della çente confondue</w:t>
      </w:r>
    </w:p>
    <w:p w14:paraId="17C558F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obedir vui en serò ben provhue:</w:t>
      </w:r>
    </w:p>
    <w:p w14:paraId="08F2B96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altra guixa sia la verité sapue,</w:t>
      </w:r>
    </w:p>
    <w:p w14:paraId="62BF445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Çà 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serà per mi castità ronpue."</w:t>
      </w:r>
    </w:p>
    <w:p w14:paraId="5EAD7F9E" w14:textId="7488FDD7"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114</w:t>
      </w:r>
      <w:r w:rsidR="0070778F" w:rsidRPr="00F641B0">
        <w:rPr>
          <w:rFonts w:ascii="Times" w:hAnsi="Times" w:cs="Times New Roman"/>
          <w:bCs/>
          <w:color w:val="000000" w:themeColor="text1"/>
          <w:lang w:val="en-US"/>
        </w:rPr>
        <w:t>]</w:t>
      </w:r>
    </w:p>
    <w:p w14:paraId="4105AB3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la raina à la parola oldie,</w:t>
      </w:r>
    </w:p>
    <w:p w14:paraId="11861627" w14:textId="675B31C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e·ll</w:t>
      </w:r>
      <w:r w:rsidRPr="00F641B0">
        <w:rPr>
          <w:rFonts w:ascii="Times" w:hAnsi="Times" w:cs="Times New Roman"/>
          <w:color w:val="000000" w:themeColor="text1"/>
          <w:lang w:val="en-US"/>
        </w:rPr>
        <w:t>o vassal non li consenti mie</w:t>
      </w:r>
    </w:p>
    <w:p w14:paraId="600CA058" w14:textId="5779820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Donarli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amor, anci li contralie,</w:t>
      </w:r>
    </w:p>
    <w:p w14:paraId="5F70496D" w14:textId="484817F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Ancora l'apell</w:t>
      </w:r>
      <w:r w:rsidR="00A12BD4"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e dolcemente lo prie.</w:t>
      </w:r>
    </w:p>
    <w:p w14:paraId="71BDC54B" w14:textId="5E3C708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"Amigo," diss'ela, "çà m'à tu la f</w:t>
      </w:r>
      <w:r w:rsidR="00A12BD4"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plenie</w:t>
      </w:r>
    </w:p>
    <w:p w14:paraId="1846C14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 faré tuto mia comandie;</w:t>
      </w:r>
    </w:p>
    <w:p w14:paraId="6D70FA48" w14:textId="6AE51BE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DB0F0B">
        <w:rPr>
          <w:rFonts w:ascii="Times" w:hAnsi="Times" w:cs="Times New Roman"/>
          <w:color w:val="000000" w:themeColor="text1"/>
          <w:lang w:val="en-US"/>
        </w:rPr>
        <w:t>é</w:t>
      </w:r>
      <w:r w:rsidRPr="00F641B0">
        <w:rPr>
          <w:rStyle w:val="FootnoteReference"/>
          <w:rFonts w:ascii="Times" w:hAnsi="Times" w:cs="Times New Roman"/>
          <w:color w:val="000000" w:themeColor="text1"/>
          <w:lang w:val="en-US"/>
        </w:rPr>
        <w:footnoteReference w:id="354"/>
      </w:r>
      <w:r w:rsidRPr="00F641B0">
        <w:rPr>
          <w:rFonts w:ascii="Times" w:hAnsi="Times" w:cs="Times New Roman"/>
          <w:color w:val="000000" w:themeColor="text1"/>
          <w:lang w:val="en-US"/>
        </w:rPr>
        <w:t xml:space="preserve"> non è homo si centil d'ancessorie,</w:t>
      </w:r>
    </w:p>
    <w:p w14:paraId="223E9F48" w14:textId="4FB54F2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bello, ni pro, ni plen de manentie,</w:t>
      </w:r>
    </w:p>
    <w:p w14:paraId="5771623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refudar me dovesse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amie;</w:t>
      </w:r>
    </w:p>
    <w:p w14:paraId="33D11E9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io te creço plen de gran codardie.</w:t>
      </w:r>
    </w:p>
    <w:p w14:paraId="788F351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Ay, como la dona fa gran folie</w:t>
      </w:r>
    </w:p>
    <w:p w14:paraId="28F4699B" w14:textId="7FD9F77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Amar amigo e non es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w:t>
      </w:r>
      <w:r w:rsidR="00071C84" w:rsidRPr="00F641B0">
        <w:rPr>
          <w:rFonts w:ascii="Times" w:hAnsi="Times" w:cs="Times New Roman"/>
          <w:color w:val="000000" w:themeColor="text1"/>
          <w:lang w:val="en-US"/>
        </w:rPr>
        <w:t>a</w:t>
      </w:r>
      <w:r w:rsidRPr="00F641B0">
        <w:rPr>
          <w:rFonts w:ascii="Times" w:hAnsi="Times" w:cs="Times New Roman"/>
          <w:color w:val="000000" w:themeColor="text1"/>
          <w:lang w:val="en-US"/>
        </w:rPr>
        <w:t>grie!</w:t>
      </w:r>
      <w:r w:rsidR="00071C84" w:rsidRPr="00F641B0">
        <w:rPr>
          <w:rStyle w:val="FootnoteReference"/>
          <w:rFonts w:ascii="Times" w:hAnsi="Times" w:cs="Times New Roman"/>
          <w:color w:val="000000" w:themeColor="text1"/>
          <w:lang w:val="en-US"/>
        </w:rPr>
        <w:footnoteReference w:id="355"/>
      </w:r>
    </w:p>
    <w:p w14:paraId="4384264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Dir me faré una gran stoltie:</w:t>
      </w:r>
    </w:p>
    <w:p w14:paraId="3FBCD91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S'io no avesse qui alguna conpagnie</w:t>
      </w:r>
    </w:p>
    <w:p w14:paraId="4AE03D4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no nui doi, peça serave conplie</w:t>
      </w:r>
    </w:p>
    <w:p w14:paraId="179B163F" w14:textId="5BF9446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La volentade de chi </w:t>
      </w:r>
      <w:r w:rsidR="00B7232F">
        <w:rPr>
          <w:rFonts w:ascii="Times" w:hAnsi="Times" w:cs="Times New Roman"/>
          <w:color w:val="000000" w:themeColor="text1"/>
          <w:lang w:val="en-US"/>
        </w:rPr>
        <w:t>io·</w:t>
      </w:r>
      <w:r w:rsidR="00D5355F">
        <w:rPr>
          <w:rFonts w:ascii="Times" w:hAnsi="Times" w:cs="Times New Roman"/>
          <w:color w:val="000000" w:themeColor="text1"/>
          <w:lang w:val="en-US"/>
        </w:rPr>
        <w:t>ss</w:t>
      </w:r>
      <w:r w:rsidRPr="00F641B0">
        <w:rPr>
          <w:rFonts w:ascii="Times" w:hAnsi="Times" w:cs="Times New Roman"/>
          <w:color w:val="000000" w:themeColor="text1"/>
          <w:lang w:val="en-US"/>
        </w:rPr>
        <w:t>on inbraxie.</w:t>
      </w:r>
    </w:p>
    <w:p w14:paraId="33B13FB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Fa, çentil homo,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to gran (c)ortexie,</w:t>
      </w:r>
      <w:r w:rsidRPr="00F641B0">
        <w:rPr>
          <w:rStyle w:val="FootnoteReference"/>
          <w:rFonts w:ascii="Times" w:hAnsi="Times" w:cs="Times New Roman"/>
          <w:color w:val="000000" w:themeColor="text1"/>
          <w:lang w:val="en-US"/>
        </w:rPr>
        <w:footnoteReference w:id="356"/>
      </w:r>
    </w:p>
    <w:p w14:paraId="31E6E8C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to vegnuda non abia morte 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hie</w:t>
      </w:r>
    </w:p>
    <w:p w14:paraId="027C560A" w14:textId="2232D243" w:rsidR="0070778F" w:rsidRPr="00DB0F0B" w:rsidRDefault="00A12BD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DB0F0B">
        <w:rPr>
          <w:rFonts w:ascii="Times" w:hAnsi="Times" w:cs="Times New Roman"/>
          <w:color w:val="000000" w:themeColor="text1"/>
          <w:lang w:val="en-US"/>
        </w:rPr>
        <w:t xml:space="preserve">Anche non à </w:t>
      </w:r>
      <w:r w:rsidR="0070778F" w:rsidRPr="00DB0F0B">
        <w:rPr>
          <w:rFonts w:ascii="Times" w:hAnsi="Times" w:cs="Times New Roman"/>
          <w:color w:val="000000" w:themeColor="text1"/>
          <w:lang w:val="en-US"/>
        </w:rPr>
        <w:t>mie homo in tuta la mia vie</w:t>
      </w:r>
    </w:p>
    <w:p w14:paraId="76FD5EE6" w14:textId="0C1359B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no</w:t>
      </w:r>
      <w:r w:rsidR="001527A4">
        <w:rPr>
          <w:rFonts w:ascii="Times" w:hAnsi="Times" w:cs="Times New Roman"/>
          <w:color w:val="000000" w:themeColor="text1"/>
          <w:lang w:val="en-US"/>
        </w:rPr>
        <w:t>·</w:t>
      </w:r>
      <w:r w:rsidRPr="00F641B0">
        <w:rPr>
          <w:rFonts w:ascii="Times" w:hAnsi="Times" w:cs="Times New Roman"/>
          <w:color w:val="000000" w:themeColor="text1"/>
          <w:lang w:val="en-US"/>
        </w:rPr>
        <w:t>tti p</w:t>
      </w:r>
      <w:r w:rsidRPr="00F641B0">
        <w:rPr>
          <w:rFonts w:ascii="Times" w:hAnsi="Times" w:cs="Times New Roman"/>
          <w:i/>
          <w:iCs/>
          <w:color w:val="000000" w:themeColor="text1"/>
          <w:lang w:val="en-US"/>
        </w:rPr>
        <w:t>er</w:t>
      </w:r>
      <w:r w:rsidR="003351C1" w:rsidRPr="00F641B0">
        <w:rPr>
          <w:rFonts w:ascii="Times" w:hAnsi="Times" w:cs="Times New Roman"/>
          <w:color w:val="000000" w:themeColor="text1"/>
          <w:lang w:val="en-US"/>
        </w:rPr>
        <w:t>ché</w:t>
      </w:r>
      <w:r w:rsidRPr="00F641B0">
        <w:rPr>
          <w:rFonts w:ascii="Times" w:hAnsi="Times" w:cs="Times New Roman"/>
          <w:color w:val="000000" w:themeColor="text1"/>
          <w:lang w:val="en-US"/>
        </w:rPr>
        <w:t xml:space="preserve"> io son traie.</w:t>
      </w:r>
    </w:p>
    <w:p w14:paraId="712E904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Vantar me posso e dir sença briconie</w:t>
      </w:r>
    </w:p>
    <w:p w14:paraId="22619B6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Ch'el non è plui bela dona fin in Ongrie,</w:t>
      </w:r>
    </w:p>
    <w:p w14:paraId="1594A84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(66R) </w:t>
      </w:r>
      <w:r w:rsidRPr="00F641B0">
        <w:rPr>
          <w:rFonts w:ascii="Times" w:hAnsi="Times" w:cs="Times New Roman"/>
          <w:color w:val="000000" w:themeColor="text1"/>
          <w:lang w:val="en-US"/>
        </w:rPr>
        <w:t>Ni plui rica, ni de tuti ben rinplie."</w:t>
      </w:r>
    </w:p>
    <w:p w14:paraId="0307583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ella à tal parole finie</w:t>
      </w:r>
    </w:p>
    <w:p w14:paraId="4BCF51CD" w14:textId="39D74E56" w:rsidR="0070778F" w:rsidRPr="00F641B0" w:rsidRDefault="00670B77"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Q</w:t>
      </w:r>
      <w:r w:rsidR="0070778F" w:rsidRPr="00F641B0">
        <w:rPr>
          <w:rFonts w:ascii="Times" w:hAnsi="Times" w:cs="Times New Roman"/>
          <w:color w:val="000000" w:themeColor="text1"/>
          <w:lang w:val="en-US"/>
        </w:rPr>
        <w:t>uard</w:t>
      </w:r>
      <w:r w:rsidR="00A12BD4" w:rsidRPr="00F641B0">
        <w:rPr>
          <w:rFonts w:ascii="Times" w:hAnsi="Times" w:cs="Times New Roman"/>
          <w:color w:val="000000" w:themeColor="text1"/>
          <w:lang w:val="en-US"/>
        </w:rPr>
        <w:t>à</w:t>
      </w:r>
      <w:r w:rsidR="0070778F" w:rsidRPr="00F641B0">
        <w:rPr>
          <w:rStyle w:val="FootnoteReference"/>
          <w:rFonts w:ascii="Times" w:hAnsi="Times" w:cs="Times New Roman"/>
          <w:color w:val="000000" w:themeColor="text1"/>
          <w:lang w:val="en-US"/>
        </w:rPr>
        <w:footnoteReference w:id="357"/>
      </w:r>
      <w:r w:rsidR="0070778F" w:rsidRPr="00F641B0">
        <w:rPr>
          <w:rFonts w:ascii="Times" w:hAnsi="Times" w:cs="Times New Roman"/>
          <w:color w:val="000000" w:themeColor="text1"/>
          <w:lang w:val="en-US"/>
        </w:rPr>
        <w:t xml:space="preserve"> lo conte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o vixo se humilie</w:t>
      </w:r>
    </w:p>
    <w:p w14:paraId="6B8204EE" w14:textId="72E1685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guixa de 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vo c'a </w:t>
      </w:r>
      <w:r w:rsidR="00A12BD4"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071C84" w:rsidRPr="00F641B0">
        <w:rPr>
          <w:rFonts w:ascii="Times" w:hAnsi="Times" w:cs="Times New Roman"/>
          <w:color w:val="000000" w:themeColor="text1"/>
          <w:lang w:val="en-US"/>
        </w:rPr>
        <w:t xml:space="preserve"> q</w:t>
      </w:r>
      <w:r w:rsidRPr="00F641B0">
        <w:rPr>
          <w:rFonts w:ascii="Times" w:hAnsi="Times" w:cs="Times New Roman"/>
          <w:color w:val="000000" w:themeColor="text1"/>
          <w:lang w:val="en-US"/>
        </w:rPr>
        <w:t>uer</w:t>
      </w:r>
      <w:r w:rsidR="00071C84" w:rsidRPr="00F641B0">
        <w:rPr>
          <w:rStyle w:val="FootnoteReference"/>
          <w:rFonts w:ascii="Times" w:hAnsi="Times" w:cs="Times New Roman"/>
          <w:color w:val="000000" w:themeColor="text1"/>
          <w:lang w:val="en-US"/>
        </w:rPr>
        <w:footnoteReference w:id="358"/>
      </w:r>
      <w:r w:rsidRPr="00F641B0">
        <w:rPr>
          <w:rFonts w:ascii="Times" w:hAnsi="Times" w:cs="Times New Roman"/>
          <w:color w:val="000000" w:themeColor="text1"/>
          <w:lang w:val="en-US"/>
        </w:rPr>
        <w:t xml:space="preserve"> merçie,</w:t>
      </w:r>
    </w:p>
    <w:p w14:paraId="76041F0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 lagremando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ver tere se plie.</w:t>
      </w:r>
    </w:p>
    <w:p w14:paraId="172790C9" w14:textId="2793684B" w:rsidR="0070778F" w:rsidRPr="00F641B0" w:rsidRDefault="00A12BD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la guardà</w:t>
      </w:r>
      <w:r w:rsidR="0070778F" w:rsidRPr="00F641B0">
        <w:rPr>
          <w:rFonts w:ascii="Times" w:hAnsi="Times" w:cs="Times New Roman"/>
          <w:color w:val="000000" w:themeColor="text1"/>
          <w:lang w:val="en-US"/>
        </w:rPr>
        <w:t>, lo cuor li atendrie</w:t>
      </w:r>
    </w:p>
    <w:p w14:paraId="63EA33E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duramente ch'el non ssa que die.</w:t>
      </w:r>
    </w:p>
    <w:p w14:paraId="2AD515CE" w14:textId="12C0ECF8"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115</w:t>
      </w:r>
      <w:r w:rsidR="0070778F" w:rsidRPr="00F641B0">
        <w:rPr>
          <w:rFonts w:ascii="Times" w:hAnsi="Times" w:cs="Times New Roman"/>
          <w:bCs/>
          <w:color w:val="000000" w:themeColor="text1"/>
          <w:lang w:val="en-US"/>
        </w:rPr>
        <w:t>]</w:t>
      </w:r>
    </w:p>
    <w:p w14:paraId="4BB25C39" w14:textId="25A90C7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La pié allora la raina </w:t>
      </w:r>
      <w:r w:rsidR="00670B77">
        <w:rPr>
          <w:rFonts w:ascii="Times" w:hAnsi="Times" w:cs="Times New Roman"/>
          <w:color w:val="000000" w:themeColor="text1"/>
          <w:lang w:val="en-US"/>
        </w:rPr>
        <w:t xml:space="preserve">se </w:t>
      </w:r>
      <w:r w:rsidR="0079117B">
        <w:rPr>
          <w:rFonts w:ascii="Times" w:hAnsi="Times" w:cs="Times New Roman"/>
          <w:color w:val="000000" w:themeColor="text1"/>
          <w:lang w:val="en-US"/>
        </w:rPr>
        <w:t>ll</w:t>
      </w:r>
      <w:r w:rsidRPr="00F641B0">
        <w:rPr>
          <w:rFonts w:ascii="Times" w:hAnsi="Times" w:cs="Times New Roman"/>
          <w:color w:val="000000" w:themeColor="text1"/>
          <w:lang w:val="en-US"/>
        </w:rPr>
        <w:t>evà,</w:t>
      </w:r>
    </w:p>
    <w:p w14:paraId="1488CF20" w14:textId="44DD8C18" w:rsidR="0070778F" w:rsidRPr="00BA37BC" w:rsidRDefault="008B1E2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A37BC">
        <w:rPr>
          <w:rFonts w:ascii="Times" w:hAnsi="Times" w:cs="Times New Roman"/>
          <w:color w:val="000000" w:themeColor="text1"/>
          <w:lang w:val="en-US"/>
        </w:rPr>
        <w:t>Tt</w:t>
      </w:r>
      <w:r w:rsidR="0070778F" w:rsidRPr="00BA37BC">
        <w:rPr>
          <w:rFonts w:ascii="Times" w:hAnsi="Times" w:cs="Times New Roman"/>
          <w:color w:val="000000" w:themeColor="text1"/>
          <w:lang w:val="en-US"/>
        </w:rPr>
        <w:t>uta la corte p</w:t>
      </w:r>
      <w:r w:rsidR="0070778F" w:rsidRPr="00BA37BC">
        <w:rPr>
          <w:rFonts w:ascii="Times" w:hAnsi="Times" w:cs="Times New Roman"/>
          <w:i/>
          <w:iCs/>
          <w:color w:val="000000" w:themeColor="text1"/>
          <w:lang w:val="en-US"/>
        </w:rPr>
        <w:t>er</w:t>
      </w:r>
      <w:r w:rsidR="0070778F" w:rsidRPr="00BA37BC">
        <w:rPr>
          <w:rFonts w:ascii="Times" w:hAnsi="Times" w:cs="Times New Roman"/>
          <w:color w:val="000000" w:themeColor="text1"/>
          <w:lang w:val="en-US"/>
        </w:rPr>
        <w:t xml:space="preserve"> lie se redreçà</w:t>
      </w:r>
    </w:p>
    <w:p w14:paraId="5F7EBEFD" w14:textId="2AA99D9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A37BC">
        <w:rPr>
          <w:rFonts w:ascii="Times" w:hAnsi="Times" w:cs="Times New Roman"/>
          <w:color w:val="000000" w:themeColor="text1"/>
          <w:lang w:val="en-US"/>
        </w:rPr>
        <w:t>Apaier à</w:t>
      </w:r>
      <w:r w:rsidRPr="00F641B0">
        <w:rPr>
          <w:rFonts w:ascii="Times" w:hAnsi="Times" w:cs="Times New Roman"/>
          <w:color w:val="000000" w:themeColor="text1"/>
          <w:lang w:val="en-US"/>
        </w:rPr>
        <w:t xml:space="preserve"> le tavole comandà,</w:t>
      </w:r>
    </w:p>
    <w:p w14:paraId="1C71CAE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Quelli lo fè a chi ella l'ordenà.</w:t>
      </w:r>
    </w:p>
    <w:p w14:paraId="5480BA7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una camera la raina intrà,</w:t>
      </w:r>
    </w:p>
    <w:p w14:paraId="697EE8F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w:t>
      </w:r>
      <w:r w:rsidRPr="00F641B0">
        <w:rPr>
          <w:rStyle w:val="FootnoteReference"/>
          <w:rFonts w:ascii="Times" w:hAnsi="Times" w:cs="Times New Roman"/>
          <w:color w:val="000000" w:themeColor="text1"/>
          <w:lang w:val="en-US"/>
        </w:rPr>
        <w:footnoteReference w:id="359"/>
      </w:r>
      <w:r w:rsidRPr="00F641B0">
        <w:rPr>
          <w:rFonts w:ascii="Times" w:hAnsi="Times" w:cs="Times New Roman"/>
          <w:color w:val="000000" w:themeColor="text1"/>
          <w:lang w:val="en-US"/>
        </w:rPr>
        <w:t xml:space="preserve"> in lla salla lasà,</w:t>
      </w:r>
    </w:p>
    <w:p w14:paraId="44BCDF6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Molte donçele intorno li asenblà,</w:t>
      </w:r>
    </w:p>
    <w:p w14:paraId="1CD2E2FC" w14:textId="24A9E7F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duniar çascuna</w:t>
      </w:r>
      <w:r w:rsidR="00A12BD4" w:rsidRPr="00F641B0">
        <w:rPr>
          <w:rFonts w:ascii="Times" w:hAnsi="Times" w:cs="Times New Roman"/>
          <w:color w:val="000000" w:themeColor="text1"/>
          <w:lang w:val="en-US"/>
        </w:rPr>
        <w:t xml:space="preserve"> començà</w:t>
      </w:r>
      <w:r w:rsidRPr="00F641B0">
        <w:rPr>
          <w:rFonts w:ascii="Times" w:hAnsi="Times" w:cs="Times New Roman"/>
          <w:color w:val="000000" w:themeColor="text1"/>
          <w:lang w:val="en-US"/>
        </w:rPr>
        <w:t>.</w:t>
      </w:r>
    </w:p>
    <w:p w14:paraId="615AA759" w14:textId="5506657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l'una all'altra, "</w:t>
      </w:r>
      <w:r w:rsidRPr="00F641B0">
        <w:rPr>
          <w:rFonts w:ascii="Times" w:hAnsi="Times" w:cs="Times New Roman"/>
          <w:color w:val="000000" w:themeColor="text1"/>
          <w:highlight w:val="yellow"/>
          <w:lang w:val="en-US"/>
        </w:rPr>
        <w:t>Con</w:t>
      </w:r>
      <w:r w:rsidR="00071C84"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fata note</w:t>
      </w:r>
      <w:r w:rsidRPr="00F641B0">
        <w:rPr>
          <w:rFonts w:ascii="Times" w:hAnsi="Times" w:cs="Times New Roman"/>
          <w:color w:val="000000" w:themeColor="text1"/>
          <w:lang w:val="en-US"/>
        </w:rPr>
        <w:t xml:space="preserve"> averà</w:t>
      </w:r>
    </w:p>
    <w:p w14:paraId="6DD2FE4F" w14:textId="308FD35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071C84" w:rsidRPr="00F641B0">
        <w:rPr>
          <w:rFonts w:ascii="Times" w:hAnsi="Times" w:cs="Times New Roman"/>
          <w:color w:val="000000" w:themeColor="text1"/>
          <w:lang w:val="en-US"/>
        </w:rPr>
        <w:t>olie che tala inbraçata tignerà!</w:t>
      </w:r>
    </w:p>
    <w:p w14:paraId="52731C00" w14:textId="76A307D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sia de quele che</w:t>
      </w:r>
      <w:r w:rsidR="00A12BD4"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lo menà."</w:t>
      </w:r>
    </w:p>
    <w:p w14:paraId="25061D3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Queste parole lo conte ascoltà,</w:t>
      </w:r>
    </w:p>
    <w:p w14:paraId="769BB26D" w14:textId="101C7FA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fè pecar che natura çaçà</w:t>
      </w:r>
      <w:r w:rsidR="00A12BD4" w:rsidRPr="00F641B0">
        <w:rPr>
          <w:rStyle w:val="FootnoteReference"/>
          <w:rFonts w:ascii="Times" w:hAnsi="Times" w:cs="Times New Roman"/>
          <w:color w:val="000000" w:themeColor="text1"/>
          <w:lang w:val="en-US"/>
        </w:rPr>
        <w:footnoteReference w:id="360"/>
      </w:r>
    </w:p>
    <w:p w14:paraId="4E18EB9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lo voler che li ogli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çacà;</w:t>
      </w:r>
    </w:p>
    <w:p w14:paraId="2D12102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Della </w:t>
      </w:r>
      <w:r w:rsidRPr="00BA37BC">
        <w:rPr>
          <w:rFonts w:ascii="Times" w:hAnsi="Times" w:cs="Times New Roman"/>
          <w:color w:val="000000" w:themeColor="text1"/>
          <w:lang w:val="en-US"/>
        </w:rPr>
        <w:t>gran techa</w:t>
      </w:r>
      <w:r w:rsidRPr="00F641B0">
        <w:rPr>
          <w:rFonts w:ascii="Times" w:hAnsi="Times" w:cs="Times New Roman"/>
          <w:color w:val="000000" w:themeColor="text1"/>
          <w:lang w:val="en-US"/>
        </w:rPr>
        <w:t xml:space="preserve"> che natura i donà,</w:t>
      </w:r>
    </w:p>
    <w:p w14:paraId="2901EF3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la bexogna nostro c</w:t>
      </w:r>
      <w:r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te visità,</w:t>
      </w:r>
    </w:p>
    <w:p w14:paraId="4A4335B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dolçe amore d'astinençia i è montà,</w:t>
      </w:r>
    </w:p>
    <w:p w14:paraId="0F71CAA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si fortemente lo cuor li se humilià</w:t>
      </w:r>
    </w:p>
    <w:p w14:paraId="1B77986C" w14:textId="7766D6E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In pié </w:t>
      </w:r>
      <w:r w:rsidR="00670B77">
        <w:rPr>
          <w:rFonts w:ascii="Times" w:hAnsi="Times" w:cs="Times New Roman"/>
          <w:color w:val="000000" w:themeColor="text1"/>
          <w:lang w:val="en-US"/>
        </w:rPr>
        <w:t xml:space="preserve">se </w:t>
      </w:r>
      <w:r w:rsidR="0079117B">
        <w:rPr>
          <w:rFonts w:ascii="Times" w:hAnsi="Times" w:cs="Times New Roman"/>
          <w:color w:val="000000" w:themeColor="text1"/>
          <w:lang w:val="en-US"/>
        </w:rPr>
        <w:t>ll</w:t>
      </w:r>
      <w:r w:rsidRPr="00F641B0">
        <w:rPr>
          <w:rFonts w:ascii="Times" w:hAnsi="Times" w:cs="Times New Roman"/>
          <w:color w:val="000000" w:themeColor="text1"/>
          <w:lang w:val="en-US"/>
        </w:rPr>
        <w:t>evà, dixe che tosto tornerà,</w:t>
      </w:r>
    </w:p>
    <w:p w14:paraId="561F2C78" w14:textId="4CB6FE9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(66V) </w:t>
      </w:r>
      <w:r w:rsidR="00670B77">
        <w:rPr>
          <w:rFonts w:ascii="Times" w:hAnsi="Times" w:cs="Times New Roman"/>
          <w:color w:val="000000" w:themeColor="text1"/>
          <w:lang w:val="en-US"/>
        </w:rPr>
        <w:t>Ese della·</w:t>
      </w:r>
      <w:r w:rsidRPr="00F641B0">
        <w:rPr>
          <w:rFonts w:ascii="Times" w:hAnsi="Times" w:cs="Times New Roman"/>
          <w:color w:val="000000" w:themeColor="text1"/>
          <w:lang w:val="en-US"/>
        </w:rPr>
        <w:t>ssalla, in un çardin intrà.</w:t>
      </w:r>
    </w:p>
    <w:p w14:paraId="04F9CB25" w14:textId="49AF88D8" w:rsidR="0070778F" w:rsidRPr="00F641B0" w:rsidRDefault="000A1AE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Signor</w:t>
      </w:r>
      <w:r w:rsidR="0070778F" w:rsidRPr="00F641B0">
        <w:rPr>
          <w:rFonts w:ascii="Times" w:hAnsi="Times" w:cs="Times New Roman"/>
          <w:color w:val="000000" w:themeColor="text1"/>
          <w:lang w:val="en-US"/>
        </w:rPr>
        <w:t>, aldì,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Dio che tuto formà,</w:t>
      </w:r>
    </w:p>
    <w:p w14:paraId="7DF2EBDB" w14:textId="5EF4A4C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Del çentil conte che </w:t>
      </w:r>
      <w:r w:rsidR="008B1E2C" w:rsidRPr="00F641B0">
        <w:rPr>
          <w:rFonts w:ascii="Times" w:hAnsi="Times" w:cs="Times New Roman"/>
          <w:color w:val="000000" w:themeColor="text1"/>
          <w:lang w:val="en-US"/>
        </w:rPr>
        <w:t>Je</w:t>
      </w:r>
      <w:r w:rsidR="008B1E2C" w:rsidRPr="00F641B0">
        <w:rPr>
          <w:rFonts w:ascii="Times" w:hAnsi="Times" w:cs="Times New Roman"/>
          <w:i/>
          <w:color w:val="000000" w:themeColor="text1"/>
          <w:lang w:val="en-US"/>
        </w:rPr>
        <w:t>x</w:t>
      </w:r>
      <w:r w:rsidR="008B1E2C" w:rsidRPr="00F641B0">
        <w:rPr>
          <w:rFonts w:ascii="Times" w:hAnsi="Times" w:cs="Times New Roman"/>
          <w:color w:val="000000" w:themeColor="text1"/>
          <w:lang w:val="en-US"/>
        </w:rPr>
        <w:t xml:space="preserve">hu </w:t>
      </w:r>
      <w:r w:rsidRPr="00F641B0">
        <w:rPr>
          <w:rFonts w:ascii="Times" w:hAnsi="Times" w:cs="Times New Roman"/>
          <w:color w:val="000000" w:themeColor="text1"/>
          <w:lang w:val="en-US"/>
        </w:rPr>
        <w:t>tanto amà,</w:t>
      </w:r>
    </w:p>
    <w:p w14:paraId="581FB9CF" w14:textId="2AE3213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d</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 medieximo se vendegà.</w:t>
      </w:r>
    </w:p>
    <w:p w14:paraId="54282845" w14:textId="1F6CE015"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116</w:t>
      </w:r>
      <w:r w:rsidR="0070778F" w:rsidRPr="00F641B0">
        <w:rPr>
          <w:rFonts w:ascii="Times" w:hAnsi="Times" w:cs="Times New Roman"/>
          <w:bCs/>
          <w:color w:val="000000" w:themeColor="text1"/>
          <w:lang w:val="en-US"/>
        </w:rPr>
        <w:t>]</w:t>
      </w:r>
    </w:p>
    <w:p w14:paraId="239DB264" w14:textId="08FE29B6" w:rsidR="0070778F" w:rsidRPr="00F641B0" w:rsidRDefault="00C3740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EE5990">
        <w:rPr>
          <w:rFonts w:ascii="Times" w:hAnsi="Times" w:cs="Times New Roman"/>
          <w:color w:val="000000" w:themeColor="text1"/>
          <w:lang w:val="en-US"/>
        </w:rPr>
        <w:t>J</w:t>
      </w:r>
      <w:r w:rsidR="0070778F" w:rsidRPr="00EE5990">
        <w:rPr>
          <w:rFonts w:ascii="Times" w:hAnsi="Times" w:cs="Times New Roman"/>
          <w:color w:val="000000" w:themeColor="text1"/>
          <w:lang w:val="en-US"/>
        </w:rPr>
        <w:t>à aveva</w:t>
      </w:r>
      <w:r w:rsidR="0070778F" w:rsidRPr="00F641B0">
        <w:rPr>
          <w:rFonts w:ascii="Times" w:hAnsi="Times" w:cs="Times New Roman"/>
          <w:color w:val="000000" w:themeColor="text1"/>
          <w:lang w:val="en-US"/>
        </w:rPr>
        <w:t xml:space="preserve"> chaçado la notte lo çor,</w:t>
      </w:r>
    </w:p>
    <w:p w14:paraId="73D1593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conte fo presso da quela eror.</w:t>
      </w:r>
    </w:p>
    <w:p w14:paraId="4158068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llo vercier intrà plen de gran tendror,</w:t>
      </w:r>
    </w:p>
    <w:p w14:paraId="68FFD6A3" w14:textId="18AB0A9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Prexe una piera, che </w:t>
      </w:r>
      <w:r w:rsidRPr="00F641B0">
        <w:rPr>
          <w:rFonts w:ascii="Times" w:hAnsi="Times" w:cs="Times New Roman"/>
          <w:color w:val="000000" w:themeColor="text1"/>
          <w:highlight w:val="yellow"/>
          <w:lang w:val="en-US"/>
        </w:rPr>
        <w:t>vener pluxor</w:t>
      </w:r>
      <w:r w:rsidRPr="00F641B0">
        <w:rPr>
          <w:rStyle w:val="FootnoteReference"/>
          <w:rFonts w:ascii="Times" w:hAnsi="Times" w:cs="Times New Roman"/>
          <w:color w:val="000000" w:themeColor="text1"/>
          <w:lang w:val="en-US"/>
        </w:rPr>
        <w:footnoteReference w:id="361"/>
      </w:r>
    </w:p>
    <w:p w14:paraId="39DA2AB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molte parte cantonada era d'entor.</w:t>
      </w:r>
    </w:p>
    <w:p w14:paraId="01A69AB6" w14:textId="48C971AC" w:rsidR="0070778F" w:rsidRPr="00F641B0" w:rsidRDefault="00A12BD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quella parte </w:t>
      </w:r>
      <w:r w:rsidR="0070778F" w:rsidRPr="00F641B0">
        <w:rPr>
          <w:rFonts w:ascii="Times" w:hAnsi="Times" w:cs="Times New Roman"/>
          <w:color w:val="000000" w:themeColor="text1"/>
          <w:lang w:val="en-US"/>
        </w:rPr>
        <w:t>o</w:t>
      </w:r>
      <w:r w:rsidRPr="00F641B0">
        <w:rPr>
          <w:rFonts w:ascii="Times" w:hAnsi="Times" w:cs="Times New Roman"/>
          <w:color w:val="000000" w:themeColor="text1"/>
          <w:lang w:val="en-US"/>
        </w:rPr>
        <w:t>'</w:t>
      </w:r>
      <w:r w:rsidR="0070778F" w:rsidRPr="00F641B0">
        <w:rPr>
          <w:rStyle w:val="FootnoteReference"/>
          <w:rFonts w:ascii="Times" w:hAnsi="Times" w:cs="Times New Roman"/>
          <w:color w:val="000000" w:themeColor="text1"/>
          <w:lang w:val="en-US"/>
        </w:rPr>
        <w:footnoteReference w:id="362"/>
      </w:r>
      <w:r w:rsidR="0070778F" w:rsidRPr="00F641B0">
        <w:rPr>
          <w:rFonts w:ascii="Times" w:hAnsi="Times" w:cs="Times New Roman"/>
          <w:color w:val="000000" w:themeColor="text1"/>
          <w:lang w:val="en-US"/>
        </w:rPr>
        <w:t xml:space="preserve"> crexeva li albor</w:t>
      </w:r>
    </w:p>
    <w:p w14:paraId="6F89E9DE" w14:textId="3C76FF49" w:rsidR="0070778F" w:rsidRPr="00F641B0" w:rsidRDefault="00A12BD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S'inçenochià</w:t>
      </w:r>
      <w:r w:rsidR="0070778F"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a·ll</w:t>
      </w:r>
      <w:r w:rsidR="0070778F" w:rsidRPr="00F641B0">
        <w:rPr>
          <w:rFonts w:ascii="Times" w:hAnsi="Times" w:cs="Times New Roman"/>
          <w:color w:val="000000" w:themeColor="text1"/>
          <w:lang w:val="en-US"/>
        </w:rPr>
        <w:t>agreme e a plor,</w:t>
      </w:r>
    </w:p>
    <w:p w14:paraId="18DDDADE" w14:textId="2531B319" w:rsidR="0070778F" w:rsidRPr="00F641B0" w:rsidRDefault="00A12BD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 allta voxe ello cridà</w:t>
      </w:r>
      <w:r w:rsidR="0070778F" w:rsidRPr="00F641B0">
        <w:rPr>
          <w:rFonts w:ascii="Times" w:hAnsi="Times" w:cs="Times New Roman"/>
          <w:color w:val="000000" w:themeColor="text1"/>
          <w:lang w:val="en-US"/>
        </w:rPr>
        <w:t xml:space="preserve"> allor,</w:t>
      </w:r>
    </w:p>
    <w:p w14:paraId="1222475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 mis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ere del cattivo pecador</w:t>
      </w:r>
    </w:p>
    <w:p w14:paraId="4817ECDC" w14:textId="41FEB99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inganar </w:t>
      </w:r>
      <w:r w:rsidR="00670B77">
        <w:rPr>
          <w:rFonts w:ascii="Times" w:hAnsi="Times" w:cs="Times New Roman"/>
          <w:color w:val="000000" w:themeColor="text1"/>
          <w:lang w:val="en-US"/>
        </w:rPr>
        <w:t xml:space="preserve">se </w:t>
      </w:r>
      <w:r w:rsidR="0079117B">
        <w:rPr>
          <w:rFonts w:ascii="Times" w:hAnsi="Times" w:cs="Times New Roman"/>
          <w:color w:val="000000" w:themeColor="text1"/>
          <w:lang w:val="en-US"/>
        </w:rPr>
        <w:t>ll</w:t>
      </w:r>
      <w:r w:rsidRPr="00F641B0">
        <w:rPr>
          <w:rFonts w:ascii="Times" w:hAnsi="Times" w:cs="Times New Roman"/>
          <w:color w:val="000000" w:themeColor="text1"/>
          <w:lang w:val="en-US"/>
        </w:rPr>
        <w:t>assà al pecado traitor.</w:t>
      </w:r>
    </w:p>
    <w:p w14:paraId="58E6915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Ai, cativa carne plena de gran </w:t>
      </w:r>
      <w:r w:rsidRPr="00F641B0">
        <w:rPr>
          <w:rFonts w:ascii="Times" w:hAnsi="Times" w:cs="Times New Roman"/>
          <w:color w:val="000000" w:themeColor="text1"/>
          <w:highlight w:val="yellow"/>
          <w:lang w:val="en-US"/>
        </w:rPr>
        <w:t>pludor</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63"/>
      </w:r>
    </w:p>
    <w:p w14:paraId="20633D4E" w14:textId="3F53B8F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te cre</w:t>
      </w:r>
      <w:r w:rsidR="00A12BD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tu condur al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manabel jor?</w:t>
      </w:r>
    </w:p>
    <w:p w14:paraId="1A33ACB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questo siegollo avere mierito del to labor</w:t>
      </w:r>
    </w:p>
    <w:p w14:paraId="4B766224" w14:textId="5F4B7F34" w:rsidR="0070778F" w:rsidRPr="00F641B0" w:rsidRDefault="00071C8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Vollentade d'avoltierio ò </w:t>
      </w:r>
      <w:r w:rsidR="0070778F"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sa</w:t>
      </w:r>
      <w:r w:rsidR="00670B77">
        <w:rPr>
          <w:rStyle w:val="FootnoteReference"/>
          <w:rFonts w:ascii="Times" w:hAnsi="Times" w:cs="Times New Roman"/>
          <w:color w:val="000000" w:themeColor="text1"/>
          <w:lang w:val="en-US"/>
        </w:rPr>
        <w:footnoteReference w:id="364"/>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gra</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furor</w:t>
      </w:r>
    </w:p>
    <w:p w14:paraId="179FE19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 </w:t>
      </w:r>
      <w:r w:rsidRPr="00F641B0">
        <w:rPr>
          <w:rFonts w:ascii="Times" w:hAnsi="Times" w:cs="Times New Roman"/>
          <w:color w:val="000000" w:themeColor="text1"/>
          <w:highlight w:val="yellow"/>
          <w:lang w:val="en-US"/>
        </w:rPr>
        <w:t>anco</w:t>
      </w:r>
      <w:r w:rsidRPr="00F641B0">
        <w:rPr>
          <w:rFonts w:ascii="Times" w:hAnsi="Times" w:cs="Times New Roman"/>
          <w:color w:val="000000" w:themeColor="text1"/>
          <w:lang w:val="en-US"/>
        </w:rPr>
        <w:t xml:space="preserve"> sentir d'un altro savor."</w:t>
      </w:r>
    </w:p>
    <w:p w14:paraId="6B9EF20A" w14:textId="3A9A00A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st</w:t>
      </w:r>
      <w:r w:rsidR="00A12BD4" w:rsidRPr="00F641B0">
        <w:rPr>
          <w:rFonts w:ascii="Times" w:hAnsi="Times" w:cs="Times New Roman"/>
          <w:color w:val="000000" w:themeColor="text1"/>
          <w:lang w:val="en-US"/>
        </w:rPr>
        <w:t>(r)</w:t>
      </w:r>
      <w:r w:rsidRPr="00F641B0">
        <w:rPr>
          <w:rFonts w:ascii="Times" w:hAnsi="Times" w:cs="Times New Roman"/>
          <w:color w:val="000000" w:themeColor="text1"/>
          <w:lang w:val="en-US"/>
        </w:rPr>
        <w:t>enxe</w:t>
      </w:r>
      <w:r w:rsidRPr="00F641B0">
        <w:rPr>
          <w:rStyle w:val="FootnoteReference"/>
          <w:rFonts w:ascii="Times" w:hAnsi="Times" w:cs="Times New Roman"/>
          <w:color w:val="000000" w:themeColor="text1"/>
          <w:lang w:val="en-US"/>
        </w:rPr>
        <w:footnoteReference w:id="365"/>
      </w:r>
      <w:r w:rsidRPr="00F641B0">
        <w:rPr>
          <w:rFonts w:ascii="Times" w:hAnsi="Times" w:cs="Times New Roman"/>
          <w:color w:val="000000" w:themeColor="text1"/>
          <w:lang w:val="en-US"/>
        </w:rPr>
        <w:t xml:space="preserve"> la piera, </w:t>
      </w:r>
      <w:r w:rsidRPr="00670B77">
        <w:rPr>
          <w:rFonts w:ascii="Times" w:hAnsi="Times" w:cs="Times New Roman"/>
          <w:color w:val="000000" w:themeColor="text1"/>
          <w:lang w:val="en-US"/>
        </w:rPr>
        <w:t>fer</w:t>
      </w:r>
      <w:r w:rsidR="00670B77" w:rsidRPr="00670B77">
        <w:rPr>
          <w:rFonts w:ascii="Times" w:hAnsi="Times" w:cs="Times New Roman"/>
          <w:color w:val="000000" w:themeColor="text1"/>
          <w:lang w:val="en-US"/>
        </w:rPr>
        <w:t>ì-</w:t>
      </w:r>
      <w:r w:rsidR="00D5355F" w:rsidRPr="00670B77">
        <w:rPr>
          <w:rFonts w:ascii="Times" w:hAnsi="Times" w:cs="Times New Roman"/>
          <w:color w:val="000000" w:themeColor="text1"/>
          <w:lang w:val="en-US"/>
        </w:rPr>
        <w:t>ss</w:t>
      </w:r>
      <w:r w:rsidRPr="00670B77">
        <w:rPr>
          <w:rFonts w:ascii="Times" w:hAnsi="Times" w:cs="Times New Roman"/>
          <w:color w:val="000000" w:themeColor="text1"/>
          <w:lang w:val="en-US"/>
        </w:rPr>
        <w:t>e</w:t>
      </w:r>
      <w:r w:rsidR="00DB0F0B" w:rsidRPr="00670B77">
        <w:rPr>
          <w:rStyle w:val="FootnoteReference"/>
          <w:rFonts w:ascii="Times" w:hAnsi="Times" w:cs="Times New Roman"/>
          <w:color w:val="000000" w:themeColor="text1"/>
          <w:lang w:val="en-US"/>
        </w:rPr>
        <w:footnoteReference w:id="366"/>
      </w:r>
      <w:r w:rsidRPr="00670B77">
        <w:rPr>
          <w:rFonts w:ascii="Times" w:hAnsi="Times" w:cs="Times New Roman"/>
          <w:color w:val="000000" w:themeColor="text1"/>
          <w:lang w:val="en-US"/>
        </w:rPr>
        <w:t xml:space="preserve"> p</w:t>
      </w:r>
      <w:r w:rsidRPr="00670B77">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gran vigor,</w:t>
      </w:r>
    </w:p>
    <w:p w14:paraId="4BB857B4" w14:textId="3D0067F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se ronpe la ca</w:t>
      </w:r>
      <w:r w:rsidRPr="00F641B0">
        <w:rPr>
          <w:rFonts w:ascii="Times" w:hAnsi="Times" w:cs="Times New Roman"/>
          <w:i/>
          <w:color w:val="000000" w:themeColor="text1"/>
          <w:lang w:val="en-US"/>
        </w:rPr>
        <w:t>r</w:t>
      </w:r>
      <w:r w:rsidR="00DB0F0B">
        <w:rPr>
          <w:rFonts w:ascii="Times" w:hAnsi="Times" w:cs="Times New Roman"/>
          <w:color w:val="000000" w:themeColor="text1"/>
          <w:lang w:val="en-US"/>
        </w:rPr>
        <w:t>ne in</w:t>
      </w:r>
      <w:r w:rsidRPr="00F641B0">
        <w:rPr>
          <w:rFonts w:ascii="Times" w:hAnsi="Times" w:cs="Times New Roman"/>
          <w:color w:val="000000" w:themeColor="text1"/>
          <w:lang w:val="en-US"/>
        </w:rPr>
        <w:t>torno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tor,</w:t>
      </w:r>
    </w:p>
    <w:p w14:paraId="7A0967C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Plançando fortemente e lagremor,</w:t>
      </w:r>
    </w:p>
    <w:p w14:paraId="55DF6A3A" w14:textId="7FD91A0B" w:rsidR="0070778F" w:rsidRPr="00F641B0" w:rsidRDefault="00A12BD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è·</w:t>
      </w:r>
      <w:r w:rsidR="0070778F" w:rsidRPr="00F641B0">
        <w:rPr>
          <w:rFonts w:ascii="Times" w:hAnsi="Times" w:cs="Times New Roman"/>
          <w:color w:val="000000" w:themeColor="text1"/>
          <w:lang w:val="en-US"/>
        </w:rPr>
        <w:t>l to delleto carne plena de pudor!"</w:t>
      </w:r>
    </w:p>
    <w:p w14:paraId="76FB1599" w14:textId="2F88874F"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Tanto se donà</w:t>
      </w:r>
      <w:r w:rsidR="0070778F" w:rsidRPr="00F641B0">
        <w:rPr>
          <w:rFonts w:ascii="Times" w:hAnsi="Times" w:cs="Times New Roman"/>
          <w:color w:val="000000" w:themeColor="text1"/>
          <w:lang w:val="en-US"/>
        </w:rPr>
        <w:t xml:space="preserve"> della piera fortor</w:t>
      </w:r>
    </w:p>
    <w:p w14:paraId="1978895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Ch'ello ne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de lo teren valor,</w:t>
      </w:r>
    </w:p>
    <w:p w14:paraId="4038B048" w14:textId="27E8D25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80420B">
        <w:rPr>
          <w:rFonts w:ascii="Times" w:hAnsi="Times" w:cs="Times New Roman"/>
          <w:color w:val="000000" w:themeColor="text1"/>
          <w:lang w:val="en-US"/>
        </w:rPr>
        <w:t xml:space="preserve"> puocho ch'el no pasmà</w:t>
      </w:r>
      <w:r w:rsidRPr="00F641B0">
        <w:rPr>
          <w:rFonts w:ascii="Times" w:hAnsi="Times" w:cs="Times New Roman"/>
          <w:color w:val="000000" w:themeColor="text1"/>
          <w:lang w:val="en-US"/>
        </w:rPr>
        <w:t xml:space="preserve"> de dolor.</w:t>
      </w:r>
      <w:r w:rsidRPr="00F641B0">
        <w:rPr>
          <w:rStyle w:val="FootnoteReference"/>
          <w:rFonts w:ascii="Times" w:hAnsi="Times" w:cs="Times New Roman"/>
          <w:color w:val="000000" w:themeColor="text1"/>
          <w:lang w:val="en-US"/>
        </w:rPr>
        <w:footnoteReference w:id="367"/>
      </w:r>
    </w:p>
    <w:p w14:paraId="59CF9B69" w14:textId="7BA1C769"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117</w:t>
      </w:r>
      <w:r w:rsidR="0070778F" w:rsidRPr="00F641B0">
        <w:rPr>
          <w:rFonts w:ascii="Times" w:hAnsi="Times" w:cs="Times New Roman"/>
          <w:bCs/>
          <w:color w:val="000000" w:themeColor="text1"/>
          <w:lang w:val="en-US"/>
        </w:rPr>
        <w:t>]</w:t>
      </w:r>
    </w:p>
    <w:p w14:paraId="0C8A0282" w14:textId="5E6E6BE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(67R) </w:t>
      </w:r>
      <w:r w:rsidR="007D260C" w:rsidRPr="00F641B0">
        <w:rPr>
          <w:rFonts w:ascii="Times" w:hAnsi="Times" w:cs="Times New Roman"/>
          <w:color w:val="000000" w:themeColor="text1"/>
          <w:lang w:val="en-US"/>
        </w:rPr>
        <w:t>Fo</w:t>
      </w:r>
      <w:r w:rsidRPr="00F641B0">
        <w:rPr>
          <w:rFonts w:ascii="Times" w:hAnsi="Times" w:cs="Times New Roman"/>
          <w:color w:val="000000" w:themeColor="text1"/>
          <w:lang w:val="en-US"/>
        </w:rPr>
        <w:t>rte s'à f</w:t>
      </w:r>
      <w:r w:rsidRPr="00F641B0">
        <w:rPr>
          <w:rFonts w:ascii="Times" w:hAnsi="Times" w:cs="Times New Roman"/>
          <w:i/>
          <w:color w:val="000000" w:themeColor="text1"/>
          <w:lang w:val="en-US"/>
        </w:rPr>
        <w:t>r</w:t>
      </w:r>
      <w:r w:rsidRPr="00F641B0">
        <w:rPr>
          <w:rFonts w:ascii="Times" w:hAnsi="Times" w:cs="Times New Roman"/>
          <w:color w:val="000000" w:themeColor="text1"/>
          <w:lang w:val="en-US"/>
        </w:rPr>
        <w:t>ustadado lo conte e batu,</w:t>
      </w:r>
    </w:p>
    <w:p w14:paraId="258EF64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pluxior luogi li è la sangue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su;</w:t>
      </w:r>
    </w:p>
    <w:p w14:paraId="788A5BA7" w14:textId="16C248E8"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Po tornà</w:t>
      </w:r>
      <w:r w:rsidR="0070778F" w:rsidRPr="00F641B0">
        <w:rPr>
          <w:rFonts w:ascii="Times" w:hAnsi="Times" w:cs="Times New Roman"/>
          <w:color w:val="000000" w:themeColor="text1"/>
          <w:lang w:val="en-US"/>
        </w:rPr>
        <w:t xml:space="preserve"> unde ell era movu.</w:t>
      </w:r>
    </w:p>
    <w:p w14:paraId="6EEB0469" w14:textId="297B1CA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Incontenente como in ll</w:t>
      </w:r>
      <w:r w:rsidR="00180088">
        <w:rPr>
          <w:rFonts w:ascii="Times" w:hAnsi="Times" w:cs="Times New Roman"/>
          <w:color w:val="000000" w:themeColor="text1"/>
          <w:lang w:val="en-US"/>
        </w:rPr>
        <w:t>a·ss</w:t>
      </w:r>
      <w:r w:rsidRPr="00F641B0">
        <w:rPr>
          <w:rFonts w:ascii="Times" w:hAnsi="Times" w:cs="Times New Roman"/>
          <w:color w:val="000000" w:themeColor="text1"/>
          <w:lang w:val="en-US"/>
        </w:rPr>
        <w:t>ala fu</w:t>
      </w:r>
    </w:p>
    <w:p w14:paraId="49151BF7" w14:textId="08D8E6E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El cre trovar lo çoia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e desdu:</w:t>
      </w:r>
    </w:p>
    <w:p w14:paraId="49DEBB4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chiari vissi son torbe divegnu</w:t>
      </w:r>
    </w:p>
    <w:p w14:paraId="00C2955E" w14:textId="0FD563D9"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lo cantar tornado como mu</w:t>
      </w:r>
      <w:r w:rsidR="0070778F" w:rsidRPr="00F641B0">
        <w:rPr>
          <w:rFonts w:ascii="Times" w:hAnsi="Times" w:cs="Times New Roman"/>
          <w:color w:val="000000" w:themeColor="text1"/>
          <w:lang w:val="en-US"/>
        </w:rPr>
        <w:t>.</w:t>
      </w:r>
    </w:p>
    <w:p w14:paraId="43E8E81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s'è ben lo conte ap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çevu,</w:t>
      </w:r>
    </w:p>
    <w:p w14:paraId="591C123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el criidà quando el poté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vertu,</w:t>
      </w:r>
    </w:p>
    <w:p w14:paraId="24F2DFAF" w14:textId="048671C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"Secori lo to 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vo</w:t>
      </w:r>
      <w:r w:rsidR="0080420B">
        <w:rPr>
          <w:rFonts w:ascii="Times" w:hAnsi="Times" w:cs="Times New Roman"/>
          <w:color w:val="000000" w:themeColor="text1"/>
          <w:lang w:val="en-US"/>
        </w:rPr>
        <w:t>,</w:t>
      </w:r>
      <w:r w:rsidRPr="00F641B0">
        <w:rPr>
          <w:rFonts w:ascii="Times" w:hAnsi="Times" w:cs="Times New Roman"/>
          <w:color w:val="000000" w:themeColor="text1"/>
          <w:lang w:val="en-US"/>
        </w:rPr>
        <w:t xml:space="preserve"> naçareno </w:t>
      </w:r>
      <w:r w:rsidR="0096556B" w:rsidRPr="00F641B0">
        <w:rPr>
          <w:rFonts w:ascii="Times" w:hAnsi="Times" w:cs="Times New Roman"/>
          <w:color w:val="000000" w:themeColor="text1"/>
          <w:lang w:val="en-US"/>
        </w:rPr>
        <w:t>J</w:t>
      </w:r>
      <w:r w:rsidR="0096556B" w:rsidRPr="00F641B0">
        <w:rPr>
          <w:rFonts w:ascii="Times" w:hAnsi="Times" w:cs="Times New Roman"/>
          <w:i/>
          <w:color w:val="000000" w:themeColor="text1"/>
          <w:lang w:val="en-US"/>
        </w:rPr>
        <w:t>ex</w:t>
      </w:r>
      <w:r w:rsidRPr="00F641B0">
        <w:rPr>
          <w:rFonts w:ascii="Times" w:hAnsi="Times" w:cs="Times New Roman"/>
          <w:color w:val="000000" w:themeColor="text1"/>
          <w:lang w:val="en-US"/>
        </w:rPr>
        <w:t>hu</w:t>
      </w:r>
      <w:r w:rsidR="0080420B">
        <w:rPr>
          <w:rFonts w:ascii="Times" w:hAnsi="Times" w:cs="Times New Roman"/>
          <w:color w:val="000000" w:themeColor="text1"/>
          <w:lang w:val="en-US"/>
        </w:rPr>
        <w:t>.</w:t>
      </w:r>
    </w:p>
    <w:p w14:paraId="147BF60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Ayda, mare de Dio,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quela santa sallu</w:t>
      </w:r>
    </w:p>
    <w:p w14:paraId="729AEA0C" w14:textId="469D7C6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Unde lo vostro </w:t>
      </w:r>
      <w:r w:rsidR="000E490A" w:rsidRPr="00F641B0">
        <w:rPr>
          <w:rFonts w:ascii="Times" w:hAnsi="Times" w:cs="Times New Roman"/>
          <w:color w:val="000000" w:themeColor="text1"/>
          <w:lang w:val="en-US"/>
        </w:rPr>
        <w:t>figo</w:t>
      </w:r>
      <w:r w:rsidRPr="00F641B0">
        <w:rPr>
          <w:rFonts w:ascii="Times" w:hAnsi="Times" w:cs="Times New Roman"/>
          <w:color w:val="000000" w:themeColor="text1"/>
          <w:lang w:val="en-US"/>
        </w:rPr>
        <w:t xml:space="preserve"> fo in vui recevu."</w:t>
      </w:r>
    </w:p>
    <w:p w14:paraId="3C11B75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ave questo dito, vete miracolo plu, </w:t>
      </w:r>
    </w:p>
    <w:p w14:paraId="0EB32427" w14:textId="5F760E1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La damixelle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i doncelli vestu</w:t>
      </w:r>
    </w:p>
    <w:p w14:paraId="097EB1B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Vene tuti diavolli cornu</w:t>
      </w:r>
    </w:p>
    <w:p w14:paraId="5C740F72" w14:textId="3CA2AD1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w:t>
      </w:r>
      <w:r w:rsidR="000E490A" w:rsidRPr="00F641B0">
        <w:rPr>
          <w:rFonts w:ascii="Times" w:hAnsi="Times" w:cs="Times New Roman"/>
          <w:color w:val="000000" w:themeColor="text1"/>
          <w:lang w:val="en-US"/>
        </w:rPr>
        <w:t>n gran furore se partino a un a</w:t>
      </w:r>
      <w:r w:rsidRPr="00F641B0">
        <w:rPr>
          <w:rFonts w:ascii="Times" w:hAnsi="Times" w:cs="Times New Roman"/>
          <w:color w:val="000000" w:themeColor="text1"/>
          <w:lang w:val="en-US"/>
        </w:rPr>
        <w:t>hu</w:t>
      </w:r>
      <w:r w:rsidRPr="00F641B0">
        <w:rPr>
          <w:rFonts w:ascii="Times" w:hAnsi="Times" w:cs="Times New Roman"/>
          <w:i/>
          <w:color w:val="000000" w:themeColor="text1"/>
          <w:lang w:val="en-US"/>
        </w:rPr>
        <w:t>n</w:t>
      </w:r>
      <w:r w:rsidR="0080420B">
        <w:rPr>
          <w:rFonts w:ascii="Times" w:hAnsi="Times" w:cs="Times New Roman"/>
          <w:color w:val="000000" w:themeColor="text1"/>
          <w:lang w:val="en-US"/>
        </w:rPr>
        <w:t>;</w:t>
      </w:r>
    </w:p>
    <w:p w14:paraId="6B816612" w14:textId="5DEF4C5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Algun tron i</w:t>
      </w:r>
      <w:r w:rsidRPr="00F641B0">
        <w:rPr>
          <w:rFonts w:ascii="Times" w:hAnsi="Times" w:cs="Times New Roman"/>
          <w:i/>
          <w:color w:val="000000" w:themeColor="text1"/>
          <w:lang w:val="en-US"/>
        </w:rPr>
        <w:t>n</w:t>
      </w:r>
      <w:r w:rsidR="000E490A" w:rsidRPr="00F641B0">
        <w:rPr>
          <w:rFonts w:ascii="Times" w:hAnsi="Times" w:cs="Times New Roman"/>
          <w:color w:val="000000" w:themeColor="text1"/>
          <w:lang w:val="en-US"/>
        </w:rPr>
        <w:t>v</w:t>
      </w:r>
      <w:r w:rsidRPr="00F641B0">
        <w:rPr>
          <w:rFonts w:ascii="Times" w:hAnsi="Times" w:cs="Times New Roman"/>
          <w:color w:val="000000" w:themeColor="text1"/>
          <w:lang w:val="en-US"/>
        </w:rPr>
        <w:t>ere quando li venti son feru,</w:t>
      </w:r>
    </w:p>
    <w:p w14:paraId="5E35C2B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fa tal crido quando ell è deronpu,</w:t>
      </w:r>
    </w:p>
    <w:p w14:paraId="4F7AC76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fè quelli diavoli quando elli fo inte(n)du.</w:t>
      </w:r>
    </w:p>
    <w:p w14:paraId="3440C915" w14:textId="0617EFD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mé l</w:t>
      </w:r>
      <w:r w:rsidR="00180088">
        <w:rPr>
          <w:rFonts w:ascii="Times" w:hAnsi="Times" w:cs="Times New Roman"/>
          <w:color w:val="000000" w:themeColor="text1"/>
          <w:lang w:val="en-US"/>
        </w:rPr>
        <w:t>a·ss</w:t>
      </w:r>
      <w:r w:rsidRPr="00F641B0">
        <w:rPr>
          <w:rFonts w:ascii="Times" w:hAnsi="Times" w:cs="Times New Roman"/>
          <w:color w:val="000000" w:themeColor="text1"/>
          <w:lang w:val="en-US"/>
        </w:rPr>
        <w:t xml:space="preserve">alla </w:t>
      </w:r>
      <w:r w:rsidR="00076F52">
        <w:rPr>
          <w:rFonts w:ascii="Times" w:hAnsi="Times" w:cs="Times New Roman"/>
          <w:color w:val="000000" w:themeColor="text1"/>
          <w:lang w:val="en-US"/>
        </w:rPr>
        <w:t>è·ll</w:t>
      </w:r>
      <w:r w:rsidRPr="00F641B0">
        <w:rPr>
          <w:rFonts w:ascii="Times" w:hAnsi="Times" w:cs="Times New Roman"/>
          <w:color w:val="000000" w:themeColor="text1"/>
          <w:lang w:val="en-US"/>
        </w:rPr>
        <w:t>o conte remanssu,</w:t>
      </w:r>
    </w:p>
    <w:p w14:paraId="346EFE7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quatro parte vete presso lo fu.</w:t>
      </w:r>
    </w:p>
    <w:p w14:paraId="21254B9D" w14:textId="34A1C4CD"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118</w:t>
      </w:r>
      <w:r w:rsidR="0070778F" w:rsidRPr="00F641B0">
        <w:rPr>
          <w:rFonts w:ascii="Times" w:hAnsi="Times" w:cs="Times New Roman"/>
          <w:bCs/>
          <w:color w:val="000000" w:themeColor="text1"/>
          <w:lang w:val="en-US"/>
        </w:rPr>
        <w:t>]</w:t>
      </w:r>
    </w:p>
    <w:p w14:paraId="2ED28FD7" w14:textId="4E5F70A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Davanti la porta che l</w:t>
      </w:r>
      <w:r w:rsidR="00180088">
        <w:rPr>
          <w:rFonts w:ascii="Times" w:hAnsi="Times" w:cs="Times New Roman"/>
          <w:color w:val="000000" w:themeColor="text1"/>
          <w:lang w:val="en-US"/>
        </w:rPr>
        <w:t>a·ss</w:t>
      </w:r>
      <w:r w:rsidRPr="00F641B0">
        <w:rPr>
          <w:rFonts w:ascii="Times" w:hAnsi="Times" w:cs="Times New Roman"/>
          <w:color w:val="000000" w:themeColor="text1"/>
          <w:lang w:val="en-US"/>
        </w:rPr>
        <w:t>alla furent,</w:t>
      </w:r>
    </w:p>
    <w:p w14:paraId="5EE501B9" w14:textId="5F33EA2A"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presso fo lo fuogo prestament,</w:t>
      </w:r>
    </w:p>
    <w:p w14:paraId="127FEF26" w14:textId="53A44FE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Là entro romaxe lo conte </w:t>
      </w:r>
      <w:r w:rsidR="00E96E84" w:rsidRPr="00F641B0">
        <w:rPr>
          <w:rFonts w:ascii="Times" w:hAnsi="Times" w:cs="Times New Roman"/>
          <w:color w:val="000000" w:themeColor="text1"/>
          <w:lang w:val="en-US"/>
        </w:rPr>
        <w:t>gram</w:t>
      </w:r>
      <w:r w:rsidRPr="00F641B0">
        <w:rPr>
          <w:rFonts w:ascii="Times" w:hAnsi="Times" w:cs="Times New Roman"/>
          <w:color w:val="000000" w:themeColor="text1"/>
          <w:lang w:val="en-US"/>
        </w:rPr>
        <w:t>o e dolent,</w:t>
      </w:r>
    </w:p>
    <w:p w14:paraId="51064F95" w14:textId="7E708E53"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Plen de paura; ma tanto no fo·</w:t>
      </w:r>
      <w:r w:rsidR="0070778F" w:rsidRPr="00F641B0">
        <w:rPr>
          <w:rFonts w:ascii="Times" w:hAnsi="Times" w:cs="Times New Roman"/>
          <w:color w:val="000000" w:themeColor="text1"/>
          <w:lang w:val="en-US"/>
        </w:rPr>
        <w:t>lo dollent</w:t>
      </w:r>
    </w:p>
    <w:p w14:paraId="7A27EB9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Ch'el dementegasse lo çelestro argument,</w:t>
      </w:r>
    </w:p>
    <w:p w14:paraId="68868966" w14:textId="3BC95F2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(67V) </w:t>
      </w:r>
      <w:r w:rsidRPr="00F641B0">
        <w:rPr>
          <w:rFonts w:ascii="Times" w:hAnsi="Times" w:cs="Times New Roman"/>
          <w:color w:val="000000" w:themeColor="text1"/>
          <w:lang w:val="en-US"/>
        </w:rPr>
        <w:t>Che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mé l</w:t>
      </w:r>
      <w:r w:rsidR="00180088">
        <w:rPr>
          <w:rFonts w:ascii="Times" w:hAnsi="Times" w:cs="Times New Roman"/>
          <w:color w:val="000000" w:themeColor="text1"/>
          <w:lang w:val="en-US"/>
        </w:rPr>
        <w:t>a·ss</w:t>
      </w:r>
      <w:r w:rsidRPr="00F641B0">
        <w:rPr>
          <w:rFonts w:ascii="Times" w:hAnsi="Times" w:cs="Times New Roman"/>
          <w:color w:val="000000" w:themeColor="text1"/>
          <w:lang w:val="en-US"/>
        </w:rPr>
        <w:t>ala in</w:t>
      </w:r>
      <w:r w:rsidR="00A12BD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cenochion </w:t>
      </w:r>
      <w:r w:rsidRPr="00F641B0">
        <w:rPr>
          <w:rFonts w:ascii="Times" w:hAnsi="Times" w:cs="Times New Roman"/>
          <w:color w:val="000000" w:themeColor="text1"/>
          <w:highlight w:val="yellow"/>
          <w:lang w:val="en-US"/>
        </w:rPr>
        <w:t>s'estent</w:t>
      </w:r>
      <w:r w:rsidRPr="00F641B0">
        <w:rPr>
          <w:rStyle w:val="FootnoteReference"/>
          <w:rFonts w:ascii="Times" w:hAnsi="Times" w:cs="Times New Roman"/>
          <w:color w:val="000000" w:themeColor="text1"/>
          <w:lang w:val="en-US"/>
        </w:rPr>
        <w:footnoteReference w:id="368"/>
      </w:r>
    </w:p>
    <w:p w14:paraId="0C52041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Levò le man ver Dio onipotent</w:t>
      </w:r>
    </w:p>
    <w:p w14:paraId="4172DD3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sallmo dixe cridando altament,</w:t>
      </w:r>
    </w:p>
    <w:p w14:paraId="6E9E3790" w14:textId="5DC72F6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i/>
          <w:color w:val="000000" w:themeColor="text1"/>
          <w:lang w:val="en-US"/>
        </w:rPr>
        <w:t>Nu</w:t>
      </w:r>
      <w:r w:rsidRPr="00F641B0">
        <w:rPr>
          <w:rFonts w:ascii="Times" w:hAnsi="Times" w:cs="Times New Roman"/>
          <w:iCs/>
          <w:color w:val="000000" w:themeColor="text1"/>
          <w:lang w:val="en-US"/>
        </w:rPr>
        <w:t>n</w:t>
      </w:r>
      <w:r w:rsidRPr="00F641B0">
        <w:rPr>
          <w:rFonts w:ascii="Times" w:hAnsi="Times" w:cs="Times New Roman"/>
          <w:i/>
          <w:color w:val="000000" w:themeColor="text1"/>
          <w:lang w:val="en-US"/>
        </w:rPr>
        <w:t>c dimitis s</w:t>
      </w:r>
      <w:r w:rsidRPr="00F641B0">
        <w:rPr>
          <w:rFonts w:ascii="Times" w:hAnsi="Times" w:cs="Times New Roman"/>
          <w:iCs/>
          <w:color w:val="000000" w:themeColor="text1"/>
          <w:lang w:val="en-US"/>
        </w:rPr>
        <w:t>er</w:t>
      </w:r>
      <w:r w:rsidR="000E490A" w:rsidRPr="00F641B0">
        <w:rPr>
          <w:rFonts w:ascii="Times" w:hAnsi="Times" w:cs="Times New Roman"/>
          <w:i/>
          <w:color w:val="000000" w:themeColor="text1"/>
          <w:lang w:val="en-US"/>
        </w:rPr>
        <w:t>vo tuum</w:t>
      </w:r>
      <w:r w:rsidR="009C01CA" w:rsidRPr="00F641B0">
        <w:rPr>
          <w:rFonts w:ascii="Times" w:hAnsi="Times" w:cs="Times New Roman"/>
          <w:color w:val="000000" w:themeColor="text1"/>
          <w:lang w:val="en-US"/>
        </w:rPr>
        <w:t>,</w:t>
      </w:r>
      <w:r w:rsidR="000E490A" w:rsidRPr="00F641B0">
        <w:rPr>
          <w:rFonts w:ascii="Times" w:hAnsi="Times" w:cs="Times New Roman"/>
          <w:color w:val="000000" w:themeColor="text1"/>
          <w:lang w:val="en-US"/>
        </w:rPr>
        <w:t xml:space="preserve"> conplidament.</w:t>
      </w:r>
    </w:p>
    <w:p w14:paraId="46C6775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del sa(l)mo</w:t>
      </w:r>
      <w:r w:rsidRPr="00F641B0">
        <w:rPr>
          <w:rStyle w:val="FootnoteReference"/>
          <w:rFonts w:ascii="Times" w:hAnsi="Times" w:cs="Times New Roman"/>
          <w:color w:val="000000" w:themeColor="text1"/>
          <w:lang w:val="en-US"/>
        </w:rPr>
        <w:footnoteReference w:id="369"/>
      </w:r>
      <w:r w:rsidRPr="00F641B0">
        <w:rPr>
          <w:rFonts w:ascii="Times" w:hAnsi="Times" w:cs="Times New Roman"/>
          <w:color w:val="000000" w:themeColor="text1"/>
          <w:lang w:val="en-US"/>
        </w:rPr>
        <w:t xml:space="preserve"> fo lo definiment,</w:t>
      </w:r>
    </w:p>
    <w:p w14:paraId="46DC166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mé la flama tre agnolli dessent.</w:t>
      </w:r>
    </w:p>
    <w:p w14:paraId="045414D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sono blanchi cun le suo vestiment</w:t>
      </w:r>
    </w:p>
    <w:p w14:paraId="28AFF7B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 aglaçata neve e smerado arçant;</w:t>
      </w:r>
    </w:p>
    <w:p w14:paraId="01BDD94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 suo ale plui verde fuorent</w:t>
      </w:r>
    </w:p>
    <w:p w14:paraId="6B45576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D'erba de prado quand'è ben virent.</w:t>
      </w:r>
    </w:p>
    <w:p w14:paraId="5E37DA3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 libro porta lo primo </w:t>
      </w:r>
      <w:r w:rsidRPr="00F641B0">
        <w:rPr>
          <w:rFonts w:ascii="Times" w:hAnsi="Times" w:cs="Times New Roman"/>
          <w:color w:val="000000" w:themeColor="text1"/>
          <w:highlight w:val="yellow"/>
          <w:lang w:val="en-US"/>
        </w:rPr>
        <w:t>onblent</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70"/>
      </w:r>
    </w:p>
    <w:p w14:paraId="1FBC9827" w14:textId="0DD921A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Davanti li do l'à avertto e </w:t>
      </w:r>
      <w:r w:rsidRPr="00F3236F">
        <w:rPr>
          <w:rFonts w:ascii="Times" w:hAnsi="Times" w:cs="Times New Roman"/>
          <w:color w:val="000000" w:themeColor="text1"/>
          <w:lang w:val="en-US"/>
        </w:rPr>
        <w:t>destendunt</w:t>
      </w:r>
    </w:p>
    <w:p w14:paraId="2125CDE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confortar lo conte che iera dolent</w:t>
      </w:r>
    </w:p>
    <w:p w14:paraId="425930E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mostrar che Dio mierito li rent,</w:t>
      </w:r>
    </w:p>
    <w:p w14:paraId="72B5A571" w14:textId="56DCFBB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Mai non dementegà algu</w:t>
      </w:r>
      <w:r w:rsidR="00AC3A94"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s</w:t>
      </w:r>
      <w:r w:rsidR="00670B77">
        <w:rPr>
          <w:rFonts w:ascii="Times" w:hAnsi="Times" w:cs="Times New Roman"/>
          <w:color w:val="000000" w:themeColor="text1"/>
          <w:lang w:val="en-US"/>
        </w:rPr>
        <w:t xml:space="preserve">o </w:t>
      </w:r>
      <w:r w:rsidR="00D5355F">
        <w:rPr>
          <w:rFonts w:ascii="Times" w:hAnsi="Times" w:cs="Times New Roman"/>
          <w:color w:val="000000" w:themeColor="text1"/>
          <w:lang w:val="en-US"/>
        </w:rPr>
        <w:t>ll</w:t>
      </w:r>
      <w:r w:rsidRPr="00F641B0">
        <w:rPr>
          <w:rFonts w:ascii="Times" w:hAnsi="Times" w:cs="Times New Roman"/>
          <w:color w:val="000000" w:themeColor="text1"/>
          <w:lang w:val="en-US"/>
        </w:rPr>
        <w:t>ial 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vent.</w:t>
      </w:r>
    </w:p>
    <w:p w14:paraId="3D98E19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t(re)</w:t>
      </w:r>
      <w:r w:rsidRPr="00F641B0">
        <w:rPr>
          <w:rStyle w:val="FootnoteReference"/>
          <w:rFonts w:ascii="Times" w:hAnsi="Times" w:cs="Times New Roman"/>
          <w:color w:val="000000" w:themeColor="text1"/>
          <w:lang w:val="en-US"/>
        </w:rPr>
        <w:footnoteReference w:id="371"/>
      </w:r>
      <w:r w:rsidRPr="00F641B0">
        <w:rPr>
          <w:rFonts w:ascii="Times" w:hAnsi="Times" w:cs="Times New Roman"/>
          <w:color w:val="000000" w:themeColor="text1"/>
          <w:lang w:val="en-US"/>
        </w:rPr>
        <w:t xml:space="preserve"> canteno devotissimament,</w:t>
      </w:r>
    </w:p>
    <w:p w14:paraId="2D13AD09" w14:textId="2E9E198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w:t>
      </w:r>
      <w:r w:rsidR="00D5355F">
        <w:rPr>
          <w:rFonts w:ascii="Times" w:hAnsi="Times" w:cs="Times New Roman"/>
          <w:color w:val="000000" w:themeColor="text1"/>
          <w:lang w:val="en-US"/>
        </w:rPr>
        <w:t>i·ll</w:t>
      </w:r>
      <w:r w:rsidRPr="00F641B0">
        <w:rPr>
          <w:rFonts w:ascii="Times" w:hAnsi="Times" w:cs="Times New Roman"/>
          <w:color w:val="000000" w:themeColor="text1"/>
          <w:lang w:val="en-US"/>
        </w:rPr>
        <w:t>e suo voxe sonava mundana nient,</w:t>
      </w:r>
    </w:p>
    <w:p w14:paraId="66E1EEC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Tante glorioxe e benigne </w:t>
      </w:r>
      <w:r w:rsidRPr="00F641B0">
        <w:rPr>
          <w:rFonts w:ascii="Times" w:hAnsi="Times" w:cs="Times New Roman"/>
          <w:color w:val="000000" w:themeColor="text1"/>
          <w:highlight w:val="yellow"/>
          <w:lang w:val="en-US"/>
        </w:rPr>
        <w:t>ch'el prent</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72"/>
      </w:r>
    </w:p>
    <w:p w14:paraId="0493726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conte pareva del sguardar nient</w:t>
      </w:r>
    </w:p>
    <w:p w14:paraId="2798FF9C" w14:textId="16741BD8" w:rsidR="0070778F" w:rsidRPr="00F641B0" w:rsidRDefault="0079117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No·lli</w:t>
      </w:r>
      <w:r w:rsidR="00562870" w:rsidRPr="00F641B0">
        <w:rPr>
          <w:rFonts w:ascii="Times" w:hAnsi="Times" w:cs="Times New Roman"/>
          <w:color w:val="000000" w:themeColor="text1"/>
          <w:lang w:val="en-US"/>
        </w:rPr>
        <w:t xml:space="preserve"> potè</w:t>
      </w:r>
      <w:r w:rsidR="0070778F" w:rsidRPr="00F641B0">
        <w:rPr>
          <w:rFonts w:ascii="Times" w:hAnsi="Times" w:cs="Times New Roman"/>
          <w:color w:val="000000" w:themeColor="text1"/>
          <w:lang w:val="en-US"/>
        </w:rPr>
        <w:t xml:space="preserve"> vardar</w:t>
      </w:r>
      <w:r w:rsidR="0070778F" w:rsidRPr="00F641B0">
        <w:rPr>
          <w:rStyle w:val="FootnoteReference"/>
          <w:rFonts w:ascii="Times" w:hAnsi="Times" w:cs="Times New Roman"/>
          <w:color w:val="000000" w:themeColor="text1"/>
          <w:lang w:val="en-US"/>
        </w:rPr>
        <w:footnoteReference w:id="373"/>
      </w:r>
      <w:r w:rsidR="0070778F" w:rsidRPr="00F641B0">
        <w:rPr>
          <w:rFonts w:ascii="Times" w:hAnsi="Times" w:cs="Times New Roman"/>
          <w:color w:val="000000" w:themeColor="text1"/>
          <w:lang w:val="en-US"/>
        </w:rPr>
        <w:t xml:space="preserve"> ben </w:t>
      </w:r>
      <w:r w:rsidR="00AC3A94" w:rsidRPr="00F641B0">
        <w:rPr>
          <w:rFonts w:ascii="Times" w:hAnsi="Times" w:cs="Times New Roman"/>
          <w:color w:val="000000" w:themeColor="text1"/>
          <w:lang w:val="en-US"/>
        </w:rPr>
        <w:t>figura</w:t>
      </w:r>
      <w:r w:rsidR="0070778F" w:rsidRPr="00F641B0">
        <w:rPr>
          <w:rFonts w:ascii="Times" w:hAnsi="Times" w:cs="Times New Roman"/>
          <w:color w:val="000000" w:themeColor="text1"/>
          <w:lang w:val="en-US"/>
        </w:rPr>
        <w:t>belment</w:t>
      </w:r>
      <w:r w:rsidR="0070778F" w:rsidRPr="00F641B0">
        <w:rPr>
          <w:rStyle w:val="FootnoteReference"/>
          <w:rFonts w:ascii="Times" w:hAnsi="Times" w:cs="Times New Roman"/>
          <w:color w:val="000000" w:themeColor="text1"/>
          <w:lang w:val="en-US"/>
        </w:rPr>
        <w:footnoteReference w:id="374"/>
      </w:r>
    </w:p>
    <w:p w14:paraId="3392D8DE" w14:textId="7786FA0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lui pare ch</w:t>
      </w:r>
      <w:r w:rsidR="00180088">
        <w:rPr>
          <w:rFonts w:ascii="Times" w:hAnsi="Times" w:cs="Times New Roman"/>
          <w:color w:val="000000" w:themeColor="text1"/>
          <w:lang w:val="en-US"/>
        </w:rPr>
        <w:t>e·ss</w:t>
      </w:r>
      <w:r w:rsidRPr="00F641B0">
        <w:rPr>
          <w:rFonts w:ascii="Times" w:hAnsi="Times" w:cs="Times New Roman"/>
          <w:color w:val="000000" w:themeColor="text1"/>
          <w:lang w:val="en-US"/>
        </w:rPr>
        <w:t xml:space="preserve">on </w:t>
      </w:r>
      <w:r w:rsidRPr="00F641B0">
        <w:rPr>
          <w:rFonts w:ascii="Times" w:hAnsi="Times" w:cs="Times New Roman"/>
          <w:color w:val="000000" w:themeColor="text1"/>
          <w:highlight w:val="yellow"/>
          <w:lang w:val="en-US"/>
        </w:rPr>
        <w:t>illi furent</w:t>
      </w:r>
      <w:r w:rsidRPr="00F641B0">
        <w:rPr>
          <w:rFonts w:ascii="Times" w:hAnsi="Times" w:cs="Times New Roman"/>
          <w:color w:val="000000" w:themeColor="text1"/>
          <w:lang w:val="en-US"/>
        </w:rPr>
        <w:t>,</w:t>
      </w:r>
    </w:p>
    <w:p w14:paraId="2396844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"Gloria in excellssis" fo lo començament,</w:t>
      </w:r>
    </w:p>
    <w:p w14:paraId="605D8A8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Innanci ch'elli dixesse "in tera pax" fermame</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w:t>
      </w:r>
    </w:p>
    <w:p w14:paraId="7F977A95" w14:textId="49A6E215"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Tanto dolçe sonà</w:t>
      </w:r>
      <w:r w:rsidR="0070778F" w:rsidRPr="00F641B0">
        <w:rPr>
          <w:rFonts w:ascii="Times" w:hAnsi="Times" w:cs="Times New Roman"/>
          <w:color w:val="000000" w:themeColor="text1"/>
          <w:lang w:val="en-US"/>
        </w:rPr>
        <w:t xml:space="preserve"> al conte quando l'intent</w:t>
      </w:r>
    </w:p>
    <w:p w14:paraId="7146B2C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no ave tema ni paura nient,</w:t>
      </w:r>
    </w:p>
    <w:p w14:paraId="40450728" w14:textId="3E2341A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8A0642">
        <w:rPr>
          <w:rFonts w:ascii="Times" w:hAnsi="Times" w:cs="Times New Roman"/>
          <w:color w:val="000000" w:themeColor="text1"/>
          <w:lang w:val="en-US"/>
        </w:rPr>
        <w:t>Se in</w:t>
      </w:r>
      <w:r w:rsidR="00DB1E94" w:rsidRPr="00F641B0">
        <w:rPr>
          <w:rFonts w:ascii="Times" w:hAnsi="Times" w:cs="Times New Roman"/>
          <w:color w:val="000000" w:themeColor="text1"/>
          <w:lang w:val="en-US"/>
        </w:rPr>
        <w:t xml:space="preserve"> (t)</w:t>
      </w:r>
      <w:r w:rsidRPr="00F641B0">
        <w:rPr>
          <w:rFonts w:ascii="Times" w:hAnsi="Times" w:cs="Times New Roman"/>
          <w:color w:val="000000" w:themeColor="text1"/>
          <w:lang w:val="en-US"/>
        </w:rPr>
        <w:t>romença</w:t>
      </w:r>
      <w:r w:rsidR="00DB1E94" w:rsidRPr="00F641B0">
        <w:rPr>
          <w:rStyle w:val="FootnoteReference"/>
          <w:rFonts w:ascii="Times" w:hAnsi="Times" w:cs="Times New Roman"/>
          <w:color w:val="000000" w:themeColor="text1"/>
          <w:lang w:val="en-US"/>
        </w:rPr>
        <w:footnoteReference w:id="375"/>
      </w:r>
      <w:r w:rsidRPr="00F641B0">
        <w:rPr>
          <w:rFonts w:ascii="Times" w:hAnsi="Times" w:cs="Times New Roman"/>
          <w:color w:val="000000" w:themeColor="text1"/>
          <w:lang w:val="en-US"/>
        </w:rPr>
        <w:t xml:space="preserve"> al glorioxo prexenti</w:t>
      </w:r>
      <w:r w:rsidR="00562870" w:rsidRPr="00F641B0">
        <w:rPr>
          <w:rFonts w:ascii="Times" w:hAnsi="Times" w:cs="Times New Roman"/>
          <w:color w:val="000000" w:themeColor="text1"/>
          <w:lang w:val="en-US"/>
        </w:rPr>
        <w:t>.</w:t>
      </w:r>
    </w:p>
    <w:p w14:paraId="33307069" w14:textId="6B0582A0"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119</w:t>
      </w:r>
      <w:r w:rsidR="0070778F" w:rsidRPr="00F641B0">
        <w:rPr>
          <w:rFonts w:ascii="Times" w:hAnsi="Times" w:cs="Times New Roman"/>
          <w:bCs/>
          <w:color w:val="000000" w:themeColor="text1"/>
          <w:lang w:val="en-US"/>
        </w:rPr>
        <w:t>]</w:t>
      </w:r>
    </w:p>
    <w:p w14:paraId="64552EAE" w14:textId="115A9DD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(68R) </w:t>
      </w:r>
      <w:r w:rsidRPr="00F641B0">
        <w:rPr>
          <w:rFonts w:ascii="Times" w:hAnsi="Times" w:cs="Times New Roman"/>
          <w:color w:val="000000" w:themeColor="text1"/>
          <w:lang w:val="en-US"/>
        </w:rPr>
        <w:t xml:space="preserve">Qui è bel semplo </w:t>
      </w:r>
      <w:r w:rsidR="00180088">
        <w:rPr>
          <w:rFonts w:ascii="Times" w:hAnsi="Times" w:cs="Times New Roman"/>
          <w:color w:val="000000" w:themeColor="text1"/>
          <w:lang w:val="en-US"/>
        </w:rPr>
        <w:t>a·ll</w:t>
      </w:r>
      <w:r w:rsidRPr="00F641B0">
        <w:rPr>
          <w:rFonts w:ascii="Times" w:hAnsi="Times" w:cs="Times New Roman"/>
          <w:color w:val="000000" w:themeColor="text1"/>
          <w:lang w:val="en-US"/>
        </w:rPr>
        <w:t>i pecadori mundan</w:t>
      </w:r>
    </w:p>
    <w:p w14:paraId="32ECAE71" w14:textId="45829976" w:rsidR="0070778F" w:rsidRPr="00F641B0" w:rsidRDefault="0056287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non den</w:t>
      </w:r>
      <w:r w:rsidR="0070778F" w:rsidRPr="00F641B0">
        <w:rPr>
          <w:rFonts w:ascii="Times" w:hAnsi="Times" w:cs="Times New Roman"/>
          <w:color w:val="000000" w:themeColor="text1"/>
          <w:lang w:val="en-US"/>
        </w:rPr>
        <w:t>o es</w:t>
      </w:r>
      <w:r w:rsidR="0070778F" w:rsidRPr="00F641B0">
        <w:rPr>
          <w:rFonts w:ascii="Times" w:hAnsi="Times" w:cs="Times New Roman"/>
          <w:i/>
          <w:iCs/>
          <w:color w:val="000000" w:themeColor="text1"/>
          <w:lang w:val="en-US"/>
        </w:rPr>
        <w:t>er</w:t>
      </w:r>
      <w:r w:rsidR="00F3236F">
        <w:rPr>
          <w:rFonts w:ascii="Times" w:hAnsi="Times" w:cs="Times New Roman"/>
          <w:color w:val="000000" w:themeColor="text1"/>
          <w:lang w:val="en-US"/>
        </w:rPr>
        <w:t xml:space="preserve"> orgoi</w:t>
      </w:r>
      <w:r w:rsidR="0070778F" w:rsidRPr="00F641B0">
        <w:rPr>
          <w:rFonts w:ascii="Times" w:hAnsi="Times" w:cs="Times New Roman"/>
          <w:color w:val="000000" w:themeColor="text1"/>
          <w:lang w:val="en-US"/>
        </w:rPr>
        <w:t>oxi; de çò sié vu certan,</w:t>
      </w:r>
    </w:p>
    <w:p w14:paraId="3CECE7B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vì unca Dio nesun homo teran;</w:t>
      </w:r>
    </w:p>
    <w:p w14:paraId="67830A7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chi 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vixio vol dal re sovran,</w:t>
      </w:r>
    </w:p>
    <w:p w14:paraId="293531AD" w14:textId="6D3666F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 medieximo non die es</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vilan,</w:t>
      </w:r>
    </w:p>
    <w:p w14:paraId="78BF876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pietoxo ver llui, humele, e plan,</w:t>
      </w:r>
    </w:p>
    <w:p w14:paraId="66BA2DD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desperarsse quando se vede in</w:t>
      </w:r>
      <w:r w:rsidRPr="00F641B0">
        <w:rPr>
          <w:rStyle w:val="FootnoteReference"/>
          <w:rFonts w:ascii="Times" w:hAnsi="Times" w:cs="Times New Roman"/>
          <w:color w:val="000000" w:themeColor="text1"/>
          <w:lang w:val="en-US"/>
        </w:rPr>
        <w:footnoteReference w:id="376"/>
      </w:r>
      <w:r w:rsidRPr="00F641B0">
        <w:rPr>
          <w:rFonts w:ascii="Times" w:hAnsi="Times" w:cs="Times New Roman"/>
          <w:color w:val="000000" w:themeColor="text1"/>
          <w:lang w:val="en-US"/>
        </w:rPr>
        <w:t xml:space="preserve"> afan.</w:t>
      </w:r>
    </w:p>
    <w:p w14:paraId="0F7C9C2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conte d'Alvernia quela note salvo e san </w:t>
      </w:r>
    </w:p>
    <w:p w14:paraId="3A7EFC87" w14:textId="353CB4B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Si dormì fin </w:t>
      </w:r>
      <w:r w:rsidR="00A72F35" w:rsidRPr="00F641B0">
        <w:rPr>
          <w:rFonts w:ascii="Times" w:hAnsi="Times" w:cs="Times New Roman"/>
          <w:color w:val="000000" w:themeColor="text1"/>
          <w:lang w:val="en-US"/>
        </w:rPr>
        <w:t>a</w:t>
      </w:r>
      <w:r w:rsidRPr="00F641B0">
        <w:rPr>
          <w:rFonts w:ascii="Times" w:hAnsi="Times" w:cs="Times New Roman"/>
          <w:color w:val="000000" w:themeColor="text1"/>
          <w:lang w:val="en-US"/>
        </w:rPr>
        <w:t>lla doman.</w:t>
      </w:r>
    </w:p>
    <w:p w14:paraId="34AA8CA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 sse dessedà, si se sentì ell sso clavan</w:t>
      </w:r>
      <w:r w:rsidRPr="00F641B0">
        <w:rPr>
          <w:rStyle w:val="FootnoteReference"/>
          <w:rFonts w:ascii="Times" w:hAnsi="Times" w:cs="Times New Roman"/>
          <w:color w:val="000000" w:themeColor="text1"/>
          <w:lang w:val="en-US"/>
        </w:rPr>
        <w:footnoteReference w:id="377"/>
      </w:r>
    </w:p>
    <w:p w14:paraId="0DE2B2B2" w14:textId="32A75D6B" w:rsidR="0070778F" w:rsidRPr="00F641B0" w:rsidRDefault="0056287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bagnado lui e·</w:t>
      </w:r>
      <w:r w:rsidR="0070778F" w:rsidRPr="00F641B0">
        <w:rPr>
          <w:rFonts w:ascii="Times" w:hAnsi="Times" w:cs="Times New Roman"/>
          <w:color w:val="000000" w:themeColor="text1"/>
          <w:lang w:val="en-US"/>
        </w:rPr>
        <w:t>l bocaran</w:t>
      </w:r>
      <w:r w:rsidR="0070778F" w:rsidRPr="00F641B0">
        <w:rPr>
          <w:rStyle w:val="FootnoteReference"/>
          <w:rFonts w:ascii="Times" w:hAnsi="Times" w:cs="Times New Roman"/>
          <w:color w:val="000000" w:themeColor="text1"/>
          <w:lang w:val="en-US"/>
        </w:rPr>
        <w:footnoteReference w:id="378"/>
      </w:r>
    </w:p>
    <w:p w14:paraId="4CEE09D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roxata che caçe del seran.</w:t>
      </w:r>
    </w:p>
    <w:p w14:paraId="62FC594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Intorno se ve e guarda, 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vete pallaço altan,</w:t>
      </w:r>
    </w:p>
    <w:p w14:paraId="05F96F9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Maxon ni villa, broçexe, ne castelan.</w:t>
      </w:r>
    </w:p>
    <w:p w14:paraId="4D3A4D7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una brancha che fo d'un verde eban</w:t>
      </w:r>
    </w:p>
    <w:p w14:paraId="50BBB49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Aveva ligado del bon destrier lo fran,</w:t>
      </w:r>
    </w:p>
    <w:p w14:paraId="4C0CBCB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aveva mandado ni vena ni fan.</w:t>
      </w:r>
    </w:p>
    <w:p w14:paraId="1FB04525" w14:textId="78B2140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s'encenochià lo lial cristian,</w:t>
      </w:r>
    </w:p>
    <w:p w14:paraId="48596AAB" w14:textId="7FB662E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Devotamente i</w:t>
      </w:r>
      <w:r w:rsidRPr="00F641B0">
        <w:rPr>
          <w:rFonts w:ascii="Times" w:hAnsi="Times" w:cs="Times New Roman"/>
          <w:i/>
          <w:iCs/>
          <w:color w:val="000000" w:themeColor="text1"/>
          <w:lang w:val="en-US"/>
        </w:rPr>
        <w:t>n</w:t>
      </w:r>
      <w:r w:rsidR="0080420B">
        <w:rPr>
          <w:rFonts w:ascii="Times" w:hAnsi="Times" w:cs="Times New Roman"/>
          <w:color w:val="000000" w:themeColor="text1"/>
          <w:lang w:val="en-US"/>
        </w:rPr>
        <w:t>ver ciello levà</w:t>
      </w:r>
      <w:r w:rsidRPr="00F641B0">
        <w:rPr>
          <w:rFonts w:ascii="Times" w:hAnsi="Times" w:cs="Times New Roman"/>
          <w:color w:val="000000" w:themeColor="text1"/>
          <w:lang w:val="en-US"/>
        </w:rPr>
        <w:t xml:space="preserve"> so man,</w:t>
      </w:r>
    </w:p>
    <w:p w14:paraId="295DEDE0" w14:textId="25537B4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"Glorioxo </w:t>
      </w:r>
      <w:r w:rsidR="00562870" w:rsidRPr="00F641B0">
        <w:rPr>
          <w:rFonts w:ascii="Times" w:hAnsi="Times" w:cs="Times New Roman"/>
          <w:color w:val="000000" w:themeColor="text1"/>
          <w:lang w:val="en-US"/>
        </w:rPr>
        <w:t>p</w:t>
      </w:r>
      <w:r w:rsidRPr="00F641B0">
        <w:rPr>
          <w:rFonts w:ascii="Times" w:hAnsi="Times" w:cs="Times New Roman"/>
          <w:color w:val="000000" w:themeColor="text1"/>
          <w:lang w:val="en-US"/>
        </w:rPr>
        <w:t>are che mandassi Çuan</w:t>
      </w:r>
    </w:p>
    <w:p w14:paraId="137B765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testemonio in llo intelleto mundan,</w:t>
      </w:r>
    </w:p>
    <w:p w14:paraId="02783B9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 segondase apresso li p</w:t>
      </w:r>
      <w:r w:rsidRPr="00F641B0">
        <w:rPr>
          <w:rFonts w:ascii="Times" w:hAnsi="Times" w:cs="Times New Roman"/>
          <w:i/>
          <w:color w:val="000000" w:themeColor="text1"/>
          <w:lang w:val="en-US"/>
        </w:rPr>
        <w:t>ri</w:t>
      </w:r>
      <w:r w:rsidRPr="00F641B0">
        <w:rPr>
          <w:rFonts w:ascii="Times" w:hAnsi="Times" w:cs="Times New Roman"/>
          <w:color w:val="000000" w:themeColor="text1"/>
          <w:lang w:val="en-US"/>
        </w:rPr>
        <w:t>mer an</w:t>
      </w:r>
    </w:p>
    <w:p w14:paraId="5992714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trarne del perigol(o)xo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gan</w:t>
      </w:r>
    </w:p>
    <w:p w14:paraId="6210D32A" w14:textId="12FC425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per salvar lo p</w:t>
      </w:r>
      <w:r w:rsidRPr="00F641B0">
        <w:rPr>
          <w:rFonts w:ascii="Times" w:hAnsi="Times" w:cs="Times New Roman"/>
          <w:i/>
          <w:color w:val="000000" w:themeColor="text1"/>
          <w:lang w:val="en-US"/>
        </w:rPr>
        <w:t>ri</w:t>
      </w:r>
      <w:r w:rsidRPr="00F641B0">
        <w:rPr>
          <w:rFonts w:ascii="Times" w:hAnsi="Times" w:cs="Times New Roman"/>
          <w:color w:val="000000" w:themeColor="text1"/>
          <w:lang w:val="en-US"/>
        </w:rPr>
        <w:t xml:space="preserve">mier pecado </w:t>
      </w:r>
      <w:r w:rsidR="00AC3A94" w:rsidRPr="00F641B0">
        <w:rPr>
          <w:rFonts w:ascii="Times" w:hAnsi="Times" w:cs="Times New Roman"/>
          <w:color w:val="000000" w:themeColor="text1"/>
          <w:lang w:val="en-US"/>
        </w:rPr>
        <w:t>E</w:t>
      </w:r>
      <w:r w:rsidRPr="00F641B0">
        <w:rPr>
          <w:rFonts w:ascii="Times" w:hAnsi="Times" w:cs="Times New Roman"/>
          <w:color w:val="000000" w:themeColor="text1"/>
          <w:lang w:val="en-US"/>
        </w:rPr>
        <w:t>van</w:t>
      </w:r>
      <w:r w:rsidR="0080420B">
        <w:rPr>
          <w:rFonts w:ascii="Times" w:hAnsi="Times" w:cs="Times New Roman"/>
          <w:color w:val="000000" w:themeColor="text1"/>
          <w:lang w:val="en-US"/>
        </w:rPr>
        <w:t>:</w:t>
      </w:r>
    </w:p>
    <w:p w14:paraId="3A81D457" w14:textId="6DEB5A29" w:rsidR="0070778F" w:rsidRPr="00F641B0" w:rsidRDefault="00F3236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Secorì-</w:t>
      </w:r>
      <w:r w:rsidR="0080420B">
        <w:rPr>
          <w:rFonts w:ascii="Times" w:hAnsi="Times" w:cs="Times New Roman"/>
          <w:color w:val="000000" w:themeColor="text1"/>
          <w:lang w:val="en-US"/>
        </w:rPr>
        <w:t>me in</w:t>
      </w:r>
      <w:r w:rsidR="0070778F" w:rsidRPr="00F641B0">
        <w:rPr>
          <w:rFonts w:ascii="Times" w:hAnsi="Times" w:cs="Times New Roman"/>
          <w:color w:val="000000" w:themeColor="text1"/>
          <w:lang w:val="en-US"/>
        </w:rPr>
        <w:t>contra sti tiran</w:t>
      </w:r>
    </w:p>
    <w:p w14:paraId="21BBDE88" w14:textId="1FACE27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m'à voiud far pecar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ingan."</w:t>
      </w:r>
    </w:p>
    <w:p w14:paraId="3F54C17A" w14:textId="06E5F2B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(68V) </w:t>
      </w:r>
      <w:r w:rsidR="00562870" w:rsidRPr="00F641B0">
        <w:rPr>
          <w:rFonts w:ascii="Times" w:hAnsi="Times" w:cs="Times New Roman"/>
          <w:color w:val="000000" w:themeColor="text1"/>
          <w:lang w:val="en-US"/>
        </w:rPr>
        <w:t xml:space="preserve">Quando à çò dito, </w:t>
      </w:r>
      <w:r w:rsidR="00F3236F" w:rsidRPr="00F3236F">
        <w:rPr>
          <w:rFonts w:ascii="Times" w:hAnsi="Times" w:cs="Times New Roman"/>
          <w:color w:val="000000" w:themeColor="text1"/>
          <w:lang w:val="en-US"/>
        </w:rPr>
        <w:t>signò-</w:t>
      </w:r>
      <w:r w:rsidRPr="00F3236F">
        <w:rPr>
          <w:rFonts w:ascii="Times" w:hAnsi="Times" w:cs="Times New Roman"/>
          <w:color w:val="000000" w:themeColor="text1"/>
          <w:lang w:val="en-US"/>
        </w:rPr>
        <w:t>sse</w:t>
      </w:r>
      <w:r w:rsidRPr="00F641B0">
        <w:rPr>
          <w:rFonts w:ascii="Times" w:hAnsi="Times" w:cs="Times New Roman"/>
          <w:color w:val="000000" w:themeColor="text1"/>
          <w:lang w:val="en-US"/>
        </w:rPr>
        <w:t xml:space="preserve"> de so man</w:t>
      </w:r>
      <w:r w:rsidR="0080420B">
        <w:rPr>
          <w:rFonts w:ascii="Times" w:hAnsi="Times" w:cs="Times New Roman"/>
          <w:color w:val="000000" w:themeColor="text1"/>
          <w:lang w:val="en-US"/>
        </w:rPr>
        <w:t>;</w:t>
      </w:r>
    </w:p>
    <w:p w14:paraId="318F366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Seguro può montar sul bon destrier balçan.</w:t>
      </w:r>
    </w:p>
    <w:p w14:paraId="5E2688B2" w14:textId="07DACFC1"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120</w:t>
      </w:r>
      <w:r w:rsidR="0070778F" w:rsidRPr="00F641B0">
        <w:rPr>
          <w:rFonts w:ascii="Times" w:hAnsi="Times" w:cs="Times New Roman"/>
          <w:color w:val="000000" w:themeColor="text1"/>
          <w:lang w:val="en-US"/>
        </w:rPr>
        <w:t>]</w:t>
      </w:r>
    </w:p>
    <w:p w14:paraId="075703DD" w14:textId="3032B7B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"Cavallo," dix'ello, "che in questo bosco me menas,</w:t>
      </w:r>
    </w:p>
    <w:p w14:paraId="303BD7AE" w14:textId="6791FFCC" w:rsidR="0070778F" w:rsidRPr="00F641B0" w:rsidRDefault="00076F5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No·ss</w:t>
      </w:r>
      <w:r w:rsidR="0070778F" w:rsidRPr="00F641B0">
        <w:rPr>
          <w:rFonts w:ascii="Times" w:hAnsi="Times" w:cs="Times New Roman"/>
          <w:color w:val="000000" w:themeColor="text1"/>
          <w:lang w:val="en-US"/>
        </w:rPr>
        <w:t>o la st</w:t>
      </w:r>
      <w:r w:rsidR="0070778F"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ada</w:t>
      </w:r>
      <w:r w:rsidR="00AC3A94"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menar me coveras."</w:t>
      </w:r>
    </w:p>
    <w:p w14:paraId="02CDF001"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lo colo li mete lo fren in bas</w:t>
      </w:r>
    </w:p>
    <w:p w14:paraId="317CF5E9" w14:textId="0536D14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Poi li à dito, "Al to plaxer t</w:t>
      </w:r>
      <w:r w:rsidR="00AC3A94" w:rsidRPr="00F641B0">
        <w:rPr>
          <w:rFonts w:ascii="Times" w:hAnsi="Times" w:cs="Times New Roman"/>
          <w:color w:val="000000" w:themeColor="text1"/>
          <w:lang w:val="en-US"/>
        </w:rPr>
        <w:t>'</w:t>
      </w:r>
      <w:r w:rsidRPr="00F641B0">
        <w:rPr>
          <w:rFonts w:ascii="Times" w:hAnsi="Times" w:cs="Times New Roman"/>
          <w:color w:val="000000" w:themeColor="text1"/>
          <w:lang w:val="en-US"/>
        </w:rPr>
        <w:t>en vas."</w:t>
      </w:r>
    </w:p>
    <w:p w14:paraId="21F2B12F" w14:textId="5C10BEB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bon destrier s</w:t>
      </w:r>
      <w:r w:rsidR="008C58AE" w:rsidRPr="00F641B0">
        <w:rPr>
          <w:rFonts w:ascii="Times" w:hAnsi="Times" w:cs="Times New Roman"/>
          <w:color w:val="000000" w:themeColor="text1"/>
          <w:lang w:val="en-US"/>
        </w:rPr>
        <w:t>'</w:t>
      </w:r>
      <w:r w:rsidRPr="00F641B0">
        <w:rPr>
          <w:rFonts w:ascii="Times" w:hAnsi="Times" w:cs="Times New Roman"/>
          <w:color w:val="000000" w:themeColor="text1"/>
          <w:lang w:val="en-US"/>
        </w:rPr>
        <w:t>en va che molto fo las;</w:t>
      </w:r>
    </w:p>
    <w:p w14:paraId="768411C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foresta se muove a piçol pax,</w:t>
      </w:r>
    </w:p>
    <w:p w14:paraId="43AA8729" w14:textId="02D1C403"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Passà</w:t>
      </w:r>
      <w:r w:rsidR="0070778F" w:rsidRPr="00F641B0">
        <w:rPr>
          <w:rFonts w:ascii="Times" w:hAnsi="Times" w:cs="Times New Roman"/>
          <w:color w:val="000000" w:themeColor="text1"/>
          <w:lang w:val="en-US"/>
        </w:rPr>
        <w:t xml:space="preserve"> la roca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 xml:space="preserve">a valle </w:t>
      </w:r>
      <w:r w:rsidR="00F93272" w:rsidRPr="00F641B0">
        <w:rPr>
          <w:rFonts w:ascii="Times" w:hAnsi="Times" w:cs="Times New Roman"/>
          <w:color w:val="000000" w:themeColor="text1"/>
          <w:lang w:val="en-US"/>
        </w:rPr>
        <w:t>altet</w:t>
      </w:r>
      <w:r w:rsidR="0070778F" w:rsidRPr="00F641B0">
        <w:rPr>
          <w:rFonts w:ascii="Times" w:hAnsi="Times" w:cs="Times New Roman"/>
          <w:color w:val="000000" w:themeColor="text1"/>
          <w:lang w:val="en-US"/>
        </w:rPr>
        <w:t>as</w:t>
      </w:r>
      <w:r w:rsidR="0070778F" w:rsidRPr="00F641B0">
        <w:rPr>
          <w:rStyle w:val="FootnoteReference"/>
          <w:rFonts w:ascii="Times" w:hAnsi="Times" w:cs="Times New Roman"/>
          <w:color w:val="000000" w:themeColor="text1"/>
          <w:lang w:val="en-US"/>
        </w:rPr>
        <w:footnoteReference w:id="379"/>
      </w:r>
    </w:p>
    <w:p w14:paraId="00100C96"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Fin alla riva del conpagno Eufratas;</w:t>
      </w:r>
    </w:p>
    <w:p w14:paraId="02BF7E0F" w14:textId="74C744CC"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Sença dano se ne portà</w:t>
      </w:r>
      <w:r w:rsidR="0070778F" w:rsidRPr="00F641B0">
        <w:rPr>
          <w:rFonts w:ascii="Times" w:hAnsi="Times" w:cs="Times New Roman"/>
          <w:color w:val="000000" w:themeColor="text1"/>
          <w:lang w:val="en-US"/>
        </w:rPr>
        <w:t xml:space="preserve"> el fas.</w:t>
      </w:r>
    </w:p>
    <w:p w14:paraId="0753B555" w14:textId="191CF075"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Lo conte desmontà</w:t>
      </w:r>
      <w:r w:rsidR="0070778F" w:rsidRPr="00F641B0">
        <w:rPr>
          <w:rFonts w:ascii="Times" w:hAnsi="Times" w:cs="Times New Roman"/>
          <w:color w:val="000000" w:themeColor="text1"/>
          <w:lang w:val="en-US"/>
        </w:rPr>
        <w:t xml:space="preserve"> del fier bucifalas</w:t>
      </w:r>
      <w:r w:rsidR="00562870" w:rsidRPr="00F641B0">
        <w:rPr>
          <w:rFonts w:ascii="Times" w:hAnsi="Times" w:cs="Times New Roman"/>
          <w:color w:val="000000" w:themeColor="text1"/>
          <w:lang w:val="en-US"/>
        </w:rPr>
        <w:t>.</w:t>
      </w:r>
    </w:p>
    <w:p w14:paraId="316041A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v(e)te la nave ch'el non crideva trovar pas,</w:t>
      </w:r>
    </w:p>
    <w:p w14:paraId="54C2BDA2" w14:textId="4E45554B" w:rsidR="0070778F" w:rsidRPr="00F641B0" w:rsidRDefault="0056287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ave tal çoia in tuto el s</w:t>
      </w:r>
      <w:r w:rsidR="0070778F" w:rsidRPr="00F641B0">
        <w:rPr>
          <w:rFonts w:ascii="Times" w:hAnsi="Times" w:cs="Times New Roman"/>
          <w:color w:val="000000" w:themeColor="text1"/>
          <w:lang w:val="en-US"/>
        </w:rPr>
        <w:t>o vivas.</w:t>
      </w:r>
    </w:p>
    <w:p w14:paraId="4DF1D90D" w14:textId="0F60370B"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Alora en regracià</w:t>
      </w:r>
      <w:r w:rsidR="0070778F" w:rsidRPr="00F641B0">
        <w:rPr>
          <w:rFonts w:ascii="Times" w:hAnsi="Times" w:cs="Times New Roman"/>
          <w:color w:val="000000" w:themeColor="text1"/>
          <w:lang w:val="en-US"/>
        </w:rPr>
        <w:t xml:space="preserve"> lo baron </w:t>
      </w:r>
      <w:r w:rsidR="000C67CA"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an Nicholas.</w:t>
      </w:r>
    </w:p>
    <w:p w14:paraId="5220A276" w14:textId="7C58BD8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"Cavallo," diss'ello, "p</w:t>
      </w:r>
      <w:r w:rsidRPr="00F641B0">
        <w:rPr>
          <w:rFonts w:ascii="Times" w:hAnsi="Times" w:cs="Times New Roman"/>
          <w:i/>
          <w:iCs/>
          <w:color w:val="000000" w:themeColor="text1"/>
          <w:lang w:val="en-US"/>
        </w:rPr>
        <w:t>er</w:t>
      </w:r>
      <w:r w:rsidR="00F3236F">
        <w:rPr>
          <w:rFonts w:ascii="Times" w:hAnsi="Times" w:cs="Times New Roman"/>
          <w:color w:val="000000" w:themeColor="text1"/>
          <w:lang w:val="en-US"/>
        </w:rPr>
        <w:t xml:space="preserve"> mi travai</w:t>
      </w:r>
      <w:r w:rsidR="0080420B">
        <w:rPr>
          <w:rFonts w:ascii="Times" w:hAnsi="Times" w:cs="Times New Roman"/>
          <w:color w:val="000000" w:themeColor="text1"/>
          <w:lang w:val="en-US"/>
        </w:rPr>
        <w:t>à à</w:t>
      </w:r>
      <w:r w:rsidRPr="00F641B0">
        <w:rPr>
          <w:rFonts w:ascii="Times" w:hAnsi="Times" w:cs="Times New Roman"/>
          <w:color w:val="000000" w:themeColor="text1"/>
          <w:lang w:val="en-US"/>
        </w:rPr>
        <w:t>s</w:t>
      </w:r>
      <w:r w:rsidR="00562870" w:rsidRPr="00F641B0">
        <w:rPr>
          <w:rFonts w:ascii="Times" w:hAnsi="Times" w:cs="Times New Roman"/>
          <w:color w:val="000000" w:themeColor="text1"/>
          <w:lang w:val="en-US"/>
        </w:rPr>
        <w:t>,</w:t>
      </w:r>
    </w:p>
    <w:p w14:paraId="4905616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3236F">
        <w:rPr>
          <w:rFonts w:ascii="Times" w:hAnsi="Times" w:cs="Times New Roman"/>
          <w:color w:val="000000" w:themeColor="text1"/>
          <w:lang w:val="en-US"/>
        </w:rPr>
        <w:t>Men essient in</w:t>
      </w:r>
      <w:r w:rsidRPr="00F641B0">
        <w:rPr>
          <w:rFonts w:ascii="Times" w:hAnsi="Times" w:cs="Times New Roman"/>
          <w:color w:val="000000" w:themeColor="text1"/>
          <w:lang w:val="en-US"/>
        </w:rPr>
        <w:t xml:space="preserve"> prima magneras."</w:t>
      </w:r>
    </w:p>
    <w:p w14:paraId="6E77AD9F" w14:textId="05F55583"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47919">
        <w:rPr>
          <w:rFonts w:ascii="Times" w:hAnsi="Times" w:cs="Times New Roman"/>
          <w:color w:val="000000" w:themeColor="text1"/>
          <w:lang w:val="en-US"/>
        </w:rPr>
        <w:t>Do</w:t>
      </w:r>
      <w:r w:rsidR="00547919">
        <w:rPr>
          <w:rFonts w:ascii="Times" w:hAnsi="Times" w:cs="Times New Roman"/>
          <w:color w:val="000000" w:themeColor="text1"/>
          <w:lang w:val="en-US"/>
        </w:rPr>
        <w:t>nà</w:t>
      </w:r>
      <w:r w:rsidR="00547919" w:rsidRPr="00547919">
        <w:rPr>
          <w:rFonts w:ascii="Times" w:hAnsi="Times" w:cs="Times New Roman"/>
          <w:color w:val="000000" w:themeColor="text1"/>
          <w:lang w:val="en-US"/>
        </w:rPr>
        <w:t>-</w:t>
      </w:r>
      <w:r w:rsidR="0070778F" w:rsidRPr="00547919">
        <w:rPr>
          <w:rFonts w:ascii="Times" w:hAnsi="Times" w:cs="Times New Roman"/>
          <w:color w:val="000000" w:themeColor="text1"/>
          <w:lang w:val="en-US"/>
        </w:rPr>
        <w:t>lli</w:t>
      </w:r>
      <w:r w:rsidR="0070778F" w:rsidRPr="00F641B0">
        <w:rPr>
          <w:rFonts w:ascii="Times" w:hAnsi="Times" w:cs="Times New Roman"/>
          <w:color w:val="000000" w:themeColor="text1"/>
          <w:lang w:val="en-US"/>
        </w:rPr>
        <w:t xml:space="preserve"> da bevere dell'aqua clara con cristals</w:t>
      </w:r>
    </w:p>
    <w:p w14:paraId="004CA5DA" w14:textId="479B69B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puo dell'avena cargadò el sso tavolas.</w:t>
      </w:r>
    </w:p>
    <w:p w14:paraId="17833DB1" w14:textId="5086B97B"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121</w:t>
      </w:r>
      <w:r w:rsidR="0070778F" w:rsidRPr="00F641B0">
        <w:rPr>
          <w:rFonts w:ascii="Times" w:hAnsi="Times" w:cs="Times New Roman"/>
          <w:bCs/>
          <w:color w:val="000000" w:themeColor="text1"/>
          <w:lang w:val="en-US"/>
        </w:rPr>
        <w:t>]</w:t>
      </w:r>
    </w:p>
    <w:p w14:paraId="20E26A33" w14:textId="541E5C0D"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Quando lo cavallo à</w:t>
      </w:r>
      <w:r w:rsidR="0070778F" w:rsidRPr="00F641B0">
        <w:rPr>
          <w:rFonts w:ascii="Times" w:hAnsi="Times" w:cs="Times New Roman"/>
          <w:color w:val="000000" w:themeColor="text1"/>
          <w:lang w:val="en-US"/>
        </w:rPr>
        <w:t xml:space="preserve"> bevu e mancé,</w:t>
      </w:r>
    </w:p>
    <w:p w14:paraId="2910DF88"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se a un puoco del so pan saolé;</w:t>
      </w:r>
    </w:p>
    <w:p w14:paraId="075C288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destrier in la nave à mené</w:t>
      </w:r>
    </w:p>
    <w:p w14:paraId="758B2E0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lui medieximo apresso lui è colegé.</w:t>
      </w:r>
    </w:p>
    <w:p w14:paraId="7772FB0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lo çorno à dormi e possé,</w:t>
      </w:r>
    </w:p>
    <w:p w14:paraId="1115D01B" w14:textId="2624767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Ni </w:t>
      </w:r>
      <w:r w:rsidR="00F3236F">
        <w:rPr>
          <w:rFonts w:ascii="Times" w:hAnsi="Times" w:cs="Times New Roman"/>
          <w:color w:val="000000" w:themeColor="text1"/>
          <w:lang w:val="en-US"/>
        </w:rPr>
        <w:t>in quella note elli non à travai</w:t>
      </w:r>
      <w:r w:rsidRPr="00F641B0">
        <w:rPr>
          <w:rFonts w:ascii="Times" w:hAnsi="Times" w:cs="Times New Roman"/>
          <w:color w:val="000000" w:themeColor="text1"/>
          <w:lang w:val="en-US"/>
        </w:rPr>
        <w:t>é;</w:t>
      </w:r>
    </w:p>
    <w:p w14:paraId="0CDD6012" w14:textId="09446DC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Ma al maitin quando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l fo levé,</w:t>
      </w:r>
    </w:p>
    <w:p w14:paraId="23BB5839" w14:textId="5DBC5B2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(69R) </w:t>
      </w:r>
      <w:r w:rsidRPr="00F641B0">
        <w:rPr>
          <w:rFonts w:ascii="Times" w:hAnsi="Times" w:cs="Times New Roman"/>
          <w:color w:val="000000" w:themeColor="text1"/>
          <w:lang w:val="en-US"/>
        </w:rPr>
        <w:t>Met</w:t>
      </w:r>
      <w:r w:rsidR="00562870" w:rsidRPr="00F641B0">
        <w:rPr>
          <w:rFonts w:ascii="Times" w:hAnsi="Times" w:cs="Times New Roman"/>
          <w:color w:val="000000" w:themeColor="text1"/>
          <w:lang w:val="en-US"/>
        </w:rPr>
        <w:t>e la corda davanti l'arçon doré.</w:t>
      </w:r>
    </w:p>
    <w:p w14:paraId="653459B2" w14:textId="2580287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so chavalo dixe</w:t>
      </w:r>
      <w:r w:rsidR="00562870" w:rsidRPr="00F641B0">
        <w:rPr>
          <w:rFonts w:ascii="Times" w:hAnsi="Times" w:cs="Times New Roman"/>
          <w:color w:val="000000" w:themeColor="text1"/>
          <w:lang w:val="en-US"/>
        </w:rPr>
        <w:t>, "Allés, alé!</w:t>
      </w:r>
      <w:r w:rsidRPr="00F641B0">
        <w:rPr>
          <w:rFonts w:ascii="Times" w:hAnsi="Times" w:cs="Times New Roman"/>
          <w:color w:val="000000" w:themeColor="text1"/>
          <w:lang w:val="en-US"/>
        </w:rPr>
        <w:t>"</w:t>
      </w:r>
    </w:p>
    <w:p w14:paraId="2461FD7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lo flume anbi son adricé,</w:t>
      </w:r>
    </w:p>
    <w:p w14:paraId="5E44DAF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algu</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a cossa no se à çà inconbré</w:t>
      </w:r>
    </w:p>
    <w:p w14:paraId="129082A2" w14:textId="1E02112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orssi ni da bestie ni da inçegno de damauf</w:t>
      </w:r>
      <w:r w:rsidR="00F93272" w:rsidRPr="00F641B0">
        <w:rPr>
          <w:rFonts w:ascii="Times" w:hAnsi="Times" w:cs="Times New Roman"/>
          <w:color w:val="000000" w:themeColor="text1"/>
          <w:lang w:val="en-US"/>
        </w:rPr>
        <w:t>é</w:t>
      </w:r>
      <w:r w:rsidR="00562870" w:rsidRPr="00F641B0">
        <w:rPr>
          <w:rFonts w:ascii="Times" w:hAnsi="Times" w:cs="Times New Roman"/>
          <w:color w:val="000000" w:themeColor="text1"/>
          <w:lang w:val="en-US"/>
        </w:rPr>
        <w:t>;</w:t>
      </w:r>
    </w:p>
    <w:p w14:paraId="4CF038F9" w14:textId="17FA365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 quando fo vegnu</w:t>
      </w:r>
      <w:r w:rsidR="00A72F35" w:rsidRPr="00F641B0">
        <w:rPr>
          <w:rFonts w:ascii="Times" w:hAnsi="Times" w:cs="Times New Roman"/>
          <w:color w:val="000000" w:themeColor="text1"/>
          <w:lang w:val="en-US"/>
        </w:rPr>
        <w:t xml:space="preserve"> el </w:t>
      </w:r>
      <w:r w:rsidR="00F3236F">
        <w:rPr>
          <w:rFonts w:ascii="Times" w:hAnsi="Times" w:cs="Times New Roman"/>
          <w:color w:val="000000" w:themeColor="text1"/>
          <w:lang w:val="en-US"/>
        </w:rPr>
        <w:t>.</w:t>
      </w:r>
      <w:r w:rsidR="00A72F35" w:rsidRPr="00F641B0">
        <w:rPr>
          <w:rFonts w:ascii="Times" w:hAnsi="Times" w:cs="Times New Roman"/>
          <w:color w:val="000000" w:themeColor="text1"/>
          <w:lang w:val="en-US"/>
        </w:rPr>
        <w:t>V</w:t>
      </w:r>
      <w:r w:rsidR="00F3236F">
        <w:rPr>
          <w:rFonts w:ascii="Times" w:hAnsi="Times" w:cs="Times New Roman"/>
          <w:color w:val="000000" w:themeColor="text1"/>
          <w:lang w:val="en-US"/>
        </w:rPr>
        <w:t>.</w:t>
      </w:r>
      <w:r w:rsidRPr="00F641B0">
        <w:rPr>
          <w:rFonts w:ascii="Times" w:hAnsi="Times" w:cs="Times New Roman"/>
          <w:color w:val="000000" w:themeColor="text1"/>
          <w:lang w:val="en-US"/>
        </w:rPr>
        <w:t xml:space="preserve"> çorno passé,</w:t>
      </w:r>
    </w:p>
    <w:p w14:paraId="36C6842C" w14:textId="667FD76A"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Trovà</w:t>
      </w:r>
      <w:r w:rsidR="0070778F" w:rsidRPr="00F641B0">
        <w:rPr>
          <w:rFonts w:ascii="Times" w:hAnsi="Times" w:cs="Times New Roman"/>
          <w:color w:val="000000" w:themeColor="text1"/>
          <w:lang w:val="en-US"/>
        </w:rPr>
        <w:t xml:space="preserve"> molti oxeli a gran planté;</w:t>
      </w:r>
    </w:p>
    <w:p w14:paraId="78C94C0C" w14:textId="5EB3B33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ereno negri d'agramante destenpré.</w:t>
      </w:r>
    </w:p>
    <w:p w14:paraId="5D774DD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suo bechi era grossi como marteli quaré,</w:t>
      </w:r>
    </w:p>
    <w:p w14:paraId="44F0FC4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ereno blanchi, verde ereno li so pié;</w:t>
      </w:r>
    </w:p>
    <w:p w14:paraId="6C0C0AB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plui piçolo era si grossi e si desmexuré,</w:t>
      </w:r>
    </w:p>
    <w:p w14:paraId="2503C1CF" w14:textId="3999FA74"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 </w:t>
      </w:r>
      <w:r w:rsidR="00F3236F">
        <w:rPr>
          <w:rFonts w:ascii="Times" w:hAnsi="Times" w:cs="Times New Roman"/>
          <w:color w:val="000000" w:themeColor="text1"/>
          <w:lang w:val="en-US"/>
        </w:rPr>
        <w:t>.</w:t>
      </w:r>
      <w:r w:rsidRPr="00F641B0">
        <w:rPr>
          <w:rFonts w:ascii="Times" w:hAnsi="Times" w:cs="Times New Roman"/>
          <w:color w:val="000000" w:themeColor="text1"/>
          <w:lang w:val="en-US"/>
        </w:rPr>
        <w:t>X</w:t>
      </w:r>
      <w:r w:rsidR="00F3236F">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ne serave un caval cargé;</w:t>
      </w:r>
    </w:p>
    <w:p w14:paraId="1C2EE60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pexe viveva ch'en lo flume à trové.</w:t>
      </w:r>
    </w:p>
    <w:p w14:paraId="4E3AC35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primo quando à el conte avixé,</w:t>
      </w:r>
    </w:p>
    <w:p w14:paraId="3F6436D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P</w:t>
      </w:r>
      <w:r w:rsidRPr="00F641B0">
        <w:rPr>
          <w:rFonts w:ascii="Times" w:hAnsi="Times" w:cs="Times New Roman"/>
          <w:i/>
          <w:iCs/>
          <w:color w:val="000000" w:themeColor="text1"/>
          <w:highlight w:val="yellow"/>
          <w:lang w:val="en-US"/>
        </w:rPr>
        <w:t>er</w:t>
      </w:r>
      <w:r w:rsidRPr="00F641B0">
        <w:rPr>
          <w:rFonts w:ascii="Times" w:hAnsi="Times" w:cs="Times New Roman"/>
          <w:color w:val="000000" w:themeColor="text1"/>
          <w:highlight w:val="yellow"/>
          <w:lang w:val="en-US"/>
        </w:rPr>
        <w:t xml:space="preserve"> lo cavallo un</w:t>
      </w:r>
      <w:r w:rsidRPr="00F641B0">
        <w:rPr>
          <w:rStyle w:val="FootnoteReference"/>
          <w:rFonts w:ascii="Times" w:hAnsi="Times" w:cs="Times New Roman"/>
          <w:color w:val="000000" w:themeColor="text1"/>
          <w:highlight w:val="yellow"/>
          <w:lang w:val="en-US"/>
        </w:rPr>
        <w:footnoteReference w:id="380"/>
      </w:r>
      <w:r w:rsidRPr="00F641B0">
        <w:rPr>
          <w:rFonts w:ascii="Times" w:hAnsi="Times" w:cs="Times New Roman"/>
          <w:color w:val="000000" w:themeColor="text1"/>
          <w:highlight w:val="yellow"/>
          <w:lang w:val="en-US"/>
        </w:rPr>
        <w:t xml:space="preserve"> el s'è m(e)vilé</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81"/>
      </w:r>
    </w:p>
    <w:p w14:paraId="0299DC3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flume inversso</w:t>
      </w:r>
      <w:r w:rsidRPr="00F641B0">
        <w:rPr>
          <w:rStyle w:val="FootnoteReference"/>
          <w:rFonts w:ascii="Times" w:hAnsi="Times" w:cs="Times New Roman"/>
          <w:color w:val="000000" w:themeColor="text1"/>
          <w:lang w:val="en-US"/>
        </w:rPr>
        <w:footnoteReference w:id="382"/>
      </w:r>
      <w:r w:rsidRPr="00F641B0">
        <w:rPr>
          <w:rFonts w:ascii="Times" w:hAnsi="Times" w:cs="Times New Roman"/>
          <w:color w:val="000000" w:themeColor="text1"/>
          <w:lang w:val="en-US"/>
        </w:rPr>
        <w:t xml:space="preserve"> lui si è stratorné,</w:t>
      </w:r>
    </w:p>
    <w:p w14:paraId="63A0C26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si gran crido ell à concité</w:t>
      </w:r>
    </w:p>
    <w:p w14:paraId="294DCBC6" w14:textId="0DA3142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 destrier ne fo tuto estorné.</w:t>
      </w:r>
    </w:p>
    <w:p w14:paraId="288F2ED1" w14:textId="77777777" w:rsidR="0070778F" w:rsidRPr="00F641B0" w:rsidRDefault="0070778F"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ascii="Times" w:hAnsi="Times" w:cs="Times New Roman"/>
          <w:color w:val="000000" w:themeColor="text1"/>
          <w:highlight w:val="lightGray"/>
          <w:lang w:val="en-US"/>
        </w:rPr>
      </w:pPr>
    </w:p>
    <w:p w14:paraId="1803D122" w14:textId="50D8175E"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122</w:t>
      </w:r>
      <w:r w:rsidR="0070778F" w:rsidRPr="00F641B0">
        <w:rPr>
          <w:rFonts w:ascii="Times" w:hAnsi="Times" w:cs="Times New Roman"/>
          <w:bCs/>
          <w:color w:val="000000" w:themeColor="text1"/>
          <w:lang w:val="en-US"/>
        </w:rPr>
        <w:t>]</w:t>
      </w:r>
    </w:p>
    <w:p w14:paraId="657ACA95"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Vollando vien l'oxelo ver lo çival</w:t>
      </w:r>
    </w:p>
    <w:p w14:paraId="32BAB00A" w14:textId="76CD64CA"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o conte paura n'ave mortal.</w:t>
      </w:r>
    </w:p>
    <w:p w14:paraId="3F00376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Incontenente montà in l'arçon estal,</w:t>
      </w:r>
    </w:p>
    <w:p w14:paraId="065AB7CD" w14:textId="3B80C1C0" w:rsidR="0070778F" w:rsidRPr="00F641B0" w:rsidRDefault="0056287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spada à tratà</w:t>
      </w:r>
      <w:r w:rsidR="0070778F" w:rsidRPr="00F641B0">
        <w:rPr>
          <w:rFonts w:ascii="Times" w:hAnsi="Times" w:cs="Times New Roman"/>
          <w:color w:val="000000" w:themeColor="text1"/>
          <w:lang w:val="en-US"/>
        </w:rPr>
        <w:t xml:space="preserve"> che fo del bon açal.</w:t>
      </w:r>
    </w:p>
    <w:p w14:paraId="6149E23A" w14:textId="729C81A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fiero oxello dessende d'alto </w:t>
      </w:r>
      <w:r w:rsidR="001765FF" w:rsidRPr="00F641B0">
        <w:rPr>
          <w:rFonts w:ascii="Times" w:hAnsi="Times" w:cs="Times New Roman"/>
          <w:color w:val="000000" w:themeColor="text1"/>
          <w:lang w:val="en-US"/>
        </w:rPr>
        <w:t>a</w:t>
      </w:r>
      <w:r w:rsidRPr="00F641B0">
        <w:rPr>
          <w:rFonts w:ascii="Times" w:hAnsi="Times" w:cs="Times New Roman"/>
          <w:color w:val="000000" w:themeColor="text1"/>
          <w:lang w:val="en-US"/>
        </w:rPr>
        <w:t>val,</w:t>
      </w:r>
    </w:p>
    <w:p w14:paraId="6A78B218" w14:textId="7FE164B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 li pié tessi e col beco altrotal;</w:t>
      </w:r>
    </w:p>
    <w:p w14:paraId="3355398E" w14:textId="5177F11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Se ferir lo laxasse </w:t>
      </w:r>
      <w:r w:rsidRPr="0080420B">
        <w:rPr>
          <w:rFonts w:ascii="Times" w:hAnsi="Times" w:cs="Times New Roman"/>
          <w:color w:val="000000" w:themeColor="text1"/>
          <w:lang w:val="en-US"/>
        </w:rPr>
        <w:t>lo baro</w:t>
      </w:r>
      <w:r w:rsidR="0080420B" w:rsidRPr="0080420B">
        <w:rPr>
          <w:rFonts w:ascii="Times" w:hAnsi="Times" w:cs="Times New Roman"/>
          <w:color w:val="000000" w:themeColor="text1"/>
          <w:lang w:val="en-US"/>
        </w:rPr>
        <w:t>(</w:t>
      </w:r>
      <w:r w:rsidR="0080420B">
        <w:rPr>
          <w:rFonts w:ascii="Times" w:hAnsi="Times" w:cs="Times New Roman"/>
          <w:color w:val="000000" w:themeColor="text1"/>
          <w:lang w:val="en-US"/>
        </w:rPr>
        <w:t>n)</w:t>
      </w:r>
      <w:r w:rsidRPr="00F641B0">
        <w:rPr>
          <w:rStyle w:val="FootnoteReference"/>
          <w:rFonts w:ascii="Times" w:hAnsi="Times" w:cs="Times New Roman"/>
          <w:color w:val="000000" w:themeColor="text1"/>
          <w:lang w:val="en-US"/>
        </w:rPr>
        <w:footnoteReference w:id="383"/>
      </w:r>
      <w:r w:rsidRPr="00F641B0">
        <w:rPr>
          <w:rFonts w:ascii="Times" w:hAnsi="Times" w:cs="Times New Roman"/>
          <w:color w:val="000000" w:themeColor="text1"/>
          <w:lang w:val="en-US"/>
        </w:rPr>
        <w:t xml:space="preserve"> natural,</w:t>
      </w:r>
    </w:p>
    <w:p w14:paraId="678DD99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Tal li averave dado del sso rostral,</w:t>
      </w:r>
    </w:p>
    <w:p w14:paraId="47E09FD6" w14:textId="1C1B4F0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(69V) </w:t>
      </w:r>
      <w:r w:rsidRPr="00F641B0">
        <w:rPr>
          <w:rFonts w:ascii="Times" w:hAnsi="Times" w:cs="Times New Roman"/>
          <w:color w:val="000000" w:themeColor="text1"/>
          <w:lang w:val="en-US"/>
        </w:rPr>
        <w:t>No ferì sovra aneuçene favro colpo tal.</w:t>
      </w:r>
    </w:p>
    <w:p w14:paraId="0F60C0D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della spada lo ferì l'Avernal,</w:t>
      </w:r>
    </w:p>
    <w:p w14:paraId="0DD3BC4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collo li trençà fin al petoral,</w:t>
      </w:r>
    </w:p>
    <w:p w14:paraId="0EE98E3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busto ferì si gran colpo alteral,</w:t>
      </w:r>
    </w:p>
    <w:p w14:paraId="31007DFD" w14:textId="18B3DE58"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Piera sonà</w:t>
      </w:r>
      <w:r w:rsidR="0070778F" w:rsidRPr="00F641B0">
        <w:rPr>
          <w:rFonts w:ascii="Times" w:hAnsi="Times" w:cs="Times New Roman"/>
          <w:color w:val="000000" w:themeColor="text1"/>
          <w:lang w:val="en-US"/>
        </w:rPr>
        <w:t xml:space="preserve"> che inssisse de manganal.</w:t>
      </w:r>
    </w:p>
    <w:p w14:paraId="7AEE0F60" w14:textId="054E9C98"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Or lo secorà lo re spiritual,</w:t>
      </w:r>
    </w:p>
    <w:p w14:paraId="19D0C61F" w14:textId="773546DB"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Ché</w:t>
      </w:r>
      <w:r w:rsidR="003C7C0F" w:rsidRPr="00F641B0">
        <w:rPr>
          <w:rFonts w:ascii="Times" w:hAnsi="Times" w:cs="Times New Roman"/>
          <w:color w:val="000000" w:themeColor="text1"/>
          <w:lang w:val="en-US"/>
        </w:rPr>
        <w:t xml:space="preserve"> puoco stagando li v</w:t>
      </w:r>
      <w:r w:rsidR="0070778F" w:rsidRPr="00F641B0">
        <w:rPr>
          <w:rFonts w:ascii="Times" w:hAnsi="Times" w:cs="Times New Roman"/>
          <w:color w:val="000000" w:themeColor="text1"/>
          <w:lang w:val="en-US"/>
        </w:rPr>
        <w:t>ene dei altrital.</w:t>
      </w:r>
    </w:p>
    <w:p w14:paraId="794D4AA1" w14:textId="22D4F2A6"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123</w:t>
      </w:r>
      <w:r w:rsidR="0070778F" w:rsidRPr="00F641B0">
        <w:rPr>
          <w:rFonts w:ascii="Times" w:hAnsi="Times" w:cs="Times New Roman"/>
          <w:color w:val="000000" w:themeColor="text1"/>
          <w:lang w:val="en-US"/>
        </w:rPr>
        <w:t>]</w:t>
      </w:r>
    </w:p>
    <w:p w14:paraId="25350B9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grando oxelo ch'el conte à ocis,</w:t>
      </w:r>
    </w:p>
    <w:p w14:paraId="7F0B22BB" w14:textId="0EF5ED3F"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w:t>
      </w:r>
      <w:r w:rsidR="0070778F" w:rsidRPr="00F641B0">
        <w:rPr>
          <w:rFonts w:ascii="Times" w:hAnsi="Times" w:cs="Times New Roman"/>
          <w:color w:val="000000" w:themeColor="text1"/>
          <w:lang w:val="en-US"/>
        </w:rPr>
        <w:t>elli altri si c</w:t>
      </w:r>
      <w:r>
        <w:rPr>
          <w:rFonts w:ascii="Times" w:hAnsi="Times" w:cs="Times New Roman"/>
          <w:color w:val="000000" w:themeColor="text1"/>
          <w:lang w:val="en-US"/>
        </w:rPr>
        <w:t>lamà</w:t>
      </w:r>
      <w:r w:rsidR="0070778F" w:rsidRPr="00F641B0">
        <w:rPr>
          <w:rFonts w:ascii="Times" w:hAnsi="Times" w:cs="Times New Roman"/>
          <w:color w:val="000000" w:themeColor="text1"/>
          <w:lang w:val="en-US"/>
        </w:rPr>
        <w:t xml:space="preserve"> con cris. </w:t>
      </w:r>
    </w:p>
    <w:p w14:paraId="69404F93" w14:textId="7521E0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w:t>
      </w:r>
      <w:r w:rsidR="003C7C0F" w:rsidRPr="00F641B0">
        <w:rPr>
          <w:rFonts w:ascii="Times" w:hAnsi="Times" w:cs="Times New Roman"/>
          <w:color w:val="000000" w:themeColor="text1"/>
          <w:lang w:val="en-US"/>
        </w:rPr>
        <w:t>e penssà</w:t>
      </w:r>
      <w:r w:rsidRPr="00F641B0">
        <w:rPr>
          <w:rFonts w:ascii="Times" w:hAnsi="Times" w:cs="Times New Roman"/>
          <w:color w:val="000000" w:themeColor="text1"/>
          <w:lang w:val="en-US"/>
        </w:rPr>
        <w:t xml:space="preserve"> con hono ben à pris,</w:t>
      </w:r>
    </w:p>
    <w:p w14:paraId="6339AD1E" w14:textId="414F4BF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prestamente in l</w:t>
      </w:r>
      <w:r w:rsidR="00180088">
        <w:rPr>
          <w:rFonts w:ascii="Times" w:hAnsi="Times" w:cs="Times New Roman"/>
          <w:color w:val="000000" w:themeColor="text1"/>
          <w:lang w:val="en-US"/>
        </w:rPr>
        <w:t>a·ss</w:t>
      </w:r>
      <w:r w:rsidRPr="00F641B0">
        <w:rPr>
          <w:rFonts w:ascii="Times" w:hAnsi="Times" w:cs="Times New Roman"/>
          <w:color w:val="000000" w:themeColor="text1"/>
          <w:lang w:val="en-US"/>
        </w:rPr>
        <w:t>o nave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tris,</w:t>
      </w:r>
    </w:p>
    <w:p w14:paraId="36B3354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Prexe le coverte del destrir arabis,</w:t>
      </w:r>
    </w:p>
    <w:p w14:paraId="140F0B42" w14:textId="427ADE9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Dentro era de rame e </w:t>
      </w:r>
      <w:r w:rsidR="00744734" w:rsidRPr="00F641B0">
        <w:rPr>
          <w:rFonts w:ascii="Times" w:hAnsi="Times" w:cs="Times New Roman"/>
          <w:color w:val="000000" w:themeColor="text1"/>
          <w:lang w:val="en-US"/>
        </w:rPr>
        <w:t>defuora</w:t>
      </w:r>
      <w:r w:rsidRPr="00F641B0">
        <w:rPr>
          <w:rFonts w:ascii="Times" w:hAnsi="Times" w:cs="Times New Roman"/>
          <w:color w:val="000000" w:themeColor="text1"/>
          <w:lang w:val="en-US"/>
        </w:rPr>
        <w:t xml:space="preserve"> de </w:t>
      </w:r>
      <w:r w:rsidR="001765FF" w:rsidRPr="00F641B0">
        <w:rPr>
          <w:rFonts w:ascii="Times" w:hAnsi="Times" w:cs="Times New Roman"/>
          <w:color w:val="000000" w:themeColor="text1"/>
          <w:lang w:val="en-US"/>
        </w:rPr>
        <w:t>sani</w:t>
      </w:r>
      <w:r w:rsidRPr="00F641B0">
        <w:rPr>
          <w:rFonts w:ascii="Times" w:hAnsi="Times" w:cs="Times New Roman"/>
          <w:color w:val="000000" w:themeColor="text1"/>
          <w:lang w:val="en-US"/>
        </w:rPr>
        <w:t>s;</w:t>
      </w:r>
    </w:p>
    <w:p w14:paraId="202F9422" w14:textId="7EDD981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 plui tosto ch'el pò sovra </w:t>
      </w:r>
      <w:r w:rsidRPr="00F641B0">
        <w:rPr>
          <w:rFonts w:ascii="Times" w:hAnsi="Times" w:cs="Times New Roman"/>
          <w:color w:val="000000" w:themeColor="text1"/>
          <w:highlight w:val="yellow"/>
          <w:lang w:val="en-US"/>
        </w:rPr>
        <w:t>ie</w:t>
      </w:r>
      <w:r w:rsidR="001765FF"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le</w:t>
      </w:r>
      <w:r w:rsidR="001765FF"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mis</w:t>
      </w:r>
      <w:r w:rsidR="003C7C0F" w:rsidRPr="00F641B0">
        <w:rPr>
          <w:rStyle w:val="FootnoteReference"/>
          <w:rFonts w:ascii="Times" w:hAnsi="Times" w:cs="Times New Roman"/>
          <w:color w:val="000000" w:themeColor="text1"/>
          <w:lang w:val="en-US"/>
        </w:rPr>
        <w:footnoteReference w:id="384"/>
      </w:r>
    </w:p>
    <w:p w14:paraId="5C5295D2" w14:textId="7993B766" w:rsidR="0070778F" w:rsidRPr="00F641B0" w:rsidRDefault="003C7C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Ligà</w:t>
      </w:r>
      <w:r w:rsidR="0070778F" w:rsidRPr="00F641B0">
        <w:rPr>
          <w:rFonts w:ascii="Times" w:hAnsi="Times" w:cs="Times New Roman"/>
          <w:color w:val="000000" w:themeColor="text1"/>
          <w:lang w:val="en-US"/>
        </w:rPr>
        <w:t xml:space="preserve"> la corda a l'arçon doris,</w:t>
      </w:r>
    </w:p>
    <w:p w14:paraId="674A7F5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dardo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pugno, adosso li fo salis.</w:t>
      </w:r>
    </w:p>
    <w:p w14:paraId="30041595" w14:textId="323DACC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Ferm</w:t>
      </w:r>
      <w:r w:rsidR="003C7C0F"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li laço del verde elmo brunis,</w:t>
      </w:r>
    </w:p>
    <w:p w14:paraId="27BCBAF7" w14:textId="5459DA6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 xml:space="preserve">er </w:t>
      </w:r>
      <w:r w:rsidRPr="00F641B0">
        <w:rPr>
          <w:rFonts w:ascii="Times" w:hAnsi="Times" w:cs="Times New Roman"/>
          <w:color w:val="000000" w:themeColor="text1"/>
          <w:lang w:val="en-US"/>
        </w:rPr>
        <w:t xml:space="preserve">le armadure presse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scudo voltis,</w:t>
      </w:r>
    </w:p>
    <w:p w14:paraId="0E5D544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cavallo ponçe, si à lo so camin pris.</w:t>
      </w:r>
    </w:p>
    <w:p w14:paraId="2D77B4C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una vollada vete e a un cris</w:t>
      </w:r>
    </w:p>
    <w:p w14:paraId="645F604E" w14:textId="0E9EBB36"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Plui </w:t>
      </w:r>
      <w:r w:rsidR="00F3236F">
        <w:rPr>
          <w:rFonts w:ascii="Times" w:hAnsi="Times" w:cs="Times New Roman"/>
          <w:color w:val="000000" w:themeColor="text1"/>
          <w:lang w:val="en-US"/>
        </w:rPr>
        <w:t>.</w:t>
      </w:r>
      <w:r w:rsidRPr="00F641B0">
        <w:rPr>
          <w:rFonts w:ascii="Times" w:hAnsi="Times" w:cs="Times New Roman"/>
          <w:color w:val="000000" w:themeColor="text1"/>
          <w:lang w:val="en-US"/>
        </w:rPr>
        <w:t>I</w:t>
      </w:r>
      <w:r w:rsidR="00F3236F">
        <w:rPr>
          <w:rFonts w:ascii="Times" w:hAnsi="Times" w:cs="Times New Roman"/>
          <w:color w:val="000000" w:themeColor="text1"/>
          <w:lang w:val="en-US"/>
        </w:rPr>
        <w:t>.</w:t>
      </w:r>
      <w:r w:rsidR="00F3236F">
        <w:rPr>
          <w:rStyle w:val="FootnoteReference"/>
          <w:rFonts w:ascii="Times" w:hAnsi="Times" w:cs="Times New Roman"/>
          <w:color w:val="000000" w:themeColor="text1"/>
          <w:lang w:val="en-US"/>
        </w:rPr>
        <w:footnoteReference w:id="385"/>
      </w:r>
      <w:r w:rsidR="0070778F" w:rsidRPr="00F641B0">
        <w:rPr>
          <w:rFonts w:ascii="Times" w:hAnsi="Times" w:cs="Times New Roman"/>
          <w:color w:val="000000" w:themeColor="text1"/>
          <w:lang w:val="en-US"/>
        </w:rPr>
        <w:t xml:space="preserve"> oxellon de Tigris</w:t>
      </w:r>
    </w:p>
    <w:p w14:paraId="39FE6FA5" w14:textId="16AC57B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Ben parevano fieri e </w:t>
      </w:r>
      <w:r w:rsidR="003C7C0F" w:rsidRPr="00F641B0">
        <w:rPr>
          <w:rFonts w:ascii="Times" w:hAnsi="Times" w:cs="Times New Roman"/>
          <w:color w:val="000000" w:themeColor="text1"/>
          <w:lang w:val="en-US"/>
        </w:rPr>
        <w:t>mal</w:t>
      </w:r>
      <w:r w:rsidRPr="00F641B0">
        <w:rPr>
          <w:rFonts w:ascii="Times" w:hAnsi="Times" w:cs="Times New Roman"/>
          <w:color w:val="000000" w:themeColor="text1"/>
          <w:lang w:val="en-US"/>
        </w:rPr>
        <w:t>talentis.</w:t>
      </w:r>
    </w:p>
    <w:p w14:paraId="710DE893" w14:textId="72DFC220" w:rsidR="0070778F" w:rsidRPr="00F641B0" w:rsidRDefault="003C7C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L'omo e·l cavalo anbido à</w:t>
      </w:r>
      <w:r w:rsidR="0070778F" w:rsidRPr="00F641B0">
        <w:rPr>
          <w:rFonts w:ascii="Times" w:hAnsi="Times" w:cs="Times New Roman"/>
          <w:color w:val="000000" w:themeColor="text1"/>
          <w:lang w:val="en-US"/>
        </w:rPr>
        <w:t>no asalis;</w:t>
      </w:r>
    </w:p>
    <w:p w14:paraId="3DA0553A"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vedessi un tal marteleis</w:t>
      </w:r>
    </w:p>
    <w:p w14:paraId="4AF2556E" w14:textId="763E5273" w:rsidR="0070778F" w:rsidRPr="00F641B0" w:rsidRDefault="00F3236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 pié, de beco, e de meravei</w:t>
      </w:r>
      <w:r w:rsidR="0070778F" w:rsidRPr="00F641B0">
        <w:rPr>
          <w:rFonts w:ascii="Times" w:hAnsi="Times" w:cs="Times New Roman"/>
          <w:color w:val="000000" w:themeColor="text1"/>
          <w:lang w:val="en-US"/>
        </w:rPr>
        <w:t>ossi cris,</w:t>
      </w:r>
    </w:p>
    <w:p w14:paraId="4DC4421D" w14:textId="0D27284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Ch'el conte no crete ma</w:t>
      </w:r>
      <w:r w:rsidR="003C7C0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romagnir vis.</w:t>
      </w:r>
    </w:p>
    <w:p w14:paraId="7D29349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(70R) </w:t>
      </w:r>
      <w:r w:rsidRPr="00F641B0">
        <w:rPr>
          <w:rFonts w:ascii="Times" w:hAnsi="Times" w:cs="Times New Roman"/>
          <w:color w:val="000000" w:themeColor="text1"/>
          <w:lang w:val="en-US"/>
        </w:rPr>
        <w:t>Al ben defender non è miga lentis,</w:t>
      </w:r>
    </w:p>
    <w:p w14:paraId="30D4625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Innanci che fosse roto lo dardo pontois,</w:t>
      </w:r>
      <w:r w:rsidRPr="00F641B0">
        <w:rPr>
          <w:rStyle w:val="FootnoteReference"/>
          <w:rFonts w:ascii="Times" w:hAnsi="Times" w:cs="Times New Roman"/>
          <w:color w:val="000000" w:themeColor="text1"/>
          <w:lang w:val="en-US"/>
        </w:rPr>
        <w:footnoteReference w:id="386"/>
      </w:r>
    </w:p>
    <w:p w14:paraId="5ECCC438" w14:textId="3AB4DCB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de quatro n'à morti e scavaçois.</w:t>
      </w:r>
    </w:p>
    <w:p w14:paraId="70908FC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fo r(o)to lo dardo, molto fo dolois,</w:t>
      </w:r>
    </w:p>
    <w:p w14:paraId="74E8B3A9" w14:textId="47CF8DC5"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Se Dio rechlamà</w:t>
      </w:r>
      <w:r w:rsidR="0070778F" w:rsidRPr="00F641B0">
        <w:rPr>
          <w:rFonts w:ascii="Times" w:hAnsi="Times" w:cs="Times New Roman"/>
          <w:color w:val="000000" w:themeColor="text1"/>
          <w:lang w:val="en-US"/>
        </w:rPr>
        <w:t xml:space="preserve"> non die es</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reprois</w:t>
      </w:r>
      <w:r w:rsidR="003C7C0F" w:rsidRPr="00F641B0">
        <w:rPr>
          <w:rFonts w:ascii="Times" w:hAnsi="Times" w:cs="Times New Roman"/>
          <w:color w:val="000000" w:themeColor="text1"/>
          <w:lang w:val="en-US"/>
        </w:rPr>
        <w:t>.</w:t>
      </w:r>
    </w:p>
    <w:p w14:paraId="1E4149AA" w14:textId="2B5C5DDD" w:rsidR="0070778F" w:rsidRPr="00F641B0" w:rsidRDefault="00F82811"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124</w:t>
      </w:r>
      <w:r w:rsidR="0070778F" w:rsidRPr="00F641B0">
        <w:rPr>
          <w:rFonts w:ascii="Times" w:hAnsi="Times" w:cs="Times New Roman"/>
          <w:bCs/>
          <w:color w:val="000000" w:themeColor="text1"/>
          <w:lang w:val="en-US"/>
        </w:rPr>
        <w:t>]</w:t>
      </w:r>
    </w:p>
    <w:p w14:paraId="49B3CE8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mete man al bun brando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ilos</w:t>
      </w:r>
    </w:p>
    <w:p w14:paraId="12080896" w14:textId="27D56A2B" w:rsidR="0070778F" w:rsidRPr="00F641B0" w:rsidRDefault="00A72F3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l primier colpo n'à morti dois.</w:t>
      </w:r>
      <w:r w:rsidR="0070778F" w:rsidRPr="00F641B0">
        <w:rPr>
          <w:rStyle w:val="FootnoteReference"/>
          <w:rFonts w:ascii="Times" w:hAnsi="Times" w:cs="Times New Roman"/>
          <w:color w:val="000000" w:themeColor="text1"/>
          <w:lang w:val="en-US"/>
        </w:rPr>
        <w:footnoteReference w:id="387"/>
      </w:r>
    </w:p>
    <w:p w14:paraId="593E24A7"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feriva ben como homo abexugnos,</w:t>
      </w:r>
    </w:p>
    <w:p w14:paraId="4011036B"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Ch'el trovò in ssi quelli oxeli afaros </w:t>
      </w:r>
    </w:p>
    <w:p w14:paraId="67BCF729"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lui destruçer como li afamadi los</w:t>
      </w:r>
    </w:p>
    <w:p w14:paraId="5762D12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li agneli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famoxo dexiros.</w:t>
      </w:r>
    </w:p>
    <w:p w14:paraId="04FFEA7E" w14:textId="77A2145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de tuti qu</w:t>
      </w:r>
      <w:r w:rsidR="0080420B">
        <w:rPr>
          <w:rFonts w:ascii="Times" w:hAnsi="Times" w:cs="Times New Roman"/>
          <w:color w:val="000000" w:themeColor="text1"/>
          <w:lang w:val="en-US"/>
        </w:rPr>
        <w:t>eli non avançà</w:t>
      </w:r>
      <w:r w:rsidR="00A72F35" w:rsidRPr="00F641B0">
        <w:rPr>
          <w:rFonts w:ascii="Times" w:hAnsi="Times" w:cs="Times New Roman"/>
          <w:color w:val="000000" w:themeColor="text1"/>
          <w:lang w:val="en-US"/>
        </w:rPr>
        <w:t xml:space="preserve"> se no </w:t>
      </w:r>
      <w:r w:rsidR="00F3236F">
        <w:rPr>
          <w:rFonts w:ascii="Times" w:hAnsi="Times" w:cs="Times New Roman"/>
          <w:color w:val="000000" w:themeColor="text1"/>
          <w:lang w:val="en-US"/>
        </w:rPr>
        <w:t>.</w:t>
      </w:r>
      <w:r w:rsidR="00A72F35" w:rsidRPr="00F641B0">
        <w:rPr>
          <w:rFonts w:ascii="Times" w:hAnsi="Times" w:cs="Times New Roman"/>
          <w:color w:val="000000" w:themeColor="text1"/>
          <w:lang w:val="en-US"/>
        </w:rPr>
        <w:t>IIII</w:t>
      </w:r>
      <w:r w:rsidR="00F3236F">
        <w:rPr>
          <w:rFonts w:ascii="Times" w:hAnsi="Times" w:cs="Times New Roman"/>
          <w:color w:val="000000" w:themeColor="text1"/>
          <w:lang w:val="en-US"/>
        </w:rPr>
        <w:t>.</w:t>
      </w:r>
      <w:r w:rsidRPr="00F641B0">
        <w:rPr>
          <w:rFonts w:ascii="Times" w:hAnsi="Times" w:cs="Times New Roman"/>
          <w:color w:val="000000" w:themeColor="text1"/>
          <w:lang w:val="en-US"/>
        </w:rPr>
        <w:t xml:space="preserve"> sols,</w:t>
      </w:r>
    </w:p>
    <w:p w14:paraId="68D3A542"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morti non ffosseno o inaveradi de colps.</w:t>
      </w:r>
    </w:p>
    <w:p w14:paraId="1A77CBBE" w14:textId="09709F6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Volando s</w:t>
      </w:r>
      <w:r w:rsidR="008C58AE" w:rsidRPr="00F641B0">
        <w:rPr>
          <w:rFonts w:ascii="Times" w:hAnsi="Times" w:cs="Times New Roman"/>
          <w:color w:val="000000" w:themeColor="text1"/>
          <w:lang w:val="en-US"/>
        </w:rPr>
        <w:t>'</w:t>
      </w:r>
      <w:r w:rsidRPr="00F641B0">
        <w:rPr>
          <w:rFonts w:ascii="Times" w:hAnsi="Times" w:cs="Times New Roman"/>
          <w:color w:val="000000" w:themeColor="text1"/>
          <w:lang w:val="en-US"/>
        </w:rPr>
        <w:t>en va la plui parte doloros;</w:t>
      </w:r>
    </w:p>
    <w:p w14:paraId="00CFE7A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romaxe si stanco e angossos,</w:t>
      </w:r>
    </w:p>
    <w:p w14:paraId="42F7C5C5" w14:textId="7090049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3C7C0F" w:rsidRPr="00F641B0">
        <w:rPr>
          <w:rFonts w:ascii="Times" w:hAnsi="Times" w:cs="Times New Roman"/>
          <w:color w:val="000000" w:themeColor="text1"/>
          <w:lang w:val="en-US"/>
        </w:rPr>
        <w:t>·</w:t>
      </w:r>
      <w:r w:rsidRPr="00F641B0">
        <w:rPr>
          <w:rFonts w:ascii="Times" w:hAnsi="Times" w:cs="Times New Roman"/>
          <w:color w:val="000000" w:themeColor="text1"/>
          <w:lang w:val="en-US"/>
        </w:rPr>
        <w:t>l saverave dir algun maistro ençegnos.</w:t>
      </w:r>
    </w:p>
    <w:p w14:paraId="3D67E144" w14:textId="67E8F22A" w:rsidR="00F6227A" w:rsidRPr="00F641B0" w:rsidRDefault="00F82811" w:rsidP="00F622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125</w:t>
      </w:r>
    </w:p>
    <w:p w14:paraId="366ADBF4" w14:textId="770A52A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(70V) </w:t>
      </w:r>
      <w:r w:rsidRPr="00F641B0">
        <w:rPr>
          <w:rFonts w:ascii="Times" w:hAnsi="Times" w:cs="Times New Roman"/>
          <w:color w:val="000000" w:themeColor="text1"/>
          <w:lang w:val="en-US"/>
        </w:rPr>
        <w:t>Lo lial conte che p</w:t>
      </w:r>
      <w:r w:rsidRPr="00F641B0">
        <w:rPr>
          <w:rFonts w:ascii="Times" w:hAnsi="Times" w:cs="Times New Roman"/>
          <w:i/>
          <w:iCs/>
          <w:color w:val="000000" w:themeColor="text1"/>
          <w:lang w:val="en-US"/>
        </w:rPr>
        <w:t>er</w:t>
      </w:r>
      <w:r w:rsidR="00596D85" w:rsidRPr="00F641B0">
        <w:rPr>
          <w:rFonts w:ascii="Times" w:hAnsi="Times" w:cs="Times New Roman"/>
          <w:color w:val="000000" w:themeColor="text1"/>
          <w:lang w:val="en-US"/>
        </w:rPr>
        <w:t xml:space="preserve"> so </w:t>
      </w:r>
      <w:r w:rsidR="003C7C0F"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596D85" w:rsidRPr="00F641B0">
        <w:rPr>
          <w:rFonts w:ascii="Times" w:hAnsi="Times" w:cs="Times New Roman"/>
          <w:color w:val="000000" w:themeColor="text1"/>
          <w:lang w:val="en-US"/>
        </w:rPr>
        <w:t xml:space="preserve"> trav</w:t>
      </w:r>
      <w:r w:rsidRPr="00F641B0">
        <w:rPr>
          <w:rFonts w:ascii="Times" w:hAnsi="Times" w:cs="Times New Roman"/>
          <w:color w:val="000000" w:themeColor="text1"/>
          <w:lang w:val="en-US"/>
        </w:rPr>
        <w:t>a</w:t>
      </w:r>
      <w:r w:rsidR="00596D85" w:rsidRPr="00F641B0">
        <w:rPr>
          <w:rFonts w:ascii="Times" w:hAnsi="Times" w:cs="Times New Roman"/>
          <w:color w:val="000000" w:themeColor="text1"/>
          <w:lang w:val="en-US"/>
        </w:rPr>
        <w:t>(i)</w:t>
      </w:r>
      <w:r w:rsidRPr="00F641B0">
        <w:rPr>
          <w:rFonts w:ascii="Times" w:hAnsi="Times" w:cs="Times New Roman"/>
          <w:color w:val="000000" w:themeColor="text1"/>
          <w:lang w:val="en-US"/>
        </w:rPr>
        <w:t>le</w:t>
      </w:r>
      <w:r w:rsidR="003C7C0F" w:rsidRPr="00F641B0">
        <w:rPr>
          <w:rStyle w:val="FootnoteReference"/>
          <w:rFonts w:ascii="Times" w:hAnsi="Times" w:cs="Times New Roman"/>
          <w:color w:val="000000" w:themeColor="text1"/>
          <w:lang w:val="en-US"/>
        </w:rPr>
        <w:footnoteReference w:id="388"/>
      </w:r>
    </w:p>
    <w:p w14:paraId="3C84E639" w14:textId="425406BE" w:rsidR="0070778F" w:rsidRPr="00F641B0" w:rsidRDefault="003C7C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80420B">
        <w:rPr>
          <w:rFonts w:ascii="Times" w:hAnsi="Times" w:cs="Times New Roman"/>
          <w:color w:val="000000" w:themeColor="text1"/>
          <w:lang w:val="en-US"/>
        </w:rPr>
        <w:t>esmontà</w:t>
      </w:r>
      <w:r w:rsidR="0070778F" w:rsidRPr="00F641B0">
        <w:rPr>
          <w:rFonts w:ascii="Times" w:hAnsi="Times" w:cs="Times New Roman"/>
          <w:color w:val="000000" w:themeColor="text1"/>
          <w:lang w:val="en-US"/>
        </w:rPr>
        <w:t xml:space="preserve"> in tera</w:t>
      </w:r>
      <w:r w:rsidR="00596D85" w:rsidRPr="00F641B0">
        <w:rPr>
          <w:rFonts w:ascii="Times" w:hAnsi="Times" w:cs="Times New Roman"/>
          <w:color w:val="000000" w:themeColor="text1"/>
          <w:lang w:val="en-US"/>
        </w:rPr>
        <w:t xml:space="preserve"> a</w:t>
      </w:r>
      <w:r w:rsidR="0070778F" w:rsidRPr="00F641B0">
        <w:rPr>
          <w:rFonts w:ascii="Times" w:hAnsi="Times" w:cs="Times New Roman"/>
          <w:color w:val="000000" w:themeColor="text1"/>
          <w:lang w:val="en-US"/>
        </w:rPr>
        <w:t>presso u</w:t>
      </w:r>
      <w:r w:rsidR="00596D85"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onbraile</w:t>
      </w:r>
      <w:r w:rsidR="00596D85" w:rsidRPr="00F641B0">
        <w:rPr>
          <w:rFonts w:ascii="Times" w:hAnsi="Times" w:cs="Times New Roman"/>
          <w:color w:val="000000" w:themeColor="text1"/>
          <w:lang w:val="en-US"/>
        </w:rPr>
        <w:t>.</w:t>
      </w:r>
    </w:p>
    <w:p w14:paraId="5180F697" w14:textId="33ADB47C" w:rsidR="0070778F" w:rsidRPr="00F641B0" w:rsidRDefault="00596D8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lo stanco cav</w:t>
      </w:r>
      <w:r w:rsidR="0070778F" w:rsidRPr="00F641B0">
        <w:rPr>
          <w:rFonts w:ascii="Times" w:hAnsi="Times" w:cs="Times New Roman"/>
          <w:color w:val="000000" w:themeColor="text1"/>
          <w:lang w:val="en-US"/>
        </w:rPr>
        <w:t xml:space="preserve">allo </w:t>
      </w:r>
      <w:r w:rsidR="00B9559E" w:rsidRPr="00F641B0">
        <w:rPr>
          <w:rFonts w:ascii="Times" w:hAnsi="Times" w:cs="Times New Roman"/>
          <w:color w:val="000000" w:themeColor="text1"/>
          <w:lang w:val="en-US"/>
        </w:rPr>
        <w:t>dé</w:t>
      </w:r>
      <w:r w:rsidR="0070778F" w:rsidRPr="00F641B0">
        <w:rPr>
          <w:rFonts w:ascii="Times" w:hAnsi="Times" w:cs="Times New Roman"/>
          <w:color w:val="000000" w:themeColor="text1"/>
          <w:lang w:val="en-US"/>
        </w:rPr>
        <w:t xml:space="preserve"> da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boiere</w:t>
      </w:r>
      <w:r w:rsidRPr="00F641B0">
        <w:rPr>
          <w:rFonts w:ascii="Times" w:hAnsi="Times" w:cs="Times New Roman"/>
          <w:color w:val="000000" w:themeColor="text1"/>
          <w:lang w:val="en-US"/>
        </w:rPr>
        <w:t>,</w:t>
      </w:r>
    </w:p>
    <w:p w14:paraId="5B80EF8C" w14:textId="718D5B5A" w:rsidR="0070778F" w:rsidRPr="00F641B0" w:rsidRDefault="00596D8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Mai no</w:t>
      </w:r>
      <w:r w:rsidR="00A72F35" w:rsidRPr="00F641B0">
        <w:rPr>
          <w:rFonts w:ascii="Times" w:hAnsi="Times" w:cs="Times New Roman"/>
          <w:color w:val="000000" w:themeColor="text1"/>
          <w:lang w:val="en-US"/>
        </w:rPr>
        <w:t>·</w:t>
      </w:r>
      <w:r w:rsidRPr="00F641B0">
        <w:rPr>
          <w:rFonts w:ascii="Times" w:hAnsi="Times" w:cs="Times New Roman"/>
          <w:color w:val="000000" w:themeColor="text1"/>
          <w:lang w:val="en-US"/>
        </w:rPr>
        <w:t>l vete sì</w:t>
      </w:r>
      <w:r w:rsidR="00F3236F">
        <w:rPr>
          <w:rFonts w:ascii="Times" w:hAnsi="Times" w:cs="Times New Roman"/>
          <w:color w:val="000000" w:themeColor="text1"/>
          <w:lang w:val="en-US"/>
        </w:rPr>
        <w:t>·</w:t>
      </w:r>
      <w:r w:rsidR="0070778F" w:rsidRPr="00F641B0">
        <w:rPr>
          <w:rFonts w:ascii="Times" w:hAnsi="Times" w:cs="Times New Roman"/>
          <w:color w:val="000000" w:themeColor="text1"/>
          <w:lang w:val="en-US"/>
        </w:rPr>
        <w:t>llasso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batai</w:t>
      </w: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e</w:t>
      </w:r>
      <w:r w:rsidR="004F06B8" w:rsidRPr="00F641B0">
        <w:rPr>
          <w:rFonts w:ascii="Times" w:hAnsi="Times" w:cs="Times New Roman"/>
          <w:color w:val="000000" w:themeColor="text1"/>
          <w:lang w:val="en-US"/>
        </w:rPr>
        <w:t>;</w:t>
      </w:r>
      <w:r w:rsidR="003C7C0F" w:rsidRPr="00F641B0">
        <w:rPr>
          <w:rStyle w:val="FootnoteReference"/>
          <w:rFonts w:ascii="Times" w:hAnsi="Times" w:cs="Times New Roman"/>
          <w:color w:val="000000" w:themeColor="text1"/>
          <w:lang w:val="en-US"/>
        </w:rPr>
        <w:footnoteReference w:id="389"/>
      </w:r>
    </w:p>
    <w:p w14:paraId="7C72AEE3" w14:textId="438C830F" w:rsidR="0070778F" w:rsidRPr="00F641B0" w:rsidRDefault="00596D8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 paura av</w:t>
      </w:r>
      <w:r w:rsidR="0070778F" w:rsidRPr="00F641B0">
        <w:rPr>
          <w:rFonts w:ascii="Times" w:hAnsi="Times" w:cs="Times New Roman"/>
          <w:color w:val="000000" w:themeColor="text1"/>
          <w:lang w:val="en-US"/>
        </w:rPr>
        <w:t>e lo conte ch</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 no li falaie</w:t>
      </w:r>
      <w:r w:rsidRPr="00F641B0">
        <w:rPr>
          <w:rFonts w:ascii="Times" w:hAnsi="Times" w:cs="Times New Roman"/>
          <w:color w:val="000000" w:themeColor="text1"/>
          <w:lang w:val="en-US"/>
        </w:rPr>
        <w:t>.</w:t>
      </w:r>
    </w:p>
    <w:p w14:paraId="56AC4348" w14:textId="07C85490" w:rsidR="0070778F" w:rsidRPr="00F641B0" w:rsidRDefault="00596D8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serav'</w:t>
      </w:r>
      <w:r w:rsidR="0070778F" w:rsidRPr="00F641B0">
        <w:rPr>
          <w:rFonts w:ascii="Times" w:hAnsi="Times" w:cs="Times New Roman"/>
          <w:color w:val="000000" w:themeColor="text1"/>
          <w:lang w:val="en-US"/>
        </w:rPr>
        <w:t>elo ben alla definaile</w:t>
      </w:r>
      <w:r w:rsidRPr="00F641B0">
        <w:rPr>
          <w:rFonts w:ascii="Times" w:hAnsi="Times" w:cs="Times New Roman"/>
          <w:color w:val="000000" w:themeColor="text1"/>
          <w:lang w:val="en-US"/>
        </w:rPr>
        <w:t>;</w:t>
      </w:r>
    </w:p>
    <w:p w14:paraId="299E1512" w14:textId="0112619B" w:rsidR="0070778F" w:rsidRPr="00F641B0" w:rsidRDefault="004F06B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fo tenpo</w:t>
      </w:r>
      <w:r w:rsidR="003C7C0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 li donò</w:t>
      </w:r>
      <w:r w:rsidR="00596D85" w:rsidRPr="00F641B0">
        <w:rPr>
          <w:rFonts w:ascii="Times" w:hAnsi="Times" w:cs="Times New Roman"/>
          <w:color w:val="000000" w:themeColor="text1"/>
          <w:lang w:val="en-US"/>
        </w:rPr>
        <w:t xml:space="preserve"> la vitov</w:t>
      </w:r>
      <w:r w:rsidR="0070778F" w:rsidRPr="00F641B0">
        <w:rPr>
          <w:rFonts w:ascii="Times" w:hAnsi="Times" w:cs="Times New Roman"/>
          <w:color w:val="000000" w:themeColor="text1"/>
          <w:lang w:val="en-US"/>
        </w:rPr>
        <w:t>aile</w:t>
      </w:r>
    </w:p>
    <w:p w14:paraId="309B2D4E" w14:textId="3B1EE9B4" w:rsidR="0070778F" w:rsidRPr="00F641B0" w:rsidRDefault="00C50AD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w:t>
      </w:r>
      <w:r w:rsidR="0070778F" w:rsidRPr="00F641B0">
        <w:rPr>
          <w:rFonts w:ascii="Times" w:hAnsi="Times" w:cs="Times New Roman"/>
          <w:color w:val="000000" w:themeColor="text1"/>
          <w:lang w:val="en-US"/>
        </w:rPr>
        <w:t>l</w:t>
      </w:r>
      <w:r w:rsidR="00596D85" w:rsidRPr="00F641B0">
        <w:rPr>
          <w:rFonts w:ascii="Times" w:hAnsi="Times" w:cs="Times New Roman"/>
          <w:color w:val="000000" w:themeColor="text1"/>
          <w:lang w:val="en-US"/>
        </w:rPr>
        <w:t xml:space="preserve"> bon destier che non av</w:t>
      </w:r>
      <w:r w:rsidR="0070778F" w:rsidRPr="00F641B0">
        <w:rPr>
          <w:rFonts w:ascii="Times" w:hAnsi="Times" w:cs="Times New Roman"/>
          <w:color w:val="000000" w:themeColor="text1"/>
          <w:lang w:val="en-US"/>
        </w:rPr>
        <w:t>ea fen ni paile</w:t>
      </w:r>
      <w:r w:rsidR="004F06B8" w:rsidRPr="00F641B0">
        <w:rPr>
          <w:rFonts w:ascii="Times" w:hAnsi="Times" w:cs="Times New Roman"/>
          <w:color w:val="000000" w:themeColor="text1"/>
          <w:lang w:val="en-US"/>
        </w:rPr>
        <w:t>.</w:t>
      </w:r>
    </w:p>
    <w:p w14:paraId="4C25D40A" w14:textId="6EE89E69" w:rsidR="0070778F" w:rsidRPr="00F641B0" w:rsidRDefault="003C7C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note lo guardà</w:t>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paura ch</w:t>
      </w:r>
      <w:r w:rsidR="00C50AD0"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 no</w:t>
      </w:r>
      <w:r w:rsidR="00C50AD0"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w:t>
      </w:r>
      <w:r w:rsidR="00C50AD0"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alsaile</w:t>
      </w:r>
    </w:p>
    <w:p w14:paraId="62446124" w14:textId="5B10C04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Oxeli ni bestie</w:t>
      </w:r>
      <w:r w:rsidR="00B9559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Pr="00F641B0">
        <w:rPr>
          <w:rFonts w:ascii="Times" w:hAnsi="Times" w:cs="Times New Roman"/>
          <w:color w:val="000000" w:themeColor="text1"/>
          <w:highlight w:val="yellow"/>
          <w:lang w:val="en-US"/>
        </w:rPr>
        <w:t>ben par che li</w:t>
      </w:r>
      <w:r w:rsidR="00C50AD0"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ne aile</w:t>
      </w:r>
      <w:r w:rsidR="00C50AD0" w:rsidRPr="00F641B0">
        <w:rPr>
          <w:rFonts w:ascii="Times" w:hAnsi="Times" w:cs="Times New Roman"/>
          <w:color w:val="000000" w:themeColor="text1"/>
          <w:lang w:val="en-US"/>
        </w:rPr>
        <w:t>.</w:t>
      </w:r>
    </w:p>
    <w:p w14:paraId="744F964A" w14:textId="71C3178B" w:rsidR="0070778F" w:rsidRPr="00F641B0" w:rsidRDefault="001F040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Glorioxo pare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dix'ello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che </w:t>
      </w:r>
      <w:r w:rsidR="0070778F" w:rsidRPr="00F641B0">
        <w:rPr>
          <w:rFonts w:ascii="Times" w:hAnsi="Times" w:cs="Times New Roman"/>
          <w:color w:val="000000" w:themeColor="text1"/>
          <w:highlight w:val="yellow"/>
          <w:lang w:val="en-US"/>
        </w:rPr>
        <w:t>niosa</w:t>
      </w:r>
      <w:r w:rsidR="0070778F" w:rsidRPr="00F641B0">
        <w:rPr>
          <w:rFonts w:ascii="Times" w:hAnsi="Times" w:cs="Times New Roman"/>
          <w:color w:val="000000" w:themeColor="text1"/>
          <w:lang w:val="en-US"/>
        </w:rPr>
        <w:t xml:space="preserve"> faile</w:t>
      </w:r>
    </w:p>
    <w:p w14:paraId="2C458A86" w14:textId="2C9389C8" w:rsidR="0070778F" w:rsidRPr="00F641B0" w:rsidRDefault="001F040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Çudegere çascun segondo so ov</w:t>
      </w:r>
      <w:r w:rsidR="0070778F" w:rsidRPr="00F641B0">
        <w:rPr>
          <w:rFonts w:ascii="Times" w:hAnsi="Times" w:cs="Times New Roman"/>
          <w:color w:val="000000" w:themeColor="text1"/>
          <w:lang w:val="en-US"/>
        </w:rPr>
        <w:t>raile</w:t>
      </w:r>
      <w:r w:rsidR="0080420B">
        <w:rPr>
          <w:rFonts w:ascii="Times" w:hAnsi="Times" w:cs="Times New Roman"/>
          <w:color w:val="000000" w:themeColor="text1"/>
          <w:lang w:val="en-US"/>
        </w:rPr>
        <w:t>;</w:t>
      </w:r>
    </w:p>
    <w:p w14:paraId="02DFF10E" w14:textId="422D5898" w:rsidR="0070778F" w:rsidRPr="00F641B0" w:rsidRDefault="003C7C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creço che vui me tignì</w:t>
      </w:r>
      <w:r w:rsidR="001F040D" w:rsidRPr="00F641B0">
        <w:rPr>
          <w:rFonts w:ascii="Times" w:hAnsi="Times" w:cs="Times New Roman"/>
          <w:color w:val="000000" w:themeColor="text1"/>
          <w:lang w:val="en-US"/>
        </w:rPr>
        <w:t xml:space="preserve"> in v</w:t>
      </w:r>
      <w:r w:rsidR="0070778F" w:rsidRPr="00F641B0">
        <w:rPr>
          <w:rFonts w:ascii="Times" w:hAnsi="Times" w:cs="Times New Roman"/>
          <w:color w:val="000000" w:themeColor="text1"/>
          <w:lang w:val="en-US"/>
        </w:rPr>
        <w:t>ostra dixidaile</w:t>
      </w:r>
      <w:r w:rsidR="001F040D" w:rsidRPr="00F641B0">
        <w:rPr>
          <w:rFonts w:ascii="Times" w:hAnsi="Times" w:cs="Times New Roman"/>
          <w:color w:val="000000" w:themeColor="text1"/>
          <w:lang w:val="en-US"/>
        </w:rPr>
        <w:t>.</w:t>
      </w:r>
    </w:p>
    <w:p w14:paraId="642F464E" w14:textId="7767E6B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Algun pecado ch</w:t>
      </w:r>
      <w:r w:rsidR="001F040D" w:rsidRPr="00F641B0">
        <w:rPr>
          <w:rFonts w:ascii="Times" w:hAnsi="Times" w:cs="Times New Roman"/>
          <w:color w:val="000000" w:themeColor="text1"/>
          <w:lang w:val="en-US"/>
        </w:rPr>
        <w:t>'</w:t>
      </w:r>
      <w:r w:rsidRPr="00F641B0">
        <w:rPr>
          <w:rFonts w:ascii="Times" w:hAnsi="Times" w:cs="Times New Roman"/>
          <w:color w:val="000000" w:themeColor="text1"/>
          <w:lang w:val="en-US"/>
        </w:rPr>
        <w:t>io sença remetaile</w:t>
      </w:r>
      <w:r w:rsidR="001F040D" w:rsidRPr="00F641B0">
        <w:rPr>
          <w:rFonts w:ascii="Times" w:hAnsi="Times" w:cs="Times New Roman"/>
          <w:color w:val="000000" w:themeColor="text1"/>
          <w:lang w:val="en-US"/>
        </w:rPr>
        <w:t>,</w:t>
      </w:r>
    </w:p>
    <w:p w14:paraId="04A8FC3A" w14:textId="731CA43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Alg</w:t>
      </w:r>
      <w:r w:rsidR="001F040D" w:rsidRPr="00F641B0">
        <w:rPr>
          <w:rFonts w:ascii="Times" w:hAnsi="Times" w:cs="Times New Roman"/>
          <w:color w:val="000000" w:themeColor="text1"/>
          <w:lang w:val="en-US"/>
        </w:rPr>
        <w:t>una pregera io no creço che me v</w:t>
      </w:r>
      <w:r w:rsidRPr="00F641B0">
        <w:rPr>
          <w:rFonts w:ascii="Times" w:hAnsi="Times" w:cs="Times New Roman"/>
          <w:color w:val="000000" w:themeColor="text1"/>
          <w:lang w:val="en-US"/>
        </w:rPr>
        <w:t>aile</w:t>
      </w:r>
      <w:r w:rsidR="001F040D" w:rsidRPr="00F641B0">
        <w:rPr>
          <w:rFonts w:ascii="Times" w:hAnsi="Times" w:cs="Times New Roman"/>
          <w:color w:val="000000" w:themeColor="text1"/>
          <w:lang w:val="en-US"/>
        </w:rPr>
        <w:t>;</w:t>
      </w:r>
    </w:p>
    <w:p w14:paraId="61E0F80A" w14:textId="1FA10A9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mia mor</w:t>
      </w:r>
      <w:r w:rsidR="001F040D" w:rsidRPr="00F641B0">
        <w:rPr>
          <w:rFonts w:ascii="Times" w:hAnsi="Times" w:cs="Times New Roman"/>
          <w:color w:val="000000" w:themeColor="text1"/>
          <w:lang w:val="en-US"/>
        </w:rPr>
        <w:t>te no darav'</w:t>
      </w:r>
      <w:r w:rsidRPr="00F641B0">
        <w:rPr>
          <w:rFonts w:ascii="Times" w:hAnsi="Times" w:cs="Times New Roman"/>
          <w:color w:val="000000" w:themeColor="text1"/>
          <w:lang w:val="en-US"/>
        </w:rPr>
        <w:t>io una paille</w:t>
      </w:r>
    </w:p>
    <w:p w14:paraId="0E986F9A" w14:textId="62DCA3F6" w:rsidR="0070778F" w:rsidRPr="00F641B0" w:rsidRDefault="001F040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fosse la mor</w:t>
      </w:r>
      <w:r w:rsidR="0070778F" w:rsidRPr="00F641B0">
        <w:rPr>
          <w:rFonts w:ascii="Times" w:hAnsi="Times" w:cs="Times New Roman"/>
          <w:color w:val="000000" w:themeColor="text1"/>
          <w:lang w:val="en-US"/>
        </w:rPr>
        <w:t>te i</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mi in</w:t>
      </w:r>
      <w:r w:rsidR="0070778F" w:rsidRPr="00F641B0">
        <w:rPr>
          <w:rFonts w:ascii="Times" w:hAnsi="Times" w:cs="Times New Roman"/>
          <w:color w:val="000000" w:themeColor="text1"/>
          <w:lang w:val="en-US"/>
        </w:rPr>
        <w:t>asenblaile</w:t>
      </w:r>
    </w:p>
    <w:p w14:paraId="08FE23DE" w14:textId="1185F9F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n</w:t>
      </w:r>
      <w:r w:rsidR="001F040D" w:rsidRPr="00F641B0">
        <w:rPr>
          <w:rFonts w:ascii="Times" w:hAnsi="Times" w:cs="Times New Roman"/>
          <w:color w:val="000000" w:themeColor="text1"/>
          <w:lang w:val="en-US"/>
        </w:rPr>
        <w:t xml:space="preserve">'ò </w:t>
      </w: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3C7C0F" w:rsidRPr="00F641B0">
        <w:rPr>
          <w:rFonts w:ascii="Times" w:hAnsi="Times" w:cs="Times New Roman"/>
          <w:color w:val="000000" w:themeColor="text1"/>
          <w:lang w:val="en-US"/>
        </w:rPr>
        <w:t xml:space="preserve"> çò</w:t>
      </w:r>
      <w:r w:rsidRPr="00F641B0">
        <w:rPr>
          <w:rFonts w:ascii="Times" w:hAnsi="Times" w:cs="Times New Roman"/>
          <w:color w:val="000000" w:themeColor="text1"/>
          <w:lang w:val="en-US"/>
        </w:rPr>
        <w:t xml:space="preserve"> dito un gra</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faile</w:t>
      </w:r>
    </w:p>
    <w:p w14:paraId="18B2A29D" w14:textId="1E34B98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anco sença pena no fa l</w:t>
      </w:r>
      <w:r w:rsidR="001F040D" w:rsidRPr="00F641B0">
        <w:rPr>
          <w:rFonts w:ascii="Times" w:hAnsi="Times" w:cs="Times New Roman"/>
          <w:color w:val="000000" w:themeColor="text1"/>
          <w:lang w:val="en-US"/>
        </w:rPr>
        <w:t>'omo alguna ov</w:t>
      </w:r>
      <w:r w:rsidRPr="00F641B0">
        <w:rPr>
          <w:rFonts w:ascii="Times" w:hAnsi="Times" w:cs="Times New Roman"/>
          <w:color w:val="000000" w:themeColor="text1"/>
          <w:lang w:val="en-US"/>
        </w:rPr>
        <w:t>raile</w:t>
      </w:r>
      <w:r w:rsidR="001F040D" w:rsidRPr="00F641B0">
        <w:rPr>
          <w:rFonts w:ascii="Times" w:hAnsi="Times" w:cs="Times New Roman"/>
          <w:color w:val="000000" w:themeColor="text1"/>
          <w:lang w:val="en-US"/>
        </w:rPr>
        <w:t>,</w:t>
      </w:r>
    </w:p>
    <w:p w14:paraId="181525E6" w14:textId="10C3FA16" w:rsidR="0070778F" w:rsidRPr="00F641B0" w:rsidRDefault="00F3236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Ma el vostro plaxer fè v</w:t>
      </w:r>
      <w:r w:rsidR="005964DA" w:rsidRPr="00F641B0">
        <w:rPr>
          <w:rFonts w:ascii="Times" w:hAnsi="Times" w:cs="Times New Roman"/>
          <w:color w:val="000000" w:themeColor="text1"/>
          <w:lang w:val="en-US"/>
        </w:rPr>
        <w:t>eraso P</w:t>
      </w:r>
      <w:r w:rsidR="0070778F" w:rsidRPr="00F641B0">
        <w:rPr>
          <w:rFonts w:ascii="Times" w:hAnsi="Times" w:cs="Times New Roman"/>
          <w:color w:val="000000" w:themeColor="text1"/>
          <w:lang w:val="en-US"/>
        </w:rPr>
        <w:t>are e</w:t>
      </w:r>
      <w:r>
        <w:rPr>
          <w:rFonts w:ascii="Times" w:hAnsi="Times" w:cs="Times New Roman"/>
          <w:color w:val="000000" w:themeColor="text1"/>
          <w:lang w:val="en-US"/>
        </w:rPr>
        <w:t xml:space="preserve"> s</w:t>
      </w:r>
      <w:r w:rsidR="0070778F" w:rsidRPr="00F641B0">
        <w:rPr>
          <w:rFonts w:ascii="Times" w:hAnsi="Times" w:cs="Times New Roman"/>
          <w:color w:val="000000" w:themeColor="text1"/>
          <w:lang w:val="en-US"/>
        </w:rPr>
        <w:t>pirituaile</w:t>
      </w:r>
      <w:r w:rsidR="005964DA" w:rsidRPr="00F641B0">
        <w:rPr>
          <w:rFonts w:ascii="Times" w:hAnsi="Times" w:cs="Times New Roman"/>
          <w:color w:val="000000" w:themeColor="text1"/>
          <w:lang w:val="en-US"/>
        </w:rPr>
        <w:t>."</w:t>
      </w:r>
    </w:p>
    <w:p w14:paraId="7E5B9941" w14:textId="0C5BB00D" w:rsidR="0070778F" w:rsidRPr="00F641B0" w:rsidRDefault="00B9559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questo moto fe</w:t>
      </w:r>
      <w:r w:rsidR="0080420B">
        <w:rPr>
          <w:rFonts w:ascii="Times" w:hAnsi="Times" w:cs="Times New Roman"/>
          <w:color w:val="000000" w:themeColor="text1"/>
          <w:lang w:val="en-US"/>
        </w:rPr>
        <w:t>rmà</w:t>
      </w:r>
      <w:r w:rsidR="0070778F" w:rsidRPr="00F641B0">
        <w:rPr>
          <w:rFonts w:ascii="Times" w:hAnsi="Times" w:cs="Times New Roman"/>
          <w:color w:val="000000" w:themeColor="text1"/>
          <w:lang w:val="en-US"/>
        </w:rPr>
        <w:t xml:space="preserve"> so</w:t>
      </w:r>
      <w:r w:rsidR="005964DA" w:rsidRPr="00F641B0">
        <w:rPr>
          <w:rFonts w:ascii="Times" w:hAnsi="Times" w:cs="Times New Roman"/>
          <w:color w:val="000000" w:themeColor="text1"/>
          <w:lang w:val="en-US"/>
        </w:rPr>
        <w:t xml:space="preserve"> v</w:t>
      </w:r>
      <w:r w:rsidR="0070778F" w:rsidRPr="00F641B0">
        <w:rPr>
          <w:rFonts w:ascii="Times" w:hAnsi="Times" w:cs="Times New Roman"/>
          <w:color w:val="000000" w:themeColor="text1"/>
          <w:lang w:val="en-US"/>
        </w:rPr>
        <w:t>entaile</w:t>
      </w:r>
      <w:r w:rsidR="005964DA" w:rsidRPr="00F641B0">
        <w:rPr>
          <w:rFonts w:ascii="Times" w:hAnsi="Times" w:cs="Times New Roman"/>
          <w:color w:val="000000" w:themeColor="text1"/>
          <w:lang w:val="en-US"/>
        </w:rPr>
        <w:t>;</w:t>
      </w:r>
    </w:p>
    <w:p w14:paraId="60ADEA90" w14:textId="32870344" w:rsidR="005964DA" w:rsidRPr="00F641B0" w:rsidRDefault="005964DA" w:rsidP="005964D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Atanto v</w:t>
      </w:r>
      <w:r w:rsidR="0070778F" w:rsidRPr="00F641B0">
        <w:rPr>
          <w:rFonts w:ascii="Times" w:hAnsi="Times" w:cs="Times New Roman"/>
          <w:color w:val="000000" w:themeColor="text1"/>
          <w:lang w:val="en-US"/>
        </w:rPr>
        <w:t xml:space="preserve">ene lo çorno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o sol che</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raile</w:t>
      </w:r>
      <w:r w:rsidRPr="00F641B0">
        <w:rPr>
          <w:rFonts w:ascii="Times" w:hAnsi="Times" w:cs="Times New Roman"/>
          <w:color w:val="000000" w:themeColor="text1"/>
          <w:lang w:val="en-US"/>
        </w:rPr>
        <w:t>.</w:t>
      </w:r>
    </w:p>
    <w:p w14:paraId="019AC832" w14:textId="6957A9A1" w:rsidR="005964DA" w:rsidRPr="00F641B0" w:rsidRDefault="00F82811" w:rsidP="005964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126</w:t>
      </w:r>
      <w:r w:rsidR="0070778F" w:rsidRPr="00F641B0">
        <w:rPr>
          <w:rFonts w:ascii="Times" w:hAnsi="Times" w:cs="Times New Roman"/>
          <w:bCs/>
          <w:color w:val="000000" w:themeColor="text1"/>
          <w:lang w:val="en-US"/>
        </w:rPr>
        <w:t xml:space="preserve">] </w:t>
      </w:r>
    </w:p>
    <w:p w14:paraId="6070D020" w14:textId="3B720455" w:rsidR="0070778F" w:rsidRPr="00F641B0" w:rsidRDefault="00A658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Alla doman </w:t>
      </w:r>
      <w:r w:rsidR="004E7F9B">
        <w:rPr>
          <w:rFonts w:ascii="Times" w:hAnsi="Times" w:cs="Times New Roman"/>
          <w:color w:val="000000" w:themeColor="text1"/>
          <w:lang w:val="en-US"/>
        </w:rPr>
        <w:t>à·ll</w:t>
      </w:r>
      <w:r w:rsidR="0070778F" w:rsidRPr="00F641B0">
        <w:rPr>
          <w:rFonts w:ascii="Times" w:hAnsi="Times" w:cs="Times New Roman"/>
          <w:color w:val="000000" w:themeColor="text1"/>
          <w:lang w:val="en-US"/>
        </w:rPr>
        <w:t>a sua via colie</w:t>
      </w:r>
      <w:r w:rsidRPr="00F641B0">
        <w:rPr>
          <w:rFonts w:ascii="Times" w:hAnsi="Times" w:cs="Times New Roman"/>
          <w:color w:val="000000" w:themeColor="text1"/>
          <w:lang w:val="en-US"/>
        </w:rPr>
        <w:t>;</w:t>
      </w:r>
    </w:p>
    <w:p w14:paraId="62ED3277" w14:textId="4BADCC38" w:rsidR="0070778F" w:rsidRPr="00F641B0" w:rsidRDefault="00A658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 </w:t>
      </w:r>
      <w:r w:rsidR="00A72F35" w:rsidRPr="00F641B0">
        <w:rPr>
          <w:rFonts w:ascii="Times" w:hAnsi="Times" w:cs="Times New Roman"/>
          <w:color w:val="000000" w:themeColor="text1"/>
          <w:lang w:val="en-US"/>
        </w:rPr>
        <w:t>D</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çorno i</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çorno Dio li</w:t>
      </w:r>
      <w:r w:rsidR="00A72F3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sseia in </w:t>
      </w:r>
      <w:r w:rsidR="0070778F" w:rsidRPr="00F641B0">
        <w:rPr>
          <w:rFonts w:ascii="Times" w:hAnsi="Times" w:cs="Times New Roman"/>
          <w:color w:val="000000" w:themeColor="text1"/>
          <w:lang w:val="en-US"/>
        </w:rPr>
        <w:t>ahie</w:t>
      </w:r>
      <w:r w:rsidRPr="00F641B0">
        <w:rPr>
          <w:rFonts w:ascii="Times" w:hAnsi="Times" w:cs="Times New Roman"/>
          <w:color w:val="000000" w:themeColor="text1"/>
          <w:lang w:val="en-US"/>
        </w:rPr>
        <w:t>! ––</w:t>
      </w:r>
    </w:p>
    <w:p w14:paraId="40B5ED13" w14:textId="5E78C811" w:rsidR="0070778F" w:rsidRPr="00F641B0" w:rsidRDefault="00A658D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Quindexe corni è and</w:t>
      </w:r>
      <w:r w:rsidR="0080420B">
        <w:rPr>
          <w:rFonts w:ascii="Times" w:hAnsi="Times" w:cs="Times New Roman"/>
          <w:color w:val="000000" w:themeColor="text1"/>
          <w:lang w:val="en-US"/>
        </w:rPr>
        <w:t>é</w:t>
      </w:r>
      <w:r w:rsidR="0080420B">
        <w:rPr>
          <w:rStyle w:val="FootnoteReference"/>
          <w:rFonts w:ascii="Times" w:hAnsi="Times" w:cs="Times New Roman"/>
          <w:color w:val="000000" w:themeColor="text1"/>
          <w:lang w:val="en-US"/>
        </w:rPr>
        <w:footnoteReference w:id="390"/>
      </w:r>
      <w:r w:rsidR="0070778F" w:rsidRPr="00F641B0">
        <w:rPr>
          <w:rFonts w:ascii="Times" w:hAnsi="Times" w:cs="Times New Roman"/>
          <w:color w:val="000000" w:themeColor="text1"/>
          <w:lang w:val="en-US"/>
        </w:rPr>
        <w:t xml:space="preserve"> sença altra conpagnie</w:t>
      </w:r>
      <w:r w:rsidR="0080420B">
        <w:rPr>
          <w:rFonts w:ascii="Times" w:hAnsi="Times" w:cs="Times New Roman"/>
          <w:color w:val="000000" w:themeColor="text1"/>
          <w:lang w:val="en-US"/>
        </w:rPr>
        <w:t>.</w:t>
      </w:r>
    </w:p>
    <w:p w14:paraId="1E54D6AF" w14:textId="22079DD7" w:rsidR="0070778F" w:rsidRPr="00F641B0" w:rsidRDefault="00EE1AD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Conduxe la nav</w:t>
      </w:r>
      <w:r w:rsidR="0070778F" w:rsidRPr="00F641B0">
        <w:rPr>
          <w:rFonts w:ascii="Times" w:hAnsi="Times" w:cs="Times New Roman"/>
          <w:color w:val="000000" w:themeColor="text1"/>
          <w:lang w:val="en-US"/>
        </w:rPr>
        <w:t>e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la granda aqua antie</w:t>
      </w:r>
      <w:r w:rsidRPr="00F641B0">
        <w:rPr>
          <w:rFonts w:ascii="Times" w:hAnsi="Times" w:cs="Times New Roman"/>
          <w:color w:val="000000" w:themeColor="text1"/>
          <w:lang w:val="en-US"/>
        </w:rPr>
        <w:t>,</w:t>
      </w:r>
    </w:p>
    <w:p w14:paraId="37BCB6D1" w14:textId="205C227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(71R) </w:t>
      </w:r>
      <w:r w:rsidRPr="00F641B0">
        <w:rPr>
          <w:rFonts w:ascii="Times" w:hAnsi="Times" w:cs="Times New Roman"/>
          <w:color w:val="000000" w:themeColor="text1"/>
          <w:lang w:val="en-US"/>
        </w:rPr>
        <w:t>Che da quel çorno ch</w:t>
      </w:r>
      <w:r w:rsidR="00EE1ADE" w:rsidRPr="00F641B0">
        <w:rPr>
          <w:rFonts w:ascii="Times" w:hAnsi="Times" w:cs="Times New Roman"/>
          <w:color w:val="000000" w:themeColor="text1"/>
          <w:lang w:val="en-US"/>
        </w:rPr>
        <w:t>'el fè</w:t>
      </w:r>
      <w:r w:rsidRPr="00F641B0">
        <w:rPr>
          <w:rFonts w:ascii="Times" w:hAnsi="Times" w:cs="Times New Roman"/>
          <w:color w:val="000000" w:themeColor="text1"/>
          <w:lang w:val="en-US"/>
        </w:rPr>
        <w:t xml:space="preserve"> despartie</w:t>
      </w:r>
    </w:p>
    <w:p w14:paraId="5DBE2F17" w14:textId="5BD42737" w:rsidR="0070778F" w:rsidRPr="00F641B0" w:rsidRDefault="00EE1AD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Dal pro T</w:t>
      </w:r>
      <w:r w:rsidR="0070778F" w:rsidRPr="00F641B0">
        <w:rPr>
          <w:rFonts w:ascii="Times" w:hAnsi="Times" w:cs="Times New Roman"/>
          <w:color w:val="000000" w:themeColor="text1"/>
          <w:lang w:val="en-US"/>
        </w:rPr>
        <w:t>adio e da so baronie</w:t>
      </w:r>
    </w:p>
    <w:p w14:paraId="642163EA" w14:textId="49724B86" w:rsidR="0070778F" w:rsidRPr="00F641B0" w:rsidRDefault="00EE1AD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Lu e la nav</w:t>
      </w:r>
      <w:r w:rsidR="0070778F" w:rsidRPr="00F641B0">
        <w:rPr>
          <w:rFonts w:ascii="Times" w:hAnsi="Times" w:cs="Times New Roman"/>
          <w:color w:val="000000" w:themeColor="text1"/>
          <w:lang w:val="en-US"/>
        </w:rPr>
        <w:t>e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la granda aqua antie</w:t>
      </w:r>
    </w:p>
    <w:p w14:paraId="7002EAB0" w14:textId="1350D9D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w:t>
      </w:r>
      <w:r w:rsidR="00EE1ADE" w:rsidRPr="00F641B0">
        <w:rPr>
          <w:rFonts w:ascii="Times" w:hAnsi="Times" w:cs="Times New Roman"/>
          <w:color w:val="000000" w:themeColor="text1"/>
          <w:lang w:val="en-US"/>
        </w:rPr>
        <w:t>'apela T</w:t>
      </w:r>
      <w:r w:rsidRPr="00F641B0">
        <w:rPr>
          <w:rFonts w:ascii="Times" w:hAnsi="Times" w:cs="Times New Roman"/>
          <w:color w:val="000000" w:themeColor="text1"/>
          <w:lang w:val="en-US"/>
        </w:rPr>
        <w:t>igris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li nostri ancesorie</w:t>
      </w:r>
      <w:r w:rsidR="0080420B">
        <w:rPr>
          <w:rFonts w:ascii="Times" w:hAnsi="Times" w:cs="Times New Roman"/>
          <w:color w:val="000000" w:themeColor="text1"/>
          <w:lang w:val="en-US"/>
        </w:rPr>
        <w:t>,</w:t>
      </w:r>
    </w:p>
    <w:p w14:paraId="3AF2443E" w14:textId="7523233C" w:rsidR="0070778F" w:rsidRPr="00F641B0" w:rsidRDefault="00EE1AD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qual vien del lu(o)</w:t>
      </w:r>
      <w:r w:rsidR="0070778F" w:rsidRPr="00F641B0">
        <w:rPr>
          <w:rFonts w:ascii="Times" w:hAnsi="Times" w:cs="Times New Roman"/>
          <w:color w:val="000000" w:themeColor="text1"/>
          <w:lang w:val="en-US"/>
        </w:rPr>
        <w:t xml:space="preserve">go </w:t>
      </w:r>
      <w:r w:rsidRPr="00F641B0">
        <w:rPr>
          <w:rFonts w:ascii="Times" w:hAnsi="Times" w:cs="Times New Roman"/>
          <w:color w:val="000000" w:themeColor="text1"/>
          <w:lang w:val="en-US"/>
        </w:rPr>
        <w:t>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 Enoche e E</w:t>
      </w:r>
      <w:r w:rsidR="0070778F" w:rsidRPr="00F641B0">
        <w:rPr>
          <w:rFonts w:ascii="Times" w:hAnsi="Times" w:cs="Times New Roman"/>
          <w:color w:val="000000" w:themeColor="text1"/>
          <w:lang w:val="en-US"/>
        </w:rPr>
        <w:t>lie</w:t>
      </w:r>
      <w:r w:rsidR="0080420B">
        <w:rPr>
          <w:rFonts w:ascii="Times" w:hAnsi="Times" w:cs="Times New Roman"/>
          <w:color w:val="000000" w:themeColor="text1"/>
          <w:lang w:val="en-US"/>
        </w:rPr>
        <w:t>.</w:t>
      </w:r>
    </w:p>
    <w:p w14:paraId="7B30E459" w14:textId="3BEF358A" w:rsidR="0070778F" w:rsidRPr="00F641B0" w:rsidRDefault="00EE1AD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trov</w:t>
      </w:r>
      <w:r w:rsidR="0080420B">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borgo ni albergarie</w:t>
      </w:r>
      <w:r w:rsidRPr="00F641B0">
        <w:rPr>
          <w:rFonts w:ascii="Times" w:hAnsi="Times" w:cs="Times New Roman"/>
          <w:color w:val="000000" w:themeColor="text1"/>
          <w:lang w:val="en-US"/>
        </w:rPr>
        <w:t>,</w:t>
      </w:r>
    </w:p>
    <w:p w14:paraId="1DB524C4" w14:textId="60B11F5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Homo ni femena se no erbe florie</w:t>
      </w:r>
      <w:r w:rsidR="00EE1ADE" w:rsidRPr="00F641B0">
        <w:rPr>
          <w:rFonts w:ascii="Times" w:hAnsi="Times" w:cs="Times New Roman"/>
          <w:color w:val="000000" w:themeColor="text1"/>
          <w:lang w:val="en-US"/>
        </w:rPr>
        <w:t>,</w:t>
      </w:r>
    </w:p>
    <w:p w14:paraId="4950458D" w14:textId="3646BCE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gran boscaci</w:t>
      </w:r>
      <w:r w:rsidR="00EE1AD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la tera</w:t>
      </w:r>
      <w:r w:rsidR="00EE1AD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li ramie</w:t>
      </w:r>
    </w:p>
    <w:p w14:paraId="2788FD9A" w14:textId="74F14DAE" w:rsidR="0070778F" w:rsidRPr="00F641B0" w:rsidRDefault="00EE1AD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3C7C0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criature no prende habitarie</w:t>
      </w:r>
      <w:r w:rsidRPr="00F641B0">
        <w:rPr>
          <w:rFonts w:ascii="Times" w:hAnsi="Times" w:cs="Times New Roman"/>
          <w:color w:val="000000" w:themeColor="text1"/>
          <w:lang w:val="en-US"/>
        </w:rPr>
        <w:t>;</w:t>
      </w:r>
    </w:p>
    <w:p w14:paraId="4D75CC72" w14:textId="4CF315F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Fruto </w:t>
      </w:r>
      <w:r w:rsidR="00076F52">
        <w:rPr>
          <w:rFonts w:ascii="Times" w:hAnsi="Times" w:cs="Times New Roman"/>
          <w:color w:val="000000" w:themeColor="text1"/>
          <w:lang w:val="en-US"/>
        </w:rPr>
        <w:t>no·ss</w:t>
      </w:r>
      <w:r w:rsidR="00EE1ADE" w:rsidRPr="00F641B0">
        <w:rPr>
          <w:rFonts w:ascii="Times" w:hAnsi="Times" w:cs="Times New Roman"/>
          <w:color w:val="000000" w:themeColor="text1"/>
          <w:lang w:val="en-US"/>
        </w:rPr>
        <w:t>e trov</w:t>
      </w:r>
      <w:r w:rsidRPr="00F641B0">
        <w:rPr>
          <w:rFonts w:ascii="Times" w:hAnsi="Times" w:cs="Times New Roman"/>
          <w:color w:val="000000" w:themeColor="text1"/>
          <w:lang w:val="en-US"/>
        </w:rPr>
        <w:t>a</w:t>
      </w:r>
      <w:r w:rsidR="00EE1AD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w:t>
      </w:r>
      <w:r w:rsidR="00EE1AD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li nasse ne gran ni ble</w:t>
      </w:r>
      <w:r w:rsidR="00EE1ADE" w:rsidRPr="00F641B0">
        <w:rPr>
          <w:rFonts w:ascii="Times" w:hAnsi="Times" w:cs="Times New Roman"/>
          <w:color w:val="000000" w:themeColor="text1"/>
          <w:lang w:val="en-US"/>
        </w:rPr>
        <w:t>.</w:t>
      </w:r>
    </w:p>
    <w:p w14:paraId="3B31008A" w14:textId="5DFC400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lial conte o</w:t>
      </w:r>
      <w:r w:rsidR="0018420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no</w:t>
      </w:r>
      <w:r w:rsidR="00184207"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ponto de boxie</w:t>
      </w:r>
    </w:p>
    <w:p w14:paraId="61EE80C7" w14:textId="5129C6E5" w:rsidR="0070778F" w:rsidRPr="00F641B0" w:rsidRDefault="00EE1AD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inv</w:t>
      </w:r>
      <w:r w:rsidR="0070778F" w:rsidRPr="00F641B0">
        <w:rPr>
          <w:rFonts w:ascii="Times" w:hAnsi="Times" w:cs="Times New Roman"/>
          <w:color w:val="000000" w:themeColor="text1"/>
          <w:lang w:val="en-US"/>
        </w:rPr>
        <w:t>er algun homo no ama luxengerie</w:t>
      </w:r>
      <w:r w:rsidRPr="00F641B0">
        <w:rPr>
          <w:rFonts w:ascii="Times" w:hAnsi="Times" w:cs="Times New Roman"/>
          <w:color w:val="000000" w:themeColor="text1"/>
          <w:lang w:val="en-US"/>
        </w:rPr>
        <w:t>,</w:t>
      </w:r>
    </w:p>
    <w:p w14:paraId="15CF398C" w14:textId="451A4A43" w:rsidR="0070778F" w:rsidRPr="00F641B0" w:rsidRDefault="00EE1AD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nav</w:t>
      </w:r>
      <w:r w:rsidR="0070778F" w:rsidRPr="00F641B0">
        <w:rPr>
          <w:rFonts w:ascii="Times" w:hAnsi="Times" w:cs="Times New Roman"/>
          <w:color w:val="000000" w:themeColor="text1"/>
          <w:lang w:val="en-US"/>
        </w:rPr>
        <w:t xml:space="preserve">e piçola che fo </w:t>
      </w:r>
      <w:r w:rsidR="0070778F" w:rsidRPr="00F641B0">
        <w:rPr>
          <w:rFonts w:ascii="Times" w:hAnsi="Times" w:cs="Times New Roman"/>
          <w:color w:val="000000" w:themeColor="text1"/>
          <w:highlight w:val="yellow"/>
          <w:lang w:val="en-US"/>
        </w:rPr>
        <w:t>candiani</w:t>
      </w:r>
      <w:r w:rsidR="0070778F" w:rsidRPr="00F641B0">
        <w:rPr>
          <w:rFonts w:ascii="Times" w:hAnsi="Times" w:cs="Times New Roman"/>
          <w:color w:val="000000" w:themeColor="text1"/>
          <w:lang w:val="en-US"/>
        </w:rPr>
        <w:t xml:space="preserve"> e grie</w:t>
      </w:r>
    </w:p>
    <w:p w14:paraId="49DF6EE0" w14:textId="112077D1"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Tanto menà</w:t>
      </w:r>
      <w:r w:rsidR="0070778F" w:rsidRPr="00F641B0">
        <w:rPr>
          <w:rFonts w:ascii="Times" w:hAnsi="Times" w:cs="Times New Roman"/>
          <w:color w:val="000000" w:themeColor="text1"/>
          <w:lang w:val="en-US"/>
        </w:rPr>
        <w:t xml:space="preserve"> inanci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maistrie</w:t>
      </w:r>
    </w:p>
    <w:p w14:paraId="1BAD5800" w14:textId="25A15755" w:rsidR="0070778F" w:rsidRPr="00F641B0" w:rsidRDefault="000C67C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plaque al fiol s</w:t>
      </w:r>
      <w:r w:rsidR="00EE1ADE" w:rsidRPr="00F641B0">
        <w:rPr>
          <w:rFonts w:ascii="Times" w:hAnsi="Times" w:cs="Times New Roman"/>
          <w:color w:val="000000" w:themeColor="text1"/>
          <w:lang w:val="en-US"/>
        </w:rPr>
        <w:t>ante M</w:t>
      </w:r>
      <w:r w:rsidR="0070778F" w:rsidRPr="00F641B0">
        <w:rPr>
          <w:rFonts w:ascii="Times" w:hAnsi="Times" w:cs="Times New Roman"/>
          <w:color w:val="000000" w:themeColor="text1"/>
          <w:lang w:val="en-US"/>
        </w:rPr>
        <w:t>arie</w:t>
      </w:r>
      <w:r w:rsidR="0080420B">
        <w:rPr>
          <w:rFonts w:ascii="Times" w:hAnsi="Times" w:cs="Times New Roman"/>
          <w:color w:val="000000" w:themeColor="text1"/>
          <w:lang w:val="en-US"/>
        </w:rPr>
        <w:t>;</w:t>
      </w:r>
    </w:p>
    <w:p w14:paraId="30EF9B82" w14:textId="0041A9D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longo flume li</w:t>
      </w:r>
      <w:r w:rsidR="00EE1ADE"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l</w:t>
      </w:r>
      <w:r w:rsidR="00EE1ADE" w:rsidRPr="00F641B0">
        <w:rPr>
          <w:rFonts w:ascii="Times" w:hAnsi="Times" w:cs="Times New Roman"/>
          <w:color w:val="000000" w:themeColor="text1"/>
          <w:lang w:val="en-US"/>
        </w:rPr>
        <w:t>'</w:t>
      </w:r>
      <w:r w:rsidRPr="00F641B0">
        <w:rPr>
          <w:rFonts w:ascii="Times" w:hAnsi="Times" w:cs="Times New Roman"/>
          <w:color w:val="000000" w:themeColor="text1"/>
          <w:lang w:val="en-US"/>
        </w:rPr>
        <w:t>aqua falie</w:t>
      </w:r>
      <w:r w:rsidR="00EE1ADE" w:rsidRPr="00F641B0">
        <w:rPr>
          <w:rFonts w:ascii="Times" w:hAnsi="Times" w:cs="Times New Roman"/>
          <w:color w:val="000000" w:themeColor="text1"/>
          <w:lang w:val="en-US"/>
        </w:rPr>
        <w:t>.</w:t>
      </w:r>
    </w:p>
    <w:p w14:paraId="721CA6CA" w14:textId="7AE6580B" w:rsidR="00F35169" w:rsidRPr="00F641B0" w:rsidRDefault="00F82811" w:rsidP="00F351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127</w:t>
      </w:r>
      <w:r w:rsidR="0070778F" w:rsidRPr="00F641B0">
        <w:rPr>
          <w:rFonts w:ascii="Times" w:hAnsi="Times" w:cs="Times New Roman"/>
          <w:bCs/>
          <w:color w:val="000000" w:themeColor="text1"/>
          <w:lang w:val="en-US"/>
        </w:rPr>
        <w:t xml:space="preserve">] </w:t>
      </w:r>
    </w:p>
    <w:p w14:paraId="732D90BB" w14:textId="04BB1995" w:rsidR="0070778F" w:rsidRPr="00F641B0" w:rsidRDefault="00F351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Un sabado</w:t>
      </w:r>
      <w:r w:rsidR="007E1564">
        <w:rPr>
          <w:rFonts w:ascii="Times" w:hAnsi="Times" w:cs="Times New Roman"/>
          <w:color w:val="000000" w:themeColor="text1"/>
          <w:lang w:val="en-US"/>
        </w:rPr>
        <w:t xml:space="preserve"> dì </w:t>
      </w:r>
      <w:r w:rsidRPr="00F641B0">
        <w:rPr>
          <w:rFonts w:ascii="Times" w:hAnsi="Times" w:cs="Times New Roman"/>
          <w:color w:val="000000" w:themeColor="text1"/>
          <w:lang w:val="en-US"/>
        </w:rPr>
        <w:t>che lo çonte deçunoit</w:t>
      </w:r>
      <w:r w:rsidR="0080420B">
        <w:rPr>
          <w:rFonts w:ascii="Times" w:hAnsi="Times" w:cs="Times New Roman"/>
          <w:color w:val="000000" w:themeColor="text1"/>
          <w:lang w:val="en-US"/>
        </w:rPr>
        <w:t>,</w:t>
      </w:r>
    </w:p>
    <w:p w14:paraId="36165337" w14:textId="4AF38810" w:rsidR="0070778F" w:rsidRPr="00F641B0" w:rsidRDefault="003C7C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Ché</w:t>
      </w:r>
      <w:r w:rsidR="00F35169" w:rsidRPr="00F641B0">
        <w:rPr>
          <w:rFonts w:ascii="Times" w:hAnsi="Times" w:cs="Times New Roman"/>
          <w:color w:val="000000" w:themeColor="text1"/>
          <w:lang w:val="en-US"/>
        </w:rPr>
        <w:t xml:space="preserve"> pan mançava </w:t>
      </w:r>
      <w:r w:rsidR="00180088">
        <w:rPr>
          <w:rFonts w:ascii="Times" w:hAnsi="Times" w:cs="Times New Roman"/>
          <w:color w:val="000000" w:themeColor="text1"/>
          <w:lang w:val="en-US"/>
        </w:rPr>
        <w:t>e·ss</w:t>
      </w:r>
      <w:r w:rsidR="00F35169" w:rsidRPr="00F641B0">
        <w:rPr>
          <w:rFonts w:ascii="Times" w:hAnsi="Times" w:cs="Times New Roman"/>
          <w:color w:val="000000" w:themeColor="text1"/>
          <w:lang w:val="en-US"/>
        </w:rPr>
        <w:t>e no aqua bev</w:t>
      </w:r>
      <w:r w:rsidR="0070778F" w:rsidRPr="00F641B0">
        <w:rPr>
          <w:rFonts w:ascii="Times" w:hAnsi="Times" w:cs="Times New Roman"/>
          <w:color w:val="000000" w:themeColor="text1"/>
          <w:lang w:val="en-US"/>
        </w:rPr>
        <w:t>oit</w:t>
      </w:r>
      <w:r w:rsidR="00DA09ED" w:rsidRPr="00F641B0">
        <w:rPr>
          <w:rFonts w:ascii="Times" w:hAnsi="Times" w:cs="Times New Roman"/>
          <w:color w:val="000000" w:themeColor="text1"/>
          <w:lang w:val="en-US"/>
        </w:rPr>
        <w:t>,</w:t>
      </w:r>
    </w:p>
    <w:p w14:paraId="1183336F" w14:textId="454D4BE0" w:rsidR="0070778F" w:rsidRPr="00F641B0" w:rsidRDefault="00F351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Inssì della nave sullo riv</w:t>
      </w:r>
      <w:r w:rsidR="0070778F" w:rsidRPr="00F641B0">
        <w:rPr>
          <w:rFonts w:ascii="Times" w:hAnsi="Times" w:cs="Times New Roman"/>
          <w:color w:val="000000" w:themeColor="text1"/>
          <w:lang w:val="en-US"/>
        </w:rPr>
        <w:t>aço droit</w:t>
      </w:r>
      <w:r w:rsidRPr="00F641B0">
        <w:rPr>
          <w:rFonts w:ascii="Times" w:hAnsi="Times" w:cs="Times New Roman"/>
          <w:color w:val="000000" w:themeColor="text1"/>
          <w:lang w:val="en-US"/>
        </w:rPr>
        <w:t>.</w:t>
      </w:r>
    </w:p>
    <w:p w14:paraId="7158E39E" w14:textId="0E84C2B4" w:rsidR="0070778F" w:rsidRPr="00F641B0" w:rsidRDefault="0080420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Tigris reguardà</w:t>
      </w:r>
      <w:r w:rsidR="0070778F" w:rsidRPr="00F641B0">
        <w:rPr>
          <w:rFonts w:ascii="Times" w:hAnsi="Times" w:cs="Times New Roman"/>
          <w:color w:val="000000" w:themeColor="text1"/>
          <w:lang w:val="en-US"/>
        </w:rPr>
        <w:t xml:space="preserve"> o</w:t>
      </w:r>
      <w:r w:rsidR="00CB490D"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tanto d</w:t>
      </w:r>
      <w:r w:rsidR="00F35169" w:rsidRPr="00F641B0">
        <w:rPr>
          <w:rFonts w:ascii="Times" w:hAnsi="Times" w:cs="Times New Roman"/>
          <w:color w:val="000000" w:themeColor="text1"/>
          <w:lang w:val="en-US"/>
        </w:rPr>
        <w:t>'aqua non av</w:t>
      </w:r>
      <w:r w:rsidR="0070778F" w:rsidRPr="00F641B0">
        <w:rPr>
          <w:rFonts w:ascii="Times" w:hAnsi="Times" w:cs="Times New Roman"/>
          <w:color w:val="000000" w:themeColor="text1"/>
          <w:lang w:val="en-US"/>
        </w:rPr>
        <w:t>oit</w:t>
      </w:r>
    </w:p>
    <w:p w14:paraId="7A210A5F" w14:textId="1968DF7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tanto fondi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ello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nulo endroit</w:t>
      </w:r>
    </w:p>
    <w:p w14:paraId="6097E6F4" w14:textId="16CEF3E5" w:rsidR="0070778F" w:rsidRPr="00F641B0" w:rsidRDefault="00F351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 nav</w:t>
      </w:r>
      <w:r w:rsidR="0080420B">
        <w:rPr>
          <w:rFonts w:ascii="Times" w:hAnsi="Times" w:cs="Times New Roman"/>
          <w:color w:val="000000" w:themeColor="text1"/>
          <w:lang w:val="en-US"/>
        </w:rPr>
        <w:t>e condugà</w:t>
      </w:r>
      <w:r w:rsidRPr="00F641B0">
        <w:rPr>
          <w:rFonts w:ascii="Times" w:hAnsi="Times" w:cs="Times New Roman"/>
          <w:color w:val="000000" w:themeColor="text1"/>
          <w:lang w:val="en-US"/>
        </w:rPr>
        <w:t xml:space="preserve">, unde </w:t>
      </w:r>
      <w:r w:rsidR="004E7F9B">
        <w:rPr>
          <w:rFonts w:ascii="Times" w:hAnsi="Times" w:cs="Times New Roman"/>
          <w:color w:val="000000" w:themeColor="text1"/>
          <w:lang w:val="en-US"/>
        </w:rPr>
        <w:t>à·ll</w:t>
      </w:r>
      <w:r w:rsidR="0070778F" w:rsidRPr="00F641B0">
        <w:rPr>
          <w:rFonts w:ascii="Times" w:hAnsi="Times" w:cs="Times New Roman"/>
          <w:color w:val="000000" w:themeColor="text1"/>
          <w:lang w:val="en-US"/>
        </w:rPr>
        <w:t>o cuor iro</w:t>
      </w:r>
      <w:r w:rsidRPr="00F641B0">
        <w:rPr>
          <w:rFonts w:ascii="Times" w:hAnsi="Times" w:cs="Times New Roman"/>
          <w:color w:val="000000" w:themeColor="text1"/>
          <w:lang w:val="en-US"/>
        </w:rPr>
        <w:t>(i)</w:t>
      </w:r>
      <w:r w:rsidR="0070778F" w:rsidRPr="00F641B0">
        <w:rPr>
          <w:rFonts w:ascii="Times" w:hAnsi="Times" w:cs="Times New Roman"/>
          <w:color w:val="000000" w:themeColor="text1"/>
          <w:lang w:val="en-US"/>
        </w:rPr>
        <w:t>t</w:t>
      </w:r>
      <w:r w:rsidR="00184207" w:rsidRPr="00F641B0">
        <w:rPr>
          <w:rFonts w:ascii="Times" w:hAnsi="Times" w:cs="Times New Roman"/>
          <w:color w:val="000000" w:themeColor="text1"/>
          <w:lang w:val="en-US"/>
        </w:rPr>
        <w:t>,</w:t>
      </w:r>
    </w:p>
    <w:p w14:paraId="3E841600" w14:textId="378BBDE5" w:rsidR="0070778F" w:rsidRPr="00F641B0" w:rsidRDefault="00F351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un riv</w:t>
      </w:r>
      <w:r w:rsidR="0070778F" w:rsidRPr="00F641B0">
        <w:rPr>
          <w:rFonts w:ascii="Times" w:hAnsi="Times" w:cs="Times New Roman"/>
          <w:color w:val="000000" w:themeColor="text1"/>
          <w:lang w:val="en-US"/>
        </w:rPr>
        <w:t>aço all</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altro estroit</w:t>
      </w:r>
      <w:r w:rsidRPr="00F641B0">
        <w:rPr>
          <w:rFonts w:ascii="Times" w:hAnsi="Times" w:cs="Times New Roman"/>
          <w:color w:val="000000" w:themeColor="text1"/>
          <w:lang w:val="en-US"/>
        </w:rPr>
        <w:t>,</w:t>
      </w:r>
    </w:p>
    <w:p w14:paraId="6C4CE566" w14:textId="590553C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streto</w:t>
      </w:r>
      <w:r w:rsidR="00DA09ED"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lo leto che homo no</w:t>
      </w:r>
      <w:r w:rsidR="00F3516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li meneroit</w:t>
      </w:r>
    </w:p>
    <w:p w14:paraId="5D096D5E" w14:textId="44B0B5A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plui piçolo bacelo ch</w:t>
      </w:r>
      <w:r w:rsidR="00F35169" w:rsidRPr="00F641B0">
        <w:rPr>
          <w:rFonts w:ascii="Times" w:hAnsi="Times" w:cs="Times New Roman"/>
          <w:color w:val="000000" w:themeColor="text1"/>
          <w:lang w:val="en-US"/>
        </w:rPr>
        <w:t>'</w:t>
      </w:r>
      <w:r w:rsidRPr="00F641B0">
        <w:rPr>
          <w:rFonts w:ascii="Times" w:hAnsi="Times" w:cs="Times New Roman"/>
          <w:color w:val="000000" w:themeColor="text1"/>
          <w:lang w:val="en-US"/>
        </w:rPr>
        <w:t>al siegolo soit</w:t>
      </w:r>
    </w:p>
    <w:p w14:paraId="4DB59DF8" w14:textId="660AC47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Ni no core l'aqua como la soloit</w:t>
      </w:r>
      <w:r w:rsidR="00DA09ED" w:rsidRPr="00F641B0">
        <w:rPr>
          <w:rFonts w:ascii="Times" w:hAnsi="Times" w:cs="Times New Roman"/>
          <w:color w:val="000000" w:themeColor="text1"/>
          <w:lang w:val="en-US"/>
        </w:rPr>
        <w:t>;</w:t>
      </w:r>
    </w:p>
    <w:p w14:paraId="4B79FF5F" w14:textId="2903F29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(71V) </w:t>
      </w:r>
      <w:r w:rsidR="00DA09ED" w:rsidRPr="00F641B0">
        <w:rPr>
          <w:rFonts w:ascii="Times" w:hAnsi="Times" w:cs="Times New Roman"/>
          <w:color w:val="000000" w:themeColor="text1"/>
          <w:lang w:val="en-US"/>
        </w:rPr>
        <w:t>Podé</w:t>
      </w:r>
      <w:r w:rsidRPr="00F641B0">
        <w:rPr>
          <w:rFonts w:ascii="Times" w:hAnsi="Times" w:cs="Times New Roman"/>
          <w:color w:val="000000" w:themeColor="text1"/>
          <w:lang w:val="en-US"/>
        </w:rPr>
        <w:t xml:space="preserve"> saver che gran duol n</w:t>
      </w:r>
      <w:r w:rsidR="00DA09ED" w:rsidRPr="00F641B0">
        <w:rPr>
          <w:rFonts w:ascii="Times" w:hAnsi="Times" w:cs="Times New Roman"/>
          <w:color w:val="000000" w:themeColor="text1"/>
          <w:lang w:val="en-US"/>
        </w:rPr>
        <w:t>'av</w:t>
      </w:r>
      <w:r w:rsidRPr="00F641B0">
        <w:rPr>
          <w:rFonts w:ascii="Times" w:hAnsi="Times" w:cs="Times New Roman"/>
          <w:color w:val="000000" w:themeColor="text1"/>
          <w:lang w:val="en-US"/>
        </w:rPr>
        <w:t>oit</w:t>
      </w:r>
      <w:r w:rsidR="00DA09ED" w:rsidRPr="00F641B0">
        <w:rPr>
          <w:rFonts w:ascii="Times" w:hAnsi="Times" w:cs="Times New Roman"/>
          <w:color w:val="000000" w:themeColor="text1"/>
          <w:lang w:val="en-US"/>
        </w:rPr>
        <w:t>,</w:t>
      </w:r>
    </w:p>
    <w:p w14:paraId="2246B5E8" w14:textId="0A4ED63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Dio se rende</w:t>
      </w:r>
      <w:r w:rsidR="00DA09E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Pr="00F641B0">
        <w:rPr>
          <w:rFonts w:ascii="Times" w:hAnsi="Times" w:cs="Times New Roman"/>
          <w:color w:val="000000" w:themeColor="text1"/>
          <w:highlight w:val="yellow"/>
          <w:lang w:val="en-US"/>
        </w:rPr>
        <w:t>in</w:t>
      </w:r>
      <w:r w:rsidR="00DA09ED"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ancora</w:t>
      </w:r>
      <w:r w:rsidRPr="00F641B0">
        <w:rPr>
          <w:rFonts w:ascii="Times" w:hAnsi="Times" w:cs="Times New Roman"/>
          <w:color w:val="000000" w:themeColor="text1"/>
          <w:lang w:val="en-US"/>
        </w:rPr>
        <w:t xml:space="preserve"> no</w:t>
      </w:r>
      <w:r w:rsidR="00DA09ED" w:rsidRPr="00F641B0">
        <w:rPr>
          <w:rFonts w:ascii="Times" w:hAnsi="Times" w:cs="Times New Roman"/>
          <w:color w:val="000000" w:themeColor="text1"/>
          <w:lang w:val="en-US"/>
        </w:rPr>
        <w:t xml:space="preserve"> </w:t>
      </w:r>
      <w:r w:rsidR="00184207" w:rsidRPr="00F641B0">
        <w:rPr>
          <w:rFonts w:ascii="Times" w:hAnsi="Times" w:cs="Times New Roman"/>
          <w:color w:val="000000" w:themeColor="text1"/>
          <w:lang w:val="en-US"/>
        </w:rPr>
        <w:t>me</w:t>
      </w:r>
      <w:r w:rsidRPr="00F641B0">
        <w:rPr>
          <w:rFonts w:ascii="Times" w:hAnsi="Times" w:cs="Times New Roman"/>
          <w:color w:val="000000" w:themeColor="text1"/>
          <w:lang w:val="en-US"/>
        </w:rPr>
        <w:t>seroit</w:t>
      </w:r>
    </w:p>
    <w:p w14:paraId="0DBD4952" w14:textId="2FC6038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molti coraci in puocho d</w:t>
      </w:r>
      <w:r w:rsidR="00DA09ED" w:rsidRPr="00F641B0">
        <w:rPr>
          <w:rFonts w:ascii="Times" w:hAnsi="Times" w:cs="Times New Roman"/>
          <w:color w:val="000000" w:themeColor="text1"/>
          <w:lang w:val="en-US"/>
        </w:rPr>
        <w:t>'ora dev</w:t>
      </w:r>
      <w:r w:rsidRPr="00F641B0">
        <w:rPr>
          <w:rFonts w:ascii="Times" w:hAnsi="Times" w:cs="Times New Roman"/>
          <w:color w:val="000000" w:themeColor="text1"/>
          <w:lang w:val="en-US"/>
        </w:rPr>
        <w:t>entoit</w:t>
      </w:r>
      <w:r w:rsidR="00DA09ED" w:rsidRPr="00F641B0">
        <w:rPr>
          <w:rFonts w:ascii="Times" w:hAnsi="Times" w:cs="Times New Roman"/>
          <w:color w:val="000000" w:themeColor="text1"/>
          <w:lang w:val="en-US"/>
        </w:rPr>
        <w:t>,</w:t>
      </w:r>
    </w:p>
    <w:p w14:paraId="31B27F92" w14:textId="724ED90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DA09E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un detornar </w:t>
      </w:r>
      <w:r w:rsidR="00180088">
        <w:rPr>
          <w:rFonts w:ascii="Times" w:hAnsi="Times" w:cs="Times New Roman"/>
          <w:color w:val="000000" w:themeColor="text1"/>
          <w:lang w:val="en-US"/>
        </w:rPr>
        <w:t>e·ll</w:t>
      </w:r>
      <w:r w:rsidR="00DA09ED" w:rsidRPr="00F641B0">
        <w:rPr>
          <w:rFonts w:ascii="Times" w:hAnsi="Times" w:cs="Times New Roman"/>
          <w:color w:val="000000" w:themeColor="text1"/>
          <w:lang w:val="en-US"/>
        </w:rPr>
        <w:t>'</w:t>
      </w:r>
      <w:r w:rsidRPr="00F641B0">
        <w:rPr>
          <w:rFonts w:ascii="Times" w:hAnsi="Times" w:cs="Times New Roman"/>
          <w:color w:val="000000" w:themeColor="text1"/>
          <w:lang w:val="en-US"/>
        </w:rPr>
        <w:t>altro de andoit</w:t>
      </w:r>
      <w:r w:rsidR="00DA09ED" w:rsidRPr="00F641B0">
        <w:rPr>
          <w:rFonts w:ascii="Times" w:hAnsi="Times" w:cs="Times New Roman"/>
          <w:color w:val="000000" w:themeColor="text1"/>
          <w:lang w:val="en-US"/>
        </w:rPr>
        <w:t>.</w:t>
      </w:r>
    </w:p>
    <w:p w14:paraId="27D4C108" w14:textId="296F697A" w:rsidR="0070778F" w:rsidRPr="00F641B0" w:rsidRDefault="00DA09E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Sulla riva s'a</w:t>
      </w:r>
      <w:r w:rsidR="00A4297F">
        <w:rPr>
          <w:rFonts w:ascii="Times" w:hAnsi="Times" w:cs="Times New Roman"/>
          <w:color w:val="000000" w:themeColor="text1"/>
          <w:lang w:val="en-US"/>
        </w:rPr>
        <w:t>setà</w:t>
      </w:r>
      <w:r w:rsidR="0070778F" w:rsidRPr="00F641B0">
        <w:rPr>
          <w:rFonts w:ascii="Times" w:hAnsi="Times" w:cs="Times New Roman"/>
          <w:color w:val="000000" w:themeColor="text1"/>
          <w:lang w:val="en-US"/>
        </w:rPr>
        <w:t xml:space="preserve"> </w:t>
      </w:r>
      <w:r w:rsidR="00E96E84" w:rsidRPr="00F641B0">
        <w:rPr>
          <w:rFonts w:ascii="Times" w:hAnsi="Times" w:cs="Times New Roman"/>
          <w:color w:val="000000" w:themeColor="text1"/>
          <w:lang w:val="en-US"/>
        </w:rPr>
        <w:t>gram</w:t>
      </w:r>
      <w:r w:rsidR="0070778F" w:rsidRPr="00F641B0">
        <w:rPr>
          <w:rFonts w:ascii="Times" w:hAnsi="Times" w:cs="Times New Roman"/>
          <w:color w:val="000000" w:themeColor="text1"/>
          <w:lang w:val="en-US"/>
        </w:rPr>
        <w:t>o e desturboit</w:t>
      </w:r>
      <w:r w:rsidRPr="00F641B0">
        <w:rPr>
          <w:rFonts w:ascii="Times" w:hAnsi="Times" w:cs="Times New Roman"/>
          <w:color w:val="000000" w:themeColor="text1"/>
          <w:lang w:val="en-US"/>
        </w:rPr>
        <w:t>,</w:t>
      </w:r>
    </w:p>
    <w:p w14:paraId="5BBF9FA1" w14:textId="217E3204" w:rsidR="0070778F" w:rsidRPr="00F641B0" w:rsidRDefault="008B1E2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J</w:t>
      </w:r>
      <w:r w:rsidRPr="00F641B0">
        <w:rPr>
          <w:rFonts w:ascii="Times" w:hAnsi="Times" w:cs="Times New Roman"/>
          <w:i/>
          <w:color w:val="000000" w:themeColor="text1"/>
          <w:lang w:val="en-US"/>
        </w:rPr>
        <w:t>ex</w:t>
      </w:r>
      <w:r w:rsidRPr="00F641B0">
        <w:rPr>
          <w:rFonts w:ascii="Times" w:hAnsi="Times" w:cs="Times New Roman"/>
          <w:color w:val="000000" w:themeColor="text1"/>
          <w:lang w:val="en-US"/>
        </w:rPr>
        <w:t>hu</w:t>
      </w:r>
      <w:r w:rsidR="0070778F" w:rsidRPr="00F641B0">
        <w:rPr>
          <w:rFonts w:ascii="Times" w:hAnsi="Times" w:cs="Times New Roman"/>
          <w:color w:val="000000" w:themeColor="text1"/>
          <w:lang w:val="en-US"/>
        </w:rPr>
        <w:t xml:space="preserve"> recla</w:t>
      </w:r>
      <w:r w:rsidR="00A4297F">
        <w:rPr>
          <w:rFonts w:ascii="Times" w:hAnsi="Times" w:cs="Times New Roman"/>
          <w:color w:val="000000" w:themeColor="text1"/>
          <w:lang w:val="en-US"/>
        </w:rPr>
        <w:t>mà</w:t>
      </w:r>
      <w:r w:rsidR="0070778F" w:rsidRPr="00F641B0">
        <w:rPr>
          <w:rFonts w:ascii="Times" w:hAnsi="Times" w:cs="Times New Roman"/>
          <w:color w:val="000000" w:themeColor="text1"/>
          <w:lang w:val="en-US"/>
        </w:rPr>
        <w:t xml:space="preserve"> che algun mior no</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soit</w:t>
      </w:r>
      <w:r w:rsidR="00DA09ED" w:rsidRPr="00F641B0">
        <w:rPr>
          <w:rFonts w:ascii="Times" w:hAnsi="Times" w:cs="Times New Roman"/>
          <w:color w:val="000000" w:themeColor="text1"/>
          <w:lang w:val="en-US"/>
        </w:rPr>
        <w:t>.</w:t>
      </w:r>
    </w:p>
    <w:p w14:paraId="1710FF3D" w14:textId="52621653" w:rsidR="00DA09ED" w:rsidRPr="00F641B0" w:rsidRDefault="00F82811" w:rsidP="00DA09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bCs/>
          <w:color w:val="000000" w:themeColor="text1"/>
          <w:lang w:val="en-US"/>
        </w:rPr>
      </w:pPr>
      <w:r w:rsidRPr="00F641B0">
        <w:rPr>
          <w:rFonts w:ascii="Times" w:hAnsi="Times" w:cs="Times New Roman"/>
          <w:bCs/>
          <w:color w:val="000000" w:themeColor="text1"/>
          <w:lang w:val="en-US"/>
        </w:rPr>
        <w:t>[Laisse 128</w:t>
      </w:r>
      <w:r w:rsidR="0070778F" w:rsidRPr="00F641B0">
        <w:rPr>
          <w:rFonts w:ascii="Times" w:hAnsi="Times" w:cs="Times New Roman"/>
          <w:bCs/>
          <w:color w:val="000000" w:themeColor="text1"/>
          <w:lang w:val="en-US"/>
        </w:rPr>
        <w:t xml:space="preserve">] </w:t>
      </w:r>
    </w:p>
    <w:p w14:paraId="615BBAEE" w14:textId="6A98D1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Apresso T</w:t>
      </w:r>
      <w:r w:rsidR="00A4297F">
        <w:rPr>
          <w:rFonts w:ascii="Times" w:hAnsi="Times" w:cs="Times New Roman"/>
          <w:color w:val="000000" w:themeColor="text1"/>
          <w:lang w:val="en-US"/>
        </w:rPr>
        <w:t>igris se asetà</w:t>
      </w:r>
      <w:r w:rsidR="003C7C0F" w:rsidRPr="00F641B0">
        <w:rPr>
          <w:rFonts w:ascii="Times" w:hAnsi="Times" w:cs="Times New Roman"/>
          <w:color w:val="000000" w:themeColor="text1"/>
          <w:lang w:val="en-US"/>
        </w:rPr>
        <w:t xml:space="preserve"> lo conte aba</w:t>
      </w:r>
      <w:r w:rsidRPr="00F641B0">
        <w:rPr>
          <w:rFonts w:ascii="Times" w:hAnsi="Times" w:cs="Times New Roman"/>
          <w:color w:val="000000" w:themeColor="text1"/>
          <w:lang w:val="en-US"/>
        </w:rPr>
        <w:t>s</w:t>
      </w:r>
      <w:r w:rsidR="00DA09ED" w:rsidRPr="00F641B0">
        <w:rPr>
          <w:rFonts w:ascii="Times" w:hAnsi="Times" w:cs="Times New Roman"/>
          <w:color w:val="000000" w:themeColor="text1"/>
          <w:lang w:val="en-US"/>
        </w:rPr>
        <w:t>.</w:t>
      </w:r>
    </w:p>
    <w:p w14:paraId="171F1554" w14:textId="6E8985E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dixe infra si</w:t>
      </w:r>
      <w:r w:rsidR="00DA09ED" w:rsidRPr="00F641B0">
        <w:rPr>
          <w:rFonts w:ascii="Times" w:hAnsi="Times" w:cs="Times New Roman"/>
          <w:color w:val="000000" w:themeColor="text1"/>
          <w:lang w:val="en-US"/>
        </w:rPr>
        <w:t>, "Ugo pecador che farà</w:t>
      </w:r>
      <w:r w:rsidRPr="00F641B0">
        <w:rPr>
          <w:rFonts w:ascii="Times" w:hAnsi="Times" w:cs="Times New Roman"/>
          <w:color w:val="000000" w:themeColor="text1"/>
          <w:lang w:val="en-US"/>
        </w:rPr>
        <w:t>s</w:t>
      </w:r>
      <w:r w:rsidR="00A415E0" w:rsidRPr="00F641B0">
        <w:rPr>
          <w:rFonts w:ascii="Times" w:hAnsi="Times" w:cs="Times New Roman"/>
          <w:color w:val="000000" w:themeColor="text1"/>
          <w:lang w:val="en-US"/>
        </w:rPr>
        <w:t>?</w:t>
      </w:r>
    </w:p>
    <w:p w14:paraId="1E81FB54" w14:textId="0DD37B9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Alguna marçe ben v</w:t>
      </w:r>
      <w:r w:rsidR="00A415E0" w:rsidRPr="00F641B0">
        <w:rPr>
          <w:rFonts w:ascii="Times" w:hAnsi="Times" w:cs="Times New Roman"/>
          <w:color w:val="000000" w:themeColor="text1"/>
          <w:lang w:val="en-US"/>
        </w:rPr>
        <w:t>eço non trov</w:t>
      </w:r>
      <w:r w:rsidRPr="00F641B0">
        <w:rPr>
          <w:rFonts w:ascii="Times" w:hAnsi="Times" w:cs="Times New Roman"/>
          <w:color w:val="000000" w:themeColor="text1"/>
          <w:lang w:val="en-US"/>
        </w:rPr>
        <w:t>er</w:t>
      </w:r>
      <w:r w:rsidR="00A415E0" w:rsidRPr="00F641B0">
        <w:rPr>
          <w:rFonts w:ascii="Times" w:hAnsi="Times" w:cs="Times New Roman"/>
          <w:color w:val="000000" w:themeColor="text1"/>
          <w:lang w:val="en-US"/>
        </w:rPr>
        <w:t>à</w:t>
      </w:r>
    </w:p>
    <w:p w14:paraId="7B9387C0" w14:textId="47E9CED0" w:rsidR="0070778F" w:rsidRPr="00F641B0" w:rsidRDefault="00A415E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Algun pecado mortal che sov</w:t>
      </w:r>
      <w:r w:rsidR="0070778F" w:rsidRPr="00F641B0">
        <w:rPr>
          <w:rFonts w:ascii="Times" w:hAnsi="Times" w:cs="Times New Roman"/>
          <w:color w:val="000000" w:themeColor="text1"/>
          <w:lang w:val="en-US"/>
        </w:rPr>
        <w:t>ra ti</w:t>
      </w:r>
      <w:r w:rsidR="00A4297F">
        <w:rPr>
          <w:rFonts w:ascii="Times" w:hAnsi="Times" w:cs="Times New Roman"/>
          <w:color w:val="000000" w:themeColor="text1"/>
          <w:lang w:val="en-US"/>
        </w:rPr>
        <w:t xml:space="preserve"> à</w:t>
      </w:r>
      <w:r w:rsidR="0070778F" w:rsidRPr="00F641B0">
        <w:rPr>
          <w:rFonts w:ascii="Times" w:hAnsi="Times" w:cs="Times New Roman"/>
          <w:color w:val="000000" w:themeColor="text1"/>
          <w:lang w:val="en-US"/>
        </w:rPr>
        <w:t>s</w:t>
      </w:r>
    </w:p>
    <w:p w14:paraId="65CBC077" w14:textId="7DE515A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Te contra</w:t>
      </w:r>
      <w:r w:rsidR="00A415E0" w:rsidRPr="00F641B0">
        <w:rPr>
          <w:rFonts w:ascii="Times" w:hAnsi="Times" w:cs="Times New Roman"/>
          <w:color w:val="000000" w:themeColor="text1"/>
          <w:lang w:val="en-US"/>
        </w:rPr>
        <w:t>dixe che mai no troverà</w:t>
      </w:r>
      <w:r w:rsidRPr="00F641B0">
        <w:rPr>
          <w:rFonts w:ascii="Times" w:hAnsi="Times" w:cs="Times New Roman"/>
          <w:color w:val="000000" w:themeColor="text1"/>
          <w:lang w:val="en-US"/>
        </w:rPr>
        <w:t>s</w:t>
      </w:r>
    </w:p>
    <w:p w14:paraId="54A38ED7" w14:textId="01745DD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luogo d</w:t>
      </w:r>
      <w:r w:rsidR="00A415E0" w:rsidRPr="00F641B0">
        <w:rPr>
          <w:rFonts w:ascii="Times" w:hAnsi="Times" w:cs="Times New Roman"/>
          <w:color w:val="000000" w:themeColor="text1"/>
          <w:lang w:val="en-US"/>
        </w:rPr>
        <w:t>'inferno e mallamente ovrà</w:t>
      </w:r>
      <w:r w:rsidRPr="00F641B0">
        <w:rPr>
          <w:rFonts w:ascii="Times" w:hAnsi="Times" w:cs="Times New Roman"/>
          <w:color w:val="000000" w:themeColor="text1"/>
          <w:lang w:val="en-US"/>
        </w:rPr>
        <w:t>s</w:t>
      </w:r>
    </w:p>
    <w:p w14:paraId="21ABA061" w14:textId="1FDF866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in</w:t>
      </w:r>
      <w:r w:rsidR="00A415E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questa strania pars</w:t>
      </w:r>
      <w:r w:rsidR="001A04CC" w:rsidRPr="00F641B0">
        <w:rPr>
          <w:rFonts w:ascii="Times" w:hAnsi="Times" w:cs="Times New Roman"/>
          <w:color w:val="000000" w:themeColor="text1"/>
          <w:lang w:val="en-US"/>
        </w:rPr>
        <w:t>.</w:t>
      </w:r>
    </w:p>
    <w:p w14:paraId="50346DA6" w14:textId="367266B8" w:rsidR="0070778F" w:rsidRPr="00F641B0" w:rsidRDefault="00A415E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Bu</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re</w:t>
      </w:r>
      <w:r w:rsidRPr="00F641B0">
        <w:rPr>
          <w:rFonts w:ascii="Times" w:hAnsi="Times" w:cs="Times New Roman"/>
          <w:color w:val="000000" w:themeColor="text1"/>
          <w:lang w:val="en-US"/>
        </w:rPr>
        <w:t xml:space="preserve"> de França ç</w:t>
      </w:r>
      <w:r w:rsidR="0070778F" w:rsidRPr="00F641B0">
        <w:rPr>
          <w:rFonts w:ascii="Times" w:hAnsi="Times" w:cs="Times New Roman"/>
          <w:color w:val="000000" w:themeColor="text1"/>
          <w:lang w:val="en-US"/>
        </w:rPr>
        <w:t>amai no</w:t>
      </w:r>
      <w:r w:rsidRPr="00F641B0">
        <w:rPr>
          <w:rFonts w:ascii="Times" w:hAnsi="Times" w:cs="Times New Roman"/>
          <w:color w:val="000000" w:themeColor="text1"/>
          <w:lang w:val="en-US"/>
        </w:rPr>
        <w:t xml:space="preserve"> me vederà</w:t>
      </w:r>
      <w:r w:rsidR="0070778F" w:rsidRPr="00F641B0">
        <w:rPr>
          <w:rFonts w:ascii="Times" w:hAnsi="Times" w:cs="Times New Roman"/>
          <w:color w:val="000000" w:themeColor="text1"/>
          <w:lang w:val="en-US"/>
        </w:rPr>
        <w:t>s</w:t>
      </w:r>
    </w:p>
    <w:p w14:paraId="065F4CEE" w14:textId="2B06386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Çentil cugnadi B</w:t>
      </w:r>
      <w:r w:rsidR="00355715" w:rsidRPr="00F641B0">
        <w:rPr>
          <w:rFonts w:ascii="Times" w:hAnsi="Times" w:cs="Times New Roman"/>
          <w:color w:val="000000" w:themeColor="text1"/>
          <w:lang w:val="en-US"/>
        </w:rPr>
        <w:t>aldoin e Th</w:t>
      </w:r>
      <w:r w:rsidRPr="00F641B0">
        <w:rPr>
          <w:rFonts w:ascii="Times" w:hAnsi="Times" w:cs="Times New Roman"/>
          <w:color w:val="000000" w:themeColor="text1"/>
          <w:lang w:val="en-US"/>
        </w:rPr>
        <w:t>omas</w:t>
      </w:r>
      <w:r w:rsidR="00355715" w:rsidRPr="00F641B0">
        <w:rPr>
          <w:rFonts w:ascii="Times" w:hAnsi="Times" w:cs="Times New Roman"/>
          <w:color w:val="000000" w:themeColor="text1"/>
          <w:lang w:val="en-US"/>
        </w:rPr>
        <w:t>,</w:t>
      </w:r>
    </w:p>
    <w:p w14:paraId="1116EEDA" w14:textId="3000D55E" w:rsidR="0070778F" w:rsidRPr="00F641B0" w:rsidRDefault="0035571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Vostra seror oltra el mio grado v</w:t>
      </w:r>
      <w:r w:rsidR="0070778F" w:rsidRPr="00F641B0">
        <w:rPr>
          <w:rFonts w:ascii="Times" w:hAnsi="Times" w:cs="Times New Roman"/>
          <w:color w:val="000000" w:themeColor="text1"/>
          <w:lang w:val="en-US"/>
        </w:rPr>
        <w:t>e</w:t>
      </w:r>
      <w:r w:rsidR="001A04CC"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las</w:t>
      </w:r>
    </w:p>
    <w:p w14:paraId="37D5D100" w14:textId="61B21B6B" w:rsidR="0070778F" w:rsidRPr="00F641B0" w:rsidRDefault="0035571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 follia fè quello che me ma</w:t>
      </w:r>
      <w:r w:rsidR="00A4297F">
        <w:rPr>
          <w:rFonts w:ascii="Times" w:hAnsi="Times" w:cs="Times New Roman"/>
          <w:color w:val="000000" w:themeColor="text1"/>
          <w:lang w:val="en-US"/>
        </w:rPr>
        <w:t>ndà</w:t>
      </w:r>
      <w:r w:rsidR="0070778F" w:rsidRPr="00F641B0">
        <w:rPr>
          <w:rFonts w:ascii="Times" w:hAnsi="Times" w:cs="Times New Roman"/>
          <w:color w:val="000000" w:themeColor="text1"/>
          <w:lang w:val="en-US"/>
        </w:rPr>
        <w:t xml:space="preserve"> quas</w:t>
      </w:r>
      <w:r w:rsidRPr="00F641B0">
        <w:rPr>
          <w:rFonts w:ascii="Times" w:hAnsi="Times" w:cs="Times New Roman"/>
          <w:color w:val="000000" w:themeColor="text1"/>
          <w:lang w:val="en-US"/>
        </w:rPr>
        <w:t>,</w:t>
      </w:r>
    </w:p>
    <w:p w14:paraId="20BFC27F" w14:textId="6BB60DF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oltra so grado oscura fa el pas</w:t>
      </w:r>
      <w:r w:rsidR="00355715" w:rsidRPr="00F641B0">
        <w:rPr>
          <w:rFonts w:ascii="Times" w:hAnsi="Times" w:cs="Times New Roman"/>
          <w:color w:val="000000" w:themeColor="text1"/>
          <w:lang w:val="en-US"/>
        </w:rPr>
        <w:t>.</w:t>
      </w:r>
    </w:p>
    <w:p w14:paraId="77953F46" w14:textId="7049195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Glorioxo Dio ch</w:t>
      </w:r>
      <w:r w:rsidR="00355715" w:rsidRPr="00F641B0">
        <w:rPr>
          <w:rFonts w:ascii="Times" w:hAnsi="Times" w:cs="Times New Roman"/>
          <w:color w:val="000000" w:themeColor="text1"/>
          <w:lang w:val="en-US"/>
        </w:rPr>
        <w:t>'</w:t>
      </w:r>
      <w:r w:rsidRPr="00F641B0">
        <w:rPr>
          <w:rFonts w:ascii="Times" w:hAnsi="Times" w:cs="Times New Roman"/>
          <w:color w:val="000000" w:themeColor="text1"/>
          <w:lang w:val="en-US"/>
        </w:rPr>
        <w:t>el mondo formas</w:t>
      </w:r>
      <w:r w:rsidR="0035571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33A96906" w14:textId="52C30B9B" w:rsidR="0070778F" w:rsidRPr="00F641B0" w:rsidRDefault="0035571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ay</w:t>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re</w:t>
      </w:r>
      <w:r w:rsidR="0070778F" w:rsidRPr="00F641B0">
        <w:rPr>
          <w:rFonts w:ascii="Times" w:hAnsi="Times" w:cs="Times New Roman"/>
          <w:color w:val="000000" w:themeColor="text1"/>
          <w:lang w:val="en-US"/>
        </w:rPr>
        <w:t>gado che de parlar son las</w:t>
      </w:r>
      <w:r w:rsidRPr="00F641B0">
        <w:rPr>
          <w:rFonts w:ascii="Times" w:hAnsi="Times" w:cs="Times New Roman"/>
          <w:color w:val="000000" w:themeColor="text1"/>
          <w:lang w:val="en-US"/>
        </w:rPr>
        <w:t>."</w:t>
      </w:r>
    </w:p>
    <w:p w14:paraId="052EEA1E" w14:textId="4012B072" w:rsidR="0070778F" w:rsidRPr="00F641B0" w:rsidRDefault="0035571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nav</w:t>
      </w:r>
      <w:r w:rsidR="00A4297F">
        <w:rPr>
          <w:rFonts w:ascii="Times" w:hAnsi="Times" w:cs="Times New Roman"/>
          <w:color w:val="000000" w:themeColor="text1"/>
          <w:lang w:val="en-US"/>
        </w:rPr>
        <w:t>e ligà</w:t>
      </w:r>
      <w:r w:rsidR="0070778F" w:rsidRPr="00F641B0">
        <w:rPr>
          <w:rFonts w:ascii="Times" w:hAnsi="Times" w:cs="Times New Roman"/>
          <w:color w:val="000000" w:themeColor="text1"/>
          <w:lang w:val="en-US"/>
        </w:rPr>
        <w:t xml:space="preserve"> a un pallo de caras</w:t>
      </w:r>
    </w:p>
    <w:p w14:paraId="492A2F5D" w14:textId="772EEC50" w:rsidR="0070778F" w:rsidRPr="00F641B0" w:rsidRDefault="0035571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cav</w:t>
      </w:r>
      <w:r w:rsidR="003C7C0F" w:rsidRPr="00F641B0">
        <w:rPr>
          <w:rFonts w:ascii="Times" w:hAnsi="Times" w:cs="Times New Roman"/>
          <w:color w:val="000000" w:themeColor="text1"/>
          <w:lang w:val="en-US"/>
        </w:rPr>
        <w:t>alo montà</w:t>
      </w:r>
      <w:r w:rsidR="0070778F" w:rsidRPr="00F641B0">
        <w:rPr>
          <w:rFonts w:ascii="Times" w:hAnsi="Times" w:cs="Times New Roman"/>
          <w:color w:val="000000" w:themeColor="text1"/>
          <w:lang w:val="en-US"/>
        </w:rPr>
        <w:t xml:space="preserve"> si s</w:t>
      </w:r>
      <w:r w:rsidRPr="00F641B0">
        <w:rPr>
          <w:rFonts w:ascii="Times" w:hAnsi="Times" w:cs="Times New Roman"/>
          <w:color w:val="000000" w:themeColor="text1"/>
          <w:lang w:val="en-US"/>
        </w:rPr>
        <w:t>'en v</w:t>
      </w:r>
      <w:r w:rsidR="0070778F" w:rsidRPr="00F641B0">
        <w:rPr>
          <w:rFonts w:ascii="Times" w:hAnsi="Times" w:cs="Times New Roman"/>
          <w:color w:val="000000" w:themeColor="text1"/>
          <w:lang w:val="en-US"/>
        </w:rPr>
        <w:t>a coras</w:t>
      </w:r>
      <w:r w:rsidRPr="00F641B0">
        <w:rPr>
          <w:rFonts w:ascii="Times" w:hAnsi="Times" w:cs="Times New Roman"/>
          <w:color w:val="000000" w:themeColor="text1"/>
          <w:lang w:val="en-US"/>
        </w:rPr>
        <w:t>.</w:t>
      </w:r>
    </w:p>
    <w:p w14:paraId="25CBB3FD" w14:textId="38CCDDB0" w:rsidR="00355715" w:rsidRPr="00F641B0" w:rsidRDefault="00F82811" w:rsidP="003557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129</w:t>
      </w:r>
      <w:r w:rsidR="0070778F" w:rsidRPr="00F641B0">
        <w:rPr>
          <w:rFonts w:ascii="Times" w:hAnsi="Times" w:cs="Times New Roman"/>
          <w:bCs/>
          <w:color w:val="000000" w:themeColor="text1"/>
          <w:lang w:val="en-US"/>
        </w:rPr>
        <w:t xml:space="preserve">] </w:t>
      </w:r>
    </w:p>
    <w:p w14:paraId="7267EA8F" w14:textId="2807D4C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5D2DE3">
        <w:rPr>
          <w:rFonts w:ascii="Times" w:hAnsi="Times" w:cs="Times New Roman"/>
          <w:color w:val="000000" w:themeColor="text1"/>
          <w:highlight w:val="green"/>
          <w:lang w:val="en-US"/>
        </w:rPr>
        <w:t>Va s</w:t>
      </w:r>
      <w:r w:rsidR="00355715" w:rsidRPr="005D2DE3">
        <w:rPr>
          <w:rFonts w:ascii="Times" w:hAnsi="Times" w:cs="Times New Roman"/>
          <w:color w:val="000000" w:themeColor="text1"/>
          <w:highlight w:val="green"/>
          <w:lang w:val="en-US"/>
        </w:rPr>
        <w:t>'</w:t>
      </w:r>
      <w:r w:rsidRPr="005D2DE3">
        <w:rPr>
          <w:rFonts w:ascii="Times" w:hAnsi="Times" w:cs="Times New Roman"/>
          <w:color w:val="000000" w:themeColor="text1"/>
          <w:highlight w:val="green"/>
          <w:lang w:val="en-US"/>
        </w:rPr>
        <w:t>en</w:t>
      </w:r>
      <w:r w:rsidRPr="00F641B0">
        <w:rPr>
          <w:rFonts w:ascii="Times" w:hAnsi="Times" w:cs="Times New Roman"/>
          <w:color w:val="000000" w:themeColor="text1"/>
          <w:lang w:val="en-US"/>
        </w:rPr>
        <w:t xml:space="preserve"> lo conte Ugo armado sul so destrier</w:t>
      </w:r>
      <w:r w:rsidR="00A4297F">
        <w:rPr>
          <w:rFonts w:ascii="Times" w:hAnsi="Times" w:cs="Times New Roman"/>
          <w:color w:val="000000" w:themeColor="text1"/>
          <w:lang w:val="en-US"/>
        </w:rPr>
        <w:t>:</w:t>
      </w:r>
    </w:p>
    <w:p w14:paraId="179E5FBF" w14:textId="1BD2EB3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w:t>
      </w:r>
      <w:r w:rsidR="00341F82" w:rsidRPr="00F641B0">
        <w:rPr>
          <w:rFonts w:ascii="Times" w:hAnsi="Times" w:cs="Times New Roman"/>
          <w:color w:val="000000" w:themeColor="text1"/>
          <w:lang w:val="en-US"/>
        </w:rPr>
        <w:t>·</w:t>
      </w:r>
      <w:r w:rsidRPr="00F641B0">
        <w:rPr>
          <w:rFonts w:ascii="Times" w:hAnsi="Times" w:cs="Times New Roman"/>
          <w:color w:val="000000" w:themeColor="text1"/>
          <w:lang w:val="en-US"/>
        </w:rPr>
        <w:t>l v</w:t>
      </w:r>
      <w:r w:rsidR="00355715" w:rsidRPr="00F641B0">
        <w:rPr>
          <w:rFonts w:ascii="Times" w:hAnsi="Times" w:cs="Times New Roman"/>
          <w:color w:val="000000" w:themeColor="text1"/>
          <w:lang w:val="en-US"/>
        </w:rPr>
        <w:t>edesse fera</w:t>
      </w:r>
      <w:r w:rsidRPr="00F641B0">
        <w:rPr>
          <w:rFonts w:ascii="Times" w:hAnsi="Times" w:cs="Times New Roman"/>
          <w:color w:val="000000" w:themeColor="text1"/>
          <w:lang w:val="en-US"/>
        </w:rPr>
        <w:t>mente aciaster</w:t>
      </w:r>
      <w:r w:rsidR="00A4297F">
        <w:rPr>
          <w:rFonts w:ascii="Times" w:hAnsi="Times" w:cs="Times New Roman"/>
          <w:color w:val="000000" w:themeColor="text1"/>
          <w:lang w:val="en-US"/>
        </w:rPr>
        <w:t>;</w:t>
      </w:r>
    </w:p>
    <w:p w14:paraId="31CBD62A" w14:textId="578B56C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core plui algun erante ch</w:t>
      </w:r>
      <w:r w:rsidR="00355715" w:rsidRPr="00F641B0">
        <w:rPr>
          <w:rFonts w:ascii="Times" w:hAnsi="Times" w:cs="Times New Roman"/>
          <w:i/>
          <w:color w:val="000000" w:themeColor="text1"/>
          <w:lang w:val="en-US"/>
        </w:rPr>
        <w:t>avalie</w:t>
      </w:r>
      <w:r w:rsidRPr="00F641B0">
        <w:rPr>
          <w:rFonts w:ascii="Times" w:hAnsi="Times" w:cs="Times New Roman"/>
          <w:color w:val="000000" w:themeColor="text1"/>
          <w:lang w:val="en-US"/>
        </w:rPr>
        <w:t>r</w:t>
      </w:r>
    </w:p>
    <w:p w14:paraId="73E3D070" w14:textId="4A7F53E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Quando va</w:t>
      </w:r>
      <w:r w:rsidR="00355715" w:rsidRPr="00F641B0">
        <w:rPr>
          <w:rFonts w:ascii="Times" w:hAnsi="Times" w:cs="Times New Roman"/>
          <w:color w:val="000000" w:themeColor="text1"/>
          <w:lang w:val="en-US"/>
        </w:rPr>
        <w:t xml:space="preserve"> no</w:t>
      </w:r>
      <w:r w:rsidRPr="00F641B0">
        <w:rPr>
          <w:rFonts w:ascii="Times" w:hAnsi="Times" w:cs="Times New Roman"/>
          <w:color w:val="000000" w:themeColor="text1"/>
          <w:lang w:val="en-US"/>
        </w:rPr>
        <w:t>v</w:t>
      </w:r>
      <w:r w:rsidR="00355715" w:rsidRPr="00F641B0">
        <w:rPr>
          <w:rFonts w:ascii="Times" w:hAnsi="Times" w:cs="Times New Roman"/>
          <w:color w:val="000000" w:themeColor="text1"/>
          <w:lang w:val="en-US"/>
        </w:rPr>
        <w:t>ele de bexogna porter.</w:t>
      </w:r>
    </w:p>
    <w:p w14:paraId="05C047F6" w14:textId="4071DCB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(72R) </w:t>
      </w:r>
      <w:r w:rsidR="006F71AA" w:rsidRPr="00F641B0">
        <w:rPr>
          <w:rFonts w:ascii="Times" w:hAnsi="Times" w:cs="Times New Roman"/>
          <w:color w:val="000000" w:themeColor="text1"/>
          <w:lang w:val="en-US"/>
        </w:rPr>
        <w:t>El non andà</w:t>
      </w:r>
      <w:r w:rsidRPr="00F641B0">
        <w:rPr>
          <w:rFonts w:ascii="Times" w:hAnsi="Times" w:cs="Times New Roman"/>
          <w:color w:val="000000" w:themeColor="text1"/>
          <w:lang w:val="en-US"/>
        </w:rPr>
        <w:t xml:space="preserve"> tropo ch</w:t>
      </w:r>
      <w:r w:rsidR="006F71AA" w:rsidRPr="00F641B0">
        <w:rPr>
          <w:rFonts w:ascii="Times" w:hAnsi="Times" w:cs="Times New Roman"/>
          <w:color w:val="000000" w:themeColor="text1"/>
          <w:lang w:val="en-US"/>
        </w:rPr>
        <w:t>'el trovà</w:t>
      </w:r>
      <w:r w:rsidRPr="00F641B0">
        <w:rPr>
          <w:rFonts w:ascii="Times" w:hAnsi="Times" w:cs="Times New Roman"/>
          <w:color w:val="000000" w:themeColor="text1"/>
          <w:lang w:val="en-US"/>
        </w:rPr>
        <w:t xml:space="preserve"> un piler</w:t>
      </w:r>
    </w:p>
    <w:p w14:paraId="3C9551CE" w14:textId="5E2CB47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6F71AA" w:rsidRPr="00F641B0">
        <w:rPr>
          <w:rFonts w:ascii="Times" w:hAnsi="Times" w:cs="Times New Roman"/>
          <w:color w:val="000000" w:themeColor="text1"/>
          <w:lang w:val="en-US"/>
        </w:rPr>
        <w:t>'</w:t>
      </w:r>
      <w:r w:rsidRPr="00F641B0">
        <w:rPr>
          <w:rFonts w:ascii="Times" w:hAnsi="Times" w:cs="Times New Roman"/>
          <w:color w:val="000000" w:themeColor="text1"/>
          <w:lang w:val="en-US"/>
        </w:rPr>
        <w:t>un marmoro blanco resplendente e chler</w:t>
      </w:r>
      <w:r w:rsidR="003C7C0F" w:rsidRPr="00F641B0">
        <w:rPr>
          <w:rFonts w:ascii="Times" w:hAnsi="Times" w:cs="Times New Roman"/>
          <w:color w:val="000000" w:themeColor="text1"/>
          <w:lang w:val="en-US"/>
        </w:rPr>
        <w:t>,</w:t>
      </w:r>
    </w:p>
    <w:p w14:paraId="47701078" w14:textId="74143FB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6F71AA" w:rsidRPr="00F641B0">
        <w:rPr>
          <w:rFonts w:ascii="Times" w:hAnsi="Times" w:cs="Times New Roman"/>
          <w:color w:val="000000" w:themeColor="text1"/>
          <w:lang w:val="en-US"/>
        </w:rPr>
        <w:t>'</w:t>
      </w:r>
      <w:r w:rsidRPr="00F641B0">
        <w:rPr>
          <w:rFonts w:ascii="Times" w:hAnsi="Times" w:cs="Times New Roman"/>
          <w:color w:val="000000" w:themeColor="text1"/>
          <w:lang w:val="en-US"/>
        </w:rPr>
        <w:t>on se</w:t>
      </w:r>
      <w:r w:rsidR="006F71AA" w:rsidRPr="00F641B0">
        <w:rPr>
          <w:rFonts w:ascii="Times" w:hAnsi="Times" w:cs="Times New Roman"/>
          <w:color w:val="000000" w:themeColor="text1"/>
          <w:lang w:val="en-US"/>
        </w:rPr>
        <w:t xml:space="preserve"> porav</w:t>
      </w:r>
      <w:r w:rsidRPr="00F641B0">
        <w:rPr>
          <w:rFonts w:ascii="Times" w:hAnsi="Times" w:cs="Times New Roman"/>
          <w:color w:val="000000" w:themeColor="text1"/>
          <w:lang w:val="en-US"/>
        </w:rPr>
        <w:t>e in llo luxor mirer</w:t>
      </w:r>
      <w:r w:rsidR="003C7C0F" w:rsidRPr="00F641B0">
        <w:rPr>
          <w:rFonts w:ascii="Times" w:hAnsi="Times" w:cs="Times New Roman"/>
          <w:color w:val="000000" w:themeColor="text1"/>
          <w:lang w:val="en-US"/>
        </w:rPr>
        <w:t>.</w:t>
      </w:r>
    </w:p>
    <w:p w14:paraId="3134B41F" w14:textId="47DD9E2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che algun possa la piera tocher</w:t>
      </w:r>
      <w:r w:rsidR="003C7C0F" w:rsidRPr="00F641B0">
        <w:rPr>
          <w:rFonts w:ascii="Times" w:hAnsi="Times" w:cs="Times New Roman"/>
          <w:color w:val="000000" w:themeColor="text1"/>
          <w:lang w:val="en-US"/>
        </w:rPr>
        <w:t>,</w:t>
      </w:r>
    </w:p>
    <w:p w14:paraId="4DEECBA6" w14:textId="4E16CAD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341F82" w:rsidRPr="00F641B0">
        <w:rPr>
          <w:rFonts w:ascii="Times" w:hAnsi="Times" w:cs="Times New Roman"/>
          <w:color w:val="000000" w:themeColor="text1"/>
          <w:lang w:val="en-US"/>
        </w:rPr>
        <w:t xml:space="preserve"> </w:t>
      </w:r>
      <w:r w:rsidR="005D2DE3">
        <w:rPr>
          <w:rFonts w:ascii="Times" w:hAnsi="Times" w:cs="Times New Roman"/>
          <w:color w:val="000000" w:themeColor="text1"/>
          <w:lang w:val="en-US"/>
        </w:rPr>
        <w:t>.</w:t>
      </w:r>
      <w:r w:rsidR="00341F82" w:rsidRPr="00F641B0">
        <w:rPr>
          <w:rFonts w:ascii="Times" w:hAnsi="Times" w:cs="Times New Roman"/>
          <w:color w:val="000000" w:themeColor="text1"/>
          <w:lang w:val="en-US"/>
        </w:rPr>
        <w:t>V</w:t>
      </w:r>
      <w:r w:rsidR="005D2DE3">
        <w:rPr>
          <w:rFonts w:ascii="Times" w:hAnsi="Times" w:cs="Times New Roman"/>
          <w:color w:val="000000" w:themeColor="text1"/>
          <w:lang w:val="en-US"/>
        </w:rPr>
        <w:t>.</w:t>
      </w:r>
      <w:r w:rsidR="006F71AA" w:rsidRPr="00F641B0">
        <w:rPr>
          <w:rFonts w:ascii="Times" w:hAnsi="Times" w:cs="Times New Roman"/>
          <w:color w:val="000000" w:themeColor="text1"/>
          <w:lang w:val="en-US"/>
        </w:rPr>
        <w:t xml:space="preserve"> gradi li conv</w:t>
      </w:r>
      <w:r w:rsidRPr="00F641B0">
        <w:rPr>
          <w:rFonts w:ascii="Times" w:hAnsi="Times" w:cs="Times New Roman"/>
          <w:color w:val="000000" w:themeColor="text1"/>
          <w:lang w:val="en-US"/>
        </w:rPr>
        <w:t>ien monter</w:t>
      </w:r>
      <w:r w:rsidR="003C7C0F" w:rsidRPr="00F641B0">
        <w:rPr>
          <w:rFonts w:ascii="Times" w:hAnsi="Times" w:cs="Times New Roman"/>
          <w:color w:val="000000" w:themeColor="text1"/>
          <w:lang w:val="en-US"/>
        </w:rPr>
        <w:t>;</w:t>
      </w:r>
    </w:p>
    <w:p w14:paraId="5D077698" w14:textId="100D965F" w:rsidR="0070778F" w:rsidRPr="00F641B0" w:rsidRDefault="00341F8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Cussì</w:t>
      </w:r>
      <w:r w:rsidR="006F71AA"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no fato in </w:t>
      </w:r>
      <w:r w:rsidR="0070778F" w:rsidRPr="00A4297F">
        <w:rPr>
          <w:rFonts w:ascii="Times" w:hAnsi="Times" w:cs="Times New Roman"/>
          <w:color w:val="000000" w:themeColor="text1"/>
          <w:highlight w:val="yellow"/>
          <w:lang w:val="en-US"/>
        </w:rPr>
        <w:t>coxe</w:t>
      </w:r>
      <w:r w:rsidR="0070778F" w:rsidRPr="00F641B0">
        <w:rPr>
          <w:rFonts w:ascii="Times" w:hAnsi="Times" w:cs="Times New Roman"/>
          <w:color w:val="000000" w:themeColor="text1"/>
          <w:lang w:val="en-US"/>
        </w:rPr>
        <w:t xml:space="preserve"> or</w:t>
      </w:r>
      <w:r w:rsidR="001A04CC"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demostrer</w:t>
      </w:r>
    </w:p>
    <w:p w14:paraId="025D9684" w14:textId="6752B086" w:rsidR="0070778F" w:rsidRPr="00F641B0" w:rsidRDefault="006F71A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w:t>
      </w:r>
      <w:r w:rsidR="0070778F" w:rsidRPr="00F641B0">
        <w:rPr>
          <w:rFonts w:ascii="Times" w:hAnsi="Times" w:cs="Times New Roman"/>
          <w:color w:val="000000" w:themeColor="text1"/>
          <w:lang w:val="en-US"/>
        </w:rPr>
        <w:t>ra lo pergolo o</w:t>
      </w:r>
      <w:r w:rsidR="00CB490D"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predica li fer</w:t>
      </w:r>
      <w:r w:rsidRPr="00F641B0">
        <w:rPr>
          <w:rFonts w:ascii="Times" w:hAnsi="Times" w:cs="Times New Roman"/>
          <w:color w:val="000000" w:themeColor="text1"/>
          <w:lang w:val="en-US"/>
        </w:rPr>
        <w:t>.</w:t>
      </w:r>
    </w:p>
    <w:p w14:paraId="5B63EBA4" w14:textId="0596837C" w:rsidR="0070778F" w:rsidRPr="00F641B0" w:rsidRDefault="006F71A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w:t>
      </w:r>
      <w:r w:rsidR="00D872EF" w:rsidRPr="00F641B0">
        <w:rPr>
          <w:rStyle w:val="FootnoteReference"/>
          <w:rFonts w:ascii="Times" w:hAnsi="Times" w:cs="Times New Roman"/>
          <w:color w:val="000000" w:themeColor="text1"/>
          <w:lang w:val="en-US"/>
        </w:rPr>
        <w:footnoteReference w:id="391"/>
      </w:r>
      <w:r w:rsidR="0070778F" w:rsidRPr="00F641B0">
        <w:rPr>
          <w:rFonts w:ascii="Times" w:hAnsi="Times" w:cs="Times New Roman"/>
          <w:color w:val="000000" w:themeColor="text1"/>
          <w:lang w:val="en-US"/>
        </w:rPr>
        <w:t xml:space="preserve"> una cholona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lo plui alto ster</w:t>
      </w:r>
    </w:p>
    <w:p w14:paraId="2353DA6F" w14:textId="7368901E" w:rsidR="0070778F" w:rsidRPr="00F641B0" w:rsidRDefault="00A4297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Lì</w:t>
      </w:r>
      <w:r w:rsidR="006F71AA" w:rsidRPr="00F641B0">
        <w:rPr>
          <w:rFonts w:ascii="Times" w:hAnsi="Times" w:cs="Times New Roman"/>
          <w:color w:val="000000" w:themeColor="text1"/>
          <w:lang w:val="en-US"/>
        </w:rPr>
        <w:t xml:space="preserve"> avev</w:t>
      </w:r>
      <w:r w:rsidR="0070778F" w:rsidRPr="00F641B0">
        <w:rPr>
          <w:rFonts w:ascii="Times" w:hAnsi="Times" w:cs="Times New Roman"/>
          <w:color w:val="000000" w:themeColor="text1"/>
          <w:lang w:val="en-US"/>
        </w:rPr>
        <w:t xml:space="preserve">a un </w:t>
      </w:r>
      <w:r w:rsidR="006F71AA"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gnolo</w:t>
      </w:r>
      <w:r w:rsidR="00D872EF" w:rsidRPr="00F641B0">
        <w:rPr>
          <w:rStyle w:val="FootnoteReference"/>
          <w:rFonts w:ascii="Times" w:hAnsi="Times" w:cs="Times New Roman"/>
          <w:color w:val="000000" w:themeColor="text1"/>
          <w:lang w:val="en-US"/>
        </w:rPr>
        <w:footnoteReference w:id="392"/>
      </w:r>
      <w:r w:rsidR="0070778F" w:rsidRPr="00F641B0">
        <w:rPr>
          <w:rFonts w:ascii="Times" w:hAnsi="Times" w:cs="Times New Roman"/>
          <w:color w:val="000000" w:themeColor="text1"/>
          <w:lang w:val="en-US"/>
        </w:rPr>
        <w:t xml:space="preserve"> del tempo ancior</w:t>
      </w:r>
      <w:r w:rsidR="006F71AA" w:rsidRPr="00F641B0">
        <w:rPr>
          <w:rFonts w:ascii="Times" w:hAnsi="Times" w:cs="Times New Roman"/>
          <w:color w:val="000000" w:themeColor="text1"/>
          <w:lang w:val="en-US"/>
        </w:rPr>
        <w:t>,</w:t>
      </w:r>
    </w:p>
    <w:p w14:paraId="62EF955C" w14:textId="0C32FA0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6F71AA" w:rsidRPr="00F641B0">
        <w:rPr>
          <w:rFonts w:ascii="Times" w:hAnsi="Times" w:cs="Times New Roman"/>
          <w:color w:val="000000" w:themeColor="text1"/>
          <w:lang w:val="en-US"/>
        </w:rPr>
        <w:t>'</w:t>
      </w:r>
      <w:r w:rsidRPr="00F641B0">
        <w:rPr>
          <w:rFonts w:ascii="Times" w:hAnsi="Times" w:cs="Times New Roman"/>
          <w:color w:val="000000" w:themeColor="text1"/>
          <w:lang w:val="en-US"/>
        </w:rPr>
        <w:t>u</w:t>
      </w:r>
      <w:r w:rsidR="006F71AA" w:rsidRPr="00F641B0">
        <w:rPr>
          <w:rFonts w:ascii="Times" w:hAnsi="Times" w:cs="Times New Roman"/>
          <w:color w:val="000000" w:themeColor="text1"/>
          <w:lang w:val="en-US"/>
        </w:rPr>
        <w:t>n chiaro allabastro che çà lo fè</w:t>
      </w:r>
      <w:r w:rsidRPr="00F641B0">
        <w:rPr>
          <w:rFonts w:ascii="Times" w:hAnsi="Times" w:cs="Times New Roman"/>
          <w:color w:val="000000" w:themeColor="text1"/>
          <w:lang w:val="en-US"/>
        </w:rPr>
        <w:t xml:space="preserve"> dreçer</w:t>
      </w:r>
    </w:p>
    <w:p w14:paraId="1C41DDBD" w14:textId="5F11E73B" w:rsidR="0070778F" w:rsidRPr="00F641B0" w:rsidRDefault="005D2DE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Im paradixo quela prima moi</w:t>
      </w:r>
      <w:r w:rsidR="0070778F" w:rsidRPr="00F641B0">
        <w:rPr>
          <w:rFonts w:ascii="Times" w:hAnsi="Times" w:cs="Times New Roman"/>
          <w:color w:val="000000" w:themeColor="text1"/>
          <w:lang w:val="en-US"/>
        </w:rPr>
        <w:t>er</w:t>
      </w:r>
    </w:p>
    <w:p w14:paraId="25E4640B" w14:textId="52568FC5" w:rsidR="0070778F" w:rsidRPr="00F641B0" w:rsidRDefault="006F71A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Fè </w:t>
      </w:r>
      <w:r w:rsidR="0070778F" w:rsidRPr="00F641B0">
        <w:rPr>
          <w:rFonts w:ascii="Times" w:hAnsi="Times" w:cs="Times New Roman"/>
          <w:color w:val="000000" w:themeColor="text1"/>
          <w:lang w:val="en-US"/>
        </w:rPr>
        <w:t>lu perder quando lo p</w:t>
      </w:r>
      <w:r w:rsidR="0070778F" w:rsidRPr="00F641B0">
        <w:rPr>
          <w:rFonts w:ascii="Times" w:hAnsi="Times" w:cs="Times New Roman"/>
          <w:i/>
          <w:iCs/>
          <w:color w:val="000000" w:themeColor="text1"/>
          <w:lang w:val="en-US"/>
        </w:rPr>
        <w:t>re</w:t>
      </w:r>
      <w:r w:rsidRPr="00F641B0">
        <w:rPr>
          <w:rFonts w:ascii="Times" w:hAnsi="Times" w:cs="Times New Roman"/>
          <w:color w:val="000000" w:themeColor="text1"/>
          <w:lang w:val="en-US"/>
        </w:rPr>
        <w:t>gà</w:t>
      </w:r>
      <w:r w:rsidR="0070778F" w:rsidRPr="00F641B0">
        <w:rPr>
          <w:rFonts w:ascii="Times" w:hAnsi="Times" w:cs="Times New Roman"/>
          <w:color w:val="000000" w:themeColor="text1"/>
          <w:lang w:val="en-US"/>
        </w:rPr>
        <w:t xml:space="preserve"> mançer</w:t>
      </w:r>
      <w:r w:rsidRPr="00F641B0">
        <w:rPr>
          <w:rFonts w:ascii="Times" w:hAnsi="Times" w:cs="Times New Roman"/>
          <w:color w:val="000000" w:themeColor="text1"/>
          <w:lang w:val="en-US"/>
        </w:rPr>
        <w:t>,</w:t>
      </w:r>
    </w:p>
    <w:p w14:paraId="45DEBF4E" w14:textId="242CCF2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Adamo</w:t>
      </w:r>
      <w:r w:rsidR="006F71A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lo dolente pomo che me fa</w:t>
      </w:r>
      <w:r w:rsidR="006F71A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gramistier</w:t>
      </w:r>
      <w:r w:rsidR="006F71AA" w:rsidRPr="00F641B0">
        <w:rPr>
          <w:rFonts w:ascii="Times" w:hAnsi="Times" w:cs="Times New Roman"/>
          <w:color w:val="000000" w:themeColor="text1"/>
          <w:lang w:val="en-US"/>
        </w:rPr>
        <w:t>.</w:t>
      </w:r>
    </w:p>
    <w:p w14:paraId="0D5DEDDA" w14:textId="59C08DC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Bel fo l</w:t>
      </w:r>
      <w:r w:rsidR="006F71AA" w:rsidRPr="00F641B0">
        <w:rPr>
          <w:rFonts w:ascii="Times" w:hAnsi="Times" w:cs="Times New Roman"/>
          <w:color w:val="000000" w:themeColor="text1"/>
          <w:lang w:val="en-US"/>
        </w:rPr>
        <w:t>'agnolo sia lo v</w:t>
      </w:r>
      <w:r w:rsidRPr="00F641B0">
        <w:rPr>
          <w:rFonts w:ascii="Times" w:hAnsi="Times" w:cs="Times New Roman"/>
          <w:color w:val="000000" w:themeColor="text1"/>
          <w:lang w:val="en-US"/>
        </w:rPr>
        <w:t>isso cler</w:t>
      </w:r>
      <w:r w:rsidR="006F71AA" w:rsidRPr="00F641B0">
        <w:rPr>
          <w:rFonts w:ascii="Times" w:hAnsi="Times" w:cs="Times New Roman"/>
          <w:color w:val="000000" w:themeColor="text1"/>
          <w:lang w:val="en-US"/>
        </w:rPr>
        <w:t>,</w:t>
      </w:r>
    </w:p>
    <w:p w14:paraId="677A87DA" w14:textId="77B34E6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w:t>
      </w:r>
      <w:r w:rsidR="006F71AA" w:rsidRPr="00F641B0">
        <w:rPr>
          <w:rFonts w:ascii="Times" w:hAnsi="Times" w:cs="Times New Roman"/>
          <w:color w:val="000000" w:themeColor="text1"/>
          <w:lang w:val="en-US"/>
        </w:rPr>
        <w:t xml:space="preserve"> alle </w:t>
      </w:r>
      <w:r w:rsidR="004E7F9B">
        <w:rPr>
          <w:rFonts w:ascii="Times" w:hAnsi="Times" w:cs="Times New Roman"/>
          <w:color w:val="000000" w:themeColor="text1"/>
          <w:lang w:val="en-US"/>
        </w:rPr>
        <w:t>à·ll</w:t>
      </w:r>
      <w:r w:rsidRPr="00F641B0">
        <w:rPr>
          <w:rFonts w:ascii="Times" w:hAnsi="Times" w:cs="Times New Roman"/>
          <w:color w:val="000000" w:themeColor="text1"/>
          <w:lang w:val="en-US"/>
        </w:rPr>
        <w:t>arge e longe p</w:t>
      </w:r>
      <w:r w:rsidRPr="00F641B0">
        <w:rPr>
          <w:rFonts w:ascii="Times" w:hAnsi="Times" w:cs="Times New Roman"/>
          <w:i/>
          <w:iCs/>
          <w:color w:val="000000" w:themeColor="text1"/>
          <w:lang w:val="en-US"/>
        </w:rPr>
        <w:t>er</w:t>
      </w:r>
      <w:r w:rsidR="006F71AA"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oler</w:t>
      </w:r>
      <w:r w:rsidR="006F71AA" w:rsidRPr="00F641B0">
        <w:rPr>
          <w:rFonts w:ascii="Times" w:hAnsi="Times" w:cs="Times New Roman"/>
          <w:color w:val="000000" w:themeColor="text1"/>
          <w:lang w:val="en-US"/>
        </w:rPr>
        <w:t>,</w:t>
      </w:r>
    </w:p>
    <w:p w14:paraId="62BAB738" w14:textId="5BAEBE1F" w:rsidR="0070778F" w:rsidRPr="00F641B0" w:rsidRDefault="006F71A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Nesun meio formado se porave trov</w:t>
      </w:r>
      <w:r w:rsidR="0070778F" w:rsidRPr="00F641B0">
        <w:rPr>
          <w:rFonts w:ascii="Times" w:hAnsi="Times" w:cs="Times New Roman"/>
          <w:color w:val="000000" w:themeColor="text1"/>
          <w:lang w:val="en-US"/>
        </w:rPr>
        <w:t>er</w:t>
      </w:r>
      <w:r w:rsidRPr="00F641B0">
        <w:rPr>
          <w:rFonts w:ascii="Times" w:hAnsi="Times" w:cs="Times New Roman"/>
          <w:color w:val="000000" w:themeColor="text1"/>
          <w:lang w:val="en-US"/>
        </w:rPr>
        <w:t>;</w:t>
      </w:r>
    </w:p>
    <w:p w14:paraId="3013D74E" w14:textId="002662F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meço lo flume tie</w:t>
      </w:r>
      <w:r w:rsidRPr="00F641B0">
        <w:rPr>
          <w:rFonts w:ascii="Times" w:hAnsi="Times" w:cs="Times New Roman"/>
          <w:i/>
          <w:iCs/>
          <w:color w:val="000000" w:themeColor="text1"/>
          <w:lang w:val="en-US"/>
        </w:rPr>
        <w:t>n</w:t>
      </w:r>
      <w:r w:rsidR="006F71AA" w:rsidRPr="00F641B0">
        <w:rPr>
          <w:rFonts w:ascii="Times" w:hAnsi="Times" w:cs="Times New Roman"/>
          <w:color w:val="000000" w:themeColor="text1"/>
          <w:lang w:val="en-US"/>
        </w:rPr>
        <w:t xml:space="preserve"> lo v</w:t>
      </w:r>
      <w:r w:rsidRPr="00F641B0">
        <w:rPr>
          <w:rFonts w:ascii="Times" w:hAnsi="Times" w:cs="Times New Roman"/>
          <w:color w:val="000000" w:themeColor="text1"/>
          <w:lang w:val="en-US"/>
        </w:rPr>
        <w:t>ixo stranier</w:t>
      </w:r>
      <w:r w:rsidR="006F71AA" w:rsidRPr="00F641B0">
        <w:rPr>
          <w:rFonts w:ascii="Times" w:hAnsi="Times" w:cs="Times New Roman"/>
          <w:color w:val="000000" w:themeColor="text1"/>
          <w:lang w:val="en-US"/>
        </w:rPr>
        <w:t>.</w:t>
      </w:r>
    </w:p>
    <w:p w14:paraId="04379DC3" w14:textId="31A2631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w:t>
      </w:r>
      <w:r w:rsidR="006F71AA" w:rsidRPr="00F641B0">
        <w:rPr>
          <w:rFonts w:ascii="Times" w:hAnsi="Times" w:cs="Times New Roman"/>
          <w:color w:val="000000" w:themeColor="text1"/>
          <w:lang w:val="en-US"/>
        </w:rPr>
        <w:t xml:space="preserve"> tal mainiera co vui oldirì</w:t>
      </w:r>
      <w:r w:rsidRPr="00F641B0">
        <w:rPr>
          <w:rFonts w:ascii="Times" w:hAnsi="Times" w:cs="Times New Roman"/>
          <w:color w:val="000000" w:themeColor="text1"/>
          <w:lang w:val="en-US"/>
        </w:rPr>
        <w:t xml:space="preserve"> c</w:t>
      </w:r>
      <w:r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ter</w:t>
      </w:r>
      <w:r w:rsidR="006F71AA" w:rsidRPr="00F641B0">
        <w:rPr>
          <w:rFonts w:ascii="Times" w:hAnsi="Times" w:cs="Times New Roman"/>
          <w:color w:val="000000" w:themeColor="text1"/>
          <w:lang w:val="en-US"/>
        </w:rPr>
        <w:t>,</w:t>
      </w:r>
    </w:p>
    <w:p w14:paraId="32CF8308" w14:textId="63C4F55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6F71AA" w:rsidRPr="00F641B0">
        <w:rPr>
          <w:rFonts w:ascii="Times" w:hAnsi="Times" w:cs="Times New Roman"/>
          <w:color w:val="000000" w:themeColor="text1"/>
          <w:lang w:val="en-US"/>
        </w:rPr>
        <w:t xml:space="preserve"> stranie cosse poré</w:t>
      </w:r>
      <w:r w:rsidRPr="00F641B0">
        <w:rPr>
          <w:rFonts w:ascii="Times" w:hAnsi="Times" w:cs="Times New Roman"/>
          <w:color w:val="000000" w:themeColor="text1"/>
          <w:lang w:val="en-US"/>
        </w:rPr>
        <w:t xml:space="preserve"> oldir retrer</w:t>
      </w:r>
      <w:r w:rsidR="006F71AA" w:rsidRPr="00F641B0">
        <w:rPr>
          <w:rFonts w:ascii="Times" w:hAnsi="Times" w:cs="Times New Roman"/>
          <w:color w:val="000000" w:themeColor="text1"/>
          <w:lang w:val="en-US"/>
        </w:rPr>
        <w:t>.</w:t>
      </w:r>
    </w:p>
    <w:p w14:paraId="252B8AA4" w14:textId="01EF0B7E" w:rsidR="006F71AA" w:rsidRPr="00F641B0" w:rsidRDefault="00F82811" w:rsidP="006F71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130</w:t>
      </w:r>
      <w:r w:rsidR="0070778F" w:rsidRPr="00F641B0">
        <w:rPr>
          <w:rFonts w:ascii="Times" w:hAnsi="Times" w:cs="Times New Roman"/>
          <w:bCs/>
          <w:color w:val="000000" w:themeColor="text1"/>
          <w:lang w:val="en-US"/>
        </w:rPr>
        <w:t xml:space="preserve">] </w:t>
      </w:r>
    </w:p>
    <w:p w14:paraId="5DE29967" w14:textId="2BEE367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Gr</w:t>
      </w:r>
      <w:r w:rsidR="006F71AA" w:rsidRPr="00F641B0">
        <w:rPr>
          <w:rFonts w:ascii="Times" w:hAnsi="Times" w:cs="Times New Roman"/>
          <w:color w:val="000000" w:themeColor="text1"/>
          <w:lang w:val="en-US"/>
        </w:rPr>
        <w:t>anda fo l'imagene, si tien lo v</w:t>
      </w:r>
      <w:r w:rsidRPr="00F641B0">
        <w:rPr>
          <w:rFonts w:ascii="Times" w:hAnsi="Times" w:cs="Times New Roman"/>
          <w:color w:val="000000" w:themeColor="text1"/>
          <w:lang w:val="en-US"/>
        </w:rPr>
        <w:t>isso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sus</w:t>
      </w:r>
      <w:r w:rsidR="006F71AA" w:rsidRPr="00F641B0">
        <w:rPr>
          <w:rFonts w:ascii="Times" w:hAnsi="Times" w:cs="Times New Roman"/>
          <w:color w:val="000000" w:themeColor="text1"/>
          <w:lang w:val="en-US"/>
        </w:rPr>
        <w:t>,</w:t>
      </w:r>
    </w:p>
    <w:p w14:paraId="5923F9E8" w14:textId="577B9496" w:rsidR="0070778F" w:rsidRPr="00F641B0" w:rsidRDefault="00902F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 xml:space="preserve">un braço tien basso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e alle estendus</w:t>
      </w:r>
    </w:p>
    <w:p w14:paraId="54370BED" w14:textId="41E67EF5" w:rsidR="0070778F" w:rsidRPr="00F641B0" w:rsidRDefault="00902F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mostra letere che al pilastro son v</w:t>
      </w:r>
      <w:r w:rsidR="0070778F" w:rsidRPr="00F641B0">
        <w:rPr>
          <w:rFonts w:ascii="Times" w:hAnsi="Times" w:cs="Times New Roman"/>
          <w:color w:val="000000" w:themeColor="text1"/>
          <w:lang w:val="en-US"/>
        </w:rPr>
        <w:t>ehus</w:t>
      </w:r>
      <w:r w:rsidRPr="00F641B0">
        <w:rPr>
          <w:rFonts w:ascii="Times" w:hAnsi="Times" w:cs="Times New Roman"/>
          <w:color w:val="000000" w:themeColor="text1"/>
          <w:lang w:val="en-US"/>
        </w:rPr>
        <w:t>;</w:t>
      </w:r>
    </w:p>
    <w:p w14:paraId="5ED16A59" w14:textId="2443B18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Dest</w:t>
      </w:r>
      <w:r w:rsidR="00902F69" w:rsidRPr="00F641B0">
        <w:rPr>
          <w:rFonts w:ascii="Times" w:hAnsi="Times" w:cs="Times New Roman"/>
          <w:i/>
          <w:color w:val="000000" w:themeColor="text1"/>
          <w:lang w:val="en-US"/>
        </w:rPr>
        <w:t>r</w:t>
      </w:r>
      <w:r w:rsidRPr="00F641B0">
        <w:rPr>
          <w:rFonts w:ascii="Times" w:hAnsi="Times" w:cs="Times New Roman"/>
          <w:color w:val="000000" w:themeColor="text1"/>
          <w:lang w:val="en-US"/>
        </w:rPr>
        <w:t>o lo pugo</w:t>
      </w:r>
      <w:r w:rsidRPr="00F641B0">
        <w:rPr>
          <w:rFonts w:ascii="Times" w:hAnsi="Times" w:cs="Times New Roman"/>
          <w:i/>
          <w:iCs/>
          <w:color w:val="000000" w:themeColor="text1"/>
          <w:lang w:val="en-US"/>
        </w:rPr>
        <w:t>n</w:t>
      </w:r>
      <w:r w:rsidR="00902F69" w:rsidRPr="00F641B0">
        <w:rPr>
          <w:rFonts w:ascii="Times" w:hAnsi="Times" w:cs="Times New Roman"/>
          <w:color w:val="000000" w:themeColor="text1"/>
          <w:lang w:val="en-US"/>
        </w:rPr>
        <w:t xml:space="preserve"> tin insù</w:t>
      </w:r>
      <w:r w:rsidRPr="00F641B0">
        <w:rPr>
          <w:rFonts w:ascii="Times" w:hAnsi="Times" w:cs="Times New Roman"/>
          <w:color w:val="000000" w:themeColor="text1"/>
          <w:lang w:val="en-US"/>
        </w:rPr>
        <w:t xml:space="preserve"> tuto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clus</w:t>
      </w:r>
      <w:r w:rsidR="00902F69" w:rsidRPr="00F641B0">
        <w:rPr>
          <w:rFonts w:ascii="Times" w:hAnsi="Times" w:cs="Times New Roman"/>
          <w:color w:val="000000" w:themeColor="text1"/>
          <w:lang w:val="en-US"/>
        </w:rPr>
        <w:t>.</w:t>
      </w:r>
    </w:p>
    <w:p w14:paraId="22E9BDB6" w14:textId="54033C56" w:rsidR="0070778F" w:rsidRPr="00F641B0" w:rsidRDefault="00902F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se astalà quando à parçev</w:t>
      </w:r>
      <w:r w:rsidR="0070778F" w:rsidRPr="00F641B0">
        <w:rPr>
          <w:rFonts w:ascii="Times" w:hAnsi="Times" w:cs="Times New Roman"/>
          <w:color w:val="000000" w:themeColor="text1"/>
          <w:lang w:val="en-US"/>
        </w:rPr>
        <w:t>us</w:t>
      </w:r>
      <w:r w:rsidR="00F9643A" w:rsidRPr="00F641B0">
        <w:rPr>
          <w:rFonts w:ascii="Times" w:hAnsi="Times" w:cs="Times New Roman"/>
          <w:color w:val="000000" w:themeColor="text1"/>
          <w:lang w:val="en-US"/>
        </w:rPr>
        <w:t>:</w:t>
      </w:r>
    </w:p>
    <w:p w14:paraId="7C1FBFBD" w14:textId="5B9F6E7E" w:rsidR="0070778F" w:rsidRPr="00F641B0" w:rsidRDefault="00902F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granda liga serave andà</w:t>
      </w:r>
      <w:r w:rsidR="0070778F" w:rsidRPr="00F641B0">
        <w:rPr>
          <w:rFonts w:ascii="Times" w:hAnsi="Times" w:cs="Times New Roman"/>
          <w:color w:val="000000" w:themeColor="text1"/>
          <w:lang w:val="en-US"/>
        </w:rPr>
        <w:t xml:space="preserve"> u</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homo e plus</w:t>
      </w:r>
    </w:p>
    <w:p w14:paraId="690BA095" w14:textId="006DACC7" w:rsidR="0070778F" w:rsidRPr="00F641B0" w:rsidRDefault="00902F6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Av</w:t>
      </w:r>
      <w:r w:rsidR="0070778F" w:rsidRPr="00F641B0">
        <w:rPr>
          <w:rFonts w:ascii="Times" w:hAnsi="Times" w:cs="Times New Roman"/>
          <w:color w:val="000000" w:themeColor="text1"/>
          <w:lang w:val="en-US"/>
        </w:rPr>
        <w:t>anti ch</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 fosse del reguardar monus</w:t>
      </w:r>
      <w:r w:rsidRPr="00F641B0">
        <w:rPr>
          <w:rFonts w:ascii="Times" w:hAnsi="Times" w:cs="Times New Roman"/>
          <w:color w:val="000000" w:themeColor="text1"/>
          <w:lang w:val="en-US"/>
        </w:rPr>
        <w:t>.</w:t>
      </w:r>
    </w:p>
    <w:p w14:paraId="2012E751" w14:textId="527A7D01" w:rsidR="0070778F" w:rsidRPr="00F641B0" w:rsidRDefault="00F9643A" w:rsidP="00F9643A">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bCs/>
          <w:color w:val="000000" w:themeColor="text1"/>
          <w:lang w:val="en-US"/>
        </w:rPr>
        <w:t>(72V) "</w:t>
      </w:r>
      <w:r w:rsidR="0070778F" w:rsidRPr="00F641B0">
        <w:rPr>
          <w:rFonts w:ascii="Times" w:hAnsi="Times" w:cs="Times New Roman"/>
          <w:color w:val="000000" w:themeColor="text1"/>
          <w:lang w:val="en-US"/>
        </w:rPr>
        <w:t>Ay chiara imagine</w:t>
      </w:r>
      <w:r w:rsidRPr="00F641B0">
        <w:rPr>
          <w:rFonts w:ascii="Times" w:hAnsi="Times" w:cs="Times New Roman"/>
          <w:color w:val="000000" w:themeColor="text1"/>
          <w:lang w:val="en-US"/>
        </w:rPr>
        <w:t>," dixe U</w:t>
      </w:r>
      <w:r w:rsidRPr="00F641B0">
        <w:rPr>
          <w:rFonts w:ascii="Times" w:hAnsi="Times" w:cs="Times New Roman"/>
          <w:i/>
          <w:color w:val="000000" w:themeColor="text1"/>
          <w:lang w:val="en-US"/>
        </w:rPr>
        <w:t>go</w:t>
      </w:r>
      <w:r w:rsidR="0070778F" w:rsidRPr="00F641B0">
        <w:rPr>
          <w:rFonts w:ascii="Times" w:hAnsi="Times" w:cs="Times New Roman"/>
          <w:color w:val="000000" w:themeColor="text1"/>
          <w:lang w:val="en-US"/>
        </w:rPr>
        <w:t xml:space="preserve"> lo menbrus</w:t>
      </w:r>
      <w:r w:rsidRPr="00F641B0">
        <w:rPr>
          <w:rFonts w:ascii="Times" w:hAnsi="Times" w:cs="Times New Roman"/>
          <w:color w:val="000000" w:themeColor="text1"/>
          <w:lang w:val="en-US"/>
        </w:rPr>
        <w:t>,</w:t>
      </w:r>
    </w:p>
    <w:p w14:paraId="1040E160" w14:textId="53382F3E" w:rsidR="0070778F" w:rsidRPr="00F641B0" w:rsidRDefault="00F9643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Che significa lo senblante su</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 xml:space="preserve">sso </w:t>
      </w:r>
      <w:r w:rsidR="0070778F" w:rsidRPr="00F641B0">
        <w:rPr>
          <w:rFonts w:ascii="Times" w:hAnsi="Times" w:cs="Times New Roman"/>
          <w:color w:val="000000" w:themeColor="text1"/>
          <w:highlight w:val="yellow"/>
          <w:lang w:val="en-US"/>
        </w:rPr>
        <w:t>eius</w:t>
      </w:r>
      <w:r w:rsidRPr="00F641B0">
        <w:rPr>
          <w:rFonts w:ascii="Times" w:hAnsi="Times" w:cs="Times New Roman"/>
          <w:color w:val="000000" w:themeColor="text1"/>
          <w:lang w:val="en-US"/>
        </w:rPr>
        <w:t>?</w:t>
      </w:r>
    </w:p>
    <w:p w14:paraId="2412D646" w14:textId="47FBB77A" w:rsidR="0070778F" w:rsidRPr="00F641B0" w:rsidRDefault="00F9643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queste le</w:t>
      </w:r>
      <w:r w:rsidR="0070778F" w:rsidRPr="00F641B0">
        <w:rPr>
          <w:rFonts w:ascii="Times" w:hAnsi="Times" w:cs="Times New Roman"/>
          <w:color w:val="000000" w:themeColor="text1"/>
          <w:lang w:val="en-US"/>
        </w:rPr>
        <w:t>tere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highlight w:val="yellow"/>
          <w:lang w:val="en-US"/>
        </w:rPr>
        <w:t>un l</w:t>
      </w:r>
      <w:r w:rsidRPr="00F641B0">
        <w:rPr>
          <w:rFonts w:ascii="Times" w:hAnsi="Times" w:cs="Times New Roman"/>
          <w:color w:val="000000" w:themeColor="text1"/>
          <w:highlight w:val="yellow"/>
          <w:lang w:val="en-US"/>
        </w:rPr>
        <w:t xml:space="preserve">o </w:t>
      </w:r>
      <w:r w:rsidR="0070778F" w:rsidRPr="00F641B0">
        <w:rPr>
          <w:rFonts w:ascii="Times" w:hAnsi="Times" w:cs="Times New Roman"/>
          <w:color w:val="000000" w:themeColor="text1"/>
          <w:highlight w:val="yellow"/>
          <w:lang w:val="en-US"/>
        </w:rPr>
        <w:t>scrito e confus</w:t>
      </w:r>
      <w:r w:rsidRPr="00F641B0">
        <w:rPr>
          <w:rFonts w:ascii="Times" w:hAnsi="Times" w:cs="Times New Roman"/>
          <w:color w:val="000000" w:themeColor="text1"/>
          <w:lang w:val="en-US"/>
        </w:rPr>
        <w:t>,</w:t>
      </w:r>
    </w:p>
    <w:p w14:paraId="01B31054" w14:textId="19F66553" w:rsidR="0070778F" w:rsidRPr="00F641B0" w:rsidRDefault="00F9643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 v</w:t>
      </w:r>
      <w:r w:rsidR="0070778F" w:rsidRPr="00F641B0">
        <w:rPr>
          <w:rFonts w:ascii="Times" w:hAnsi="Times" w:cs="Times New Roman"/>
          <w:color w:val="000000" w:themeColor="text1"/>
          <w:lang w:val="en-US"/>
        </w:rPr>
        <w:t xml:space="preserve">ol dir </w:t>
      </w:r>
      <w:r w:rsidR="0079117B">
        <w:rPr>
          <w:rFonts w:ascii="Times" w:hAnsi="Times" w:cs="Times New Roman"/>
          <w:color w:val="000000" w:themeColor="text1"/>
          <w:lang w:val="en-US"/>
        </w:rPr>
        <w:t>no·ll</w:t>
      </w:r>
      <w:r w:rsidRPr="00F641B0">
        <w:rPr>
          <w:rFonts w:ascii="Times" w:hAnsi="Times" w:cs="Times New Roman"/>
          <w:color w:val="000000" w:themeColor="text1"/>
          <w:lang w:val="en-US"/>
        </w:rPr>
        <w:t>'intenderav</w:t>
      </w:r>
      <w:r w:rsidR="0070778F" w:rsidRPr="00F641B0">
        <w:rPr>
          <w:rFonts w:ascii="Times" w:hAnsi="Times" w:cs="Times New Roman"/>
          <w:color w:val="000000" w:themeColor="text1"/>
          <w:lang w:val="en-US"/>
        </w:rPr>
        <w:t>e nus</w:t>
      </w:r>
      <w:r w:rsidRPr="00F641B0">
        <w:rPr>
          <w:rFonts w:ascii="Times" w:hAnsi="Times" w:cs="Times New Roman"/>
          <w:color w:val="000000" w:themeColor="text1"/>
          <w:lang w:val="en-US"/>
        </w:rPr>
        <w:t>,</w:t>
      </w:r>
    </w:p>
    <w:p w14:paraId="4D861246" w14:textId="61234298" w:rsidR="0070778F" w:rsidRPr="00F641B0" w:rsidRDefault="00F9643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Serav'io mai arivado e v</w:t>
      </w:r>
      <w:r w:rsidR="0070778F" w:rsidRPr="00F641B0">
        <w:rPr>
          <w:rFonts w:ascii="Times" w:hAnsi="Times" w:cs="Times New Roman"/>
          <w:color w:val="000000" w:themeColor="text1"/>
          <w:lang w:val="en-US"/>
        </w:rPr>
        <w:t>enus</w:t>
      </w:r>
      <w:r w:rsidRPr="00F641B0">
        <w:rPr>
          <w:rFonts w:ascii="Times" w:hAnsi="Times" w:cs="Times New Roman"/>
          <w:color w:val="000000" w:themeColor="text1"/>
          <w:lang w:val="en-US"/>
        </w:rPr>
        <w:t>,</w:t>
      </w:r>
    </w:p>
    <w:p w14:paraId="2B77E445" w14:textId="44BC090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F9643A" w:rsidRPr="00F641B0">
        <w:rPr>
          <w:rFonts w:ascii="Times" w:hAnsi="Times" w:cs="Times New Roman"/>
          <w:color w:val="000000" w:themeColor="text1"/>
          <w:lang w:val="en-US"/>
        </w:rPr>
        <w:t>'A</w:t>
      </w:r>
      <w:r w:rsidRPr="00F641B0">
        <w:rPr>
          <w:rFonts w:ascii="Times" w:hAnsi="Times" w:cs="Times New Roman"/>
          <w:color w:val="000000" w:themeColor="text1"/>
          <w:lang w:val="en-US"/>
        </w:rPr>
        <w:t>llexandro fo al</w:t>
      </w:r>
      <w:r w:rsidR="00F9643A" w:rsidRPr="00F641B0">
        <w:rPr>
          <w:rFonts w:ascii="Times" w:hAnsi="Times" w:cs="Times New Roman"/>
          <w:color w:val="000000" w:themeColor="text1"/>
          <w:lang w:val="en-US"/>
        </w:rPr>
        <w:t xml:space="preserve"> </w:t>
      </w:r>
      <w:r w:rsidR="00F9643A" w:rsidRPr="00F641B0">
        <w:rPr>
          <w:rFonts w:ascii="Times" w:hAnsi="Times" w:cs="Times New Roman"/>
          <w:color w:val="000000" w:themeColor="text1"/>
          <w:highlight w:val="yellow"/>
          <w:lang w:val="en-US"/>
        </w:rPr>
        <w:t>boes</w:t>
      </w:r>
      <w:r w:rsidR="00F9643A" w:rsidRPr="00F641B0">
        <w:rPr>
          <w:rStyle w:val="FootnoteReference"/>
          <w:rFonts w:ascii="Times" w:hAnsi="Times" w:cs="Times New Roman"/>
          <w:color w:val="000000" w:themeColor="text1"/>
          <w:lang w:val="en-US"/>
        </w:rPr>
        <w:footnoteReference w:id="393"/>
      </w:r>
      <w:r w:rsidR="00F9643A"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rtus</w:t>
      </w:r>
      <w:r w:rsidR="001A04CC" w:rsidRPr="00F641B0">
        <w:rPr>
          <w:rFonts w:ascii="Times" w:hAnsi="Times" w:cs="Times New Roman"/>
          <w:color w:val="000000" w:themeColor="text1"/>
          <w:lang w:val="en-US"/>
        </w:rPr>
        <w:t>.</w:t>
      </w:r>
    </w:p>
    <w:p w14:paraId="317CF792" w14:textId="515F6622" w:rsidR="0070778F" w:rsidRPr="00F641B0" w:rsidRDefault="00F9643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Creço che queste le</w:t>
      </w:r>
      <w:r w:rsidR="0070778F" w:rsidRPr="00F641B0">
        <w:rPr>
          <w:rFonts w:ascii="Times" w:hAnsi="Times" w:cs="Times New Roman"/>
          <w:color w:val="000000" w:themeColor="text1"/>
          <w:lang w:val="en-US"/>
        </w:rPr>
        <w:t>tere che</w:t>
      </w:r>
      <w:r w:rsidR="003C7C0F"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sus</w:t>
      </w:r>
      <w:r w:rsidRPr="00F641B0">
        <w:rPr>
          <w:rFonts w:ascii="Times" w:hAnsi="Times" w:cs="Times New Roman"/>
          <w:color w:val="000000" w:themeColor="text1"/>
          <w:lang w:val="en-US"/>
        </w:rPr>
        <w:t>,</w:t>
      </w:r>
    </w:p>
    <w:p w14:paraId="223260FA" w14:textId="4FA7888C" w:rsidR="0070778F" w:rsidRPr="00F641B0" w:rsidRDefault="00F9643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Contradixeno che nesun v</w:t>
      </w:r>
      <w:r w:rsidR="0070778F" w:rsidRPr="00F641B0">
        <w:rPr>
          <w:rFonts w:ascii="Times" w:hAnsi="Times" w:cs="Times New Roman"/>
          <w:color w:val="000000" w:themeColor="text1"/>
          <w:lang w:val="en-US"/>
        </w:rPr>
        <w:t>ada plus</w:t>
      </w:r>
      <w:r w:rsidR="00A4297F">
        <w:rPr>
          <w:rFonts w:ascii="Times" w:hAnsi="Times" w:cs="Times New Roman"/>
          <w:color w:val="000000" w:themeColor="text1"/>
          <w:lang w:val="en-US"/>
        </w:rPr>
        <w:t>;</w:t>
      </w:r>
    </w:p>
    <w:p w14:paraId="01BF0E7F" w14:textId="28164A1C" w:rsidR="0070778F" w:rsidRPr="00F641B0" w:rsidRDefault="00F9643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qui inançi v</w:t>
      </w:r>
      <w:r w:rsidR="0070778F" w:rsidRPr="00F641B0">
        <w:rPr>
          <w:rFonts w:ascii="Times" w:hAnsi="Times" w:cs="Times New Roman"/>
          <w:color w:val="000000" w:themeColor="text1"/>
          <w:lang w:val="en-US"/>
        </w:rPr>
        <w:t>edadi son li hus</w:t>
      </w:r>
      <w:r w:rsidRPr="00F641B0">
        <w:rPr>
          <w:rFonts w:ascii="Times" w:hAnsi="Times" w:cs="Times New Roman"/>
          <w:color w:val="000000" w:themeColor="text1"/>
          <w:lang w:val="en-US"/>
        </w:rPr>
        <w:t>.</w:t>
      </w:r>
    </w:p>
    <w:p w14:paraId="199BD00B" w14:textId="206FC7DD" w:rsidR="0070778F" w:rsidRPr="00F641B0" w:rsidRDefault="0024190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me conssie la divina v</w:t>
      </w:r>
      <w:r w:rsidR="0070778F" w:rsidRPr="00F641B0">
        <w:rPr>
          <w:rFonts w:ascii="Times" w:hAnsi="Times" w:cs="Times New Roman"/>
          <w:color w:val="000000" w:themeColor="text1"/>
          <w:lang w:val="en-US"/>
        </w:rPr>
        <w:t xml:space="preserve">ertus </w:t>
      </w:r>
    </w:p>
    <w:p w14:paraId="0988E86E" w14:textId="4FA5A31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inanci ch</w:t>
      </w:r>
      <w:r w:rsidR="0024190C" w:rsidRPr="00F641B0">
        <w:rPr>
          <w:rFonts w:ascii="Times" w:hAnsi="Times" w:cs="Times New Roman"/>
          <w:color w:val="000000" w:themeColor="text1"/>
          <w:lang w:val="en-US"/>
        </w:rPr>
        <w:t>'</w:t>
      </w:r>
      <w:r w:rsidRPr="00F641B0">
        <w:rPr>
          <w:rFonts w:ascii="Times" w:hAnsi="Times" w:cs="Times New Roman"/>
          <w:color w:val="000000" w:themeColor="text1"/>
          <w:lang w:val="en-US"/>
        </w:rPr>
        <w:t>io me meta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reus</w:t>
      </w:r>
    </w:p>
    <w:p w14:paraId="64497171" w14:textId="36034413" w:rsidR="0070778F" w:rsidRPr="00F641B0" w:rsidRDefault="0024190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Vorav'</w:t>
      </w:r>
      <w:r w:rsidR="0070778F" w:rsidRPr="00F641B0">
        <w:rPr>
          <w:rFonts w:ascii="Times" w:hAnsi="Times" w:cs="Times New Roman"/>
          <w:color w:val="000000" w:themeColor="text1"/>
          <w:lang w:val="en-US"/>
        </w:rPr>
        <w:t>io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der la testa desor li bus</w:t>
      </w:r>
      <w:r w:rsidRPr="00F641B0">
        <w:rPr>
          <w:rFonts w:ascii="Times" w:hAnsi="Times" w:cs="Times New Roman"/>
          <w:color w:val="000000" w:themeColor="text1"/>
          <w:lang w:val="en-US"/>
        </w:rPr>
        <w:t>,</w:t>
      </w:r>
    </w:p>
    <w:p w14:paraId="273FEC8F" w14:textId="2EBAC46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Ancora non</w:t>
      </w:r>
      <w:r w:rsidR="0024190C"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ell mio </w:t>
      </w:r>
      <w:r w:rsidR="0024190C" w:rsidRPr="00F641B0">
        <w:rPr>
          <w:rFonts w:ascii="Times" w:hAnsi="Times" w:cs="Times New Roman"/>
          <w:color w:val="000000" w:themeColor="text1"/>
          <w:lang w:val="en-US"/>
        </w:rPr>
        <w:t>v</w:t>
      </w:r>
      <w:r w:rsidRPr="00F641B0">
        <w:rPr>
          <w:rFonts w:ascii="Times" w:hAnsi="Times" w:cs="Times New Roman"/>
          <w:color w:val="000000" w:themeColor="text1"/>
          <w:lang w:val="en-US"/>
        </w:rPr>
        <w:t>oler recreus</w:t>
      </w:r>
      <w:r w:rsidR="0024190C" w:rsidRPr="00F641B0">
        <w:rPr>
          <w:rFonts w:ascii="Times" w:hAnsi="Times" w:cs="Times New Roman"/>
          <w:color w:val="000000" w:themeColor="text1"/>
          <w:lang w:val="en-US"/>
        </w:rPr>
        <w:t>."</w:t>
      </w:r>
    </w:p>
    <w:p w14:paraId="4E0D92B0" w14:textId="5956FA1D" w:rsidR="0024190C" w:rsidRPr="00F641B0" w:rsidRDefault="00F82811" w:rsidP="002419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131</w:t>
      </w:r>
      <w:r w:rsidR="0070778F" w:rsidRPr="00F641B0">
        <w:rPr>
          <w:rFonts w:ascii="Times" w:hAnsi="Times" w:cs="Times New Roman"/>
          <w:bCs/>
          <w:color w:val="000000" w:themeColor="text1"/>
          <w:lang w:val="en-US"/>
        </w:rPr>
        <w:t xml:space="preserve">] </w:t>
      </w:r>
    </w:p>
    <w:p w14:paraId="5A6300A4" w14:textId="50CAB039" w:rsidR="0070778F" w:rsidRPr="00F641B0" w:rsidRDefault="0024190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Ugon </w:t>
      </w:r>
      <w:r w:rsidR="00A4297F">
        <w:rPr>
          <w:rFonts w:ascii="Times" w:hAnsi="Times" w:cs="Times New Roman"/>
          <w:color w:val="000000" w:themeColor="text1"/>
          <w:lang w:val="en-US"/>
        </w:rPr>
        <w:t>reguardà</w:t>
      </w:r>
      <w:r w:rsidRPr="00F641B0">
        <w:rPr>
          <w:rFonts w:ascii="Times" w:hAnsi="Times" w:cs="Times New Roman"/>
          <w:color w:val="000000" w:themeColor="text1"/>
          <w:lang w:val="en-US"/>
        </w:rPr>
        <w:t xml:space="preserve"> dadrié e dav</w:t>
      </w:r>
      <w:r w:rsidR="0070778F" w:rsidRPr="00F641B0">
        <w:rPr>
          <w:rFonts w:ascii="Times" w:hAnsi="Times" w:cs="Times New Roman"/>
          <w:color w:val="000000" w:themeColor="text1"/>
          <w:lang w:val="en-US"/>
        </w:rPr>
        <w:t>ant</w:t>
      </w:r>
    </w:p>
    <w:p w14:paraId="231C737D" w14:textId="19597166" w:rsidR="0070778F" w:rsidRPr="00F641B0" w:rsidRDefault="00341F8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P</w:t>
      </w:r>
      <w:r w:rsidR="00A4297F">
        <w:rPr>
          <w:rFonts w:ascii="Times" w:hAnsi="Times" w:cs="Times New Roman"/>
          <w:color w:val="000000" w:themeColor="text1"/>
          <w:lang w:val="en-US"/>
        </w:rPr>
        <w:t>uo penssà</w:t>
      </w:r>
      <w:r w:rsidR="0070778F" w:rsidRPr="00F641B0">
        <w:rPr>
          <w:rFonts w:ascii="Times" w:hAnsi="Times" w:cs="Times New Roman"/>
          <w:color w:val="000000" w:themeColor="text1"/>
          <w:lang w:val="en-US"/>
        </w:rPr>
        <w:t xml:space="preserve"> del maçor ardimant</w:t>
      </w:r>
    </w:p>
    <w:p w14:paraId="15874912" w14:textId="407ABD3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(73R) </w:t>
      </w:r>
      <w:r w:rsidRPr="00F641B0">
        <w:rPr>
          <w:rFonts w:ascii="Times" w:hAnsi="Times" w:cs="Times New Roman"/>
          <w:color w:val="000000" w:themeColor="text1"/>
          <w:lang w:val="en-US"/>
        </w:rPr>
        <w:t>C</w:t>
      </w:r>
      <w:r w:rsidR="0024190C" w:rsidRPr="00F641B0">
        <w:rPr>
          <w:rFonts w:ascii="Times" w:hAnsi="Times" w:cs="Times New Roman"/>
          <w:color w:val="000000" w:themeColor="text1"/>
          <w:lang w:val="en-US"/>
        </w:rPr>
        <w:t>he oxasse far homo del siegolo viv</w:t>
      </w:r>
      <w:r w:rsidRPr="00F641B0">
        <w:rPr>
          <w:rFonts w:ascii="Times" w:hAnsi="Times" w:cs="Times New Roman"/>
          <w:color w:val="000000" w:themeColor="text1"/>
          <w:lang w:val="en-US"/>
        </w:rPr>
        <w:t>ant</w:t>
      </w:r>
      <w:r w:rsidR="00D81A6A" w:rsidRPr="00F641B0">
        <w:rPr>
          <w:rFonts w:ascii="Times" w:hAnsi="Times" w:cs="Times New Roman"/>
          <w:color w:val="000000" w:themeColor="text1"/>
          <w:lang w:val="en-US"/>
        </w:rPr>
        <w:t>;</w:t>
      </w:r>
    </w:p>
    <w:p w14:paraId="020AF609" w14:textId="06BFE938" w:rsidR="0070778F" w:rsidRPr="00F641B0" w:rsidRDefault="0024190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ello lo fè</w:t>
      </w:r>
      <w:r w:rsidR="003C7C0F" w:rsidRPr="00F641B0">
        <w:rPr>
          <w:rFonts w:ascii="Times" w:hAnsi="Times" w:cs="Times New Roman"/>
          <w:color w:val="000000" w:themeColor="text1"/>
          <w:lang w:val="en-US"/>
        </w:rPr>
        <w:t xml:space="preserve"> ira e mal</w:t>
      </w:r>
      <w:r w:rsidR="0070778F" w:rsidRPr="00F641B0">
        <w:rPr>
          <w:rFonts w:ascii="Times" w:hAnsi="Times" w:cs="Times New Roman"/>
          <w:color w:val="000000" w:themeColor="text1"/>
          <w:lang w:val="en-US"/>
        </w:rPr>
        <w:t>talant</w:t>
      </w:r>
      <w:r w:rsidR="008650A2" w:rsidRPr="00F641B0">
        <w:rPr>
          <w:rFonts w:ascii="Times" w:hAnsi="Times" w:cs="Times New Roman"/>
          <w:color w:val="000000" w:themeColor="text1"/>
          <w:lang w:val="en-US"/>
        </w:rPr>
        <w:t>.</w:t>
      </w:r>
    </w:p>
    <w:p w14:paraId="798D571C" w14:textId="70E761E7" w:rsidR="0070778F" w:rsidRPr="00F641B0" w:rsidRDefault="0024190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Dreto a</w:t>
      </w:r>
      <w:r w:rsidR="001A04C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nave è</w:t>
      </w:r>
      <w:r w:rsidR="001A04CC" w:rsidRPr="00F641B0">
        <w:rPr>
          <w:rFonts w:ascii="Times" w:hAnsi="Times" w:cs="Times New Roman"/>
          <w:color w:val="000000" w:themeColor="text1"/>
          <w:lang w:val="en-US"/>
        </w:rPr>
        <w:t xml:space="preserve"> ve</w:t>
      </w:r>
      <w:r w:rsidR="0070778F" w:rsidRPr="00F641B0">
        <w:rPr>
          <w:rFonts w:ascii="Times" w:hAnsi="Times" w:cs="Times New Roman"/>
          <w:color w:val="000000" w:themeColor="text1"/>
          <w:lang w:val="en-US"/>
        </w:rPr>
        <w:t>gnu pongant</w:t>
      </w:r>
      <w:r w:rsidR="00D81A6A" w:rsidRPr="00F641B0">
        <w:rPr>
          <w:rFonts w:ascii="Times" w:hAnsi="Times" w:cs="Times New Roman"/>
          <w:color w:val="000000" w:themeColor="text1"/>
          <w:lang w:val="en-US"/>
        </w:rPr>
        <w:t>,</w:t>
      </w:r>
    </w:p>
    <w:p w14:paraId="3E53D4F2" w14:textId="58475D57" w:rsidR="0070778F" w:rsidRPr="00F641B0" w:rsidRDefault="003C7C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Desmontà</w:t>
      </w:r>
      <w:r w:rsidR="008650A2" w:rsidRPr="00F641B0">
        <w:rPr>
          <w:rFonts w:ascii="Times" w:hAnsi="Times" w:cs="Times New Roman"/>
          <w:color w:val="000000" w:themeColor="text1"/>
          <w:lang w:val="en-US"/>
        </w:rPr>
        <w:t xml:space="preserve"> a tera</w:t>
      </w:r>
      <w:r w:rsidRPr="00F641B0">
        <w:rPr>
          <w:rFonts w:ascii="Times" w:hAnsi="Times" w:cs="Times New Roman"/>
          <w:color w:val="000000" w:themeColor="text1"/>
          <w:lang w:val="en-US"/>
        </w:rPr>
        <w:t>,</w:t>
      </w:r>
      <w:r w:rsidR="008650A2" w:rsidRPr="00F641B0">
        <w:rPr>
          <w:rFonts w:ascii="Times" w:hAnsi="Times" w:cs="Times New Roman"/>
          <w:color w:val="000000" w:themeColor="text1"/>
          <w:lang w:val="en-US"/>
        </w:rPr>
        <w:t xml:space="preserve"> si è</w:t>
      </w:r>
      <w:r w:rsidR="0070778F" w:rsidRPr="00F641B0">
        <w:rPr>
          <w:rFonts w:ascii="Times" w:hAnsi="Times" w:cs="Times New Roman"/>
          <w:color w:val="000000" w:themeColor="text1"/>
          <w:lang w:val="en-US"/>
        </w:rPr>
        <w:t xml:space="preserve"> intrado drant</w:t>
      </w:r>
      <w:r w:rsidRPr="00F641B0">
        <w:rPr>
          <w:rFonts w:ascii="Times" w:hAnsi="Times" w:cs="Times New Roman"/>
          <w:color w:val="000000" w:themeColor="text1"/>
          <w:lang w:val="en-US"/>
        </w:rPr>
        <w:t>;</w:t>
      </w:r>
    </w:p>
    <w:p w14:paraId="311D1790" w14:textId="7D42580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pan ch</w:t>
      </w:r>
      <w:r w:rsidR="008650A2" w:rsidRPr="00F641B0">
        <w:rPr>
          <w:rFonts w:ascii="Times" w:hAnsi="Times" w:cs="Times New Roman"/>
          <w:color w:val="000000" w:themeColor="text1"/>
          <w:lang w:val="en-US"/>
        </w:rPr>
        <w:t>'el può</w:t>
      </w:r>
      <w:r w:rsidRPr="00F641B0">
        <w:rPr>
          <w:rFonts w:ascii="Times" w:hAnsi="Times" w:cs="Times New Roman"/>
          <w:color w:val="000000" w:themeColor="text1"/>
          <w:lang w:val="en-US"/>
        </w:rPr>
        <w:t xml:space="preserve"> port</w:t>
      </w:r>
      <w:r w:rsidR="008650A2" w:rsidRPr="00F641B0">
        <w:rPr>
          <w:rFonts w:ascii="Times" w:hAnsi="Times" w:cs="Times New Roman"/>
          <w:color w:val="000000" w:themeColor="text1"/>
          <w:lang w:val="en-US"/>
        </w:rPr>
        <w:t>ar raxonev</w:t>
      </w:r>
      <w:r w:rsidRPr="00F641B0">
        <w:rPr>
          <w:rFonts w:ascii="Times" w:hAnsi="Times" w:cs="Times New Roman"/>
          <w:color w:val="000000" w:themeColor="text1"/>
          <w:lang w:val="en-US"/>
        </w:rPr>
        <w:t>element</w:t>
      </w:r>
    </w:p>
    <w:p w14:paraId="441DCC60" w14:textId="4DC0BC6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w:t>
      </w:r>
      <w:r w:rsidR="008650A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so scharssela ne mete </w:t>
      </w:r>
      <w:r w:rsidR="00076F52">
        <w:rPr>
          <w:rFonts w:ascii="Times" w:hAnsi="Times" w:cs="Times New Roman"/>
          <w:color w:val="000000" w:themeColor="text1"/>
          <w:lang w:val="en-US"/>
        </w:rPr>
        <w:t>no·ss</w:t>
      </w:r>
      <w:r w:rsidRPr="00F641B0">
        <w:rPr>
          <w:rFonts w:ascii="Times" w:hAnsi="Times" w:cs="Times New Roman"/>
          <w:color w:val="000000" w:themeColor="text1"/>
          <w:lang w:val="en-US"/>
        </w:rPr>
        <w:t>o quant</w:t>
      </w:r>
      <w:r w:rsidR="00D81A6A" w:rsidRPr="00F641B0">
        <w:rPr>
          <w:rFonts w:ascii="Times" w:hAnsi="Times" w:cs="Times New Roman"/>
          <w:color w:val="000000" w:themeColor="text1"/>
          <w:lang w:val="en-US"/>
        </w:rPr>
        <w:t>.</w:t>
      </w:r>
    </w:p>
    <w:p w14:paraId="46364947" w14:textId="59D68C97" w:rsidR="0070778F" w:rsidRPr="00F641B0" w:rsidRDefault="00A4297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Or inpenssà</w:t>
      </w:r>
      <w:r w:rsidR="0070778F" w:rsidRPr="00F641B0">
        <w:rPr>
          <w:rFonts w:ascii="Times" w:hAnsi="Times" w:cs="Times New Roman"/>
          <w:color w:val="000000" w:themeColor="text1"/>
          <w:lang w:val="en-US"/>
        </w:rPr>
        <w:t xml:space="preserve"> Dio del destrier auferant</w:t>
      </w:r>
      <w:r w:rsidR="00D81A6A" w:rsidRPr="00F641B0">
        <w:rPr>
          <w:rFonts w:ascii="Times" w:hAnsi="Times" w:cs="Times New Roman"/>
          <w:color w:val="000000" w:themeColor="text1"/>
          <w:lang w:val="en-US"/>
        </w:rPr>
        <w:t>.</w:t>
      </w:r>
    </w:p>
    <w:p w14:paraId="2BA610CC"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prexe la corda del batelant</w:t>
      </w:r>
    </w:p>
    <w:p w14:paraId="1CDF1A15" w14:textId="1A5E9012" w:rsidR="0070778F" w:rsidRPr="00F641B0" w:rsidRDefault="00D81A6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70778F" w:rsidRPr="00F641B0">
        <w:rPr>
          <w:rFonts w:ascii="Times" w:hAnsi="Times" w:cs="Times New Roman"/>
          <w:color w:val="000000" w:themeColor="text1"/>
          <w:lang w:val="en-US"/>
        </w:rPr>
        <w:t xml:space="preserve"> o</w:t>
      </w:r>
      <w:r w:rsidR="00CB490D" w:rsidRPr="00F641B0">
        <w:rPr>
          <w:rFonts w:ascii="Times" w:hAnsi="Times" w:cs="Times New Roman"/>
          <w:color w:val="000000" w:themeColor="text1"/>
          <w:lang w:val="en-US"/>
        </w:rPr>
        <w:t>'</w:t>
      </w:r>
      <w:r w:rsidR="003C7C0F"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 flume s</w:t>
      </w:r>
      <w:r w:rsidRPr="00F641B0">
        <w:rPr>
          <w:rFonts w:ascii="Times" w:hAnsi="Times" w:cs="Times New Roman"/>
          <w:color w:val="000000" w:themeColor="text1"/>
          <w:lang w:val="en-US"/>
        </w:rPr>
        <w:t>'en va av</w:t>
      </w:r>
      <w:r w:rsidR="0070778F" w:rsidRPr="00F641B0">
        <w:rPr>
          <w:rFonts w:ascii="Times" w:hAnsi="Times" w:cs="Times New Roman"/>
          <w:color w:val="000000" w:themeColor="text1"/>
          <w:lang w:val="en-US"/>
        </w:rPr>
        <w:t>al</w:t>
      </w:r>
      <w:r w:rsidR="00336F5D"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e corant</w:t>
      </w:r>
    </w:p>
    <w:p w14:paraId="35F86568" w14:textId="537C41C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1A04CC" w:rsidRPr="00F641B0">
        <w:rPr>
          <w:rFonts w:ascii="Times" w:hAnsi="Times" w:cs="Times New Roman"/>
          <w:color w:val="000000" w:themeColor="text1"/>
          <w:lang w:val="en-US"/>
        </w:rPr>
        <w:t xml:space="preserve"> </w:t>
      </w:r>
      <w:r w:rsidR="00336F5D" w:rsidRPr="00F641B0">
        <w:rPr>
          <w:rFonts w:ascii="Times" w:hAnsi="Times" w:cs="Times New Roman"/>
          <w:color w:val="000000" w:themeColor="text1"/>
          <w:lang w:val="en-US"/>
        </w:rPr>
        <w:t>la segonda so nave menà</w:t>
      </w:r>
      <w:r w:rsidR="00D81A6A" w:rsidRPr="00F641B0">
        <w:rPr>
          <w:rFonts w:ascii="Times" w:hAnsi="Times" w:cs="Times New Roman"/>
          <w:color w:val="000000" w:themeColor="text1"/>
          <w:lang w:val="en-US"/>
        </w:rPr>
        <w:t xml:space="preserve"> trav</w:t>
      </w:r>
      <w:r w:rsidR="005D2DE3">
        <w:rPr>
          <w:rFonts w:ascii="Times" w:hAnsi="Times" w:cs="Times New Roman"/>
          <w:color w:val="000000" w:themeColor="text1"/>
          <w:lang w:val="en-US"/>
        </w:rPr>
        <w:t>ai</w:t>
      </w:r>
      <w:r w:rsidRPr="00F641B0">
        <w:rPr>
          <w:rFonts w:ascii="Times" w:hAnsi="Times" w:cs="Times New Roman"/>
          <w:color w:val="000000" w:themeColor="text1"/>
          <w:lang w:val="en-US"/>
        </w:rPr>
        <w:t>ant</w:t>
      </w:r>
      <w:r w:rsidR="00D81A6A" w:rsidRPr="00F641B0">
        <w:rPr>
          <w:rFonts w:ascii="Times" w:hAnsi="Times" w:cs="Times New Roman"/>
          <w:color w:val="000000" w:themeColor="text1"/>
          <w:lang w:val="en-US"/>
        </w:rPr>
        <w:t>,</w:t>
      </w:r>
    </w:p>
    <w:p w14:paraId="15570F17" w14:textId="044A73C5" w:rsidR="0070778F" w:rsidRPr="00F641B0" w:rsidRDefault="00D81A6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 v</w:t>
      </w:r>
      <w:r w:rsidR="0070778F" w:rsidRPr="00F641B0">
        <w:rPr>
          <w:rFonts w:ascii="Times" w:hAnsi="Times" w:cs="Times New Roman"/>
          <w:color w:val="000000" w:themeColor="text1"/>
          <w:lang w:val="en-US"/>
        </w:rPr>
        <w:t>ete che de l</w:t>
      </w:r>
      <w:r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qua fo tant</w:t>
      </w:r>
    </w:p>
    <w:p w14:paraId="47EAA3B2" w14:textId="16DC63F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D81A6A" w:rsidRPr="00F641B0">
        <w:rPr>
          <w:rFonts w:ascii="Times" w:hAnsi="Times" w:cs="Times New Roman"/>
          <w:color w:val="000000" w:themeColor="text1"/>
          <w:lang w:val="en-US"/>
        </w:rPr>
        <w:t>'</w:t>
      </w:r>
      <w:r w:rsidRPr="00F641B0">
        <w:rPr>
          <w:rFonts w:ascii="Times" w:hAnsi="Times" w:cs="Times New Roman"/>
          <w:color w:val="000000" w:themeColor="text1"/>
          <w:lang w:val="en-US"/>
        </w:rPr>
        <w:t>ella s</w:t>
      </w:r>
      <w:r w:rsidR="00824284" w:rsidRPr="00F641B0">
        <w:rPr>
          <w:rFonts w:ascii="Times" w:hAnsi="Times" w:cs="Times New Roman"/>
          <w:color w:val="000000" w:themeColor="text1"/>
          <w:lang w:val="en-US"/>
        </w:rPr>
        <w:t>'</w:t>
      </w:r>
      <w:r w:rsidRPr="00F641B0">
        <w:rPr>
          <w:rFonts w:ascii="Times" w:hAnsi="Times" w:cs="Times New Roman"/>
          <w:color w:val="000000" w:themeColor="text1"/>
          <w:lang w:val="en-US"/>
        </w:rPr>
        <w:t>em</w:t>
      </w:r>
      <w:r w:rsidR="00D81A6A" w:rsidRPr="00F641B0">
        <w:rPr>
          <w:rFonts w:ascii="Times" w:hAnsi="Times" w:cs="Times New Roman"/>
          <w:color w:val="000000" w:themeColor="text1"/>
          <w:lang w:val="en-US"/>
        </w:rPr>
        <w:t xml:space="preserve"> può</w:t>
      </w:r>
      <w:r w:rsidRPr="00F641B0">
        <w:rPr>
          <w:rFonts w:ascii="Times" w:hAnsi="Times" w:cs="Times New Roman"/>
          <w:color w:val="000000" w:themeColor="text1"/>
          <w:lang w:val="en-US"/>
        </w:rPr>
        <w:t xml:space="preserve"> andare sença stormant</w:t>
      </w:r>
      <w:r w:rsidR="00A4297F">
        <w:rPr>
          <w:rFonts w:ascii="Times" w:hAnsi="Times" w:cs="Times New Roman"/>
          <w:color w:val="000000" w:themeColor="text1"/>
          <w:lang w:val="en-US"/>
        </w:rPr>
        <w:t>.</w:t>
      </w:r>
    </w:p>
    <w:p w14:paraId="0F96C24D" w14:textId="7EB150C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Andar la</w:t>
      </w:r>
      <w:r w:rsidR="00A4297F">
        <w:rPr>
          <w:rFonts w:ascii="Times" w:hAnsi="Times" w:cs="Times New Roman"/>
          <w:color w:val="000000" w:themeColor="text1"/>
          <w:lang w:val="en-US"/>
        </w:rPr>
        <w:t xml:space="preserve"> lassà </w:t>
      </w:r>
      <w:r w:rsidRPr="00F641B0">
        <w:rPr>
          <w:rFonts w:ascii="Times" w:hAnsi="Times" w:cs="Times New Roman"/>
          <w:color w:val="000000" w:themeColor="text1"/>
          <w:lang w:val="en-US"/>
        </w:rPr>
        <w:t>e dixe a Dio terant</w:t>
      </w:r>
      <w:r w:rsidR="00D81A6A" w:rsidRPr="00F641B0">
        <w:rPr>
          <w:rFonts w:ascii="Times" w:hAnsi="Times" w:cs="Times New Roman"/>
          <w:color w:val="000000" w:themeColor="text1"/>
          <w:lang w:val="en-US"/>
        </w:rPr>
        <w:t>,</w:t>
      </w:r>
    </w:p>
    <w:p w14:paraId="25A8C743" w14:textId="3D6CB259" w:rsidR="0070778F" w:rsidRPr="00F641B0" w:rsidRDefault="00D81A6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Tu</w:t>
      </w:r>
      <w:r w:rsidR="007E6E49"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de mi u</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av</w:t>
      </w:r>
      <w:r w:rsidR="0070778F" w:rsidRPr="00F641B0">
        <w:rPr>
          <w:rFonts w:ascii="Times" w:hAnsi="Times" w:cs="Times New Roman"/>
          <w:color w:val="000000" w:themeColor="text1"/>
          <w:lang w:val="en-US"/>
        </w:rPr>
        <w:t>antaço grant</w:t>
      </w:r>
      <w:r w:rsidR="007E6E49" w:rsidRPr="00F641B0">
        <w:rPr>
          <w:rFonts w:ascii="Times" w:hAnsi="Times" w:cs="Times New Roman"/>
          <w:color w:val="000000" w:themeColor="text1"/>
          <w:lang w:val="en-US"/>
        </w:rPr>
        <w:t>:</w:t>
      </w:r>
    </w:p>
    <w:p w14:paraId="56F10D29" w14:textId="37503C4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w:t>
      </w:r>
      <w:r w:rsidR="007E6E4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w:t>
      </w:r>
      <w:r w:rsidR="007E6E49" w:rsidRPr="00F641B0">
        <w:rPr>
          <w:rFonts w:ascii="Times" w:hAnsi="Times" w:cs="Times New Roman"/>
          <w:color w:val="000000" w:themeColor="text1"/>
          <w:lang w:val="en-US"/>
        </w:rPr>
        <w:t>'</w:t>
      </w:r>
      <w:r w:rsidRPr="00F641B0">
        <w:rPr>
          <w:rFonts w:ascii="Times" w:hAnsi="Times" w:cs="Times New Roman"/>
          <w:color w:val="000000" w:themeColor="text1"/>
          <w:lang w:val="en-US"/>
        </w:rPr>
        <w:t>en</w:t>
      </w:r>
      <w:r w:rsidR="007E6E49" w:rsidRPr="00F641B0">
        <w:rPr>
          <w:rFonts w:ascii="Times" w:hAnsi="Times" w:cs="Times New Roman"/>
          <w:color w:val="000000" w:themeColor="text1"/>
          <w:lang w:val="en-US"/>
        </w:rPr>
        <w:t xml:space="preserve"> torni e io non ò</w:t>
      </w:r>
      <w:r w:rsidRPr="00F641B0">
        <w:rPr>
          <w:rFonts w:ascii="Times" w:hAnsi="Times" w:cs="Times New Roman"/>
          <w:color w:val="000000" w:themeColor="text1"/>
          <w:lang w:val="en-US"/>
        </w:rPr>
        <w:t xml:space="preserve"> talant</w:t>
      </w:r>
      <w:r w:rsidR="007E6E49" w:rsidRPr="00F641B0">
        <w:rPr>
          <w:rFonts w:ascii="Times" w:hAnsi="Times" w:cs="Times New Roman"/>
          <w:color w:val="000000" w:themeColor="text1"/>
          <w:lang w:val="en-US"/>
        </w:rPr>
        <w:t>."</w:t>
      </w:r>
    </w:p>
    <w:p w14:paraId="7892C418" w14:textId="5038C9B8" w:rsidR="0070778F" w:rsidRPr="00F641B0" w:rsidRDefault="007E6E4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nav</w:t>
      </w:r>
      <w:r w:rsidR="0070778F" w:rsidRPr="00F641B0">
        <w:rPr>
          <w:rFonts w:ascii="Times" w:hAnsi="Times" w:cs="Times New Roman"/>
          <w:color w:val="000000" w:themeColor="text1"/>
          <w:lang w:val="en-US"/>
        </w:rPr>
        <w:t>e s</w:t>
      </w:r>
      <w:r w:rsidRPr="00F641B0">
        <w:rPr>
          <w:rFonts w:ascii="Times" w:hAnsi="Times" w:cs="Times New Roman"/>
          <w:color w:val="000000" w:themeColor="text1"/>
          <w:lang w:val="en-US"/>
        </w:rPr>
        <w:t>'en va de lie</w:t>
      </w:r>
      <w:r w:rsidR="00A4297F">
        <w:rPr>
          <w:rStyle w:val="FootnoteReference"/>
          <w:rFonts w:ascii="Times" w:hAnsi="Times" w:cs="Times New Roman"/>
          <w:color w:val="000000" w:themeColor="text1"/>
          <w:lang w:val="en-US"/>
        </w:rPr>
        <w:footnoteReference w:id="394"/>
      </w:r>
      <w:r w:rsidRPr="00F641B0">
        <w:rPr>
          <w:rFonts w:ascii="Times" w:hAnsi="Times" w:cs="Times New Roman"/>
          <w:color w:val="000000" w:themeColor="text1"/>
          <w:lang w:val="en-US"/>
        </w:rPr>
        <w:t xml:space="preserve"> </w:t>
      </w:r>
      <w:r w:rsidRPr="00F641B0">
        <w:rPr>
          <w:rFonts w:ascii="Times" w:hAnsi="Times" w:cs="Times New Roman"/>
          <w:color w:val="000000" w:themeColor="text1"/>
          <w:highlight w:val="yellow"/>
          <w:lang w:val="en-US"/>
        </w:rPr>
        <w:t>plui no v</w:t>
      </w:r>
      <w:r w:rsidR="0070778F" w:rsidRPr="00F641B0">
        <w:rPr>
          <w:rFonts w:ascii="Times" w:hAnsi="Times" w:cs="Times New Roman"/>
          <w:color w:val="000000" w:themeColor="text1"/>
          <w:highlight w:val="yellow"/>
          <w:lang w:val="en-US"/>
        </w:rPr>
        <w:t>e</w:t>
      </w:r>
      <w:r w:rsidR="00A26424" w:rsidRPr="00F641B0">
        <w:rPr>
          <w:rFonts w:ascii="Times" w:hAnsi="Times" w:cs="Times New Roman"/>
          <w:color w:val="000000" w:themeColor="text1"/>
          <w:highlight w:val="yellow"/>
          <w:lang w:val="en-US"/>
        </w:rPr>
        <w:t xml:space="preserve"> </w:t>
      </w:r>
      <w:r w:rsidR="0070778F" w:rsidRPr="00F641B0">
        <w:rPr>
          <w:rFonts w:ascii="Times" w:hAnsi="Times" w:cs="Times New Roman"/>
          <w:color w:val="000000" w:themeColor="text1"/>
          <w:highlight w:val="yellow"/>
          <w:lang w:val="en-US"/>
        </w:rPr>
        <w:t>cant</w:t>
      </w:r>
      <w:r w:rsidRPr="00F641B0">
        <w:rPr>
          <w:rFonts w:ascii="Times" w:hAnsi="Times" w:cs="Times New Roman"/>
          <w:color w:val="000000" w:themeColor="text1"/>
          <w:lang w:val="en-US"/>
        </w:rPr>
        <w:t>.</w:t>
      </w:r>
    </w:p>
    <w:p w14:paraId="3179C3A2" w14:textId="46B1A1E2" w:rsidR="0070778F" w:rsidRPr="00F641B0" w:rsidRDefault="0082428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baron tornà</w:t>
      </w:r>
      <w:r w:rsidR="0070778F" w:rsidRPr="00F641B0">
        <w:rPr>
          <w:rFonts w:ascii="Times" w:hAnsi="Times" w:cs="Times New Roman"/>
          <w:color w:val="000000" w:themeColor="text1"/>
          <w:lang w:val="en-US"/>
        </w:rPr>
        <w:t xml:space="preserve"> all</w:t>
      </w:r>
      <w:r w:rsidR="007E6E49" w:rsidRPr="00F641B0">
        <w:rPr>
          <w:rFonts w:ascii="Times" w:hAnsi="Times" w:cs="Times New Roman"/>
          <w:color w:val="000000" w:themeColor="text1"/>
          <w:lang w:val="en-US"/>
        </w:rPr>
        <w:t xml:space="preserve"> sso cav</w:t>
      </w:r>
      <w:r w:rsidR="0070778F" w:rsidRPr="00F641B0">
        <w:rPr>
          <w:rFonts w:ascii="Times" w:hAnsi="Times" w:cs="Times New Roman"/>
          <w:color w:val="000000" w:themeColor="text1"/>
          <w:lang w:val="en-US"/>
        </w:rPr>
        <w:t>al amantina</w:t>
      </w:r>
      <w:r w:rsidRPr="00F641B0">
        <w:rPr>
          <w:rFonts w:ascii="Times" w:hAnsi="Times" w:cs="Times New Roman"/>
          <w:color w:val="000000" w:themeColor="text1"/>
          <w:lang w:val="en-US"/>
        </w:rPr>
        <w:t>(n)</w:t>
      </w:r>
      <w:r w:rsidR="0070778F" w:rsidRPr="00F641B0">
        <w:rPr>
          <w:rFonts w:ascii="Times" w:hAnsi="Times" w:cs="Times New Roman"/>
          <w:color w:val="000000" w:themeColor="text1"/>
          <w:lang w:val="en-US"/>
        </w:rPr>
        <w:t>t</w:t>
      </w:r>
      <w:r w:rsidR="00A4297F">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95"/>
      </w:r>
    </w:p>
    <w:p w14:paraId="2752DB85" w14:textId="6ACA848E" w:rsidR="0070778F" w:rsidRPr="00F641B0" w:rsidRDefault="00076F5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No·ss</w:t>
      </w:r>
      <w:r w:rsidR="007E6E49" w:rsidRPr="00F641B0">
        <w:rPr>
          <w:rFonts w:ascii="Times" w:hAnsi="Times" w:cs="Times New Roman"/>
          <w:color w:val="000000" w:themeColor="text1"/>
          <w:lang w:val="en-US"/>
        </w:rPr>
        <w:t>e a</w:t>
      </w:r>
      <w:r w:rsidR="00A4297F">
        <w:rPr>
          <w:rFonts w:ascii="Times" w:hAnsi="Times" w:cs="Times New Roman"/>
          <w:color w:val="000000" w:themeColor="text1"/>
          <w:lang w:val="en-US"/>
        </w:rPr>
        <w:t>proximà</w:t>
      </w:r>
      <w:r w:rsidR="0070778F" w:rsidRPr="00F641B0">
        <w:rPr>
          <w:rFonts w:ascii="Times" w:hAnsi="Times" w:cs="Times New Roman"/>
          <w:color w:val="000000" w:themeColor="text1"/>
          <w:lang w:val="en-US"/>
        </w:rPr>
        <w:t xml:space="preserve"> miga all</w:t>
      </w:r>
      <w:r w:rsidR="007E6E49"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ag</w:t>
      </w:r>
      <w:r w:rsidR="007E6E49"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olo un arpant</w:t>
      </w:r>
    </w:p>
    <w:p w14:paraId="30BC439A" w14:textId="0B114BC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E6E49" w:rsidRPr="00F641B0">
        <w:rPr>
          <w:rFonts w:ascii="Times" w:hAnsi="Times" w:cs="Times New Roman"/>
          <w:color w:val="000000" w:themeColor="text1"/>
          <w:lang w:val="en-US"/>
        </w:rPr>
        <w:t>'</w:t>
      </w:r>
      <w:r w:rsidR="00824284" w:rsidRPr="00F641B0">
        <w:rPr>
          <w:rFonts w:ascii="Times" w:hAnsi="Times" w:cs="Times New Roman"/>
          <w:color w:val="000000" w:themeColor="text1"/>
          <w:lang w:val="en-US"/>
        </w:rPr>
        <w:t>el senestrà</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007E6E49" w:rsidRPr="00F641B0">
        <w:rPr>
          <w:rFonts w:ascii="Times" w:hAnsi="Times" w:cs="Times New Roman"/>
          <w:color w:val="000000" w:themeColor="text1"/>
          <w:lang w:val="en-US"/>
        </w:rPr>
        <w:t xml:space="preserve"> dev</w:t>
      </w:r>
      <w:r w:rsidRPr="00F641B0">
        <w:rPr>
          <w:rFonts w:ascii="Times" w:hAnsi="Times" w:cs="Times New Roman"/>
          <w:color w:val="000000" w:themeColor="text1"/>
          <w:lang w:val="en-US"/>
        </w:rPr>
        <w:t>er un estant</w:t>
      </w:r>
      <w:r w:rsidR="007E6E49" w:rsidRPr="00F641B0">
        <w:rPr>
          <w:rFonts w:ascii="Times" w:hAnsi="Times" w:cs="Times New Roman"/>
          <w:color w:val="000000" w:themeColor="text1"/>
          <w:lang w:val="en-US"/>
        </w:rPr>
        <w:t>,</w:t>
      </w:r>
    </w:p>
    <w:p w14:paraId="417A2CF5" w14:textId="5F48B68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llo boschaço </w:t>
      </w:r>
      <w:r w:rsidRPr="00F641B0">
        <w:rPr>
          <w:rFonts w:ascii="Times" w:hAnsi="Times" w:cs="Times New Roman"/>
          <w:color w:val="000000" w:themeColor="text1"/>
          <w:highlight w:val="yellow"/>
          <w:lang w:val="en-US"/>
        </w:rPr>
        <w:t>se si caça</w:t>
      </w:r>
      <w:r w:rsidRPr="00F641B0">
        <w:rPr>
          <w:rFonts w:ascii="Times" w:hAnsi="Times" w:cs="Times New Roman"/>
          <w:color w:val="000000" w:themeColor="text1"/>
          <w:lang w:val="en-US"/>
        </w:rPr>
        <w:t xml:space="preserve"> arditamant</w:t>
      </w:r>
      <w:r w:rsidR="007E6E49" w:rsidRPr="00F641B0">
        <w:rPr>
          <w:rFonts w:ascii="Times" w:hAnsi="Times" w:cs="Times New Roman"/>
          <w:color w:val="000000" w:themeColor="text1"/>
          <w:lang w:val="en-US"/>
        </w:rPr>
        <w:t>.</w:t>
      </w:r>
    </w:p>
    <w:p w14:paraId="071B8DD2" w14:textId="6BA695A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gran sperança l</w:t>
      </w:r>
      <w:r w:rsidR="007E6E49" w:rsidRPr="00F641B0">
        <w:rPr>
          <w:rFonts w:ascii="Times" w:hAnsi="Times" w:cs="Times New Roman"/>
          <w:color w:val="000000" w:themeColor="text1"/>
          <w:lang w:val="en-US"/>
        </w:rPr>
        <w:t>'andav</w:t>
      </w:r>
      <w:r w:rsidRPr="00F641B0">
        <w:rPr>
          <w:rFonts w:ascii="Times" w:hAnsi="Times" w:cs="Times New Roman"/>
          <w:color w:val="000000" w:themeColor="text1"/>
          <w:lang w:val="en-US"/>
        </w:rPr>
        <w:t>a condugant</w:t>
      </w:r>
      <w:r w:rsidR="007E6E49" w:rsidRPr="00F641B0">
        <w:rPr>
          <w:rFonts w:ascii="Times" w:hAnsi="Times" w:cs="Times New Roman"/>
          <w:color w:val="000000" w:themeColor="text1"/>
          <w:lang w:val="en-US"/>
        </w:rPr>
        <w:t>;</w:t>
      </w:r>
    </w:p>
    <w:p w14:paraId="471C6A76" w14:textId="7D2F3F2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quela non</w:t>
      </w:r>
      <w:r w:rsidR="007E6E49" w:rsidRPr="00F641B0">
        <w:rPr>
          <w:rFonts w:ascii="Times" w:hAnsi="Times" w:cs="Times New Roman"/>
          <w:color w:val="000000" w:themeColor="text1"/>
          <w:lang w:val="en-US"/>
        </w:rPr>
        <w:t xml:space="preserve"> à</w:t>
      </w:r>
      <w:r w:rsidRPr="00F641B0">
        <w:rPr>
          <w:rFonts w:ascii="Times" w:hAnsi="Times" w:cs="Times New Roman"/>
          <w:color w:val="000000" w:themeColor="text1"/>
          <w:lang w:val="en-US"/>
        </w:rPr>
        <w:t xml:space="preserve"> elli son mescredent</w:t>
      </w:r>
    </w:p>
    <w:p w14:paraId="282CFB0C" w14:textId="71FEEE04" w:rsidR="0070778F" w:rsidRPr="00F641B0" w:rsidRDefault="007E6E4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tute le soe over inv</w:t>
      </w:r>
      <w:r w:rsidR="0070778F" w:rsidRPr="00F641B0">
        <w:rPr>
          <w:rFonts w:ascii="Times" w:hAnsi="Times" w:cs="Times New Roman"/>
          <w:color w:val="000000" w:themeColor="text1"/>
          <w:lang w:val="en-US"/>
        </w:rPr>
        <w:t>er Dio insemant</w:t>
      </w:r>
      <w:r w:rsidRPr="00F641B0">
        <w:rPr>
          <w:rFonts w:ascii="Times" w:hAnsi="Times" w:cs="Times New Roman"/>
          <w:color w:val="000000" w:themeColor="text1"/>
          <w:lang w:val="en-US"/>
        </w:rPr>
        <w:t>;</w:t>
      </w:r>
    </w:p>
    <w:p w14:paraId="20A822D7" w14:textId="7697F38E" w:rsidR="0070778F" w:rsidRPr="00F641B0" w:rsidRDefault="007E6E4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Çamai non averà</w:t>
      </w:r>
      <w:r w:rsidR="0070778F" w:rsidRPr="00F641B0">
        <w:rPr>
          <w:rFonts w:ascii="Times" w:hAnsi="Times" w:cs="Times New Roman"/>
          <w:color w:val="000000" w:themeColor="text1"/>
          <w:lang w:val="en-US"/>
        </w:rPr>
        <w:t xml:space="preserve"> nessun ben de</w:t>
      </w:r>
      <w:r w:rsidRPr="00F641B0">
        <w:rPr>
          <w:rFonts w:ascii="Times" w:hAnsi="Times" w:cs="Times New Roman"/>
          <w:color w:val="000000" w:themeColor="text1"/>
          <w:lang w:val="en-US"/>
        </w:rPr>
        <w:t xml:space="preserve"> salv</w:t>
      </w:r>
      <w:r w:rsidR="0070778F"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3E67942F" w14:textId="62C4A477" w:rsidR="007E6E49" w:rsidRPr="00F641B0" w:rsidRDefault="00F82811" w:rsidP="007E6E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132</w:t>
      </w:r>
      <w:r w:rsidR="0070778F" w:rsidRPr="00F641B0">
        <w:rPr>
          <w:rFonts w:ascii="Times" w:hAnsi="Times" w:cs="Times New Roman"/>
          <w:bCs/>
          <w:color w:val="000000" w:themeColor="text1"/>
          <w:lang w:val="en-US"/>
        </w:rPr>
        <w:t xml:space="preserve">] </w:t>
      </w:r>
    </w:p>
    <w:p w14:paraId="6D4D5EC1" w14:textId="418D60AC" w:rsidR="0070778F" w:rsidRPr="00F641B0" w:rsidRDefault="00F6227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Mo</w:t>
      </w:r>
      <w:r w:rsidR="0070778F" w:rsidRPr="00F641B0">
        <w:rPr>
          <w:rFonts w:ascii="Times" w:hAnsi="Times" w:cs="Times New Roman"/>
          <w:color w:val="000000" w:themeColor="text1"/>
          <w:lang w:val="en-US"/>
        </w:rPr>
        <w:t xml:space="preserve">lto granda </w:t>
      </w:r>
      <w:r w:rsidR="00A4297F">
        <w:rPr>
          <w:rFonts w:ascii="Times" w:hAnsi="Times" w:cs="Times New Roman"/>
          <w:color w:val="000000" w:themeColor="text1"/>
          <w:lang w:val="en-US"/>
        </w:rPr>
        <w:t xml:space="preserve">(è) </w:t>
      </w:r>
      <w:r w:rsidR="0070778F" w:rsidRPr="00F641B0">
        <w:rPr>
          <w:rFonts w:ascii="Times" w:hAnsi="Times" w:cs="Times New Roman"/>
          <w:color w:val="000000" w:themeColor="text1"/>
          <w:lang w:val="en-US"/>
        </w:rPr>
        <w:t>la</w:t>
      </w:r>
      <w:r w:rsidR="007E6E49" w:rsidRPr="00F641B0">
        <w:rPr>
          <w:rFonts w:ascii="Times" w:hAnsi="Times" w:cs="Times New Roman"/>
          <w:color w:val="000000" w:themeColor="text1"/>
          <w:lang w:val="en-US"/>
        </w:rPr>
        <w:t xml:space="preserve"> vale</w:t>
      </w:r>
      <w:r w:rsidR="00A4297F">
        <w:rPr>
          <w:rStyle w:val="FootnoteReference"/>
          <w:rFonts w:ascii="Times" w:hAnsi="Times" w:cs="Times New Roman"/>
          <w:color w:val="000000" w:themeColor="text1"/>
          <w:lang w:val="en-US"/>
        </w:rPr>
        <w:footnoteReference w:id="396"/>
      </w:r>
      <w:r w:rsidR="007E6E49" w:rsidRPr="00F641B0">
        <w:rPr>
          <w:rFonts w:ascii="Times" w:hAnsi="Times" w:cs="Times New Roman"/>
          <w:color w:val="000000" w:themeColor="text1"/>
          <w:lang w:val="en-US"/>
        </w:rPr>
        <w:t xml:space="preserve"> del bo</w:t>
      </w:r>
      <w:r w:rsidR="0070778F" w:rsidRPr="00F641B0">
        <w:rPr>
          <w:rFonts w:ascii="Times" w:hAnsi="Times" w:cs="Times New Roman"/>
          <w:color w:val="000000" w:themeColor="text1"/>
          <w:lang w:val="en-US"/>
        </w:rPr>
        <w:t>scaçe</w:t>
      </w:r>
      <w:r w:rsidR="007E6E49" w:rsidRPr="00F641B0">
        <w:rPr>
          <w:rFonts w:ascii="Times" w:hAnsi="Times" w:cs="Times New Roman"/>
          <w:color w:val="000000" w:themeColor="text1"/>
          <w:lang w:val="en-US"/>
        </w:rPr>
        <w:t>,</w:t>
      </w:r>
    </w:p>
    <w:p w14:paraId="4C390B59" w14:textId="0CA7831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No</w:t>
      </w:r>
      <w:r w:rsidR="00A4297F">
        <w:rPr>
          <w:rFonts w:ascii="Times" w:hAnsi="Times" w:cs="Times New Roman"/>
          <w:color w:val="000000" w:themeColor="text1"/>
          <w:lang w:val="en-US"/>
        </w:rPr>
        <w:t xml:space="preserve"> lì</w:t>
      </w:r>
      <w:r w:rsidR="007E6E49"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sentier se no</w:t>
      </w:r>
      <w:r w:rsidR="007E6E4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lo solo onbraçe</w:t>
      </w:r>
      <w:r w:rsidR="007E6E49" w:rsidRPr="00F641B0">
        <w:rPr>
          <w:rFonts w:ascii="Times" w:hAnsi="Times" w:cs="Times New Roman"/>
          <w:color w:val="000000" w:themeColor="text1"/>
          <w:lang w:val="en-US"/>
        </w:rPr>
        <w:t>.</w:t>
      </w:r>
    </w:p>
    <w:p w14:paraId="43752B46" w14:textId="4245F11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(73V) </w:t>
      </w:r>
      <w:r w:rsidRPr="00F641B0">
        <w:rPr>
          <w:rFonts w:ascii="Times" w:hAnsi="Times" w:cs="Times New Roman"/>
          <w:color w:val="000000" w:themeColor="text1"/>
          <w:lang w:val="en-US"/>
        </w:rPr>
        <w:t>Lo bon dest</w:t>
      </w:r>
      <w:r w:rsidR="00824284" w:rsidRPr="00F641B0">
        <w:rPr>
          <w:rFonts w:ascii="Times" w:hAnsi="Times" w:cs="Times New Roman"/>
          <w:color w:val="000000" w:themeColor="text1"/>
          <w:lang w:val="en-US"/>
        </w:rPr>
        <w:t>rier le baxà</w:t>
      </w:r>
      <w:r w:rsidRPr="00F641B0">
        <w:rPr>
          <w:rFonts w:ascii="Times" w:hAnsi="Times" w:cs="Times New Roman"/>
          <w:color w:val="000000" w:themeColor="text1"/>
          <w:lang w:val="en-US"/>
        </w:rPr>
        <w:t xml:space="preserve"> a gran corsaçe</w:t>
      </w:r>
    </w:p>
    <w:p w14:paraId="010A0363" w14:textId="0E619EAA" w:rsidR="0070778F" w:rsidRPr="00F641B0" w:rsidRDefault="00C7199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bici a</w:t>
      </w:r>
      <w:r w:rsidR="0070778F" w:rsidRPr="00F641B0">
        <w:rPr>
          <w:rFonts w:ascii="Times" w:hAnsi="Times" w:cs="Times New Roman"/>
          <w:color w:val="000000" w:themeColor="text1"/>
          <w:lang w:val="en-US"/>
        </w:rPr>
        <w:t xml:space="preserve">guci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i flumi alti e larçe</w:t>
      </w:r>
      <w:r w:rsidR="00A26424" w:rsidRPr="00F641B0">
        <w:rPr>
          <w:rFonts w:ascii="Times" w:hAnsi="Times" w:cs="Times New Roman"/>
          <w:color w:val="000000" w:themeColor="text1"/>
          <w:lang w:val="en-US"/>
        </w:rPr>
        <w:t>,</w:t>
      </w:r>
    </w:p>
    <w:p w14:paraId="7830901A" w14:textId="7E8767D7" w:rsidR="0070778F" w:rsidRPr="00F641B0" w:rsidRDefault="00C7199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Niente lo contradisse al so v</w:t>
      </w:r>
      <w:r w:rsidR="0070778F" w:rsidRPr="00F641B0">
        <w:rPr>
          <w:rFonts w:ascii="Times" w:hAnsi="Times" w:cs="Times New Roman"/>
          <w:color w:val="000000" w:themeColor="text1"/>
          <w:lang w:val="en-US"/>
        </w:rPr>
        <w:t>iaçe</w:t>
      </w:r>
      <w:r w:rsidRPr="00F641B0">
        <w:rPr>
          <w:rFonts w:ascii="Times" w:hAnsi="Times" w:cs="Times New Roman"/>
          <w:color w:val="000000" w:themeColor="text1"/>
          <w:lang w:val="en-US"/>
        </w:rPr>
        <w:t>.</w:t>
      </w:r>
    </w:p>
    <w:p w14:paraId="7A153CEA" w14:textId="2BA7A0E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Soto una rocha presse la note albergaçe</w:t>
      </w:r>
      <w:r w:rsidR="00C71993" w:rsidRPr="00F641B0">
        <w:rPr>
          <w:rFonts w:ascii="Times" w:hAnsi="Times" w:cs="Times New Roman"/>
          <w:color w:val="000000" w:themeColor="text1"/>
          <w:lang w:val="en-US"/>
        </w:rPr>
        <w:t>,</w:t>
      </w:r>
    </w:p>
    <w:p w14:paraId="1BCED1F9" w14:textId="70ED87C4" w:rsidR="0070778F" w:rsidRPr="00F641B0" w:rsidRDefault="00C7199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82428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ello alcisse quatro bestie salv</w:t>
      </w:r>
      <w:r w:rsidR="0070778F" w:rsidRPr="00F641B0">
        <w:rPr>
          <w:rFonts w:ascii="Times" w:hAnsi="Times" w:cs="Times New Roman"/>
          <w:color w:val="000000" w:themeColor="text1"/>
          <w:lang w:val="en-US"/>
        </w:rPr>
        <w:t>açe</w:t>
      </w:r>
      <w:r w:rsidRPr="00F641B0">
        <w:rPr>
          <w:rFonts w:ascii="Times" w:hAnsi="Times" w:cs="Times New Roman"/>
          <w:color w:val="000000" w:themeColor="text1"/>
          <w:lang w:val="en-US"/>
        </w:rPr>
        <w:t>.</w:t>
      </w:r>
    </w:p>
    <w:p w14:paraId="685A05C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indiani al tenpo ancionaçe</w:t>
      </w:r>
    </w:p>
    <w:p w14:paraId="609BEE8B" w14:textId="668EDB85" w:rsidR="0070778F" w:rsidRPr="00F641B0" w:rsidRDefault="005C3CD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Lionfanti li clamà</w:t>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uxançe</w:t>
      </w:r>
      <w:r w:rsidR="00C71993" w:rsidRPr="00F641B0">
        <w:rPr>
          <w:rFonts w:ascii="Times" w:hAnsi="Times" w:cs="Times New Roman"/>
          <w:color w:val="000000" w:themeColor="text1"/>
          <w:lang w:val="en-US"/>
        </w:rPr>
        <w:t>.</w:t>
      </w:r>
    </w:p>
    <w:p w14:paraId="591B2921" w14:textId="26B3A3F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w:t>
      </w:r>
      <w:r w:rsidR="00C7199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w:t>
      </w:r>
      <w:r w:rsidR="00C71993" w:rsidRPr="00F641B0">
        <w:rPr>
          <w:rFonts w:ascii="Times" w:hAnsi="Times" w:cs="Times New Roman"/>
          <w:color w:val="000000" w:themeColor="text1"/>
          <w:lang w:val="en-US"/>
        </w:rPr>
        <w:t xml:space="preserve">'una chossa </w:t>
      </w:r>
      <w:r w:rsidR="004E7F9B">
        <w:rPr>
          <w:rFonts w:ascii="Times" w:hAnsi="Times" w:cs="Times New Roman"/>
          <w:color w:val="000000" w:themeColor="text1"/>
          <w:lang w:val="en-US"/>
        </w:rPr>
        <w:t>à·ll</w:t>
      </w:r>
      <w:r w:rsidR="00C71993" w:rsidRPr="00F641B0">
        <w:rPr>
          <w:rFonts w:ascii="Times" w:hAnsi="Times" w:cs="Times New Roman"/>
          <w:color w:val="000000" w:themeColor="text1"/>
          <w:lang w:val="en-US"/>
        </w:rPr>
        <w:t>o conte av</w:t>
      </w:r>
      <w:r w:rsidRPr="00F641B0">
        <w:rPr>
          <w:rFonts w:ascii="Times" w:hAnsi="Times" w:cs="Times New Roman"/>
          <w:color w:val="000000" w:themeColor="text1"/>
          <w:lang w:val="en-US"/>
        </w:rPr>
        <w:t>antaçe</w:t>
      </w:r>
      <w:r w:rsidR="00C71993" w:rsidRPr="00F641B0">
        <w:rPr>
          <w:rFonts w:ascii="Times" w:hAnsi="Times" w:cs="Times New Roman"/>
          <w:color w:val="000000" w:themeColor="text1"/>
          <w:lang w:val="en-US"/>
        </w:rPr>
        <w:t>,</w:t>
      </w:r>
    </w:p>
    <w:p w14:paraId="0205C0A4" w14:textId="51519555" w:rsidR="0070778F" w:rsidRPr="00F641B0" w:rsidRDefault="00C7199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dormando li trov</w:t>
      </w:r>
      <w:r w:rsidR="00824284"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i</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un riv</w:t>
      </w:r>
      <w:r w:rsidR="0070778F" w:rsidRPr="00F641B0">
        <w:rPr>
          <w:rFonts w:ascii="Times" w:hAnsi="Times" w:cs="Times New Roman"/>
          <w:color w:val="000000" w:themeColor="text1"/>
          <w:lang w:val="en-US"/>
        </w:rPr>
        <w:t>açe</w:t>
      </w:r>
      <w:r w:rsidR="005C3CDB">
        <w:rPr>
          <w:rFonts w:ascii="Times" w:hAnsi="Times" w:cs="Times New Roman"/>
          <w:color w:val="000000" w:themeColor="text1"/>
          <w:lang w:val="en-US"/>
        </w:rPr>
        <w:t>;</w:t>
      </w:r>
    </w:p>
    <w:p w14:paraId="31BC0B67" w14:textId="3971780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Non prexe </w:t>
      </w:r>
      <w:r w:rsidR="00576871">
        <w:rPr>
          <w:rFonts w:ascii="Times" w:hAnsi="Times" w:cs="Times New Roman"/>
          <w:color w:val="000000" w:themeColor="text1"/>
          <w:lang w:val="en-US"/>
        </w:rPr>
        <w:t>(a</w:t>
      </w:r>
      <w:r w:rsidR="005C3CDB">
        <w:rPr>
          <w:rFonts w:ascii="Times" w:hAnsi="Times" w:cs="Times New Roman"/>
          <w:color w:val="000000" w:themeColor="text1"/>
          <w:lang w:val="en-US"/>
        </w:rPr>
        <w:t xml:space="preserve">) </w:t>
      </w:r>
      <w:r w:rsidRPr="00F641B0">
        <w:rPr>
          <w:rFonts w:ascii="Times" w:hAnsi="Times" w:cs="Times New Roman"/>
          <w:color w:val="000000" w:themeColor="text1"/>
          <w:lang w:val="en-US"/>
        </w:rPr>
        <w:t>guardar</w:t>
      </w:r>
      <w:r w:rsidR="00C71993" w:rsidRPr="00F641B0">
        <w:rPr>
          <w:rFonts w:ascii="Times" w:hAnsi="Times" w:cs="Times New Roman"/>
          <w:color w:val="000000" w:themeColor="text1"/>
          <w:lang w:val="en-US"/>
        </w:rPr>
        <w:t>,</w:t>
      </w:r>
      <w:r w:rsidR="005C3CDB">
        <w:rPr>
          <w:rStyle w:val="FootnoteReference"/>
          <w:rFonts w:ascii="Times" w:hAnsi="Times" w:cs="Times New Roman"/>
          <w:color w:val="000000" w:themeColor="text1"/>
          <w:lang w:val="en-US"/>
        </w:rPr>
        <w:footnoteReference w:id="397"/>
      </w:r>
      <w:r w:rsidRPr="00F641B0">
        <w:rPr>
          <w:rFonts w:ascii="Times" w:hAnsi="Times" w:cs="Times New Roman"/>
          <w:color w:val="000000" w:themeColor="text1"/>
          <w:lang w:val="en-US"/>
        </w:rPr>
        <w:t xml:space="preserve"> si en fo so coraçe</w:t>
      </w:r>
      <w:r w:rsidR="00C71993" w:rsidRPr="00F641B0">
        <w:rPr>
          <w:rFonts w:ascii="Times" w:hAnsi="Times" w:cs="Times New Roman"/>
          <w:color w:val="000000" w:themeColor="text1"/>
          <w:lang w:val="en-US"/>
        </w:rPr>
        <w:t>,</w:t>
      </w:r>
    </w:p>
    <w:p w14:paraId="160E2E43" w14:textId="4E5CF23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e·ss</w:t>
      </w:r>
      <w:r w:rsidR="00C71993" w:rsidRPr="00F641B0">
        <w:rPr>
          <w:rFonts w:ascii="Times" w:hAnsi="Times" w:cs="Times New Roman"/>
          <w:color w:val="000000" w:themeColor="text1"/>
          <w:lang w:val="en-US"/>
        </w:rPr>
        <w:t>'e</w:t>
      </w:r>
      <w:r w:rsidRPr="00F641B0">
        <w:rPr>
          <w:rFonts w:ascii="Times" w:hAnsi="Times" w:cs="Times New Roman"/>
          <w:color w:val="000000" w:themeColor="text1"/>
          <w:lang w:val="en-US"/>
        </w:rPr>
        <w:t>lli fosse stadi dreti in</w:t>
      </w:r>
      <w:r w:rsidR="00C7199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so estaçe</w:t>
      </w:r>
      <w:r w:rsidR="00C71993" w:rsidRPr="00F641B0">
        <w:rPr>
          <w:rFonts w:ascii="Times" w:hAnsi="Times" w:cs="Times New Roman"/>
          <w:color w:val="000000" w:themeColor="text1"/>
          <w:lang w:val="en-US"/>
        </w:rPr>
        <w:t>,</w:t>
      </w:r>
    </w:p>
    <w:p w14:paraId="39118187" w14:textId="2A31CD3F" w:rsidR="0070778F" w:rsidRPr="00F641B0" w:rsidRDefault="00C7199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li averave morti al</w:t>
      </w:r>
      <w:r w:rsidR="007E1564">
        <w:rPr>
          <w:rFonts w:ascii="Times" w:hAnsi="Times" w:cs="Times New Roman"/>
          <w:color w:val="000000" w:themeColor="text1"/>
          <w:lang w:val="en-US"/>
        </w:rPr>
        <w:t xml:space="preserve"> dì </w:t>
      </w:r>
      <w:r w:rsidRPr="00F641B0">
        <w:rPr>
          <w:rFonts w:ascii="Times" w:hAnsi="Times" w:cs="Times New Roman"/>
          <w:color w:val="000000" w:themeColor="text1"/>
          <w:lang w:val="en-US"/>
        </w:rPr>
        <w:t>de s</w:t>
      </w:r>
      <w:r w:rsidR="0070778F"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v</w:t>
      </w:r>
      <w:r w:rsidR="0070778F" w:rsidRPr="00F641B0">
        <w:rPr>
          <w:rFonts w:ascii="Times" w:hAnsi="Times" w:cs="Times New Roman"/>
          <w:color w:val="000000" w:themeColor="text1"/>
          <w:lang w:val="en-US"/>
        </w:rPr>
        <w:t>iaçe</w:t>
      </w:r>
      <w:r w:rsidR="005C3CDB">
        <w:rPr>
          <w:rFonts w:ascii="Times" w:hAnsi="Times" w:cs="Times New Roman"/>
          <w:color w:val="000000" w:themeColor="text1"/>
          <w:lang w:val="en-US"/>
        </w:rPr>
        <w:t>;</w:t>
      </w:r>
    </w:p>
    <w:p w14:paraId="594E7AF6" w14:textId="6EB6186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Fato</w:t>
      </w:r>
      <w:r w:rsidR="00841664" w:rsidRPr="00F641B0">
        <w:rPr>
          <w:rFonts w:ascii="Times" w:hAnsi="Times" w:cs="Times New Roman"/>
          <w:color w:val="000000" w:themeColor="text1"/>
          <w:lang w:val="en-US"/>
        </w:rPr>
        <w:t xml:space="preserve"> li averav</w:t>
      </w:r>
      <w:r w:rsidRPr="00F641B0">
        <w:rPr>
          <w:rFonts w:ascii="Times" w:hAnsi="Times" w:cs="Times New Roman"/>
          <w:color w:val="000000" w:themeColor="text1"/>
          <w:lang w:val="en-US"/>
        </w:rPr>
        <w:t>e plui dalmaçe ch</w:t>
      </w:r>
      <w:r w:rsidR="00841664" w:rsidRPr="00F641B0">
        <w:rPr>
          <w:rFonts w:ascii="Times" w:hAnsi="Times" w:cs="Times New Roman"/>
          <w:color w:val="000000" w:themeColor="text1"/>
          <w:lang w:val="en-US"/>
        </w:rPr>
        <w:t>'</w:t>
      </w:r>
      <w:r w:rsidR="00841664" w:rsidRPr="00F641B0">
        <w:rPr>
          <w:rFonts w:ascii="Times" w:hAnsi="Times" w:cs="Times New Roman"/>
          <w:i/>
          <w:color w:val="000000" w:themeColor="text1"/>
          <w:lang w:val="en-US"/>
        </w:rPr>
        <w:t>e</w:t>
      </w:r>
      <w:r w:rsidRPr="00F641B0">
        <w:rPr>
          <w:rFonts w:ascii="Times" w:hAnsi="Times" w:cs="Times New Roman"/>
          <w:color w:val="000000" w:themeColor="text1"/>
          <w:lang w:val="en-US"/>
        </w:rPr>
        <w:t>l no cr</w:t>
      </w:r>
      <w:r w:rsidR="00841664" w:rsidRPr="00F641B0">
        <w:rPr>
          <w:rFonts w:ascii="Times" w:hAnsi="Times" w:cs="Times New Roman"/>
          <w:color w:val="000000" w:themeColor="text1"/>
          <w:lang w:val="en-US"/>
        </w:rPr>
        <w:t>e</w:t>
      </w:r>
      <w:r w:rsidRPr="00F641B0">
        <w:rPr>
          <w:rFonts w:ascii="Times" w:hAnsi="Times" w:cs="Times New Roman"/>
          <w:color w:val="000000" w:themeColor="text1"/>
          <w:lang w:val="en-US"/>
        </w:rPr>
        <w:t>açe</w:t>
      </w:r>
      <w:r w:rsidR="00824284" w:rsidRPr="00F641B0">
        <w:rPr>
          <w:rFonts w:ascii="Times" w:hAnsi="Times" w:cs="Times New Roman"/>
          <w:color w:val="000000" w:themeColor="text1"/>
          <w:lang w:val="en-US"/>
        </w:rPr>
        <w:t>.</w:t>
      </w:r>
    </w:p>
    <w:p w14:paraId="750791FE" w14:textId="18C499EC" w:rsidR="00841664" w:rsidRPr="00F641B0" w:rsidRDefault="00F82811" w:rsidP="008416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133</w:t>
      </w:r>
      <w:r w:rsidR="0070778F" w:rsidRPr="00F641B0">
        <w:rPr>
          <w:rFonts w:ascii="Times" w:hAnsi="Times" w:cs="Times New Roman"/>
          <w:bCs/>
          <w:color w:val="000000" w:themeColor="text1"/>
          <w:lang w:val="en-US"/>
        </w:rPr>
        <w:t xml:space="preserve">] </w:t>
      </w:r>
    </w:p>
    <w:p w14:paraId="32D01BCA" w14:textId="0E97F72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 quela note f</w:t>
      </w:r>
      <w:r w:rsidR="00D5355F">
        <w:rPr>
          <w:rFonts w:ascii="Times" w:hAnsi="Times" w:cs="Times New Roman"/>
          <w:color w:val="000000" w:themeColor="text1"/>
          <w:lang w:val="en-US"/>
        </w:rPr>
        <w:t>o·ll</w:t>
      </w:r>
      <w:r w:rsidRPr="00F641B0">
        <w:rPr>
          <w:rFonts w:ascii="Times" w:hAnsi="Times" w:cs="Times New Roman"/>
          <w:color w:val="000000" w:themeColor="text1"/>
          <w:lang w:val="en-US"/>
        </w:rPr>
        <w:t>o conte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gran dotançe</w:t>
      </w:r>
      <w:r w:rsidR="00824284" w:rsidRPr="00F641B0">
        <w:rPr>
          <w:rFonts w:ascii="Times" w:hAnsi="Times" w:cs="Times New Roman"/>
          <w:color w:val="000000" w:themeColor="text1"/>
          <w:lang w:val="en-US"/>
        </w:rPr>
        <w:t>;</w:t>
      </w:r>
    </w:p>
    <w:p w14:paraId="74C6E7DA" w14:textId="68E18386" w:rsidR="0070778F" w:rsidRPr="00F641B0" w:rsidRDefault="0082428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potè</w:t>
      </w:r>
      <w:r w:rsidR="0070778F" w:rsidRPr="00F641B0">
        <w:rPr>
          <w:rFonts w:ascii="Times" w:hAnsi="Times" w:cs="Times New Roman"/>
          <w:color w:val="000000" w:themeColor="text1"/>
          <w:lang w:val="en-US"/>
        </w:rPr>
        <w:t xml:space="preserve"> dormir</w:t>
      </w:r>
      <w:r w:rsidR="00841664" w:rsidRPr="00F641B0">
        <w:rPr>
          <w:rFonts w:ascii="Times" w:hAnsi="Times" w:cs="Times New Roman"/>
          <w:color w:val="000000" w:themeColor="text1"/>
          <w:lang w:val="en-US"/>
        </w:rPr>
        <w:t>. Q</w:t>
      </w:r>
      <w:r w:rsidR="0070778F" w:rsidRPr="00F641B0">
        <w:rPr>
          <w:rFonts w:ascii="Times" w:hAnsi="Times" w:cs="Times New Roman"/>
          <w:color w:val="000000" w:themeColor="text1"/>
          <w:lang w:val="en-US"/>
        </w:rPr>
        <w:t>uando l</w:t>
      </w:r>
      <w:r w:rsidR="00841664"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alba comançe</w:t>
      </w:r>
    </w:p>
    <w:p w14:paraId="0DB97D60" w14:textId="380AB89D" w:rsidR="0070778F" w:rsidRPr="00F641B0" w:rsidRDefault="0082428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pan (m)ançà</w:t>
      </w:r>
      <w:r w:rsidR="00841664"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398"/>
      </w:r>
      <w:r w:rsidR="0070778F" w:rsidRPr="00F641B0">
        <w:rPr>
          <w:rFonts w:ascii="Times" w:hAnsi="Times" w:cs="Times New Roman"/>
          <w:color w:val="000000" w:themeColor="text1"/>
          <w:lang w:val="en-US"/>
        </w:rPr>
        <w:t xml:space="preserve"> e quelo che</w:t>
      </w:r>
      <w:r w:rsidR="00841664" w:rsidRPr="00F641B0">
        <w:rPr>
          <w:rFonts w:ascii="Times" w:hAnsi="Times" w:cs="Times New Roman"/>
          <w:color w:val="000000" w:themeColor="text1"/>
          <w:lang w:val="en-US"/>
        </w:rPr>
        <w:t xml:space="preserve"> li av</w:t>
      </w:r>
      <w:r w:rsidR="0070778F" w:rsidRPr="00F641B0">
        <w:rPr>
          <w:rFonts w:ascii="Times" w:hAnsi="Times" w:cs="Times New Roman"/>
          <w:color w:val="000000" w:themeColor="text1"/>
          <w:lang w:val="en-US"/>
        </w:rPr>
        <w:t>ançe</w:t>
      </w:r>
    </w:p>
    <w:p w14:paraId="200B8400" w14:textId="00E638EA" w:rsidR="0070778F" w:rsidRPr="00F641B0" w:rsidRDefault="0084166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so cav</w:t>
      </w:r>
      <w:r w:rsidR="0070778F" w:rsidRPr="00F641B0">
        <w:rPr>
          <w:rFonts w:ascii="Times" w:hAnsi="Times" w:cs="Times New Roman"/>
          <w:color w:val="000000" w:themeColor="text1"/>
          <w:lang w:val="en-US"/>
        </w:rPr>
        <w:t>allo n</w:t>
      </w:r>
      <w:r w:rsidRPr="00F641B0">
        <w:rPr>
          <w:rFonts w:ascii="Times" w:hAnsi="Times" w:cs="Times New Roman"/>
          <w:color w:val="000000" w:themeColor="text1"/>
          <w:lang w:val="en-US"/>
        </w:rPr>
        <w:t>'à fato deliv</w:t>
      </w:r>
      <w:r w:rsidR="0070778F" w:rsidRPr="00F641B0">
        <w:rPr>
          <w:rFonts w:ascii="Times" w:hAnsi="Times" w:cs="Times New Roman"/>
          <w:color w:val="000000" w:themeColor="text1"/>
          <w:lang w:val="en-US"/>
        </w:rPr>
        <w:t>rançe</w:t>
      </w:r>
      <w:r w:rsidRPr="00F641B0">
        <w:rPr>
          <w:rFonts w:ascii="Times" w:hAnsi="Times" w:cs="Times New Roman"/>
          <w:color w:val="000000" w:themeColor="text1"/>
          <w:lang w:val="en-US"/>
        </w:rPr>
        <w:t>.</w:t>
      </w:r>
    </w:p>
    <w:p w14:paraId="74D3A959" w14:textId="31E75FEA" w:rsidR="0070778F" w:rsidRPr="00F641B0" w:rsidRDefault="0084166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"Cav</w:t>
      </w:r>
      <w:r w:rsidR="0070778F" w:rsidRPr="00F641B0">
        <w:rPr>
          <w:rFonts w:ascii="Times" w:hAnsi="Times" w:cs="Times New Roman"/>
          <w:color w:val="000000" w:themeColor="text1"/>
          <w:lang w:val="en-US"/>
        </w:rPr>
        <w:t>alo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di</w:t>
      </w:r>
      <w:r w:rsidRPr="00F641B0">
        <w:rPr>
          <w:rFonts w:ascii="Times" w:hAnsi="Times" w:cs="Times New Roman"/>
          <w:color w:val="000000" w:themeColor="text1"/>
          <w:lang w:val="en-US"/>
        </w:rPr>
        <w:t xml:space="preserve"> ti ò</w:t>
      </w:r>
      <w:r w:rsidR="0070778F" w:rsidRPr="00F641B0">
        <w:rPr>
          <w:rFonts w:ascii="Times" w:hAnsi="Times" w:cs="Times New Roman"/>
          <w:color w:val="000000" w:themeColor="text1"/>
          <w:lang w:val="en-US"/>
        </w:rPr>
        <w:t xml:space="preserve"> gran pessançe</w:t>
      </w:r>
      <w:r w:rsidRPr="00F641B0">
        <w:rPr>
          <w:rFonts w:ascii="Times" w:hAnsi="Times" w:cs="Times New Roman"/>
          <w:color w:val="000000" w:themeColor="text1"/>
          <w:lang w:val="en-US"/>
        </w:rPr>
        <w:t>,</w:t>
      </w:r>
    </w:p>
    <w:p w14:paraId="7714A1C2" w14:textId="70DEE44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non</w:t>
      </w:r>
      <w:r w:rsidR="00841664"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cholpa in la mia mescançe</w:t>
      </w:r>
      <w:r w:rsidR="00841664" w:rsidRPr="00F641B0">
        <w:rPr>
          <w:rFonts w:ascii="Times" w:hAnsi="Times" w:cs="Times New Roman"/>
          <w:color w:val="000000" w:themeColor="text1"/>
          <w:lang w:val="en-US"/>
        </w:rPr>
        <w:t>;</w:t>
      </w:r>
    </w:p>
    <w:p w14:paraId="6D8E7500" w14:textId="39B754B2" w:rsidR="0070778F" w:rsidRPr="00F641B0" w:rsidRDefault="0084166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io t’ò</w:t>
      </w:r>
      <w:r w:rsidR="0070778F" w:rsidRPr="00F641B0">
        <w:rPr>
          <w:rFonts w:ascii="Times" w:hAnsi="Times" w:cs="Times New Roman"/>
          <w:color w:val="000000" w:themeColor="text1"/>
          <w:lang w:val="en-US"/>
        </w:rPr>
        <w:t xml:space="preserve"> menado qui</w:t>
      </w:r>
      <w:r w:rsidRPr="00F641B0">
        <w:rPr>
          <w:rFonts w:ascii="Times" w:hAnsi="Times" w:cs="Times New Roman"/>
          <w:color w:val="000000" w:themeColor="text1"/>
          <w:lang w:val="en-US"/>
        </w:rPr>
        <w:t>, fato ò</w:t>
      </w:r>
      <w:r w:rsidR="0070778F" w:rsidRPr="00F641B0">
        <w:rPr>
          <w:rFonts w:ascii="Times" w:hAnsi="Times" w:cs="Times New Roman"/>
          <w:color w:val="000000" w:themeColor="text1"/>
          <w:lang w:val="en-US"/>
        </w:rPr>
        <w:t xml:space="preserve"> gran infançe</w:t>
      </w:r>
      <w:r w:rsidRPr="00F641B0">
        <w:rPr>
          <w:rFonts w:ascii="Times" w:hAnsi="Times" w:cs="Times New Roman"/>
          <w:color w:val="000000" w:themeColor="text1"/>
          <w:lang w:val="en-US"/>
        </w:rPr>
        <w:t>,</w:t>
      </w:r>
    </w:p>
    <w:p w14:paraId="0D2B860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fame morir unde el cuor me balançe</w:t>
      </w:r>
    </w:p>
    <w:p w14:paraId="59C0715C" w14:textId="3341ABBA" w:rsidR="0070778F" w:rsidRPr="00F641B0" w:rsidRDefault="0084166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io pecador mai non vederò F</w:t>
      </w:r>
      <w:r w:rsidR="0070778F" w:rsidRPr="00F641B0">
        <w:rPr>
          <w:rFonts w:ascii="Times" w:hAnsi="Times" w:cs="Times New Roman"/>
          <w:color w:val="000000" w:themeColor="text1"/>
          <w:lang w:val="en-US"/>
        </w:rPr>
        <w:t>rançe</w:t>
      </w:r>
      <w:r w:rsidRPr="00F641B0">
        <w:rPr>
          <w:rFonts w:ascii="Times" w:hAnsi="Times" w:cs="Times New Roman"/>
          <w:color w:val="000000" w:themeColor="text1"/>
          <w:lang w:val="en-US"/>
        </w:rPr>
        <w:t>;</w:t>
      </w:r>
    </w:p>
    <w:p w14:paraId="46C9BB93" w14:textId="2672B2B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questo des</w:t>
      </w:r>
      <w:r w:rsidRPr="00F641B0">
        <w:rPr>
          <w:rFonts w:ascii="Times" w:hAnsi="Times" w:cs="Times New Roman"/>
          <w:i/>
          <w:iCs/>
          <w:color w:val="000000" w:themeColor="text1"/>
          <w:lang w:val="en-US"/>
        </w:rPr>
        <w:t>er</w:t>
      </w:r>
      <w:r w:rsidR="00841664" w:rsidRPr="00F641B0">
        <w:rPr>
          <w:rFonts w:ascii="Times" w:hAnsi="Times" w:cs="Times New Roman"/>
          <w:color w:val="000000" w:themeColor="text1"/>
          <w:lang w:val="en-US"/>
        </w:rPr>
        <w:t xml:space="preserve">to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far penetançe</w:t>
      </w:r>
      <w:r w:rsidR="00841664" w:rsidRPr="00F641B0">
        <w:rPr>
          <w:rFonts w:ascii="Times" w:hAnsi="Times" w:cs="Times New Roman"/>
          <w:color w:val="000000" w:themeColor="text1"/>
          <w:lang w:val="en-US"/>
        </w:rPr>
        <w:t>."</w:t>
      </w:r>
    </w:p>
    <w:p w14:paraId="442DD87C" w14:textId="2E7C10C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mo</w:t>
      </w:r>
      <w:r w:rsidR="00824284" w:rsidRPr="00F641B0">
        <w:rPr>
          <w:rFonts w:ascii="Times" w:hAnsi="Times" w:cs="Times New Roman"/>
          <w:color w:val="000000" w:themeColor="text1"/>
          <w:lang w:val="en-US"/>
        </w:rPr>
        <w:t>ntà</w:t>
      </w:r>
      <w:r w:rsidR="00841664" w:rsidRPr="00F641B0">
        <w:rPr>
          <w:rFonts w:ascii="Times" w:hAnsi="Times" w:cs="Times New Roman"/>
          <w:color w:val="000000" w:themeColor="text1"/>
          <w:lang w:val="en-US"/>
        </w:rPr>
        <w:t xml:space="preserve"> a cavallo, </w:t>
      </w:r>
      <w:r w:rsidR="00180088">
        <w:rPr>
          <w:rFonts w:ascii="Times" w:hAnsi="Times" w:cs="Times New Roman"/>
          <w:color w:val="000000" w:themeColor="text1"/>
          <w:lang w:val="en-US"/>
        </w:rPr>
        <w:t>de·ll</w:t>
      </w:r>
      <w:r w:rsidR="00841664" w:rsidRPr="00F641B0">
        <w:rPr>
          <w:rFonts w:ascii="Times" w:hAnsi="Times" w:cs="Times New Roman"/>
          <w:color w:val="000000" w:themeColor="text1"/>
          <w:lang w:val="en-US"/>
        </w:rPr>
        <w:t>à fè</w:t>
      </w:r>
      <w:r w:rsidRPr="00F641B0">
        <w:rPr>
          <w:rFonts w:ascii="Times" w:hAnsi="Times" w:cs="Times New Roman"/>
          <w:color w:val="000000" w:themeColor="text1"/>
          <w:lang w:val="en-US"/>
        </w:rPr>
        <w:t xml:space="preserve"> despartançe</w:t>
      </w:r>
      <w:r w:rsidR="00841664" w:rsidRPr="00F641B0">
        <w:rPr>
          <w:rFonts w:ascii="Times" w:hAnsi="Times" w:cs="Times New Roman"/>
          <w:color w:val="000000" w:themeColor="text1"/>
          <w:lang w:val="en-US"/>
        </w:rPr>
        <w:t>.</w:t>
      </w:r>
    </w:p>
    <w:p w14:paraId="2DD6DDF9" w14:textId="490C1661" w:rsidR="0070778F" w:rsidRPr="00F641B0" w:rsidRDefault="0084166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aqua trov</w:t>
      </w:r>
      <w:r w:rsidR="005C3CDB">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de fiera senblançe</w:t>
      </w:r>
      <w:r w:rsidRPr="00F641B0">
        <w:rPr>
          <w:rFonts w:ascii="Times" w:hAnsi="Times" w:cs="Times New Roman"/>
          <w:color w:val="000000" w:themeColor="text1"/>
          <w:lang w:val="en-US"/>
        </w:rPr>
        <w:t>,</w:t>
      </w:r>
    </w:p>
    <w:p w14:paraId="270E5387" w14:textId="37CE92A7" w:rsidR="0070778F" w:rsidRPr="00F641B0" w:rsidRDefault="0084166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No è</w:t>
      </w:r>
      <w:r w:rsidR="0070778F" w:rsidRPr="00F641B0">
        <w:rPr>
          <w:rFonts w:ascii="Times" w:hAnsi="Times" w:cs="Times New Roman"/>
          <w:color w:val="000000" w:themeColor="text1"/>
          <w:lang w:val="en-US"/>
        </w:rPr>
        <w:t xml:space="preserve"> plui la</w:t>
      </w:r>
      <w:r w:rsidRPr="00F641B0">
        <w:rPr>
          <w:rFonts w:ascii="Times" w:hAnsi="Times" w:cs="Times New Roman"/>
          <w:color w:val="000000" w:themeColor="text1"/>
          <w:lang w:val="en-US"/>
        </w:rPr>
        <w:t>rgo el R</w:t>
      </w:r>
      <w:r w:rsidR="0070778F" w:rsidRPr="00F641B0">
        <w:rPr>
          <w:rFonts w:ascii="Times" w:hAnsi="Times" w:cs="Times New Roman"/>
          <w:color w:val="000000" w:themeColor="text1"/>
          <w:lang w:val="en-US"/>
        </w:rPr>
        <w:t>oine i</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P</w:t>
      </w:r>
      <w:r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uançe</w:t>
      </w:r>
      <w:r w:rsidR="005C3CDB">
        <w:rPr>
          <w:rFonts w:ascii="Times" w:hAnsi="Times" w:cs="Times New Roman"/>
          <w:color w:val="000000" w:themeColor="text1"/>
          <w:lang w:val="en-US"/>
        </w:rPr>
        <w:t>.</w:t>
      </w:r>
    </w:p>
    <w:p w14:paraId="6BA7331D" w14:textId="24BC352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(74R) </w:t>
      </w:r>
      <w:r w:rsidRPr="00F641B0">
        <w:rPr>
          <w:rFonts w:ascii="Times" w:hAnsi="Times" w:cs="Times New Roman"/>
          <w:color w:val="000000" w:themeColor="text1"/>
          <w:lang w:val="en-US"/>
        </w:rPr>
        <w:t>O</w:t>
      </w:r>
      <w:r w:rsidR="00841664" w:rsidRPr="00F641B0">
        <w:rPr>
          <w:rFonts w:ascii="Times" w:hAnsi="Times" w:cs="Times New Roman"/>
          <w:color w:val="000000" w:themeColor="text1"/>
          <w:lang w:val="en-US"/>
        </w:rPr>
        <w:t xml:space="preserve"> li fo</w:t>
      </w:r>
      <w:r w:rsidRPr="00F641B0">
        <w:rPr>
          <w:rFonts w:ascii="Times" w:hAnsi="Times" w:cs="Times New Roman"/>
          <w:color w:val="000000" w:themeColor="text1"/>
          <w:lang w:val="en-US"/>
        </w:rPr>
        <w:t>se grado o</w:t>
      </w:r>
      <w:r w:rsidR="0084166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no li atalançe</w:t>
      </w:r>
      <w:r w:rsidR="00841664" w:rsidRPr="00F641B0">
        <w:rPr>
          <w:rFonts w:ascii="Times" w:hAnsi="Times" w:cs="Times New Roman"/>
          <w:color w:val="000000" w:themeColor="text1"/>
          <w:lang w:val="en-US"/>
        </w:rPr>
        <w:t>,</w:t>
      </w:r>
    </w:p>
    <w:p w14:paraId="0860CDE9" w14:textId="53BF497C" w:rsidR="0070778F" w:rsidRPr="00F641B0" w:rsidRDefault="0084166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Passar li convene del flume la fier</w:t>
      </w:r>
      <w:r w:rsidR="0070778F" w:rsidRPr="00F641B0">
        <w:rPr>
          <w:rFonts w:ascii="Times" w:hAnsi="Times" w:cs="Times New Roman"/>
          <w:color w:val="000000" w:themeColor="text1"/>
          <w:lang w:val="en-US"/>
        </w:rPr>
        <w:t>a brançe</w:t>
      </w:r>
      <w:r w:rsidRPr="00F641B0">
        <w:rPr>
          <w:rFonts w:ascii="Times" w:hAnsi="Times" w:cs="Times New Roman"/>
          <w:color w:val="000000" w:themeColor="text1"/>
          <w:lang w:val="en-US"/>
        </w:rPr>
        <w:t>.</w:t>
      </w:r>
    </w:p>
    <w:p w14:paraId="04C80631" w14:textId="6FDC7D4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w:t>
      </w:r>
      <w:r w:rsidR="00720FAC"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destrier </w:t>
      </w:r>
      <w:r w:rsidRPr="00F641B0">
        <w:rPr>
          <w:rFonts w:ascii="Times" w:hAnsi="Times" w:cs="Times New Roman"/>
          <w:color w:val="000000" w:themeColor="text1"/>
          <w:highlight w:val="yellow"/>
          <w:lang w:val="en-US"/>
        </w:rPr>
        <w:t>in passe</w:t>
      </w:r>
      <w:r w:rsidRPr="00F641B0">
        <w:rPr>
          <w:rFonts w:ascii="Times" w:hAnsi="Times" w:cs="Times New Roman"/>
          <w:color w:val="000000" w:themeColor="text1"/>
          <w:lang w:val="en-US"/>
        </w:rPr>
        <w:t xml:space="preserve"> e </w:t>
      </w:r>
      <w:r w:rsidRPr="00F641B0">
        <w:rPr>
          <w:rFonts w:ascii="Times" w:hAnsi="Times" w:cs="Times New Roman"/>
          <w:color w:val="000000" w:themeColor="text1"/>
          <w:highlight w:val="yellow"/>
          <w:lang w:val="en-US"/>
        </w:rPr>
        <w:t>in sellançe</w:t>
      </w:r>
      <w:r w:rsidR="00720FAC" w:rsidRPr="00F641B0">
        <w:rPr>
          <w:rStyle w:val="FootnoteReference"/>
          <w:rFonts w:ascii="Times" w:hAnsi="Times" w:cs="Times New Roman"/>
          <w:color w:val="000000" w:themeColor="text1"/>
          <w:lang w:val="en-US"/>
        </w:rPr>
        <w:footnoteReference w:id="399"/>
      </w:r>
    </w:p>
    <w:p w14:paraId="08A22F2A" w14:textId="6C3D88C6" w:rsidR="0070778F" w:rsidRPr="00F641B0" w:rsidRDefault="005C3CD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Nudando lo portà</w:t>
      </w:r>
      <w:r w:rsidR="0070778F" w:rsidRPr="00F641B0">
        <w:rPr>
          <w:rFonts w:ascii="Times" w:hAnsi="Times" w:cs="Times New Roman"/>
          <w:color w:val="000000" w:themeColor="text1"/>
          <w:lang w:val="en-US"/>
        </w:rPr>
        <w:t xml:space="preserve"> all</w:t>
      </w:r>
      <w:r w:rsidR="00720FAC"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altra dessendançe</w:t>
      </w:r>
      <w:r w:rsidR="00720FAC" w:rsidRPr="00F641B0">
        <w:rPr>
          <w:rFonts w:ascii="Times" w:hAnsi="Times" w:cs="Times New Roman"/>
          <w:color w:val="000000" w:themeColor="text1"/>
          <w:lang w:val="en-US"/>
        </w:rPr>
        <w:t>.</w:t>
      </w:r>
    </w:p>
    <w:p w14:paraId="50F81BEC" w14:textId="3443D978" w:rsidR="0070778F" w:rsidRPr="00F641B0" w:rsidRDefault="005C3CD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Intorno lui guardà</w:t>
      </w:r>
      <w:r w:rsidR="0070778F" w:rsidRPr="00F641B0">
        <w:rPr>
          <w:rFonts w:ascii="Times" w:hAnsi="Times" w:cs="Times New Roman"/>
          <w:color w:val="000000" w:themeColor="text1"/>
          <w:lang w:val="en-US"/>
        </w:rPr>
        <w:t xml:space="preserve"> plen de pasiençe</w:t>
      </w:r>
      <w:r w:rsidR="00720FAC" w:rsidRPr="00F641B0">
        <w:rPr>
          <w:rFonts w:ascii="Times" w:hAnsi="Times" w:cs="Times New Roman"/>
          <w:color w:val="000000" w:themeColor="text1"/>
          <w:lang w:val="en-US"/>
        </w:rPr>
        <w:t>,</w:t>
      </w:r>
    </w:p>
    <w:p w14:paraId="59541961" w14:textId="0DBD08E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720FAC" w:rsidRPr="00F641B0">
        <w:rPr>
          <w:rFonts w:ascii="Times" w:hAnsi="Times" w:cs="Times New Roman"/>
          <w:color w:val="000000" w:themeColor="text1"/>
          <w:lang w:val="en-US"/>
        </w:rPr>
        <w:t>n v</w:t>
      </w:r>
      <w:r w:rsidRPr="00F641B0">
        <w:rPr>
          <w:rFonts w:ascii="Times" w:hAnsi="Times" w:cs="Times New Roman"/>
          <w:color w:val="000000" w:themeColor="text1"/>
          <w:lang w:val="en-US"/>
        </w:rPr>
        <w:t>ete sentier che</w:t>
      </w:r>
      <w:r w:rsidR="00061BB6" w:rsidRPr="00F641B0">
        <w:rPr>
          <w:rFonts w:ascii="Times" w:hAnsi="Times" w:cs="Times New Roman"/>
          <w:color w:val="000000" w:themeColor="text1"/>
          <w:lang w:val="en-US"/>
        </w:rPr>
        <w:t>·</w:t>
      </w:r>
      <w:r w:rsidR="005C3CDB">
        <w:rPr>
          <w:rFonts w:ascii="Times" w:hAnsi="Times" w:cs="Times New Roman"/>
          <w:color w:val="000000" w:themeColor="text1"/>
          <w:lang w:val="en-US"/>
        </w:rPr>
        <w:t>l menà</w:t>
      </w:r>
      <w:r w:rsidRPr="00F641B0">
        <w:rPr>
          <w:rFonts w:ascii="Times" w:hAnsi="Times" w:cs="Times New Roman"/>
          <w:color w:val="000000" w:themeColor="text1"/>
          <w:lang w:val="en-US"/>
        </w:rPr>
        <w:t xml:space="preserve"> ad abitançe</w:t>
      </w:r>
      <w:r w:rsidR="00720FAC" w:rsidRPr="00F641B0">
        <w:rPr>
          <w:rFonts w:ascii="Times" w:hAnsi="Times" w:cs="Times New Roman"/>
          <w:color w:val="000000" w:themeColor="text1"/>
          <w:lang w:val="en-US"/>
        </w:rPr>
        <w:t>.</w:t>
      </w:r>
    </w:p>
    <w:p w14:paraId="0A5E869E" w14:textId="4A355FA4" w:rsidR="0070778F" w:rsidRPr="00F641B0"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Dio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lo conte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or</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sson in lla sentançe</w:t>
      </w:r>
      <w:r w:rsidRPr="00F641B0">
        <w:rPr>
          <w:rFonts w:ascii="Times" w:hAnsi="Times" w:cs="Times New Roman"/>
          <w:color w:val="000000" w:themeColor="text1"/>
          <w:lang w:val="en-US"/>
        </w:rPr>
        <w:t>,</w:t>
      </w:r>
    </w:p>
    <w:p w14:paraId="44EFD75E" w14:textId="416EBF1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720FAC" w:rsidRPr="00F641B0">
        <w:rPr>
          <w:rFonts w:ascii="Times" w:hAnsi="Times" w:cs="Times New Roman"/>
          <w:color w:val="000000" w:themeColor="text1"/>
          <w:lang w:val="en-US"/>
        </w:rPr>
        <w:t xml:space="preserve"> fuciere in Alomagna sun intrà</w:t>
      </w:r>
      <w:r w:rsidRPr="00F641B0">
        <w:rPr>
          <w:rFonts w:ascii="Times" w:hAnsi="Times" w:cs="Times New Roman"/>
          <w:color w:val="000000" w:themeColor="text1"/>
          <w:lang w:val="en-US"/>
        </w:rPr>
        <w:t xml:space="preserve"> in</w:t>
      </w:r>
      <w:r w:rsidR="00720FAC" w:rsidRPr="00F641B0">
        <w:rPr>
          <w:rFonts w:ascii="Times" w:hAnsi="Times" w:cs="Times New Roman"/>
          <w:color w:val="000000" w:themeColor="text1"/>
          <w:lang w:val="en-US"/>
        </w:rPr>
        <w:t xml:space="preserve"> </w:t>
      </w:r>
      <w:r w:rsidRPr="00F641B0">
        <w:rPr>
          <w:rFonts w:ascii="Times" w:hAnsi="Times" w:cs="Times New Roman"/>
          <w:color w:val="000000" w:themeColor="text1"/>
          <w:highlight w:val="yellow"/>
          <w:lang w:val="en-US"/>
        </w:rPr>
        <w:t>costançe</w:t>
      </w:r>
      <w:r w:rsidR="00720FAC" w:rsidRPr="00F641B0">
        <w:rPr>
          <w:rFonts w:ascii="Times" w:hAnsi="Times" w:cs="Times New Roman"/>
          <w:color w:val="000000" w:themeColor="text1"/>
          <w:lang w:val="en-US"/>
        </w:rPr>
        <w:t>."</w:t>
      </w:r>
      <w:r w:rsidR="00720FAC" w:rsidRPr="00F641B0">
        <w:rPr>
          <w:rStyle w:val="FootnoteReference"/>
          <w:rFonts w:ascii="Times" w:hAnsi="Times" w:cs="Times New Roman"/>
          <w:color w:val="000000" w:themeColor="text1"/>
          <w:lang w:val="en-US"/>
        </w:rPr>
        <w:footnoteReference w:id="400"/>
      </w:r>
    </w:p>
    <w:p w14:paraId="50A65C5A" w14:textId="5BE3BCFA" w:rsidR="00720FAC" w:rsidRPr="00F641B0" w:rsidRDefault="00F82811" w:rsidP="00720F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134</w:t>
      </w:r>
      <w:r w:rsidR="0070778F" w:rsidRPr="00F641B0">
        <w:rPr>
          <w:rFonts w:ascii="Times" w:hAnsi="Times" w:cs="Times New Roman"/>
          <w:bCs/>
          <w:color w:val="000000" w:themeColor="text1"/>
          <w:lang w:val="en-US"/>
        </w:rPr>
        <w:t xml:space="preserve">] </w:t>
      </w:r>
    </w:p>
    <w:p w14:paraId="4025FB54" w14:textId="4E1A03C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Aduncha se mete amantinente a</w:t>
      </w:r>
      <w:r w:rsidR="00720FA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bandon</w:t>
      </w:r>
    </w:p>
    <w:p w14:paraId="0C27989D" w14:textId="79F4908B" w:rsidR="0070778F" w:rsidRPr="00F641B0"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o centil conte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cuita di</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speron</w:t>
      </w:r>
      <w:r w:rsidR="00824284" w:rsidRPr="00F641B0">
        <w:rPr>
          <w:rFonts w:ascii="Times" w:hAnsi="Times" w:cs="Times New Roman"/>
          <w:color w:val="000000" w:themeColor="text1"/>
          <w:lang w:val="en-US"/>
        </w:rPr>
        <w:t>;</w:t>
      </w:r>
    </w:p>
    <w:p w14:paraId="6616835E" w14:textId="52C1940A" w:rsidR="0070778F" w:rsidRPr="00F641B0"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bon destier o ell v</w:t>
      </w:r>
      <w:r w:rsidR="0070778F" w:rsidRPr="00F641B0">
        <w:rPr>
          <w:rFonts w:ascii="Times" w:hAnsi="Times" w:cs="Times New Roman"/>
          <w:color w:val="000000" w:themeColor="text1"/>
          <w:lang w:val="en-US"/>
        </w:rPr>
        <w:t>oia o non</w:t>
      </w:r>
    </w:p>
    <w:p w14:paraId="08BAA02B" w14:textId="24E8C4A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stancheca se m</w:t>
      </w:r>
      <w:r w:rsidR="00720FAC" w:rsidRPr="00F641B0">
        <w:rPr>
          <w:rFonts w:ascii="Times" w:hAnsi="Times" w:cs="Times New Roman"/>
          <w:color w:val="000000" w:themeColor="text1"/>
          <w:lang w:val="en-US"/>
        </w:rPr>
        <w:t>(e)</w:t>
      </w:r>
      <w:r w:rsidRPr="00F641B0">
        <w:rPr>
          <w:rFonts w:ascii="Times" w:hAnsi="Times" w:cs="Times New Roman"/>
          <w:color w:val="000000" w:themeColor="text1"/>
          <w:lang w:val="en-US"/>
        </w:rPr>
        <w:t>te</w:t>
      </w:r>
      <w:r w:rsidR="00D872EF" w:rsidRPr="00F641B0">
        <w:rPr>
          <w:rStyle w:val="FootnoteReference"/>
          <w:rFonts w:ascii="Times" w:hAnsi="Times" w:cs="Times New Roman"/>
          <w:color w:val="000000" w:themeColor="text1"/>
          <w:lang w:val="en-US"/>
        </w:rPr>
        <w:footnoteReference w:id="401"/>
      </w:r>
      <w:r w:rsidRPr="00F641B0">
        <w:rPr>
          <w:rFonts w:ascii="Times" w:hAnsi="Times" w:cs="Times New Roman"/>
          <w:color w:val="000000" w:themeColor="text1"/>
          <w:lang w:val="en-US"/>
        </w:rPr>
        <w:t xml:space="preserve"> al troton</w:t>
      </w:r>
      <w:r w:rsidR="00720FAC" w:rsidRPr="00F641B0">
        <w:rPr>
          <w:rFonts w:ascii="Times" w:hAnsi="Times" w:cs="Times New Roman"/>
          <w:color w:val="000000" w:themeColor="text1"/>
          <w:lang w:val="en-US"/>
        </w:rPr>
        <w:t>.</w:t>
      </w:r>
    </w:p>
    <w:p w14:paraId="7A9F3E20" w14:textId="38DC496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lo çorno ped</w:t>
      </w:r>
      <w:r w:rsidR="00593AD9" w:rsidRPr="00F641B0">
        <w:rPr>
          <w:rFonts w:ascii="Times" w:hAnsi="Times" w:cs="Times New Roman"/>
          <w:color w:val="000000" w:themeColor="text1"/>
          <w:lang w:val="en-US"/>
        </w:rPr>
        <w:t>onà</w:t>
      </w:r>
      <w:r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on</w:t>
      </w:r>
      <w:r w:rsidR="00720FAC" w:rsidRPr="00F641B0">
        <w:rPr>
          <w:rFonts w:ascii="Times" w:hAnsi="Times" w:cs="Times New Roman"/>
          <w:color w:val="000000" w:themeColor="text1"/>
          <w:lang w:val="en-US"/>
        </w:rPr>
        <w:t>,</w:t>
      </w:r>
    </w:p>
    <w:p w14:paraId="4A1F4DC8" w14:textId="31342E57" w:rsidR="0070778F" w:rsidRPr="00F641B0"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puoco inanci v</w:t>
      </w:r>
      <w:r w:rsidR="0070778F" w:rsidRPr="00F641B0">
        <w:rPr>
          <w:rFonts w:ascii="Times" w:hAnsi="Times" w:cs="Times New Roman"/>
          <w:color w:val="000000" w:themeColor="text1"/>
          <w:lang w:val="en-US"/>
        </w:rPr>
        <w:t>espero inssino del boscon</w:t>
      </w:r>
      <w:r w:rsidRPr="00F641B0">
        <w:rPr>
          <w:rFonts w:ascii="Times" w:hAnsi="Times" w:cs="Times New Roman"/>
          <w:color w:val="000000" w:themeColor="text1"/>
          <w:lang w:val="en-US"/>
        </w:rPr>
        <w:t>,</w:t>
      </w:r>
    </w:p>
    <w:p w14:paraId="2DF7CABF" w14:textId="6DCF2798" w:rsidR="0070778F" w:rsidRPr="00F641B0" w:rsidRDefault="0096078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Eli·</w:t>
      </w:r>
      <w:r w:rsidR="00720FAC" w:rsidRPr="00F641B0">
        <w:rPr>
          <w:rFonts w:ascii="Times" w:hAnsi="Times" w:cs="Times New Roman"/>
          <w:color w:val="000000" w:themeColor="text1"/>
          <w:lang w:val="en-US"/>
        </w:rPr>
        <w:t>s</w:t>
      </w:r>
      <w:r w:rsidR="00720FAC" w:rsidRPr="0096078C">
        <w:rPr>
          <w:rFonts w:ascii="Times" w:hAnsi="Times" w:cs="Times New Roman"/>
          <w:color w:val="000000" w:themeColor="text1"/>
          <w:highlight w:val="yellow"/>
          <w:lang w:val="en-US"/>
        </w:rPr>
        <w:t>si riv</w:t>
      </w:r>
      <w:r w:rsidR="0070778F" w:rsidRPr="00F641B0">
        <w:rPr>
          <w:rFonts w:ascii="Times" w:hAnsi="Times" w:cs="Times New Roman"/>
          <w:color w:val="000000" w:themeColor="text1"/>
          <w:lang w:val="en-US"/>
        </w:rPr>
        <w:t>ano i</w:t>
      </w:r>
      <w:r w:rsidR="0070778F" w:rsidRPr="00F641B0">
        <w:rPr>
          <w:rFonts w:ascii="Times" w:hAnsi="Times" w:cs="Times New Roman"/>
          <w:i/>
          <w:iCs/>
          <w:color w:val="000000" w:themeColor="text1"/>
          <w:lang w:val="en-US"/>
        </w:rPr>
        <w:t>n</w:t>
      </w:r>
      <w:r w:rsidR="00720FAC" w:rsidRPr="00F641B0">
        <w:rPr>
          <w:rFonts w:ascii="Times" w:hAnsi="Times" w:cs="Times New Roman"/>
          <w:color w:val="000000" w:themeColor="text1"/>
          <w:lang w:val="en-US"/>
        </w:rPr>
        <w:t xml:space="preserve"> un desserto v</w:t>
      </w:r>
      <w:r w:rsidR="0070778F" w:rsidRPr="00F641B0">
        <w:rPr>
          <w:rFonts w:ascii="Times" w:hAnsi="Times" w:cs="Times New Roman"/>
          <w:color w:val="000000" w:themeColor="text1"/>
          <w:lang w:val="en-US"/>
        </w:rPr>
        <w:t>alon</w:t>
      </w:r>
      <w:r w:rsidR="00720FAC" w:rsidRPr="00F641B0">
        <w:rPr>
          <w:rFonts w:ascii="Times" w:hAnsi="Times" w:cs="Times New Roman"/>
          <w:color w:val="000000" w:themeColor="text1"/>
          <w:lang w:val="en-US"/>
        </w:rPr>
        <w:t>,</w:t>
      </w:r>
    </w:p>
    <w:p w14:paraId="1629DA1B" w14:textId="1BC78948" w:rsidR="0070778F" w:rsidRPr="00F641B0"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Non è si belo quel de val </w:t>
      </w:r>
      <w:r w:rsidRPr="00F641B0">
        <w:rPr>
          <w:rFonts w:ascii="Times" w:hAnsi="Times" w:cs="Times New Roman"/>
          <w:color w:val="000000" w:themeColor="text1"/>
          <w:highlight w:val="yellow"/>
          <w:lang w:val="en-US"/>
        </w:rPr>
        <w:t>B</w:t>
      </w:r>
      <w:r w:rsidR="0070778F" w:rsidRPr="00F641B0">
        <w:rPr>
          <w:rFonts w:ascii="Times" w:hAnsi="Times" w:cs="Times New Roman"/>
          <w:color w:val="000000" w:themeColor="text1"/>
          <w:highlight w:val="yellow"/>
          <w:lang w:val="en-US"/>
        </w:rPr>
        <w:t>ellon</w:t>
      </w:r>
      <w:r w:rsidRPr="00F641B0">
        <w:rPr>
          <w:rFonts w:ascii="Times" w:hAnsi="Times" w:cs="Times New Roman"/>
          <w:color w:val="000000" w:themeColor="text1"/>
          <w:lang w:val="en-US"/>
        </w:rPr>
        <w:t>;</w:t>
      </w:r>
    </w:p>
    <w:p w14:paraId="5EA0F3AE" w14:textId="46BE44C6" w:rsidR="0070778F" w:rsidRPr="00F641B0"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Defina al mar tene la v</w:t>
      </w:r>
      <w:r w:rsidR="0070778F" w:rsidRPr="00F641B0">
        <w:rPr>
          <w:rFonts w:ascii="Times" w:hAnsi="Times" w:cs="Times New Roman"/>
          <w:color w:val="000000" w:themeColor="text1"/>
          <w:lang w:val="en-US"/>
        </w:rPr>
        <w:t>ale so raxon</w:t>
      </w:r>
      <w:r w:rsidRPr="00F641B0">
        <w:rPr>
          <w:rFonts w:ascii="Times" w:hAnsi="Times" w:cs="Times New Roman"/>
          <w:color w:val="000000" w:themeColor="text1"/>
          <w:lang w:val="en-US"/>
        </w:rPr>
        <w:t>.</w:t>
      </w:r>
    </w:p>
    <w:p w14:paraId="5FB14B0D" w14:textId="078C3608" w:rsidR="0070778F" w:rsidRPr="005D2DE3"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highlight w:val="darkMagenta"/>
          <w:lang w:val="en-US"/>
        </w:rPr>
      </w:pPr>
      <w:r w:rsidRPr="005D2DE3">
        <w:rPr>
          <w:rFonts w:ascii="Times" w:hAnsi="Times" w:cs="Times New Roman"/>
          <w:color w:val="000000" w:themeColor="text1"/>
          <w:highlight w:val="darkMagenta"/>
          <w:lang w:val="en-US"/>
        </w:rPr>
        <w:t>Lo conte s</w:t>
      </w:r>
      <w:r w:rsidR="00720FAC" w:rsidRPr="005D2DE3">
        <w:rPr>
          <w:rFonts w:ascii="Times" w:hAnsi="Times" w:cs="Times New Roman"/>
          <w:color w:val="000000" w:themeColor="text1"/>
          <w:highlight w:val="darkMagenta"/>
          <w:lang w:val="en-US"/>
        </w:rPr>
        <w:t>'a</w:t>
      </w:r>
      <w:r w:rsidR="00593AD9" w:rsidRPr="005D2DE3">
        <w:rPr>
          <w:rFonts w:ascii="Times" w:hAnsi="Times" w:cs="Times New Roman"/>
          <w:color w:val="000000" w:themeColor="text1"/>
          <w:highlight w:val="darkMagenta"/>
          <w:lang w:val="en-US"/>
        </w:rPr>
        <w:t>stallà</w:t>
      </w:r>
      <w:r w:rsidR="00720FAC" w:rsidRPr="005D2DE3">
        <w:rPr>
          <w:rFonts w:ascii="Times" w:hAnsi="Times" w:cs="Times New Roman"/>
          <w:color w:val="000000" w:themeColor="text1"/>
          <w:highlight w:val="darkMagenta"/>
          <w:lang w:val="en-US"/>
        </w:rPr>
        <w:t>,</w:t>
      </w:r>
      <w:r w:rsidR="00593AD9" w:rsidRPr="005D2DE3">
        <w:rPr>
          <w:rFonts w:ascii="Times" w:hAnsi="Times" w:cs="Times New Roman"/>
          <w:color w:val="000000" w:themeColor="text1"/>
          <w:highlight w:val="darkMagenta"/>
          <w:lang w:val="en-US"/>
        </w:rPr>
        <w:t xml:space="preserve"> si se guardà</w:t>
      </w:r>
      <w:r w:rsidRPr="005D2DE3">
        <w:rPr>
          <w:rFonts w:ascii="Times" w:hAnsi="Times" w:cs="Times New Roman"/>
          <w:color w:val="000000" w:themeColor="text1"/>
          <w:highlight w:val="darkMagenta"/>
          <w:lang w:val="en-US"/>
        </w:rPr>
        <w:t xml:space="preserve"> intorn</w:t>
      </w:r>
      <w:r w:rsidR="00720FAC" w:rsidRPr="005D2DE3">
        <w:rPr>
          <w:rFonts w:ascii="Times" w:hAnsi="Times" w:cs="Times New Roman"/>
          <w:color w:val="000000" w:themeColor="text1"/>
          <w:highlight w:val="darkMagenta"/>
          <w:lang w:val="en-US"/>
        </w:rPr>
        <w:t>,</w:t>
      </w:r>
    </w:p>
    <w:p w14:paraId="2F9920B1" w14:textId="6F088C15" w:rsidR="0070778F" w:rsidRPr="005D2DE3"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highlight w:val="darkMagenta"/>
          <w:lang w:val="en-US"/>
        </w:rPr>
      </w:pPr>
      <w:r w:rsidRPr="005D2DE3">
        <w:rPr>
          <w:rFonts w:ascii="Times" w:hAnsi="Times" w:cs="Times New Roman"/>
          <w:color w:val="000000" w:themeColor="text1"/>
          <w:highlight w:val="darkMagenta"/>
          <w:lang w:val="en-US"/>
        </w:rPr>
        <w:t>Non v</w:t>
      </w:r>
      <w:r w:rsidR="0070778F" w:rsidRPr="005D2DE3">
        <w:rPr>
          <w:rFonts w:ascii="Times" w:hAnsi="Times" w:cs="Times New Roman"/>
          <w:color w:val="000000" w:themeColor="text1"/>
          <w:highlight w:val="darkMagenta"/>
          <w:lang w:val="en-US"/>
        </w:rPr>
        <w:t>ete fossadi ni grandi albori ni mon</w:t>
      </w:r>
      <w:r w:rsidRPr="005D2DE3">
        <w:rPr>
          <w:rFonts w:ascii="Times" w:hAnsi="Times" w:cs="Times New Roman"/>
          <w:color w:val="000000" w:themeColor="text1"/>
          <w:highlight w:val="darkMagenta"/>
          <w:lang w:val="en-US"/>
        </w:rPr>
        <w:t>.</w:t>
      </w:r>
    </w:p>
    <w:p w14:paraId="20880084" w14:textId="2B28E20F" w:rsidR="0070778F" w:rsidRPr="005D2DE3"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highlight w:val="darkMagenta"/>
          <w:lang w:val="en-US"/>
        </w:rPr>
      </w:pPr>
      <w:r w:rsidRPr="005D2DE3">
        <w:rPr>
          <w:rFonts w:ascii="Times" w:hAnsi="Times" w:cs="Times New Roman"/>
          <w:color w:val="000000" w:themeColor="text1"/>
          <w:highlight w:val="darkMagenta"/>
          <w:lang w:val="en-US"/>
        </w:rPr>
        <w:t>L</w:t>
      </w:r>
      <w:r w:rsidR="00720FAC" w:rsidRPr="005D2DE3">
        <w:rPr>
          <w:rFonts w:ascii="Times" w:hAnsi="Times" w:cs="Times New Roman"/>
          <w:color w:val="000000" w:themeColor="text1"/>
          <w:highlight w:val="darkMagenta"/>
          <w:lang w:val="en-US"/>
        </w:rPr>
        <w:t>'erba è</w:t>
      </w:r>
      <w:r w:rsidRPr="005D2DE3">
        <w:rPr>
          <w:rFonts w:ascii="Times" w:hAnsi="Times" w:cs="Times New Roman"/>
          <w:color w:val="000000" w:themeColor="text1"/>
          <w:highlight w:val="darkMagenta"/>
          <w:lang w:val="en-US"/>
        </w:rPr>
        <w:t xml:space="preserve"> bruxada</w:t>
      </w:r>
      <w:r w:rsidR="00720FAC" w:rsidRPr="005D2DE3">
        <w:rPr>
          <w:rFonts w:ascii="Times" w:hAnsi="Times" w:cs="Times New Roman"/>
          <w:color w:val="000000" w:themeColor="text1"/>
          <w:highlight w:val="darkMagenta"/>
          <w:lang w:val="en-US"/>
        </w:rPr>
        <w:t>,</w:t>
      </w:r>
      <w:r w:rsidRPr="005D2DE3">
        <w:rPr>
          <w:rFonts w:ascii="Times" w:hAnsi="Times" w:cs="Times New Roman"/>
          <w:color w:val="000000" w:themeColor="text1"/>
          <w:highlight w:val="darkMagenta"/>
          <w:lang w:val="en-US"/>
        </w:rPr>
        <w:t xml:space="preserve"> che de molto gran randon</w:t>
      </w:r>
    </w:p>
    <w:p w14:paraId="1C88961B" w14:textId="2CB6FBC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D2DE3">
        <w:rPr>
          <w:rFonts w:ascii="Times" w:hAnsi="Times" w:cs="Times New Roman"/>
          <w:color w:val="000000" w:themeColor="text1"/>
          <w:highlight w:val="darkMagenta"/>
          <w:lang w:val="en-US"/>
        </w:rPr>
        <w:t>Fiere l</w:t>
      </w:r>
      <w:r w:rsidR="00180088" w:rsidRPr="005D2DE3">
        <w:rPr>
          <w:rFonts w:ascii="Times" w:hAnsi="Times" w:cs="Times New Roman"/>
          <w:color w:val="000000" w:themeColor="text1"/>
          <w:highlight w:val="darkMagenta"/>
          <w:lang w:val="en-US"/>
        </w:rPr>
        <w:t>a·ss</w:t>
      </w:r>
      <w:r w:rsidRPr="005D2DE3">
        <w:rPr>
          <w:rFonts w:ascii="Times" w:hAnsi="Times" w:cs="Times New Roman"/>
          <w:color w:val="000000" w:themeColor="text1"/>
          <w:highlight w:val="darkMagenta"/>
          <w:lang w:val="en-US"/>
        </w:rPr>
        <w:t>ole i</w:t>
      </w:r>
      <w:r w:rsidRPr="005D2DE3">
        <w:rPr>
          <w:rFonts w:ascii="Times" w:hAnsi="Times" w:cs="Times New Roman"/>
          <w:i/>
          <w:iCs/>
          <w:color w:val="000000" w:themeColor="text1"/>
          <w:highlight w:val="darkMagenta"/>
          <w:lang w:val="en-US"/>
        </w:rPr>
        <w:t>n</w:t>
      </w:r>
      <w:r w:rsidRPr="005D2DE3">
        <w:rPr>
          <w:rFonts w:ascii="Times" w:hAnsi="Times" w:cs="Times New Roman"/>
          <w:color w:val="000000" w:themeColor="text1"/>
          <w:highlight w:val="darkMagenta"/>
          <w:lang w:val="en-US"/>
        </w:rPr>
        <w:t xml:space="preserve"> quela rigion</w:t>
      </w:r>
      <w:r w:rsidR="00720FAC" w:rsidRPr="005D2DE3">
        <w:rPr>
          <w:rFonts w:ascii="Times" w:hAnsi="Times" w:cs="Times New Roman"/>
          <w:color w:val="000000" w:themeColor="text1"/>
          <w:highlight w:val="darkMagenta"/>
          <w:lang w:val="en-US"/>
        </w:rPr>
        <w:t>,</w:t>
      </w:r>
    </w:p>
    <w:p w14:paraId="3EF34E98" w14:textId="24F27717" w:rsidR="0070778F" w:rsidRPr="00F641B0" w:rsidRDefault="0079117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w:t>
      </w:r>
      <w:r w:rsidR="005C3CDB">
        <w:rPr>
          <w:rFonts w:ascii="Times" w:hAnsi="Times" w:cs="Times New Roman"/>
          <w:color w:val="000000" w:themeColor="text1"/>
          <w:lang w:val="en-US"/>
        </w:rPr>
        <w:t>ì</w:t>
      </w:r>
      <w:r w:rsidR="0070778F" w:rsidRPr="00F641B0">
        <w:rPr>
          <w:rFonts w:ascii="Times" w:hAnsi="Times" w:cs="Times New Roman"/>
          <w:color w:val="000000" w:themeColor="text1"/>
          <w:lang w:val="en-US"/>
        </w:rPr>
        <w:t xml:space="preserve"> era miga lo belo </w:t>
      </w:r>
      <w:r w:rsidR="0070778F" w:rsidRPr="00F641B0">
        <w:rPr>
          <w:rFonts w:ascii="Times" w:hAnsi="Times" w:cs="Times New Roman"/>
          <w:color w:val="000000" w:themeColor="text1"/>
          <w:highlight w:val="yellow"/>
          <w:lang w:val="en-US"/>
        </w:rPr>
        <w:t>orto faraon</w:t>
      </w:r>
      <w:r w:rsidR="00720FAC" w:rsidRPr="00F641B0">
        <w:rPr>
          <w:rFonts w:ascii="Times" w:hAnsi="Times" w:cs="Times New Roman"/>
          <w:color w:val="000000" w:themeColor="text1"/>
          <w:lang w:val="en-US"/>
        </w:rPr>
        <w:t>.</w:t>
      </w:r>
    </w:p>
    <w:p w14:paraId="171AED52" w14:textId="2D0A553B" w:rsidR="0070778F" w:rsidRPr="00F641B0"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"Chav</w:t>
      </w:r>
      <w:r w:rsidR="0070778F" w:rsidRPr="00F641B0">
        <w:rPr>
          <w:rFonts w:ascii="Times" w:hAnsi="Times" w:cs="Times New Roman"/>
          <w:color w:val="000000" w:themeColor="text1"/>
          <w:lang w:val="en-US"/>
        </w:rPr>
        <w:t>alo</w:t>
      </w:r>
      <w:r w:rsidRPr="00F641B0">
        <w:rPr>
          <w:rFonts w:ascii="Times" w:hAnsi="Times" w:cs="Times New Roman"/>
          <w:color w:val="000000" w:themeColor="text1"/>
          <w:lang w:val="en-US"/>
        </w:rPr>
        <w:t>," dixe U</w:t>
      </w:r>
      <w:r w:rsidR="0070778F" w:rsidRPr="00F641B0">
        <w:rPr>
          <w:rFonts w:ascii="Times" w:hAnsi="Times" w:cs="Times New Roman"/>
          <w:color w:val="000000" w:themeColor="text1"/>
          <w:lang w:val="en-US"/>
        </w:rPr>
        <w:t>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qual parte anderon</w:t>
      </w:r>
      <w:r w:rsidRPr="00F641B0">
        <w:rPr>
          <w:rFonts w:ascii="Times" w:hAnsi="Times" w:cs="Times New Roman"/>
          <w:color w:val="000000" w:themeColor="text1"/>
          <w:lang w:val="en-US"/>
        </w:rPr>
        <w:t>?"</w:t>
      </w:r>
    </w:p>
    <w:p w14:paraId="7F0F1CEE" w14:textId="1B7C8C7D" w:rsidR="0070778F" w:rsidRPr="00F641B0" w:rsidRDefault="00720FA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lo av</w:t>
      </w:r>
      <w:r w:rsidR="0070778F" w:rsidRPr="00F641B0">
        <w:rPr>
          <w:rFonts w:ascii="Times" w:hAnsi="Times" w:cs="Times New Roman"/>
          <w:color w:val="000000" w:themeColor="text1"/>
          <w:lang w:val="en-US"/>
        </w:rPr>
        <w:t>e questo dito</w:t>
      </w:r>
      <w:r w:rsidR="00946D5B"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si se</w:t>
      </w:r>
      <w:r w:rsidRPr="00F641B0">
        <w:rPr>
          <w:rFonts w:ascii="Times" w:hAnsi="Times" w:cs="Times New Roman"/>
          <w:color w:val="000000" w:themeColor="text1"/>
          <w:lang w:val="en-US"/>
        </w:rPr>
        <w:t xml:space="preserve"> lev</w:t>
      </w:r>
      <w:r w:rsidR="00593AD9"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un dragon</w:t>
      </w:r>
    </w:p>
    <w:p w14:paraId="01D5D4DE" w14:textId="6FC2A96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720FAC" w:rsidRPr="00F641B0">
        <w:rPr>
          <w:rFonts w:ascii="Times" w:hAnsi="Times" w:cs="Times New Roman"/>
          <w:color w:val="000000" w:themeColor="text1"/>
          <w:lang w:val="en-US"/>
        </w:rPr>
        <w:t>'</w:t>
      </w:r>
      <w:r w:rsidR="00946D5B" w:rsidRPr="00F641B0">
        <w:rPr>
          <w:rFonts w:ascii="Times" w:hAnsi="Times" w:cs="Times New Roman"/>
          <w:color w:val="000000" w:themeColor="text1"/>
          <w:lang w:val="en-US"/>
        </w:rPr>
        <w:t>un gran mare a mu</w:t>
      </w:r>
      <w:r w:rsidRPr="00F641B0">
        <w:rPr>
          <w:rFonts w:ascii="Times" w:hAnsi="Times" w:cs="Times New Roman"/>
          <w:color w:val="000000" w:themeColor="text1"/>
          <w:lang w:val="en-US"/>
        </w:rPr>
        <w:t>odo d</w:t>
      </w:r>
      <w:r w:rsidR="00946D5B" w:rsidRPr="00F641B0">
        <w:rPr>
          <w:rFonts w:ascii="Times" w:hAnsi="Times" w:cs="Times New Roman"/>
          <w:color w:val="000000" w:themeColor="text1"/>
          <w:lang w:val="en-US"/>
        </w:rPr>
        <w:t>'</w:t>
      </w:r>
      <w:r w:rsidRPr="00F641B0">
        <w:rPr>
          <w:rFonts w:ascii="Times" w:hAnsi="Times" w:cs="Times New Roman"/>
          <w:color w:val="000000" w:themeColor="text1"/>
          <w:lang w:val="en-US"/>
        </w:rPr>
        <w:t>un stecon</w:t>
      </w:r>
      <w:r w:rsidR="00946D5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03540C9D" w14:textId="68D0D85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No fo si grande nul mulo aragon</w:t>
      </w:r>
      <w:r w:rsidR="00946D5B" w:rsidRPr="00F641B0">
        <w:rPr>
          <w:rFonts w:ascii="Times" w:hAnsi="Times" w:cs="Times New Roman"/>
          <w:color w:val="000000" w:themeColor="text1"/>
          <w:lang w:val="en-US"/>
        </w:rPr>
        <w:t>.</w:t>
      </w:r>
    </w:p>
    <w:p w14:paraId="4A748CD9" w14:textId="661B37D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(74V) </w:t>
      </w:r>
      <w:r w:rsidR="00C64A27" w:rsidRPr="00F641B0">
        <w:rPr>
          <w:rFonts w:ascii="Times" w:hAnsi="Times" w:cs="Times New Roman"/>
          <w:color w:val="000000" w:themeColor="text1"/>
          <w:lang w:val="en-US"/>
        </w:rPr>
        <w:t>Li pié à</w:t>
      </w:r>
      <w:r w:rsidRPr="00F641B0">
        <w:rPr>
          <w:rFonts w:ascii="Times" w:hAnsi="Times" w:cs="Times New Roman"/>
          <w:color w:val="000000" w:themeColor="text1"/>
          <w:lang w:val="en-US"/>
        </w:rPr>
        <w:t xml:space="preserve"> anpli</w:t>
      </w:r>
      <w:r w:rsidR="0016354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ongle como grifon</w:t>
      </w:r>
      <w:r w:rsidR="00163549" w:rsidRPr="00F641B0">
        <w:rPr>
          <w:rFonts w:ascii="Times" w:hAnsi="Times" w:cs="Times New Roman"/>
          <w:color w:val="000000" w:themeColor="text1"/>
          <w:lang w:val="en-US"/>
        </w:rPr>
        <w:t>,</w:t>
      </w:r>
    </w:p>
    <w:p w14:paraId="744C38F1" w14:textId="142660E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593AD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maniera como la notola sun</w:t>
      </w:r>
      <w:r w:rsidR="00163549" w:rsidRPr="00F641B0">
        <w:rPr>
          <w:rFonts w:ascii="Times" w:hAnsi="Times" w:cs="Times New Roman"/>
          <w:color w:val="000000" w:themeColor="text1"/>
          <w:lang w:val="en-US"/>
        </w:rPr>
        <w:t>,</w:t>
      </w:r>
    </w:p>
    <w:p w14:paraId="2B315F20" w14:textId="03B75E64" w:rsidR="0070778F" w:rsidRPr="00F641B0" w:rsidRDefault="0016354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Salv</w:t>
      </w:r>
      <w:r w:rsidR="0070778F" w:rsidRPr="00F641B0">
        <w:rPr>
          <w:rFonts w:ascii="Times" w:hAnsi="Times" w:cs="Times New Roman"/>
          <w:color w:val="000000" w:themeColor="text1"/>
          <w:lang w:val="en-US"/>
        </w:rPr>
        <w:t>o che plu era grandi li so alon</w:t>
      </w:r>
      <w:r w:rsidRPr="00F641B0">
        <w:rPr>
          <w:rFonts w:ascii="Times" w:hAnsi="Times" w:cs="Times New Roman"/>
          <w:color w:val="000000" w:themeColor="text1"/>
          <w:lang w:val="en-US"/>
        </w:rPr>
        <w:t>;</w:t>
      </w:r>
    </w:p>
    <w:p w14:paraId="201B25EB" w14:textId="67CD0AA1" w:rsidR="0070778F" w:rsidRPr="00F641B0" w:rsidRDefault="0016354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serave si grando lo cav</w:t>
      </w:r>
      <w:r w:rsidR="0070778F" w:rsidRPr="00F641B0">
        <w:rPr>
          <w:rFonts w:ascii="Times" w:hAnsi="Times" w:cs="Times New Roman"/>
          <w:color w:val="000000" w:themeColor="text1"/>
          <w:lang w:val="en-US"/>
        </w:rPr>
        <w:t>o d</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un molton</w:t>
      </w:r>
      <w:r w:rsidRPr="00F641B0">
        <w:rPr>
          <w:rFonts w:ascii="Times" w:hAnsi="Times" w:cs="Times New Roman"/>
          <w:color w:val="000000" w:themeColor="text1"/>
          <w:lang w:val="en-US"/>
        </w:rPr>
        <w:t>,</w:t>
      </w:r>
    </w:p>
    <w:p w14:paraId="4C8A734D" w14:textId="401DAD5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Denti de cenglar e ochi felon</w:t>
      </w:r>
      <w:r w:rsidR="00163549" w:rsidRPr="00F641B0">
        <w:rPr>
          <w:rFonts w:ascii="Times" w:hAnsi="Times" w:cs="Times New Roman"/>
          <w:color w:val="000000" w:themeColor="text1"/>
          <w:lang w:val="en-US"/>
        </w:rPr>
        <w:t>;</w:t>
      </w:r>
    </w:p>
    <w:p w14:paraId="76761D06" w14:textId="7A8DAFB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Quelo che a</w:t>
      </w:r>
      <w:r w:rsidR="000C67CA" w:rsidRPr="00F641B0">
        <w:rPr>
          <w:rFonts w:ascii="Times" w:hAnsi="Times" w:cs="Times New Roman"/>
          <w:color w:val="000000" w:themeColor="text1"/>
          <w:lang w:val="en-US"/>
        </w:rPr>
        <w:t>lcisse s</w:t>
      </w:r>
      <w:r w:rsidRPr="00F641B0">
        <w:rPr>
          <w:rFonts w:ascii="Times" w:hAnsi="Times" w:cs="Times New Roman"/>
          <w:color w:val="000000" w:themeColor="text1"/>
          <w:lang w:val="en-US"/>
        </w:rPr>
        <w:t>an</w:t>
      </w:r>
      <w:r w:rsidR="00163549" w:rsidRPr="00F641B0">
        <w:rPr>
          <w:rFonts w:ascii="Times" w:hAnsi="Times" w:cs="Times New Roman"/>
          <w:color w:val="000000" w:themeColor="text1"/>
          <w:lang w:val="en-US"/>
        </w:rPr>
        <w:t xml:space="preserve"> Çorci</w:t>
      </w:r>
      <w:r w:rsidR="004C1E39" w:rsidRPr="00F641B0">
        <w:rPr>
          <w:rStyle w:val="FootnoteReference"/>
          <w:rFonts w:ascii="Times" w:hAnsi="Times" w:cs="Times New Roman"/>
          <w:color w:val="000000" w:themeColor="text1"/>
          <w:lang w:val="en-US"/>
        </w:rPr>
        <w:footnoteReference w:id="402"/>
      </w:r>
      <w:r w:rsidR="00163549" w:rsidRPr="00F641B0">
        <w:rPr>
          <w:rFonts w:ascii="Times" w:hAnsi="Times" w:cs="Times New Roman"/>
          <w:color w:val="000000" w:themeColor="text1"/>
          <w:lang w:val="en-US"/>
        </w:rPr>
        <w:t xml:space="preserve"> a tera </w:t>
      </w:r>
      <w:r w:rsidR="00163549" w:rsidRPr="00F641B0">
        <w:rPr>
          <w:rFonts w:ascii="Times" w:hAnsi="Times" w:cs="Times New Roman"/>
          <w:color w:val="000000" w:themeColor="text1"/>
          <w:highlight w:val="yellow"/>
          <w:lang w:val="en-US"/>
        </w:rPr>
        <w:t>o</w:t>
      </w:r>
      <w:r w:rsidR="00A26424" w:rsidRPr="00F641B0">
        <w:rPr>
          <w:rFonts w:ascii="Times" w:hAnsi="Times" w:cs="Times New Roman"/>
          <w:color w:val="000000" w:themeColor="text1"/>
          <w:highlight w:val="yellow"/>
          <w:lang w:val="en-US"/>
        </w:rPr>
        <w:t xml:space="preserve">' </w:t>
      </w:r>
      <w:r w:rsidR="00163549" w:rsidRPr="00F641B0">
        <w:rPr>
          <w:rFonts w:ascii="Times" w:hAnsi="Times" w:cs="Times New Roman"/>
          <w:color w:val="000000" w:themeColor="text1"/>
          <w:highlight w:val="yellow"/>
          <w:lang w:val="en-US"/>
        </w:rPr>
        <w:t>v</w:t>
      </w:r>
      <w:r w:rsidR="00A26424" w:rsidRPr="00F641B0">
        <w:rPr>
          <w:rFonts w:ascii="Times" w:hAnsi="Times" w:cs="Times New Roman"/>
          <w:color w:val="000000" w:themeColor="text1"/>
          <w:highlight w:val="yellow"/>
          <w:lang w:val="en-US"/>
        </w:rPr>
        <w:t>er</w:t>
      </w:r>
      <w:r w:rsidRPr="00F641B0">
        <w:rPr>
          <w:rFonts w:ascii="Times" w:hAnsi="Times" w:cs="Times New Roman"/>
          <w:color w:val="000000" w:themeColor="text1"/>
          <w:highlight w:val="yellow"/>
          <w:lang w:val="en-US"/>
        </w:rPr>
        <w:t>ca</w:t>
      </w:r>
      <w:r w:rsidR="00A26424" w:rsidRPr="00F641B0">
        <w:rPr>
          <w:rStyle w:val="FootnoteReference"/>
          <w:rFonts w:ascii="Times" w:hAnsi="Times" w:cs="Times New Roman"/>
          <w:color w:val="000000" w:themeColor="text1"/>
          <w:highlight w:val="yellow"/>
          <w:lang w:val="en-US"/>
        </w:rPr>
        <w:footnoteReference w:id="403"/>
      </w:r>
      <w:r w:rsidR="00A26424"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rasonxo</w:t>
      </w:r>
      <w:r w:rsidRPr="00F641B0">
        <w:rPr>
          <w:rFonts w:ascii="Times" w:hAnsi="Times" w:cs="Times New Roman"/>
          <w:i/>
          <w:iCs/>
          <w:color w:val="000000" w:themeColor="text1"/>
          <w:highlight w:val="yellow"/>
          <w:lang w:val="en-US"/>
        </w:rPr>
        <w:t>n</w:t>
      </w:r>
      <w:r w:rsidR="00163549" w:rsidRPr="00F641B0">
        <w:rPr>
          <w:rFonts w:ascii="Times" w:hAnsi="Times" w:cs="Times New Roman"/>
          <w:i/>
          <w:iCs/>
          <w:color w:val="000000" w:themeColor="text1"/>
          <w:lang w:val="en-US"/>
        </w:rPr>
        <w:t>,</w:t>
      </w:r>
    </w:p>
    <w:p w14:paraId="3A140ADF" w14:textId="77777777" w:rsidR="004C1E39"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 fo si fiero ni de tal façon </w:t>
      </w:r>
    </w:p>
    <w:p w14:paraId="2C445708" w14:textId="4D8EA4B6" w:rsidR="0070778F" w:rsidRPr="00F641B0" w:rsidRDefault="004C1E3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w:t>
      </w:r>
      <w:r w:rsidR="0070778F" w:rsidRPr="00F641B0">
        <w:rPr>
          <w:rFonts w:ascii="Times" w:hAnsi="Times" w:cs="Times New Roman"/>
          <w:color w:val="000000" w:themeColor="text1"/>
          <w:lang w:val="en-US"/>
        </w:rPr>
        <w:t>ute le paure de trapasada saxon</w:t>
      </w:r>
      <w:r w:rsidR="00163549"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404"/>
      </w:r>
    </w:p>
    <w:p w14:paraId="54CB9E74" w14:textId="1F60D21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Versso que</w:t>
      </w:r>
      <w:r w:rsidR="00163549" w:rsidRPr="00F641B0">
        <w:rPr>
          <w:rFonts w:ascii="Times" w:hAnsi="Times" w:cs="Times New Roman"/>
          <w:color w:val="000000" w:themeColor="text1"/>
          <w:lang w:val="en-US"/>
        </w:rPr>
        <w:t>s</w:t>
      </w:r>
      <w:r w:rsidR="001B579D" w:rsidRPr="00F641B0">
        <w:rPr>
          <w:rFonts w:ascii="Times" w:hAnsi="Times" w:cs="Times New Roman"/>
          <w:color w:val="000000" w:themeColor="text1"/>
          <w:lang w:val="en-US"/>
        </w:rPr>
        <w:t>ta par una f</w:t>
      </w:r>
      <w:r w:rsidR="00593AD9" w:rsidRPr="00F641B0">
        <w:rPr>
          <w:rFonts w:ascii="Times" w:hAnsi="Times" w:cs="Times New Roman"/>
          <w:color w:val="000000" w:themeColor="text1"/>
          <w:lang w:val="en-US"/>
        </w:rPr>
        <w:t>i</w:t>
      </w:r>
      <w:r w:rsidRPr="00F641B0">
        <w:rPr>
          <w:rFonts w:ascii="Times" w:hAnsi="Times" w:cs="Times New Roman"/>
          <w:color w:val="000000" w:themeColor="text1"/>
          <w:lang w:val="en-US"/>
        </w:rPr>
        <w:t>laba</w:t>
      </w:r>
      <w:r w:rsidR="001B579D" w:rsidRPr="00F641B0">
        <w:rPr>
          <w:rStyle w:val="FootnoteReference"/>
          <w:rFonts w:ascii="Times" w:hAnsi="Times" w:cs="Times New Roman"/>
          <w:color w:val="000000" w:themeColor="text1"/>
          <w:lang w:val="en-US"/>
        </w:rPr>
        <w:footnoteReference w:id="405"/>
      </w:r>
      <w:r w:rsidRPr="00F641B0">
        <w:rPr>
          <w:rFonts w:ascii="Times" w:hAnsi="Times" w:cs="Times New Roman"/>
          <w:color w:val="000000" w:themeColor="text1"/>
          <w:lang w:val="en-US"/>
        </w:rPr>
        <w:t xml:space="preserve"> a</w:t>
      </w:r>
      <w:r w:rsidR="00A97EF0" w:rsidRPr="00F641B0">
        <w:rPr>
          <w:rFonts w:ascii="Times" w:hAnsi="Times" w:cs="Times New Roman"/>
          <w:color w:val="000000" w:themeColor="text1"/>
          <w:lang w:val="en-US"/>
        </w:rPr>
        <w:t xml:space="preserve"> U</w:t>
      </w:r>
      <w:r w:rsidRPr="00F641B0">
        <w:rPr>
          <w:rFonts w:ascii="Times" w:hAnsi="Times" w:cs="Times New Roman"/>
          <w:color w:val="000000" w:themeColor="text1"/>
          <w:lang w:val="en-US"/>
        </w:rPr>
        <w:t>gon</w:t>
      </w:r>
      <w:r w:rsidR="00A97EF0" w:rsidRPr="00F641B0">
        <w:rPr>
          <w:rFonts w:ascii="Times" w:hAnsi="Times" w:cs="Times New Roman"/>
          <w:color w:val="000000" w:themeColor="text1"/>
          <w:lang w:val="en-US"/>
        </w:rPr>
        <w:t>.</w:t>
      </w:r>
    </w:p>
    <w:p w14:paraId="228AAC19" w14:textId="4AF974C3" w:rsidR="0070778F" w:rsidRPr="00F641B0" w:rsidRDefault="00A97EF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Vollar lo v</w:t>
      </w:r>
      <w:r w:rsidR="0070778F" w:rsidRPr="00F641B0">
        <w:rPr>
          <w:rFonts w:ascii="Times" w:hAnsi="Times" w:cs="Times New Roman"/>
          <w:color w:val="000000" w:themeColor="text1"/>
          <w:lang w:val="en-US"/>
        </w:rPr>
        <w:t>ete contra lui de randon</w:t>
      </w:r>
      <w:r w:rsidRPr="00F641B0">
        <w:rPr>
          <w:rFonts w:ascii="Times" w:hAnsi="Times" w:cs="Times New Roman"/>
          <w:color w:val="000000" w:themeColor="text1"/>
          <w:lang w:val="en-US"/>
        </w:rPr>
        <w:t>,</w:t>
      </w:r>
    </w:p>
    <w:p w14:paraId="3CF8FA66" w14:textId="484AEBF7" w:rsidR="0070778F" w:rsidRPr="00F641B0" w:rsidRDefault="00A97EF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Flama e fuogo çitav</w:t>
      </w:r>
      <w:r w:rsidR="0070778F" w:rsidRPr="00F641B0">
        <w:rPr>
          <w:rFonts w:ascii="Times" w:hAnsi="Times" w:cs="Times New Roman"/>
          <w:color w:val="000000" w:themeColor="text1"/>
          <w:lang w:val="en-US"/>
        </w:rPr>
        <w:t>a como stiçon</w:t>
      </w:r>
      <w:r w:rsidRPr="00F641B0">
        <w:rPr>
          <w:rFonts w:ascii="Times" w:hAnsi="Times" w:cs="Times New Roman"/>
          <w:color w:val="000000" w:themeColor="text1"/>
          <w:lang w:val="en-US"/>
        </w:rPr>
        <w:t>.</w:t>
      </w:r>
    </w:p>
    <w:p w14:paraId="36AAE130" w14:textId="5F07DAE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çentil conte p</w:t>
      </w:r>
      <w:r w:rsidRPr="00F641B0">
        <w:rPr>
          <w:rFonts w:ascii="Times" w:hAnsi="Times" w:cs="Times New Roman"/>
          <w:i/>
          <w:iCs/>
          <w:color w:val="000000" w:themeColor="text1"/>
          <w:lang w:val="en-US"/>
        </w:rPr>
        <w:t>er</w:t>
      </w:r>
      <w:r w:rsidR="00A97EF0" w:rsidRPr="00F641B0">
        <w:rPr>
          <w:rFonts w:ascii="Times" w:hAnsi="Times" w:cs="Times New Roman"/>
          <w:color w:val="000000" w:themeColor="text1"/>
          <w:lang w:val="en-US"/>
        </w:rPr>
        <w:t xml:space="preserve"> av</w:t>
      </w:r>
      <w:r w:rsidRPr="00F641B0">
        <w:rPr>
          <w:rFonts w:ascii="Times" w:hAnsi="Times" w:cs="Times New Roman"/>
          <w:color w:val="000000" w:themeColor="text1"/>
          <w:lang w:val="en-US"/>
        </w:rPr>
        <w:t>er guarixon</w:t>
      </w:r>
      <w:r w:rsidR="001B579D" w:rsidRPr="00F641B0">
        <w:rPr>
          <w:rFonts w:ascii="Times" w:hAnsi="Times" w:cs="Times New Roman"/>
          <w:color w:val="000000" w:themeColor="text1"/>
          <w:lang w:val="en-US"/>
        </w:rPr>
        <w:t>,</w:t>
      </w:r>
    </w:p>
    <w:p w14:paraId="548DC8E0" w14:textId="59F4FF37" w:rsidR="0070778F" w:rsidRPr="00F641B0" w:rsidRDefault="00A97EF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Vi</w:t>
      </w:r>
      <w:r w:rsidR="001B579D" w:rsidRPr="00F641B0">
        <w:rPr>
          <w:rFonts w:ascii="Times" w:hAnsi="Times" w:cs="Times New Roman"/>
          <w:color w:val="000000" w:themeColor="text1"/>
          <w:lang w:val="en-US"/>
        </w:rPr>
        <w:t>(v)</w:t>
      </w:r>
      <w:r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ç</w:t>
      </w:r>
      <w:r w:rsidRPr="00F641B0">
        <w:rPr>
          <w:rFonts w:ascii="Times" w:hAnsi="Times" w:cs="Times New Roman"/>
          <w:color w:val="000000" w:themeColor="text1"/>
          <w:lang w:val="en-US"/>
        </w:rPr>
        <w:t>a</w:t>
      </w:r>
      <w:r w:rsidR="00593AD9" w:rsidRPr="00F641B0">
        <w:rPr>
          <w:rFonts w:ascii="Times" w:hAnsi="Times" w:cs="Times New Roman"/>
          <w:color w:val="000000" w:themeColor="text1"/>
          <w:lang w:val="en-US"/>
        </w:rPr>
        <w:t>mente se çetà</w:t>
      </w:r>
      <w:r w:rsidR="0070778F" w:rsidRPr="00F641B0">
        <w:rPr>
          <w:rFonts w:ascii="Times" w:hAnsi="Times" w:cs="Times New Roman"/>
          <w:color w:val="000000" w:themeColor="text1"/>
          <w:lang w:val="en-US"/>
        </w:rPr>
        <w:t xml:space="preserve"> de l</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arçon</w:t>
      </w:r>
      <w:r w:rsidR="001B579D" w:rsidRPr="00F641B0">
        <w:rPr>
          <w:rFonts w:ascii="Times" w:hAnsi="Times" w:cs="Times New Roman"/>
          <w:color w:val="000000" w:themeColor="text1"/>
          <w:lang w:val="en-US"/>
        </w:rPr>
        <w:t>,</w:t>
      </w:r>
    </w:p>
    <w:p w14:paraId="282F86BF" w14:textId="435EB6F2" w:rsidR="0070778F" w:rsidRPr="00F641B0" w:rsidRDefault="00A97EF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70778F" w:rsidRPr="00F641B0">
        <w:rPr>
          <w:rFonts w:ascii="Times" w:hAnsi="Times" w:cs="Times New Roman"/>
          <w:color w:val="000000" w:themeColor="text1"/>
          <w:lang w:val="en-US"/>
        </w:rPr>
        <w:t xml:space="preserve"> no fo amor ni conpagnon</w:t>
      </w:r>
      <w:r w:rsidR="001B579D" w:rsidRPr="00F641B0">
        <w:rPr>
          <w:rFonts w:ascii="Times" w:hAnsi="Times" w:cs="Times New Roman"/>
          <w:color w:val="000000" w:themeColor="text1"/>
          <w:lang w:val="en-US"/>
        </w:rPr>
        <w:t>.</w:t>
      </w:r>
    </w:p>
    <w:p w14:paraId="652FC705" w14:textId="0403E1BD" w:rsidR="001B579D" w:rsidRPr="00F641B0" w:rsidRDefault="00F82811" w:rsidP="001B57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135</w:t>
      </w:r>
      <w:r w:rsidR="0070778F" w:rsidRPr="00F641B0">
        <w:rPr>
          <w:rFonts w:ascii="Times" w:hAnsi="Times" w:cs="Times New Roman"/>
          <w:bCs/>
          <w:color w:val="000000" w:themeColor="text1"/>
          <w:lang w:val="en-US"/>
        </w:rPr>
        <w:t xml:space="preserve">] </w:t>
      </w:r>
    </w:p>
    <w:p w14:paraId="42511E9C" w14:textId="59C72EF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questo ex</w:t>
      </w:r>
      <w:r w:rsidRPr="00F641B0">
        <w:rPr>
          <w:rFonts w:ascii="Times" w:hAnsi="Times" w:cs="Times New Roman"/>
          <w:color w:val="000000" w:themeColor="text1"/>
          <w:highlight w:val="yellow"/>
          <w:lang w:val="en-US"/>
        </w:rPr>
        <w:t>enp</w:t>
      </w:r>
      <w:r w:rsidRPr="00F641B0">
        <w:rPr>
          <w:rFonts w:ascii="Times" w:hAnsi="Times" w:cs="Times New Roman"/>
          <w:color w:val="000000" w:themeColor="text1"/>
          <w:lang w:val="en-US"/>
        </w:rPr>
        <w:t>lo</w:t>
      </w:r>
      <w:r w:rsidR="001B579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593AD9"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1B579D" w:rsidRPr="00F641B0">
        <w:rPr>
          <w:rFonts w:ascii="Times" w:hAnsi="Times" w:cs="Times New Roman"/>
          <w:color w:val="000000" w:themeColor="text1"/>
          <w:lang w:val="en-US"/>
        </w:rPr>
        <w:t>, podé</w:t>
      </w:r>
      <w:r w:rsidRPr="00F641B0">
        <w:rPr>
          <w:rFonts w:ascii="Times" w:hAnsi="Times" w:cs="Times New Roman"/>
          <w:color w:val="000000" w:themeColor="text1"/>
          <w:lang w:val="en-US"/>
        </w:rPr>
        <w:t xml:space="preserve"> oldir</w:t>
      </w:r>
    </w:p>
    <w:p w14:paraId="3D101C9D" w14:textId="541B168D" w:rsidR="0070778F" w:rsidRPr="00F641B0" w:rsidRDefault="00593AD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çascun se penà</w:t>
      </w:r>
      <w:r w:rsidR="001B579D" w:rsidRPr="00F641B0">
        <w:rPr>
          <w:rFonts w:ascii="Times" w:hAnsi="Times" w:cs="Times New Roman"/>
          <w:color w:val="000000" w:themeColor="text1"/>
          <w:lang w:val="en-US"/>
        </w:rPr>
        <w:t xml:space="preserve"> de so v</w:t>
      </w:r>
      <w:r w:rsidR="0070778F" w:rsidRPr="00F641B0">
        <w:rPr>
          <w:rFonts w:ascii="Times" w:hAnsi="Times" w:cs="Times New Roman"/>
          <w:color w:val="000000" w:themeColor="text1"/>
          <w:lang w:val="en-US"/>
        </w:rPr>
        <w:t>ita guarir</w:t>
      </w:r>
      <w:r w:rsidR="001B579D" w:rsidRPr="00F641B0">
        <w:rPr>
          <w:rFonts w:ascii="Times" w:hAnsi="Times" w:cs="Times New Roman"/>
          <w:color w:val="000000" w:themeColor="text1"/>
          <w:lang w:val="en-US"/>
        </w:rPr>
        <w:t>.</w:t>
      </w:r>
    </w:p>
    <w:p w14:paraId="2E2699FD" w14:textId="33CE017E" w:rsidR="0070778F" w:rsidRPr="00F641B0" w:rsidRDefault="001B579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Ugo del cavalo è</w:t>
      </w:r>
      <w:r w:rsidR="0070778F" w:rsidRPr="00F641B0">
        <w:rPr>
          <w:rFonts w:ascii="Times" w:hAnsi="Times" w:cs="Times New Roman"/>
          <w:color w:val="000000" w:themeColor="text1"/>
          <w:lang w:val="en-US"/>
        </w:rPr>
        <w:t xml:space="preserve"> salir</w:t>
      </w:r>
      <w:r w:rsidRPr="00F641B0">
        <w:rPr>
          <w:rFonts w:ascii="Times" w:hAnsi="Times" w:cs="Times New Roman"/>
          <w:color w:val="000000" w:themeColor="text1"/>
          <w:lang w:val="en-US"/>
        </w:rPr>
        <w:t>,</w:t>
      </w:r>
    </w:p>
    <w:p w14:paraId="19EE486B" w14:textId="4A3C4E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B579D" w:rsidRPr="00F641B0">
        <w:rPr>
          <w:rFonts w:ascii="Times" w:hAnsi="Times" w:cs="Times New Roman"/>
          <w:color w:val="000000" w:themeColor="text1"/>
          <w:lang w:val="en-US"/>
        </w:rPr>
        <w:t>'el no volsse el sso cavalo cov</w:t>
      </w:r>
      <w:r w:rsidR="001B579D" w:rsidRPr="00F641B0">
        <w:rPr>
          <w:rFonts w:ascii="Times" w:hAnsi="Times" w:cs="Times New Roman"/>
          <w:i/>
          <w:color w:val="000000" w:themeColor="text1"/>
          <w:lang w:val="en-US"/>
        </w:rPr>
        <w:t>r</w:t>
      </w:r>
      <w:r w:rsidRPr="00F641B0">
        <w:rPr>
          <w:rFonts w:ascii="Times" w:hAnsi="Times" w:cs="Times New Roman"/>
          <w:color w:val="000000" w:themeColor="text1"/>
          <w:lang w:val="en-US"/>
        </w:rPr>
        <w:t>ir</w:t>
      </w:r>
      <w:r w:rsidR="007618C9" w:rsidRPr="00F641B0">
        <w:rPr>
          <w:rFonts w:ascii="Times" w:hAnsi="Times" w:cs="Times New Roman"/>
          <w:color w:val="000000" w:themeColor="text1"/>
          <w:lang w:val="en-US"/>
        </w:rPr>
        <w:t>,</w:t>
      </w:r>
    </w:p>
    <w:p w14:paraId="655CEB9D" w14:textId="51E5D88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p</w:t>
      </w:r>
      <w:r w:rsidRPr="00F641B0">
        <w:rPr>
          <w:rFonts w:ascii="Times" w:hAnsi="Times" w:cs="Times New Roman"/>
          <w:i/>
          <w:iCs/>
          <w:color w:val="000000" w:themeColor="text1"/>
          <w:lang w:val="en-US"/>
        </w:rPr>
        <w:t>er</w:t>
      </w:r>
      <w:r w:rsidR="007618C9" w:rsidRPr="00F641B0">
        <w:rPr>
          <w:rFonts w:ascii="Times" w:hAnsi="Times" w:cs="Times New Roman"/>
          <w:color w:val="000000" w:themeColor="text1"/>
          <w:lang w:val="en-US"/>
        </w:rPr>
        <w:t xml:space="preserve"> </w:t>
      </w:r>
      <w:r w:rsidR="00C930CD" w:rsidRPr="00F641B0">
        <w:rPr>
          <w:rFonts w:ascii="Times" w:hAnsi="Times" w:cs="Times New Roman"/>
          <w:color w:val="000000" w:themeColor="text1"/>
          <w:lang w:val="en-US"/>
        </w:rPr>
        <w:t>s</w:t>
      </w:r>
      <w:r w:rsidR="007618C9" w:rsidRPr="00F641B0">
        <w:rPr>
          <w:rFonts w:ascii="Times" w:hAnsi="Times" w:cs="Times New Roman"/>
          <w:color w:val="000000" w:themeColor="text1"/>
          <w:lang w:val="en-US"/>
        </w:rPr>
        <w:t>antia</w:t>
      </w:r>
      <w:r w:rsidR="007618C9" w:rsidRPr="00F641B0">
        <w:rPr>
          <w:rStyle w:val="FootnoteReference"/>
          <w:rFonts w:ascii="Times" w:hAnsi="Times" w:cs="Times New Roman"/>
          <w:color w:val="000000" w:themeColor="text1"/>
          <w:lang w:val="en-US"/>
        </w:rPr>
        <w:footnoteReference w:id="406"/>
      </w:r>
      <w:r w:rsidR="007618C9" w:rsidRPr="00F641B0">
        <w:rPr>
          <w:rFonts w:ascii="Times" w:hAnsi="Times" w:cs="Times New Roman"/>
          <w:color w:val="000000" w:themeColor="text1"/>
          <w:lang w:val="en-US"/>
        </w:rPr>
        <w:t xml:space="preserve"> si fata</w:t>
      </w:r>
      <w:r w:rsidRPr="00F641B0">
        <w:rPr>
          <w:rFonts w:ascii="Times" w:hAnsi="Times" w:cs="Times New Roman"/>
          <w:color w:val="000000" w:themeColor="text1"/>
          <w:lang w:val="en-US"/>
        </w:rPr>
        <w:t>mente morir</w:t>
      </w:r>
      <w:r w:rsidR="007618C9" w:rsidRPr="00F641B0">
        <w:rPr>
          <w:rFonts w:ascii="Times" w:hAnsi="Times" w:cs="Times New Roman"/>
          <w:color w:val="000000" w:themeColor="text1"/>
          <w:lang w:val="en-US"/>
        </w:rPr>
        <w:t>.</w:t>
      </w:r>
    </w:p>
    <w:p w14:paraId="38C7CF76" w14:textId="2858215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w:t>
      </w:r>
      <w:r w:rsidR="007618C9" w:rsidRPr="00F641B0">
        <w:rPr>
          <w:rFonts w:ascii="Times" w:hAnsi="Times" w:cs="Times New Roman"/>
          <w:color w:val="000000" w:themeColor="text1"/>
          <w:lang w:val="en-US"/>
        </w:rPr>
        <w:t>uando lo destrir vete de alto in baxo ve</w:t>
      </w:r>
      <w:r w:rsidRPr="00F641B0">
        <w:rPr>
          <w:rFonts w:ascii="Times" w:hAnsi="Times" w:cs="Times New Roman"/>
          <w:color w:val="000000" w:themeColor="text1"/>
          <w:lang w:val="en-US"/>
        </w:rPr>
        <w:t>gnir</w:t>
      </w:r>
    </w:p>
    <w:p w14:paraId="646EAB25" w14:textId="40A830BD" w:rsidR="0070778F" w:rsidRPr="00F641B0" w:rsidRDefault="007618C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oribel cossa che lo fè</w:t>
      </w:r>
      <w:r w:rsidR="0070778F" w:rsidRPr="00F641B0">
        <w:rPr>
          <w:rFonts w:ascii="Times" w:hAnsi="Times" w:cs="Times New Roman"/>
          <w:color w:val="000000" w:themeColor="text1"/>
          <w:lang w:val="en-US"/>
        </w:rPr>
        <w:t xml:space="preserve"> spaurir</w:t>
      </w:r>
      <w:r w:rsidRPr="00F641B0">
        <w:rPr>
          <w:rFonts w:ascii="Times" w:hAnsi="Times" w:cs="Times New Roman"/>
          <w:color w:val="000000" w:themeColor="text1"/>
          <w:lang w:val="en-US"/>
        </w:rPr>
        <w:t>,</w:t>
      </w:r>
    </w:p>
    <w:p w14:paraId="04A89D03" w14:textId="26B8E79C" w:rsidR="0070778F" w:rsidRPr="00F641B0" w:rsidRDefault="007618C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se osav</w:t>
      </w:r>
      <w:r w:rsidR="0070778F" w:rsidRPr="00F641B0">
        <w:rPr>
          <w:rFonts w:ascii="Times" w:hAnsi="Times" w:cs="Times New Roman"/>
          <w:color w:val="000000" w:themeColor="text1"/>
          <w:lang w:val="en-US"/>
        </w:rPr>
        <w:t xml:space="preserve">a ni </w:t>
      </w:r>
      <w:r w:rsidRPr="005D2DE3">
        <w:rPr>
          <w:rFonts w:ascii="Times" w:hAnsi="Times" w:cs="Times New Roman"/>
          <w:color w:val="000000" w:themeColor="text1"/>
          <w:highlight w:val="yellow"/>
          <w:lang w:val="en-US"/>
        </w:rPr>
        <w:t>(s)corlar</w:t>
      </w:r>
      <w:r w:rsidRPr="00F641B0">
        <w:rPr>
          <w:rStyle w:val="FootnoteReference"/>
          <w:rFonts w:ascii="Times" w:hAnsi="Times" w:cs="Times New Roman"/>
          <w:color w:val="000000" w:themeColor="text1"/>
          <w:lang w:val="en-US"/>
        </w:rPr>
        <w:footnoteReference w:id="407"/>
      </w:r>
      <w:r w:rsidRPr="00F641B0">
        <w:rPr>
          <w:rFonts w:ascii="Times" w:hAnsi="Times" w:cs="Times New Roman"/>
          <w:color w:val="000000" w:themeColor="text1"/>
          <w:lang w:val="en-US"/>
        </w:rPr>
        <w:t xml:space="preserve"> ni mov</w:t>
      </w:r>
      <w:r w:rsidR="0070778F" w:rsidRPr="00F641B0">
        <w:rPr>
          <w:rFonts w:ascii="Times" w:hAnsi="Times" w:cs="Times New Roman"/>
          <w:color w:val="000000" w:themeColor="text1"/>
          <w:lang w:val="en-US"/>
        </w:rPr>
        <w:t>ir</w:t>
      </w:r>
      <w:r w:rsidRPr="00F641B0">
        <w:rPr>
          <w:rFonts w:ascii="Times" w:hAnsi="Times" w:cs="Times New Roman"/>
          <w:color w:val="000000" w:themeColor="text1"/>
          <w:lang w:val="en-US"/>
        </w:rPr>
        <w:t>;</w:t>
      </w:r>
    </w:p>
    <w:p w14:paraId="539C2526" w14:textId="44DB02B8" w:rsidR="0070778F" w:rsidRPr="00F641B0" w:rsidRDefault="007618C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w:t>
      </w:r>
      <w:r w:rsidR="0070778F" w:rsidRPr="00F641B0">
        <w:rPr>
          <w:rFonts w:ascii="Times" w:hAnsi="Times" w:cs="Times New Roman"/>
          <w:color w:val="000000" w:themeColor="text1"/>
          <w:lang w:val="en-US"/>
        </w:rPr>
        <w:t xml:space="preserve">er </w:t>
      </w:r>
      <w:r w:rsidR="0079117B">
        <w:rPr>
          <w:rFonts w:ascii="Times" w:hAnsi="Times" w:cs="Times New Roman"/>
          <w:color w:val="000000" w:themeColor="text1"/>
          <w:lang w:val="en-US"/>
        </w:rPr>
        <w:t>lo·sso</w:t>
      </w:r>
      <w:r w:rsidR="0070778F" w:rsidRPr="00F641B0">
        <w:rPr>
          <w:rFonts w:ascii="Times" w:hAnsi="Times" w:cs="Times New Roman"/>
          <w:color w:val="000000" w:themeColor="text1"/>
          <w:lang w:val="en-US"/>
        </w:rPr>
        <w:t xml:space="preserve"> </w:t>
      </w:r>
      <w:r w:rsidR="00593AD9"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5C3CDB">
        <w:rPr>
          <w:rFonts w:ascii="Times" w:hAnsi="Times" w:cs="Times New Roman"/>
          <w:color w:val="000000" w:themeColor="text1"/>
          <w:lang w:val="en-US"/>
        </w:rPr>
        <w:t xml:space="preserve"> començà</w:t>
      </w:r>
      <w:r w:rsidR="0070778F"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ognir</w:t>
      </w:r>
      <w:r w:rsidRPr="00F641B0">
        <w:rPr>
          <w:rFonts w:ascii="Times" w:hAnsi="Times" w:cs="Times New Roman"/>
          <w:color w:val="000000" w:themeColor="text1"/>
          <w:lang w:val="en-US"/>
        </w:rPr>
        <w:t>,</w:t>
      </w:r>
    </w:p>
    <w:p w14:paraId="284A1153" w14:textId="1E9A0AEA" w:rsidR="0070778F" w:rsidRPr="00F641B0" w:rsidRDefault="007618C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fiol che vol al pare se</w:t>
      </w:r>
      <w:r w:rsidR="0070778F" w:rsidRPr="00F641B0">
        <w:rPr>
          <w:rFonts w:ascii="Times" w:hAnsi="Times" w:cs="Times New Roman"/>
          <w:color w:val="000000" w:themeColor="text1"/>
          <w:lang w:val="en-US"/>
        </w:rPr>
        <w:t>corso querir</w:t>
      </w:r>
      <w:r w:rsidRPr="00F641B0">
        <w:rPr>
          <w:rFonts w:ascii="Times" w:hAnsi="Times" w:cs="Times New Roman"/>
          <w:color w:val="000000" w:themeColor="text1"/>
          <w:lang w:val="en-US"/>
        </w:rPr>
        <w:t>.</w:t>
      </w:r>
    </w:p>
    <w:p w14:paraId="3C8773EB" w14:textId="5B5B3995" w:rsidR="0070778F" w:rsidRPr="00F641B0" w:rsidRDefault="007618C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Nian quarel quando v</w:t>
      </w:r>
      <w:r w:rsidR="0070778F" w:rsidRPr="00F641B0">
        <w:rPr>
          <w:rFonts w:ascii="Times" w:hAnsi="Times" w:cs="Times New Roman"/>
          <w:color w:val="000000" w:themeColor="text1"/>
          <w:lang w:val="en-US"/>
        </w:rPr>
        <w:t>ien de balestra insir</w:t>
      </w:r>
      <w:r w:rsidRPr="00F641B0">
        <w:rPr>
          <w:rFonts w:ascii="Times" w:hAnsi="Times" w:cs="Times New Roman"/>
          <w:color w:val="000000" w:themeColor="text1"/>
          <w:lang w:val="en-US"/>
        </w:rPr>
        <w:t>,</w:t>
      </w:r>
    </w:p>
    <w:p w14:paraId="3376E540" w14:textId="1841AE2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core si tosto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 camin</w:t>
      </w:r>
      <w:r w:rsidR="007618C9" w:rsidRPr="00F641B0">
        <w:rPr>
          <w:rFonts w:ascii="Times" w:hAnsi="Times" w:cs="Times New Roman"/>
          <w:color w:val="000000" w:themeColor="text1"/>
          <w:lang w:val="en-US"/>
        </w:rPr>
        <w:t xml:space="preserve"> fornir,</w:t>
      </w:r>
    </w:p>
    <w:p w14:paraId="73458AC9" w14:textId="2AC2784A" w:rsidR="0070778F" w:rsidRPr="00F641B0" w:rsidRDefault="007618C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Como lo dragon vien lo cav</w:t>
      </w:r>
      <w:r w:rsidR="0070778F" w:rsidRPr="00F641B0">
        <w:rPr>
          <w:rFonts w:ascii="Times" w:hAnsi="Times" w:cs="Times New Roman"/>
          <w:color w:val="000000" w:themeColor="text1"/>
          <w:lang w:val="en-US"/>
        </w:rPr>
        <w:t>al ferir</w:t>
      </w:r>
      <w:r w:rsidRPr="00F641B0">
        <w:rPr>
          <w:rFonts w:ascii="Times" w:hAnsi="Times" w:cs="Times New Roman"/>
          <w:color w:val="000000" w:themeColor="text1"/>
          <w:lang w:val="en-US"/>
        </w:rPr>
        <w:t>.</w:t>
      </w:r>
    </w:p>
    <w:p w14:paraId="4DEA263F" w14:textId="1FABC58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(75R) </w:t>
      </w:r>
      <w:r w:rsidRPr="00F641B0">
        <w:rPr>
          <w:rFonts w:ascii="Times" w:hAnsi="Times" w:cs="Times New Roman"/>
          <w:color w:val="000000" w:themeColor="text1"/>
          <w:lang w:val="en-US"/>
        </w:rPr>
        <w:t>Chon le grande alle l</w:t>
      </w:r>
      <w:r w:rsidR="007618C9" w:rsidRPr="00F641B0">
        <w:rPr>
          <w:rFonts w:ascii="Times" w:hAnsi="Times" w:cs="Times New Roman"/>
          <w:color w:val="000000" w:themeColor="text1"/>
          <w:lang w:val="en-US"/>
        </w:rPr>
        <w:t>'ave tuto cov</w:t>
      </w:r>
      <w:r w:rsidRPr="00F641B0">
        <w:rPr>
          <w:rFonts w:ascii="Times" w:hAnsi="Times" w:cs="Times New Roman"/>
          <w:color w:val="000000" w:themeColor="text1"/>
          <w:lang w:val="en-US"/>
        </w:rPr>
        <w:t>rir</w:t>
      </w:r>
    </w:p>
    <w:p w14:paraId="2ACA2803" w14:textId="3E86D41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7618C9" w:rsidRPr="00F641B0">
        <w:rPr>
          <w:rFonts w:ascii="Times" w:hAnsi="Times" w:cs="Times New Roman"/>
          <w:color w:val="000000" w:themeColor="text1"/>
          <w:lang w:val="en-US"/>
        </w:rPr>
        <w:t xml:space="preserve"> mé lo cav</w:t>
      </w:r>
      <w:r w:rsidRPr="00F641B0">
        <w:rPr>
          <w:rFonts w:ascii="Times" w:hAnsi="Times" w:cs="Times New Roman"/>
          <w:color w:val="000000" w:themeColor="text1"/>
          <w:lang w:val="en-US"/>
        </w:rPr>
        <w:t>o branco cun li deir</w:t>
      </w:r>
    </w:p>
    <w:p w14:paraId="286DCEDD" w14:textId="1CF79D67" w:rsidR="0070778F" w:rsidRPr="00F641B0" w:rsidRDefault="0079117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314A4F" w:rsidRPr="00F641B0">
        <w:rPr>
          <w:rFonts w:ascii="Times" w:hAnsi="Times" w:cs="Times New Roman"/>
          <w:color w:val="000000" w:themeColor="text1"/>
          <w:lang w:val="en-US"/>
        </w:rPr>
        <w:t>o strangol</w:t>
      </w:r>
      <w:r w:rsidR="00593AD9"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anci che se possa partir</w:t>
      </w:r>
      <w:r w:rsidR="00314A4F" w:rsidRPr="00F641B0">
        <w:rPr>
          <w:rFonts w:ascii="Times" w:hAnsi="Times" w:cs="Times New Roman"/>
          <w:color w:val="000000" w:themeColor="text1"/>
          <w:lang w:val="en-US"/>
        </w:rPr>
        <w:t>.</w:t>
      </w:r>
    </w:p>
    <w:p w14:paraId="17A5AA9C" w14:textId="2FBAD42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w:t>
      </w:r>
      <w:r w:rsidR="00A97A43" w:rsidRPr="00F641B0">
        <w:rPr>
          <w:rFonts w:ascii="Times" w:hAnsi="Times" w:cs="Times New Roman"/>
          <w:color w:val="000000" w:themeColor="text1"/>
          <w:lang w:val="en-US"/>
        </w:rPr>
        <w:t>'ave morto</w:t>
      </w:r>
      <w:r w:rsidR="00314A4F" w:rsidRPr="00F641B0">
        <w:rPr>
          <w:rFonts w:ascii="Times" w:hAnsi="Times" w:cs="Times New Roman"/>
          <w:color w:val="000000" w:themeColor="text1"/>
          <w:lang w:val="en-US"/>
        </w:rPr>
        <w:t>,</w:t>
      </w:r>
      <w:r w:rsidR="00A97A43" w:rsidRPr="00F641B0">
        <w:rPr>
          <w:rFonts w:ascii="Times" w:hAnsi="Times" w:cs="Times New Roman"/>
          <w:color w:val="000000" w:themeColor="text1"/>
          <w:lang w:val="en-US"/>
        </w:rPr>
        <w:t xml:space="preserve"> si no</w:t>
      </w:r>
      <w:r w:rsidR="00593AD9" w:rsidRPr="00F641B0">
        <w:rPr>
          <w:rFonts w:ascii="Times" w:hAnsi="Times" w:cs="Times New Roman"/>
          <w:color w:val="000000" w:themeColor="text1"/>
          <w:lang w:val="en-US"/>
        </w:rPr>
        <w:t>·</w:t>
      </w:r>
      <w:r w:rsidR="00A97A43" w:rsidRPr="00F641B0">
        <w:rPr>
          <w:rFonts w:ascii="Times" w:hAnsi="Times" w:cs="Times New Roman"/>
          <w:color w:val="000000" w:themeColor="text1"/>
          <w:lang w:val="en-US"/>
        </w:rPr>
        <w:t>l v</w:t>
      </w:r>
      <w:r w:rsidRPr="00F641B0">
        <w:rPr>
          <w:rFonts w:ascii="Times" w:hAnsi="Times" w:cs="Times New Roman"/>
          <w:color w:val="000000" w:themeColor="text1"/>
          <w:lang w:val="en-US"/>
        </w:rPr>
        <w:t>ol plui grupir</w:t>
      </w:r>
      <w:r w:rsidR="00314A4F" w:rsidRPr="00F641B0">
        <w:rPr>
          <w:rFonts w:ascii="Times" w:hAnsi="Times" w:cs="Times New Roman"/>
          <w:color w:val="000000" w:themeColor="text1"/>
          <w:lang w:val="en-US"/>
        </w:rPr>
        <w:t>.</w:t>
      </w:r>
    </w:p>
    <w:p w14:paraId="498EF099" w14:textId="4D1D959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A97A43" w:rsidRPr="00F641B0">
        <w:rPr>
          <w:rFonts w:ascii="Times" w:hAnsi="Times" w:cs="Times New Roman"/>
          <w:color w:val="000000" w:themeColor="text1"/>
          <w:lang w:val="en-US"/>
        </w:rPr>
        <w:t>'Avernia vete el so cav</w:t>
      </w:r>
      <w:r w:rsidRPr="00F641B0">
        <w:rPr>
          <w:rFonts w:ascii="Times" w:hAnsi="Times" w:cs="Times New Roman"/>
          <w:color w:val="000000" w:themeColor="text1"/>
          <w:lang w:val="en-US"/>
        </w:rPr>
        <w:t>alo morir</w:t>
      </w:r>
      <w:r w:rsidR="00314A4F" w:rsidRPr="00F641B0">
        <w:rPr>
          <w:rFonts w:ascii="Times" w:hAnsi="Times" w:cs="Times New Roman"/>
          <w:color w:val="000000" w:themeColor="text1"/>
          <w:lang w:val="en-US"/>
        </w:rPr>
        <w:t>,</w:t>
      </w:r>
    </w:p>
    <w:p w14:paraId="0BB0F3D4" w14:textId="04C65474" w:rsidR="0070778F" w:rsidRPr="00F641B0" w:rsidRDefault="00A97A4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Pietà</w:t>
      </w:r>
      <w:r w:rsidR="0070778F" w:rsidRPr="00F641B0">
        <w:rPr>
          <w:rFonts w:ascii="Times" w:hAnsi="Times" w:cs="Times New Roman"/>
          <w:color w:val="000000" w:themeColor="text1"/>
          <w:lang w:val="en-US"/>
        </w:rPr>
        <w:t xml:space="preserve"> l</w:t>
      </w:r>
      <w:r w:rsidR="00314A4F" w:rsidRPr="00F641B0">
        <w:rPr>
          <w:rFonts w:ascii="Times" w:hAnsi="Times" w:cs="Times New Roman"/>
          <w:color w:val="000000" w:themeColor="text1"/>
          <w:lang w:val="en-US"/>
        </w:rPr>
        <w:t>'in</w:t>
      </w:r>
      <w:r w:rsidR="0070778F" w:rsidRPr="00F641B0">
        <w:rPr>
          <w:rFonts w:ascii="Times" w:hAnsi="Times" w:cs="Times New Roman"/>
          <w:color w:val="000000" w:themeColor="text1"/>
          <w:lang w:val="en-US"/>
        </w:rPr>
        <w:t>prende</w:t>
      </w:r>
      <w:r w:rsidR="00314A4F"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si in</w:t>
      </w:r>
      <w:r w:rsidR="005C3CDB">
        <w:rPr>
          <w:rStyle w:val="FootnoteReference"/>
          <w:rFonts w:ascii="Times" w:hAnsi="Times" w:cs="Times New Roman"/>
          <w:color w:val="000000" w:themeColor="text1"/>
          <w:lang w:val="en-US"/>
        </w:rPr>
        <w:footnoteReference w:id="408"/>
      </w:r>
      <w:r w:rsidR="004C1E39" w:rsidRPr="00F641B0">
        <w:rPr>
          <w:rFonts w:ascii="Times" w:hAnsi="Times" w:cs="Times New Roman"/>
          <w:color w:val="000000" w:themeColor="text1"/>
          <w:lang w:val="en-US"/>
        </w:rPr>
        <w:t xml:space="preserve"> </w:t>
      </w:r>
      <w:r w:rsidR="00593AD9" w:rsidRPr="00F641B0">
        <w:rPr>
          <w:rFonts w:ascii="Times" w:hAnsi="Times" w:cs="Times New Roman"/>
          <w:color w:val="000000" w:themeColor="text1"/>
          <w:lang w:val="en-US"/>
        </w:rPr>
        <w:t>cità</w:t>
      </w:r>
      <w:r w:rsidR="0070778F" w:rsidRPr="00F641B0">
        <w:rPr>
          <w:rFonts w:ascii="Times" w:hAnsi="Times" w:cs="Times New Roman"/>
          <w:color w:val="000000" w:themeColor="text1"/>
          <w:lang w:val="en-US"/>
        </w:rPr>
        <w:t xml:space="preserve"> un sosspir</w:t>
      </w:r>
      <w:r w:rsidR="00314A4F" w:rsidRPr="00F641B0">
        <w:rPr>
          <w:rFonts w:ascii="Times" w:hAnsi="Times" w:cs="Times New Roman"/>
          <w:color w:val="000000" w:themeColor="text1"/>
          <w:lang w:val="en-US"/>
        </w:rPr>
        <w:t>;</w:t>
      </w:r>
    </w:p>
    <w:p w14:paraId="1E86C21E" w14:textId="7B9266BD"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Iradamente v</w:t>
      </w:r>
      <w:r w:rsidR="0070778F" w:rsidRPr="00F641B0">
        <w:rPr>
          <w:rFonts w:ascii="Times" w:hAnsi="Times" w:cs="Times New Roman"/>
          <w:color w:val="000000" w:themeColor="text1"/>
          <w:lang w:val="en-US"/>
        </w:rPr>
        <w:t>a lo dragon ferir</w:t>
      </w:r>
      <w:r w:rsidRPr="00F641B0">
        <w:rPr>
          <w:rFonts w:ascii="Times" w:hAnsi="Times" w:cs="Times New Roman"/>
          <w:color w:val="000000" w:themeColor="text1"/>
          <w:lang w:val="en-US"/>
        </w:rPr>
        <w:t>,</w:t>
      </w:r>
    </w:p>
    <w:p w14:paraId="32D1B1EC" w14:textId="54F99FAD"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Algun no v</w:t>
      </w:r>
      <w:r w:rsidR="0070778F" w:rsidRPr="00F641B0">
        <w:rPr>
          <w:rFonts w:ascii="Times" w:hAnsi="Times" w:cs="Times New Roman"/>
          <w:color w:val="000000" w:themeColor="text1"/>
          <w:lang w:val="en-US"/>
        </w:rPr>
        <w:t xml:space="preserve">ete mai </w:t>
      </w:r>
      <w:r w:rsidR="004C1E39" w:rsidRPr="00F641B0">
        <w:rPr>
          <w:rFonts w:ascii="Times" w:hAnsi="Times" w:cs="Times New Roman"/>
          <w:color w:val="000000" w:themeColor="text1"/>
          <w:lang w:val="en-US"/>
        </w:rPr>
        <w:t>fav</w:t>
      </w:r>
      <w:r w:rsidR="0070778F" w:rsidRPr="00F641B0">
        <w:rPr>
          <w:rFonts w:ascii="Times" w:hAnsi="Times" w:cs="Times New Roman"/>
          <w:color w:val="000000" w:themeColor="text1"/>
          <w:lang w:val="en-US"/>
        </w:rPr>
        <w:t xml:space="preserve">ro colpi si </w:t>
      </w:r>
      <w:r w:rsidR="0070778F" w:rsidRPr="00F641B0">
        <w:rPr>
          <w:rFonts w:ascii="Times" w:hAnsi="Times" w:cs="Times New Roman"/>
          <w:color w:val="000000" w:themeColor="text1"/>
          <w:highlight w:val="yellow"/>
          <w:lang w:val="en-US"/>
        </w:rPr>
        <w:t>spixir</w:t>
      </w:r>
      <w:r w:rsidRPr="00F641B0">
        <w:rPr>
          <w:rFonts w:ascii="Times" w:hAnsi="Times" w:cs="Times New Roman"/>
          <w:color w:val="000000" w:themeColor="text1"/>
          <w:lang w:val="en-US"/>
        </w:rPr>
        <w:t>;</w:t>
      </w:r>
    </w:p>
    <w:p w14:paraId="31A366FA" w14:textId="372AF87F" w:rsidR="0070778F" w:rsidRPr="00F641B0" w:rsidRDefault="00061BB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Plui de </w:t>
      </w:r>
      <w:r w:rsidR="005D2DE3">
        <w:rPr>
          <w:rFonts w:ascii="Times" w:hAnsi="Times" w:cs="Times New Roman"/>
          <w:color w:val="000000" w:themeColor="text1"/>
          <w:lang w:val="en-US"/>
        </w:rPr>
        <w:t>.</w:t>
      </w:r>
      <w:r w:rsidRPr="00F641B0">
        <w:rPr>
          <w:rFonts w:ascii="Times" w:hAnsi="Times" w:cs="Times New Roman"/>
          <w:color w:val="000000" w:themeColor="text1"/>
          <w:lang w:val="en-US"/>
        </w:rPr>
        <w:t>C</w:t>
      </w:r>
      <w:r w:rsidR="005D2DE3">
        <w:rPr>
          <w:rFonts w:ascii="Times" w:hAnsi="Times" w:cs="Times New Roman"/>
          <w:color w:val="000000" w:themeColor="text1"/>
          <w:lang w:val="en-US"/>
        </w:rPr>
        <w:t>.</w:t>
      </w:r>
      <w:r w:rsidR="00314A4F" w:rsidRPr="00F641B0">
        <w:rPr>
          <w:rFonts w:ascii="Times" w:hAnsi="Times" w:cs="Times New Roman"/>
          <w:color w:val="000000" w:themeColor="text1"/>
          <w:lang w:val="en-US"/>
        </w:rPr>
        <w:t xml:space="preserve"> fiade lo ferì</w:t>
      </w:r>
      <w:r w:rsidR="0070778F" w:rsidRPr="00F641B0">
        <w:rPr>
          <w:rFonts w:ascii="Times" w:hAnsi="Times" w:cs="Times New Roman"/>
          <w:color w:val="000000" w:themeColor="text1"/>
          <w:lang w:val="en-US"/>
        </w:rPr>
        <w:t xml:space="preserve"> anci che lo podesse ronpir</w:t>
      </w:r>
    </w:p>
    <w:p w14:paraId="64B26028" w14:textId="1EBB97F6"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pelle––</w:t>
      </w:r>
      <w:r w:rsidR="0070778F" w:rsidRPr="00F641B0">
        <w:rPr>
          <w:rFonts w:ascii="Times" w:hAnsi="Times" w:cs="Times New Roman"/>
          <w:color w:val="000000" w:themeColor="text1"/>
          <w:lang w:val="en-US"/>
        </w:rPr>
        <w:t>che Dio el possa maledir</w:t>
      </w:r>
      <w:r w:rsidRPr="00F641B0">
        <w:rPr>
          <w:rFonts w:ascii="Times" w:hAnsi="Times" w:cs="Times New Roman"/>
          <w:color w:val="000000" w:themeColor="text1"/>
          <w:lang w:val="en-US"/>
        </w:rPr>
        <w:t>! ––</w:t>
      </w:r>
    </w:p>
    <w:p w14:paraId="2A1FC87B" w14:textId="2560ACC9"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con lla ponta lo v</w:t>
      </w:r>
      <w:r w:rsidR="0070778F" w:rsidRPr="00F641B0">
        <w:rPr>
          <w:rFonts w:ascii="Times" w:hAnsi="Times" w:cs="Times New Roman"/>
          <w:color w:val="000000" w:themeColor="text1"/>
          <w:lang w:val="en-US"/>
        </w:rPr>
        <w:t>a 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ferir</w:t>
      </w:r>
    </w:p>
    <w:p w14:paraId="205AEA61" w14:textId="0230093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314A4F" w:rsidRPr="00F641B0">
        <w:rPr>
          <w:rFonts w:ascii="Times" w:hAnsi="Times" w:cs="Times New Roman"/>
          <w:color w:val="000000" w:themeColor="text1"/>
          <w:lang w:val="en-US"/>
        </w:rPr>
        <w:t xml:space="preserve"> mé lo v</w:t>
      </w:r>
      <w:r w:rsidRPr="00F641B0">
        <w:rPr>
          <w:rFonts w:ascii="Times" w:hAnsi="Times" w:cs="Times New Roman"/>
          <w:color w:val="000000" w:themeColor="text1"/>
          <w:lang w:val="en-US"/>
        </w:rPr>
        <w:t>entre p</w:t>
      </w:r>
      <w:r w:rsidRPr="00F641B0">
        <w:rPr>
          <w:rFonts w:ascii="Times" w:hAnsi="Times" w:cs="Times New Roman"/>
          <w:i/>
          <w:iCs/>
          <w:color w:val="000000" w:themeColor="text1"/>
          <w:lang w:val="en-US"/>
        </w:rPr>
        <w:t xml:space="preserve">er </w:t>
      </w:r>
      <w:r w:rsidRPr="00F641B0">
        <w:rPr>
          <w:rFonts w:ascii="Times" w:hAnsi="Times" w:cs="Times New Roman"/>
          <w:color w:val="000000" w:themeColor="text1"/>
          <w:lang w:val="en-US"/>
        </w:rPr>
        <w:t>si gran ir</w:t>
      </w:r>
    </w:p>
    <w:p w14:paraId="5ADE60F4" w14:textId="34BAE6A9"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Fin al cuor li fè</w:t>
      </w:r>
      <w:r w:rsidR="0070778F" w:rsidRPr="00F641B0">
        <w:rPr>
          <w:rFonts w:ascii="Times" w:hAnsi="Times" w:cs="Times New Roman"/>
          <w:color w:val="000000" w:themeColor="text1"/>
          <w:lang w:val="en-US"/>
        </w:rPr>
        <w:t xml:space="preserve"> lo brando sentir</w:t>
      </w:r>
      <w:r w:rsidRPr="00F641B0">
        <w:rPr>
          <w:rFonts w:ascii="Times" w:hAnsi="Times" w:cs="Times New Roman"/>
          <w:color w:val="000000" w:themeColor="text1"/>
          <w:lang w:val="en-US"/>
        </w:rPr>
        <w:t>.</w:t>
      </w:r>
    </w:p>
    <w:p w14:paraId="6A819ACE" w14:textId="1C0732B3"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Morto lo rov</w:t>
      </w:r>
      <w:r w:rsidR="00593AD9" w:rsidRPr="00F641B0">
        <w:rPr>
          <w:rFonts w:ascii="Times" w:hAnsi="Times" w:cs="Times New Roman"/>
          <w:color w:val="000000" w:themeColor="text1"/>
          <w:lang w:val="en-US"/>
        </w:rPr>
        <w:t>erssà</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ben li die abelir</w:t>
      </w:r>
      <w:r w:rsidRPr="00F641B0">
        <w:rPr>
          <w:rFonts w:ascii="Times" w:hAnsi="Times" w:cs="Times New Roman"/>
          <w:color w:val="000000" w:themeColor="text1"/>
          <w:lang w:val="en-US"/>
        </w:rPr>
        <w:t>.</w:t>
      </w:r>
    </w:p>
    <w:p w14:paraId="091CB88A" w14:textId="295B277A"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highlight w:val="yellow"/>
          <w:lang w:val="en-US"/>
        </w:rPr>
        <w:t>Mo questo che li v</w:t>
      </w:r>
      <w:r w:rsidR="0070778F" w:rsidRPr="00F641B0">
        <w:rPr>
          <w:rFonts w:ascii="Times" w:hAnsi="Times" w:cs="Times New Roman"/>
          <w:color w:val="000000" w:themeColor="text1"/>
          <w:highlight w:val="yellow"/>
          <w:lang w:val="en-US"/>
        </w:rPr>
        <w:t>al</w:t>
      </w:r>
      <w:r w:rsidR="00344D57">
        <w:rPr>
          <w:rFonts w:ascii="Times" w:hAnsi="Times" w:cs="Times New Roman"/>
          <w:color w:val="000000" w:themeColor="text1"/>
          <w:highlight w:val="yellow"/>
          <w:lang w:val="en-US"/>
        </w:rPr>
        <w:t xml:space="preserve"> r</w:t>
      </w:r>
      <w:r w:rsidRPr="00F641B0">
        <w:rPr>
          <w:rFonts w:ascii="Times" w:hAnsi="Times" w:cs="Times New Roman"/>
          <w:color w:val="000000" w:themeColor="text1"/>
          <w:highlight w:val="yellow"/>
          <w:lang w:val="en-US"/>
        </w:rPr>
        <w:t xml:space="preserve">omasso è </w:t>
      </w:r>
      <w:r w:rsidR="0070778F" w:rsidRPr="00F641B0">
        <w:rPr>
          <w:rFonts w:ascii="Times" w:hAnsi="Times" w:cs="Times New Roman"/>
          <w:color w:val="000000" w:themeColor="text1"/>
          <w:highlight w:val="yellow"/>
          <w:lang w:val="en-US"/>
        </w:rPr>
        <w:t>i</w:t>
      </w:r>
      <w:r w:rsidR="0070778F" w:rsidRPr="00F641B0">
        <w:rPr>
          <w:rFonts w:ascii="Times" w:hAnsi="Times" w:cs="Times New Roman"/>
          <w:i/>
          <w:iCs/>
          <w:color w:val="000000" w:themeColor="text1"/>
          <w:highlight w:val="yellow"/>
          <w:lang w:val="en-US"/>
        </w:rPr>
        <w:t>n</w:t>
      </w:r>
      <w:r w:rsidR="0070778F" w:rsidRPr="00F641B0">
        <w:rPr>
          <w:rFonts w:ascii="Times" w:hAnsi="Times" w:cs="Times New Roman"/>
          <w:color w:val="000000" w:themeColor="text1"/>
          <w:highlight w:val="yellow"/>
          <w:lang w:val="en-US"/>
        </w:rPr>
        <w:t xml:space="preserve"> martir</w:t>
      </w:r>
      <w:r w:rsidRPr="00F641B0">
        <w:rPr>
          <w:rFonts w:ascii="Times" w:hAnsi="Times" w:cs="Times New Roman"/>
          <w:color w:val="000000" w:themeColor="text1"/>
          <w:lang w:val="en-US"/>
        </w:rPr>
        <w:t>,</w:t>
      </w:r>
      <w:r w:rsidR="00344D57">
        <w:rPr>
          <w:rStyle w:val="FootnoteReference"/>
          <w:rFonts w:ascii="Times" w:hAnsi="Times" w:cs="Times New Roman"/>
          <w:color w:val="000000" w:themeColor="text1"/>
          <w:lang w:val="en-US"/>
        </w:rPr>
        <w:footnoteReference w:id="409"/>
      </w:r>
    </w:p>
    <w:p w14:paraId="2DE04898" w14:textId="636E39A1"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highlight w:val="yellow"/>
          <w:lang w:val="en-US"/>
        </w:rPr>
        <w:t>Or non v</w:t>
      </w:r>
      <w:r w:rsidR="00180088">
        <w:rPr>
          <w:rFonts w:ascii="Times" w:hAnsi="Times" w:cs="Times New Roman"/>
          <w:color w:val="000000" w:themeColor="text1"/>
          <w:highlight w:val="yellow"/>
          <w:lang w:val="en-US"/>
        </w:rPr>
        <w:t>e·ll</w:t>
      </w:r>
      <w:r w:rsidR="0070778F" w:rsidRPr="00F641B0">
        <w:rPr>
          <w:rFonts w:ascii="Times" w:hAnsi="Times" w:cs="Times New Roman"/>
          <w:color w:val="000000" w:themeColor="text1"/>
          <w:highlight w:val="yellow"/>
          <w:lang w:val="en-US"/>
        </w:rPr>
        <w:t>o ni consse ni remir</w:t>
      </w:r>
      <w:r w:rsidRPr="00F641B0">
        <w:rPr>
          <w:rFonts w:ascii="Times" w:hAnsi="Times" w:cs="Times New Roman"/>
          <w:color w:val="000000" w:themeColor="text1"/>
          <w:lang w:val="en-US"/>
        </w:rPr>
        <w:t>.</w:t>
      </w:r>
    </w:p>
    <w:p w14:paraId="104DCD7B" w14:textId="7CEAE17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bCs/>
          <w:color w:val="000000" w:themeColor="text1"/>
          <w:lang w:val="en-US"/>
        </w:rPr>
        <w:t xml:space="preserve">(75V) </w:t>
      </w:r>
      <w:r w:rsidRPr="00F641B0">
        <w:rPr>
          <w:rFonts w:ascii="Times" w:hAnsi="Times" w:cs="Times New Roman"/>
          <w:color w:val="000000" w:themeColor="text1"/>
          <w:lang w:val="en-US"/>
        </w:rPr>
        <w:t>De pietade plançe</w:t>
      </w:r>
      <w:r w:rsidR="00593AD9" w:rsidRPr="00F641B0">
        <w:rPr>
          <w:rFonts w:ascii="Times" w:hAnsi="Times" w:cs="Times New Roman"/>
          <w:color w:val="000000" w:themeColor="text1"/>
          <w:lang w:val="en-US"/>
        </w:rPr>
        <w:t>, non sse potè</w:t>
      </w:r>
      <w:r w:rsidRPr="00F641B0">
        <w:rPr>
          <w:rFonts w:ascii="Times" w:hAnsi="Times" w:cs="Times New Roman"/>
          <w:color w:val="000000" w:themeColor="text1"/>
          <w:lang w:val="en-US"/>
        </w:rPr>
        <w:t xml:space="preserve"> retenir</w:t>
      </w:r>
      <w:r w:rsidR="00314A4F" w:rsidRPr="00F641B0">
        <w:rPr>
          <w:rFonts w:ascii="Times" w:hAnsi="Times" w:cs="Times New Roman"/>
          <w:color w:val="000000" w:themeColor="text1"/>
          <w:lang w:val="en-US"/>
        </w:rPr>
        <w:t>.</w:t>
      </w:r>
    </w:p>
    <w:p w14:paraId="13D0AE7E" w14:textId="5A0CF879" w:rsidR="0070778F" w:rsidRPr="00F641B0" w:rsidRDefault="00314A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Quello lo secorei ch</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 mundo die fenir</w:t>
      </w:r>
      <w:r w:rsidRPr="00F641B0">
        <w:rPr>
          <w:rFonts w:ascii="Times" w:hAnsi="Times" w:cs="Times New Roman"/>
          <w:color w:val="000000" w:themeColor="text1"/>
          <w:lang w:val="en-US"/>
        </w:rPr>
        <w:t>! ––</w:t>
      </w:r>
    </w:p>
    <w:p w14:paraId="1AB95CDC" w14:textId="2B88FDA4" w:rsidR="0070778F" w:rsidRPr="00F641B0" w:rsidRDefault="00080A4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Ancora no fo del tal pietà</w:t>
      </w:r>
      <w:r w:rsidR="00314A4F" w:rsidRPr="00F641B0">
        <w:rPr>
          <w:rFonts w:ascii="Times" w:hAnsi="Times" w:cs="Times New Roman"/>
          <w:color w:val="000000" w:themeColor="text1"/>
          <w:lang w:val="en-US"/>
        </w:rPr>
        <w:t xml:space="preserve"> de v</w:t>
      </w:r>
      <w:r w:rsidR="0070778F" w:rsidRPr="00F641B0">
        <w:rPr>
          <w:rFonts w:ascii="Times" w:hAnsi="Times" w:cs="Times New Roman"/>
          <w:color w:val="000000" w:themeColor="text1"/>
          <w:lang w:val="en-US"/>
        </w:rPr>
        <w:t>eçir</w:t>
      </w:r>
      <w:r w:rsidR="00CC5A2E" w:rsidRPr="00F641B0">
        <w:rPr>
          <w:rFonts w:ascii="Times" w:hAnsi="Times" w:cs="Times New Roman"/>
          <w:color w:val="000000" w:themeColor="text1"/>
          <w:lang w:val="en-US"/>
        </w:rPr>
        <w:t>.</w:t>
      </w:r>
    </w:p>
    <w:p w14:paraId="0E1356C3" w14:textId="7122FD1C" w:rsidR="00080A4B" w:rsidRPr="00F641B0" w:rsidRDefault="00F82811" w:rsidP="00080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136</w:t>
      </w:r>
      <w:r w:rsidR="00080A4B" w:rsidRPr="00F641B0">
        <w:rPr>
          <w:rFonts w:ascii="Times" w:hAnsi="Times" w:cs="Times New Roman"/>
          <w:bCs/>
          <w:color w:val="000000" w:themeColor="text1"/>
          <w:lang w:val="en-US"/>
        </w:rPr>
        <w:t>]</w:t>
      </w:r>
    </w:p>
    <w:p w14:paraId="542C1FB7" w14:textId="0366982F" w:rsidR="0070778F" w:rsidRPr="00F641B0" w:rsidRDefault="00080A4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Or è lo conte del cav</w:t>
      </w:r>
      <w:r w:rsidR="0070778F" w:rsidRPr="00F641B0">
        <w:rPr>
          <w:rFonts w:ascii="Times" w:hAnsi="Times" w:cs="Times New Roman"/>
          <w:color w:val="000000" w:themeColor="text1"/>
          <w:lang w:val="en-US"/>
        </w:rPr>
        <w:t>al 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bandoin</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410"/>
      </w:r>
    </w:p>
    <w:p w14:paraId="3BC9875F" w14:textId="59D8C0B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 duol n</w:t>
      </w:r>
      <w:r w:rsidR="00080A4B" w:rsidRPr="00F641B0">
        <w:rPr>
          <w:rFonts w:ascii="Times" w:hAnsi="Times" w:cs="Times New Roman"/>
          <w:color w:val="000000" w:themeColor="text1"/>
          <w:lang w:val="en-US"/>
        </w:rPr>
        <w:t>'à quando davanti lu lo v</w:t>
      </w:r>
      <w:r w:rsidRPr="00F641B0">
        <w:rPr>
          <w:rFonts w:ascii="Times" w:hAnsi="Times" w:cs="Times New Roman"/>
          <w:color w:val="000000" w:themeColor="text1"/>
          <w:lang w:val="en-US"/>
        </w:rPr>
        <w:t>i</w:t>
      </w:r>
    </w:p>
    <w:p w14:paraId="3D5B23D3" w14:textId="6B66EE2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080A4B" w:rsidRPr="00F641B0">
        <w:rPr>
          <w:rFonts w:ascii="Times" w:hAnsi="Times" w:cs="Times New Roman"/>
          <w:color w:val="000000" w:themeColor="text1"/>
          <w:lang w:val="en-US"/>
        </w:rPr>
        <w:t>orto alla tera; ma ello fo ben m</w:t>
      </w:r>
      <w:r w:rsidRPr="00F641B0">
        <w:rPr>
          <w:rFonts w:ascii="Times" w:hAnsi="Times" w:cs="Times New Roman"/>
          <w:color w:val="000000" w:themeColor="text1"/>
          <w:lang w:val="en-US"/>
        </w:rPr>
        <w:t>eri</w:t>
      </w:r>
      <w:r w:rsidR="00080A4B" w:rsidRPr="00F641B0">
        <w:rPr>
          <w:rFonts w:ascii="Times" w:hAnsi="Times" w:cs="Times New Roman"/>
          <w:color w:val="000000" w:themeColor="text1"/>
          <w:lang w:val="en-US"/>
        </w:rPr>
        <w:t>.</w:t>
      </w:r>
    </w:p>
    <w:p w14:paraId="6C7A2719" w14:textId="45AD7743" w:rsidR="0070778F" w:rsidRPr="00F641B0" w:rsidRDefault="00080A4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Ai</w:t>
      </w:r>
      <w:r w:rsidRPr="00F641B0">
        <w:rPr>
          <w:rFonts w:ascii="Times" w:hAnsi="Times" w:cs="Times New Roman"/>
          <w:color w:val="000000" w:themeColor="text1"/>
          <w:lang w:val="en-US"/>
        </w:rPr>
        <w:t>, bun cavalo che defin</w:t>
      </w:r>
      <w:r w:rsidR="00503E32" w:rsidRPr="00F641B0">
        <w:rPr>
          <w:rFonts w:ascii="Times" w:hAnsi="Times" w:cs="Times New Roman"/>
          <w:color w:val="000000" w:themeColor="text1"/>
          <w:lang w:val="en-US"/>
        </w:rPr>
        <w:t>'</w:t>
      </w:r>
      <w:r w:rsidRPr="00F641B0">
        <w:rPr>
          <w:rFonts w:ascii="Times" w:hAnsi="Times" w:cs="Times New Roman"/>
          <w:color w:val="000000" w:themeColor="text1"/>
          <w:lang w:val="en-US"/>
        </w:rPr>
        <w:t>a qui</w:t>
      </w:r>
    </w:p>
    <w:p w14:paraId="253AD4EF" w14:textId="4980D0C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080A4B"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cunduto como lial ami</w:t>
      </w:r>
      <w:r w:rsidR="00080A4B" w:rsidRPr="00F641B0">
        <w:rPr>
          <w:rFonts w:ascii="Times" w:hAnsi="Times" w:cs="Times New Roman"/>
          <w:color w:val="000000" w:themeColor="text1"/>
          <w:lang w:val="en-US"/>
        </w:rPr>
        <w:t>!</w:t>
      </w:r>
    </w:p>
    <w:p w14:paraId="5D078933" w14:textId="6169068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Çamai p</w:t>
      </w:r>
      <w:r w:rsidRPr="00F641B0">
        <w:rPr>
          <w:rFonts w:ascii="Times" w:hAnsi="Times" w:cs="Times New Roman"/>
          <w:i/>
          <w:iCs/>
          <w:color w:val="000000" w:themeColor="text1"/>
          <w:lang w:val="en-US"/>
        </w:rPr>
        <w:t>er</w:t>
      </w:r>
      <w:r w:rsidR="00080A4B" w:rsidRPr="00F641B0">
        <w:rPr>
          <w:rFonts w:ascii="Times" w:hAnsi="Times" w:cs="Times New Roman"/>
          <w:color w:val="000000" w:themeColor="text1"/>
          <w:lang w:val="en-US"/>
        </w:rPr>
        <w:t xml:space="preserve"> fame stanco no v</w:t>
      </w:r>
      <w:r w:rsidRPr="00F641B0">
        <w:rPr>
          <w:rFonts w:ascii="Times" w:hAnsi="Times" w:cs="Times New Roman"/>
          <w:color w:val="000000" w:themeColor="text1"/>
          <w:lang w:val="en-US"/>
        </w:rPr>
        <w:t>e</w:t>
      </w:r>
      <w:r w:rsidR="00080A4B" w:rsidRPr="00F641B0">
        <w:rPr>
          <w:rFonts w:ascii="Times" w:hAnsi="Times" w:cs="Times New Roman"/>
          <w:color w:val="000000" w:themeColor="text1"/>
          <w:lang w:val="en-US"/>
        </w:rPr>
        <w:t xml:space="preserve"> v</w:t>
      </w:r>
      <w:r w:rsidR="00344D57">
        <w:rPr>
          <w:rFonts w:ascii="Times" w:hAnsi="Times" w:cs="Times New Roman"/>
          <w:color w:val="000000" w:themeColor="text1"/>
          <w:lang w:val="en-US"/>
        </w:rPr>
        <w:t>ì</w:t>
      </w:r>
      <w:r w:rsidR="00080A4B" w:rsidRPr="00F641B0">
        <w:rPr>
          <w:rFonts w:ascii="Times" w:hAnsi="Times" w:cs="Times New Roman"/>
          <w:color w:val="000000" w:themeColor="text1"/>
          <w:lang w:val="en-US"/>
        </w:rPr>
        <w:t>;</w:t>
      </w:r>
    </w:p>
    <w:p w14:paraId="05274219" w14:textId="5FD9AC5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stranio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igollo m</w:t>
      </w:r>
      <w:r w:rsidR="00C930CD" w:rsidRPr="00F641B0">
        <w:rPr>
          <w:rFonts w:ascii="Times" w:hAnsi="Times" w:cs="Times New Roman"/>
          <w:color w:val="000000" w:themeColor="text1"/>
          <w:lang w:val="en-US"/>
        </w:rPr>
        <w:t xml:space="preserve">'à </w:t>
      </w:r>
      <w:r w:rsidRPr="00F641B0">
        <w:rPr>
          <w:rFonts w:ascii="Times" w:hAnsi="Times" w:cs="Times New Roman"/>
          <w:color w:val="000000" w:themeColor="text1"/>
          <w:lang w:val="en-US"/>
        </w:rPr>
        <w:t>lasado soli</w:t>
      </w:r>
      <w:r w:rsidR="00C930CD" w:rsidRPr="00F641B0">
        <w:rPr>
          <w:rFonts w:ascii="Times" w:hAnsi="Times" w:cs="Times New Roman"/>
          <w:color w:val="000000" w:themeColor="text1"/>
          <w:lang w:val="en-US"/>
        </w:rPr>
        <w:t>;</w:t>
      </w:r>
      <w:r w:rsidR="00C930CD" w:rsidRPr="00F641B0">
        <w:rPr>
          <w:rStyle w:val="FootnoteReference"/>
          <w:rFonts w:ascii="Times" w:hAnsi="Times" w:cs="Times New Roman"/>
          <w:color w:val="000000" w:themeColor="text1"/>
          <w:lang w:val="en-US"/>
        </w:rPr>
        <w:footnoteReference w:id="411"/>
      </w:r>
    </w:p>
    <w:p w14:paraId="4E1F6105" w14:textId="08FC2B74" w:rsidR="0070778F" w:rsidRPr="00F641B0" w:rsidRDefault="00C930C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retornar là</w:t>
      </w:r>
      <w:r w:rsidR="00344D57">
        <w:rPr>
          <w:rFonts w:ascii="Times" w:hAnsi="Times" w:cs="Times New Roman"/>
          <w:color w:val="000000" w:themeColor="text1"/>
          <w:lang w:val="en-US"/>
        </w:rPr>
        <w:t xml:space="preserve"> onde me partì</w:t>
      </w:r>
    </w:p>
    <w:p w14:paraId="24D9CF8A" w14:textId="6D74D8FD" w:rsidR="0070778F" w:rsidRPr="00F641B0" w:rsidRDefault="00C930C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Niente serav</w:t>
      </w:r>
      <w:r w:rsidR="0070778F" w:rsidRPr="00F641B0">
        <w:rPr>
          <w:rFonts w:ascii="Times" w:hAnsi="Times" w:cs="Times New Roman"/>
          <w:color w:val="000000" w:themeColor="text1"/>
          <w:lang w:val="en-US"/>
        </w:rPr>
        <w:t xml:space="preserve">e molto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i passi longi</w:t>
      </w:r>
      <w:r w:rsidRPr="00F641B0">
        <w:rPr>
          <w:rFonts w:ascii="Times" w:hAnsi="Times" w:cs="Times New Roman"/>
          <w:color w:val="000000" w:themeColor="text1"/>
          <w:lang w:val="en-US"/>
        </w:rPr>
        <w:t>.</w:t>
      </w:r>
    </w:p>
    <w:p w14:paraId="52FBA8FD" w14:textId="5F594B5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Ai</w:t>
      </w:r>
      <w:r w:rsidR="00C930CD" w:rsidRPr="00F641B0">
        <w:rPr>
          <w:rFonts w:ascii="Times" w:hAnsi="Times" w:cs="Times New Roman"/>
          <w:color w:val="000000" w:themeColor="text1"/>
          <w:lang w:val="en-US"/>
        </w:rPr>
        <w:t>, nav</w:t>
      </w:r>
      <w:r w:rsidR="00503E32" w:rsidRPr="00F641B0">
        <w:rPr>
          <w:rFonts w:ascii="Times" w:hAnsi="Times" w:cs="Times New Roman"/>
          <w:color w:val="000000" w:themeColor="text1"/>
          <w:lang w:val="en-US"/>
        </w:rPr>
        <w:t>e piçola che in aqua T</w:t>
      </w:r>
      <w:r w:rsidRPr="00F641B0">
        <w:rPr>
          <w:rFonts w:ascii="Times" w:hAnsi="Times" w:cs="Times New Roman"/>
          <w:color w:val="000000" w:themeColor="text1"/>
          <w:lang w:val="en-US"/>
        </w:rPr>
        <w:t>ignir</w:t>
      </w:r>
      <w:r w:rsidR="00C930CD" w:rsidRPr="00F641B0">
        <w:rPr>
          <w:rStyle w:val="FootnoteReference"/>
          <w:rFonts w:ascii="Times" w:hAnsi="Times" w:cs="Times New Roman"/>
          <w:color w:val="000000" w:themeColor="text1"/>
          <w:lang w:val="en-US"/>
        </w:rPr>
        <w:footnoteReference w:id="412"/>
      </w:r>
    </w:p>
    <w:p w14:paraId="1B8ED32B" w14:textId="46636382" w:rsidR="0070778F" w:rsidRPr="00F641B0" w:rsidRDefault="00C930C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à</w:t>
      </w:r>
      <w:r w:rsidR="0070778F" w:rsidRPr="00F641B0">
        <w:rPr>
          <w:rFonts w:ascii="Times" w:hAnsi="Times" w:cs="Times New Roman"/>
          <w:color w:val="000000" w:themeColor="text1"/>
          <w:lang w:val="en-US"/>
        </w:rPr>
        <w:t xml:space="preserve"> lassada</w:t>
      </w:r>
      <w:r w:rsidR="00344D57">
        <w:rPr>
          <w:rStyle w:val="FootnoteReference"/>
          <w:rFonts w:ascii="Times" w:hAnsi="Times" w:cs="Times New Roman"/>
          <w:color w:val="000000" w:themeColor="text1"/>
          <w:lang w:val="en-US"/>
        </w:rPr>
        <w:footnoteReference w:id="413"/>
      </w:r>
      <w:r w:rsidR="0070778F" w:rsidRPr="00F641B0">
        <w:rPr>
          <w:rFonts w:ascii="Times" w:hAnsi="Times" w:cs="Times New Roman"/>
          <w:color w:val="000000" w:themeColor="text1"/>
          <w:lang w:val="en-US"/>
        </w:rPr>
        <w:t xml:space="preserve"> co</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gran s</w:t>
      </w:r>
      <w:r w:rsidR="0070778F" w:rsidRPr="00F641B0">
        <w:rPr>
          <w:rFonts w:ascii="Times" w:hAnsi="Times" w:cs="Times New Roman"/>
          <w:color w:val="000000" w:themeColor="text1"/>
          <w:lang w:val="en-US"/>
        </w:rPr>
        <w:t>antia fi</w:t>
      </w:r>
      <w:r w:rsidRPr="00F641B0">
        <w:rPr>
          <w:rFonts w:ascii="Times" w:hAnsi="Times" w:cs="Times New Roman"/>
          <w:color w:val="000000" w:themeColor="text1"/>
          <w:lang w:val="en-US"/>
        </w:rPr>
        <w:t>!</w:t>
      </w:r>
    </w:p>
    <w:p w14:paraId="5147E99E" w14:textId="4DEF0E90" w:rsidR="0070778F" w:rsidRPr="00F641B0" w:rsidRDefault="00C930C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torné a quel che v'à</w:t>
      </w:r>
      <w:r w:rsidR="0070778F" w:rsidRPr="00F641B0">
        <w:rPr>
          <w:rFonts w:ascii="Times" w:hAnsi="Times" w:cs="Times New Roman"/>
          <w:color w:val="000000" w:themeColor="text1"/>
          <w:lang w:val="en-US"/>
        </w:rPr>
        <w:t xml:space="preserve"> stabeli</w:t>
      </w:r>
      <w:r w:rsidRPr="00F641B0">
        <w:rPr>
          <w:rFonts w:ascii="Times" w:hAnsi="Times" w:cs="Times New Roman"/>
          <w:color w:val="000000" w:themeColor="text1"/>
          <w:lang w:val="en-US"/>
        </w:rPr>
        <w:t>,</w:t>
      </w:r>
    </w:p>
    <w:p w14:paraId="4EDA39CD" w14:textId="7730274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io dolente de che m</w:t>
      </w:r>
      <w:r w:rsidR="00826610" w:rsidRPr="00F641B0">
        <w:rPr>
          <w:rFonts w:ascii="Times" w:hAnsi="Times" w:cs="Times New Roman"/>
          <w:color w:val="000000" w:themeColor="text1"/>
          <w:lang w:val="en-US"/>
        </w:rPr>
        <w:t>'</w:t>
      </w:r>
      <w:r w:rsidRPr="00F641B0">
        <w:rPr>
          <w:rFonts w:ascii="Times" w:hAnsi="Times" w:cs="Times New Roman"/>
          <w:color w:val="000000" w:themeColor="text1"/>
          <w:lang w:val="en-US"/>
        </w:rPr>
        <w:t>enceno</w:t>
      </w:r>
      <w:r w:rsidR="00CC5A2E" w:rsidRPr="00F641B0">
        <w:rPr>
          <w:rFonts w:ascii="Times" w:hAnsi="Times" w:cs="Times New Roman"/>
          <w:color w:val="000000" w:themeColor="text1"/>
          <w:lang w:val="en-US"/>
        </w:rPr>
        <w:t>ì</w:t>
      </w:r>
      <w:r w:rsidR="00826610" w:rsidRPr="00F641B0">
        <w:rPr>
          <w:rStyle w:val="FootnoteReference"/>
          <w:rFonts w:ascii="Times" w:hAnsi="Times" w:cs="Times New Roman"/>
          <w:color w:val="000000" w:themeColor="text1"/>
          <w:lang w:val="en-US"/>
        </w:rPr>
        <w:footnoteReference w:id="414"/>
      </w:r>
    </w:p>
    <w:p w14:paraId="24E83A6D" w14:textId="4D621C9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Dal mio </w:t>
      </w:r>
      <w:r w:rsidR="00CC5A2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sun lutanado si</w:t>
      </w:r>
      <w:r w:rsidR="000D3357" w:rsidRPr="00F641B0">
        <w:rPr>
          <w:rFonts w:ascii="Times" w:hAnsi="Times" w:cs="Times New Roman"/>
          <w:color w:val="000000" w:themeColor="text1"/>
          <w:lang w:val="en-US"/>
        </w:rPr>
        <w:t>.</w:t>
      </w:r>
    </w:p>
    <w:p w14:paraId="7C162FFA" w14:textId="07A7DD1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Çamai no</w:t>
      </w:r>
      <w:r w:rsidR="000D335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me </w:t>
      </w:r>
      <w:r w:rsidR="000D3357" w:rsidRPr="00F641B0">
        <w:rPr>
          <w:rFonts w:ascii="Times" w:hAnsi="Times" w:cs="Times New Roman"/>
          <w:color w:val="000000" w:themeColor="text1"/>
          <w:lang w:val="en-US"/>
        </w:rPr>
        <w:t>vederà</w:t>
      </w:r>
      <w:r w:rsidR="00344D57">
        <w:rPr>
          <w:rFonts w:ascii="Times" w:hAnsi="Times" w:cs="Times New Roman"/>
          <w:color w:val="000000" w:themeColor="text1"/>
          <w:lang w:val="en-US"/>
        </w:rPr>
        <w:t xml:space="preserve"> m(ia)</w:t>
      </w:r>
      <w:r w:rsidR="00344D57">
        <w:rPr>
          <w:rStyle w:val="FootnoteReference"/>
          <w:rFonts w:ascii="Times" w:hAnsi="Times" w:cs="Times New Roman"/>
          <w:color w:val="000000" w:themeColor="text1"/>
          <w:lang w:val="en-US"/>
        </w:rPr>
        <w:footnoteReference w:id="415"/>
      </w:r>
      <w:r w:rsidRPr="00F641B0">
        <w:rPr>
          <w:rFonts w:ascii="Times" w:hAnsi="Times" w:cs="Times New Roman"/>
          <w:color w:val="000000" w:themeColor="text1"/>
          <w:lang w:val="en-US"/>
        </w:rPr>
        <w:t xml:space="preserve"> mu</w:t>
      </w:r>
      <w:r w:rsidR="005D2DE3">
        <w:rPr>
          <w:rFonts w:ascii="Times" w:hAnsi="Times" w:cs="Times New Roman"/>
          <w:color w:val="000000" w:themeColor="text1"/>
          <w:lang w:val="en-US"/>
        </w:rPr>
        <w:t>i</w:t>
      </w:r>
      <w:r w:rsidRPr="00F641B0">
        <w:rPr>
          <w:rFonts w:ascii="Times" w:hAnsi="Times" w:cs="Times New Roman"/>
          <w:color w:val="000000" w:themeColor="text1"/>
          <w:lang w:val="en-US"/>
        </w:rPr>
        <w:t>er ausi</w:t>
      </w:r>
      <w:r w:rsidR="000D3357" w:rsidRPr="00F641B0">
        <w:rPr>
          <w:rFonts w:ascii="Times" w:hAnsi="Times" w:cs="Times New Roman"/>
          <w:color w:val="000000" w:themeColor="text1"/>
          <w:lang w:val="en-US"/>
        </w:rPr>
        <w:t>.</w:t>
      </w:r>
    </w:p>
    <w:p w14:paraId="7A3B757D" w14:textId="38B67B1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Centil contessa</w:t>
      </w:r>
      <w:r w:rsidR="000D3357" w:rsidRPr="00F641B0">
        <w:rPr>
          <w:rStyle w:val="FootnoteReference"/>
          <w:rFonts w:ascii="Times" w:hAnsi="Times" w:cs="Times New Roman"/>
          <w:color w:val="000000" w:themeColor="text1"/>
          <w:lang w:val="en-US"/>
        </w:rPr>
        <w:footnoteReference w:id="416"/>
      </w:r>
      <w:r w:rsidRPr="00F641B0">
        <w:rPr>
          <w:rFonts w:ascii="Times" w:hAnsi="Times" w:cs="Times New Roman"/>
          <w:color w:val="000000" w:themeColor="text1"/>
          <w:lang w:val="en-US"/>
        </w:rPr>
        <w:t xml:space="preserve"> or</w:t>
      </w:r>
      <w:r w:rsidR="000D3357"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e poss</w:t>
      </w:r>
      <w:r w:rsidR="000D3357" w:rsidRPr="00F641B0">
        <w:rPr>
          <w:rFonts w:ascii="Times" w:hAnsi="Times" w:cs="Times New Roman"/>
          <w:color w:val="000000" w:themeColor="text1"/>
          <w:lang w:val="en-US"/>
        </w:rPr>
        <w:t>'</w:t>
      </w:r>
      <w:r w:rsidR="00826610" w:rsidRPr="00F641B0">
        <w:rPr>
          <w:rFonts w:ascii="Times" w:hAnsi="Times" w:cs="Times New Roman"/>
          <w:color w:val="000000" w:themeColor="text1"/>
          <w:lang w:val="en-US"/>
        </w:rPr>
        <w:t>io ben dir de f</w:t>
      </w:r>
      <w:r w:rsidRPr="00F641B0">
        <w:rPr>
          <w:rFonts w:ascii="Times" w:hAnsi="Times" w:cs="Times New Roman"/>
          <w:color w:val="000000" w:themeColor="text1"/>
          <w:lang w:val="en-US"/>
        </w:rPr>
        <w:t>i</w:t>
      </w:r>
      <w:r w:rsidR="000D3357" w:rsidRPr="00F641B0">
        <w:rPr>
          <w:rFonts w:ascii="Times" w:hAnsi="Times" w:cs="Times New Roman"/>
          <w:color w:val="000000" w:themeColor="text1"/>
          <w:lang w:val="en-US"/>
        </w:rPr>
        <w:t>,</w:t>
      </w:r>
      <w:r w:rsidR="00826610" w:rsidRPr="00F641B0">
        <w:rPr>
          <w:rStyle w:val="FootnoteReference"/>
          <w:rFonts w:ascii="Times" w:hAnsi="Times" w:cs="Times New Roman"/>
          <w:color w:val="000000" w:themeColor="text1"/>
          <w:lang w:val="en-US"/>
        </w:rPr>
        <w:footnoteReference w:id="417"/>
      </w:r>
    </w:p>
    <w:p w14:paraId="56173D5C" w14:textId="0D164CB2" w:rsidR="0070778F" w:rsidRPr="00F641B0" w:rsidRDefault="000D3357"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oltra el mio v</w:t>
      </w:r>
      <w:r w:rsidR="0070778F" w:rsidRPr="00F641B0">
        <w:rPr>
          <w:rFonts w:ascii="Times" w:hAnsi="Times" w:cs="Times New Roman"/>
          <w:color w:val="000000" w:themeColor="text1"/>
          <w:lang w:val="en-US"/>
        </w:rPr>
        <w:t>oler c</w:t>
      </w:r>
      <w:r w:rsidR="0070778F"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ie</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'io v</w:t>
      </w:r>
      <w:r w:rsidR="00CC5A2E" w:rsidRPr="00F641B0">
        <w:rPr>
          <w:rFonts w:ascii="Times" w:hAnsi="Times" w:cs="Times New Roman"/>
          <w:color w:val="000000" w:themeColor="text1"/>
          <w:lang w:val="en-US"/>
        </w:rPr>
        <w:t>e oblì</w:t>
      </w:r>
      <w:r w:rsidRPr="00F641B0">
        <w:rPr>
          <w:rFonts w:ascii="Times" w:hAnsi="Times" w:cs="Times New Roman"/>
          <w:color w:val="000000" w:themeColor="text1"/>
          <w:lang w:val="en-US"/>
        </w:rPr>
        <w:t>.</w:t>
      </w:r>
    </w:p>
    <w:p w14:paraId="5499E37D" w14:textId="4E09452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cami</w:t>
      </w:r>
      <w:r w:rsidRPr="00F641B0">
        <w:rPr>
          <w:rFonts w:ascii="Times" w:hAnsi="Times" w:cs="Times New Roman"/>
          <w:i/>
          <w:iCs/>
          <w:color w:val="000000" w:themeColor="text1"/>
          <w:lang w:val="en-US"/>
        </w:rPr>
        <w:t>n</w:t>
      </w:r>
      <w:r w:rsidR="005E156C" w:rsidRPr="00F641B0">
        <w:rPr>
          <w:rStyle w:val="FootnoteReference"/>
          <w:rFonts w:ascii="Times" w:hAnsi="Times" w:cs="Times New Roman"/>
          <w:color w:val="000000" w:themeColor="text1"/>
          <w:lang w:val="en-US"/>
        </w:rPr>
        <w:footnoteReference w:id="418"/>
      </w:r>
      <w:r w:rsidR="00CC5A2E" w:rsidRPr="00F641B0">
        <w:rPr>
          <w:rFonts w:ascii="Times" w:hAnsi="Times" w:cs="Times New Roman"/>
          <w:i/>
          <w:iCs/>
          <w:color w:val="000000" w:themeColor="text1"/>
          <w:lang w:val="en-US"/>
        </w:rPr>
        <w:t xml:space="preserve"> </w:t>
      </w:r>
      <w:r w:rsidRPr="00F641B0">
        <w:rPr>
          <w:rFonts w:ascii="Times" w:hAnsi="Times" w:cs="Times New Roman"/>
          <w:color w:val="000000" w:themeColor="text1"/>
          <w:highlight w:val="yellow"/>
          <w:lang w:val="en-US"/>
        </w:rPr>
        <w:t>m</w:t>
      </w:r>
      <w:r w:rsidR="000D3357" w:rsidRPr="00F641B0">
        <w:rPr>
          <w:rFonts w:ascii="Times" w:hAnsi="Times" w:cs="Times New Roman"/>
          <w:color w:val="000000" w:themeColor="text1"/>
          <w:highlight w:val="yellow"/>
          <w:lang w:val="en-US"/>
        </w:rPr>
        <w:t>'è</w:t>
      </w:r>
      <w:r w:rsidRPr="00F641B0">
        <w:rPr>
          <w:rFonts w:ascii="Times" w:hAnsi="Times" w:cs="Times New Roman"/>
          <w:color w:val="000000" w:themeColor="text1"/>
          <w:highlight w:val="yellow"/>
          <w:lang w:val="en-US"/>
        </w:rPr>
        <w:t xml:space="preserve"> c</w:t>
      </w:r>
      <w:r w:rsidRPr="00F641B0">
        <w:rPr>
          <w:rFonts w:ascii="Times" w:hAnsi="Times" w:cs="Times New Roman"/>
          <w:i/>
          <w:iCs/>
          <w:color w:val="000000" w:themeColor="text1"/>
          <w:highlight w:val="yellow"/>
          <w:lang w:val="en-US"/>
        </w:rPr>
        <w:t>on</w:t>
      </w:r>
      <w:r w:rsidR="000D3357" w:rsidRPr="00F641B0">
        <w:rPr>
          <w:rFonts w:ascii="Times" w:hAnsi="Times" w:cs="Times New Roman"/>
          <w:color w:val="000000" w:themeColor="text1"/>
          <w:highlight w:val="yellow"/>
          <w:lang w:val="en-US"/>
        </w:rPr>
        <w:t>tradito e v</w:t>
      </w:r>
      <w:r w:rsidRPr="00F641B0">
        <w:rPr>
          <w:rFonts w:ascii="Times" w:hAnsi="Times" w:cs="Times New Roman"/>
          <w:color w:val="000000" w:themeColor="text1"/>
          <w:highlight w:val="yellow"/>
          <w:lang w:val="en-US"/>
        </w:rPr>
        <w:t>edi</w:t>
      </w:r>
      <w:r w:rsidR="00344D57">
        <w:rPr>
          <w:rStyle w:val="FootnoteReference"/>
          <w:rFonts w:ascii="Times" w:hAnsi="Times" w:cs="Times New Roman"/>
          <w:color w:val="000000" w:themeColor="text1"/>
          <w:highlight w:val="yellow"/>
          <w:lang w:val="en-US"/>
        </w:rPr>
        <w:footnoteReference w:id="419"/>
      </w:r>
    </w:p>
    <w:p w14:paraId="2EB90FEC" w14:textId="5BECD283" w:rsidR="0070778F" w:rsidRPr="00F641B0" w:rsidRDefault="000D3357"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veder lo vostro vixo collori,</w:t>
      </w:r>
    </w:p>
    <w:p w14:paraId="0CA49E97" w14:textId="609137E3" w:rsidR="0070778F" w:rsidRPr="00F641B0" w:rsidRDefault="005D2DE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Tanto son andado de note e de dì</w:t>
      </w:r>
      <w:r w:rsidR="000D3357" w:rsidRPr="00F641B0">
        <w:rPr>
          <w:rFonts w:ascii="Times" w:hAnsi="Times" w:cs="Times New Roman"/>
          <w:color w:val="000000" w:themeColor="text1"/>
          <w:lang w:val="en-US"/>
        </w:rPr>
        <w:t>,</w:t>
      </w:r>
    </w:p>
    <w:p w14:paraId="2264AFC5" w14:textId="30D3EAF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5E156C" w:rsidRPr="00F641B0">
        <w:rPr>
          <w:rFonts w:ascii="Times" w:hAnsi="Times" w:cs="Times New Roman"/>
          <w:color w:val="000000" w:themeColor="text1"/>
          <w:lang w:val="en-US"/>
        </w:rPr>
        <w:t>'</w:t>
      </w:r>
      <w:r w:rsidRPr="00F641B0">
        <w:rPr>
          <w:rFonts w:ascii="Times" w:hAnsi="Times" w:cs="Times New Roman"/>
          <w:color w:val="000000" w:themeColor="text1"/>
          <w:lang w:val="en-US"/>
        </w:rPr>
        <w:t>io creço çerto</w:t>
      </w:r>
      <w:r w:rsidR="005E156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w:t>
      </w:r>
      <w:r w:rsidR="005E156C" w:rsidRPr="00F641B0">
        <w:rPr>
          <w:rFonts w:ascii="Times" w:hAnsi="Times" w:cs="Times New Roman"/>
          <w:color w:val="000000" w:themeColor="text1"/>
          <w:lang w:val="en-US"/>
        </w:rPr>
        <w:t>'ell è v</w:t>
      </w:r>
      <w:r w:rsidRPr="00F641B0">
        <w:rPr>
          <w:rFonts w:ascii="Times" w:hAnsi="Times" w:cs="Times New Roman"/>
          <w:color w:val="000000" w:themeColor="text1"/>
          <w:lang w:val="en-US"/>
        </w:rPr>
        <w:t>ero lo</w:t>
      </w:r>
      <w:r w:rsidR="005E156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scri</w:t>
      </w:r>
      <w:r w:rsidR="005E156C" w:rsidRPr="00F641B0">
        <w:rPr>
          <w:rFonts w:ascii="Times" w:hAnsi="Times" w:cs="Times New Roman"/>
          <w:color w:val="000000" w:themeColor="text1"/>
          <w:lang w:val="en-US"/>
        </w:rPr>
        <w:t>,</w:t>
      </w:r>
    </w:p>
    <w:p w14:paraId="0BB7D2CA" w14:textId="25E6A21B" w:rsidR="0070778F" w:rsidRPr="00F641B0" w:rsidRDefault="005E156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li vostri pié</w:t>
      </w:r>
      <w:r w:rsidR="0070778F" w:rsidRPr="00F641B0">
        <w:rPr>
          <w:rFonts w:ascii="Times" w:hAnsi="Times" w:cs="Times New Roman"/>
          <w:color w:val="000000" w:themeColor="text1"/>
          <w:lang w:val="en-US"/>
        </w:rPr>
        <w:t xml:space="preserve"> son p</w:t>
      </w:r>
      <w:r w:rsidR="0070778F" w:rsidRPr="00F641B0">
        <w:rPr>
          <w:rFonts w:ascii="Times" w:hAnsi="Times" w:cs="Times New Roman"/>
          <w:i/>
          <w:iCs/>
          <w:color w:val="000000" w:themeColor="text1"/>
          <w:lang w:val="en-US"/>
        </w:rPr>
        <w:t>er</w:t>
      </w:r>
      <w:r w:rsidRPr="00F641B0">
        <w:rPr>
          <w:rFonts w:ascii="Times" w:hAnsi="Times" w:cs="Times New Roman"/>
          <w:i/>
          <w:iCs/>
          <w:color w:val="000000" w:themeColor="text1"/>
          <w:lang w:val="en-US"/>
        </w:rPr>
        <w:t xml:space="preserve"> </w:t>
      </w:r>
      <w:r w:rsidRPr="00F641B0">
        <w:rPr>
          <w:rFonts w:ascii="Times" w:hAnsi="Times" w:cs="Times New Roman"/>
          <w:color w:val="000000" w:themeColor="text1"/>
          <w:lang w:val="en-US"/>
        </w:rPr>
        <w:t>meç</w:t>
      </w:r>
      <w:r w:rsidR="0070778F" w:rsidRPr="00F641B0">
        <w:rPr>
          <w:rFonts w:ascii="Times" w:hAnsi="Times" w:cs="Times New Roman"/>
          <w:color w:val="000000" w:themeColor="text1"/>
          <w:lang w:val="en-US"/>
        </w:rPr>
        <w:t>o li mi</w:t>
      </w:r>
      <w:r w:rsidRPr="00F641B0">
        <w:rPr>
          <w:rFonts w:ascii="Times" w:hAnsi="Times" w:cs="Times New Roman"/>
          <w:color w:val="000000" w:themeColor="text1"/>
          <w:lang w:val="en-US"/>
        </w:rPr>
        <w:t>.</w:t>
      </w:r>
    </w:p>
    <w:p w14:paraId="261E4808" w14:textId="12A4BAA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Ai lasso mi</w:t>
      </w:r>
      <w:r w:rsidR="005E156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pecador p</w:t>
      </w:r>
      <w:r w:rsidRPr="00F641B0">
        <w:rPr>
          <w:rFonts w:ascii="Times" w:hAnsi="Times" w:cs="Times New Roman"/>
          <w:i/>
          <w:iCs/>
          <w:color w:val="000000" w:themeColor="text1"/>
          <w:lang w:val="en-US"/>
        </w:rPr>
        <w:t>er</w:t>
      </w:r>
      <w:r w:rsidR="003351C1" w:rsidRPr="00F641B0">
        <w:rPr>
          <w:rFonts w:ascii="Times" w:hAnsi="Times" w:cs="Times New Roman"/>
          <w:color w:val="000000" w:themeColor="text1"/>
          <w:lang w:val="en-US"/>
        </w:rPr>
        <w:t>ché</w:t>
      </w:r>
      <w:r w:rsidRPr="00F641B0">
        <w:rPr>
          <w:rFonts w:ascii="Times" w:hAnsi="Times" w:cs="Times New Roman"/>
          <w:color w:val="000000" w:themeColor="text1"/>
          <w:lang w:val="en-US"/>
        </w:rPr>
        <w:t xml:space="preserve"> me</w:t>
      </w:r>
      <w:r w:rsidR="005E156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son desparti</w:t>
      </w:r>
      <w:r w:rsidR="005E156C" w:rsidRPr="00F641B0">
        <w:rPr>
          <w:rFonts w:ascii="Times" w:hAnsi="Times" w:cs="Times New Roman"/>
          <w:color w:val="000000" w:themeColor="text1"/>
          <w:lang w:val="en-US"/>
        </w:rPr>
        <w:t>?</w:t>
      </w:r>
    </w:p>
    <w:p w14:paraId="72BE1AAB" w14:textId="5C2C8EC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(76R) </w:t>
      </w:r>
      <w:r w:rsidRPr="00F641B0">
        <w:rPr>
          <w:rFonts w:ascii="Times" w:hAnsi="Times" w:cs="Times New Roman"/>
          <w:color w:val="000000" w:themeColor="text1"/>
          <w:lang w:val="en-US"/>
        </w:rPr>
        <w:t>Dio me consea</w:t>
      </w:r>
      <w:r w:rsidR="005E156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or me clam</w:t>
      </w:r>
      <w:r w:rsidR="005E156C" w:rsidRPr="00F641B0">
        <w:rPr>
          <w:rFonts w:ascii="Times" w:hAnsi="Times" w:cs="Times New Roman"/>
          <w:color w:val="000000" w:themeColor="text1"/>
          <w:lang w:val="en-US"/>
        </w:rPr>
        <w:t>'</w:t>
      </w:r>
      <w:r w:rsidRPr="00F641B0">
        <w:rPr>
          <w:rFonts w:ascii="Times" w:hAnsi="Times" w:cs="Times New Roman"/>
          <w:color w:val="000000" w:themeColor="text1"/>
          <w:lang w:val="en-US"/>
        </w:rPr>
        <w:t>io repenti</w:t>
      </w:r>
      <w:r w:rsidR="005E156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02120211" w14:textId="0FC1950F" w:rsidR="0070778F" w:rsidRPr="00F641B0" w:rsidRDefault="005E156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çentil conte v</w:t>
      </w:r>
      <w:r w:rsidR="0070778F" w:rsidRPr="00F641B0">
        <w:rPr>
          <w:rFonts w:ascii="Times" w:hAnsi="Times" w:cs="Times New Roman"/>
          <w:color w:val="000000" w:themeColor="text1"/>
          <w:lang w:val="en-US"/>
        </w:rPr>
        <w:t>er tera se</w:t>
      </w:r>
      <w:r w:rsidRPr="00F641B0">
        <w:rPr>
          <w:rFonts w:ascii="Times" w:hAnsi="Times" w:cs="Times New Roman"/>
          <w:color w:val="000000" w:themeColor="text1"/>
          <w:lang w:val="en-US"/>
        </w:rPr>
        <w:t xml:space="preserve"> </w:t>
      </w:r>
      <w:r w:rsidR="00CC5A2E" w:rsidRPr="00F641B0">
        <w:rPr>
          <w:rFonts w:ascii="Times" w:hAnsi="Times" w:cs="Times New Roman"/>
          <w:color w:val="000000" w:themeColor="text1"/>
          <w:lang w:val="en-US"/>
        </w:rPr>
        <w:t>plì</w:t>
      </w:r>
      <w:r w:rsidRPr="00F641B0">
        <w:rPr>
          <w:rFonts w:ascii="Times" w:hAnsi="Times" w:cs="Times New Roman"/>
          <w:color w:val="000000" w:themeColor="text1"/>
          <w:lang w:val="en-US"/>
        </w:rPr>
        <w:t>,</w:t>
      </w:r>
    </w:p>
    <w:p w14:paraId="07E6080B" w14:textId="521B1D2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Plançe di ochi so colpa p</w:t>
      </w:r>
      <w:r w:rsidRPr="00F641B0">
        <w:rPr>
          <w:rFonts w:ascii="Times" w:hAnsi="Times" w:cs="Times New Roman"/>
          <w:i/>
          <w:iCs/>
          <w:color w:val="000000" w:themeColor="text1"/>
          <w:lang w:val="en-US"/>
        </w:rPr>
        <w:t xml:space="preserve">er </w:t>
      </w:r>
      <w:r w:rsidRPr="00F641B0">
        <w:rPr>
          <w:rFonts w:ascii="Times" w:hAnsi="Times" w:cs="Times New Roman"/>
          <w:color w:val="000000" w:themeColor="text1"/>
          <w:lang w:val="en-US"/>
        </w:rPr>
        <w:t>bati</w:t>
      </w:r>
      <w:r w:rsidR="005E156C" w:rsidRPr="00F641B0">
        <w:rPr>
          <w:rFonts w:ascii="Times" w:hAnsi="Times" w:cs="Times New Roman"/>
          <w:color w:val="000000" w:themeColor="text1"/>
          <w:lang w:val="en-US"/>
        </w:rPr>
        <w:t>.</w:t>
      </w:r>
    </w:p>
    <w:p w14:paraId="1ECF3484" w14:textId="77777777" w:rsidR="0070778F" w:rsidRPr="00F641B0" w:rsidRDefault="0070778F" w:rsidP="007077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ascii="Times" w:hAnsi="Times" w:cs="Times New Roman"/>
          <w:color w:val="000000" w:themeColor="text1"/>
          <w:highlight w:val="lightGray"/>
          <w:lang w:val="en-US"/>
        </w:rPr>
      </w:pPr>
    </w:p>
    <w:p w14:paraId="753A6ABC" w14:textId="6A3BC14B" w:rsidR="005E156C" w:rsidRPr="00F641B0" w:rsidRDefault="00F82811" w:rsidP="005E15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137</w:t>
      </w:r>
      <w:r w:rsidR="0070778F" w:rsidRPr="00F641B0">
        <w:rPr>
          <w:rFonts w:ascii="Times" w:hAnsi="Times" w:cs="Times New Roman"/>
          <w:bCs/>
          <w:color w:val="000000" w:themeColor="text1"/>
          <w:lang w:val="en-US"/>
        </w:rPr>
        <w:t xml:space="preserve">] </w:t>
      </w:r>
    </w:p>
    <w:p w14:paraId="0E1E5E00" w14:textId="6DEA015E" w:rsidR="0070778F" w:rsidRPr="00F641B0" w:rsidRDefault="005E156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 ceno</w:t>
      </w:r>
      <w:r w:rsidR="0070778F" w:rsidRPr="00F641B0">
        <w:rPr>
          <w:rFonts w:ascii="Times" w:hAnsi="Times" w:cs="Times New Roman"/>
          <w:color w:val="000000" w:themeColor="text1"/>
          <w:lang w:val="en-US"/>
        </w:rPr>
        <w:t>chioni se m</w:t>
      </w: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te e guarda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sus</w:t>
      </w:r>
      <w:r w:rsidRPr="00F641B0">
        <w:rPr>
          <w:rFonts w:ascii="Times" w:hAnsi="Times" w:cs="Times New Roman"/>
          <w:color w:val="000000" w:themeColor="text1"/>
          <w:lang w:val="en-US"/>
        </w:rPr>
        <w:t>,</w:t>
      </w:r>
    </w:p>
    <w:p w14:paraId="3E08D71E" w14:textId="00DA9534" w:rsidR="0070778F" w:rsidRPr="00F641B0" w:rsidRDefault="005E156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Sier Dio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che c</w:t>
      </w:r>
      <w:r w:rsidR="0070778F" w:rsidRPr="00F641B0">
        <w:rPr>
          <w:rFonts w:ascii="Times" w:hAnsi="Times" w:cs="Times New Roman"/>
          <w:i/>
          <w:iCs/>
          <w:color w:val="000000" w:themeColor="text1"/>
          <w:lang w:val="en-US"/>
        </w:rPr>
        <w:t>on</w:t>
      </w:r>
      <w:r w:rsidR="005D2DE3">
        <w:rPr>
          <w:rFonts w:ascii="Times" w:hAnsi="Times" w:cs="Times New Roman"/>
          <w:color w:val="000000" w:themeColor="text1"/>
          <w:lang w:val="en-US"/>
        </w:rPr>
        <w:t>sei</w:t>
      </w:r>
      <w:r w:rsidRPr="00F641B0">
        <w:rPr>
          <w:rFonts w:ascii="Times" w:hAnsi="Times" w:cs="Times New Roman"/>
          <w:color w:val="000000" w:themeColor="text1"/>
          <w:lang w:val="en-US"/>
        </w:rPr>
        <w:t xml:space="preserve">o </w:t>
      </w:r>
      <w:r w:rsidR="00826610" w:rsidRPr="00F641B0">
        <w:rPr>
          <w:rFonts w:ascii="Times" w:hAnsi="Times" w:cs="Times New Roman"/>
          <w:color w:val="000000" w:themeColor="text1"/>
          <w:highlight w:val="yellow"/>
          <w:lang w:val="en-US"/>
        </w:rPr>
        <w:t>manda</w:t>
      </w:r>
      <w:r w:rsidR="00EA4795" w:rsidRPr="00F641B0">
        <w:rPr>
          <w:rFonts w:ascii="Times" w:hAnsi="Times" w:cs="Times New Roman"/>
          <w:color w:val="000000" w:themeColor="text1"/>
          <w:highlight w:val="yellow"/>
          <w:lang w:val="en-US"/>
        </w:rPr>
        <w:t>se j</w:t>
      </w:r>
      <w:r w:rsidRPr="00F641B0">
        <w:rPr>
          <w:rFonts w:ascii="Times" w:hAnsi="Times" w:cs="Times New Roman"/>
          <w:color w:val="000000" w:themeColor="text1"/>
          <w:highlight w:val="yellow"/>
          <w:lang w:val="en-US"/>
        </w:rPr>
        <w:t>u</w:t>
      </w:r>
      <w:r w:rsidR="0070778F" w:rsidRPr="00F641B0">
        <w:rPr>
          <w:rFonts w:ascii="Times" w:hAnsi="Times" w:cs="Times New Roman"/>
          <w:color w:val="000000" w:themeColor="text1"/>
          <w:highlight w:val="yellow"/>
          <w:lang w:val="en-US"/>
        </w:rPr>
        <w:t>s</w:t>
      </w:r>
      <w:r w:rsidR="00DE6EC5" w:rsidRPr="00F641B0">
        <w:rPr>
          <w:rFonts w:ascii="Times" w:hAnsi="Times" w:cs="Times New Roman"/>
          <w:color w:val="000000" w:themeColor="text1"/>
          <w:highlight w:val="yellow"/>
          <w:lang w:val="en-US"/>
        </w:rPr>
        <w:t>,</w:t>
      </w:r>
      <w:r w:rsidR="00DE6EC5" w:rsidRPr="00F641B0">
        <w:rPr>
          <w:rStyle w:val="FootnoteReference"/>
          <w:rFonts w:ascii="Times" w:hAnsi="Times" w:cs="Times New Roman"/>
          <w:color w:val="000000" w:themeColor="text1"/>
          <w:highlight w:val="yellow"/>
          <w:lang w:val="en-US"/>
        </w:rPr>
        <w:footnoteReference w:id="420"/>
      </w:r>
    </w:p>
    <w:p w14:paraId="7431631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fosse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mi 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çascun pendus</w:t>
      </w:r>
    </w:p>
    <w:p w14:paraId="25B25825" w14:textId="1ECF7FD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 quela croxe che fo nostra salus</w:t>
      </w:r>
      <w:r w:rsidR="005E156C" w:rsidRPr="00F641B0">
        <w:rPr>
          <w:rFonts w:ascii="Times" w:hAnsi="Times" w:cs="Times New Roman"/>
          <w:color w:val="000000" w:themeColor="text1"/>
          <w:lang w:val="en-US"/>
        </w:rPr>
        <w:t>;</w:t>
      </w:r>
    </w:p>
    <w:p w14:paraId="45EC5CAE" w14:textId="0FE73A34" w:rsidR="0070778F" w:rsidRPr="00F641B0" w:rsidRDefault="005E156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v</w:t>
      </w:r>
      <w:r w:rsidR="0070778F" w:rsidRPr="00F641B0">
        <w:rPr>
          <w:rFonts w:ascii="Times" w:hAnsi="Times" w:cs="Times New Roman"/>
          <w:color w:val="000000" w:themeColor="text1"/>
          <w:lang w:val="en-US"/>
        </w:rPr>
        <w:t>ui fossi flagelado e batus</w:t>
      </w:r>
    </w:p>
    <w:p w14:paraId="17AC65DE" w14:textId="462CD103" w:rsidR="0070778F" w:rsidRPr="00F641B0" w:rsidRDefault="005E156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sulla croxe inclav</w:t>
      </w:r>
      <w:r w:rsidR="0070778F" w:rsidRPr="00F641B0">
        <w:rPr>
          <w:rFonts w:ascii="Times" w:hAnsi="Times" w:cs="Times New Roman"/>
          <w:color w:val="000000" w:themeColor="text1"/>
          <w:lang w:val="en-US"/>
        </w:rPr>
        <w:t>ado tuto nus</w:t>
      </w:r>
      <w:r w:rsidRPr="00F641B0">
        <w:rPr>
          <w:rFonts w:ascii="Times" w:hAnsi="Times" w:cs="Times New Roman"/>
          <w:color w:val="000000" w:themeColor="text1"/>
          <w:lang w:val="en-US"/>
        </w:rPr>
        <w:t>;</w:t>
      </w:r>
    </w:p>
    <w:p w14:paraId="4BCCA348" w14:textId="53350A3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della lança (</w:t>
      </w:r>
      <w:r w:rsidR="005E156C" w:rsidRPr="00F641B0">
        <w:rPr>
          <w:rFonts w:ascii="Times" w:hAnsi="Times" w:cs="Times New Roman"/>
          <w:iCs/>
          <w:color w:val="000000" w:themeColor="text1"/>
          <w:lang w:val="en-US"/>
        </w:rPr>
        <w:t>v</w:t>
      </w:r>
      <w:r w:rsidR="005E156C" w:rsidRPr="00F641B0">
        <w:rPr>
          <w:rFonts w:ascii="Times" w:hAnsi="Times" w:cs="Times New Roman"/>
          <w:color w:val="000000" w:themeColor="text1"/>
          <w:lang w:val="en-US"/>
        </w:rPr>
        <w:t>e) fè</w:t>
      </w:r>
      <w:r w:rsidRPr="00F641B0">
        <w:rPr>
          <w:rFonts w:ascii="Times" w:hAnsi="Times" w:cs="Times New Roman"/>
          <w:color w:val="000000" w:themeColor="text1"/>
          <w:lang w:val="en-US"/>
        </w:rPr>
        <w:t xml:space="preserve"> fato lo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tus</w:t>
      </w:r>
    </w:p>
    <w:p w14:paraId="04A0CC63" w14:textId="48315BB6" w:rsidR="0070778F" w:rsidRPr="00F641B0" w:rsidRDefault="005E156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w:t>
      </w:r>
      <w:r w:rsidR="00344D57">
        <w:rPr>
          <w:rFonts w:ascii="Times" w:hAnsi="Times" w:cs="Times New Roman"/>
          <w:color w:val="000000" w:themeColor="text1"/>
          <w:lang w:val="en-US"/>
        </w:rPr>
        <w:t>fin al cuor passà</w:t>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mé</w:t>
      </w:r>
      <w:r w:rsidR="0070778F" w:rsidRPr="00F641B0">
        <w:rPr>
          <w:rFonts w:ascii="Times" w:hAnsi="Times" w:cs="Times New Roman"/>
          <w:color w:val="000000" w:themeColor="text1"/>
          <w:lang w:val="en-US"/>
        </w:rPr>
        <w:t xml:space="preserve"> lo bus</w:t>
      </w:r>
      <w:r w:rsidR="00344D57">
        <w:rPr>
          <w:rFonts w:ascii="Times" w:hAnsi="Times" w:cs="Times New Roman"/>
          <w:color w:val="000000" w:themeColor="text1"/>
          <w:lang w:val="en-US"/>
        </w:rPr>
        <w:t>;</w:t>
      </w:r>
    </w:p>
    <w:p w14:paraId="27CDB387" w14:textId="0A23F5F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5E156C" w:rsidRPr="00F641B0">
        <w:rPr>
          <w:rFonts w:ascii="Times" w:hAnsi="Times" w:cs="Times New Roman"/>
          <w:color w:val="000000" w:themeColor="text1"/>
          <w:lang w:val="en-US"/>
        </w:rPr>
        <w:t xml:space="preserve"> quella santa pietade de v</w:t>
      </w:r>
      <w:r w:rsidRPr="00F641B0">
        <w:rPr>
          <w:rFonts w:ascii="Times" w:hAnsi="Times" w:cs="Times New Roman"/>
          <w:color w:val="000000" w:themeColor="text1"/>
          <w:lang w:val="en-US"/>
        </w:rPr>
        <w:t>ertus</w:t>
      </w:r>
    </w:p>
    <w:p w14:paraId="196D1969" w14:textId="3C0FE4A2" w:rsidR="0070778F" w:rsidRPr="00F641B0" w:rsidRDefault="00344D57"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tenebrie portà</w:t>
      </w:r>
      <w:r w:rsidR="0070778F" w:rsidRPr="00F641B0">
        <w:rPr>
          <w:rFonts w:ascii="Times" w:hAnsi="Times" w:cs="Times New Roman"/>
          <w:color w:val="000000" w:themeColor="text1"/>
          <w:lang w:val="en-US"/>
        </w:rPr>
        <w:t xml:space="preserve"> chiara lus</w:t>
      </w:r>
    </w:p>
    <w:p w14:paraId="0974A30B" w14:textId="7BC469D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queli chi</w:t>
      </w:r>
      <w:r w:rsidR="005E156C" w:rsidRPr="00F641B0">
        <w:rPr>
          <w:rFonts w:ascii="Times" w:hAnsi="Times" w:cs="Times New Roman"/>
          <w:color w:val="000000" w:themeColor="text1"/>
          <w:lang w:val="en-US"/>
        </w:rPr>
        <w:t xml:space="preserve"> era in llo L</w:t>
      </w:r>
      <w:r w:rsidRPr="00F641B0">
        <w:rPr>
          <w:rFonts w:ascii="Times" w:hAnsi="Times" w:cs="Times New Roman"/>
          <w:color w:val="000000" w:themeColor="text1"/>
          <w:lang w:val="en-US"/>
        </w:rPr>
        <w:t>inbo suspendus</w:t>
      </w:r>
      <w:r w:rsidR="00344D57">
        <w:rPr>
          <w:rFonts w:ascii="Times" w:hAnsi="Times" w:cs="Times New Roman"/>
          <w:color w:val="000000" w:themeColor="text1"/>
          <w:lang w:val="en-US"/>
        </w:rPr>
        <w:t>;</w:t>
      </w:r>
    </w:p>
    <w:p w14:paraId="5A9FA4ED"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li pecati che mai fono e plus</w:t>
      </w:r>
    </w:p>
    <w:p w14:paraId="39870053" w14:textId="7313AD65" w:rsidR="0070778F" w:rsidRPr="00F641B0" w:rsidRDefault="006546B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w:t>
      </w:r>
      <w:r w:rsidR="0070778F" w:rsidRPr="00F641B0">
        <w:rPr>
          <w:rFonts w:ascii="Times" w:hAnsi="Times" w:cs="Times New Roman"/>
          <w:color w:val="000000" w:themeColor="text1"/>
          <w:lang w:val="en-US"/>
        </w:rPr>
        <w:t>ono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donadi e p</w:t>
      </w:r>
      <w:r w:rsidR="0070778F" w:rsidRPr="00F641B0">
        <w:rPr>
          <w:rFonts w:ascii="Times" w:hAnsi="Times" w:cs="Times New Roman"/>
          <w:i/>
          <w:iCs/>
          <w:color w:val="000000" w:themeColor="text1"/>
          <w:lang w:val="en-US"/>
        </w:rPr>
        <w:t>er</w:t>
      </w:r>
      <w:r w:rsidR="009E674F" w:rsidRPr="00F641B0">
        <w:rPr>
          <w:rFonts w:ascii="Times" w:hAnsi="Times" w:cs="Times New Roman"/>
          <w:i/>
          <w:iCs/>
          <w:color w:val="000000" w:themeColor="text1"/>
          <w:lang w:val="en-US"/>
        </w:rPr>
        <w:t xml:space="preserve"> </w:t>
      </w:r>
      <w:r w:rsidR="0070778F" w:rsidRPr="00F641B0">
        <w:rPr>
          <w:rFonts w:ascii="Times" w:hAnsi="Times" w:cs="Times New Roman"/>
          <w:color w:val="000000" w:themeColor="text1"/>
          <w:lang w:val="en-US"/>
        </w:rPr>
        <w:t>ti demetus</w:t>
      </w:r>
      <w:r w:rsidR="009E674F" w:rsidRPr="00F641B0">
        <w:rPr>
          <w:rFonts w:ascii="Times" w:hAnsi="Times" w:cs="Times New Roman"/>
          <w:color w:val="000000" w:themeColor="text1"/>
          <w:lang w:val="en-US"/>
        </w:rPr>
        <w:t>,</w:t>
      </w:r>
    </w:p>
    <w:p w14:paraId="0B243D08" w14:textId="2123028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pietade</w:t>
      </w:r>
      <w:r w:rsidR="009E674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bel sier</w:t>
      </w:r>
      <w:r w:rsidR="009E674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Dio </w:t>
      </w:r>
      <w:r w:rsidR="0096556B" w:rsidRPr="00F641B0">
        <w:rPr>
          <w:rFonts w:ascii="Times" w:hAnsi="Times" w:cs="Times New Roman"/>
          <w:color w:val="000000" w:themeColor="text1"/>
          <w:lang w:val="en-US"/>
        </w:rPr>
        <w:t>J</w:t>
      </w:r>
      <w:r w:rsidR="0096556B" w:rsidRPr="00F641B0">
        <w:rPr>
          <w:rFonts w:ascii="Times" w:hAnsi="Times" w:cs="Times New Roman"/>
          <w:i/>
          <w:color w:val="000000" w:themeColor="text1"/>
          <w:lang w:val="en-US"/>
        </w:rPr>
        <w:t>ex</w:t>
      </w:r>
      <w:r w:rsidR="0096556B" w:rsidRPr="00F641B0">
        <w:rPr>
          <w:rFonts w:ascii="Times" w:hAnsi="Times" w:cs="Times New Roman"/>
          <w:color w:val="000000" w:themeColor="text1"/>
          <w:lang w:val="en-US"/>
        </w:rPr>
        <w:t>hu</w:t>
      </w:r>
      <w:r w:rsidRPr="00F641B0">
        <w:rPr>
          <w:rFonts w:ascii="Times" w:hAnsi="Times" w:cs="Times New Roman"/>
          <w:color w:val="000000" w:themeColor="text1"/>
          <w:lang w:val="en-US"/>
        </w:rPr>
        <w:t>s</w:t>
      </w:r>
      <w:r w:rsidR="009E674F" w:rsidRPr="00F641B0">
        <w:rPr>
          <w:rFonts w:ascii="Times" w:hAnsi="Times" w:cs="Times New Roman"/>
          <w:color w:val="000000" w:themeColor="text1"/>
          <w:lang w:val="en-US"/>
        </w:rPr>
        <w:t>,</w:t>
      </w:r>
    </w:p>
    <w:p w14:paraId="08461D53" w14:textId="1080140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9E674F" w:rsidRPr="00F641B0">
        <w:rPr>
          <w:rFonts w:ascii="Times" w:hAnsi="Times" w:cs="Times New Roman"/>
          <w:color w:val="000000" w:themeColor="text1"/>
          <w:lang w:val="en-US"/>
        </w:rPr>
        <w:t>e vui av</w:t>
      </w:r>
      <w:r w:rsidRPr="00F641B0">
        <w:rPr>
          <w:rFonts w:ascii="Times" w:hAnsi="Times" w:cs="Times New Roman"/>
          <w:color w:val="000000" w:themeColor="text1"/>
          <w:lang w:val="en-US"/>
        </w:rPr>
        <w:t>esse su</w:t>
      </w:r>
      <w:r w:rsidR="00061BB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croxe sor lo fus</w:t>
      </w:r>
    </w:p>
    <w:p w14:paraId="04DF9C39" w14:textId="58FE6668" w:rsidR="0070778F" w:rsidRPr="00F641B0" w:rsidRDefault="009E67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vostra mare che avev</w:t>
      </w:r>
      <w:r w:rsidR="0070778F" w:rsidRPr="00F641B0">
        <w:rPr>
          <w:rFonts w:ascii="Times" w:hAnsi="Times" w:cs="Times New Roman"/>
          <w:color w:val="000000" w:themeColor="text1"/>
          <w:lang w:val="en-US"/>
        </w:rPr>
        <w:t>a lo cuor inclus</w:t>
      </w:r>
    </w:p>
    <w:p w14:paraId="1178EA7C" w14:textId="58C5278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gran dollor e</w:t>
      </w:r>
      <w:r w:rsidR="00DE6EC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smatado e confus</w:t>
      </w:r>
      <w:r w:rsidR="00344D57">
        <w:rPr>
          <w:rFonts w:ascii="Times" w:hAnsi="Times" w:cs="Times New Roman"/>
          <w:color w:val="000000" w:themeColor="text1"/>
          <w:lang w:val="en-US"/>
        </w:rPr>
        <w:t>;</w:t>
      </w:r>
    </w:p>
    <w:p w14:paraId="66C85E3A" w14:textId="2B9F702D" w:rsidR="0070778F" w:rsidRPr="00344D57"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344D57">
        <w:rPr>
          <w:rFonts w:ascii="Times" w:hAnsi="Times" w:cs="Times New Roman"/>
          <w:color w:val="000000" w:themeColor="text1"/>
          <w:lang w:val="en-US"/>
        </w:rPr>
        <w:t>Quando li m</w:t>
      </w:r>
      <w:r w:rsidR="009E674F" w:rsidRPr="00344D57">
        <w:rPr>
          <w:rFonts w:ascii="Times" w:hAnsi="Times" w:cs="Times New Roman"/>
          <w:color w:val="000000" w:themeColor="text1"/>
          <w:lang w:val="en-US"/>
        </w:rPr>
        <w:t>(</w:t>
      </w:r>
      <w:r w:rsidRPr="00344D57">
        <w:rPr>
          <w:rFonts w:ascii="Times" w:hAnsi="Times" w:cs="Times New Roman"/>
          <w:color w:val="000000" w:themeColor="text1"/>
          <w:lang w:val="en-US"/>
        </w:rPr>
        <w:t>o</w:t>
      </w:r>
      <w:r w:rsidR="009E674F" w:rsidRPr="00344D57">
        <w:rPr>
          <w:rFonts w:ascii="Times" w:hAnsi="Times" w:cs="Times New Roman"/>
          <w:color w:val="000000" w:themeColor="text1"/>
          <w:lang w:val="en-US"/>
        </w:rPr>
        <w:t>)</w:t>
      </w:r>
      <w:r w:rsidRPr="00344D57">
        <w:rPr>
          <w:rFonts w:ascii="Times" w:hAnsi="Times" w:cs="Times New Roman"/>
          <w:color w:val="000000" w:themeColor="text1"/>
          <w:lang w:val="en-US"/>
        </w:rPr>
        <w:t>strassi lo to desipolus</w:t>
      </w:r>
      <w:r w:rsidR="009E674F" w:rsidRPr="00344D57">
        <w:rPr>
          <w:rFonts w:ascii="Times" w:hAnsi="Times" w:cs="Times New Roman"/>
          <w:color w:val="000000" w:themeColor="text1"/>
          <w:lang w:val="en-US"/>
        </w:rPr>
        <w:t>,</w:t>
      </w:r>
    </w:p>
    <w:p w14:paraId="2FD3C657" w14:textId="2D0B79A9" w:rsidR="0070778F" w:rsidRPr="00344D57" w:rsidRDefault="009E67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344D57">
        <w:rPr>
          <w:rFonts w:ascii="Times" w:hAnsi="Times" w:cs="Times New Roman"/>
          <w:color w:val="000000" w:themeColor="text1"/>
          <w:lang w:val="en-US"/>
        </w:rPr>
        <w:t>'</w:t>
      </w:r>
      <w:r w:rsidR="0070778F" w:rsidRPr="00344D57">
        <w:rPr>
          <w:rFonts w:ascii="Times" w:hAnsi="Times" w:cs="Times New Roman"/>
          <w:color w:val="000000" w:themeColor="text1"/>
          <w:lang w:val="en-US"/>
        </w:rPr>
        <w:t>Mulier</w:t>
      </w:r>
      <w:r w:rsidRPr="00344D57">
        <w:rPr>
          <w:rFonts w:ascii="Times" w:hAnsi="Times" w:cs="Times New Roman"/>
          <w:color w:val="000000" w:themeColor="text1"/>
          <w:lang w:val="en-US"/>
        </w:rPr>
        <w:t>,'</w:t>
      </w:r>
      <w:r w:rsidR="0070778F" w:rsidRPr="00344D57">
        <w:rPr>
          <w:rFonts w:ascii="Times" w:hAnsi="Times" w:cs="Times New Roman"/>
          <w:color w:val="000000" w:themeColor="text1"/>
          <w:lang w:val="en-US"/>
        </w:rPr>
        <w:t xml:space="preserve"> li dixessi</w:t>
      </w:r>
      <w:r w:rsidRPr="00344D57">
        <w:rPr>
          <w:rFonts w:ascii="Times" w:hAnsi="Times" w:cs="Times New Roman"/>
          <w:color w:val="000000" w:themeColor="text1"/>
          <w:lang w:val="en-US"/>
        </w:rPr>
        <w:t>, 'e</w:t>
      </w:r>
      <w:r w:rsidR="0070778F" w:rsidRPr="00344D57">
        <w:rPr>
          <w:rFonts w:ascii="Times" w:hAnsi="Times" w:cs="Times New Roman"/>
          <w:color w:val="000000" w:themeColor="text1"/>
          <w:lang w:val="en-US"/>
        </w:rPr>
        <w:t>cho el to filius</w:t>
      </w:r>
      <w:r w:rsidRPr="00344D57">
        <w:rPr>
          <w:rFonts w:ascii="Times" w:hAnsi="Times" w:cs="Times New Roman"/>
          <w:color w:val="000000" w:themeColor="text1"/>
          <w:lang w:val="en-US"/>
        </w:rPr>
        <w:t>'</w:t>
      </w:r>
      <w:r w:rsidR="00344D57" w:rsidRPr="00344D57">
        <w:rPr>
          <w:rFonts w:ascii="Times" w:hAnsi="Times" w:cs="Times New Roman"/>
          <w:color w:val="000000" w:themeColor="text1"/>
          <w:lang w:val="en-US"/>
        </w:rPr>
        <w:t>;</w:t>
      </w:r>
    </w:p>
    <w:p w14:paraId="6A6CC754" w14:textId="0FFB8108" w:rsidR="0070778F" w:rsidRPr="00F641B0" w:rsidRDefault="009E67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Ç</w:t>
      </w:r>
      <w:r w:rsidR="0070778F" w:rsidRPr="00F641B0">
        <w:rPr>
          <w:rFonts w:ascii="Times" w:hAnsi="Times" w:cs="Times New Roman"/>
          <w:color w:val="000000" w:themeColor="text1"/>
          <w:lang w:val="en-US"/>
        </w:rPr>
        <w:t>uane dissese con</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a</w:t>
      </w:r>
      <w:r w:rsidR="00DE6EC5"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to drus</w:t>
      </w:r>
      <w:r w:rsidR="005951D1" w:rsidRPr="00F641B0">
        <w:rPr>
          <w:rFonts w:ascii="Times" w:hAnsi="Times" w:cs="Times New Roman"/>
          <w:color w:val="000000" w:themeColor="text1"/>
          <w:lang w:val="en-US"/>
        </w:rPr>
        <w:t>,</w:t>
      </w:r>
    </w:p>
    <w:p w14:paraId="6A27C58B" w14:textId="1B00C70D" w:rsidR="0070778F" w:rsidRPr="00F641B0" w:rsidRDefault="009E674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DE6EC5" w:rsidRPr="00F641B0">
        <w:rPr>
          <w:rFonts w:ascii="Times" w:hAnsi="Times" w:cs="Times New Roman"/>
          <w:color w:val="000000" w:themeColor="text1"/>
          <w:lang w:val="en-US"/>
        </w:rPr>
        <w:t>é</w:t>
      </w:r>
      <w:r w:rsidR="00CC5A2E" w:rsidRPr="00F641B0">
        <w:rPr>
          <w:rFonts w:ascii="Times" w:hAnsi="Times" w:cs="Times New Roman"/>
          <w:color w:val="000000" w:themeColor="text1"/>
          <w:lang w:val="en-US"/>
        </w:rPr>
        <w:t xml:space="preserve"> qui</w:t>
      </w:r>
      <w:r w:rsidRPr="00F641B0">
        <w:rPr>
          <w:rFonts w:ascii="Times" w:hAnsi="Times" w:cs="Times New Roman"/>
          <w:color w:val="000000" w:themeColor="text1"/>
          <w:lang w:val="en-US"/>
        </w:rPr>
        <w:t xml:space="preserve"> toa mare e a ti si</w:t>
      </w:r>
      <w:r w:rsidR="0070778F"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re</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dus</w:t>
      </w:r>
      <w:r w:rsidRPr="00F641B0">
        <w:rPr>
          <w:rFonts w:ascii="Times" w:hAnsi="Times" w:cs="Times New Roman"/>
          <w:color w:val="000000" w:themeColor="text1"/>
          <w:lang w:val="en-US"/>
        </w:rPr>
        <w:t>,'</w:t>
      </w:r>
    </w:p>
    <w:p w14:paraId="395ECEF2" w14:textId="4A034FFB" w:rsidR="005951D1" w:rsidRPr="00F641B0" w:rsidRDefault="005951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queste parole unde molti à creçus,</w:t>
      </w:r>
    </w:p>
    <w:p w14:paraId="12D25225" w14:textId="18959678" w:rsidR="0070778F" w:rsidRPr="00F641B0" w:rsidRDefault="00DE6EC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Abié</w:t>
      </w:r>
      <w:r w:rsidR="0070778F" w:rsidRPr="00F641B0">
        <w:rPr>
          <w:rFonts w:ascii="Times" w:hAnsi="Times" w:cs="Times New Roman"/>
          <w:color w:val="000000" w:themeColor="text1"/>
          <w:lang w:val="en-US"/>
        </w:rPr>
        <w:t xml:space="preserve"> marçe</w:t>
      </w:r>
      <w:r w:rsidR="009E674F"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dolçe e benedetto frus</w:t>
      </w:r>
      <w:r w:rsidR="009E674F" w:rsidRPr="00F641B0">
        <w:rPr>
          <w:rFonts w:ascii="Times" w:hAnsi="Times" w:cs="Times New Roman"/>
          <w:color w:val="000000" w:themeColor="text1"/>
          <w:lang w:val="en-US"/>
        </w:rPr>
        <w:t>,</w:t>
      </w:r>
    </w:p>
    <w:p w14:paraId="29A61774"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(76V) </w:t>
      </w:r>
      <w:r w:rsidRPr="00F641B0">
        <w:rPr>
          <w:rFonts w:ascii="Times" w:hAnsi="Times" w:cs="Times New Roman"/>
          <w:color w:val="000000" w:themeColor="text1"/>
          <w:lang w:val="en-US"/>
        </w:rPr>
        <w:t>De cholui te pessa che peço che perdus</w:t>
      </w:r>
    </w:p>
    <w:p w14:paraId="63DE97F4" w14:textId="4024478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w:t>
      </w:r>
      <w:r w:rsidR="005951D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sta</w:t>
      </w:r>
      <w:r w:rsidR="005951D1" w:rsidRPr="00F641B0">
        <w:rPr>
          <w:rFonts w:ascii="Times" w:hAnsi="Times" w:cs="Times New Roman"/>
          <w:color w:val="000000" w:themeColor="text1"/>
          <w:lang w:val="en-US"/>
        </w:rPr>
        <w:t xml:space="preserve"> via parte è d'</w:t>
      </w:r>
      <w:r w:rsidRPr="00F641B0">
        <w:rPr>
          <w:rFonts w:ascii="Times" w:hAnsi="Times" w:cs="Times New Roman"/>
          <w:color w:val="000000" w:themeColor="text1"/>
          <w:lang w:val="en-US"/>
        </w:rPr>
        <w:t>andar recreus</w:t>
      </w:r>
      <w:r w:rsidR="00344D57">
        <w:rPr>
          <w:rFonts w:ascii="Times" w:hAnsi="Times" w:cs="Times New Roman"/>
          <w:color w:val="000000" w:themeColor="text1"/>
          <w:lang w:val="en-US"/>
        </w:rPr>
        <w:t>.</w:t>
      </w:r>
    </w:p>
    <w:p w14:paraId="6D784B2C" w14:textId="19E93F0B" w:rsidR="0070778F" w:rsidRPr="00F641B0" w:rsidRDefault="00DB3225"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Se ‘</w:t>
      </w:r>
      <w:r w:rsidR="005951D1" w:rsidRPr="00F641B0">
        <w:rPr>
          <w:rFonts w:ascii="Times" w:hAnsi="Times" w:cs="Times New Roman"/>
          <w:color w:val="000000" w:themeColor="text1"/>
          <w:lang w:val="en-US"/>
        </w:rPr>
        <w:t>npossibele è questo unde son mov</w:t>
      </w:r>
      <w:r w:rsidR="0070778F" w:rsidRPr="00F641B0">
        <w:rPr>
          <w:rFonts w:ascii="Times" w:hAnsi="Times" w:cs="Times New Roman"/>
          <w:color w:val="000000" w:themeColor="text1"/>
          <w:lang w:val="en-US"/>
        </w:rPr>
        <w:t>us</w:t>
      </w:r>
      <w:r w:rsidR="005951D1" w:rsidRPr="00F641B0">
        <w:rPr>
          <w:rFonts w:ascii="Times" w:hAnsi="Times" w:cs="Times New Roman"/>
          <w:color w:val="000000" w:themeColor="text1"/>
          <w:lang w:val="en-US"/>
        </w:rPr>
        <w:t>,</w:t>
      </w:r>
    </w:p>
    <w:p w14:paraId="3AE8C787" w14:textId="6C42CA5B" w:rsidR="0070778F" w:rsidRPr="00F641B0" w:rsidRDefault="005951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viv</w:t>
      </w:r>
      <w:r w:rsidR="0070778F" w:rsidRPr="00F641B0">
        <w:rPr>
          <w:rFonts w:ascii="Times" w:hAnsi="Times" w:cs="Times New Roman"/>
          <w:color w:val="000000" w:themeColor="text1"/>
          <w:lang w:val="en-US"/>
        </w:rPr>
        <w:t xml:space="preserve">o no possa </w:t>
      </w:r>
      <w:r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eder li decaçus</w:t>
      </w:r>
    </w:p>
    <w:p w14:paraId="0F3B594B" w14:textId="5959E86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son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lo regno ch</w:t>
      </w:r>
      <w:r w:rsidR="005951D1" w:rsidRPr="00F641B0">
        <w:rPr>
          <w:rFonts w:ascii="Times" w:hAnsi="Times" w:cs="Times New Roman"/>
          <w:color w:val="000000" w:themeColor="text1"/>
          <w:lang w:val="en-US"/>
        </w:rPr>
        <w:t>'</w:t>
      </w:r>
      <w:r w:rsidRPr="00F641B0">
        <w:rPr>
          <w:rFonts w:ascii="Times" w:hAnsi="Times" w:cs="Times New Roman"/>
          <w:color w:val="000000" w:themeColor="text1"/>
          <w:lang w:val="en-US"/>
        </w:rPr>
        <w:t>a la morte refus</w:t>
      </w:r>
    </w:p>
    <w:p w14:paraId="72DD3E27" w14:textId="0E11B10D" w:rsidR="0070778F" w:rsidRPr="00F641B0" w:rsidRDefault="005951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Reçev</w:t>
      </w:r>
      <w:r w:rsidR="0070778F" w:rsidRPr="00F641B0">
        <w:rPr>
          <w:rFonts w:ascii="Times" w:hAnsi="Times" w:cs="Times New Roman"/>
          <w:color w:val="000000" w:themeColor="text1"/>
          <w:lang w:val="en-US"/>
        </w:rPr>
        <w:t>e l</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anema unde m</w:t>
      </w:r>
      <w:r w:rsidRPr="00F641B0">
        <w:rPr>
          <w:rFonts w:ascii="Times" w:hAnsi="Times" w:cs="Times New Roman"/>
          <w:color w:val="000000" w:themeColor="text1"/>
          <w:lang w:val="en-US"/>
        </w:rPr>
        <w:t>'ave rev</w:t>
      </w:r>
      <w:r w:rsidR="0070778F" w:rsidRPr="00F641B0">
        <w:rPr>
          <w:rFonts w:ascii="Times" w:hAnsi="Times" w:cs="Times New Roman"/>
          <w:color w:val="000000" w:themeColor="text1"/>
          <w:lang w:val="en-US"/>
        </w:rPr>
        <w:t>estus</w:t>
      </w:r>
      <w:r w:rsidRPr="00F641B0">
        <w:rPr>
          <w:rFonts w:ascii="Times" w:hAnsi="Times" w:cs="Times New Roman"/>
          <w:color w:val="000000" w:themeColor="text1"/>
          <w:lang w:val="en-US"/>
        </w:rPr>
        <w:t>,</w:t>
      </w:r>
    </w:p>
    <w:p w14:paraId="2CA648F1" w14:textId="543AF184" w:rsidR="0070778F" w:rsidRPr="00F641B0" w:rsidRDefault="005951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S'elo ve plaxe no vorav</w:t>
      </w:r>
      <w:r w:rsidR="0070778F" w:rsidRPr="00F641B0">
        <w:rPr>
          <w:rFonts w:ascii="Times" w:hAnsi="Times" w:cs="Times New Roman"/>
          <w:color w:val="000000" w:themeColor="text1"/>
          <w:lang w:val="en-US"/>
        </w:rPr>
        <w:t>e eser plus</w:t>
      </w:r>
    </w:p>
    <w:p w14:paraId="02491940" w14:textId="0B11B68D" w:rsidR="0070778F" w:rsidRPr="00F641B0" w:rsidRDefault="005951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mondo o</w:t>
      </w:r>
      <w:r w:rsidR="00CB490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vui fosse v</w:t>
      </w:r>
      <w:r w:rsidR="0070778F" w:rsidRPr="00F641B0">
        <w:rPr>
          <w:rFonts w:ascii="Times" w:hAnsi="Times" w:cs="Times New Roman"/>
          <w:color w:val="000000" w:themeColor="text1"/>
          <w:lang w:val="en-US"/>
        </w:rPr>
        <w:t>endus</w:t>
      </w:r>
      <w:r w:rsidRPr="00F641B0">
        <w:rPr>
          <w:rFonts w:ascii="Times" w:hAnsi="Times" w:cs="Times New Roman"/>
          <w:color w:val="000000" w:themeColor="text1"/>
          <w:lang w:val="en-US"/>
        </w:rPr>
        <w:t>."</w:t>
      </w:r>
    </w:p>
    <w:p w14:paraId="2A791B5C" w14:textId="4E1A0437" w:rsidR="0070778F" w:rsidRPr="00C37404" w:rsidRDefault="00344D57"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C37404">
        <w:rPr>
          <w:rFonts w:ascii="Times" w:hAnsi="Times" w:cs="Times New Roman"/>
          <w:color w:val="000000" w:themeColor="text1"/>
          <w:lang w:val="en-US"/>
        </w:rPr>
        <w:t>Alora se dreçà</w:t>
      </w:r>
      <w:r w:rsidR="005951D1" w:rsidRPr="00C37404">
        <w:rPr>
          <w:rFonts w:ascii="Times" w:hAnsi="Times" w:cs="Times New Roman"/>
          <w:color w:val="000000" w:themeColor="text1"/>
          <w:lang w:val="en-US"/>
        </w:rPr>
        <w:t xml:space="preserve"> plançendo como v</w:t>
      </w:r>
      <w:r w:rsidR="0070778F" w:rsidRPr="00C37404">
        <w:rPr>
          <w:rFonts w:ascii="Times" w:hAnsi="Times" w:cs="Times New Roman"/>
          <w:color w:val="000000" w:themeColor="text1"/>
          <w:lang w:val="en-US"/>
        </w:rPr>
        <w:t>e</w:t>
      </w:r>
      <w:r w:rsidR="00DE6EC5" w:rsidRPr="00C37404">
        <w:rPr>
          <w:rFonts w:ascii="Times" w:hAnsi="Times" w:cs="Times New Roman"/>
          <w:i/>
          <w:color w:val="000000" w:themeColor="text1"/>
          <w:lang w:val="en-US"/>
        </w:rPr>
        <w:t>n</w:t>
      </w:r>
      <w:r w:rsidR="0070778F" w:rsidRPr="00C37404">
        <w:rPr>
          <w:rFonts w:ascii="Times" w:hAnsi="Times" w:cs="Times New Roman"/>
          <w:color w:val="000000" w:themeColor="text1"/>
          <w:lang w:val="en-US"/>
        </w:rPr>
        <w:t>cus</w:t>
      </w:r>
      <w:r w:rsidR="005951D1" w:rsidRPr="00C37404">
        <w:rPr>
          <w:rFonts w:ascii="Times" w:hAnsi="Times" w:cs="Times New Roman"/>
          <w:color w:val="000000" w:themeColor="text1"/>
          <w:lang w:val="en-US"/>
        </w:rPr>
        <w:t>.</w:t>
      </w:r>
    </w:p>
    <w:p w14:paraId="6AB2AD1A" w14:textId="0CFDD205" w:rsidR="005951D1" w:rsidRPr="00F641B0" w:rsidRDefault="00F82811" w:rsidP="005951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138</w:t>
      </w:r>
      <w:r w:rsidR="0070778F" w:rsidRPr="00F641B0">
        <w:rPr>
          <w:rFonts w:ascii="Times" w:hAnsi="Times" w:cs="Times New Roman"/>
          <w:bCs/>
          <w:color w:val="000000" w:themeColor="text1"/>
          <w:lang w:val="en-US"/>
        </w:rPr>
        <w:t xml:space="preserve">] </w:t>
      </w:r>
    </w:p>
    <w:p w14:paraId="031B5EEF" w14:textId="399DB39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w:t>
      </w:r>
      <w:r w:rsidR="00CC5A2E" w:rsidRPr="00F641B0">
        <w:rPr>
          <w:rFonts w:ascii="Times" w:hAnsi="Times" w:cs="Times New Roman"/>
          <w:color w:val="000000" w:themeColor="text1"/>
          <w:lang w:val="en-US"/>
        </w:rPr>
        <w:t>a so pregera se dreçà</w:t>
      </w:r>
      <w:r w:rsidR="005951D1" w:rsidRPr="00F641B0">
        <w:rPr>
          <w:rFonts w:ascii="Times" w:hAnsi="Times" w:cs="Times New Roman"/>
          <w:color w:val="000000" w:themeColor="text1"/>
          <w:lang w:val="en-US"/>
        </w:rPr>
        <w:t xml:space="preserve"> lo conte U</w:t>
      </w:r>
      <w:r w:rsidRPr="00F641B0">
        <w:rPr>
          <w:rFonts w:ascii="Times" w:hAnsi="Times" w:cs="Times New Roman"/>
          <w:color w:val="000000" w:themeColor="text1"/>
          <w:lang w:val="en-US"/>
        </w:rPr>
        <w:t>ge</w:t>
      </w:r>
      <w:r w:rsidR="005951D1" w:rsidRPr="00F641B0">
        <w:rPr>
          <w:rFonts w:ascii="Times" w:hAnsi="Times" w:cs="Times New Roman"/>
          <w:color w:val="000000" w:themeColor="text1"/>
          <w:lang w:val="en-US"/>
        </w:rPr>
        <w:t>,</w:t>
      </w:r>
    </w:p>
    <w:p w14:paraId="4C15A761" w14:textId="13E61E0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Plançe con lli </w:t>
      </w:r>
      <w:r w:rsidR="005951D1" w:rsidRPr="00F641B0">
        <w:rPr>
          <w:rFonts w:ascii="Times" w:hAnsi="Times" w:cs="Times New Roman"/>
          <w:color w:val="000000" w:themeColor="text1"/>
          <w:lang w:val="en-US"/>
        </w:rPr>
        <w:t xml:space="preserve">ochi e con le man se </w:t>
      </w:r>
      <w:r w:rsidRPr="00F641B0">
        <w:rPr>
          <w:rFonts w:ascii="Times" w:hAnsi="Times" w:cs="Times New Roman"/>
          <w:color w:val="000000" w:themeColor="text1"/>
          <w:lang w:val="en-US"/>
        </w:rPr>
        <w:t>sue</w:t>
      </w:r>
      <w:r w:rsidR="005951D1" w:rsidRPr="00F641B0">
        <w:rPr>
          <w:rFonts w:ascii="Times" w:hAnsi="Times" w:cs="Times New Roman"/>
          <w:color w:val="000000" w:themeColor="text1"/>
          <w:lang w:val="en-US"/>
        </w:rPr>
        <w:t>.</w:t>
      </w:r>
    </w:p>
    <w:p w14:paraId="75C302B0" w14:textId="6BCE75F4" w:rsidR="0070778F" w:rsidRPr="00F641B0" w:rsidRDefault="005951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344D57">
        <w:rPr>
          <w:rFonts w:ascii="Times" w:hAnsi="Times" w:cs="Times New Roman"/>
          <w:color w:val="000000" w:themeColor="text1"/>
          <w:lang w:val="en-US"/>
        </w:rPr>
        <w:t>dunca guardà</w:t>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mé la v</w:t>
      </w:r>
      <w:r w:rsidR="0070778F" w:rsidRPr="00F641B0">
        <w:rPr>
          <w:rFonts w:ascii="Times" w:hAnsi="Times" w:cs="Times New Roman"/>
          <w:color w:val="000000" w:themeColor="text1"/>
          <w:lang w:val="en-US"/>
        </w:rPr>
        <w:t>ale fondue</w:t>
      </w:r>
      <w:r w:rsidRPr="00F641B0">
        <w:rPr>
          <w:rFonts w:ascii="Times" w:hAnsi="Times" w:cs="Times New Roman"/>
          <w:color w:val="000000" w:themeColor="text1"/>
          <w:lang w:val="en-US"/>
        </w:rPr>
        <w:t>,</w:t>
      </w:r>
    </w:p>
    <w:p w14:paraId="554B1199" w14:textId="18D641DE" w:rsidR="0070778F" w:rsidRPr="00F641B0" w:rsidRDefault="005951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Soto </w:t>
      </w:r>
      <w:r w:rsidR="00C37404">
        <w:rPr>
          <w:rFonts w:ascii="Times" w:hAnsi="Times" w:cs="Times New Roman"/>
          <w:color w:val="000000" w:themeColor="text1"/>
          <w:lang w:val="en-US"/>
        </w:rPr>
        <w:t>uno alboro onde le foi</w:t>
      </w:r>
      <w:r w:rsidRPr="00F641B0">
        <w:rPr>
          <w:rFonts w:ascii="Times" w:hAnsi="Times" w:cs="Times New Roman"/>
          <w:color w:val="000000" w:themeColor="text1"/>
          <w:lang w:val="en-US"/>
        </w:rPr>
        <w:t>e è</w:t>
      </w:r>
      <w:r w:rsidR="0070778F" w:rsidRPr="00F641B0">
        <w:rPr>
          <w:rFonts w:ascii="Times" w:hAnsi="Times" w:cs="Times New Roman"/>
          <w:color w:val="000000" w:themeColor="text1"/>
          <w:lang w:val="en-US"/>
        </w:rPr>
        <w:t xml:space="preserve"> caçue</w:t>
      </w:r>
      <w:r w:rsidRPr="00F641B0">
        <w:rPr>
          <w:rFonts w:ascii="Times" w:hAnsi="Times" w:cs="Times New Roman"/>
          <w:color w:val="000000" w:themeColor="text1"/>
          <w:lang w:val="en-US"/>
        </w:rPr>
        <w:t>,</w:t>
      </w:r>
      <w:r w:rsidR="00344D57">
        <w:rPr>
          <w:rStyle w:val="FootnoteReference"/>
          <w:rFonts w:ascii="Times" w:hAnsi="Times" w:cs="Times New Roman"/>
          <w:color w:val="000000" w:themeColor="text1"/>
          <w:lang w:val="en-US"/>
        </w:rPr>
        <w:footnoteReference w:id="421"/>
      </w:r>
    </w:p>
    <w:p w14:paraId="3BEEF792" w14:textId="37C30DE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muodo de</w:t>
      </w:r>
      <w:r w:rsidR="005951D1" w:rsidRPr="00F641B0">
        <w:rPr>
          <w:rFonts w:ascii="Times" w:hAnsi="Times" w:cs="Times New Roman"/>
          <w:color w:val="000000" w:themeColor="text1"/>
          <w:lang w:val="en-US"/>
        </w:rPr>
        <w:t xml:space="preserve"> penitant à una unbra v</w:t>
      </w:r>
      <w:r w:rsidRPr="00F641B0">
        <w:rPr>
          <w:rFonts w:ascii="Times" w:hAnsi="Times" w:cs="Times New Roman"/>
          <w:color w:val="000000" w:themeColor="text1"/>
          <w:lang w:val="en-US"/>
        </w:rPr>
        <w:t>eçue</w:t>
      </w:r>
      <w:r w:rsidR="005951D1" w:rsidRPr="00F641B0">
        <w:rPr>
          <w:rFonts w:ascii="Times" w:hAnsi="Times" w:cs="Times New Roman"/>
          <w:color w:val="000000" w:themeColor="text1"/>
          <w:lang w:val="en-US"/>
        </w:rPr>
        <w:t>,</w:t>
      </w:r>
    </w:p>
    <w:p w14:paraId="599C5F79" w14:textId="2543476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 una c</w:t>
      </w:r>
      <w:r w:rsidR="005951D1" w:rsidRPr="00F641B0">
        <w:rPr>
          <w:rFonts w:ascii="Times" w:hAnsi="Times" w:cs="Times New Roman"/>
          <w:color w:val="000000" w:themeColor="text1"/>
          <w:lang w:val="en-US"/>
        </w:rPr>
        <w:t>ota bixa in pluxor luogi ronpue;</w:t>
      </w:r>
    </w:p>
    <w:p w14:paraId="5F079114" w14:textId="46BAD5F6" w:rsidR="0070778F" w:rsidRPr="00F641B0" w:rsidRDefault="005951D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capelo dell sso cavo no v</w:t>
      </w:r>
      <w:r w:rsidR="003F6748" w:rsidRPr="00F641B0">
        <w:rPr>
          <w:rFonts w:ascii="Times" w:hAnsi="Times" w:cs="Times New Roman"/>
          <w:color w:val="000000" w:themeColor="text1"/>
          <w:lang w:val="en-US"/>
        </w:rPr>
        <w:t>al una latue,</w:t>
      </w:r>
    </w:p>
    <w:p w14:paraId="40558A3A" w14:textId="323379A8" w:rsidR="0070778F" w:rsidRPr="00F641B0" w:rsidRDefault="003F674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Onta à </w:t>
      </w:r>
      <w:r w:rsidR="0070778F" w:rsidRPr="00F641B0">
        <w:rPr>
          <w:rFonts w:ascii="Times" w:hAnsi="Times" w:cs="Times New Roman"/>
          <w:color w:val="000000" w:themeColor="text1"/>
          <w:lang w:val="en-US"/>
        </w:rPr>
        <w:t>la barba bruta e canue</w:t>
      </w:r>
      <w:r w:rsidRPr="00F641B0">
        <w:rPr>
          <w:rFonts w:ascii="Times" w:hAnsi="Times" w:cs="Times New Roman"/>
          <w:color w:val="000000" w:themeColor="text1"/>
          <w:lang w:val="en-US"/>
        </w:rPr>
        <w:t>,</w:t>
      </w:r>
    </w:p>
    <w:p w14:paraId="2CA4A45E" w14:textId="5DF83FC5" w:rsidR="0070778F" w:rsidRPr="00F641B0" w:rsidRDefault="003F674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ochi piçoli co scura v</w:t>
      </w:r>
      <w:r w:rsidR="0070778F" w:rsidRPr="00F641B0">
        <w:rPr>
          <w:rFonts w:ascii="Times" w:hAnsi="Times" w:cs="Times New Roman"/>
          <w:color w:val="000000" w:themeColor="text1"/>
          <w:lang w:val="en-US"/>
        </w:rPr>
        <w:t>eçue</w:t>
      </w:r>
      <w:r w:rsidRPr="00F641B0">
        <w:rPr>
          <w:rFonts w:ascii="Times" w:hAnsi="Times" w:cs="Times New Roman"/>
          <w:color w:val="000000" w:themeColor="text1"/>
          <w:lang w:val="en-US"/>
        </w:rPr>
        <w:t>,</w:t>
      </w:r>
    </w:p>
    <w:p w14:paraId="4342870F" w14:textId="455B4A8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boca larga</w:t>
      </w:r>
      <w:r w:rsidR="003F674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la dent</w:t>
      </w:r>
      <w:r w:rsidR="00344D57">
        <w:rPr>
          <w:rFonts w:ascii="Times" w:hAnsi="Times" w:cs="Times New Roman"/>
          <w:color w:val="000000" w:themeColor="text1"/>
          <w:lang w:val="en-US"/>
        </w:rPr>
        <w:t>a</w:t>
      </w:r>
      <w:r w:rsidRPr="00F641B0">
        <w:rPr>
          <w:rFonts w:ascii="Times" w:hAnsi="Times" w:cs="Times New Roman"/>
          <w:color w:val="000000" w:themeColor="text1"/>
          <w:lang w:val="en-US"/>
        </w:rPr>
        <w:t>dur</w:t>
      </w:r>
      <w:r w:rsidR="003F6748"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ague</w:t>
      </w:r>
      <w:r w:rsidR="003F6748" w:rsidRPr="00F641B0">
        <w:rPr>
          <w:rFonts w:ascii="Times" w:hAnsi="Times" w:cs="Times New Roman"/>
          <w:color w:val="000000" w:themeColor="text1"/>
          <w:lang w:val="en-US"/>
        </w:rPr>
        <w:t>,</w:t>
      </w:r>
      <w:r w:rsidR="003F6748" w:rsidRPr="00F641B0">
        <w:rPr>
          <w:rStyle w:val="FootnoteReference"/>
          <w:rFonts w:ascii="Times" w:hAnsi="Times" w:cs="Times New Roman"/>
          <w:color w:val="000000" w:themeColor="text1"/>
          <w:lang w:val="en-US"/>
        </w:rPr>
        <w:footnoteReference w:id="422"/>
      </w:r>
    </w:p>
    <w:p w14:paraId="6A442D47" w14:textId="7E1B538D" w:rsidR="0070778F" w:rsidRPr="00F641B0" w:rsidRDefault="003F674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w:t>
      </w:r>
      <w:r w:rsidR="0070778F" w:rsidRPr="00F641B0">
        <w:rPr>
          <w:rFonts w:ascii="Times" w:hAnsi="Times" w:cs="Times New Roman"/>
          <w:color w:val="000000" w:themeColor="text1"/>
          <w:lang w:val="en-US"/>
        </w:rPr>
        <w:t>ra una delle</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man la laida cera apue</w:t>
      </w:r>
    </w:p>
    <w:p w14:paraId="5489ED09" w14:textId="067E1AD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3F6748"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altra chlama e tien sso boca mue</w:t>
      </w:r>
      <w:r w:rsidR="003F6748" w:rsidRPr="00F641B0">
        <w:rPr>
          <w:rFonts w:ascii="Times" w:hAnsi="Times" w:cs="Times New Roman"/>
          <w:color w:val="000000" w:themeColor="text1"/>
          <w:lang w:val="en-US"/>
        </w:rPr>
        <w:t>.</w:t>
      </w:r>
    </w:p>
    <w:p w14:paraId="4A574FDB" w14:textId="67F7FB74" w:rsidR="0070778F" w:rsidRPr="00F641B0" w:rsidRDefault="00344D57"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Lo conte lo guardà</w:t>
      </w:r>
      <w:r w:rsidR="003F6748"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si</w:t>
      </w:r>
      <w:r w:rsidR="003F6748" w:rsidRPr="00F641B0">
        <w:rPr>
          <w:rFonts w:ascii="Times" w:hAnsi="Times" w:cs="Times New Roman"/>
          <w:color w:val="000000" w:themeColor="text1"/>
          <w:lang w:val="en-US"/>
        </w:rPr>
        <w:t xml:space="preserve"> </w:t>
      </w:r>
      <w:r>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tema abue</w:t>
      </w:r>
      <w:r>
        <w:rPr>
          <w:rFonts w:ascii="Times" w:hAnsi="Times" w:cs="Times New Roman"/>
          <w:color w:val="000000" w:themeColor="text1"/>
          <w:lang w:val="en-US"/>
        </w:rPr>
        <w:t>;</w:t>
      </w:r>
      <w:r>
        <w:rPr>
          <w:rStyle w:val="FootnoteReference"/>
          <w:rFonts w:ascii="Times" w:hAnsi="Times" w:cs="Times New Roman"/>
          <w:color w:val="000000" w:themeColor="text1"/>
          <w:lang w:val="en-US"/>
        </w:rPr>
        <w:footnoteReference w:id="423"/>
      </w:r>
    </w:p>
    <w:p w14:paraId="129F5961" w14:textId="7F80E8B1" w:rsidR="0070778F" w:rsidRPr="00F641B0" w:rsidRDefault="003F674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Signasse lo v</w:t>
      </w:r>
      <w:r w:rsidR="0070778F" w:rsidRPr="00F641B0">
        <w:rPr>
          <w:rFonts w:ascii="Times" w:hAnsi="Times" w:cs="Times New Roman"/>
          <w:color w:val="000000" w:themeColor="text1"/>
          <w:lang w:val="en-US"/>
        </w:rPr>
        <w:t>ixo puo dise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"Dio aiu</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0634A965" w14:textId="4024378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Forma d</w:t>
      </w:r>
      <w:r w:rsidR="003F6748" w:rsidRPr="00F641B0">
        <w:rPr>
          <w:rFonts w:ascii="Times" w:hAnsi="Times" w:cs="Times New Roman"/>
          <w:color w:val="000000" w:themeColor="text1"/>
          <w:lang w:val="en-US"/>
        </w:rPr>
        <w:t>'omo v</w:t>
      </w:r>
      <w:r w:rsidRPr="00F641B0">
        <w:rPr>
          <w:rFonts w:ascii="Times" w:hAnsi="Times" w:cs="Times New Roman"/>
          <w:color w:val="000000" w:themeColor="text1"/>
          <w:lang w:val="en-US"/>
        </w:rPr>
        <w:t>eço</w:t>
      </w:r>
      <w:r w:rsidR="003F674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non so s</w:t>
      </w:r>
      <w:r w:rsidR="00DE6EC5" w:rsidRPr="00F641B0">
        <w:rPr>
          <w:rFonts w:ascii="Times" w:hAnsi="Times" w:cs="Times New Roman"/>
          <w:color w:val="000000" w:themeColor="text1"/>
          <w:lang w:val="en-US"/>
        </w:rPr>
        <w:t>'</w:t>
      </w:r>
      <w:r w:rsidRPr="00F641B0">
        <w:rPr>
          <w:rFonts w:ascii="Times" w:hAnsi="Times" w:cs="Times New Roman"/>
          <w:color w:val="000000" w:themeColor="text1"/>
          <w:lang w:val="en-US"/>
        </w:rPr>
        <w:t>el</w:t>
      </w:r>
      <w:r w:rsidR="00DE6EC5" w:rsidRPr="00F641B0">
        <w:rPr>
          <w:rFonts w:ascii="Times" w:hAnsi="Times" w:cs="Times New Roman"/>
          <w:color w:val="000000" w:themeColor="text1"/>
          <w:lang w:val="en-US"/>
        </w:rPr>
        <w:t xml:space="preserve"> </w:t>
      </w:r>
      <w:r w:rsidR="003F6748"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nasue</w:t>
      </w:r>
      <w:r w:rsidR="003F6748" w:rsidRPr="00F641B0">
        <w:rPr>
          <w:rFonts w:ascii="Times" w:hAnsi="Times" w:cs="Times New Roman"/>
          <w:color w:val="000000" w:themeColor="text1"/>
          <w:lang w:val="en-US"/>
        </w:rPr>
        <w:t>."</w:t>
      </w:r>
    </w:p>
    <w:p w14:paraId="2D534249" w14:textId="548BA95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w:t>
      </w:r>
      <w:r w:rsidR="003F6748" w:rsidRPr="00F641B0">
        <w:rPr>
          <w:rFonts w:ascii="Times" w:hAnsi="Times" w:cs="Times New Roman"/>
          <w:color w:val="000000" w:themeColor="text1"/>
          <w:lang w:val="en-US"/>
        </w:rPr>
        <w:t xml:space="preserve"> </w:t>
      </w:r>
      <w:r w:rsidR="00CC5A2E" w:rsidRPr="00F641B0">
        <w:rPr>
          <w:rFonts w:ascii="Times" w:hAnsi="Times" w:cs="Times New Roman"/>
          <w:color w:val="000000" w:themeColor="text1"/>
          <w:lang w:val="en-US"/>
        </w:rPr>
        <w:t>se aprossimà</w:t>
      </w:r>
      <w:r w:rsidRPr="00F641B0">
        <w:rPr>
          <w:rFonts w:ascii="Times" w:hAnsi="Times" w:cs="Times New Roman"/>
          <w:color w:val="000000" w:themeColor="text1"/>
          <w:lang w:val="en-US"/>
        </w:rPr>
        <w:t xml:space="preserve"> a</w:t>
      </w:r>
      <w:r w:rsidR="001A04CC" w:rsidRPr="00F641B0">
        <w:rPr>
          <w:rFonts w:ascii="Times" w:hAnsi="Times" w:cs="Times New Roman"/>
          <w:color w:val="000000" w:themeColor="text1"/>
          <w:lang w:val="en-US"/>
        </w:rPr>
        <w:t xml:space="preserve"> </w:t>
      </w:r>
      <w:r w:rsidR="003F6748" w:rsidRPr="00F641B0">
        <w:rPr>
          <w:rFonts w:ascii="Times" w:hAnsi="Times" w:cs="Times New Roman"/>
          <w:color w:val="000000" w:themeColor="text1"/>
          <w:lang w:val="en-US"/>
        </w:rPr>
        <w:t>la vista plov</w:t>
      </w:r>
      <w:r w:rsidRPr="00F641B0">
        <w:rPr>
          <w:rFonts w:ascii="Times" w:hAnsi="Times" w:cs="Times New Roman"/>
          <w:color w:val="000000" w:themeColor="text1"/>
          <w:lang w:val="en-US"/>
        </w:rPr>
        <w:t>ue</w:t>
      </w:r>
      <w:r w:rsidR="003F6748" w:rsidRPr="00F641B0">
        <w:rPr>
          <w:rFonts w:ascii="Times" w:hAnsi="Times" w:cs="Times New Roman"/>
          <w:color w:val="000000" w:themeColor="text1"/>
          <w:lang w:val="en-US"/>
        </w:rPr>
        <w:t>,</w:t>
      </w:r>
    </w:p>
    <w:p w14:paraId="16A5D5DC" w14:textId="5208DEE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dixe</w:t>
      </w:r>
      <w:r w:rsidR="003F6748" w:rsidRPr="00F641B0">
        <w:rPr>
          <w:rFonts w:ascii="Times" w:hAnsi="Times" w:cs="Times New Roman"/>
          <w:color w:val="000000" w:themeColor="text1"/>
          <w:lang w:val="en-US"/>
        </w:rPr>
        <w:t xml:space="preserve">, "Che fé </w:t>
      </w:r>
      <w:r w:rsidRPr="00F641B0">
        <w:rPr>
          <w:rFonts w:ascii="Times" w:hAnsi="Times" w:cs="Times New Roman"/>
          <w:color w:val="000000" w:themeColor="text1"/>
          <w:lang w:val="en-US"/>
        </w:rPr>
        <w:t>tu in</w:t>
      </w:r>
      <w:r w:rsidR="003F674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lla landa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due</w:t>
      </w:r>
      <w:r w:rsidR="001F6609" w:rsidRPr="00F641B0">
        <w:rPr>
          <w:rFonts w:ascii="Times" w:hAnsi="Times" w:cs="Times New Roman"/>
          <w:color w:val="000000" w:themeColor="text1"/>
          <w:lang w:val="en-US"/>
        </w:rPr>
        <w:t>?</w:t>
      </w:r>
    </w:p>
    <w:p w14:paraId="730A23EC" w14:textId="681FB68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(77R) </w:t>
      </w:r>
      <w:r w:rsidR="001F6609" w:rsidRPr="00F641B0">
        <w:rPr>
          <w:rFonts w:ascii="Times" w:hAnsi="Times" w:cs="Times New Roman"/>
          <w:color w:val="000000" w:themeColor="text1"/>
          <w:lang w:val="en-US"/>
        </w:rPr>
        <w:t>È tu v</w:t>
      </w:r>
      <w:r w:rsidRPr="00F641B0">
        <w:rPr>
          <w:rFonts w:ascii="Times" w:hAnsi="Times" w:cs="Times New Roman"/>
          <w:color w:val="000000" w:themeColor="text1"/>
          <w:lang w:val="en-US"/>
        </w:rPr>
        <w:t>ero homo o</w:t>
      </w:r>
      <w:r w:rsidR="001F6609" w:rsidRPr="00F641B0">
        <w:rPr>
          <w:rFonts w:ascii="Times" w:hAnsi="Times" w:cs="Times New Roman"/>
          <w:color w:val="000000" w:themeColor="text1"/>
          <w:lang w:val="en-US"/>
        </w:rPr>
        <w:t xml:space="preserve"> f</w:t>
      </w:r>
      <w:r w:rsidRPr="00F641B0">
        <w:rPr>
          <w:rFonts w:ascii="Times" w:hAnsi="Times" w:cs="Times New Roman"/>
          <w:color w:val="000000" w:themeColor="text1"/>
          <w:lang w:val="en-US"/>
        </w:rPr>
        <w:t>antasma aparue</w:t>
      </w:r>
      <w:r w:rsidR="001F6609" w:rsidRPr="00F641B0">
        <w:rPr>
          <w:rFonts w:ascii="Times" w:hAnsi="Times" w:cs="Times New Roman"/>
          <w:color w:val="000000" w:themeColor="text1"/>
          <w:lang w:val="en-US"/>
        </w:rPr>
        <w:t>?"</w:t>
      </w:r>
    </w:p>
    <w:p w14:paraId="67110E1E" w14:textId="2765FD58" w:rsidR="0070778F" w:rsidRPr="00F641B0" w:rsidRDefault="001F660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lo respoxe cun la boca mosue</w:t>
      </w:r>
      <w:r w:rsidRPr="00F641B0">
        <w:rPr>
          <w:rFonts w:ascii="Times" w:hAnsi="Times" w:cs="Times New Roman"/>
          <w:color w:val="000000" w:themeColor="text1"/>
          <w:lang w:val="en-US"/>
        </w:rPr>
        <w:t>,</w:t>
      </w:r>
    </w:p>
    <w:p w14:paraId="145778A2" w14:textId="67657400" w:rsidR="0070778F" w:rsidRPr="00F641B0" w:rsidRDefault="001F660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Homo no</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sun</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ni de carne renplue</w:t>
      </w:r>
      <w:r w:rsidRPr="00F641B0">
        <w:rPr>
          <w:rFonts w:ascii="Times" w:hAnsi="Times" w:cs="Times New Roman"/>
          <w:color w:val="000000" w:themeColor="text1"/>
          <w:lang w:val="en-US"/>
        </w:rPr>
        <w:t>;</w:t>
      </w:r>
    </w:p>
    <w:p w14:paraId="7ABB8942" w14:textId="5198A0D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1F6609"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alta gloria fo mia primera insue</w:t>
      </w:r>
      <w:r w:rsidR="001F6609" w:rsidRPr="00F641B0">
        <w:rPr>
          <w:rFonts w:ascii="Times" w:hAnsi="Times" w:cs="Times New Roman"/>
          <w:color w:val="000000" w:themeColor="text1"/>
          <w:lang w:val="en-US"/>
        </w:rPr>
        <w:t>,</w:t>
      </w:r>
    </w:p>
    <w:p w14:paraId="078DA1D7" w14:textId="470C651E" w:rsidR="0070778F" w:rsidRPr="00F641B0" w:rsidRDefault="001F660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fu della cunpagnia de M</w:t>
      </w:r>
      <w:r w:rsidR="0070778F" w:rsidRPr="00F641B0">
        <w:rPr>
          <w:rFonts w:ascii="Times" w:hAnsi="Times" w:cs="Times New Roman"/>
          <w:color w:val="000000" w:themeColor="text1"/>
          <w:lang w:val="en-US"/>
        </w:rPr>
        <w:t>ichiel ronpue</w:t>
      </w:r>
    </w:p>
    <w:p w14:paraId="5F866821" w14:textId="016EA86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falso pensier che de</w:t>
      </w:r>
      <w:r w:rsidR="001F6609" w:rsidRPr="00F641B0">
        <w:rPr>
          <w:rFonts w:ascii="Times" w:hAnsi="Times" w:cs="Times New Roman"/>
          <w:color w:val="000000" w:themeColor="text1"/>
          <w:lang w:val="en-US"/>
        </w:rPr>
        <w:t>su</w:t>
      </w:r>
      <w:r w:rsidR="001F6609" w:rsidRPr="00F641B0">
        <w:rPr>
          <w:rStyle w:val="FootnoteReference"/>
          <w:rFonts w:ascii="Times" w:hAnsi="Times" w:cs="Times New Roman"/>
          <w:color w:val="000000" w:themeColor="text1"/>
          <w:lang w:val="en-US"/>
        </w:rPr>
        <w:footnoteReference w:id="424"/>
      </w:r>
      <w:r w:rsidR="001F6609" w:rsidRPr="00F641B0">
        <w:rPr>
          <w:rFonts w:ascii="Times" w:hAnsi="Times" w:cs="Times New Roman"/>
          <w:color w:val="000000" w:themeColor="text1"/>
          <w:lang w:val="en-US"/>
        </w:rPr>
        <w:t xml:space="preserve"> fo mov</w:t>
      </w:r>
      <w:r w:rsidRPr="00F641B0">
        <w:rPr>
          <w:rFonts w:ascii="Times" w:hAnsi="Times" w:cs="Times New Roman"/>
          <w:color w:val="000000" w:themeColor="text1"/>
          <w:lang w:val="en-US"/>
        </w:rPr>
        <w:t>ue</w:t>
      </w:r>
      <w:r w:rsidR="001F6609" w:rsidRPr="00F641B0">
        <w:rPr>
          <w:rFonts w:ascii="Times" w:hAnsi="Times" w:cs="Times New Roman"/>
          <w:color w:val="000000" w:themeColor="text1"/>
          <w:lang w:val="en-US"/>
        </w:rPr>
        <w:t>."</w:t>
      </w:r>
    </w:p>
    <w:p w14:paraId="6C172F84" w14:textId="0F70834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conte l</w:t>
      </w:r>
      <w:r w:rsidR="001F6609" w:rsidRPr="00F641B0">
        <w:rPr>
          <w:rFonts w:ascii="Times" w:hAnsi="Times" w:cs="Times New Roman"/>
          <w:color w:val="000000" w:themeColor="text1"/>
          <w:lang w:val="en-US"/>
        </w:rPr>
        <w:t>'</w:t>
      </w:r>
      <w:r w:rsidRPr="00F641B0">
        <w:rPr>
          <w:rFonts w:ascii="Times" w:hAnsi="Times" w:cs="Times New Roman"/>
          <w:color w:val="000000" w:themeColor="text1"/>
          <w:lang w:val="en-US"/>
        </w:rPr>
        <w:t>intende</w:t>
      </w:r>
      <w:r w:rsidR="001F6609" w:rsidRPr="00F641B0">
        <w:rPr>
          <w:rFonts w:ascii="Times" w:hAnsi="Times" w:cs="Times New Roman"/>
          <w:color w:val="000000" w:themeColor="text1"/>
          <w:lang w:val="en-US"/>
        </w:rPr>
        <w:t>, tuto el san</w:t>
      </w:r>
      <w:r w:rsidRPr="00F641B0">
        <w:rPr>
          <w:rFonts w:ascii="Times" w:hAnsi="Times" w:cs="Times New Roman"/>
          <w:color w:val="000000" w:themeColor="text1"/>
          <w:lang w:val="en-US"/>
        </w:rPr>
        <w:t>gue</w:t>
      </w:r>
      <w:r w:rsidR="001F660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li</w:t>
      </w:r>
      <w:r w:rsidR="001F660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mue</w:t>
      </w:r>
      <w:r w:rsidR="001F6609" w:rsidRPr="00F641B0">
        <w:rPr>
          <w:rFonts w:ascii="Times" w:hAnsi="Times" w:cs="Times New Roman"/>
          <w:color w:val="000000" w:themeColor="text1"/>
          <w:lang w:val="en-US"/>
        </w:rPr>
        <w:t>.</w:t>
      </w:r>
    </w:p>
    <w:p w14:paraId="6A69E23C" w14:textId="33525891" w:rsidR="001F6609" w:rsidRPr="00F641B0" w:rsidRDefault="0070778F" w:rsidP="001F6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w:t>
      </w:r>
      <w:r w:rsidR="00F82811" w:rsidRPr="00F641B0">
        <w:rPr>
          <w:rFonts w:ascii="Times" w:hAnsi="Times" w:cs="Times New Roman"/>
          <w:bCs/>
          <w:color w:val="000000" w:themeColor="text1"/>
          <w:lang w:val="en-US"/>
        </w:rPr>
        <w:t>sse 139</w:t>
      </w:r>
      <w:r w:rsidRPr="00F641B0">
        <w:rPr>
          <w:rFonts w:ascii="Times" w:hAnsi="Times" w:cs="Times New Roman"/>
          <w:bCs/>
          <w:color w:val="000000" w:themeColor="text1"/>
          <w:lang w:val="en-US"/>
        </w:rPr>
        <w:t xml:space="preserve">] </w:t>
      </w:r>
    </w:p>
    <w:p w14:paraId="5086CD4B" w14:textId="0782326F" w:rsidR="0070778F" w:rsidRPr="00F641B0" w:rsidRDefault="001F660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Tema à</w:t>
      </w:r>
      <w:r w:rsidR="0070778F" w:rsidRPr="00F641B0">
        <w:rPr>
          <w:rFonts w:ascii="Times" w:hAnsi="Times" w:cs="Times New Roman"/>
          <w:color w:val="000000" w:themeColor="text1"/>
          <w:lang w:val="en-US"/>
        </w:rPr>
        <w:t xml:space="preserve"> el conte e quel disse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"Non av</w:t>
      </w:r>
      <w:r w:rsidR="0070778F" w:rsidRPr="00F641B0">
        <w:rPr>
          <w:rFonts w:ascii="Times" w:hAnsi="Times" w:cs="Times New Roman"/>
          <w:color w:val="000000" w:themeColor="text1"/>
          <w:lang w:val="en-US"/>
        </w:rPr>
        <w:t>er sogne</w:t>
      </w:r>
      <w:r w:rsidRPr="00F641B0">
        <w:rPr>
          <w:rFonts w:ascii="Times" w:hAnsi="Times" w:cs="Times New Roman"/>
          <w:color w:val="000000" w:themeColor="text1"/>
          <w:lang w:val="en-US"/>
        </w:rPr>
        <w:t>,</w:t>
      </w:r>
    </w:p>
    <w:p w14:paraId="5E7E9747" w14:textId="4AF6A59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F6609" w:rsidRPr="00F641B0">
        <w:rPr>
          <w:rFonts w:ascii="Times" w:hAnsi="Times" w:cs="Times New Roman"/>
          <w:color w:val="000000" w:themeColor="text1"/>
          <w:lang w:val="en-US"/>
        </w:rPr>
        <w:t>'</w:t>
      </w:r>
      <w:r w:rsidRPr="00F641B0">
        <w:rPr>
          <w:rFonts w:ascii="Times" w:hAnsi="Times" w:cs="Times New Roman"/>
          <w:color w:val="000000" w:themeColor="text1"/>
          <w:lang w:val="en-US"/>
        </w:rPr>
        <w:t>io non</w:t>
      </w:r>
      <w:r w:rsidR="001F6609" w:rsidRPr="00F641B0">
        <w:rPr>
          <w:rFonts w:ascii="Times" w:hAnsi="Times" w:cs="Times New Roman"/>
          <w:color w:val="000000" w:themeColor="text1"/>
          <w:lang w:val="en-US"/>
        </w:rPr>
        <w:t xml:space="preserve"> ò</w:t>
      </w:r>
      <w:r w:rsidRPr="00F641B0">
        <w:rPr>
          <w:rFonts w:ascii="Times" w:hAnsi="Times" w:cs="Times New Roman"/>
          <w:color w:val="000000" w:themeColor="text1"/>
          <w:lang w:val="en-US"/>
        </w:rPr>
        <w:t xml:space="preserve"> possa che algun mal te çogne</w:t>
      </w:r>
      <w:r w:rsidR="001F6609" w:rsidRPr="00F641B0">
        <w:rPr>
          <w:rFonts w:ascii="Times" w:hAnsi="Times" w:cs="Times New Roman"/>
          <w:color w:val="000000" w:themeColor="text1"/>
          <w:lang w:val="en-US"/>
        </w:rPr>
        <w:t>,</w:t>
      </w:r>
      <w:r w:rsidR="00EB29C1" w:rsidRPr="00F641B0">
        <w:rPr>
          <w:rStyle w:val="FootnoteReference"/>
          <w:rFonts w:ascii="Times" w:hAnsi="Times" w:cs="Times New Roman"/>
          <w:color w:val="000000" w:themeColor="text1"/>
          <w:lang w:val="en-US"/>
        </w:rPr>
        <w:footnoteReference w:id="425"/>
      </w:r>
    </w:p>
    <w:p w14:paraId="397E6140" w14:textId="1234CC3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c</w:t>
      </w:r>
      <w:r w:rsidRPr="00F641B0">
        <w:rPr>
          <w:rFonts w:ascii="Times" w:hAnsi="Times" w:cs="Times New Roman"/>
          <w:i/>
          <w:iCs/>
          <w:color w:val="000000" w:themeColor="text1"/>
          <w:lang w:val="en-US"/>
        </w:rPr>
        <w:t>on</w:t>
      </w:r>
      <w:r w:rsidR="001F6609" w:rsidRPr="00F641B0">
        <w:rPr>
          <w:rFonts w:ascii="Times" w:hAnsi="Times" w:cs="Times New Roman"/>
          <w:color w:val="000000" w:themeColor="text1"/>
          <w:lang w:val="en-US"/>
        </w:rPr>
        <w:t>pagnia de mi v</w:t>
      </w:r>
      <w:r w:rsidRPr="00F641B0">
        <w:rPr>
          <w:rFonts w:ascii="Times" w:hAnsi="Times" w:cs="Times New Roman"/>
          <w:color w:val="000000" w:themeColor="text1"/>
          <w:lang w:val="en-US"/>
        </w:rPr>
        <w:t>eramente te bexogne</w:t>
      </w:r>
      <w:r w:rsidR="001F6609" w:rsidRPr="00F641B0">
        <w:rPr>
          <w:rFonts w:ascii="Times" w:hAnsi="Times" w:cs="Times New Roman"/>
          <w:color w:val="000000" w:themeColor="text1"/>
          <w:lang w:val="en-US"/>
        </w:rPr>
        <w:t>;</w:t>
      </w:r>
    </w:p>
    <w:p w14:paraId="4065A1A7" w14:textId="10D0F475" w:rsidR="0070778F" w:rsidRPr="00F641B0" w:rsidRDefault="00CC5A2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Çò</w:t>
      </w:r>
      <w:r w:rsidR="001F6609" w:rsidRPr="00F641B0">
        <w:rPr>
          <w:rFonts w:ascii="Times" w:hAnsi="Times" w:cs="Times New Roman"/>
          <w:color w:val="000000" w:themeColor="text1"/>
          <w:lang w:val="en-US"/>
        </w:rPr>
        <w:t xml:space="preserve"> che tu v</w:t>
      </w:r>
      <w:r w:rsidR="0070778F" w:rsidRPr="00F641B0">
        <w:rPr>
          <w:rFonts w:ascii="Times" w:hAnsi="Times" w:cs="Times New Roman"/>
          <w:color w:val="000000" w:themeColor="text1"/>
          <w:lang w:val="en-US"/>
        </w:rPr>
        <w:t>a quirando so ben sença insogne</w:t>
      </w:r>
      <w:r w:rsidR="001F6609" w:rsidRPr="00F641B0">
        <w:rPr>
          <w:rFonts w:ascii="Times" w:hAnsi="Times" w:cs="Times New Roman"/>
          <w:color w:val="000000" w:themeColor="text1"/>
          <w:lang w:val="en-US"/>
        </w:rPr>
        <w:t>;</w:t>
      </w:r>
    </w:p>
    <w:p w14:paraId="15F74F80" w14:textId="0D379AC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Per longa soferencia </w:t>
      </w:r>
      <w:r w:rsidR="00EB29C1" w:rsidRPr="00F641B0">
        <w:rPr>
          <w:rFonts w:ascii="Times" w:hAnsi="Times" w:cs="Times New Roman"/>
          <w:color w:val="000000" w:themeColor="text1"/>
          <w:lang w:val="en-US"/>
        </w:rPr>
        <w:t>a(i)</w:t>
      </w:r>
      <w:r w:rsidR="00CC5A2E" w:rsidRPr="00F641B0">
        <w:rPr>
          <w:rStyle w:val="FootnoteReference"/>
          <w:rFonts w:ascii="Times" w:hAnsi="Times" w:cs="Times New Roman"/>
          <w:color w:val="000000" w:themeColor="text1"/>
          <w:lang w:val="en-US"/>
        </w:rPr>
        <w:footnoteReference w:id="426"/>
      </w:r>
      <w:r w:rsidRPr="00F641B0">
        <w:rPr>
          <w:rFonts w:ascii="Times" w:hAnsi="Times" w:cs="Times New Roman"/>
          <w:color w:val="000000" w:themeColor="text1"/>
          <w:lang w:val="en-US"/>
        </w:rPr>
        <w:t xml:space="preserve"> ben vento la pugne</w:t>
      </w:r>
      <w:r w:rsidR="001F6609" w:rsidRPr="00F641B0">
        <w:rPr>
          <w:rFonts w:ascii="Times" w:hAnsi="Times" w:cs="Times New Roman"/>
          <w:color w:val="000000" w:themeColor="text1"/>
          <w:lang w:val="en-US"/>
        </w:rPr>
        <w:t>,</w:t>
      </w:r>
      <w:r w:rsidR="00EB29C1" w:rsidRPr="00F641B0">
        <w:rPr>
          <w:rStyle w:val="FootnoteReference"/>
          <w:rFonts w:ascii="Times" w:hAnsi="Times" w:cs="Times New Roman"/>
          <w:color w:val="000000" w:themeColor="text1"/>
          <w:lang w:val="en-US"/>
        </w:rPr>
        <w:footnoteReference w:id="427"/>
      </w:r>
    </w:p>
    <w:p w14:paraId="4BB18E15" w14:textId="331C602B" w:rsidR="0070778F" w:rsidRPr="00F641B0" w:rsidRDefault="001F660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vien a</w:t>
      </w:r>
      <w:r w:rsidR="0070778F" w:rsidRPr="00F641B0">
        <w:rPr>
          <w:rFonts w:ascii="Times" w:hAnsi="Times" w:cs="Times New Roman"/>
          <w:color w:val="000000" w:themeColor="text1"/>
          <w:lang w:val="en-US"/>
        </w:rPr>
        <w:t>presso mi</w:t>
      </w:r>
      <w:r w:rsidRPr="00F641B0">
        <w:rPr>
          <w:rFonts w:ascii="Times" w:hAnsi="Times" w:cs="Times New Roman"/>
          <w:color w:val="000000" w:themeColor="text1"/>
          <w:lang w:val="en-US"/>
        </w:rPr>
        <w:t>, no l</w:t>
      </w:r>
      <w:r w:rsidR="0070778F" w:rsidRPr="00F641B0">
        <w:rPr>
          <w:rFonts w:ascii="Times" w:hAnsi="Times" w:cs="Times New Roman"/>
          <w:color w:val="000000" w:themeColor="text1"/>
          <w:lang w:val="en-US"/>
        </w:rPr>
        <w:t>assar p</w:t>
      </w:r>
      <w:r w:rsidR="0070778F"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v</w:t>
      </w:r>
      <w:r w:rsidR="0070778F" w:rsidRPr="00F641B0">
        <w:rPr>
          <w:rFonts w:ascii="Times" w:hAnsi="Times" w:cs="Times New Roman"/>
          <w:color w:val="000000" w:themeColor="text1"/>
          <w:lang w:val="en-US"/>
        </w:rPr>
        <w:t>ergogna</w:t>
      </w:r>
      <w:r w:rsidRPr="00F641B0">
        <w:rPr>
          <w:rFonts w:ascii="Times" w:hAnsi="Times" w:cs="Times New Roman"/>
          <w:color w:val="000000" w:themeColor="text1"/>
          <w:lang w:val="en-US"/>
        </w:rPr>
        <w:t>,</w:t>
      </w:r>
    </w:p>
    <w:p w14:paraId="75A49863" w14:textId="38C633CA" w:rsidR="0070778F" w:rsidRPr="00F641B0" w:rsidRDefault="001F660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fin</w:t>
      </w:r>
      <w:r w:rsidR="0070778F" w:rsidRPr="00F641B0">
        <w:rPr>
          <w:rFonts w:ascii="Times" w:hAnsi="Times" w:cs="Times New Roman"/>
          <w:color w:val="000000" w:themeColor="text1"/>
          <w:lang w:val="en-US"/>
        </w:rPr>
        <w:t xml:space="preserve">a in quel </w:t>
      </w:r>
      <w:r w:rsidR="007256BE" w:rsidRPr="00F641B0">
        <w:rPr>
          <w:rFonts w:ascii="Times" w:hAnsi="Times" w:cs="Times New Roman"/>
          <w:color w:val="000000" w:themeColor="text1"/>
          <w:lang w:val="en-US"/>
        </w:rPr>
        <w:t>p</w:t>
      </w:r>
      <w:r w:rsidR="007256BE" w:rsidRPr="00F641B0">
        <w:rPr>
          <w:rFonts w:ascii="Times" w:hAnsi="Times" w:cs="Times New Roman"/>
          <w:i/>
          <w:iCs/>
          <w:color w:val="000000" w:themeColor="text1"/>
          <w:lang w:val="en-US"/>
        </w:rPr>
        <w:t>ro</w:t>
      </w:r>
      <w:r w:rsidR="0070778F" w:rsidRPr="00F641B0">
        <w:rPr>
          <w:rFonts w:ascii="Times" w:hAnsi="Times" w:cs="Times New Roman"/>
          <w:color w:val="000000" w:themeColor="text1"/>
          <w:lang w:val="en-US"/>
        </w:rPr>
        <w:t xml:space="preserve">fondo </w:t>
      </w:r>
      <w:r w:rsidR="007256BE" w:rsidRPr="00F641B0">
        <w:rPr>
          <w:rFonts w:ascii="Times" w:hAnsi="Times" w:cs="Times New Roman"/>
          <w:color w:val="000000" w:themeColor="text1"/>
          <w:lang w:val="en-US"/>
        </w:rPr>
        <w:t>o</w:t>
      </w:r>
      <w:r w:rsidR="005B5614" w:rsidRPr="00F641B0">
        <w:rPr>
          <w:rFonts w:ascii="Times" w:hAnsi="Times" w:cs="Times New Roman"/>
          <w:color w:val="000000" w:themeColor="text1"/>
          <w:lang w:val="en-US"/>
        </w:rPr>
        <w:t xml:space="preserve">' </w:t>
      </w:r>
      <w:r w:rsidR="004D478A" w:rsidRPr="00F641B0">
        <w:rPr>
          <w:rFonts w:ascii="Times" w:hAnsi="Times" w:cs="Times New Roman"/>
          <w:color w:val="000000" w:themeColor="text1"/>
          <w:lang w:val="en-US"/>
        </w:rPr>
        <w:t>v</w:t>
      </w:r>
      <w:r w:rsidR="007256BE" w:rsidRPr="00F641B0">
        <w:rPr>
          <w:rFonts w:ascii="Times" w:hAnsi="Times" w:cs="Times New Roman"/>
          <w:color w:val="000000" w:themeColor="text1"/>
          <w:lang w:val="en-US"/>
        </w:rPr>
        <w:t>i</w:t>
      </w:r>
      <w:r w:rsidR="0070778F" w:rsidRPr="00F641B0">
        <w:rPr>
          <w:rFonts w:ascii="Times" w:hAnsi="Times" w:cs="Times New Roman"/>
          <w:color w:val="000000" w:themeColor="text1"/>
          <w:lang w:val="en-US"/>
        </w:rPr>
        <w:t>da se</w:t>
      </w:r>
      <w:r w:rsidR="007256BE"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ragogne</w:t>
      </w:r>
      <w:r w:rsidR="007256BE" w:rsidRPr="00F641B0">
        <w:rPr>
          <w:rFonts w:ascii="Times" w:hAnsi="Times" w:cs="Times New Roman"/>
          <w:color w:val="000000" w:themeColor="text1"/>
          <w:lang w:val="en-US"/>
        </w:rPr>
        <w:t>,</w:t>
      </w:r>
    </w:p>
    <w:p w14:paraId="757BBF7D" w14:textId="0A2102E9" w:rsidR="004F0A47" w:rsidRPr="00F641B0" w:rsidRDefault="0070778F" w:rsidP="004F0A4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te</w:t>
      </w:r>
      <w:r w:rsidR="004F0A47" w:rsidRPr="00F641B0">
        <w:rPr>
          <w:rFonts w:ascii="Times" w:hAnsi="Times" w:cs="Times New Roman"/>
          <w:color w:val="000000" w:themeColor="text1"/>
          <w:lang w:val="en-US"/>
        </w:rPr>
        <w:t xml:space="preserve"> </w:t>
      </w:r>
      <w:r w:rsidR="007256BE" w:rsidRPr="00F641B0">
        <w:rPr>
          <w:rFonts w:ascii="Times" w:hAnsi="Times" w:cs="Times New Roman"/>
          <w:color w:val="000000" w:themeColor="text1"/>
          <w:lang w:val="en-US"/>
        </w:rPr>
        <w:t>menerò</w:t>
      </w:r>
      <w:r w:rsidRPr="00F641B0">
        <w:rPr>
          <w:rFonts w:ascii="Times" w:hAnsi="Times" w:cs="Times New Roman"/>
          <w:color w:val="000000" w:themeColor="text1"/>
          <w:lang w:val="en-US"/>
        </w:rPr>
        <w:t xml:space="preserve"> dananci el nostro demogne</w:t>
      </w:r>
    </w:p>
    <w:p w14:paraId="5FA9A1E7" w14:textId="62B09BD6" w:rsidR="0070778F" w:rsidRPr="00F641B0" w:rsidRDefault="004F0A47" w:rsidP="004F0A4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CC5A2E"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7256BE" w:rsidRPr="00F641B0">
        <w:rPr>
          <w:rFonts w:ascii="Times" w:hAnsi="Times" w:cs="Times New Roman"/>
          <w:color w:val="000000" w:themeColor="text1"/>
          <w:lang w:val="en-US"/>
        </w:rPr>
        <w:t>tu por</w:t>
      </w:r>
      <w:r w:rsidR="00CC5A2E"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v</w:t>
      </w:r>
      <w:r w:rsidR="0070778F" w:rsidRPr="00F641B0">
        <w:rPr>
          <w:rFonts w:ascii="Times" w:hAnsi="Times" w:cs="Times New Roman"/>
          <w:color w:val="000000" w:themeColor="text1"/>
          <w:lang w:val="en-US"/>
        </w:rPr>
        <w:t>eder li mu</w:t>
      </w:r>
      <w:r w:rsidR="00CC5A2E" w:rsidRPr="00F641B0">
        <w:rPr>
          <w:rFonts w:ascii="Times" w:hAnsi="Times" w:cs="Times New Roman"/>
          <w:color w:val="000000" w:themeColor="text1"/>
          <w:lang w:val="en-US"/>
        </w:rPr>
        <w:t>(n)</w:t>
      </w:r>
      <w:r w:rsidR="0070778F" w:rsidRPr="00F641B0">
        <w:rPr>
          <w:rFonts w:ascii="Times" w:hAnsi="Times" w:cs="Times New Roman"/>
          <w:color w:val="000000" w:themeColor="text1"/>
          <w:lang w:val="en-US"/>
        </w:rPr>
        <w:t>dan</w:t>
      </w:r>
      <w:r w:rsidR="00CC5A2E" w:rsidRPr="00F641B0">
        <w:rPr>
          <w:rStyle w:val="FootnoteReference"/>
          <w:rFonts w:ascii="Times" w:hAnsi="Times" w:cs="Times New Roman"/>
          <w:color w:val="000000" w:themeColor="text1"/>
          <w:lang w:val="en-US"/>
        </w:rPr>
        <w:footnoteReference w:id="428"/>
      </w:r>
      <w:r w:rsidR="0070778F"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 xml:space="preserve">i </w:t>
      </w:r>
      <w:r w:rsidR="0070778F" w:rsidRPr="00F641B0">
        <w:rPr>
          <w:rFonts w:ascii="Times" w:hAnsi="Times" w:cs="Times New Roman"/>
          <w:color w:val="000000" w:themeColor="text1"/>
          <w:highlight w:val="yellow"/>
          <w:lang w:val="en-US"/>
        </w:rPr>
        <w:t>mogne</w:t>
      </w:r>
      <w:r w:rsidR="007256BE" w:rsidRPr="00F641B0">
        <w:rPr>
          <w:rStyle w:val="FootnoteReference"/>
          <w:rFonts w:ascii="Times" w:hAnsi="Times" w:cs="Times New Roman"/>
          <w:color w:val="000000" w:themeColor="text1"/>
          <w:lang w:val="en-US"/>
        </w:rPr>
        <w:footnoteReference w:id="429"/>
      </w:r>
    </w:p>
    <w:p w14:paraId="09B4FEBA" w14:textId="4909EF8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per li so gran pecadi lo cielo da</w:t>
      </w:r>
      <w:r w:rsidR="007256B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lor s</w:t>
      </w:r>
      <w:r w:rsidR="007256BE" w:rsidRPr="00F641B0">
        <w:rPr>
          <w:rFonts w:ascii="Times" w:hAnsi="Times" w:cs="Times New Roman"/>
          <w:color w:val="000000" w:themeColor="text1"/>
          <w:lang w:val="en-US"/>
        </w:rPr>
        <w:t>'</w:t>
      </w:r>
      <w:r w:rsidRPr="00F641B0">
        <w:rPr>
          <w:rFonts w:ascii="Times" w:hAnsi="Times" w:cs="Times New Roman"/>
          <w:color w:val="000000" w:themeColor="text1"/>
          <w:lang w:val="en-US"/>
        </w:rPr>
        <w:t>e</w:t>
      </w:r>
      <w:r w:rsidR="007256BE" w:rsidRPr="00F641B0">
        <w:rPr>
          <w:rFonts w:ascii="Times" w:hAnsi="Times" w:cs="Times New Roman"/>
          <w:color w:val="000000" w:themeColor="text1"/>
          <w:lang w:val="en-US"/>
        </w:rPr>
        <w:t>s</w:t>
      </w:r>
      <w:r w:rsidRPr="00F641B0">
        <w:rPr>
          <w:rFonts w:ascii="Times" w:hAnsi="Times" w:cs="Times New Roman"/>
          <w:color w:val="000000" w:themeColor="text1"/>
          <w:lang w:val="en-US"/>
        </w:rPr>
        <w:t>log</w:t>
      </w:r>
      <w:r w:rsidR="007256BE" w:rsidRPr="00F641B0">
        <w:rPr>
          <w:rFonts w:ascii="Times" w:hAnsi="Times" w:cs="Times New Roman"/>
          <w:i/>
          <w:color w:val="000000" w:themeColor="text1"/>
          <w:lang w:val="en-US"/>
        </w:rPr>
        <w:t>n</w:t>
      </w:r>
      <w:r w:rsidRPr="00F641B0">
        <w:rPr>
          <w:rFonts w:ascii="Times" w:hAnsi="Times" w:cs="Times New Roman"/>
          <w:color w:val="000000" w:themeColor="text1"/>
          <w:lang w:val="en-US"/>
        </w:rPr>
        <w:t>e</w:t>
      </w:r>
    </w:p>
    <w:p w14:paraId="7F9CD6F2" w14:textId="7B773902" w:rsidR="0070778F" w:rsidRPr="00F641B0" w:rsidRDefault="00DB1E9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poré</w:t>
      </w:r>
      <w:r w:rsidR="001F6609"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tu cognos</w:t>
      </w:r>
      <w:r w:rsidR="0070778F" w:rsidRPr="00F641B0">
        <w:rPr>
          <w:rFonts w:ascii="Times" w:hAnsi="Times" w:cs="Times New Roman"/>
          <w:i/>
          <w:iCs/>
          <w:color w:val="000000" w:themeColor="text1"/>
          <w:lang w:val="en-US"/>
        </w:rPr>
        <w:t>er</w:t>
      </w:r>
      <w:r w:rsidR="007256BE" w:rsidRPr="00F641B0">
        <w:rPr>
          <w:rFonts w:ascii="Times" w:hAnsi="Times" w:cs="Times New Roman"/>
          <w:color w:val="000000" w:themeColor="text1"/>
          <w:lang w:val="en-US"/>
        </w:rPr>
        <w:t xml:space="preserve"> e de France e de B</w:t>
      </w:r>
      <w:r w:rsidR="0070778F" w:rsidRPr="00F641B0">
        <w:rPr>
          <w:rFonts w:ascii="Times" w:hAnsi="Times" w:cs="Times New Roman"/>
          <w:color w:val="000000" w:themeColor="text1"/>
          <w:lang w:val="en-US"/>
        </w:rPr>
        <w:t>orcogne</w:t>
      </w:r>
      <w:r w:rsidR="007256BE" w:rsidRPr="00F641B0">
        <w:rPr>
          <w:rFonts w:ascii="Times" w:hAnsi="Times" w:cs="Times New Roman"/>
          <w:color w:val="000000" w:themeColor="text1"/>
          <w:lang w:val="en-US"/>
        </w:rPr>
        <w:t>,</w:t>
      </w:r>
    </w:p>
    <w:p w14:paraId="3EEEF6A7" w14:textId="5D4F5581" w:rsidR="0070778F" w:rsidRPr="00F641B0" w:rsidRDefault="001F660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Çente de div</w:t>
      </w:r>
      <w:r w:rsidR="0070778F" w:rsidRPr="00F641B0">
        <w:rPr>
          <w:rFonts w:ascii="Times" w:hAnsi="Times" w:cs="Times New Roman"/>
          <w:color w:val="000000" w:themeColor="text1"/>
          <w:lang w:val="en-US"/>
        </w:rPr>
        <w:t>erssi guisse d</w:t>
      </w:r>
      <w:r w:rsidR="007256BE" w:rsidRPr="00F641B0">
        <w:rPr>
          <w:rFonts w:ascii="Times" w:hAnsi="Times" w:cs="Times New Roman"/>
          <w:color w:val="000000" w:themeColor="text1"/>
          <w:lang w:val="en-US"/>
        </w:rPr>
        <w:t>'Alv</w:t>
      </w:r>
      <w:r w:rsidR="007256BE"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gna</w:t>
      </w:r>
      <w:r w:rsidR="007256BE" w:rsidRPr="00F641B0">
        <w:rPr>
          <w:rFonts w:ascii="Times" w:hAnsi="Times" w:cs="Times New Roman"/>
          <w:color w:val="000000" w:themeColor="text1"/>
          <w:lang w:val="en-US"/>
        </w:rPr>
        <w:t xml:space="preserve"> e de G</w:t>
      </w:r>
      <w:r w:rsidR="0070778F" w:rsidRPr="00F641B0">
        <w:rPr>
          <w:rFonts w:ascii="Times" w:hAnsi="Times" w:cs="Times New Roman"/>
          <w:color w:val="000000" w:themeColor="text1"/>
          <w:lang w:val="en-US"/>
        </w:rPr>
        <w:t>uascogne</w:t>
      </w:r>
      <w:r w:rsidR="007256BE" w:rsidRPr="00F641B0">
        <w:rPr>
          <w:rFonts w:ascii="Times" w:hAnsi="Times" w:cs="Times New Roman"/>
          <w:color w:val="000000" w:themeColor="text1"/>
          <w:lang w:val="en-US"/>
        </w:rPr>
        <w:t>."</w:t>
      </w:r>
    </w:p>
    <w:p w14:paraId="70793E81" w14:textId="64379922" w:rsidR="0070778F" w:rsidRPr="0098567E"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98567E">
        <w:rPr>
          <w:rFonts w:ascii="Times" w:hAnsi="Times" w:cs="Times New Roman"/>
          <w:color w:val="000000" w:themeColor="text1"/>
          <w:lang w:val="en-US"/>
        </w:rPr>
        <w:t>Quando lo conte l</w:t>
      </w:r>
      <w:r w:rsidR="007256BE" w:rsidRPr="0098567E">
        <w:rPr>
          <w:rFonts w:ascii="Times" w:hAnsi="Times" w:cs="Times New Roman"/>
          <w:color w:val="000000" w:themeColor="text1"/>
          <w:lang w:val="en-US"/>
        </w:rPr>
        <w:t>'</w:t>
      </w:r>
      <w:r w:rsidRPr="0098567E">
        <w:rPr>
          <w:rFonts w:ascii="Times" w:hAnsi="Times" w:cs="Times New Roman"/>
          <w:color w:val="000000" w:themeColor="text1"/>
          <w:lang w:val="en-US"/>
        </w:rPr>
        <w:t>intende</w:t>
      </w:r>
      <w:r w:rsidR="007256BE" w:rsidRPr="0098567E">
        <w:rPr>
          <w:rFonts w:ascii="Times" w:hAnsi="Times" w:cs="Times New Roman"/>
          <w:color w:val="000000" w:themeColor="text1"/>
          <w:lang w:val="en-US"/>
        </w:rPr>
        <w:t>,</w:t>
      </w:r>
      <w:r w:rsidRPr="0098567E">
        <w:rPr>
          <w:rFonts w:ascii="Times" w:hAnsi="Times" w:cs="Times New Roman"/>
          <w:color w:val="000000" w:themeColor="text1"/>
          <w:lang w:val="en-US"/>
        </w:rPr>
        <w:t xml:space="preserve"> si dixe</w:t>
      </w:r>
      <w:r w:rsidR="007256BE" w:rsidRPr="0098567E">
        <w:rPr>
          <w:rFonts w:ascii="Times" w:hAnsi="Times" w:cs="Times New Roman"/>
          <w:color w:val="000000" w:themeColor="text1"/>
          <w:lang w:val="en-US"/>
        </w:rPr>
        <w:t>,</w:t>
      </w:r>
      <w:r w:rsidRPr="0098567E">
        <w:rPr>
          <w:rFonts w:ascii="Times" w:hAnsi="Times" w:cs="Times New Roman"/>
          <w:color w:val="000000" w:themeColor="text1"/>
          <w:lang w:val="en-US"/>
        </w:rPr>
        <w:t xml:space="preserve"> </w:t>
      </w:r>
      <w:r w:rsidR="007256BE" w:rsidRPr="0098567E">
        <w:rPr>
          <w:rFonts w:ascii="Times" w:hAnsi="Times" w:cs="Times New Roman"/>
          <w:color w:val="000000" w:themeColor="text1"/>
          <w:lang w:val="en-US"/>
        </w:rPr>
        <w:t>"</w:t>
      </w:r>
      <w:r w:rsidR="005B5614" w:rsidRPr="0098567E">
        <w:rPr>
          <w:rFonts w:ascii="Times" w:hAnsi="Times" w:cs="Times New Roman"/>
          <w:color w:val="000000" w:themeColor="text1"/>
          <w:lang w:val="en-US"/>
        </w:rPr>
        <w:t>J</w:t>
      </w:r>
      <w:r w:rsidR="00DB1E94" w:rsidRPr="0098567E">
        <w:rPr>
          <w:rFonts w:ascii="Times" w:hAnsi="Times" w:cs="Times New Roman"/>
          <w:color w:val="000000" w:themeColor="text1"/>
          <w:lang w:val="en-US"/>
        </w:rPr>
        <w:t>à</w:t>
      </w:r>
      <w:r w:rsidRPr="0098567E">
        <w:rPr>
          <w:rFonts w:ascii="Times" w:hAnsi="Times" w:cs="Times New Roman"/>
          <w:color w:val="000000" w:themeColor="text1"/>
          <w:lang w:val="en-US"/>
        </w:rPr>
        <w:t xml:space="preserve"> Dio non degne</w:t>
      </w:r>
    </w:p>
    <w:p w14:paraId="552A9B18" w14:textId="1FA3A081" w:rsidR="0070778F" w:rsidRPr="0098567E"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98567E">
        <w:rPr>
          <w:rFonts w:ascii="Times" w:hAnsi="Times" w:cs="Times New Roman"/>
          <w:color w:val="000000" w:themeColor="text1"/>
          <w:lang w:val="en-US"/>
        </w:rPr>
        <w:t>Che tal c</w:t>
      </w:r>
      <w:r w:rsidRPr="0098567E">
        <w:rPr>
          <w:rFonts w:ascii="Times" w:hAnsi="Times" w:cs="Times New Roman"/>
          <w:i/>
          <w:iCs/>
          <w:color w:val="000000" w:themeColor="text1"/>
          <w:lang w:val="en-US"/>
        </w:rPr>
        <w:t>on</w:t>
      </w:r>
      <w:r w:rsidRPr="0098567E">
        <w:rPr>
          <w:rFonts w:ascii="Times" w:hAnsi="Times" w:cs="Times New Roman"/>
          <w:color w:val="000000" w:themeColor="text1"/>
          <w:lang w:val="en-US"/>
        </w:rPr>
        <w:t>pagno</w:t>
      </w:r>
      <w:r w:rsidRPr="0098567E">
        <w:rPr>
          <w:rFonts w:ascii="Times" w:hAnsi="Times" w:cs="Times New Roman"/>
          <w:i/>
          <w:iCs/>
          <w:color w:val="000000" w:themeColor="text1"/>
          <w:lang w:val="en-US"/>
        </w:rPr>
        <w:t>n</w:t>
      </w:r>
      <w:r w:rsidRPr="0098567E">
        <w:rPr>
          <w:rFonts w:ascii="Times" w:hAnsi="Times" w:cs="Times New Roman"/>
          <w:color w:val="000000" w:themeColor="text1"/>
          <w:lang w:val="en-US"/>
        </w:rPr>
        <w:t xml:space="preserve"> abia in questa besogna</w:t>
      </w:r>
      <w:r w:rsidR="007256BE" w:rsidRPr="0098567E">
        <w:rPr>
          <w:rFonts w:ascii="Times" w:hAnsi="Times" w:cs="Times New Roman"/>
          <w:color w:val="000000" w:themeColor="text1"/>
          <w:lang w:val="en-US"/>
        </w:rPr>
        <w:t>."</w:t>
      </w:r>
    </w:p>
    <w:p w14:paraId="0748A622" w14:textId="548D008D" w:rsidR="007256BE" w:rsidRPr="00F641B0" w:rsidRDefault="00F82811" w:rsidP="007256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140</w:t>
      </w:r>
      <w:r w:rsidR="0070778F" w:rsidRPr="00F641B0">
        <w:rPr>
          <w:rFonts w:ascii="Times" w:hAnsi="Times" w:cs="Times New Roman"/>
          <w:bCs/>
          <w:color w:val="000000" w:themeColor="text1"/>
          <w:lang w:val="en-US"/>
        </w:rPr>
        <w:t xml:space="preserve">] </w:t>
      </w:r>
    </w:p>
    <w:p w14:paraId="5E8CC3F4" w14:textId="754415D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Allora dixe lo falsso agnolo</w:t>
      </w:r>
      <w:r w:rsidR="007F1FF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7F1FFC" w:rsidRPr="00F641B0">
        <w:rPr>
          <w:rFonts w:ascii="Times" w:hAnsi="Times" w:cs="Times New Roman"/>
          <w:color w:val="000000" w:themeColor="text1"/>
          <w:lang w:val="en-US"/>
        </w:rPr>
        <w:t>"Di</w:t>
      </w:r>
      <w:r w:rsidR="0098567E">
        <w:rPr>
          <w:rFonts w:ascii="Times" w:hAnsi="Times" w:cs="Times New Roman"/>
          <w:color w:val="000000" w:themeColor="text1"/>
          <w:lang w:val="en-US"/>
        </w:rPr>
        <w:t>-</w:t>
      </w:r>
      <w:r w:rsidRPr="00F641B0">
        <w:rPr>
          <w:rFonts w:ascii="Times" w:hAnsi="Times" w:cs="Times New Roman"/>
          <w:color w:val="000000" w:themeColor="text1"/>
          <w:lang w:val="en-US"/>
        </w:rPr>
        <w:t>me</w:t>
      </w:r>
      <w:r w:rsidR="00DB1E94" w:rsidRPr="00F641B0">
        <w:rPr>
          <w:rFonts w:ascii="Times" w:hAnsi="Times" w:cs="Times New Roman"/>
          <w:color w:val="000000" w:themeColor="text1"/>
          <w:lang w:val="en-US"/>
        </w:rPr>
        <w:t>, che fara</w:t>
      </w:r>
      <w:r w:rsidRPr="00F641B0">
        <w:rPr>
          <w:rFonts w:ascii="Times" w:hAnsi="Times" w:cs="Times New Roman"/>
          <w:color w:val="000000" w:themeColor="text1"/>
          <w:lang w:val="en-US"/>
        </w:rPr>
        <w:t>s</w:t>
      </w:r>
      <w:r w:rsidR="007F1FFC" w:rsidRPr="00F641B0">
        <w:rPr>
          <w:rFonts w:ascii="Times" w:hAnsi="Times" w:cs="Times New Roman"/>
          <w:color w:val="000000" w:themeColor="text1"/>
          <w:lang w:val="en-US"/>
        </w:rPr>
        <w:t>?</w:t>
      </w:r>
    </w:p>
    <w:p w14:paraId="5946587B" w14:textId="64D69B9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4D478A" w:rsidRPr="00F641B0">
        <w:rPr>
          <w:rFonts w:ascii="Times" w:hAnsi="Times" w:cs="Times New Roman"/>
          <w:color w:val="000000" w:themeColor="text1"/>
          <w:lang w:val="en-US"/>
        </w:rPr>
        <w:t>ché</w:t>
      </w:r>
      <w:r w:rsidR="007F1FFC" w:rsidRPr="00F641B0">
        <w:rPr>
          <w:rFonts w:ascii="Times" w:hAnsi="Times" w:cs="Times New Roman"/>
          <w:color w:val="000000" w:themeColor="text1"/>
          <w:lang w:val="en-US"/>
        </w:rPr>
        <w:t xml:space="preserve"> v(e)</w:t>
      </w:r>
      <w:r w:rsidR="007F1FFC" w:rsidRPr="00F641B0">
        <w:rPr>
          <w:rStyle w:val="FootnoteReference"/>
          <w:rFonts w:ascii="Times" w:hAnsi="Times" w:cs="Times New Roman"/>
          <w:color w:val="000000" w:themeColor="text1"/>
          <w:lang w:val="en-US"/>
        </w:rPr>
        <w:footnoteReference w:id="430"/>
      </w:r>
      <w:r w:rsidR="00DB1E94" w:rsidRPr="00F641B0">
        <w:rPr>
          <w:rFonts w:ascii="Times" w:hAnsi="Times" w:cs="Times New Roman"/>
          <w:color w:val="000000" w:themeColor="text1"/>
          <w:lang w:val="en-US"/>
        </w:rPr>
        <w:t xml:space="preserve"> tu duncha çò che no osera</w:t>
      </w:r>
      <w:r w:rsidRPr="00F641B0">
        <w:rPr>
          <w:rFonts w:ascii="Times" w:hAnsi="Times" w:cs="Times New Roman"/>
          <w:color w:val="000000" w:themeColor="text1"/>
          <w:lang w:val="en-US"/>
        </w:rPr>
        <w:t>s</w:t>
      </w:r>
      <w:r w:rsidR="007F1FFC" w:rsidRPr="00F641B0">
        <w:rPr>
          <w:rFonts w:ascii="Times" w:hAnsi="Times" w:cs="Times New Roman"/>
          <w:color w:val="000000" w:themeColor="text1"/>
          <w:lang w:val="en-US"/>
        </w:rPr>
        <w:t>?"</w:t>
      </w:r>
    </w:p>
    <w:p w14:paraId="7ABD55A6" w14:textId="06EBD463" w:rsidR="0070778F" w:rsidRPr="00F641B0" w:rsidRDefault="007F1FF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apeterò</w:t>
      </w:r>
      <w:r w:rsidRPr="00F641B0">
        <w:rPr>
          <w:rStyle w:val="FootnoteReference"/>
          <w:rFonts w:ascii="Times" w:hAnsi="Times" w:cs="Times New Roman"/>
          <w:color w:val="000000" w:themeColor="text1"/>
          <w:lang w:val="en-US"/>
        </w:rPr>
        <w:footnoteReference w:id="431"/>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lo conte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"oltro spirito plui vera</w:t>
      </w:r>
      <w:r w:rsidR="0070778F" w:rsidRPr="00F641B0">
        <w:rPr>
          <w:rFonts w:ascii="Times" w:hAnsi="Times" w:cs="Times New Roman"/>
          <w:color w:val="000000" w:themeColor="text1"/>
          <w:lang w:val="en-US"/>
        </w:rPr>
        <w:t>s</w:t>
      </w:r>
      <w:r w:rsidRPr="00F641B0">
        <w:rPr>
          <w:rStyle w:val="FootnoteReference"/>
          <w:rFonts w:ascii="Times" w:hAnsi="Times" w:cs="Times New Roman"/>
          <w:color w:val="000000" w:themeColor="text1"/>
          <w:lang w:val="en-US"/>
        </w:rPr>
        <w:footnoteReference w:id="432"/>
      </w:r>
    </w:p>
    <w:p w14:paraId="4C8BC1E2" w14:textId="07222F98" w:rsidR="0070778F" w:rsidRPr="00F641B0" w:rsidRDefault="007F1FF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Vignerà</w:t>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mi secorere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ça tu no</w:t>
      </w:r>
      <w:r w:rsidR="0070778F" w:rsidRPr="00F641B0">
        <w:rPr>
          <w:rFonts w:ascii="Times" w:hAnsi="Times" w:cs="Times New Roman"/>
          <w:i/>
          <w:iCs/>
          <w:color w:val="000000" w:themeColor="text1"/>
          <w:lang w:val="en-US"/>
        </w:rPr>
        <w:t>n</w:t>
      </w:r>
      <w:r w:rsidR="00DB1E94" w:rsidRPr="00F641B0">
        <w:rPr>
          <w:rFonts w:ascii="Times" w:hAnsi="Times" w:cs="Times New Roman"/>
          <w:color w:val="000000" w:themeColor="text1"/>
          <w:lang w:val="en-US"/>
        </w:rPr>
        <w:t xml:space="preserve"> devignera</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2899C941" w14:textId="33BC35E4" w:rsidR="0070778F" w:rsidRPr="00F641B0" w:rsidRDefault="007F1FF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fo</w:t>
      </w:r>
      <w:r w:rsidR="0070778F" w:rsidRPr="00F641B0">
        <w:rPr>
          <w:rFonts w:ascii="Times" w:hAnsi="Times" w:cs="Times New Roman"/>
          <w:color w:val="000000" w:themeColor="text1"/>
          <w:lang w:val="en-US"/>
        </w:rPr>
        <w:t>si plui da</w:t>
      </w:r>
      <w:r w:rsidRPr="00F641B0">
        <w:rPr>
          <w:rFonts w:ascii="Times" w:hAnsi="Times" w:cs="Times New Roman"/>
          <w:color w:val="000000" w:themeColor="text1"/>
          <w:lang w:val="en-US"/>
        </w:rPr>
        <w:t xml:space="preserve"> creder a</w:t>
      </w:r>
      <w:r w:rsidR="00DB1E94" w:rsidRPr="00F641B0">
        <w:rPr>
          <w:rFonts w:ascii="Times" w:hAnsi="Times" w:cs="Times New Roman"/>
          <w:color w:val="000000" w:themeColor="text1"/>
          <w:lang w:val="en-US"/>
        </w:rPr>
        <w:t xml:space="preserve">puo </w:t>
      </w:r>
      <w:r w:rsidR="0070778F" w:rsidRPr="00F641B0">
        <w:rPr>
          <w:rFonts w:ascii="Times" w:hAnsi="Times" w:cs="Times New Roman"/>
          <w:color w:val="000000" w:themeColor="text1"/>
          <w:lang w:val="en-US"/>
        </w:rPr>
        <w:t>lo gran forfais</w:t>
      </w:r>
      <w:r w:rsidRPr="00F641B0">
        <w:rPr>
          <w:rFonts w:ascii="Times" w:hAnsi="Times" w:cs="Times New Roman"/>
          <w:color w:val="000000" w:themeColor="text1"/>
          <w:lang w:val="en-US"/>
        </w:rPr>
        <w:t>,</w:t>
      </w:r>
    </w:p>
    <w:p w14:paraId="2ECA8766" w14:textId="6196EA9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(77V) </w:t>
      </w:r>
      <w:r w:rsidR="007F1FFC" w:rsidRPr="00F641B0">
        <w:rPr>
          <w:rFonts w:ascii="Times" w:hAnsi="Times" w:cs="Times New Roman"/>
          <w:color w:val="000000" w:themeColor="text1"/>
          <w:lang w:val="en-US"/>
        </w:rPr>
        <w:t>Da puo che v</w:t>
      </w:r>
      <w:r w:rsidRPr="00F641B0">
        <w:rPr>
          <w:rFonts w:ascii="Times" w:hAnsi="Times" w:cs="Times New Roman"/>
          <w:color w:val="000000" w:themeColor="text1"/>
          <w:lang w:val="en-US"/>
        </w:rPr>
        <w:t>ui refudasi l</w:t>
      </w:r>
      <w:r w:rsidR="007F1FFC" w:rsidRPr="00F641B0">
        <w:rPr>
          <w:rFonts w:ascii="Times" w:hAnsi="Times" w:cs="Times New Roman"/>
          <w:color w:val="000000" w:themeColor="text1"/>
          <w:lang w:val="en-US"/>
        </w:rPr>
        <w:t>'</w:t>
      </w:r>
      <w:r w:rsidRPr="00F641B0">
        <w:rPr>
          <w:rFonts w:ascii="Times" w:hAnsi="Times" w:cs="Times New Roman"/>
          <w:color w:val="000000" w:themeColor="text1"/>
          <w:lang w:val="en-US"/>
        </w:rPr>
        <w:t>alto star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bais</w:t>
      </w:r>
      <w:r w:rsidR="007F1FFC" w:rsidRPr="00F641B0">
        <w:rPr>
          <w:rFonts w:ascii="Times" w:hAnsi="Times" w:cs="Times New Roman"/>
          <w:color w:val="000000" w:themeColor="text1"/>
          <w:lang w:val="en-US"/>
        </w:rPr>
        <w:t>.</w:t>
      </w:r>
    </w:p>
    <w:p w14:paraId="2AB92428" w14:textId="54CC76D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Cun</w:t>
      </w:r>
      <w:r w:rsidR="007F1FFC" w:rsidRPr="00F641B0">
        <w:rPr>
          <w:rFonts w:ascii="Times" w:hAnsi="Times" w:cs="Times New Roman"/>
          <w:color w:val="000000" w:themeColor="text1"/>
          <w:lang w:val="en-US"/>
        </w:rPr>
        <w:t xml:space="preserve"> à </w:t>
      </w:r>
      <w:r w:rsidRPr="00F641B0">
        <w:rPr>
          <w:rFonts w:ascii="Times" w:hAnsi="Times" w:cs="Times New Roman"/>
          <w:color w:val="000000" w:themeColor="text1"/>
          <w:lang w:val="en-US"/>
        </w:rPr>
        <w:t>tu plui liciencia ti d</w:t>
      </w:r>
      <w:r w:rsidR="007F1FFC" w:rsidRPr="00F641B0">
        <w:rPr>
          <w:rFonts w:ascii="Times" w:hAnsi="Times" w:cs="Times New Roman"/>
          <w:color w:val="000000" w:themeColor="text1"/>
          <w:lang w:val="en-US"/>
        </w:rPr>
        <w:t>'</w:t>
      </w:r>
      <w:r w:rsidRPr="00F641B0">
        <w:rPr>
          <w:rFonts w:ascii="Times" w:hAnsi="Times" w:cs="Times New Roman"/>
          <w:color w:val="000000" w:themeColor="text1"/>
          <w:lang w:val="en-US"/>
        </w:rPr>
        <w:t>un altro satanas</w:t>
      </w:r>
    </w:p>
    <w:p w14:paraId="1BACCCAE" w14:textId="0902167B" w:rsidR="0070778F" w:rsidRPr="00F641B0" w:rsidRDefault="007F1FF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v</w:t>
      </w:r>
      <w:r w:rsidR="0070778F" w:rsidRPr="00F641B0">
        <w:rPr>
          <w:rFonts w:ascii="Times" w:hAnsi="Times" w:cs="Times New Roman"/>
          <w:color w:val="000000" w:themeColor="text1"/>
          <w:lang w:val="en-US"/>
        </w:rPr>
        <w:t>egni</w:t>
      </w:r>
      <w:r w:rsidRPr="00F641B0">
        <w:rPr>
          <w:rFonts w:ascii="Times" w:hAnsi="Times" w:cs="Times New Roman"/>
          <w:color w:val="000000" w:themeColor="text1"/>
          <w:lang w:val="en-US"/>
        </w:rPr>
        <w:t xml:space="preserve">r a un </w:t>
      </w:r>
      <w:r w:rsidRPr="00F641B0">
        <w:rPr>
          <w:rFonts w:ascii="Times" w:hAnsi="Times" w:cs="Times New Roman"/>
          <w:color w:val="000000" w:themeColor="text1"/>
          <w:highlight w:val="yellow"/>
          <w:lang w:val="en-US"/>
        </w:rPr>
        <w:t>incado</w:t>
      </w:r>
      <w:r w:rsidR="00344D57" w:rsidRPr="00344D57">
        <w:rPr>
          <w:rStyle w:val="FootnoteReference"/>
          <w:rFonts w:ascii="Times" w:hAnsi="Times" w:cs="Times New Roman"/>
          <w:color w:val="000000" w:themeColor="text1"/>
          <w:lang w:val="en-US"/>
        </w:rPr>
        <w:footnoteReference w:id="433"/>
      </w:r>
      <w:r w:rsidRPr="00344D57">
        <w:rPr>
          <w:rFonts w:ascii="Times" w:hAnsi="Times" w:cs="Times New Roman"/>
          <w:color w:val="000000" w:themeColor="text1"/>
          <w:lang w:val="en-US"/>
        </w:rPr>
        <w:t xml:space="preserve"> o</w:t>
      </w:r>
      <w:r w:rsidR="00CB490D" w:rsidRPr="00344D57">
        <w:rPr>
          <w:rFonts w:ascii="Times" w:hAnsi="Times" w:cs="Times New Roman"/>
          <w:color w:val="000000" w:themeColor="text1"/>
          <w:lang w:val="en-US"/>
        </w:rPr>
        <w:t>'</w:t>
      </w:r>
      <w:r w:rsidR="00DB1E94" w:rsidRPr="00F641B0">
        <w:rPr>
          <w:rFonts w:ascii="Times" w:hAnsi="Times" w:cs="Times New Roman"/>
          <w:color w:val="000000" w:themeColor="text1"/>
          <w:lang w:val="en-US"/>
        </w:rPr>
        <w:t xml:space="preserve"> puoco guadegnera</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r w:rsidR="009322E3"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434"/>
      </w:r>
    </w:p>
    <w:p w14:paraId="4F34E0E3" w14:textId="1D7BD828" w:rsidR="0070778F" w:rsidRPr="00F641B0" w:rsidRDefault="009322E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lo resposse</w:t>
      </w:r>
      <w:r w:rsidRPr="00F641B0">
        <w:rPr>
          <w:rFonts w:ascii="Times" w:hAnsi="Times" w:cs="Times New Roman"/>
          <w:color w:val="000000" w:themeColor="text1"/>
          <w:lang w:val="en-US"/>
        </w:rPr>
        <w:t>, "L</w:t>
      </w:r>
      <w:r w:rsidR="00DB1E94" w:rsidRPr="00F641B0">
        <w:rPr>
          <w:rFonts w:ascii="Times" w:hAnsi="Times" w:cs="Times New Roman"/>
          <w:color w:val="000000" w:themeColor="text1"/>
          <w:lang w:val="en-US"/>
        </w:rPr>
        <w:t>o (ç)</w:t>
      </w:r>
      <w:r w:rsidR="0070778F" w:rsidRPr="00F641B0">
        <w:rPr>
          <w:rFonts w:ascii="Times" w:hAnsi="Times" w:cs="Times New Roman"/>
          <w:color w:val="000000" w:themeColor="text1"/>
          <w:lang w:val="en-US"/>
        </w:rPr>
        <w:t>orno</w:t>
      </w:r>
      <w:r w:rsidR="004D478A" w:rsidRPr="00F641B0">
        <w:rPr>
          <w:rStyle w:val="FootnoteReference"/>
          <w:rFonts w:ascii="Times" w:hAnsi="Times" w:cs="Times New Roman"/>
          <w:color w:val="000000" w:themeColor="text1"/>
          <w:lang w:val="en-US"/>
        </w:rPr>
        <w:footnoteReference w:id="435"/>
      </w:r>
      <w:r w:rsidR="0070778F" w:rsidRPr="00F641B0">
        <w:rPr>
          <w:rFonts w:ascii="Times" w:hAnsi="Times" w:cs="Times New Roman"/>
          <w:color w:val="000000" w:themeColor="text1"/>
          <w:lang w:val="en-US"/>
        </w:rPr>
        <w:t xml:space="preserve"> che in</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llo to palais</w:t>
      </w:r>
    </w:p>
    <w:p w14:paraId="3AA44EB7" w14:textId="08999598" w:rsidR="0070778F" w:rsidRPr="00F641B0" w:rsidRDefault="009322E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Menassi li puov</w:t>
      </w:r>
      <w:r w:rsidR="0070778F" w:rsidRPr="00F641B0">
        <w:rPr>
          <w:rFonts w:ascii="Times" w:hAnsi="Times" w:cs="Times New Roman"/>
          <w:color w:val="000000" w:themeColor="text1"/>
          <w:lang w:val="en-US"/>
        </w:rPr>
        <w:t>eri e cu</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lor disnais</w:t>
      </w:r>
      <w:r w:rsidRPr="00F641B0">
        <w:rPr>
          <w:rFonts w:ascii="Times" w:hAnsi="Times" w:cs="Times New Roman"/>
          <w:color w:val="000000" w:themeColor="text1"/>
          <w:lang w:val="en-US"/>
        </w:rPr>
        <w:t>,</w:t>
      </w:r>
    </w:p>
    <w:p w14:paraId="4C6C8BAF" w14:textId="41FC09F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era defuora a</w:t>
      </w:r>
      <w:r w:rsidR="009322E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muodo de u</w:t>
      </w:r>
      <w:r w:rsidRPr="00F641B0">
        <w:rPr>
          <w:rFonts w:ascii="Times" w:hAnsi="Times" w:cs="Times New Roman"/>
          <w:i/>
          <w:iCs/>
          <w:color w:val="000000" w:themeColor="text1"/>
          <w:lang w:val="en-US"/>
        </w:rPr>
        <w:t>n</w:t>
      </w:r>
      <w:r w:rsidR="009322E3" w:rsidRPr="00F641B0">
        <w:rPr>
          <w:rFonts w:ascii="Times" w:hAnsi="Times" w:cs="Times New Roman"/>
          <w:color w:val="000000" w:themeColor="text1"/>
          <w:lang w:val="en-US"/>
        </w:rPr>
        <w:t xml:space="preserve"> pov</w:t>
      </w:r>
      <w:r w:rsidRPr="00F641B0">
        <w:rPr>
          <w:rFonts w:ascii="Times" w:hAnsi="Times" w:cs="Times New Roman"/>
          <w:color w:val="000000" w:themeColor="text1"/>
          <w:lang w:val="en-US"/>
        </w:rPr>
        <w:t>ero lais</w:t>
      </w:r>
      <w:r w:rsidR="009322E3" w:rsidRPr="00F641B0">
        <w:rPr>
          <w:rFonts w:ascii="Times" w:hAnsi="Times" w:cs="Times New Roman"/>
          <w:color w:val="000000" w:themeColor="text1"/>
          <w:lang w:val="en-US"/>
        </w:rPr>
        <w:t>,</w:t>
      </w:r>
    </w:p>
    <w:p w14:paraId="7B37A42B" w14:textId="2BB5070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DB1E94" w:rsidRPr="00F641B0">
        <w:rPr>
          <w:rFonts w:ascii="Times" w:hAnsi="Times" w:cs="Times New Roman"/>
          <w:color w:val="000000" w:themeColor="text1"/>
          <w:lang w:val="en-US"/>
        </w:rPr>
        <w:t>·</w:t>
      </w:r>
      <w:r w:rsidRPr="00F641B0">
        <w:rPr>
          <w:rFonts w:ascii="Times" w:hAnsi="Times" w:cs="Times New Roman"/>
          <w:color w:val="000000" w:themeColor="text1"/>
          <w:lang w:val="en-US"/>
        </w:rPr>
        <w:t>l to mançar sol p</w:t>
      </w:r>
      <w:r w:rsidRPr="00F641B0">
        <w:rPr>
          <w:rFonts w:ascii="Times" w:hAnsi="Times" w:cs="Times New Roman"/>
          <w:i/>
          <w:iCs/>
          <w:color w:val="000000" w:themeColor="text1"/>
          <w:lang w:val="en-US"/>
        </w:rPr>
        <w:t>er</w:t>
      </w:r>
      <w:r w:rsidR="009322E3" w:rsidRPr="00F641B0">
        <w:rPr>
          <w:rFonts w:ascii="Times" w:hAnsi="Times" w:cs="Times New Roman"/>
          <w:color w:val="000000" w:themeColor="text1"/>
          <w:lang w:val="en-US"/>
        </w:rPr>
        <w:t xml:space="preserve"> mi molto c</w:t>
      </w:r>
      <w:r w:rsidR="009322E3" w:rsidRPr="00F641B0">
        <w:rPr>
          <w:rFonts w:ascii="Times" w:hAnsi="Times" w:cs="Times New Roman"/>
          <w:i/>
          <w:color w:val="000000" w:themeColor="text1"/>
          <w:lang w:val="en-US"/>
        </w:rPr>
        <w:t>on</w:t>
      </w:r>
      <w:r w:rsidRPr="00F641B0">
        <w:rPr>
          <w:rFonts w:ascii="Times" w:hAnsi="Times" w:cs="Times New Roman"/>
          <w:color w:val="000000" w:themeColor="text1"/>
          <w:lang w:val="en-US"/>
        </w:rPr>
        <w:t>pasionais</w:t>
      </w:r>
      <w:r w:rsidR="009322E3" w:rsidRPr="00F641B0">
        <w:rPr>
          <w:rFonts w:ascii="Times" w:hAnsi="Times" w:cs="Times New Roman"/>
          <w:color w:val="000000" w:themeColor="text1"/>
          <w:lang w:val="en-US"/>
        </w:rPr>
        <w:t>;</w:t>
      </w:r>
    </w:p>
    <w:p w14:paraId="20A1FF88" w14:textId="467E033B" w:rsidR="0070778F" w:rsidRPr="00F641B0" w:rsidRDefault="009322E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sun colui</w:t>
      </w:r>
      <w:r w:rsidR="0070778F" w:rsidRPr="00F641B0">
        <w:rPr>
          <w:rFonts w:ascii="Times" w:hAnsi="Times" w:cs="Times New Roman"/>
          <w:color w:val="000000" w:themeColor="text1"/>
          <w:lang w:val="en-US"/>
        </w:rPr>
        <w:t xml:space="preserve"> che pan e capon grais</w:t>
      </w:r>
    </w:p>
    <w:p w14:paraId="01D4CC44" w14:textId="2BF03AF6" w:rsidR="0070778F" w:rsidRPr="00F641B0" w:rsidRDefault="004D478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Portie dalla tavola lo v</w:t>
      </w:r>
      <w:r w:rsidR="0070778F" w:rsidRPr="00F641B0">
        <w:rPr>
          <w:rFonts w:ascii="Times" w:hAnsi="Times" w:cs="Times New Roman"/>
          <w:color w:val="000000" w:themeColor="text1"/>
          <w:lang w:val="en-US"/>
        </w:rPr>
        <w:t xml:space="preserve">in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e salv</w:t>
      </w:r>
      <w:r w:rsidR="0070778F" w:rsidRPr="00F641B0">
        <w:rPr>
          <w:rFonts w:ascii="Times" w:hAnsi="Times" w:cs="Times New Roman"/>
          <w:color w:val="000000" w:themeColor="text1"/>
          <w:lang w:val="en-US"/>
        </w:rPr>
        <w:t>ais</w:t>
      </w:r>
      <w:r w:rsidRPr="00F641B0">
        <w:rPr>
          <w:rStyle w:val="FootnoteReference"/>
          <w:rFonts w:ascii="Times" w:hAnsi="Times" w:cs="Times New Roman"/>
          <w:color w:val="000000" w:themeColor="text1"/>
          <w:lang w:val="en-US"/>
        </w:rPr>
        <w:footnoteReference w:id="436"/>
      </w:r>
    </w:p>
    <w:p w14:paraId="5BAD0798" w14:textId="4DC3964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Ancora t</w:t>
      </w:r>
      <w:r w:rsidR="004D478A" w:rsidRPr="00F641B0">
        <w:rPr>
          <w:rFonts w:ascii="Times" w:hAnsi="Times" w:cs="Times New Roman"/>
          <w:color w:val="000000" w:themeColor="text1"/>
          <w:lang w:val="en-US"/>
        </w:rPr>
        <w:t>'averà mestier che çibar ne conv</w:t>
      </w:r>
      <w:r w:rsidRPr="00F641B0">
        <w:rPr>
          <w:rFonts w:ascii="Times" w:hAnsi="Times" w:cs="Times New Roman"/>
          <w:color w:val="000000" w:themeColor="text1"/>
          <w:lang w:val="en-US"/>
        </w:rPr>
        <w:t>irais</w:t>
      </w:r>
    </w:p>
    <w:p w14:paraId="18094996" w14:textId="055615E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la eterna oscuritade</w:t>
      </w:r>
      <w:r w:rsidR="004D478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del doloroxo pala</w:t>
      </w:r>
      <w:r w:rsidR="006D2550">
        <w:rPr>
          <w:rFonts w:ascii="Times" w:hAnsi="Times" w:cs="Times New Roman"/>
          <w:color w:val="000000" w:themeColor="text1"/>
          <w:lang w:val="en-US"/>
        </w:rPr>
        <w:t>(i)</w:t>
      </w:r>
      <w:r w:rsidRPr="00F641B0">
        <w:rPr>
          <w:rFonts w:ascii="Times" w:hAnsi="Times" w:cs="Times New Roman"/>
          <w:color w:val="000000" w:themeColor="text1"/>
          <w:lang w:val="en-US"/>
        </w:rPr>
        <w:t>s</w:t>
      </w:r>
      <w:r w:rsidR="004D478A" w:rsidRPr="00F641B0">
        <w:rPr>
          <w:rFonts w:ascii="Times" w:hAnsi="Times" w:cs="Times New Roman"/>
          <w:color w:val="000000" w:themeColor="text1"/>
          <w:lang w:val="en-US"/>
        </w:rPr>
        <w:t>.</w:t>
      </w:r>
      <w:r w:rsidR="006D2550">
        <w:rPr>
          <w:rStyle w:val="FootnoteReference"/>
          <w:rFonts w:ascii="Times" w:hAnsi="Times" w:cs="Times New Roman"/>
          <w:color w:val="000000" w:themeColor="text1"/>
          <w:lang w:val="en-US"/>
        </w:rPr>
        <w:footnoteReference w:id="437"/>
      </w:r>
    </w:p>
    <w:p w14:paraId="3758B12C" w14:textId="66FD644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Sol p</w:t>
      </w:r>
      <w:r w:rsidRPr="00F641B0">
        <w:rPr>
          <w:rFonts w:ascii="Times" w:hAnsi="Times" w:cs="Times New Roman"/>
          <w:i/>
          <w:iCs/>
          <w:color w:val="000000" w:themeColor="text1"/>
          <w:lang w:val="en-US"/>
        </w:rPr>
        <w:t>er</w:t>
      </w:r>
      <w:r w:rsidR="004D478A" w:rsidRPr="00F641B0">
        <w:rPr>
          <w:rFonts w:ascii="Times" w:hAnsi="Times" w:cs="Times New Roman"/>
          <w:color w:val="000000" w:themeColor="text1"/>
          <w:lang w:val="en-US"/>
        </w:rPr>
        <w:t>ché tu me av</w:t>
      </w:r>
      <w:r w:rsidRPr="00F641B0">
        <w:rPr>
          <w:rFonts w:ascii="Times" w:hAnsi="Times" w:cs="Times New Roman"/>
          <w:color w:val="000000" w:themeColor="text1"/>
          <w:lang w:val="en-US"/>
        </w:rPr>
        <w:t>i messo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Dio in</w:t>
      </w:r>
      <w:r w:rsidR="004D478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to</w:t>
      </w:r>
      <w:r w:rsidR="004D478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lais</w:t>
      </w:r>
      <w:r w:rsidR="004D478A" w:rsidRPr="00F641B0">
        <w:rPr>
          <w:rFonts w:ascii="Times" w:hAnsi="Times" w:cs="Times New Roman"/>
          <w:color w:val="000000" w:themeColor="text1"/>
          <w:lang w:val="en-US"/>
        </w:rPr>
        <w:t>,</w:t>
      </w:r>
    </w:p>
    <w:p w14:paraId="6091A8DE" w14:textId="6BD5CB42" w:rsidR="0070778F" w:rsidRPr="00F641B0" w:rsidRDefault="004D478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Chonv</w:t>
      </w:r>
      <w:r w:rsidR="0070778F" w:rsidRPr="00F641B0">
        <w:rPr>
          <w:rFonts w:ascii="Times" w:hAnsi="Times" w:cs="Times New Roman"/>
          <w:color w:val="000000" w:themeColor="text1"/>
          <w:lang w:val="en-US"/>
        </w:rPr>
        <w:t>ien ch</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io te conduga o</w:t>
      </w:r>
      <w:r w:rsidR="00CB490D"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çasse</w:t>
      </w:r>
      <w:r w:rsidR="006D2550">
        <w:rPr>
          <w:rStyle w:val="FootnoteReference"/>
          <w:rFonts w:ascii="Times" w:hAnsi="Times" w:cs="Times New Roman"/>
          <w:color w:val="000000" w:themeColor="text1"/>
          <w:lang w:val="en-US"/>
        </w:rPr>
        <w:footnoteReference w:id="438"/>
      </w:r>
      <w:r w:rsidR="0070778F" w:rsidRPr="00F641B0">
        <w:rPr>
          <w:rFonts w:ascii="Times" w:hAnsi="Times" w:cs="Times New Roman"/>
          <w:color w:val="000000" w:themeColor="text1"/>
          <w:lang w:val="en-US"/>
        </w:rPr>
        <w:t xml:space="preserve"> le primiere lais</w:t>
      </w:r>
      <w:r w:rsidRPr="00F641B0">
        <w:rPr>
          <w:rFonts w:ascii="Times" w:hAnsi="Times" w:cs="Times New Roman"/>
          <w:color w:val="000000" w:themeColor="text1"/>
          <w:lang w:val="en-US"/>
        </w:rPr>
        <w:t>,</w:t>
      </w:r>
    </w:p>
    <w:p w14:paraId="4F083C37" w14:textId="3A40AE0A" w:rsidR="0070778F" w:rsidRPr="00F641B0" w:rsidRDefault="004D478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per invidia alcisse so fra</w:t>
      </w:r>
      <w:r w:rsidR="0070778F" w:rsidRPr="00F641B0">
        <w:rPr>
          <w:rFonts w:ascii="Times" w:hAnsi="Times" w:cs="Times New Roman"/>
          <w:color w:val="000000" w:themeColor="text1"/>
          <w:lang w:val="en-US"/>
        </w:rPr>
        <w:t>delo al</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sacrifa</w:t>
      </w:r>
      <w:r w:rsidR="006D2550">
        <w:rPr>
          <w:rFonts w:ascii="Times" w:hAnsi="Times" w:cs="Times New Roman"/>
          <w:color w:val="000000" w:themeColor="text1"/>
          <w:lang w:val="en-US"/>
        </w:rPr>
        <w:t>(i)</w:t>
      </w:r>
      <w:r w:rsidR="0070778F" w:rsidRPr="00F641B0">
        <w:rPr>
          <w:rFonts w:ascii="Times" w:hAnsi="Times" w:cs="Times New Roman"/>
          <w:color w:val="000000" w:themeColor="text1"/>
          <w:lang w:val="en-US"/>
        </w:rPr>
        <w:t>s</w:t>
      </w:r>
      <w:r w:rsidR="006D2550">
        <w:rPr>
          <w:rStyle w:val="FootnoteReference"/>
          <w:rFonts w:ascii="Times" w:hAnsi="Times" w:cs="Times New Roman"/>
          <w:color w:val="000000" w:themeColor="text1"/>
          <w:lang w:val="en-US"/>
        </w:rPr>
        <w:footnoteReference w:id="439"/>
      </w:r>
    </w:p>
    <w:p w14:paraId="09FAF595" w14:textId="340D0E7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un</w:t>
      </w:r>
      <w:r w:rsidR="00EB29C1" w:rsidRPr="00F641B0">
        <w:rPr>
          <w:rFonts w:ascii="Times" w:hAnsi="Times" w:cs="Times New Roman"/>
          <w:color w:val="000000" w:themeColor="text1"/>
          <w:lang w:val="en-US"/>
        </w:rPr>
        <w:t xml:space="preserve"> </w:t>
      </w:r>
      <w:r w:rsidR="00061BB6" w:rsidRPr="00F641B0">
        <w:rPr>
          <w:rFonts w:ascii="Times" w:hAnsi="Times" w:cs="Times New Roman"/>
          <w:color w:val="000000" w:themeColor="text1"/>
          <w:lang w:val="en-US"/>
        </w:rPr>
        <w:t>(t)</w:t>
      </w:r>
      <w:r w:rsidRPr="00F641B0">
        <w:rPr>
          <w:rFonts w:ascii="Times" w:hAnsi="Times" w:cs="Times New Roman"/>
          <w:color w:val="000000" w:themeColor="text1"/>
          <w:lang w:val="en-US"/>
        </w:rPr>
        <w:t>ro</w:t>
      </w:r>
      <w:r w:rsidR="00EB29C1" w:rsidRPr="00F641B0">
        <w:rPr>
          <w:rFonts w:ascii="Times" w:hAnsi="Times" w:cs="Times New Roman"/>
          <w:color w:val="000000" w:themeColor="text1"/>
          <w:lang w:val="en-US"/>
        </w:rPr>
        <w:t>mento</w:t>
      </w:r>
      <w:r w:rsidR="00EB29C1" w:rsidRPr="00F641B0">
        <w:rPr>
          <w:rStyle w:val="FootnoteReference"/>
          <w:rFonts w:ascii="Times" w:hAnsi="Times" w:cs="Times New Roman"/>
          <w:color w:val="000000" w:themeColor="text1"/>
          <w:lang w:val="en-US"/>
        </w:rPr>
        <w:footnoteReference w:id="440"/>
      </w:r>
      <w:r w:rsidR="00EB29C1" w:rsidRPr="00F641B0">
        <w:rPr>
          <w:rFonts w:ascii="Times" w:hAnsi="Times" w:cs="Times New Roman"/>
          <w:color w:val="000000" w:themeColor="text1"/>
          <w:lang w:val="en-US"/>
        </w:rPr>
        <w:t xml:space="preserve"> e pena insenbre cun v</w:t>
      </w:r>
      <w:r w:rsidRPr="00F641B0">
        <w:rPr>
          <w:rFonts w:ascii="Times" w:hAnsi="Times" w:cs="Times New Roman"/>
          <w:color w:val="000000" w:themeColor="text1"/>
          <w:lang w:val="en-US"/>
        </w:rPr>
        <w:t>ederais</w:t>
      </w:r>
    </w:p>
    <w:p w14:paraId="7BAC024F" w14:textId="635C326D" w:rsidR="0070778F" w:rsidRPr="00F641B0" w:rsidRDefault="00DB1E9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fè</w:t>
      </w:r>
      <w:r w:rsidR="00EB29C1" w:rsidRPr="00F641B0">
        <w:rPr>
          <w:rFonts w:ascii="Times" w:hAnsi="Times" w:cs="Times New Roman"/>
          <w:color w:val="000000" w:themeColor="text1"/>
          <w:lang w:val="en-US"/>
        </w:rPr>
        <w:t xml:space="preserve"> lo tradiment che tropo fo malv</w:t>
      </w:r>
      <w:r w:rsidR="0070778F" w:rsidRPr="00F641B0">
        <w:rPr>
          <w:rFonts w:ascii="Times" w:hAnsi="Times" w:cs="Times New Roman"/>
          <w:color w:val="000000" w:themeColor="text1"/>
          <w:lang w:val="en-US"/>
        </w:rPr>
        <w:t>ais</w:t>
      </w:r>
      <w:r w:rsidR="00EB29C1" w:rsidRPr="00F641B0">
        <w:rPr>
          <w:rFonts w:ascii="Times" w:hAnsi="Times" w:cs="Times New Roman"/>
          <w:color w:val="000000" w:themeColor="text1"/>
          <w:lang w:val="en-US"/>
        </w:rPr>
        <w:t>.</w:t>
      </w:r>
    </w:p>
    <w:p w14:paraId="10E17ED9" w14:textId="7DB4500E" w:rsidR="0070778F" w:rsidRPr="00F641B0" w:rsidRDefault="00D705E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ien olt</w:t>
      </w:r>
      <w:r w:rsidRPr="00F641B0">
        <w:rPr>
          <w:rFonts w:ascii="Times" w:hAnsi="Times" w:cs="Times New Roman"/>
          <w:color w:val="000000" w:themeColor="text1"/>
          <w:lang w:val="en-US"/>
        </w:rPr>
        <w:t>r</w:t>
      </w:r>
      <w:r w:rsidR="00DB1E94" w:rsidRPr="00F641B0">
        <w:rPr>
          <w:rFonts w:ascii="Times" w:hAnsi="Times" w:cs="Times New Roman"/>
          <w:color w:val="000000" w:themeColor="text1"/>
          <w:lang w:val="en-US"/>
        </w:rPr>
        <w:t>a a questa altra fiada, o tu qua</w:t>
      </w:r>
      <w:r w:rsidR="0070778F" w:rsidRPr="00F641B0">
        <w:rPr>
          <w:rFonts w:ascii="Times" w:hAnsi="Times" w:cs="Times New Roman"/>
          <w:color w:val="000000" w:themeColor="text1"/>
          <w:lang w:val="en-US"/>
        </w:rPr>
        <w:t xml:space="preserve"> romarais</w:t>
      </w:r>
      <w:r w:rsidRPr="00F641B0">
        <w:rPr>
          <w:rFonts w:ascii="Times" w:hAnsi="Times" w:cs="Times New Roman"/>
          <w:color w:val="000000" w:themeColor="text1"/>
          <w:lang w:val="en-US"/>
        </w:rPr>
        <w:t>;</w:t>
      </w:r>
    </w:p>
    <w:p w14:paraId="35CBFEE8" w14:textId="19D3824C" w:rsidR="0070778F" w:rsidRPr="00F641B0" w:rsidRDefault="00D705E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Io no </w:t>
      </w:r>
      <w:r w:rsidR="00024205">
        <w:rPr>
          <w:rFonts w:ascii="Times" w:hAnsi="Times" w:cs="Times New Roman"/>
          <w:color w:val="000000" w:themeColor="text1"/>
          <w:lang w:val="en-US"/>
        </w:rPr>
        <w:t>voio</w:t>
      </w:r>
      <w:r w:rsidR="0070778F" w:rsidRPr="00F641B0">
        <w:rPr>
          <w:rFonts w:ascii="Times" w:hAnsi="Times" w:cs="Times New Roman"/>
          <w:color w:val="000000" w:themeColor="text1"/>
          <w:lang w:val="en-US"/>
        </w:rPr>
        <w:t xml:space="preserve"> plui star ni plui o mai orais</w:t>
      </w:r>
      <w:r w:rsidRPr="00F641B0">
        <w:rPr>
          <w:rFonts w:ascii="Times" w:hAnsi="Times" w:cs="Times New Roman"/>
          <w:color w:val="000000" w:themeColor="text1"/>
          <w:lang w:val="en-US"/>
        </w:rPr>
        <w:t>,</w:t>
      </w:r>
      <w:r w:rsidR="006D2550">
        <w:rPr>
          <w:rStyle w:val="FootnoteReference"/>
          <w:rFonts w:ascii="Times" w:hAnsi="Times" w:cs="Times New Roman"/>
          <w:color w:val="000000" w:themeColor="text1"/>
          <w:lang w:val="en-US"/>
        </w:rPr>
        <w:footnoteReference w:id="441"/>
      </w:r>
    </w:p>
    <w:p w14:paraId="67E3DB06" w14:textId="09C42061" w:rsidR="0070778F" w:rsidRPr="00F641B0" w:rsidRDefault="006D2550" w:rsidP="00D705EB">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w:t>
      </w:r>
      <w:r w:rsidR="0070778F" w:rsidRPr="00F641B0">
        <w:rPr>
          <w:rFonts w:ascii="Times" w:hAnsi="Times" w:cs="Times New Roman"/>
          <w:color w:val="000000" w:themeColor="text1"/>
          <w:lang w:val="en-US"/>
        </w:rPr>
        <w:t>ai</w:t>
      </w:r>
      <w:r w:rsidR="00D705EB" w:rsidRPr="00F641B0">
        <w:rPr>
          <w:rFonts w:ascii="Times" w:hAnsi="Times" w:cs="Times New Roman"/>
          <w:color w:val="000000" w:themeColor="text1"/>
          <w:lang w:val="en-US"/>
        </w:rPr>
        <w:t xml:space="preserve"> a toa v</w:t>
      </w:r>
      <w:r w:rsidR="0070778F" w:rsidRPr="00F641B0">
        <w:rPr>
          <w:rFonts w:ascii="Times" w:hAnsi="Times" w:cs="Times New Roman"/>
          <w:color w:val="000000" w:themeColor="text1"/>
          <w:lang w:val="en-US"/>
        </w:rPr>
        <w:t>entura e</w:t>
      </w:r>
      <w:r w:rsidR="00D705EB"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a to perigolo te lais</w:t>
      </w:r>
      <w:r w:rsidR="00D705EB" w:rsidRPr="00F641B0">
        <w:rPr>
          <w:rFonts w:ascii="Times" w:hAnsi="Times" w:cs="Times New Roman"/>
          <w:color w:val="000000" w:themeColor="text1"/>
          <w:lang w:val="en-US"/>
        </w:rPr>
        <w:t>."</w:t>
      </w:r>
    </w:p>
    <w:p w14:paraId="1F269B95" w14:textId="001BC6EF" w:rsidR="00D705EB" w:rsidRPr="00F641B0" w:rsidRDefault="00F82811" w:rsidP="00D705E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141</w:t>
      </w:r>
      <w:r w:rsidR="0070778F" w:rsidRPr="00F641B0">
        <w:rPr>
          <w:rFonts w:ascii="Times" w:hAnsi="Times" w:cs="Times New Roman"/>
          <w:bCs/>
          <w:color w:val="000000" w:themeColor="text1"/>
          <w:lang w:val="en-US"/>
        </w:rPr>
        <w:t xml:space="preserve">] </w:t>
      </w:r>
    </w:p>
    <w:p w14:paraId="2B566CD7" w14:textId="7DFF976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Apresso queste parole responde lo baron</w:t>
      </w:r>
      <w:r w:rsidR="00D705E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2D9A5105" w14:textId="592502C2" w:rsidR="0070778F" w:rsidRPr="00F641B0" w:rsidRDefault="00D705E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S</w:t>
      </w:r>
      <w:r w:rsidR="00061BB6"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w:t>
      </w:r>
      <w:r w:rsidR="00DB1E94" w:rsidRPr="00F641B0">
        <w:rPr>
          <w:rFonts w:ascii="Times" w:hAnsi="Times" w:cs="Times New Roman"/>
          <w:color w:val="000000" w:themeColor="text1"/>
          <w:lang w:val="en-US"/>
        </w:rPr>
        <w:t xml:space="preserve">ll </w:t>
      </w:r>
      <w:r w:rsidRPr="00F641B0">
        <w:rPr>
          <w:rFonts w:ascii="Times" w:hAnsi="Times" w:cs="Times New Roman"/>
          <w:color w:val="000000" w:themeColor="text1"/>
          <w:lang w:val="en-US"/>
        </w:rPr>
        <w:t>è v</w:t>
      </w:r>
      <w:r w:rsidR="0070778F" w:rsidRPr="00F641B0">
        <w:rPr>
          <w:rFonts w:ascii="Times" w:hAnsi="Times" w:cs="Times New Roman"/>
          <w:color w:val="000000" w:themeColor="text1"/>
          <w:lang w:val="en-US"/>
        </w:rPr>
        <w:t>ero ch</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ell plaxa a quelo ch</w:t>
      </w:r>
      <w:r w:rsidRPr="00F641B0">
        <w:rPr>
          <w:rFonts w:ascii="Times" w:hAnsi="Times" w:cs="Times New Roman"/>
          <w:color w:val="000000" w:themeColor="text1"/>
          <w:lang w:val="en-US"/>
        </w:rPr>
        <w:t xml:space="preserve">'è </w:t>
      </w:r>
      <w:r w:rsidR="0070778F" w:rsidRPr="00F641B0">
        <w:rPr>
          <w:rFonts w:ascii="Times" w:hAnsi="Times" w:cs="Times New Roman"/>
          <w:color w:val="000000" w:themeColor="text1"/>
          <w:lang w:val="en-US"/>
        </w:rPr>
        <w:t>re del tron</w:t>
      </w:r>
    </w:p>
    <w:p w14:paraId="1422E949" w14:textId="6B0EC86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D705EB" w:rsidRPr="00F641B0">
        <w:rPr>
          <w:rFonts w:ascii="Times" w:hAnsi="Times" w:cs="Times New Roman"/>
          <w:color w:val="000000" w:themeColor="text1"/>
          <w:lang w:val="en-US"/>
        </w:rPr>
        <w:t>'io possa v</w:t>
      </w:r>
      <w:r w:rsidRPr="00F641B0">
        <w:rPr>
          <w:rFonts w:ascii="Times" w:hAnsi="Times" w:cs="Times New Roman"/>
          <w:color w:val="000000" w:themeColor="text1"/>
          <w:lang w:val="en-US"/>
        </w:rPr>
        <w:t>egnir in la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du maxon</w:t>
      </w:r>
      <w:r w:rsidR="00D705EB" w:rsidRPr="00F641B0">
        <w:rPr>
          <w:rFonts w:ascii="Times" w:hAnsi="Times" w:cs="Times New Roman"/>
          <w:color w:val="000000" w:themeColor="text1"/>
          <w:lang w:val="en-US"/>
        </w:rPr>
        <w:t>,</w:t>
      </w:r>
    </w:p>
    <w:p w14:paraId="1A5C5F67" w14:textId="27FA8185" w:rsidR="0070778F" w:rsidRPr="00F641B0" w:rsidRDefault="00D705E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so</w:t>
      </w:r>
      <w:r w:rsidR="0070778F" w:rsidRPr="00F641B0">
        <w:rPr>
          <w:rFonts w:ascii="Times" w:hAnsi="Times" w:cs="Times New Roman"/>
          <w:color w:val="000000" w:themeColor="text1"/>
          <w:lang w:val="en-US"/>
        </w:rPr>
        <w:t>pran condutor domando che ti non</w:t>
      </w:r>
      <w:r w:rsidRPr="00F641B0">
        <w:rPr>
          <w:rFonts w:ascii="Times" w:hAnsi="Times" w:cs="Times New Roman"/>
          <w:color w:val="000000" w:themeColor="text1"/>
          <w:lang w:val="en-US"/>
        </w:rPr>
        <w:t>."</w:t>
      </w:r>
    </w:p>
    <w:p w14:paraId="64C4A9A3" w14:textId="65956AD0" w:rsidR="0070778F" w:rsidRPr="00F641B0" w:rsidRDefault="00DB1E9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Altrament sicomo colui che à</w:t>
      </w:r>
      <w:r w:rsidR="005B5614"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bona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tencion</w:t>
      </w:r>
    </w:p>
    <w:p w14:paraId="67ACCD65" w14:textId="3508335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 a forn</w:t>
      </w:r>
      <w:r w:rsidR="00D705EB" w:rsidRPr="00F641B0">
        <w:rPr>
          <w:rFonts w:ascii="Times" w:hAnsi="Times" w:cs="Times New Roman"/>
          <w:color w:val="000000" w:themeColor="text1"/>
          <w:lang w:val="en-US"/>
        </w:rPr>
        <w:t xml:space="preserve">ir </w:t>
      </w:r>
      <w:r w:rsidR="0079117B">
        <w:rPr>
          <w:rFonts w:ascii="Times" w:hAnsi="Times" w:cs="Times New Roman"/>
          <w:color w:val="000000" w:themeColor="text1"/>
          <w:lang w:val="en-US"/>
        </w:rPr>
        <w:t>lo·sso</w:t>
      </w:r>
      <w:r w:rsidR="00D705EB" w:rsidRPr="00F641B0">
        <w:rPr>
          <w:rFonts w:ascii="Times" w:hAnsi="Times" w:cs="Times New Roman"/>
          <w:color w:val="000000" w:themeColor="text1"/>
          <w:lang w:val="en-US"/>
        </w:rPr>
        <w:t xml:space="preserve"> messaço e creder non v</w:t>
      </w:r>
      <w:r w:rsidRPr="00F641B0">
        <w:rPr>
          <w:rFonts w:ascii="Times" w:hAnsi="Times" w:cs="Times New Roman"/>
          <w:color w:val="000000" w:themeColor="text1"/>
          <w:lang w:val="en-US"/>
        </w:rPr>
        <w:t>a</w:t>
      </w:r>
      <w:r w:rsidR="00D705E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lon </w:t>
      </w:r>
    </w:p>
    <w:p w14:paraId="6B508D35" w14:textId="15C08E2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s</w:t>
      </w:r>
      <w:r w:rsidR="00DB1E94" w:rsidRPr="00F641B0">
        <w:rPr>
          <w:rFonts w:ascii="Times" w:hAnsi="Times" w:cs="Times New Roman"/>
          <w:color w:val="000000" w:themeColor="text1"/>
          <w:lang w:val="en-US"/>
        </w:rPr>
        <w:t>'en tornà</w:t>
      </w:r>
      <w:r w:rsidR="00D705EB" w:rsidRPr="00F641B0">
        <w:rPr>
          <w:rFonts w:ascii="Times" w:hAnsi="Times" w:cs="Times New Roman"/>
          <w:color w:val="000000" w:themeColor="text1"/>
          <w:lang w:val="en-US"/>
        </w:rPr>
        <w:t xml:space="preserve"> indrié coraçado et inbru</w:t>
      </w:r>
      <w:r w:rsidRPr="00F641B0">
        <w:rPr>
          <w:rFonts w:ascii="Times" w:hAnsi="Times" w:cs="Times New Roman"/>
          <w:color w:val="000000" w:themeColor="text1"/>
          <w:lang w:val="en-US"/>
        </w:rPr>
        <w:t>n</w:t>
      </w:r>
      <w:r w:rsidR="001950F4" w:rsidRPr="00F641B0">
        <w:rPr>
          <w:rFonts w:ascii="Times" w:hAnsi="Times" w:cs="Times New Roman"/>
          <w:color w:val="000000" w:themeColor="text1"/>
          <w:lang w:val="en-US"/>
        </w:rPr>
        <w:t>,</w:t>
      </w:r>
      <w:r w:rsidR="00D705EB" w:rsidRPr="00F641B0">
        <w:rPr>
          <w:rStyle w:val="FootnoteReference"/>
          <w:rFonts w:ascii="Times" w:hAnsi="Times" w:cs="Times New Roman"/>
          <w:color w:val="000000" w:themeColor="text1"/>
          <w:lang w:val="en-US"/>
        </w:rPr>
        <w:footnoteReference w:id="442"/>
      </w:r>
    </w:p>
    <w:p w14:paraId="0C460B37" w14:textId="441AE46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(78R) </w:t>
      </w:r>
      <w:r w:rsidR="00DB1E94" w:rsidRPr="00F641B0">
        <w:rPr>
          <w:rFonts w:ascii="Times" w:hAnsi="Times" w:cs="Times New Roman"/>
          <w:color w:val="000000" w:themeColor="text1"/>
          <w:lang w:val="en-US"/>
        </w:rPr>
        <w:t>Tuto cussì fè</w:t>
      </w:r>
      <w:r w:rsidRPr="00F641B0">
        <w:rPr>
          <w:rFonts w:ascii="Times" w:hAnsi="Times" w:cs="Times New Roman"/>
          <w:color w:val="000000" w:themeColor="text1"/>
          <w:lang w:val="en-US"/>
        </w:rPr>
        <w:t xml:space="preserve"> lo spirito sença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don</w:t>
      </w:r>
      <w:r w:rsidR="006D2550">
        <w:rPr>
          <w:rFonts w:ascii="Times" w:hAnsi="Times" w:cs="Times New Roman"/>
          <w:color w:val="000000" w:themeColor="text1"/>
          <w:lang w:val="en-US"/>
        </w:rPr>
        <w:t>;</w:t>
      </w:r>
    </w:p>
    <w:p w14:paraId="7628F240" w14:textId="79ABC80E" w:rsidR="0070778F" w:rsidRPr="00F641B0" w:rsidRDefault="006D255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Se despartì</w:t>
      </w:r>
      <w:r w:rsidR="0070778F" w:rsidRPr="00F641B0">
        <w:rPr>
          <w:rFonts w:ascii="Times" w:hAnsi="Times" w:cs="Times New Roman"/>
          <w:color w:val="000000" w:themeColor="text1"/>
          <w:lang w:val="en-US"/>
        </w:rPr>
        <w:t xml:space="preserve"> dal conte a</w:t>
      </w:r>
      <w:r w:rsidR="00D705EB"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baxa frum</w:t>
      </w:r>
      <w:r w:rsidR="001950F4" w:rsidRPr="00F641B0">
        <w:rPr>
          <w:rFonts w:ascii="Times" w:hAnsi="Times" w:cs="Times New Roman"/>
          <w:color w:val="000000" w:themeColor="text1"/>
          <w:lang w:val="en-US"/>
        </w:rPr>
        <w:t>,</w:t>
      </w:r>
    </w:p>
    <w:p w14:paraId="1BE28713" w14:textId="171B6CFB" w:rsidR="0070778F" w:rsidRPr="00F641B0" w:rsidRDefault="00D705E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In(d)rié</w:t>
      </w:r>
      <w:r w:rsidR="00DB1E94" w:rsidRPr="00F641B0">
        <w:rPr>
          <w:rStyle w:val="FootnoteReference"/>
          <w:rFonts w:ascii="Times" w:hAnsi="Times" w:cs="Times New Roman"/>
          <w:color w:val="000000" w:themeColor="text1"/>
          <w:lang w:val="en-US"/>
        </w:rPr>
        <w:footnoteReference w:id="443"/>
      </w:r>
      <w:r w:rsidR="0070778F" w:rsidRPr="00F641B0">
        <w:rPr>
          <w:rFonts w:ascii="Times" w:hAnsi="Times" w:cs="Times New Roman"/>
          <w:color w:val="000000" w:themeColor="text1"/>
          <w:lang w:val="en-US"/>
        </w:rPr>
        <w:t xml:space="preserve"> s</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en</w:t>
      </w:r>
      <w:r w:rsidR="00DB1E94" w:rsidRPr="00F641B0">
        <w:rPr>
          <w:rFonts w:ascii="Times" w:hAnsi="Times" w:cs="Times New Roman"/>
          <w:color w:val="000000" w:themeColor="text1"/>
          <w:lang w:val="en-US"/>
        </w:rPr>
        <w:t xml:space="preserve"> tornà</w:t>
      </w:r>
      <w:r w:rsidRPr="00F641B0">
        <w:rPr>
          <w:rFonts w:ascii="Times" w:hAnsi="Times" w:cs="Times New Roman"/>
          <w:color w:val="000000" w:themeColor="text1"/>
          <w:lang w:val="en-US"/>
        </w:rPr>
        <w:t xml:space="preserve"> v</w:t>
      </w:r>
      <w:r w:rsidR="0070778F" w:rsidRPr="00F641B0">
        <w:rPr>
          <w:rFonts w:ascii="Times" w:hAnsi="Times" w:cs="Times New Roman"/>
          <w:color w:val="000000" w:themeColor="text1"/>
          <w:lang w:val="en-US"/>
        </w:rPr>
        <w:t>er la eterna p</w:t>
      </w:r>
      <w:r w:rsidRPr="00F641B0">
        <w:rPr>
          <w:rFonts w:ascii="Times" w:hAnsi="Times" w:cs="Times New Roman"/>
          <w:i/>
          <w:color w:val="000000" w:themeColor="text1"/>
          <w:lang w:val="en-US"/>
        </w:rPr>
        <w:t>ri</w:t>
      </w:r>
      <w:r w:rsidR="0070778F" w:rsidRPr="00F641B0">
        <w:rPr>
          <w:rFonts w:ascii="Times" w:hAnsi="Times" w:cs="Times New Roman"/>
          <w:color w:val="000000" w:themeColor="text1"/>
          <w:lang w:val="en-US"/>
        </w:rPr>
        <w:t>xon</w:t>
      </w:r>
      <w:r w:rsidR="00DB1E94" w:rsidRPr="00F641B0">
        <w:rPr>
          <w:rFonts w:ascii="Times" w:hAnsi="Times" w:cs="Times New Roman"/>
          <w:color w:val="000000" w:themeColor="text1"/>
          <w:lang w:val="en-US"/>
        </w:rPr>
        <w:t>.</w:t>
      </w:r>
    </w:p>
    <w:p w14:paraId="5C64A743" w14:textId="31A6012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Ananci ch</w:t>
      </w:r>
      <w:r w:rsidR="001950F4" w:rsidRPr="00F641B0">
        <w:rPr>
          <w:rFonts w:ascii="Times" w:hAnsi="Times" w:cs="Times New Roman"/>
          <w:color w:val="000000" w:themeColor="text1"/>
          <w:lang w:val="en-US"/>
        </w:rPr>
        <w:t>'</w:t>
      </w:r>
      <w:r w:rsidRPr="00F641B0">
        <w:rPr>
          <w:rFonts w:ascii="Times" w:hAnsi="Times" w:cs="Times New Roman"/>
          <w:color w:val="000000" w:themeColor="text1"/>
          <w:lang w:val="en-US"/>
        </w:rPr>
        <w:t>el s</w:t>
      </w:r>
      <w:r w:rsidR="001950F4" w:rsidRPr="00F641B0">
        <w:rPr>
          <w:rFonts w:ascii="Times" w:hAnsi="Times" w:cs="Times New Roman"/>
          <w:color w:val="000000" w:themeColor="text1"/>
          <w:lang w:val="en-US"/>
        </w:rPr>
        <w:t>'à longasté</w:t>
      </w:r>
      <w:r w:rsidRPr="00F641B0">
        <w:rPr>
          <w:rFonts w:ascii="Times" w:hAnsi="Times" w:cs="Times New Roman"/>
          <w:color w:val="000000" w:themeColor="text1"/>
          <w:lang w:val="en-US"/>
        </w:rPr>
        <w:t xml:space="preserve"> lo trar de un bolçon</w:t>
      </w:r>
      <w:r w:rsidR="001950F4" w:rsidRPr="00F641B0">
        <w:rPr>
          <w:rFonts w:ascii="Times" w:hAnsi="Times" w:cs="Times New Roman"/>
          <w:color w:val="000000" w:themeColor="text1"/>
          <w:lang w:val="en-US"/>
        </w:rPr>
        <w:t>,</w:t>
      </w:r>
    </w:p>
    <w:p w14:paraId="1C719A7F" w14:textId="4E96FB7D" w:rsidR="0070778F" w:rsidRPr="00F641B0" w:rsidRDefault="001950F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Cussì soleto cun lov</w:t>
      </w:r>
      <w:r w:rsidR="0070778F" w:rsidRPr="00F641B0">
        <w:rPr>
          <w:rFonts w:ascii="Times" w:hAnsi="Times" w:cs="Times New Roman"/>
          <w:color w:val="000000" w:themeColor="text1"/>
          <w:lang w:val="en-US"/>
        </w:rPr>
        <w:t>o esse del boscon</w:t>
      </w:r>
      <w:r w:rsidRPr="00F641B0">
        <w:rPr>
          <w:rFonts w:ascii="Times" w:hAnsi="Times" w:cs="Times New Roman"/>
          <w:color w:val="000000" w:themeColor="text1"/>
          <w:lang w:val="en-US"/>
        </w:rPr>
        <w:t>,</w:t>
      </w:r>
    </w:p>
    <w:p w14:paraId="4D40B5DB" w14:textId="189183A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1950F4" w:rsidRPr="00F641B0">
        <w:rPr>
          <w:rFonts w:ascii="Times" w:hAnsi="Times" w:cs="Times New Roman"/>
          <w:color w:val="000000" w:themeColor="text1"/>
          <w:lang w:val="en-US"/>
        </w:rPr>
        <w:t>'una guastina v</w:t>
      </w:r>
      <w:r w:rsidRPr="00F641B0">
        <w:rPr>
          <w:rFonts w:ascii="Times" w:hAnsi="Times" w:cs="Times New Roman"/>
          <w:color w:val="000000" w:themeColor="text1"/>
          <w:lang w:val="en-US"/>
        </w:rPr>
        <w:t>ete inssir da</w:t>
      </w:r>
      <w:r w:rsidR="001950F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randon</w:t>
      </w:r>
    </w:p>
    <w:p w14:paraId="468D637B" w14:textId="70E55C7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u</w:t>
      </w:r>
      <w:r w:rsidR="002F1412">
        <w:rPr>
          <w:rFonts w:ascii="Times" w:hAnsi="Times" w:cs="Times New Roman"/>
          <w:color w:val="000000" w:themeColor="text1"/>
          <w:lang w:val="en-US"/>
        </w:rPr>
        <w:t>(m</w:t>
      </w:r>
      <w:r w:rsidR="001950F4" w:rsidRPr="00F641B0">
        <w:rPr>
          <w:rFonts w:ascii="Times" w:hAnsi="Times" w:cs="Times New Roman"/>
          <w:color w:val="000000" w:themeColor="text1"/>
          <w:lang w:val="en-US"/>
        </w:rPr>
        <w:t>)bra</w:t>
      </w:r>
      <w:r w:rsidR="00B1752B" w:rsidRPr="00F641B0">
        <w:rPr>
          <w:rStyle w:val="FootnoteReference"/>
          <w:rFonts w:ascii="Times" w:hAnsi="Times" w:cs="Times New Roman"/>
          <w:color w:val="000000" w:themeColor="text1"/>
          <w:lang w:val="en-US"/>
        </w:rPr>
        <w:footnoteReference w:id="444"/>
      </w:r>
      <w:r w:rsidR="001950F4"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estida</w:t>
      </w:r>
      <w:r w:rsidR="001950F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aramada</w:t>
      </w:r>
      <w:r w:rsidR="001950F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ben</w:t>
      </w:r>
      <w:r w:rsidR="001950F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trata de p</w:t>
      </w:r>
      <w:r w:rsidR="001950F4" w:rsidRPr="00F641B0">
        <w:rPr>
          <w:rFonts w:ascii="Times" w:hAnsi="Times" w:cs="Times New Roman"/>
          <w:i/>
          <w:color w:val="000000" w:themeColor="text1"/>
          <w:lang w:val="en-US"/>
        </w:rPr>
        <w:t>r</w:t>
      </w:r>
      <w:r w:rsidRPr="00F641B0">
        <w:rPr>
          <w:rFonts w:ascii="Times" w:hAnsi="Times" w:cs="Times New Roman"/>
          <w:color w:val="000000" w:themeColor="text1"/>
          <w:lang w:val="en-US"/>
        </w:rPr>
        <w:t>odon</w:t>
      </w:r>
      <w:r w:rsidR="001950F4" w:rsidRPr="00F641B0">
        <w:rPr>
          <w:rStyle w:val="FootnoteReference"/>
          <w:rFonts w:ascii="Times" w:hAnsi="Times" w:cs="Times New Roman"/>
          <w:color w:val="000000" w:themeColor="text1"/>
          <w:lang w:val="en-US"/>
        </w:rPr>
        <w:footnoteReference w:id="445"/>
      </w:r>
    </w:p>
    <w:p w14:paraId="392E461E" w14:textId="627EC250" w:rsidR="0070778F" w:rsidRPr="00F641B0" w:rsidRDefault="001950F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744734" w:rsidRPr="00F641B0">
        <w:rPr>
          <w:rFonts w:ascii="Times" w:hAnsi="Times" w:cs="Times New Roman"/>
          <w:color w:val="000000" w:themeColor="text1"/>
          <w:lang w:val="en-US"/>
        </w:rPr>
        <w:t>e fero coverta dalli pié fin de</w:t>
      </w:r>
      <w:r w:rsidRPr="00F641B0">
        <w:rPr>
          <w:rFonts w:ascii="Times" w:hAnsi="Times" w:cs="Times New Roman"/>
          <w:color w:val="000000" w:themeColor="text1"/>
          <w:lang w:val="en-US"/>
        </w:rPr>
        <w:t>sov</w:t>
      </w:r>
      <w:r w:rsidR="0070778F" w:rsidRPr="00F641B0">
        <w:rPr>
          <w:rFonts w:ascii="Times" w:hAnsi="Times" w:cs="Times New Roman"/>
          <w:color w:val="000000" w:themeColor="text1"/>
          <w:lang w:val="en-US"/>
        </w:rPr>
        <w:t>ra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highlight w:val="yellow"/>
          <w:lang w:val="en-US"/>
        </w:rPr>
        <w:t>on</w:t>
      </w:r>
      <w:r w:rsidRPr="00F641B0">
        <w:rPr>
          <w:rFonts w:ascii="Times" w:hAnsi="Times" w:cs="Times New Roman"/>
          <w:color w:val="000000" w:themeColor="text1"/>
          <w:lang w:val="en-US"/>
        </w:rPr>
        <w:t>;</w:t>
      </w:r>
    </w:p>
    <w:p w14:paraId="3F44BDF9" w14:textId="046B604E" w:rsidR="0070778F" w:rsidRPr="00F641B0" w:rsidRDefault="00DB1E9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spada centà</w:t>
      </w:r>
      <w:r w:rsidR="001950F4"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in</w:t>
      </w:r>
      <w:r w:rsidR="001950F4"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sso man un baston</w:t>
      </w:r>
    </w:p>
    <w:p w14:paraId="4B38C176" w14:textId="206BBD03" w:rsidR="0070778F" w:rsidRPr="00F641B0" w:rsidRDefault="001950F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verde de olliv</w:t>
      </w:r>
      <w:r w:rsidR="0070778F" w:rsidRPr="00F641B0">
        <w:rPr>
          <w:rFonts w:ascii="Times" w:hAnsi="Times" w:cs="Times New Roman"/>
          <w:color w:val="000000" w:themeColor="text1"/>
          <w:lang w:val="en-US"/>
        </w:rPr>
        <w:t>e plante</w:t>
      </w:r>
      <w:r w:rsidRPr="00F641B0">
        <w:rPr>
          <w:rStyle w:val="FootnoteReference"/>
          <w:rFonts w:ascii="Times" w:hAnsi="Times" w:cs="Times New Roman"/>
          <w:color w:val="000000" w:themeColor="text1"/>
          <w:lang w:val="en-US"/>
        </w:rPr>
        <w:footnoteReference w:id="446"/>
      </w:r>
      <w:r w:rsidR="0070778F" w:rsidRPr="00F641B0">
        <w:rPr>
          <w:rFonts w:ascii="Times" w:hAnsi="Times" w:cs="Times New Roman"/>
          <w:color w:val="000000" w:themeColor="text1"/>
          <w:lang w:val="en-US"/>
        </w:rPr>
        <w:t xml:space="preserve"> son</w:t>
      </w:r>
      <w:r w:rsidRPr="00F641B0">
        <w:rPr>
          <w:rFonts w:ascii="Times" w:hAnsi="Times" w:cs="Times New Roman"/>
          <w:color w:val="000000" w:themeColor="text1"/>
          <w:lang w:val="en-US"/>
        </w:rPr>
        <w:t>;</w:t>
      </w:r>
    </w:p>
    <w:p w14:paraId="5B62BB0F" w14:textId="283460D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Elmo allaçado</w:t>
      </w:r>
      <w:r w:rsidR="001950F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no·lli</w:t>
      </w:r>
      <w:r w:rsidRPr="00F641B0">
        <w:rPr>
          <w:rFonts w:ascii="Times" w:hAnsi="Times" w:cs="Times New Roman"/>
          <w:color w:val="000000" w:themeColor="text1"/>
          <w:lang w:val="en-US"/>
        </w:rPr>
        <w:t xml:space="preserve"> par ochi ni fron</w:t>
      </w:r>
      <w:r w:rsidR="001950F4" w:rsidRPr="00F641B0">
        <w:rPr>
          <w:rFonts w:ascii="Times" w:hAnsi="Times" w:cs="Times New Roman"/>
          <w:color w:val="000000" w:themeColor="text1"/>
          <w:lang w:val="en-US"/>
        </w:rPr>
        <w:t>,</w:t>
      </w:r>
    </w:p>
    <w:p w14:paraId="75AF1D91" w14:textId="6A91EB16" w:rsidR="0070778F" w:rsidRPr="00F641B0" w:rsidRDefault="001950F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Diex pié de plan avev</w:t>
      </w:r>
      <w:r w:rsidR="0070778F" w:rsidRPr="00F641B0">
        <w:rPr>
          <w:rFonts w:ascii="Times" w:hAnsi="Times" w:cs="Times New Roman"/>
          <w:color w:val="000000" w:themeColor="text1"/>
          <w:lang w:val="en-US"/>
        </w:rPr>
        <w:t>a ben de lon</w:t>
      </w:r>
      <w:r w:rsidRPr="00F641B0">
        <w:rPr>
          <w:rFonts w:ascii="Times" w:hAnsi="Times" w:cs="Times New Roman"/>
          <w:color w:val="000000" w:themeColor="text1"/>
          <w:lang w:val="en-US"/>
        </w:rPr>
        <w:t>.</w:t>
      </w:r>
    </w:p>
    <w:p w14:paraId="5A0E2BD3" w14:textId="0AF04438" w:rsidR="0070778F" w:rsidRPr="00F641B0" w:rsidRDefault="001950F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piçol passa se mete ver U</w:t>
      </w:r>
      <w:r w:rsidR="0070778F" w:rsidRPr="00F641B0">
        <w:rPr>
          <w:rFonts w:ascii="Times" w:hAnsi="Times" w:cs="Times New Roman"/>
          <w:color w:val="000000" w:themeColor="text1"/>
          <w:lang w:val="en-US"/>
        </w:rPr>
        <w:t>gon</w:t>
      </w:r>
    </w:p>
    <w:p w14:paraId="6CB42A12" w14:textId="595DD58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dixe</w:t>
      </w:r>
      <w:r w:rsidR="001950F4" w:rsidRPr="00F641B0">
        <w:rPr>
          <w:rFonts w:ascii="Times" w:hAnsi="Times" w:cs="Times New Roman"/>
          <w:color w:val="000000" w:themeColor="text1"/>
          <w:lang w:val="en-US"/>
        </w:rPr>
        <w:t>, "Q</w:t>
      </w:r>
      <w:r w:rsidRPr="00F641B0">
        <w:rPr>
          <w:rFonts w:ascii="Times" w:hAnsi="Times" w:cs="Times New Roman"/>
          <w:color w:val="000000" w:themeColor="text1"/>
          <w:lang w:val="en-US"/>
        </w:rPr>
        <w:t>ue fa</w:t>
      </w:r>
      <w:r w:rsidR="001950F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tu</w:t>
      </w:r>
      <w:r w:rsidR="001950F4" w:rsidRPr="00F641B0">
        <w:rPr>
          <w:rFonts w:ascii="Times" w:hAnsi="Times" w:cs="Times New Roman"/>
          <w:color w:val="000000" w:themeColor="text1"/>
          <w:lang w:val="en-US"/>
        </w:rPr>
        <w:t>? N</w:t>
      </w:r>
      <w:r w:rsidRPr="00F641B0">
        <w:rPr>
          <w:rFonts w:ascii="Times" w:hAnsi="Times" w:cs="Times New Roman"/>
          <w:color w:val="000000" w:themeColor="text1"/>
          <w:lang w:val="en-US"/>
        </w:rPr>
        <w:t>on creas se</w:t>
      </w:r>
      <w:r w:rsidR="001950F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toi non</w:t>
      </w:r>
      <w:r w:rsidR="001950F4" w:rsidRPr="00F641B0">
        <w:rPr>
          <w:rFonts w:ascii="Times" w:hAnsi="Times" w:cs="Times New Roman"/>
          <w:color w:val="000000" w:themeColor="text1"/>
          <w:lang w:val="en-US"/>
        </w:rPr>
        <w:t>;</w:t>
      </w:r>
    </w:p>
    <w:p w14:paraId="56BEEE5F" w14:textId="7FD5D06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Seguramente sença suspicion</w:t>
      </w:r>
      <w:r w:rsidR="001950F4" w:rsidRPr="00F641B0">
        <w:rPr>
          <w:rFonts w:ascii="Times" w:hAnsi="Times" w:cs="Times New Roman"/>
          <w:color w:val="000000" w:themeColor="text1"/>
          <w:lang w:val="en-US"/>
        </w:rPr>
        <w:t>,</w:t>
      </w:r>
    </w:p>
    <w:p w14:paraId="75CB99D6" w14:textId="6AD74DB2" w:rsidR="0070778F" w:rsidRPr="00F641B0" w:rsidRDefault="001950F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ien co</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mi e si te conduron</w:t>
      </w:r>
    </w:p>
    <w:p w14:paraId="1ED99317" w14:textId="234C66B2" w:rsidR="0070778F" w:rsidRPr="00F641B0" w:rsidRDefault="001950F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salv</w:t>
      </w:r>
      <w:r w:rsidR="0070778F" w:rsidRPr="00F641B0">
        <w:rPr>
          <w:rFonts w:ascii="Times" w:hAnsi="Times" w:cs="Times New Roman"/>
          <w:color w:val="000000" w:themeColor="text1"/>
          <w:lang w:val="en-US"/>
        </w:rPr>
        <w:t>amento e co tuo guarixon</w:t>
      </w:r>
    </w:p>
    <w:p w14:paraId="1BECA602" w14:textId="09DE81C3" w:rsidR="0070778F" w:rsidRPr="00F641B0" w:rsidRDefault="001950F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w:t>
      </w:r>
      <w:r w:rsidR="0070778F" w:rsidRPr="00F641B0">
        <w:rPr>
          <w:rFonts w:ascii="Times" w:hAnsi="Times" w:cs="Times New Roman"/>
          <w:color w:val="000000" w:themeColor="text1"/>
          <w:lang w:val="en-US"/>
        </w:rPr>
        <w:t>anti colui che fo de Dio conpagnon</w:t>
      </w:r>
    </w:p>
    <w:p w14:paraId="60A96D98" w14:textId="4A1ED6E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i</w:t>
      </w:r>
      <w:r w:rsidR="001950F4" w:rsidRPr="00F641B0">
        <w:rPr>
          <w:rFonts w:ascii="Times" w:hAnsi="Times" w:cs="Times New Roman"/>
          <w:color w:val="000000" w:themeColor="text1"/>
          <w:lang w:val="en-US"/>
        </w:rPr>
        <w:t>nv</w:t>
      </w:r>
      <w:r w:rsidRPr="00F641B0">
        <w:rPr>
          <w:rFonts w:ascii="Times" w:hAnsi="Times" w:cs="Times New Roman"/>
          <w:color w:val="000000" w:themeColor="text1"/>
          <w:lang w:val="en-US"/>
        </w:rPr>
        <w:t>idia fo trabucato del tron</w:t>
      </w:r>
      <w:r w:rsidR="00B1752B" w:rsidRPr="00F641B0">
        <w:rPr>
          <w:rFonts w:ascii="Times" w:hAnsi="Times" w:cs="Times New Roman"/>
          <w:color w:val="000000" w:themeColor="text1"/>
          <w:lang w:val="en-US"/>
        </w:rPr>
        <w:t>,</w:t>
      </w:r>
    </w:p>
    <w:p w14:paraId="5EDE5C60"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 se crete possar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aquilon</w:t>
      </w:r>
    </w:p>
    <w:p w14:paraId="138AA7E5" w14:textId="6F6C1942" w:rsidR="0070778F" w:rsidRPr="00F641B0" w:rsidRDefault="00B1752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tornar tuto viv</w:t>
      </w:r>
      <w:r w:rsidR="0070778F" w:rsidRPr="00F641B0">
        <w:rPr>
          <w:rFonts w:ascii="Times" w:hAnsi="Times" w:cs="Times New Roman"/>
          <w:color w:val="000000" w:themeColor="text1"/>
          <w:lang w:val="en-US"/>
        </w:rPr>
        <w:t>o in toa maxon</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4957A793" w14:textId="2A3955C5" w:rsidR="0070778F" w:rsidRPr="00F641B0" w:rsidRDefault="00B1752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cossì non è v</w:t>
      </w:r>
      <w:r w:rsidR="0070778F" w:rsidRPr="00F641B0">
        <w:rPr>
          <w:rFonts w:ascii="Times" w:hAnsi="Times" w:cs="Times New Roman"/>
          <w:color w:val="000000" w:themeColor="text1"/>
          <w:lang w:val="en-US"/>
        </w:rPr>
        <w:t>ero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colui gran</w:t>
      </w:r>
      <w:r w:rsidR="006D2550">
        <w:rPr>
          <w:rStyle w:val="FootnoteReference"/>
          <w:rFonts w:ascii="Times" w:hAnsi="Times" w:cs="Times New Roman"/>
          <w:color w:val="000000" w:themeColor="text1"/>
          <w:lang w:val="en-US"/>
        </w:rPr>
        <w:footnoteReference w:id="447"/>
      </w:r>
      <w:r w:rsidR="0070778F" w:rsidRPr="00F641B0">
        <w:rPr>
          <w:rFonts w:ascii="Times" w:hAnsi="Times" w:cs="Times New Roman"/>
          <w:color w:val="000000" w:themeColor="text1"/>
          <w:lang w:val="en-US"/>
        </w:rPr>
        <w:t xml:space="preserve"> no</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me don</w:t>
      </w:r>
    </w:p>
    <w:p w14:paraId="42C492C3" w14:textId="29713CEA" w:rsidR="0070778F" w:rsidRPr="00F641B0" w:rsidRDefault="00DB1E9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insir (ç)</w:t>
      </w:r>
      <w:r w:rsidR="0070778F" w:rsidRPr="00F641B0">
        <w:rPr>
          <w:rFonts w:ascii="Times" w:hAnsi="Times" w:cs="Times New Roman"/>
          <w:color w:val="000000" w:themeColor="text1"/>
          <w:lang w:val="en-US"/>
        </w:rPr>
        <w:t>amai</w:t>
      </w:r>
      <w:r w:rsidRPr="00F641B0">
        <w:rPr>
          <w:rStyle w:val="FootnoteReference"/>
          <w:rFonts w:ascii="Times" w:hAnsi="Times" w:cs="Times New Roman"/>
          <w:color w:val="000000" w:themeColor="text1"/>
          <w:lang w:val="en-US"/>
        </w:rPr>
        <w:footnoteReference w:id="448"/>
      </w:r>
      <w:r w:rsidR="0070778F" w:rsidRPr="00F641B0">
        <w:rPr>
          <w:rFonts w:ascii="Times" w:hAnsi="Times" w:cs="Times New Roman"/>
          <w:color w:val="000000" w:themeColor="text1"/>
          <w:lang w:val="en-US"/>
        </w:rPr>
        <w:t xml:space="preserve"> de lo linbo o</w:t>
      </w:r>
      <w:r w:rsidR="00CB490D"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danado sson</w:t>
      </w:r>
      <w:r w:rsidR="00B1752B" w:rsidRPr="00F641B0">
        <w:rPr>
          <w:rFonts w:ascii="Times" w:hAnsi="Times" w:cs="Times New Roman"/>
          <w:color w:val="000000" w:themeColor="text1"/>
          <w:lang w:val="en-US"/>
        </w:rPr>
        <w:t>,</w:t>
      </w:r>
    </w:p>
    <w:p w14:paraId="2FE06C0B" w14:textId="783A9BCB" w:rsidR="0070778F" w:rsidRPr="00F641B0" w:rsidRDefault="00B1752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DB1E9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w:t>
      </w:r>
      <w:r w:rsidR="0070778F" w:rsidRPr="00F641B0">
        <w:rPr>
          <w:rFonts w:ascii="Times" w:hAnsi="Times" w:cs="Times New Roman"/>
          <w:color w:val="000000" w:themeColor="text1"/>
          <w:lang w:val="en-US"/>
        </w:rPr>
        <w:t>ristile s</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en</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sta cun</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suo conpagnon</w:t>
      </w:r>
      <w:r w:rsidRPr="00F641B0">
        <w:rPr>
          <w:rFonts w:ascii="Times" w:hAnsi="Times" w:cs="Times New Roman"/>
          <w:color w:val="000000" w:themeColor="text1"/>
          <w:lang w:val="en-US"/>
        </w:rPr>
        <w:t>."</w:t>
      </w:r>
    </w:p>
    <w:p w14:paraId="206B2275" w14:textId="7F051463" w:rsidR="00B1752B" w:rsidRPr="00F641B0" w:rsidRDefault="00F82811" w:rsidP="00B175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142</w:t>
      </w:r>
      <w:r w:rsidR="0070778F" w:rsidRPr="00F641B0">
        <w:rPr>
          <w:rFonts w:ascii="Times" w:hAnsi="Times" w:cs="Times New Roman"/>
          <w:bCs/>
          <w:color w:val="000000" w:themeColor="text1"/>
          <w:lang w:val="en-US"/>
        </w:rPr>
        <w:t xml:space="preserve">] </w:t>
      </w:r>
    </w:p>
    <w:p w14:paraId="4F9DAA73" w14:textId="268C7F9C" w:rsidR="0070778F" w:rsidRPr="00F641B0" w:rsidRDefault="00AB49B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reguarda la unbra arme</w:t>
      </w:r>
      <w:r w:rsidR="00B1752B" w:rsidRPr="00F641B0">
        <w:rPr>
          <w:rFonts w:ascii="Times" w:hAnsi="Times" w:cs="Times New Roman"/>
          <w:color w:val="000000" w:themeColor="text1"/>
          <w:lang w:val="en-US"/>
        </w:rPr>
        <w:t>e,</w:t>
      </w:r>
      <w:r w:rsidR="005B5614" w:rsidRPr="00F641B0">
        <w:rPr>
          <w:rStyle w:val="FootnoteReference"/>
          <w:rFonts w:ascii="Times" w:hAnsi="Times" w:cs="Times New Roman"/>
          <w:color w:val="000000" w:themeColor="text1"/>
          <w:lang w:val="en-US"/>
        </w:rPr>
        <w:footnoteReference w:id="449"/>
      </w:r>
    </w:p>
    <w:p w14:paraId="6EA0F06A" w14:textId="35A57C38" w:rsidR="0070778F" w:rsidRPr="00F641B0" w:rsidRDefault="00B1752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563146">
        <w:rPr>
          <w:rFonts w:ascii="Times" w:hAnsi="Times" w:cs="Times New Roman"/>
          <w:color w:val="000000" w:themeColor="text1"/>
          <w:lang w:val="en-US"/>
        </w:rPr>
        <w:t>O</w:t>
      </w:r>
      <w:r w:rsidR="006D2550" w:rsidRPr="00563146">
        <w:rPr>
          <w:rFonts w:ascii="Times" w:hAnsi="Times" w:cs="Times New Roman"/>
          <w:color w:val="000000" w:themeColor="text1"/>
          <w:lang w:val="en-US"/>
        </w:rPr>
        <w:t>(lde)</w:t>
      </w:r>
      <w:r w:rsidR="006D2550" w:rsidRPr="00563146">
        <w:rPr>
          <w:rStyle w:val="FootnoteReference"/>
          <w:rFonts w:ascii="Times" w:hAnsi="Times" w:cs="Times New Roman"/>
          <w:color w:val="000000" w:themeColor="text1"/>
          <w:lang w:val="en-US"/>
        </w:rPr>
        <w:footnoteReference w:id="450"/>
      </w:r>
      <w:r w:rsidR="002F1412">
        <w:rPr>
          <w:rFonts w:ascii="Times" w:hAnsi="Times" w:cs="Times New Roman"/>
          <w:color w:val="000000" w:themeColor="text1"/>
          <w:lang w:val="en-US"/>
        </w:rPr>
        <w:t>·</w:t>
      </w:r>
      <w:r w:rsidRPr="00563146">
        <w:rPr>
          <w:rFonts w:ascii="Times" w:hAnsi="Times" w:cs="Times New Roman"/>
          <w:color w:val="000000" w:themeColor="text1"/>
          <w:lang w:val="en-US"/>
        </w:rPr>
        <w:t>lla</w:t>
      </w:r>
      <w:r w:rsidRPr="00F641B0">
        <w:rPr>
          <w:rFonts w:ascii="Times" w:hAnsi="Times" w:cs="Times New Roman"/>
          <w:color w:val="000000" w:themeColor="text1"/>
          <w:lang w:val="en-US"/>
        </w:rPr>
        <w:t xml:space="preserve"> parola che fo ar</w:t>
      </w:r>
      <w:r w:rsidR="00AB49BF" w:rsidRPr="00F641B0">
        <w:rPr>
          <w:rFonts w:ascii="Times" w:hAnsi="Times" w:cs="Times New Roman"/>
          <w:color w:val="000000" w:themeColor="text1"/>
          <w:lang w:val="en-US"/>
        </w:rPr>
        <w:t>axone</w:t>
      </w:r>
      <w:r w:rsidR="0070778F" w:rsidRPr="00F641B0">
        <w:rPr>
          <w:rFonts w:ascii="Times" w:hAnsi="Times" w:cs="Times New Roman"/>
          <w:color w:val="000000" w:themeColor="text1"/>
          <w:lang w:val="en-US"/>
        </w:rPr>
        <w:t>e</w:t>
      </w:r>
    </w:p>
    <w:p w14:paraId="2F340F44" w14:textId="65779EC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(78V) </w:t>
      </w:r>
      <w:r w:rsidRPr="00F641B0">
        <w:rPr>
          <w:rFonts w:ascii="Times" w:hAnsi="Times" w:cs="Times New Roman"/>
          <w:color w:val="000000" w:themeColor="text1"/>
          <w:lang w:val="en-US"/>
        </w:rPr>
        <w:t>Cho</w:t>
      </w:r>
      <w:r w:rsidR="00CD79FB" w:rsidRPr="00F641B0">
        <w:rPr>
          <w:rFonts w:ascii="Times" w:hAnsi="Times" w:cs="Times New Roman"/>
          <w:color w:val="000000" w:themeColor="text1"/>
          <w:lang w:val="en-US"/>
        </w:rPr>
        <w:t>mo li assegura</w:t>
      </w:r>
      <w:r w:rsidR="00CD79FB" w:rsidRPr="00F641B0">
        <w:rPr>
          <w:rStyle w:val="FootnoteReference"/>
          <w:rFonts w:ascii="Times" w:hAnsi="Times" w:cs="Times New Roman"/>
          <w:color w:val="000000" w:themeColor="text1"/>
          <w:lang w:val="en-US"/>
        </w:rPr>
        <w:footnoteReference w:id="451"/>
      </w:r>
      <w:r w:rsidR="00AB49BF" w:rsidRPr="00F641B0">
        <w:rPr>
          <w:rFonts w:ascii="Times" w:hAnsi="Times" w:cs="Times New Roman"/>
          <w:color w:val="000000" w:themeColor="text1"/>
          <w:lang w:val="en-US"/>
        </w:rPr>
        <w:t xml:space="preserve"> la dolorassa stie</w:t>
      </w:r>
      <w:r w:rsidRPr="00F641B0">
        <w:rPr>
          <w:rFonts w:ascii="Times" w:hAnsi="Times" w:cs="Times New Roman"/>
          <w:color w:val="000000" w:themeColor="text1"/>
          <w:lang w:val="en-US"/>
        </w:rPr>
        <w:t>e</w:t>
      </w:r>
    </w:p>
    <w:p w14:paraId="7B3A67CF" w14:textId="3D6EE76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responde como p</w:t>
      </w:r>
      <w:r w:rsidRPr="00F641B0">
        <w:rPr>
          <w:rFonts w:ascii="Times" w:hAnsi="Times" w:cs="Times New Roman"/>
          <w:i/>
          <w:iCs/>
          <w:color w:val="000000" w:themeColor="text1"/>
          <w:lang w:val="en-US"/>
        </w:rPr>
        <w:t>er</w:t>
      </w:r>
      <w:r w:rsidR="00AB49BF" w:rsidRPr="00F641B0">
        <w:rPr>
          <w:rFonts w:ascii="Times" w:hAnsi="Times" w:cs="Times New Roman"/>
          <w:color w:val="000000" w:themeColor="text1"/>
          <w:lang w:val="en-US"/>
        </w:rPr>
        <w:t>sone insene</w:t>
      </w:r>
      <w:r w:rsidRPr="00F641B0">
        <w:rPr>
          <w:rFonts w:ascii="Times" w:hAnsi="Times" w:cs="Times New Roman"/>
          <w:color w:val="000000" w:themeColor="text1"/>
          <w:lang w:val="en-US"/>
        </w:rPr>
        <w:t>e</w:t>
      </w:r>
      <w:r w:rsidR="00CD79FB" w:rsidRPr="00F641B0">
        <w:rPr>
          <w:rFonts w:ascii="Times" w:hAnsi="Times" w:cs="Times New Roman"/>
          <w:color w:val="000000" w:themeColor="text1"/>
          <w:lang w:val="en-US"/>
        </w:rPr>
        <w:t>,</w:t>
      </w:r>
    </w:p>
    <w:p w14:paraId="0AAD74AD" w14:textId="08C775F6" w:rsidR="0070778F" w:rsidRPr="00F641B0" w:rsidRDefault="00CD79F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 </w:t>
      </w:r>
      <w:r w:rsidR="0070778F" w:rsidRPr="00F641B0">
        <w:rPr>
          <w:rFonts w:ascii="Times" w:hAnsi="Times" w:cs="Times New Roman"/>
          <w:color w:val="000000" w:themeColor="text1"/>
          <w:lang w:val="en-US"/>
        </w:rPr>
        <w:t>homo</w:t>
      </w:r>
      <w:r w:rsidRPr="00F641B0">
        <w:rPr>
          <w:rFonts w:ascii="Times" w:hAnsi="Times" w:cs="Times New Roman"/>
          <w:color w:val="000000" w:themeColor="text1"/>
          <w:lang w:val="en-US"/>
        </w:rPr>
        <w:t xml:space="preserve"> o onbra che davanti me mostré,</w:t>
      </w:r>
    </w:p>
    <w:p w14:paraId="3B61C9B8" w14:textId="3ABF7B6C" w:rsidR="0070778F" w:rsidRPr="00F641B0" w:rsidRDefault="00CD79F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Dime chi tu è e chi fo toa centré</w:t>
      </w:r>
      <w:r w:rsidRPr="00F641B0">
        <w:rPr>
          <w:rStyle w:val="FootnoteReference"/>
          <w:rFonts w:ascii="Times" w:hAnsi="Times" w:cs="Times New Roman"/>
          <w:color w:val="000000" w:themeColor="text1"/>
          <w:lang w:val="en-US"/>
        </w:rPr>
        <w:footnoteReference w:id="452"/>
      </w:r>
    </w:p>
    <w:p w14:paraId="31846C84" w14:textId="68DE5A38" w:rsidR="0070778F" w:rsidRPr="00F641B0" w:rsidRDefault="002F14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guarda che non·</w:t>
      </w:r>
      <w:r w:rsidR="0070778F" w:rsidRPr="00F641B0">
        <w:rPr>
          <w:rFonts w:ascii="Times" w:hAnsi="Times" w:cs="Times New Roman"/>
          <w:color w:val="000000" w:themeColor="text1"/>
          <w:lang w:val="en-US"/>
        </w:rPr>
        <w:t>ssi</w:t>
      </w:r>
      <w:r w:rsidR="00CD79FB"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della fal</w:t>
      </w:r>
      <w:r w:rsidR="00AB49BF" w:rsidRPr="00F641B0">
        <w:rPr>
          <w:rFonts w:ascii="Times" w:hAnsi="Times" w:cs="Times New Roman"/>
          <w:color w:val="000000" w:themeColor="text1"/>
          <w:lang w:val="en-US"/>
        </w:rPr>
        <w:t>sa masne</w:t>
      </w:r>
      <w:r w:rsidR="0070778F" w:rsidRPr="00F641B0">
        <w:rPr>
          <w:rFonts w:ascii="Times" w:hAnsi="Times" w:cs="Times New Roman"/>
          <w:color w:val="000000" w:themeColor="text1"/>
          <w:lang w:val="en-US"/>
        </w:rPr>
        <w:t>e</w:t>
      </w:r>
    </w:p>
    <w:p w14:paraId="4043C12B" w14:textId="44D0363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00CD79FB" w:rsidRPr="00F641B0">
        <w:rPr>
          <w:rFonts w:ascii="Times" w:hAnsi="Times" w:cs="Times New Roman"/>
          <w:color w:val="000000" w:themeColor="text1"/>
          <w:lang w:val="en-US"/>
        </w:rPr>
        <w:t xml:space="preserve"> inv</w:t>
      </w:r>
      <w:r w:rsidR="00AB49BF" w:rsidRPr="00F641B0">
        <w:rPr>
          <w:rFonts w:ascii="Times" w:hAnsi="Times" w:cs="Times New Roman"/>
          <w:color w:val="000000" w:themeColor="text1"/>
          <w:lang w:val="en-US"/>
        </w:rPr>
        <w:t>idia fo del ciel trabuçé</w:t>
      </w:r>
      <w:r w:rsidR="00CD79FB" w:rsidRPr="00F641B0">
        <w:rPr>
          <w:rFonts w:ascii="Times" w:hAnsi="Times" w:cs="Times New Roman"/>
          <w:color w:val="000000" w:themeColor="text1"/>
          <w:lang w:val="en-US"/>
        </w:rPr>
        <w:t>."</w:t>
      </w:r>
    </w:p>
    <w:p w14:paraId="025677D3" w14:textId="12622C79" w:rsidR="0070778F" w:rsidRPr="00F641B0" w:rsidRDefault="00CD79F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Non sson</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diss</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00AB49BF" w:rsidRPr="00F641B0">
        <w:rPr>
          <w:rFonts w:ascii="Times" w:hAnsi="Times" w:cs="Times New Roman"/>
          <w:color w:val="000000" w:themeColor="text1"/>
          <w:lang w:val="en-US"/>
        </w:rPr>
        <w:t>"ma ben de la dane</w:t>
      </w:r>
      <w:r w:rsidR="0070778F" w:rsidRPr="00F641B0">
        <w:rPr>
          <w:rFonts w:ascii="Times" w:hAnsi="Times" w:cs="Times New Roman"/>
          <w:color w:val="000000" w:themeColor="text1"/>
          <w:lang w:val="en-US"/>
        </w:rPr>
        <w:t>e</w:t>
      </w:r>
    </w:p>
    <w:p w14:paraId="4A3F8E07" w14:textId="74D8803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Çente che no era al</w:t>
      </w:r>
      <w:r w:rsidR="00CD79FB" w:rsidRPr="00F641B0">
        <w:rPr>
          <w:rFonts w:ascii="Times" w:hAnsi="Times" w:cs="Times New Roman"/>
          <w:color w:val="000000" w:themeColor="text1"/>
          <w:lang w:val="en-US"/>
        </w:rPr>
        <w:t xml:space="preserve"> batexemo né</w:t>
      </w:r>
      <w:r w:rsidRPr="00F641B0">
        <w:rPr>
          <w:rFonts w:ascii="Times" w:hAnsi="Times" w:cs="Times New Roman"/>
          <w:color w:val="000000" w:themeColor="text1"/>
          <w:lang w:val="en-US"/>
        </w:rPr>
        <w:t>e</w:t>
      </w:r>
      <w:r w:rsidR="00CD79FB" w:rsidRPr="00F641B0">
        <w:rPr>
          <w:rFonts w:ascii="Times" w:hAnsi="Times" w:cs="Times New Roman"/>
          <w:color w:val="000000" w:themeColor="text1"/>
          <w:lang w:val="en-US"/>
        </w:rPr>
        <w:t>.</w:t>
      </w:r>
    </w:p>
    <w:p w14:paraId="28D7C67A" w14:textId="1E38D83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che</w:t>
      </w:r>
      <w:r w:rsidR="00CD79FB" w:rsidRPr="00F641B0">
        <w:rPr>
          <w:rFonts w:ascii="Times" w:hAnsi="Times" w:cs="Times New Roman"/>
          <w:color w:val="000000" w:themeColor="text1"/>
          <w:lang w:val="en-US"/>
        </w:rPr>
        <w:t xml:space="preserve"> de peç</w:t>
      </w:r>
      <w:r w:rsidR="005B5614" w:rsidRPr="00F641B0">
        <w:rPr>
          <w:rFonts w:ascii="Times" w:hAnsi="Times" w:cs="Times New Roman"/>
          <w:color w:val="000000" w:themeColor="text1"/>
          <w:lang w:val="en-US"/>
        </w:rPr>
        <w:t>à</w:t>
      </w:r>
      <w:r w:rsidR="00CD79FB" w:rsidRPr="00F641B0">
        <w:rPr>
          <w:rStyle w:val="FootnoteReference"/>
          <w:rFonts w:ascii="Times" w:hAnsi="Times" w:cs="Times New Roman"/>
          <w:color w:val="000000" w:themeColor="text1"/>
          <w:lang w:val="en-US"/>
        </w:rPr>
        <w:footnoteReference w:id="453"/>
      </w:r>
      <w:r w:rsidR="00AB49BF" w:rsidRPr="00F641B0">
        <w:rPr>
          <w:rFonts w:ascii="Times" w:hAnsi="Times" w:cs="Times New Roman"/>
          <w:color w:val="000000" w:themeColor="text1"/>
          <w:lang w:val="en-US"/>
        </w:rPr>
        <w:t xml:space="preserve"> fosse in la Verçene umbre</w:t>
      </w:r>
      <w:r w:rsidRPr="00F641B0">
        <w:rPr>
          <w:rFonts w:ascii="Times" w:hAnsi="Times" w:cs="Times New Roman"/>
          <w:color w:val="000000" w:themeColor="text1"/>
          <w:lang w:val="en-US"/>
        </w:rPr>
        <w:t>e</w:t>
      </w:r>
      <w:r w:rsidR="00CD79FB" w:rsidRPr="00F641B0">
        <w:rPr>
          <w:rFonts w:ascii="Times" w:hAnsi="Times" w:cs="Times New Roman"/>
          <w:color w:val="000000" w:themeColor="text1"/>
          <w:lang w:val="en-US"/>
        </w:rPr>
        <w:t>,</w:t>
      </w:r>
    </w:p>
    <w:p w14:paraId="78E5FFF9" w14:textId="64385D1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mol</w:t>
      </w:r>
      <w:r w:rsidR="00AB49BF" w:rsidRPr="00F641B0">
        <w:rPr>
          <w:rFonts w:ascii="Times" w:hAnsi="Times" w:cs="Times New Roman"/>
          <w:color w:val="000000" w:themeColor="text1"/>
          <w:lang w:val="en-US"/>
        </w:rPr>
        <w:t>to gran tenpo era mia carne pore</w:t>
      </w:r>
      <w:r w:rsidRPr="00F641B0">
        <w:rPr>
          <w:rFonts w:ascii="Times" w:hAnsi="Times" w:cs="Times New Roman"/>
          <w:color w:val="000000" w:themeColor="text1"/>
          <w:lang w:val="en-US"/>
        </w:rPr>
        <w:t>e</w:t>
      </w:r>
      <w:r w:rsidR="00CD79FB" w:rsidRPr="00F641B0">
        <w:rPr>
          <w:rFonts w:ascii="Times" w:hAnsi="Times" w:cs="Times New Roman"/>
          <w:color w:val="000000" w:themeColor="text1"/>
          <w:lang w:val="en-US"/>
        </w:rPr>
        <w:t>,</w:t>
      </w:r>
    </w:p>
    <w:p w14:paraId="2A99F981" w14:textId="22AF624A" w:rsidR="0070778F" w:rsidRPr="00F641B0" w:rsidRDefault="00CD79F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se io av</w:t>
      </w:r>
      <w:r w:rsidR="0070778F" w:rsidRPr="00F641B0">
        <w:rPr>
          <w:rFonts w:ascii="Times" w:hAnsi="Times" w:cs="Times New Roman"/>
          <w:color w:val="000000" w:themeColor="text1"/>
          <w:lang w:val="en-US"/>
        </w:rPr>
        <w:t>esse de quella aqua to</w:t>
      </w:r>
      <w:r w:rsidR="00AB49BF" w:rsidRPr="00F641B0">
        <w:rPr>
          <w:rFonts w:ascii="Times" w:hAnsi="Times" w:cs="Times New Roman"/>
          <w:color w:val="000000" w:themeColor="text1"/>
          <w:lang w:val="en-US"/>
        </w:rPr>
        <w:t>çe</w:t>
      </w:r>
      <w:r w:rsidR="0070778F" w:rsidRPr="00F641B0">
        <w:rPr>
          <w:rFonts w:ascii="Times" w:hAnsi="Times" w:cs="Times New Roman"/>
          <w:color w:val="000000" w:themeColor="text1"/>
          <w:lang w:val="en-US"/>
        </w:rPr>
        <w:t>e</w:t>
      </w:r>
    </w:p>
    <w:p w14:paraId="7005A20D" w14:textId="514A1DC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AB49BF" w:rsidRPr="00F641B0">
        <w:rPr>
          <w:rFonts w:ascii="Times" w:hAnsi="Times" w:cs="Times New Roman"/>
          <w:color w:val="000000" w:themeColor="text1"/>
          <w:lang w:val="en-US"/>
        </w:rPr>
        <w:t xml:space="preserve"> chi è l'umana çente salve</w:t>
      </w:r>
      <w:r w:rsidRPr="00F641B0">
        <w:rPr>
          <w:rFonts w:ascii="Times" w:hAnsi="Times" w:cs="Times New Roman"/>
          <w:color w:val="000000" w:themeColor="text1"/>
          <w:lang w:val="en-US"/>
        </w:rPr>
        <w:t>e</w:t>
      </w:r>
      <w:r w:rsidR="00806238" w:rsidRPr="00F641B0">
        <w:rPr>
          <w:rFonts w:ascii="Times" w:hAnsi="Times" w:cs="Times New Roman"/>
          <w:color w:val="000000" w:themeColor="text1"/>
          <w:lang w:val="en-US"/>
        </w:rPr>
        <w:t>,</w:t>
      </w:r>
    </w:p>
    <w:p w14:paraId="2326C4E9" w14:textId="691F0C91" w:rsidR="0070778F" w:rsidRPr="00F641B0" w:rsidRDefault="0080623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w:t>
      </w:r>
      <w:r w:rsidR="00AB49BF" w:rsidRPr="00F641B0">
        <w:rPr>
          <w:rFonts w:ascii="Times" w:hAnsi="Times" w:cs="Times New Roman"/>
          <w:color w:val="000000" w:themeColor="text1"/>
          <w:lang w:val="en-US"/>
        </w:rPr>
        <w:t>o non temesse d'aspeter la çorne</w:t>
      </w:r>
      <w:r w:rsidR="0070778F" w:rsidRPr="00F641B0">
        <w:rPr>
          <w:rFonts w:ascii="Times" w:hAnsi="Times" w:cs="Times New Roman"/>
          <w:color w:val="000000" w:themeColor="text1"/>
          <w:lang w:val="en-US"/>
        </w:rPr>
        <w:t>e</w:t>
      </w:r>
    </w:p>
    <w:p w14:paraId="215CDF9C" w14:textId="5E673B0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061BB6" w:rsidRPr="00F641B0">
        <w:rPr>
          <w:rFonts w:ascii="Times" w:hAnsi="Times" w:cs="Times New Roman"/>
          <w:color w:val="000000" w:themeColor="text1"/>
          <w:lang w:val="en-US"/>
        </w:rPr>
        <w:t>'en J</w:t>
      </w:r>
      <w:r w:rsidR="00806238" w:rsidRPr="00F641B0">
        <w:rPr>
          <w:rFonts w:ascii="Times" w:hAnsi="Times" w:cs="Times New Roman"/>
          <w:color w:val="000000" w:themeColor="text1"/>
          <w:lang w:val="en-US"/>
        </w:rPr>
        <w:t>oxafat serà</w:t>
      </w:r>
      <w:r w:rsidRPr="00F641B0">
        <w:rPr>
          <w:rFonts w:ascii="Times" w:hAnsi="Times" w:cs="Times New Roman"/>
          <w:color w:val="000000" w:themeColor="text1"/>
          <w:lang w:val="en-US"/>
        </w:rPr>
        <w:t xml:space="preserve"> fata l</w:t>
      </w:r>
      <w:r w:rsidR="00AB49BF" w:rsidRPr="00F641B0">
        <w:rPr>
          <w:rFonts w:ascii="Times" w:hAnsi="Times" w:cs="Times New Roman"/>
          <w:color w:val="000000" w:themeColor="text1"/>
          <w:lang w:val="en-US"/>
        </w:rPr>
        <w:t>'assenble</w:t>
      </w:r>
      <w:r w:rsidRPr="00F641B0">
        <w:rPr>
          <w:rFonts w:ascii="Times" w:hAnsi="Times" w:cs="Times New Roman"/>
          <w:color w:val="000000" w:themeColor="text1"/>
          <w:lang w:val="en-US"/>
        </w:rPr>
        <w:t>e</w:t>
      </w:r>
      <w:r w:rsidR="00806238" w:rsidRPr="00F641B0">
        <w:rPr>
          <w:rFonts w:ascii="Times" w:hAnsi="Times" w:cs="Times New Roman"/>
          <w:color w:val="000000" w:themeColor="text1"/>
          <w:lang w:val="en-US"/>
        </w:rPr>
        <w:t>,</w:t>
      </w:r>
    </w:p>
    <w:p w14:paraId="02FB29A9" w14:textId="7B77C330" w:rsidR="0070778F" w:rsidRPr="00F641B0" w:rsidRDefault="0080623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DB1E9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serà</w:t>
      </w:r>
      <w:r w:rsidR="0070778F" w:rsidRPr="00F641B0">
        <w:rPr>
          <w:rFonts w:ascii="Times" w:hAnsi="Times" w:cs="Times New Roman"/>
          <w:color w:val="000000" w:themeColor="text1"/>
          <w:lang w:val="en-US"/>
        </w:rPr>
        <w:t xml:space="preserve"> la croxe e</w:t>
      </w:r>
      <w:r w:rsidR="005069B3" w:rsidRPr="00F641B0">
        <w:rPr>
          <w:rFonts w:ascii="Times" w:hAnsi="Times" w:cs="Times New Roman"/>
          <w:color w:val="000000" w:themeColor="text1"/>
          <w:lang w:val="en-US"/>
        </w:rPr>
        <w:t>·</w:t>
      </w:r>
      <w:r w:rsidR="00AB49BF" w:rsidRPr="00F641B0">
        <w:rPr>
          <w:rFonts w:ascii="Times" w:hAnsi="Times" w:cs="Times New Roman"/>
          <w:color w:val="000000" w:themeColor="text1"/>
          <w:lang w:val="en-US"/>
        </w:rPr>
        <w:t>lla lança aporte</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7879DE88" w14:textId="24DEBD1F" w:rsidR="0070778F" w:rsidRPr="00C17E9B"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C17E9B">
        <w:rPr>
          <w:rFonts w:ascii="Times" w:hAnsi="Times" w:cs="Times New Roman"/>
          <w:color w:val="000000" w:themeColor="text1"/>
          <w:lang w:val="en-US"/>
        </w:rPr>
        <w:t>E la gran pla</w:t>
      </w:r>
      <w:r w:rsidR="00AB49BF" w:rsidRPr="00C17E9B">
        <w:rPr>
          <w:rFonts w:ascii="Times" w:hAnsi="Times" w:cs="Times New Roman"/>
          <w:color w:val="000000" w:themeColor="text1"/>
          <w:lang w:val="en-US"/>
        </w:rPr>
        <w:t>ga de Dio dal destro ladi mostre</w:t>
      </w:r>
      <w:r w:rsidRPr="00C17E9B">
        <w:rPr>
          <w:rFonts w:ascii="Times" w:hAnsi="Times" w:cs="Times New Roman"/>
          <w:color w:val="000000" w:themeColor="text1"/>
          <w:lang w:val="en-US"/>
        </w:rPr>
        <w:t>e</w:t>
      </w:r>
      <w:r w:rsidR="00806238" w:rsidRPr="00C17E9B">
        <w:rPr>
          <w:rFonts w:ascii="Times" w:hAnsi="Times" w:cs="Times New Roman"/>
          <w:color w:val="000000" w:themeColor="text1"/>
          <w:lang w:val="en-US"/>
        </w:rPr>
        <w:t>.</w:t>
      </w:r>
    </w:p>
    <w:p w14:paraId="765AF2B4" w14:textId="1897CA27" w:rsidR="0070778F" w:rsidRPr="00C17E9B"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C17E9B">
        <w:rPr>
          <w:rFonts w:ascii="Times" w:hAnsi="Times" w:cs="Times New Roman"/>
          <w:bCs/>
          <w:color w:val="000000" w:themeColor="text1"/>
          <w:lang w:val="en-US"/>
        </w:rPr>
        <w:t xml:space="preserve">(79R) </w:t>
      </w:r>
      <w:r w:rsidRPr="00C17E9B">
        <w:rPr>
          <w:rFonts w:ascii="Times" w:hAnsi="Times" w:cs="Times New Roman"/>
          <w:color w:val="000000" w:themeColor="text1"/>
          <w:lang w:val="en-US"/>
        </w:rPr>
        <w:t xml:space="preserve">Li mie ancessor unde </w:t>
      </w:r>
      <w:r w:rsidR="002416C5" w:rsidRPr="00C17E9B">
        <w:rPr>
          <w:rFonts w:ascii="Times" w:hAnsi="Times" w:cs="Times New Roman"/>
          <w:color w:val="000000" w:themeColor="text1"/>
          <w:lang w:val="en-US"/>
        </w:rPr>
        <w:t>ài</w:t>
      </w:r>
      <w:r w:rsidR="00806238" w:rsidRPr="00C17E9B">
        <w:rPr>
          <w:rFonts w:ascii="Times" w:hAnsi="Times" w:cs="Times New Roman"/>
          <w:color w:val="000000" w:themeColor="text1"/>
          <w:lang w:val="en-US"/>
        </w:rPr>
        <w:t xml:space="preserve"> fato domandé</w:t>
      </w:r>
    </w:p>
    <w:p w14:paraId="1A1DD882" w14:textId="464F13FD" w:rsidR="0070778F" w:rsidRPr="00F641B0" w:rsidRDefault="0080623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Sono Troiani de la tera exilité,</w:t>
      </w:r>
    </w:p>
    <w:p w14:paraId="0607A31C" w14:textId="753F93C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00806238" w:rsidRPr="00F641B0">
        <w:rPr>
          <w:rFonts w:ascii="Times" w:hAnsi="Times" w:cs="Times New Roman"/>
          <w:color w:val="000000" w:themeColor="text1"/>
          <w:lang w:val="en-US"/>
        </w:rPr>
        <w:t xml:space="preserve"> Griexi fo arssa e bruxé,</w:t>
      </w:r>
    </w:p>
    <w:p w14:paraId="6E091F45" w14:textId="1E2F5EC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Sol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w:t>
      </w:r>
      <w:r w:rsidR="00806238" w:rsidRPr="00F641B0">
        <w:rPr>
          <w:rFonts w:ascii="Times" w:hAnsi="Times" w:cs="Times New Roman"/>
          <w:color w:val="000000" w:themeColor="text1"/>
          <w:lang w:val="en-US"/>
        </w:rPr>
        <w:t>la femena che fo al templo anblé;</w:t>
      </w:r>
    </w:p>
    <w:p w14:paraId="6F017973" w14:textId="4F85000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si morise p</w:t>
      </w:r>
      <w:r w:rsidRPr="00F641B0">
        <w:rPr>
          <w:rFonts w:ascii="Times" w:hAnsi="Times" w:cs="Times New Roman"/>
          <w:i/>
          <w:iCs/>
          <w:color w:val="000000" w:themeColor="text1"/>
          <w:lang w:val="en-US"/>
        </w:rPr>
        <w:t>er</w:t>
      </w:r>
      <w:r w:rsidR="00AB49BF" w:rsidRPr="00F641B0">
        <w:rPr>
          <w:rFonts w:ascii="Times" w:hAnsi="Times" w:cs="Times New Roman"/>
          <w:color w:val="000000" w:themeColor="text1"/>
          <w:lang w:val="en-US"/>
        </w:rPr>
        <w:t xml:space="preserve"> tropo longe tarderé</w:t>
      </w:r>
      <w:r w:rsidR="00806238" w:rsidRPr="00F641B0">
        <w:rPr>
          <w:rFonts w:ascii="Times" w:hAnsi="Times" w:cs="Times New Roman"/>
          <w:color w:val="000000" w:themeColor="text1"/>
          <w:lang w:val="en-US"/>
        </w:rPr>
        <w:t>,</w:t>
      </w:r>
    </w:p>
    <w:p w14:paraId="269D1376" w14:textId="08751B3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w:t>
      </w:r>
      <w:r w:rsidR="00806238" w:rsidRPr="00F641B0">
        <w:rPr>
          <w:rFonts w:ascii="Times" w:hAnsi="Times" w:cs="Times New Roman"/>
          <w:color w:val="000000" w:themeColor="text1"/>
          <w:lang w:val="en-US"/>
        </w:rPr>
        <w:t>'</w:t>
      </w:r>
      <w:r w:rsidRPr="00F641B0">
        <w:rPr>
          <w:rFonts w:ascii="Times" w:hAnsi="Times" w:cs="Times New Roman"/>
          <w:color w:val="000000" w:themeColor="text1"/>
          <w:lang w:val="en-US"/>
        </w:rPr>
        <w:t>en</w:t>
      </w:r>
      <w:r w:rsidR="00AB49BF" w:rsidRPr="00F641B0">
        <w:rPr>
          <w:rFonts w:ascii="Times" w:hAnsi="Times" w:cs="Times New Roman"/>
          <w:color w:val="000000" w:themeColor="text1"/>
          <w:lang w:val="en-US"/>
        </w:rPr>
        <w:t xml:space="preserve"> fuçi in stranie contre</w:t>
      </w:r>
      <w:r w:rsidRPr="00F641B0">
        <w:rPr>
          <w:rFonts w:ascii="Times" w:hAnsi="Times" w:cs="Times New Roman"/>
          <w:color w:val="000000" w:themeColor="text1"/>
          <w:lang w:val="en-US"/>
        </w:rPr>
        <w:t>e</w:t>
      </w:r>
      <w:r w:rsidR="00806238" w:rsidRPr="00F641B0">
        <w:rPr>
          <w:rFonts w:ascii="Times" w:hAnsi="Times" w:cs="Times New Roman"/>
          <w:color w:val="000000" w:themeColor="text1"/>
          <w:lang w:val="en-US"/>
        </w:rPr>
        <w:t>.</w:t>
      </w:r>
    </w:p>
    <w:p w14:paraId="730051E2" w14:textId="71212761" w:rsidR="0070778F" w:rsidRPr="00F641B0" w:rsidRDefault="0080623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dei malv</w:t>
      </w:r>
      <w:r w:rsidR="0070778F" w:rsidRPr="00F641B0">
        <w:rPr>
          <w:rFonts w:ascii="Times" w:hAnsi="Times" w:cs="Times New Roman"/>
          <w:color w:val="000000" w:themeColor="text1"/>
          <w:lang w:val="en-US"/>
        </w:rPr>
        <w:t>axi p</w:t>
      </w:r>
      <w:r w:rsidR="0070778F" w:rsidRPr="00F641B0">
        <w:rPr>
          <w:rFonts w:ascii="Times" w:hAnsi="Times" w:cs="Times New Roman"/>
          <w:i/>
          <w:iCs/>
          <w:color w:val="000000" w:themeColor="text1"/>
          <w:lang w:val="en-US"/>
        </w:rPr>
        <w:t>er</w:t>
      </w:r>
      <w:r w:rsidR="00AB49BF" w:rsidRPr="00F641B0">
        <w:rPr>
          <w:rFonts w:ascii="Times" w:hAnsi="Times" w:cs="Times New Roman"/>
          <w:color w:val="000000" w:themeColor="text1"/>
          <w:lang w:val="en-US"/>
        </w:rPr>
        <w:t xml:space="preserve"> la lor releve</w:t>
      </w:r>
      <w:r w:rsidR="0070778F" w:rsidRPr="00F641B0">
        <w:rPr>
          <w:rFonts w:ascii="Times" w:hAnsi="Times" w:cs="Times New Roman"/>
          <w:color w:val="000000" w:themeColor="text1"/>
          <w:lang w:val="en-US"/>
        </w:rPr>
        <w:t>e</w:t>
      </w:r>
    </w:p>
    <w:p w14:paraId="6E5237E5" w14:textId="1CEE7A6A" w:rsidR="0070778F" w:rsidRPr="00F641B0" w:rsidRDefault="00DB1E9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 fè</w:t>
      </w:r>
      <w:r w:rsidR="0070778F" w:rsidRPr="00F641B0">
        <w:rPr>
          <w:rFonts w:ascii="Times" w:hAnsi="Times" w:cs="Times New Roman"/>
          <w:color w:val="000000" w:themeColor="text1"/>
          <w:lang w:val="en-US"/>
        </w:rPr>
        <w:t xml:space="preserve"> andar co</w:t>
      </w:r>
      <w:r w:rsidR="00806238" w:rsidRPr="00F641B0">
        <w:rPr>
          <w:rFonts w:ascii="Times" w:hAnsi="Times" w:cs="Times New Roman"/>
          <w:color w:val="000000" w:themeColor="text1"/>
          <w:lang w:val="en-US"/>
        </w:rPr>
        <w:t xml:space="preserve"> l'anima </w:t>
      </w:r>
      <w:r w:rsidR="005B5614" w:rsidRPr="00F641B0">
        <w:rPr>
          <w:rFonts w:ascii="Times" w:hAnsi="Times" w:cs="Times New Roman"/>
          <w:color w:val="000000" w:themeColor="text1"/>
          <w:lang w:val="en-US"/>
        </w:rPr>
        <w:t>i(n)corpo</w:t>
      </w:r>
      <w:r w:rsidR="00AB49BF" w:rsidRPr="00F641B0">
        <w:rPr>
          <w:rFonts w:ascii="Times" w:hAnsi="Times" w:cs="Times New Roman"/>
          <w:color w:val="000000" w:themeColor="text1"/>
          <w:lang w:val="en-US"/>
        </w:rPr>
        <w:t>re</w:t>
      </w:r>
      <w:r w:rsidR="0070778F" w:rsidRPr="00F641B0">
        <w:rPr>
          <w:rFonts w:ascii="Times" w:hAnsi="Times" w:cs="Times New Roman"/>
          <w:color w:val="000000" w:themeColor="text1"/>
          <w:lang w:val="en-US"/>
        </w:rPr>
        <w:t>e</w:t>
      </w:r>
      <w:r w:rsidR="00806238" w:rsidRPr="00F641B0">
        <w:rPr>
          <w:rStyle w:val="FootnoteReference"/>
          <w:rFonts w:ascii="Times" w:hAnsi="Times" w:cs="Times New Roman"/>
          <w:color w:val="000000" w:themeColor="text1"/>
          <w:lang w:val="en-US"/>
        </w:rPr>
        <w:footnoteReference w:id="454"/>
      </w:r>
    </w:p>
    <w:p w14:paraId="63374280" w14:textId="0286634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la tera che tu</w:t>
      </w:r>
      <w:r w:rsidR="00DB1E94" w:rsidRPr="00F641B0">
        <w:rPr>
          <w:rFonts w:ascii="Times" w:hAnsi="Times" w:cs="Times New Roman"/>
          <w:color w:val="000000" w:themeColor="text1"/>
          <w:lang w:val="en-US"/>
        </w:rPr>
        <w:t xml:space="preserve"> à tanto cerche</w:t>
      </w:r>
      <w:r w:rsidRPr="00F641B0">
        <w:rPr>
          <w:rFonts w:ascii="Times" w:hAnsi="Times" w:cs="Times New Roman"/>
          <w:color w:val="000000" w:themeColor="text1"/>
          <w:lang w:val="en-US"/>
        </w:rPr>
        <w:t>e</w:t>
      </w:r>
      <w:r w:rsidR="00806238" w:rsidRPr="00F641B0">
        <w:rPr>
          <w:rFonts w:ascii="Times" w:hAnsi="Times" w:cs="Times New Roman"/>
          <w:color w:val="000000" w:themeColor="text1"/>
          <w:lang w:val="en-US"/>
        </w:rPr>
        <w:t>;</w:t>
      </w:r>
    </w:p>
    <w:p w14:paraId="59FF2182" w14:textId="3799AC83" w:rsidR="0070778F" w:rsidRPr="00F641B0" w:rsidRDefault="0080623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me conduxe S</w:t>
      </w:r>
      <w:r w:rsidR="0070778F" w:rsidRPr="00F641B0">
        <w:rPr>
          <w:rFonts w:ascii="Times" w:hAnsi="Times" w:cs="Times New Roman"/>
          <w:color w:val="000000" w:themeColor="text1"/>
          <w:lang w:val="en-US"/>
        </w:rPr>
        <w:t>i</w:t>
      </w:r>
      <w:r w:rsidRPr="00F641B0">
        <w:rPr>
          <w:rFonts w:ascii="Times" w:hAnsi="Times" w:cs="Times New Roman"/>
          <w:color w:val="000000" w:themeColor="text1"/>
          <w:lang w:val="en-US"/>
        </w:rPr>
        <w:t>b</w:t>
      </w:r>
      <w:r w:rsidR="00DB1E94" w:rsidRPr="00F641B0">
        <w:rPr>
          <w:rFonts w:ascii="Times" w:hAnsi="Times" w:cs="Times New Roman"/>
          <w:color w:val="000000" w:themeColor="text1"/>
          <w:lang w:val="en-US"/>
        </w:rPr>
        <w:t>ila la maufe</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2BB55F7B" w14:textId="344E080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C17E9B">
        <w:rPr>
          <w:rFonts w:ascii="Times" w:hAnsi="Times" w:cs="Times New Roman"/>
          <w:color w:val="000000" w:themeColor="text1"/>
          <w:lang w:val="en-US"/>
        </w:rPr>
        <w:t>'i</w:t>
      </w:r>
      <w:r w:rsidR="00DB1E94" w:rsidRPr="00F641B0">
        <w:rPr>
          <w:rFonts w:ascii="Times" w:hAnsi="Times" w:cs="Times New Roman"/>
          <w:color w:val="000000" w:themeColor="text1"/>
          <w:lang w:val="en-US"/>
        </w:rPr>
        <w:t>nferno cerchie cun la nuda spe</w:t>
      </w:r>
      <w:r w:rsidR="00806238" w:rsidRPr="00F641B0">
        <w:rPr>
          <w:rFonts w:ascii="Times" w:hAnsi="Times" w:cs="Times New Roman"/>
          <w:color w:val="000000" w:themeColor="text1"/>
          <w:lang w:val="en-US"/>
        </w:rPr>
        <w:t>e.</w:t>
      </w:r>
    </w:p>
    <w:p w14:paraId="681CB0B2" w14:textId="7559273A" w:rsidR="0070778F" w:rsidRPr="00F641B0" w:rsidRDefault="0080623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Or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che tu sapi del mio nome la verité:</w:t>
      </w:r>
    </w:p>
    <w:p w14:paraId="2FB393A7" w14:textId="3803C64E" w:rsidR="0070778F" w:rsidRPr="00F641B0" w:rsidRDefault="0080623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Fiol fui de A</w:t>
      </w:r>
      <w:r w:rsidR="0070778F" w:rsidRPr="00F641B0">
        <w:rPr>
          <w:rFonts w:ascii="Times" w:hAnsi="Times" w:cs="Times New Roman"/>
          <w:color w:val="000000" w:themeColor="text1"/>
          <w:lang w:val="en-US"/>
        </w:rPr>
        <w:t>nchixe</w:t>
      </w:r>
      <w:r w:rsidR="00DB1E94" w:rsidRPr="00F641B0">
        <w:rPr>
          <w:rFonts w:ascii="Times" w:hAnsi="Times" w:cs="Times New Roman"/>
          <w:color w:val="000000" w:themeColor="text1"/>
          <w:lang w:val="en-US"/>
        </w:rPr>
        <w:t>, si m'apela Ene</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4877BCA0" w14:textId="15EEA46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chi amor s</w:t>
      </w:r>
      <w:r w:rsidR="00806238" w:rsidRPr="00F641B0">
        <w:rPr>
          <w:rFonts w:ascii="Times" w:hAnsi="Times" w:cs="Times New Roman"/>
          <w:color w:val="000000" w:themeColor="text1"/>
          <w:lang w:val="en-US"/>
        </w:rPr>
        <w:t>'ancixe D</w:t>
      </w:r>
      <w:r w:rsidRPr="00F641B0">
        <w:rPr>
          <w:rFonts w:ascii="Times" w:hAnsi="Times" w:cs="Times New Roman"/>
          <w:color w:val="000000" w:themeColor="text1"/>
          <w:lang w:val="en-US"/>
        </w:rPr>
        <w:t>ido l</w:t>
      </w:r>
      <w:r w:rsidR="00DB1E94" w:rsidRPr="00F641B0">
        <w:rPr>
          <w:rFonts w:ascii="Times" w:hAnsi="Times" w:cs="Times New Roman"/>
          <w:color w:val="000000" w:themeColor="text1"/>
          <w:lang w:val="en-US"/>
        </w:rPr>
        <w:t>'inforsene</w:t>
      </w:r>
      <w:r w:rsidRPr="00F641B0">
        <w:rPr>
          <w:rFonts w:ascii="Times" w:hAnsi="Times" w:cs="Times New Roman"/>
          <w:color w:val="000000" w:themeColor="text1"/>
          <w:lang w:val="en-US"/>
        </w:rPr>
        <w:t>e</w:t>
      </w:r>
      <w:r w:rsidR="00806238" w:rsidRPr="00F641B0">
        <w:rPr>
          <w:rFonts w:ascii="Times" w:hAnsi="Times" w:cs="Times New Roman"/>
          <w:color w:val="000000" w:themeColor="text1"/>
          <w:lang w:val="en-US"/>
        </w:rPr>
        <w:t>."</w:t>
      </w:r>
    </w:p>
    <w:p w14:paraId="5C71B3C3" w14:textId="7A75CF3B" w:rsidR="00806238" w:rsidRPr="00F641B0" w:rsidRDefault="00F82811" w:rsidP="008062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143</w:t>
      </w:r>
      <w:r w:rsidR="0070778F" w:rsidRPr="00F641B0">
        <w:rPr>
          <w:rFonts w:ascii="Times" w:hAnsi="Times" w:cs="Times New Roman"/>
          <w:bCs/>
          <w:color w:val="000000" w:themeColor="text1"/>
          <w:lang w:val="en-US"/>
        </w:rPr>
        <w:t xml:space="preserve">] </w:t>
      </w:r>
    </w:p>
    <w:p w14:paraId="348C32FF" w14:textId="3B7FEE07" w:rsidR="0070778F" w:rsidRPr="00F641B0" w:rsidRDefault="0080623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w:t>
      </w:r>
      <w:r w:rsidRPr="00F641B0">
        <w:rPr>
          <w:rStyle w:val="FootnoteReference"/>
          <w:rFonts w:ascii="Times" w:hAnsi="Times" w:cs="Times New Roman"/>
          <w:color w:val="000000" w:themeColor="text1"/>
          <w:lang w:val="en-US"/>
        </w:rPr>
        <w:footnoteReference w:id="455"/>
      </w:r>
      <w:r w:rsidR="00C17E9B">
        <w:rPr>
          <w:rFonts w:ascii="Times" w:hAnsi="Times" w:cs="Times New Roman"/>
          <w:color w:val="000000" w:themeColor="text1"/>
          <w:lang w:val="en-US"/>
        </w:rPr>
        <w:t xml:space="preserve"> cunte se meravei</w:t>
      </w:r>
      <w:r w:rsidR="00DA15A0" w:rsidRPr="00F641B0">
        <w:rPr>
          <w:rFonts w:ascii="Times" w:hAnsi="Times" w:cs="Times New Roman"/>
          <w:color w:val="000000" w:themeColor="text1"/>
          <w:lang w:val="en-US"/>
        </w:rPr>
        <w:t>a et à</w:t>
      </w:r>
      <w:r w:rsidR="0070778F" w:rsidRPr="00F641B0">
        <w:rPr>
          <w:rFonts w:ascii="Times" w:hAnsi="Times" w:cs="Times New Roman"/>
          <w:color w:val="000000" w:themeColor="text1"/>
          <w:lang w:val="en-US"/>
        </w:rPr>
        <w:t xml:space="preserve"> respondu</w:t>
      </w:r>
      <w:r w:rsidR="005069B3" w:rsidRPr="00F641B0">
        <w:rPr>
          <w:rFonts w:ascii="Times" w:hAnsi="Times" w:cs="Times New Roman"/>
          <w:color w:val="000000" w:themeColor="text1"/>
          <w:lang w:val="en-US"/>
        </w:rPr>
        <w:t>,</w:t>
      </w:r>
    </w:p>
    <w:p w14:paraId="018D378F" w14:textId="26909AA9" w:rsidR="0070778F" w:rsidRPr="00F641B0" w:rsidRDefault="00DA15A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"Sante M</w:t>
      </w:r>
      <w:r w:rsidR="0070778F" w:rsidRPr="00F641B0">
        <w:rPr>
          <w:rFonts w:ascii="Times" w:hAnsi="Times" w:cs="Times New Roman"/>
          <w:color w:val="000000" w:themeColor="text1"/>
          <w:lang w:val="en-US"/>
        </w:rPr>
        <w:t>arie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"è</w:t>
      </w:r>
      <w:r w:rsidR="0070778F" w:rsidRPr="00F641B0">
        <w:rPr>
          <w:rFonts w:ascii="Times" w:hAnsi="Times" w:cs="Times New Roman"/>
          <w:color w:val="000000" w:themeColor="text1"/>
          <w:lang w:val="en-US"/>
        </w:rPr>
        <w:t xml:space="preserve"> tu cholu</w:t>
      </w:r>
    </w:p>
    <w:p w14:paraId="2199110A" w14:textId="577E22CC" w:rsidR="0070778F" w:rsidRPr="00F641B0" w:rsidRDefault="00DA15A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chi ò tante nov</w:t>
      </w:r>
      <w:r w:rsidR="0070778F" w:rsidRPr="00F641B0">
        <w:rPr>
          <w:rFonts w:ascii="Times" w:hAnsi="Times" w:cs="Times New Roman"/>
          <w:color w:val="000000" w:themeColor="text1"/>
          <w:lang w:val="en-US"/>
        </w:rPr>
        <w:t>ele intendu</w:t>
      </w:r>
    </w:p>
    <w:p w14:paraId="082F66EF" w14:textId="4F3EEC84" w:rsidR="0070778F" w:rsidRPr="00F641B0" w:rsidRDefault="00DA15A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fossi viv</w:t>
      </w:r>
      <w:r w:rsidR="0070778F" w:rsidRPr="00F641B0">
        <w:rPr>
          <w:rFonts w:ascii="Times" w:hAnsi="Times" w:cs="Times New Roman"/>
          <w:color w:val="000000" w:themeColor="text1"/>
          <w:lang w:val="en-US"/>
        </w:rPr>
        <w:t>ant in lo regno perdu</w:t>
      </w:r>
    </w:p>
    <w:p w14:paraId="1D8C8394" w14:textId="2CF8E77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Segondo che mostra lo </w:t>
      </w:r>
      <w:r w:rsidR="00DA15A0" w:rsidRPr="00F641B0">
        <w:rPr>
          <w:rFonts w:ascii="Times" w:hAnsi="Times" w:cs="Times New Roman"/>
          <w:color w:val="000000" w:themeColor="text1"/>
          <w:lang w:val="en-US"/>
        </w:rPr>
        <w:t>bun V</w:t>
      </w:r>
      <w:r w:rsidRPr="00F641B0">
        <w:rPr>
          <w:rFonts w:ascii="Times" w:hAnsi="Times" w:cs="Times New Roman"/>
          <w:color w:val="000000" w:themeColor="text1"/>
          <w:lang w:val="en-US"/>
        </w:rPr>
        <w:t>ergiliu</w:t>
      </w:r>
      <w:r w:rsidR="00DA15A0" w:rsidRPr="00F641B0">
        <w:rPr>
          <w:rFonts w:ascii="Times" w:hAnsi="Times" w:cs="Times New Roman"/>
          <w:color w:val="000000" w:themeColor="text1"/>
          <w:lang w:val="en-US"/>
        </w:rPr>
        <w:t>?</w:t>
      </w:r>
    </w:p>
    <w:p w14:paraId="32A08F0F" w14:textId="63DEA3F9" w:rsidR="0070778F" w:rsidRPr="00F641B0" w:rsidRDefault="00DA15A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Ai E</w:t>
      </w:r>
      <w:r w:rsidR="0070778F" w:rsidRPr="00F641B0">
        <w:rPr>
          <w:rFonts w:ascii="Times" w:hAnsi="Times" w:cs="Times New Roman"/>
          <w:color w:val="000000" w:themeColor="text1"/>
          <w:lang w:val="en-US"/>
        </w:rPr>
        <w:t>neas</w:t>
      </w:r>
      <w:r w:rsidRPr="00F641B0">
        <w:rPr>
          <w:rFonts w:ascii="Times" w:hAnsi="Times" w:cs="Times New Roman"/>
          <w:color w:val="000000" w:themeColor="text1"/>
          <w:lang w:val="en-US"/>
        </w:rPr>
        <w:t>, se tu avessi crehu</w:t>
      </w:r>
    </w:p>
    <w:p w14:paraId="549CFCD1" w14:textId="02650CA7" w:rsidR="0070778F" w:rsidRPr="00F641B0" w:rsidRDefault="00DA15A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lo fiol de Dio che de V</w:t>
      </w:r>
      <w:r w:rsidR="0070778F" w:rsidRPr="00F641B0">
        <w:rPr>
          <w:rFonts w:ascii="Times" w:hAnsi="Times" w:cs="Times New Roman"/>
          <w:color w:val="000000" w:themeColor="text1"/>
          <w:lang w:val="en-US"/>
        </w:rPr>
        <w:t>ergene fu</w:t>
      </w:r>
      <w:r w:rsidRPr="00F641B0">
        <w:rPr>
          <w:rFonts w:ascii="Times" w:hAnsi="Times" w:cs="Times New Roman"/>
          <w:color w:val="000000" w:themeColor="text1"/>
          <w:lang w:val="en-US"/>
        </w:rPr>
        <w:t>,</w:t>
      </w:r>
    </w:p>
    <w:p w14:paraId="259BAF43" w14:textId="7B9913FE" w:rsidR="0070778F" w:rsidRPr="00F641B0" w:rsidRDefault="00DA15A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me renderav</w:t>
      </w:r>
      <w:r w:rsidR="0070778F" w:rsidRPr="00F641B0">
        <w:rPr>
          <w:rFonts w:ascii="Times" w:hAnsi="Times" w:cs="Times New Roman"/>
          <w:color w:val="000000" w:themeColor="text1"/>
          <w:lang w:val="en-US"/>
        </w:rPr>
        <w:t>e a ti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amor de lu</w:t>
      </w:r>
      <w:r w:rsidRPr="00F641B0">
        <w:rPr>
          <w:rFonts w:ascii="Times" w:hAnsi="Times" w:cs="Times New Roman"/>
          <w:color w:val="000000" w:themeColor="text1"/>
          <w:lang w:val="en-US"/>
        </w:rPr>
        <w:t>,</w:t>
      </w:r>
    </w:p>
    <w:p w14:paraId="609F6A84" w14:textId="78A21D53" w:rsidR="0070778F" w:rsidRPr="00F641B0" w:rsidRDefault="0056314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Ché</w:t>
      </w:r>
      <w:r w:rsidR="00DA15A0" w:rsidRPr="00F641B0">
        <w:rPr>
          <w:rFonts w:ascii="Times" w:hAnsi="Times" w:cs="Times New Roman"/>
          <w:color w:val="000000" w:themeColor="text1"/>
          <w:lang w:val="en-US"/>
        </w:rPr>
        <w:t xml:space="preserve"> tu avessi marcé</w:t>
      </w:r>
      <w:r w:rsidR="0070778F" w:rsidRPr="00F641B0">
        <w:rPr>
          <w:rFonts w:ascii="Times" w:hAnsi="Times" w:cs="Times New Roman"/>
          <w:color w:val="000000" w:themeColor="text1"/>
          <w:lang w:val="en-US"/>
        </w:rPr>
        <w:t xml:space="preserve"> de la mia salu</w:t>
      </w:r>
      <w:r w:rsidR="00DA15A0" w:rsidRPr="00F641B0">
        <w:rPr>
          <w:rFonts w:ascii="Times" w:hAnsi="Times" w:cs="Times New Roman"/>
          <w:color w:val="000000" w:themeColor="text1"/>
          <w:lang w:val="en-US"/>
        </w:rPr>
        <w:t>."</w:t>
      </w:r>
    </w:p>
    <w:p w14:paraId="5EC6273D" w14:textId="31D39AFD" w:rsidR="0070778F" w:rsidRPr="00F641B0" w:rsidRDefault="00DA15A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ti secorere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"son io mov</w:t>
      </w:r>
      <w:r w:rsidR="0070778F" w:rsidRPr="00F641B0">
        <w:rPr>
          <w:rFonts w:ascii="Times" w:hAnsi="Times" w:cs="Times New Roman"/>
          <w:color w:val="000000" w:themeColor="text1"/>
          <w:lang w:val="en-US"/>
        </w:rPr>
        <w:t>u</w:t>
      </w:r>
      <w:r w:rsidRPr="00F641B0">
        <w:rPr>
          <w:rFonts w:ascii="Times" w:hAnsi="Times" w:cs="Times New Roman"/>
          <w:color w:val="000000" w:themeColor="text1"/>
          <w:lang w:val="en-US"/>
        </w:rPr>
        <w:t>,</w:t>
      </w:r>
    </w:p>
    <w:p w14:paraId="72DC2E77" w14:textId="637CC64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DA15A0" w:rsidRPr="00F641B0">
        <w:rPr>
          <w:rFonts w:ascii="Times" w:hAnsi="Times" w:cs="Times New Roman"/>
          <w:color w:val="000000" w:themeColor="text1"/>
          <w:lang w:val="en-US"/>
        </w:rPr>
        <w:t xml:space="preserve"> lo v</w:t>
      </w:r>
      <w:r w:rsidRPr="00F641B0">
        <w:rPr>
          <w:rFonts w:ascii="Times" w:hAnsi="Times" w:cs="Times New Roman"/>
          <w:color w:val="000000" w:themeColor="text1"/>
          <w:lang w:val="en-US"/>
        </w:rPr>
        <w:t>oler de quelo che tu</w:t>
      </w:r>
      <w:r w:rsidR="00DA15A0"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in</w:t>
      </w:r>
      <w:r w:rsidR="00DA15A0"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mente abu</w:t>
      </w:r>
      <w:r w:rsidR="00DA15A0" w:rsidRPr="00F641B0">
        <w:rPr>
          <w:rFonts w:ascii="Times" w:hAnsi="Times" w:cs="Times New Roman"/>
          <w:color w:val="000000" w:themeColor="text1"/>
          <w:lang w:val="en-US"/>
        </w:rPr>
        <w:t>;</w:t>
      </w:r>
    </w:p>
    <w:p w14:paraId="03EF8D3C" w14:textId="2290940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Condur te die a querir lo trabu</w:t>
      </w:r>
      <w:r w:rsidR="002464C8" w:rsidRPr="00F641B0">
        <w:rPr>
          <w:rFonts w:ascii="Times" w:hAnsi="Times" w:cs="Times New Roman"/>
          <w:color w:val="000000" w:themeColor="text1"/>
          <w:lang w:val="en-US"/>
        </w:rPr>
        <w:t>;</w:t>
      </w:r>
    </w:p>
    <w:p w14:paraId="1809EFF8" w14:textId="0887734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(79V) </w:t>
      </w:r>
      <w:r w:rsidR="00DA15A0" w:rsidRPr="00F641B0">
        <w:rPr>
          <w:rFonts w:ascii="Times" w:hAnsi="Times" w:cs="Times New Roman"/>
          <w:color w:val="000000" w:themeColor="text1"/>
          <w:lang w:val="en-US"/>
        </w:rPr>
        <w:t>No av</w:t>
      </w:r>
      <w:r w:rsidRPr="00F641B0">
        <w:rPr>
          <w:rFonts w:ascii="Times" w:hAnsi="Times" w:cs="Times New Roman"/>
          <w:color w:val="000000" w:themeColor="text1"/>
          <w:lang w:val="en-US"/>
        </w:rPr>
        <w:t>er tema</w:t>
      </w:r>
      <w:r w:rsidR="00DA15A0" w:rsidRPr="00F641B0">
        <w:rPr>
          <w:rFonts w:ascii="Times" w:hAnsi="Times" w:cs="Times New Roman"/>
          <w:color w:val="000000" w:themeColor="text1"/>
          <w:lang w:val="en-US"/>
        </w:rPr>
        <w:t>, cossì se v</w:t>
      </w:r>
      <w:r w:rsidRPr="00F641B0">
        <w:rPr>
          <w:rFonts w:ascii="Times" w:hAnsi="Times" w:cs="Times New Roman"/>
          <w:color w:val="000000" w:themeColor="text1"/>
          <w:lang w:val="en-US"/>
        </w:rPr>
        <w:t>ol desu</w:t>
      </w:r>
      <w:r w:rsidR="00DA15A0" w:rsidRPr="00F641B0">
        <w:rPr>
          <w:rFonts w:ascii="Times" w:hAnsi="Times" w:cs="Times New Roman"/>
          <w:color w:val="000000" w:themeColor="text1"/>
          <w:lang w:val="en-US"/>
        </w:rPr>
        <w:t>.</w:t>
      </w:r>
    </w:p>
    <w:p w14:paraId="5047C746" w14:textId="23949FB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Dentro dalla eterna gloria</w:t>
      </w:r>
      <w:r w:rsidR="004B1BD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Dio asolu</w:t>
      </w:r>
    </w:p>
    <w:p w14:paraId="6CB49B86" w14:textId="18824BCA"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no se teme Caron ni C</w:t>
      </w:r>
      <w:r w:rsidR="0070778F" w:rsidRPr="00F641B0">
        <w:rPr>
          <w:rFonts w:ascii="Times" w:hAnsi="Times" w:cs="Times New Roman"/>
          <w:color w:val="000000" w:themeColor="text1"/>
          <w:lang w:val="en-US"/>
        </w:rPr>
        <w:t>erbu</w:t>
      </w:r>
      <w:r w:rsidRPr="00F641B0">
        <w:rPr>
          <w:rFonts w:ascii="Times" w:hAnsi="Times" w:cs="Times New Roman"/>
          <w:color w:val="000000" w:themeColor="text1"/>
          <w:lang w:val="en-US"/>
        </w:rPr>
        <w:t>.</w:t>
      </w:r>
    </w:p>
    <w:p w14:paraId="67BF4E60" w14:textId="21730ED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mi t</w:t>
      </w:r>
      <w:r w:rsidR="004B1BDA" w:rsidRPr="00F641B0">
        <w:rPr>
          <w:rFonts w:ascii="Times" w:hAnsi="Times" w:cs="Times New Roman"/>
          <w:color w:val="000000" w:themeColor="text1"/>
          <w:lang w:val="en-US"/>
        </w:rPr>
        <w:t>'</w:t>
      </w:r>
      <w:r w:rsidRPr="00F641B0">
        <w:rPr>
          <w:rFonts w:ascii="Times" w:hAnsi="Times" w:cs="Times New Roman"/>
          <w:color w:val="000000" w:themeColor="text1"/>
          <w:lang w:val="en-US"/>
        </w:rPr>
        <w:t>en fida</w:t>
      </w:r>
      <w:r w:rsidR="00563146">
        <w:rPr>
          <w:rStyle w:val="FootnoteReference"/>
          <w:rFonts w:ascii="Times" w:hAnsi="Times" w:cs="Times New Roman"/>
          <w:color w:val="000000" w:themeColor="text1"/>
          <w:lang w:val="en-US"/>
        </w:rPr>
        <w:footnoteReference w:id="456"/>
      </w:r>
      <w:r w:rsidRPr="00F641B0">
        <w:rPr>
          <w:rFonts w:ascii="Times" w:hAnsi="Times" w:cs="Times New Roman"/>
          <w:color w:val="000000" w:themeColor="text1"/>
          <w:lang w:val="en-US"/>
        </w:rPr>
        <w:t xml:space="preserve"> e no star temu</w:t>
      </w:r>
      <w:r w:rsidR="004B1BDA" w:rsidRPr="00F641B0">
        <w:rPr>
          <w:rFonts w:ascii="Times" w:hAnsi="Times" w:cs="Times New Roman"/>
          <w:color w:val="000000" w:themeColor="text1"/>
          <w:lang w:val="en-US"/>
        </w:rPr>
        <w:t>,</w:t>
      </w:r>
    </w:p>
    <w:p w14:paraId="312EABE4" w14:textId="4FB98ADC"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à v</w:t>
      </w:r>
      <w:r w:rsidR="0070778F" w:rsidRPr="00F641B0">
        <w:rPr>
          <w:rFonts w:ascii="Times" w:hAnsi="Times" w:cs="Times New Roman"/>
          <w:color w:val="000000" w:themeColor="text1"/>
          <w:lang w:val="en-US"/>
        </w:rPr>
        <w:t>era possanca li agnoli mescreu</w:t>
      </w:r>
    </w:p>
    <w:p w14:paraId="66851CB2" w14:textId="52F99F4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ti ofender no</w:t>
      </w:r>
      <w:r w:rsidRPr="00F641B0">
        <w:rPr>
          <w:rFonts w:ascii="Times" w:hAnsi="Times" w:cs="Times New Roman"/>
          <w:i/>
          <w:iCs/>
          <w:color w:val="000000" w:themeColor="text1"/>
          <w:lang w:val="en-US"/>
        </w:rPr>
        <w:t>n</w:t>
      </w:r>
      <w:r w:rsidR="004B1BDA" w:rsidRPr="00F641B0">
        <w:rPr>
          <w:rFonts w:ascii="Times" w:hAnsi="Times" w:cs="Times New Roman"/>
          <w:color w:val="000000" w:themeColor="text1"/>
          <w:lang w:val="en-US"/>
        </w:rPr>
        <w:t xml:space="preserve"> av</w:t>
      </w:r>
      <w:r w:rsidRPr="00F641B0">
        <w:rPr>
          <w:rFonts w:ascii="Times" w:hAnsi="Times" w:cs="Times New Roman"/>
          <w:color w:val="000000" w:themeColor="text1"/>
          <w:lang w:val="en-US"/>
        </w:rPr>
        <w:t>esseli plu</w:t>
      </w:r>
    </w:p>
    <w:p w14:paraId="03B3554F" w14:textId="327BDCFB"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w:t>
      </w:r>
      <w:r w:rsidR="0070778F" w:rsidRPr="00F641B0">
        <w:rPr>
          <w:rFonts w:ascii="Times" w:hAnsi="Times" w:cs="Times New Roman"/>
          <w:color w:val="000000" w:themeColor="text1"/>
          <w:lang w:val="en-US"/>
        </w:rPr>
        <w:t>ra mi pecador che al batexemo no fu</w:t>
      </w:r>
      <w:r w:rsidRPr="00F641B0">
        <w:rPr>
          <w:rFonts w:ascii="Times" w:hAnsi="Times" w:cs="Times New Roman"/>
          <w:color w:val="000000" w:themeColor="text1"/>
          <w:lang w:val="en-US"/>
        </w:rPr>
        <w:t>."</w:t>
      </w:r>
    </w:p>
    <w:p w14:paraId="54D95DB4" w14:textId="3F542351" w:rsidR="004B1BDA" w:rsidRPr="00F641B0" w:rsidRDefault="00F82811" w:rsidP="004B1B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144</w:t>
      </w:r>
      <w:r w:rsidR="0070778F" w:rsidRPr="00F641B0">
        <w:rPr>
          <w:rFonts w:ascii="Times" w:hAnsi="Times" w:cs="Times New Roman"/>
          <w:bCs/>
          <w:color w:val="000000" w:themeColor="text1"/>
          <w:lang w:val="en-US"/>
        </w:rPr>
        <w:t xml:space="preserve">] </w:t>
      </w:r>
    </w:p>
    <w:p w14:paraId="11DC6316" w14:textId="1F8C58F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Como damixela che sta in atent</w:t>
      </w:r>
    </w:p>
    <w:p w14:paraId="4ED1FCFC" w14:textId="09E7C97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obedir homo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promessa d</w:t>
      </w:r>
      <w:r w:rsidR="004B1BDA" w:rsidRPr="00F641B0">
        <w:rPr>
          <w:rFonts w:ascii="Times" w:hAnsi="Times" w:cs="Times New Roman"/>
          <w:color w:val="000000" w:themeColor="text1"/>
          <w:lang w:val="en-US"/>
        </w:rPr>
        <w:t>'</w:t>
      </w:r>
      <w:r w:rsidRPr="00F641B0">
        <w:rPr>
          <w:rFonts w:ascii="Times" w:hAnsi="Times" w:cs="Times New Roman"/>
          <w:color w:val="000000" w:themeColor="text1"/>
          <w:lang w:val="en-US"/>
        </w:rPr>
        <w:t>arçent</w:t>
      </w:r>
    </w:p>
    <w:p w14:paraId="68E34003" w14:textId="6D45731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qui se teme chi</w:t>
      </w:r>
      <w:r w:rsidR="002464C8" w:rsidRPr="00F641B0">
        <w:rPr>
          <w:rFonts w:ascii="Times" w:hAnsi="Times" w:cs="Times New Roman"/>
          <w:color w:val="000000" w:themeColor="text1"/>
          <w:lang w:val="en-US"/>
        </w:rPr>
        <w:t>·</w:t>
      </w:r>
      <w:r w:rsidR="004B1BDA" w:rsidRPr="00F641B0">
        <w:rPr>
          <w:rFonts w:ascii="Times" w:hAnsi="Times" w:cs="Times New Roman"/>
          <w:color w:val="000000" w:themeColor="text1"/>
          <w:lang w:val="en-US"/>
        </w:rPr>
        <w:t xml:space="preserve">l prometer </w:t>
      </w:r>
      <w:r w:rsidR="006935F5" w:rsidRPr="00F641B0">
        <w:rPr>
          <w:rFonts w:ascii="Times" w:hAnsi="Times" w:cs="Times New Roman"/>
          <w:color w:val="000000" w:themeColor="text1"/>
          <w:lang w:val="en-US"/>
        </w:rPr>
        <w:t>è</w:t>
      </w:r>
      <w:r w:rsidRPr="00F641B0">
        <w:rPr>
          <w:rFonts w:ascii="Times" w:hAnsi="Times" w:cs="Times New Roman"/>
          <w:color w:val="000000" w:themeColor="text1"/>
          <w:lang w:val="en-US"/>
        </w:rPr>
        <w:t>no atent</w:t>
      </w:r>
      <w:r w:rsidR="004B1BDA" w:rsidRPr="00F641B0">
        <w:rPr>
          <w:rFonts w:ascii="Times" w:hAnsi="Times" w:cs="Times New Roman"/>
          <w:color w:val="000000" w:themeColor="text1"/>
          <w:lang w:val="en-US"/>
        </w:rPr>
        <w:t>,</w:t>
      </w:r>
    </w:p>
    <w:p w14:paraId="711BA594" w14:textId="17DD12A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4B1BDA" w:rsidRPr="00F641B0">
        <w:rPr>
          <w:rFonts w:ascii="Times" w:hAnsi="Times" w:cs="Times New Roman"/>
          <w:color w:val="000000" w:themeColor="text1"/>
          <w:lang w:val="en-US"/>
        </w:rPr>
        <w:t xml:space="preserve"> quatro fiade à fato tuto in</w:t>
      </w:r>
      <w:r w:rsidRPr="00F641B0">
        <w:rPr>
          <w:rFonts w:ascii="Times" w:hAnsi="Times" w:cs="Times New Roman"/>
          <w:color w:val="000000" w:themeColor="text1"/>
          <w:lang w:val="en-US"/>
        </w:rPr>
        <w:t>sement</w:t>
      </w:r>
      <w:r w:rsidR="004B1BDA" w:rsidRPr="00F641B0">
        <w:rPr>
          <w:rFonts w:ascii="Times" w:hAnsi="Times" w:cs="Times New Roman"/>
          <w:color w:val="000000" w:themeColor="text1"/>
          <w:lang w:val="en-US"/>
        </w:rPr>
        <w:t>,</w:t>
      </w:r>
    </w:p>
    <w:p w14:paraId="4CAC0D96" w14:textId="46C839E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4B1BDA" w:rsidRPr="00F641B0">
        <w:rPr>
          <w:rFonts w:ascii="Times" w:hAnsi="Times" w:cs="Times New Roman"/>
          <w:color w:val="000000" w:themeColor="text1"/>
          <w:lang w:val="en-US"/>
        </w:rPr>
        <w:t xml:space="preserve"> çò ver lui se dev</w:t>
      </w:r>
      <w:r w:rsidRPr="00F641B0">
        <w:rPr>
          <w:rFonts w:ascii="Times" w:hAnsi="Times" w:cs="Times New Roman"/>
          <w:color w:val="000000" w:themeColor="text1"/>
          <w:lang w:val="en-US"/>
        </w:rPr>
        <w:t>eta e defent</w:t>
      </w:r>
      <w:r w:rsidR="004B1BDA" w:rsidRPr="00F641B0">
        <w:rPr>
          <w:rFonts w:ascii="Times" w:hAnsi="Times" w:cs="Times New Roman"/>
          <w:color w:val="000000" w:themeColor="text1"/>
          <w:lang w:val="en-US"/>
        </w:rPr>
        <w:t>;</w:t>
      </w:r>
    </w:p>
    <w:p w14:paraId="7F91FFD7" w14:textId="46275D7B"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cussì</w:t>
      </w:r>
      <w:r w:rsidR="002464C8" w:rsidRPr="00F641B0">
        <w:rPr>
          <w:rFonts w:ascii="Times" w:hAnsi="Times" w:cs="Times New Roman"/>
          <w:color w:val="000000" w:themeColor="text1"/>
          <w:lang w:val="en-US"/>
        </w:rPr>
        <w:t xml:space="preserve"> penssà</w:t>
      </w:r>
      <w:r w:rsidR="0070778F" w:rsidRPr="00F641B0">
        <w:rPr>
          <w:rFonts w:ascii="Times" w:hAnsi="Times" w:cs="Times New Roman"/>
          <w:color w:val="000000" w:themeColor="text1"/>
          <w:lang w:val="en-US"/>
        </w:rPr>
        <w:t xml:space="preserve"> lo conte al tradiment</w:t>
      </w:r>
    </w:p>
    <w:p w14:paraId="1F10DED5" w14:textId="4BC7051D"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E</w:t>
      </w:r>
      <w:r w:rsidR="0070778F" w:rsidRPr="00F641B0">
        <w:rPr>
          <w:rFonts w:ascii="Times" w:hAnsi="Times" w:cs="Times New Roman"/>
          <w:color w:val="000000" w:themeColor="text1"/>
          <w:lang w:val="en-US"/>
        </w:rPr>
        <w:t>neas fexe de troiana çent</w:t>
      </w:r>
      <w:r w:rsidRPr="00F641B0">
        <w:rPr>
          <w:rFonts w:ascii="Times" w:hAnsi="Times" w:cs="Times New Roman"/>
          <w:color w:val="000000" w:themeColor="text1"/>
          <w:lang w:val="en-US"/>
        </w:rPr>
        <w:t>,</w:t>
      </w:r>
    </w:p>
    <w:p w14:paraId="65415171" w14:textId="61BDC41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4B1BDA" w:rsidRPr="00F641B0">
        <w:rPr>
          <w:rFonts w:ascii="Times" w:hAnsi="Times" w:cs="Times New Roman"/>
          <w:color w:val="000000" w:themeColor="text1"/>
          <w:lang w:val="en-US"/>
        </w:rPr>
        <w:t>'</w:t>
      </w:r>
      <w:r w:rsidRPr="00F641B0">
        <w:rPr>
          <w:rFonts w:ascii="Times" w:hAnsi="Times" w:cs="Times New Roman"/>
          <w:color w:val="000000" w:themeColor="text1"/>
          <w:lang w:val="en-US"/>
        </w:rPr>
        <w:t>ella fo cossa de</w:t>
      </w:r>
      <w:r w:rsidR="004B1BD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gran redotament</w:t>
      </w:r>
      <w:r w:rsidR="004B1BDA" w:rsidRPr="00F641B0">
        <w:rPr>
          <w:rFonts w:ascii="Times" w:hAnsi="Times" w:cs="Times New Roman"/>
          <w:color w:val="000000" w:themeColor="text1"/>
          <w:lang w:val="en-US"/>
        </w:rPr>
        <w:t>,</w:t>
      </w:r>
    </w:p>
    <w:p w14:paraId="15DE4182" w14:textId="4819CAD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li respoxe molto amabelment</w:t>
      </w:r>
      <w:r w:rsidR="004B1BDA" w:rsidRPr="00F641B0">
        <w:rPr>
          <w:rFonts w:ascii="Times" w:hAnsi="Times" w:cs="Times New Roman"/>
          <w:color w:val="000000" w:themeColor="text1"/>
          <w:lang w:val="en-US"/>
        </w:rPr>
        <w:t>,</w:t>
      </w:r>
    </w:p>
    <w:p w14:paraId="0A83C975" w14:textId="17278B09"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dona</w:t>
      </w:r>
      <w:r w:rsidR="00AD7A14">
        <w:rPr>
          <w:rFonts w:ascii="Times" w:hAnsi="Times" w:cs="Times New Roman"/>
          <w:color w:val="000000" w:themeColor="text1"/>
          <w:lang w:val="en-US"/>
        </w:rPr>
        <w:t>-</w:t>
      </w:r>
      <w:r w:rsidR="0070778F" w:rsidRPr="00F641B0">
        <w:rPr>
          <w:rFonts w:ascii="Times" w:hAnsi="Times" w:cs="Times New Roman"/>
          <w:color w:val="000000" w:themeColor="text1"/>
          <w:lang w:val="en-US"/>
        </w:rPr>
        <w:t>me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çentil spirito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al prexent</w:t>
      </w:r>
    </w:p>
    <w:p w14:paraId="7CD44DF0" w14:textId="373FD76A"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del vegnir non ò con ti ard</w:t>
      </w:r>
      <w:r w:rsidR="0070778F" w:rsidRPr="00F641B0">
        <w:rPr>
          <w:rFonts w:ascii="Times" w:hAnsi="Times" w:cs="Times New Roman"/>
          <w:color w:val="000000" w:themeColor="text1"/>
          <w:lang w:val="en-US"/>
        </w:rPr>
        <w:t>iment</w:t>
      </w:r>
      <w:r w:rsidRPr="00F641B0">
        <w:rPr>
          <w:rFonts w:ascii="Times" w:hAnsi="Times" w:cs="Times New Roman"/>
          <w:color w:val="000000" w:themeColor="text1"/>
          <w:lang w:val="en-US"/>
        </w:rPr>
        <w:t>,</w:t>
      </w:r>
    </w:p>
    <w:p w14:paraId="77BEF87B" w14:textId="2737DC5E"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 mior secorsso de ti non ò</w:t>
      </w:r>
      <w:r w:rsidR="0070778F" w:rsidRPr="00F641B0">
        <w:rPr>
          <w:rFonts w:ascii="Times" w:hAnsi="Times" w:cs="Times New Roman"/>
          <w:color w:val="000000" w:themeColor="text1"/>
          <w:lang w:val="en-US"/>
        </w:rPr>
        <w:t xml:space="preserve"> al prexent</w:t>
      </w:r>
      <w:r w:rsidRPr="00F641B0">
        <w:rPr>
          <w:rFonts w:ascii="Times" w:hAnsi="Times" w:cs="Times New Roman"/>
          <w:color w:val="000000" w:themeColor="text1"/>
          <w:lang w:val="en-US"/>
        </w:rPr>
        <w:t>,</w:t>
      </w:r>
    </w:p>
    <w:p w14:paraId="744F701B" w14:textId="39886364"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Pregar te </w:t>
      </w:r>
      <w:r w:rsidR="00024205">
        <w:rPr>
          <w:rFonts w:ascii="Times" w:hAnsi="Times" w:cs="Times New Roman"/>
          <w:color w:val="000000" w:themeColor="text1"/>
          <w:lang w:val="en-US"/>
        </w:rPr>
        <w:t>voio</w:t>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er</w:t>
      </w:r>
      <w:r w:rsidR="00C17E9B">
        <w:rPr>
          <w:rFonts w:ascii="Times" w:hAnsi="Times" w:cs="Times New Roman"/>
          <w:color w:val="000000" w:themeColor="text1"/>
          <w:lang w:val="en-US"/>
        </w:rPr>
        <w:t xml:space="preserve"> quelo O</w:t>
      </w:r>
      <w:r w:rsidR="0070778F" w:rsidRPr="00F641B0">
        <w:rPr>
          <w:rFonts w:ascii="Times" w:hAnsi="Times" w:cs="Times New Roman"/>
          <w:color w:val="000000" w:themeColor="text1"/>
          <w:lang w:val="en-US"/>
        </w:rPr>
        <w:t>nipotent</w:t>
      </w:r>
    </w:p>
    <w:p w14:paraId="268CAB87" w14:textId="4CEF18F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 no</w:t>
      </w:r>
      <w:r w:rsidRPr="00F641B0">
        <w:rPr>
          <w:rFonts w:ascii="Times" w:hAnsi="Times" w:cs="Times New Roman"/>
          <w:i/>
          <w:iCs/>
          <w:color w:val="000000" w:themeColor="text1"/>
          <w:lang w:val="en-US"/>
        </w:rPr>
        <w:t>n</w:t>
      </w:r>
      <w:r w:rsidR="004B1BDA" w:rsidRPr="00F641B0">
        <w:rPr>
          <w:rFonts w:ascii="Times" w:hAnsi="Times" w:cs="Times New Roman"/>
          <w:color w:val="000000" w:themeColor="text1"/>
          <w:lang w:val="en-US"/>
        </w:rPr>
        <w:t xml:space="preserve"> adorassi quando e</w:t>
      </w:r>
      <w:r w:rsidRPr="00F641B0">
        <w:rPr>
          <w:rFonts w:ascii="Times" w:hAnsi="Times" w:cs="Times New Roman"/>
          <w:color w:val="000000" w:themeColor="text1"/>
          <w:lang w:val="en-US"/>
        </w:rPr>
        <w:t>ri</w:t>
      </w:r>
      <w:r w:rsidR="004B1BDA" w:rsidRPr="00F641B0">
        <w:rPr>
          <w:rFonts w:ascii="Times" w:hAnsi="Times" w:cs="Times New Roman"/>
          <w:color w:val="000000" w:themeColor="text1"/>
          <w:lang w:val="en-US"/>
        </w:rPr>
        <w:t xml:space="preserve"> viv</w:t>
      </w:r>
      <w:r w:rsidRPr="00F641B0">
        <w:rPr>
          <w:rFonts w:ascii="Times" w:hAnsi="Times" w:cs="Times New Roman"/>
          <w:color w:val="000000" w:themeColor="text1"/>
          <w:lang w:val="en-US"/>
        </w:rPr>
        <w:t>ent</w:t>
      </w:r>
      <w:r w:rsidR="004B1BDA" w:rsidRPr="00F641B0">
        <w:rPr>
          <w:rFonts w:ascii="Times" w:hAnsi="Times" w:cs="Times New Roman"/>
          <w:color w:val="000000" w:themeColor="text1"/>
          <w:lang w:val="en-US"/>
        </w:rPr>
        <w:t>,</w:t>
      </w:r>
    </w:p>
    <w:p w14:paraId="7D9D2D49" w14:textId="4C91EEF6"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 me mostri camin de salv</w:t>
      </w:r>
      <w:r w:rsidR="0070778F" w:rsidRPr="00F641B0">
        <w:rPr>
          <w:rFonts w:ascii="Times" w:hAnsi="Times" w:cs="Times New Roman"/>
          <w:color w:val="000000" w:themeColor="text1"/>
          <w:lang w:val="en-US"/>
        </w:rPr>
        <w:t>ament</w:t>
      </w:r>
      <w:r w:rsidRPr="00F641B0">
        <w:rPr>
          <w:rFonts w:ascii="Times" w:hAnsi="Times" w:cs="Times New Roman"/>
          <w:color w:val="000000" w:themeColor="text1"/>
          <w:lang w:val="en-US"/>
        </w:rPr>
        <w:t>,</w:t>
      </w:r>
    </w:p>
    <w:p w14:paraId="11DF4228" w14:textId="4C3EA8E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4B1BDA" w:rsidRPr="00F641B0">
        <w:rPr>
          <w:rFonts w:ascii="Times" w:hAnsi="Times" w:cs="Times New Roman"/>
          <w:color w:val="000000" w:themeColor="text1"/>
          <w:lang w:val="en-US"/>
        </w:rPr>
        <w:t>'</w:t>
      </w:r>
      <w:r w:rsidRPr="00F641B0">
        <w:rPr>
          <w:rFonts w:ascii="Times" w:hAnsi="Times" w:cs="Times New Roman"/>
          <w:color w:val="000000" w:themeColor="text1"/>
          <w:lang w:val="en-US"/>
        </w:rPr>
        <w:t>io podesse tornar al mio habitament</w:t>
      </w:r>
      <w:r w:rsidR="004B1BDA" w:rsidRPr="00F641B0">
        <w:rPr>
          <w:rFonts w:ascii="Times" w:hAnsi="Times" w:cs="Times New Roman"/>
          <w:color w:val="000000" w:themeColor="text1"/>
          <w:lang w:val="en-US"/>
        </w:rPr>
        <w:t>,</w:t>
      </w:r>
    </w:p>
    <w:p w14:paraId="3CF9BD17" w14:textId="6DA5C9F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4B1BDA" w:rsidRPr="00F641B0">
        <w:rPr>
          <w:rFonts w:ascii="Times" w:hAnsi="Times" w:cs="Times New Roman"/>
          <w:color w:val="000000" w:themeColor="text1"/>
          <w:lang w:val="en-US"/>
        </w:rPr>
        <w:t>'</w:t>
      </w:r>
      <w:r w:rsidRPr="00F641B0">
        <w:rPr>
          <w:rFonts w:ascii="Times" w:hAnsi="Times" w:cs="Times New Roman"/>
          <w:color w:val="000000" w:themeColor="text1"/>
          <w:lang w:val="en-US"/>
        </w:rPr>
        <w:t>io no</w:t>
      </w:r>
      <w:r w:rsidRPr="00F641B0">
        <w:rPr>
          <w:rFonts w:ascii="Times" w:hAnsi="Times" w:cs="Times New Roman"/>
          <w:i/>
          <w:iCs/>
          <w:color w:val="000000" w:themeColor="text1"/>
          <w:lang w:val="en-US"/>
        </w:rPr>
        <w:t>n</w:t>
      </w:r>
      <w:r w:rsidR="004B1BDA" w:rsidRPr="00F641B0">
        <w:rPr>
          <w:rFonts w:ascii="Times" w:hAnsi="Times" w:cs="Times New Roman"/>
          <w:color w:val="000000" w:themeColor="text1"/>
          <w:lang w:val="en-US"/>
        </w:rPr>
        <w:t xml:space="preserve"> oserav</w:t>
      </w:r>
      <w:r w:rsidRPr="00F641B0">
        <w:rPr>
          <w:rFonts w:ascii="Times" w:hAnsi="Times" w:cs="Times New Roman"/>
          <w:color w:val="000000" w:themeColor="text1"/>
          <w:lang w:val="en-US"/>
        </w:rPr>
        <w:t>e p</w:t>
      </w:r>
      <w:r w:rsidRPr="00F641B0">
        <w:rPr>
          <w:rFonts w:ascii="Times" w:hAnsi="Times" w:cs="Times New Roman"/>
          <w:i/>
          <w:iCs/>
          <w:color w:val="000000" w:themeColor="text1"/>
          <w:lang w:val="en-US"/>
        </w:rPr>
        <w:t xml:space="preserve">er </w:t>
      </w:r>
      <w:r w:rsidRPr="00F641B0">
        <w:rPr>
          <w:rFonts w:ascii="Times" w:hAnsi="Times" w:cs="Times New Roman"/>
          <w:color w:val="000000" w:themeColor="text1"/>
          <w:lang w:val="en-US"/>
        </w:rPr>
        <w:t>to afaite</w:t>
      </w:r>
      <w:r w:rsidR="007B2454" w:rsidRPr="00F641B0">
        <w:rPr>
          <w:rFonts w:ascii="Times" w:hAnsi="Times" w:cs="Times New Roman"/>
          <w:color w:val="000000" w:themeColor="text1"/>
          <w:lang w:val="en-US"/>
        </w:rPr>
        <w:t>m(e)</w:t>
      </w:r>
      <w:r w:rsidRPr="00F641B0">
        <w:rPr>
          <w:rFonts w:ascii="Times" w:hAnsi="Times" w:cs="Times New Roman"/>
          <w:color w:val="000000" w:themeColor="text1"/>
          <w:lang w:val="en-US"/>
        </w:rPr>
        <w:t xml:space="preserve">nt </w:t>
      </w:r>
    </w:p>
    <w:p w14:paraId="53D7FCE9" w14:textId="67052313" w:rsidR="0070778F" w:rsidRPr="00F641B0" w:rsidRDefault="004B1BD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Cun ti vegnir là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7B2454" w:rsidRPr="00F641B0">
        <w:rPr>
          <w:rFonts w:ascii="Times" w:hAnsi="Times" w:cs="Times New Roman"/>
          <w:color w:val="000000" w:themeColor="text1"/>
          <w:lang w:val="en-US"/>
        </w:rPr>
        <w:t xml:space="preserve"> la perduta ç(e)</w:t>
      </w:r>
      <w:r w:rsidR="0070778F" w:rsidRPr="00F641B0">
        <w:rPr>
          <w:rFonts w:ascii="Times" w:hAnsi="Times" w:cs="Times New Roman"/>
          <w:color w:val="000000" w:themeColor="text1"/>
          <w:lang w:val="en-US"/>
        </w:rPr>
        <w:t>nt</w:t>
      </w:r>
      <w:r w:rsidR="007B2454"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200E6385" w14:textId="48FB9531" w:rsidR="0070778F" w:rsidRPr="00F641B0" w:rsidRDefault="007B245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se io sum v</w:t>
      </w:r>
      <w:r w:rsidR="0070778F" w:rsidRPr="00F641B0">
        <w:rPr>
          <w:rFonts w:ascii="Times" w:hAnsi="Times" w:cs="Times New Roman"/>
          <w:color w:val="000000" w:themeColor="text1"/>
          <w:lang w:val="en-US"/>
        </w:rPr>
        <w:t>egnu q</w:t>
      </w:r>
      <w:r w:rsidRPr="00F641B0">
        <w:rPr>
          <w:rFonts w:ascii="Times" w:hAnsi="Times" w:cs="Times New Roman"/>
          <w:i/>
          <w:color w:val="000000" w:themeColor="text1"/>
          <w:lang w:val="en-US"/>
        </w:rPr>
        <w:t>ui</w:t>
      </w:r>
      <w:r w:rsidR="0070778F" w:rsidRPr="00F641B0">
        <w:rPr>
          <w:rFonts w:ascii="Times" w:hAnsi="Times" w:cs="Times New Roman"/>
          <w:color w:val="000000" w:themeColor="text1"/>
          <w:lang w:val="en-US"/>
        </w:rPr>
        <w:t xml:space="preserve"> folament</w:t>
      </w:r>
    </w:p>
    <w:p w14:paraId="630C95DE"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(80R) </w:t>
      </w:r>
      <w:r w:rsidRPr="00F641B0">
        <w:rPr>
          <w:rFonts w:ascii="Times" w:hAnsi="Times" w:cs="Times New Roman"/>
          <w:color w:val="000000" w:themeColor="text1"/>
          <w:lang w:val="en-US"/>
        </w:rPr>
        <w:t>Io digo mia colpa cun homo che se repent</w:t>
      </w:r>
    </w:p>
    <w:p w14:paraId="4343C999" w14:textId="6C7C698D" w:rsidR="008840CC" w:rsidRPr="00F641B0" w:rsidRDefault="008840CC" w:rsidP="008840C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che tradi sia el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pessent</w:t>
      </w:r>
      <w:r w:rsidR="003D37F8">
        <w:rPr>
          <w:rStyle w:val="FootnoteReference"/>
          <w:rFonts w:ascii="Times" w:hAnsi="Times" w:cs="Times New Roman"/>
          <w:color w:val="000000" w:themeColor="text1"/>
          <w:lang w:val="en-US"/>
        </w:rPr>
        <w:footnoteReference w:id="457"/>
      </w:r>
    </w:p>
    <w:p w14:paraId="05FC833F" w14:textId="431DD26A" w:rsidR="008840CC" w:rsidRPr="00F641B0" w:rsidRDefault="008840C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Acorto m</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on che a Dio ofent</w:t>
      </w:r>
    </w:p>
    <w:p w14:paraId="74DE5A75" w14:textId="6295214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w:t>
      </w:r>
      <w:r w:rsidR="00180088">
        <w:rPr>
          <w:rFonts w:ascii="Times" w:hAnsi="Times" w:cs="Times New Roman"/>
          <w:color w:val="000000" w:themeColor="text1"/>
          <w:lang w:val="en-US"/>
        </w:rPr>
        <w:t>a·ll</w:t>
      </w:r>
      <w:r w:rsidRPr="00F641B0">
        <w:rPr>
          <w:rFonts w:ascii="Times" w:hAnsi="Times" w:cs="Times New Roman"/>
          <w:color w:val="000000" w:themeColor="text1"/>
          <w:lang w:val="en-US"/>
        </w:rPr>
        <w:t>ui domando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possibel prexent</w:t>
      </w:r>
      <w:r w:rsidR="007B2454" w:rsidRPr="00F641B0">
        <w:rPr>
          <w:rFonts w:ascii="Times" w:hAnsi="Times" w:cs="Times New Roman"/>
          <w:color w:val="000000" w:themeColor="text1"/>
          <w:lang w:val="en-US"/>
        </w:rPr>
        <w:t>."</w:t>
      </w:r>
    </w:p>
    <w:p w14:paraId="11414187" w14:textId="5D2B0973" w:rsidR="0070778F" w:rsidRPr="00C17E9B"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Pr="00C17E9B">
        <w:rPr>
          <w:rFonts w:ascii="Times" w:hAnsi="Times" w:cs="Times New Roman"/>
          <w:color w:val="000000" w:themeColor="text1"/>
          <w:lang w:val="en-US"/>
        </w:rPr>
        <w:t>quelo responde</w:t>
      </w:r>
      <w:r w:rsidR="007B2454" w:rsidRPr="00C17E9B">
        <w:rPr>
          <w:rFonts w:ascii="Times" w:hAnsi="Times" w:cs="Times New Roman"/>
          <w:color w:val="000000" w:themeColor="text1"/>
          <w:lang w:val="en-US"/>
        </w:rPr>
        <w:t>, "D</w:t>
      </w:r>
      <w:r w:rsidRPr="00C17E9B">
        <w:rPr>
          <w:rFonts w:ascii="Times" w:hAnsi="Times" w:cs="Times New Roman"/>
          <w:color w:val="000000" w:themeColor="text1"/>
          <w:lang w:val="en-US"/>
        </w:rPr>
        <w:t>e</w:t>
      </w:r>
      <w:r w:rsidR="007B2454" w:rsidRPr="00C17E9B">
        <w:rPr>
          <w:rFonts w:ascii="Times" w:hAnsi="Times" w:cs="Times New Roman"/>
          <w:color w:val="000000" w:themeColor="text1"/>
          <w:lang w:val="en-US"/>
        </w:rPr>
        <w:t xml:space="preserve"> çò</w:t>
      </w:r>
      <w:r w:rsidRPr="00C17E9B">
        <w:rPr>
          <w:rFonts w:ascii="Times" w:hAnsi="Times" w:cs="Times New Roman"/>
          <w:color w:val="000000" w:themeColor="text1"/>
          <w:lang w:val="en-US"/>
        </w:rPr>
        <w:t xml:space="preserve"> son io dolent</w:t>
      </w:r>
    </w:p>
    <w:p w14:paraId="0F7B97CF" w14:textId="5E6285A3" w:rsidR="0070778F" w:rsidRPr="00C17E9B" w:rsidRDefault="007B2454"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C17E9B">
        <w:rPr>
          <w:rFonts w:ascii="Times" w:hAnsi="Times" w:cs="Times New Roman"/>
          <w:color w:val="000000" w:themeColor="text1"/>
          <w:lang w:val="en-US"/>
        </w:rPr>
        <w:t>Se tu no</w:t>
      </w:r>
      <w:r w:rsidR="0070778F" w:rsidRPr="00C17E9B">
        <w:rPr>
          <w:rFonts w:ascii="Times" w:hAnsi="Times" w:cs="Times New Roman"/>
          <w:color w:val="000000" w:themeColor="text1"/>
          <w:lang w:val="en-US"/>
        </w:rPr>
        <w:t>n</w:t>
      </w:r>
      <w:r w:rsidRPr="00C17E9B">
        <w:rPr>
          <w:rFonts w:ascii="Times" w:hAnsi="Times" w:cs="Times New Roman"/>
          <w:color w:val="000000" w:themeColor="text1"/>
          <w:lang w:val="en-US"/>
        </w:rPr>
        <w:t xml:space="preserve"> è</w:t>
      </w:r>
      <w:r w:rsidR="0070778F" w:rsidRPr="00C17E9B">
        <w:rPr>
          <w:rFonts w:ascii="Times" w:hAnsi="Times" w:cs="Times New Roman"/>
          <w:color w:val="000000" w:themeColor="text1"/>
          <w:lang w:val="en-US"/>
        </w:rPr>
        <w:t xml:space="preserve"> condutor al</w:t>
      </w:r>
      <w:r w:rsidRPr="00C17E9B">
        <w:rPr>
          <w:rFonts w:ascii="Times" w:hAnsi="Times" w:cs="Times New Roman"/>
          <w:color w:val="000000" w:themeColor="text1"/>
          <w:lang w:val="en-US"/>
        </w:rPr>
        <w:t xml:space="preserve"> </w:t>
      </w:r>
      <w:r w:rsidR="0070778F" w:rsidRPr="00C17E9B">
        <w:rPr>
          <w:rFonts w:ascii="Times" w:hAnsi="Times" w:cs="Times New Roman"/>
          <w:color w:val="000000" w:themeColor="text1"/>
          <w:lang w:val="en-US"/>
        </w:rPr>
        <w:t>to talent</w:t>
      </w:r>
      <w:r w:rsidRPr="00C17E9B">
        <w:rPr>
          <w:rFonts w:ascii="Times" w:hAnsi="Times" w:cs="Times New Roman"/>
          <w:color w:val="000000" w:themeColor="text1"/>
          <w:lang w:val="en-US"/>
        </w:rPr>
        <w:t>,</w:t>
      </w:r>
    </w:p>
    <w:p w14:paraId="06453A04" w14:textId="0BE412AA" w:rsidR="0070778F" w:rsidRPr="00C17E9B" w:rsidRDefault="0070778F" w:rsidP="008840CC">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bCs/>
          <w:color w:val="000000" w:themeColor="text1"/>
          <w:lang w:val="en-US"/>
        </w:rPr>
      </w:pPr>
      <w:r w:rsidRPr="00C17E9B">
        <w:rPr>
          <w:rFonts w:ascii="Times" w:hAnsi="Times" w:cs="Times New Roman"/>
          <w:color w:val="000000" w:themeColor="text1"/>
          <w:lang w:val="en-US"/>
        </w:rPr>
        <w:t>Dio te</w:t>
      </w:r>
      <w:r w:rsidR="002464C8" w:rsidRPr="00C17E9B">
        <w:rPr>
          <w:rFonts w:ascii="Times" w:hAnsi="Times" w:cs="Times New Roman"/>
          <w:color w:val="000000" w:themeColor="text1"/>
          <w:lang w:val="en-US"/>
        </w:rPr>
        <w:t>·</w:t>
      </w:r>
      <w:r w:rsidRPr="00C17E9B">
        <w:rPr>
          <w:rFonts w:ascii="Times" w:hAnsi="Times" w:cs="Times New Roman"/>
          <w:color w:val="000000" w:themeColor="text1"/>
          <w:lang w:val="en-US"/>
        </w:rPr>
        <w:t>l dia de mi plui sufiçient</w:t>
      </w:r>
      <w:r w:rsidR="00CE14EB" w:rsidRPr="00C17E9B">
        <w:rPr>
          <w:rFonts w:ascii="Times" w:hAnsi="Times" w:cs="Times New Roman"/>
          <w:color w:val="000000" w:themeColor="text1"/>
          <w:lang w:val="en-US"/>
        </w:rPr>
        <w:t>."</w:t>
      </w:r>
      <w:r w:rsidR="008840CC" w:rsidRPr="00C17E9B">
        <w:rPr>
          <w:rFonts w:ascii="Times" w:hAnsi="Times" w:cs="Times New Roman"/>
          <w:bCs/>
          <w:color w:val="000000" w:themeColor="text1"/>
          <w:lang w:val="en-US"/>
        </w:rPr>
        <w:t xml:space="preserve"> </w:t>
      </w:r>
    </w:p>
    <w:p w14:paraId="07A71764" w14:textId="1C7A080F" w:rsidR="008840CC" w:rsidRPr="00F641B0" w:rsidRDefault="00F82811" w:rsidP="008840C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145</w:t>
      </w:r>
      <w:r w:rsidR="0070778F" w:rsidRPr="00F641B0">
        <w:rPr>
          <w:rFonts w:ascii="Times" w:hAnsi="Times" w:cs="Times New Roman"/>
          <w:bCs/>
          <w:color w:val="000000" w:themeColor="text1"/>
          <w:lang w:val="en-US"/>
        </w:rPr>
        <w:t xml:space="preserve">] </w:t>
      </w:r>
    </w:p>
    <w:p w14:paraId="28CF6F7D" w14:textId="6370FB8B" w:rsidR="0070778F" w:rsidRPr="00F641B0" w:rsidRDefault="00EA152E"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Or</w:t>
      </w:r>
      <w:r w:rsidR="008840CC" w:rsidRPr="00F641B0">
        <w:rPr>
          <w:rFonts w:ascii="Times" w:hAnsi="Times" w:cs="Times New Roman"/>
          <w:color w:val="000000" w:themeColor="text1"/>
          <w:lang w:val="en-US"/>
        </w:rPr>
        <w:t xml:space="preserve"> </w:t>
      </w:r>
      <w:r w:rsidR="00076F52">
        <w:rPr>
          <w:rFonts w:ascii="Times" w:hAnsi="Times" w:cs="Times New Roman"/>
          <w:color w:val="000000" w:themeColor="text1"/>
          <w:lang w:val="en-US"/>
        </w:rPr>
        <w:t>è·ll</w:t>
      </w:r>
      <w:r w:rsidR="0070778F" w:rsidRPr="00F641B0">
        <w:rPr>
          <w:rFonts w:ascii="Times" w:hAnsi="Times" w:cs="Times New Roman"/>
          <w:color w:val="000000" w:themeColor="text1"/>
          <w:lang w:val="en-US"/>
        </w:rPr>
        <w:t>o conte intreprexo de dotançe</w:t>
      </w:r>
      <w:r w:rsidR="008840CC" w:rsidRPr="00F641B0">
        <w:rPr>
          <w:rFonts w:ascii="Times" w:hAnsi="Times" w:cs="Times New Roman"/>
          <w:color w:val="000000" w:themeColor="text1"/>
          <w:lang w:val="en-US"/>
        </w:rPr>
        <w:t>,</w:t>
      </w:r>
    </w:p>
    <w:p w14:paraId="38F4E58D" w14:textId="48D14A8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sa</w:t>
      </w:r>
      <w:r w:rsidR="008840CC" w:rsidRPr="00F641B0">
        <w:rPr>
          <w:rFonts w:ascii="Times" w:hAnsi="Times" w:cs="Times New Roman"/>
          <w:color w:val="000000" w:themeColor="text1"/>
          <w:lang w:val="en-US"/>
        </w:rPr>
        <w:t xml:space="preserve"> </w:t>
      </w:r>
      <w:r w:rsidR="002464C8" w:rsidRPr="00F641B0">
        <w:rPr>
          <w:rFonts w:ascii="Times" w:hAnsi="Times" w:cs="Times New Roman"/>
          <w:color w:val="000000" w:themeColor="text1"/>
          <w:lang w:val="en-US"/>
        </w:rPr>
        <w:t>che far ni</w:t>
      </w:r>
      <w:r w:rsidRPr="00F641B0">
        <w:rPr>
          <w:rFonts w:ascii="Times" w:hAnsi="Times" w:cs="Times New Roman"/>
          <w:color w:val="000000" w:themeColor="text1"/>
          <w:lang w:val="en-US"/>
        </w:rPr>
        <w:t xml:space="preserve"> in</w:t>
      </w:r>
      <w:r w:rsidR="008840CC" w:rsidRPr="00F641B0">
        <w:rPr>
          <w:rFonts w:ascii="Times" w:hAnsi="Times" w:cs="Times New Roman"/>
          <w:color w:val="000000" w:themeColor="text1"/>
          <w:lang w:val="en-US"/>
        </w:rPr>
        <w:t xml:space="preserve"> chi av</w:t>
      </w:r>
      <w:r w:rsidRPr="00F641B0">
        <w:rPr>
          <w:rFonts w:ascii="Times" w:hAnsi="Times" w:cs="Times New Roman"/>
          <w:color w:val="000000" w:themeColor="text1"/>
          <w:lang w:val="en-US"/>
        </w:rPr>
        <w:t>er fiançe</w:t>
      </w:r>
      <w:r w:rsidR="008840CC" w:rsidRPr="00F641B0">
        <w:rPr>
          <w:rFonts w:ascii="Times" w:hAnsi="Times" w:cs="Times New Roman"/>
          <w:color w:val="000000" w:themeColor="text1"/>
          <w:lang w:val="en-US"/>
        </w:rPr>
        <w:t>,</w:t>
      </w:r>
    </w:p>
    <w:p w14:paraId="26173594" w14:textId="4A0874C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 midieximo li prexe pietançe</w:t>
      </w:r>
      <w:r w:rsidR="008840CC" w:rsidRPr="00F641B0">
        <w:rPr>
          <w:rFonts w:ascii="Times" w:hAnsi="Times" w:cs="Times New Roman"/>
          <w:color w:val="000000" w:themeColor="text1"/>
          <w:lang w:val="en-US"/>
        </w:rPr>
        <w:t>;</w:t>
      </w:r>
    </w:p>
    <w:p w14:paraId="636F430F"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 lagreme di ochi li bagna le guançe</w:t>
      </w:r>
    </w:p>
    <w:p w14:paraId="3E6C7D8D" w14:textId="0510BB6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c</w:t>
      </w:r>
      <w:r w:rsidRPr="00F641B0">
        <w:rPr>
          <w:rFonts w:ascii="Times" w:hAnsi="Times" w:cs="Times New Roman"/>
          <w:i/>
          <w:iCs/>
          <w:color w:val="000000" w:themeColor="text1"/>
          <w:lang w:val="en-US"/>
        </w:rPr>
        <w:t>on</w:t>
      </w:r>
      <w:r w:rsidR="008840CC" w:rsidRPr="00F641B0">
        <w:rPr>
          <w:rFonts w:ascii="Times" w:hAnsi="Times" w:cs="Times New Roman"/>
          <w:color w:val="000000" w:themeColor="text1"/>
          <w:lang w:val="en-US"/>
        </w:rPr>
        <w:t>d</w:t>
      </w:r>
      <w:r w:rsidR="002464C8" w:rsidRPr="00F641B0">
        <w:rPr>
          <w:rFonts w:ascii="Times" w:hAnsi="Times" w:cs="Times New Roman"/>
          <w:color w:val="000000" w:themeColor="text1"/>
          <w:lang w:val="en-US"/>
        </w:rPr>
        <w:t>iò</w:t>
      </w:r>
      <w:r w:rsidRPr="00F641B0">
        <w:rPr>
          <w:rFonts w:ascii="Times" w:hAnsi="Times" w:cs="Times New Roman"/>
          <w:color w:val="000000" w:themeColor="text1"/>
          <w:lang w:val="en-US"/>
        </w:rPr>
        <w:t xml:space="preserve"> l</w:t>
      </w:r>
      <w:r w:rsidR="008840CC" w:rsidRPr="00F641B0">
        <w:rPr>
          <w:rFonts w:ascii="Times" w:hAnsi="Times" w:cs="Times New Roman"/>
          <w:color w:val="000000" w:themeColor="text1"/>
          <w:lang w:val="en-US"/>
        </w:rPr>
        <w:t>'</w:t>
      </w:r>
      <w:r w:rsidRPr="00F641B0">
        <w:rPr>
          <w:rFonts w:ascii="Times" w:hAnsi="Times" w:cs="Times New Roman"/>
          <w:color w:val="000000" w:themeColor="text1"/>
          <w:lang w:val="en-US"/>
        </w:rPr>
        <w:t>obergo alla indorata mançe</w:t>
      </w:r>
      <w:r w:rsidR="008840CC" w:rsidRPr="00F641B0">
        <w:rPr>
          <w:rFonts w:ascii="Times" w:hAnsi="Times" w:cs="Times New Roman"/>
          <w:color w:val="000000" w:themeColor="text1"/>
          <w:lang w:val="en-US"/>
        </w:rPr>
        <w:t>.</w:t>
      </w:r>
    </w:p>
    <w:p w14:paraId="631961AA" w14:textId="2753137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8840CC" w:rsidRPr="00F641B0">
        <w:rPr>
          <w:rFonts w:ascii="Times" w:hAnsi="Times" w:cs="Times New Roman"/>
          <w:color w:val="000000" w:themeColor="text1"/>
          <w:lang w:val="en-US"/>
        </w:rPr>
        <w:t xml:space="preserve">o spirito midieximo de plancer à </w:t>
      </w:r>
      <w:r w:rsidRPr="00F641B0">
        <w:rPr>
          <w:rFonts w:ascii="Times" w:hAnsi="Times" w:cs="Times New Roman"/>
          <w:color w:val="000000" w:themeColor="text1"/>
          <w:lang w:val="en-US"/>
        </w:rPr>
        <w:t>prexa</w:t>
      </w:r>
      <w:r w:rsidR="008840CC" w:rsidRPr="00F641B0">
        <w:rPr>
          <w:rFonts w:ascii="Times" w:hAnsi="Times" w:cs="Times New Roman"/>
          <w:color w:val="000000" w:themeColor="text1"/>
          <w:lang w:val="en-US"/>
        </w:rPr>
        <w:t>n</w:t>
      </w:r>
      <w:r w:rsidRPr="00F641B0">
        <w:rPr>
          <w:rFonts w:ascii="Times" w:hAnsi="Times" w:cs="Times New Roman"/>
          <w:color w:val="000000" w:themeColor="text1"/>
          <w:lang w:val="en-US"/>
        </w:rPr>
        <w:t>çe</w:t>
      </w:r>
      <w:r w:rsidR="00BC3284">
        <w:rPr>
          <w:rFonts w:ascii="Times" w:hAnsi="Times" w:cs="Times New Roman"/>
          <w:color w:val="000000" w:themeColor="text1"/>
          <w:lang w:val="en-US"/>
        </w:rPr>
        <w:t>,</w:t>
      </w:r>
    </w:p>
    <w:p w14:paraId="5FC48F9F" w14:textId="509BB717" w:rsidR="0070778F" w:rsidRPr="00F641B0" w:rsidRDefault="002A550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"Ami</w:t>
      </w:r>
      <w:r w:rsidR="0070778F" w:rsidRPr="00F641B0">
        <w:rPr>
          <w:rFonts w:ascii="Times" w:hAnsi="Times" w:cs="Times New Roman"/>
          <w:color w:val="000000" w:themeColor="text1"/>
          <w:lang w:val="en-US"/>
        </w:rPr>
        <w:t>go</w:t>
      </w:r>
      <w:r w:rsidRPr="00F641B0">
        <w:rPr>
          <w:rFonts w:ascii="Times" w:hAnsi="Times" w:cs="Times New Roman"/>
          <w:color w:val="000000" w:themeColor="text1"/>
          <w:lang w:val="en-US"/>
        </w:rPr>
        <w:t>," di</w:t>
      </w:r>
      <w:r w:rsidR="0070778F" w:rsidRPr="00F641B0">
        <w:rPr>
          <w:rFonts w:ascii="Times" w:hAnsi="Times" w:cs="Times New Roman"/>
          <w:color w:val="000000" w:themeColor="text1"/>
          <w:lang w:val="en-US"/>
        </w:rPr>
        <w:t>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q</w:t>
      </w:r>
      <w:r w:rsidRPr="00F641B0">
        <w:rPr>
          <w:rFonts w:ascii="Times" w:hAnsi="Times" w:cs="Times New Roman"/>
          <w:i/>
          <w:color w:val="000000" w:themeColor="text1"/>
          <w:lang w:val="en-US"/>
        </w:rPr>
        <w:t>ue</w:t>
      </w:r>
      <w:r w:rsidRPr="00F641B0">
        <w:rPr>
          <w:rFonts w:ascii="Times" w:hAnsi="Times" w:cs="Times New Roman"/>
          <w:color w:val="000000" w:themeColor="text1"/>
          <w:lang w:val="en-US"/>
        </w:rPr>
        <w:t>sto plancere v</w:t>
      </w:r>
      <w:r w:rsidR="0070778F" w:rsidRPr="00F641B0">
        <w:rPr>
          <w:rFonts w:ascii="Times" w:hAnsi="Times" w:cs="Times New Roman"/>
          <w:color w:val="000000" w:themeColor="text1"/>
          <w:lang w:val="en-US"/>
        </w:rPr>
        <w:t>ien da infançe</w:t>
      </w:r>
      <w:r w:rsidRPr="00F641B0">
        <w:rPr>
          <w:rFonts w:ascii="Times" w:hAnsi="Times" w:cs="Times New Roman"/>
          <w:color w:val="000000" w:themeColor="text1"/>
          <w:lang w:val="en-US"/>
        </w:rPr>
        <w:t>,</w:t>
      </w:r>
    </w:p>
    <w:p w14:paraId="12C6B0F0" w14:textId="64C08C0F" w:rsidR="0070778F" w:rsidRPr="00F641B0" w:rsidRDefault="002A550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Mal fa prodomo che bun lav</w:t>
      </w:r>
      <w:r w:rsidR="0070778F" w:rsidRPr="00F641B0">
        <w:rPr>
          <w:rFonts w:ascii="Times" w:hAnsi="Times" w:cs="Times New Roman"/>
          <w:color w:val="000000" w:themeColor="text1"/>
          <w:lang w:val="en-US"/>
        </w:rPr>
        <w:t>or comançe</w:t>
      </w:r>
    </w:p>
    <w:p w14:paraId="6B7EA96C" w14:textId="0ADEF4F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2464C8" w:rsidRPr="00F641B0">
        <w:rPr>
          <w:rFonts w:ascii="Times" w:hAnsi="Times" w:cs="Times New Roman"/>
          <w:color w:val="000000" w:themeColor="text1"/>
          <w:lang w:val="en-US"/>
        </w:rPr>
        <w:t>·</w:t>
      </w:r>
      <w:r w:rsidRPr="00F641B0">
        <w:rPr>
          <w:rFonts w:ascii="Times" w:hAnsi="Times" w:cs="Times New Roman"/>
          <w:color w:val="000000" w:themeColor="text1"/>
          <w:lang w:val="en-US"/>
        </w:rPr>
        <w:t>l no fenisse p</w:t>
      </w:r>
      <w:r w:rsidRPr="00F641B0">
        <w:rPr>
          <w:rFonts w:ascii="Times" w:hAnsi="Times" w:cs="Times New Roman"/>
          <w:i/>
          <w:iCs/>
          <w:color w:val="000000" w:themeColor="text1"/>
          <w:lang w:val="en-US"/>
        </w:rPr>
        <w:t>er</w:t>
      </w:r>
      <w:r w:rsidR="002A550A" w:rsidRPr="00F641B0">
        <w:rPr>
          <w:rFonts w:ascii="Times" w:hAnsi="Times" w:cs="Times New Roman"/>
          <w:color w:val="000000" w:themeColor="text1"/>
          <w:lang w:val="en-US"/>
        </w:rPr>
        <w:t xml:space="preserve"> fiev</w:t>
      </w:r>
      <w:r w:rsidRPr="00F641B0">
        <w:rPr>
          <w:rFonts w:ascii="Times" w:hAnsi="Times" w:cs="Times New Roman"/>
          <w:color w:val="000000" w:themeColor="text1"/>
          <w:lang w:val="en-US"/>
        </w:rPr>
        <w:t>el repentançe</w:t>
      </w:r>
      <w:r w:rsidR="002A550A" w:rsidRPr="00F641B0">
        <w:rPr>
          <w:rFonts w:ascii="Times" w:hAnsi="Times" w:cs="Times New Roman"/>
          <w:color w:val="000000" w:themeColor="text1"/>
          <w:lang w:val="en-US"/>
        </w:rPr>
        <w:t>.</w:t>
      </w:r>
    </w:p>
    <w:p w14:paraId="753683F3" w14:textId="7777777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Menor cunduto e de menor sperançe</w:t>
      </w:r>
    </w:p>
    <w:p w14:paraId="4770FAE3" w14:textId="1F65DEF1" w:rsidR="0070778F" w:rsidRPr="00F641B0" w:rsidRDefault="002A550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 fè</w:t>
      </w:r>
      <w:r w:rsidR="0070778F" w:rsidRPr="00F641B0">
        <w:rPr>
          <w:rFonts w:ascii="Times" w:hAnsi="Times" w:cs="Times New Roman"/>
          <w:color w:val="000000" w:themeColor="text1"/>
          <w:lang w:val="en-US"/>
        </w:rPr>
        <w:t xml:space="preserve"> intrar in la scura habitançe</w:t>
      </w:r>
      <w:r w:rsidRPr="00F641B0">
        <w:rPr>
          <w:rFonts w:ascii="Times" w:hAnsi="Times" w:cs="Times New Roman"/>
          <w:color w:val="000000" w:themeColor="text1"/>
          <w:lang w:val="en-US"/>
        </w:rPr>
        <w:t>,</w:t>
      </w:r>
    </w:p>
    <w:p w14:paraId="5455A8CF" w14:textId="1EE70B2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ti </w:t>
      </w:r>
      <w:r w:rsidRPr="00F641B0">
        <w:rPr>
          <w:rFonts w:ascii="Times" w:hAnsi="Times" w:cs="Times New Roman"/>
          <w:color w:val="000000" w:themeColor="text1"/>
          <w:highlight w:val="yellow"/>
          <w:lang w:val="en-US"/>
        </w:rPr>
        <w:t>ch</w:t>
      </w:r>
      <w:r w:rsidR="002A550A" w:rsidRPr="00F641B0">
        <w:rPr>
          <w:rFonts w:ascii="Times" w:hAnsi="Times" w:cs="Times New Roman"/>
          <w:color w:val="000000" w:themeColor="text1"/>
          <w:highlight w:val="yellow"/>
          <w:lang w:val="en-US"/>
        </w:rPr>
        <w:t>'è</w:t>
      </w:r>
      <w:r w:rsidRPr="00F641B0">
        <w:rPr>
          <w:rFonts w:ascii="Times" w:hAnsi="Times" w:cs="Times New Roman"/>
          <w:color w:val="000000" w:themeColor="text1"/>
          <w:highlight w:val="yellow"/>
          <w:lang w:val="en-US"/>
        </w:rPr>
        <w:t xml:space="preserve"> cun lor de plui posançe</w:t>
      </w:r>
      <w:r w:rsidR="002A550A" w:rsidRPr="00F641B0">
        <w:rPr>
          <w:rFonts w:ascii="Times" w:hAnsi="Times" w:cs="Times New Roman"/>
          <w:color w:val="000000" w:themeColor="text1"/>
          <w:lang w:val="en-US"/>
        </w:rPr>
        <w:t>,</w:t>
      </w:r>
    </w:p>
    <w:p w14:paraId="7539FEF0" w14:textId="22EDBB1D" w:rsidR="0070778F" w:rsidRPr="00F641B0" w:rsidRDefault="0079117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w:t>
      </w:r>
      <w:r w:rsidR="003621FA">
        <w:rPr>
          <w:rFonts w:ascii="Times" w:hAnsi="Times" w:cs="Times New Roman"/>
          <w:color w:val="000000" w:themeColor="text1"/>
          <w:lang w:val="en-US"/>
        </w:rPr>
        <w:t>ì</w:t>
      </w:r>
      <w:r w:rsidR="002A550A" w:rsidRPr="00F641B0">
        <w:rPr>
          <w:rFonts w:ascii="Times" w:hAnsi="Times" w:cs="Times New Roman"/>
          <w:color w:val="000000" w:themeColor="text1"/>
          <w:lang w:val="en-US"/>
        </w:rPr>
        <w:t xml:space="preserve"> vuol vegnir</w:t>
      </w:r>
      <w:r w:rsidR="003621FA">
        <w:rPr>
          <w:rFonts w:ascii="Times" w:hAnsi="Times" w:cs="Times New Roman"/>
          <w:color w:val="000000" w:themeColor="text1"/>
          <w:lang w:val="en-US"/>
        </w:rPr>
        <w:t>! U</w:t>
      </w:r>
      <w:r w:rsidR="002A550A" w:rsidRPr="00F641B0">
        <w:rPr>
          <w:rFonts w:ascii="Times" w:hAnsi="Times" w:cs="Times New Roman"/>
          <w:color w:val="000000" w:themeColor="text1"/>
          <w:lang w:val="en-US"/>
        </w:rPr>
        <w:t>nde vien</w:t>
      </w:r>
      <w:r w:rsidR="003621FA">
        <w:rPr>
          <w:rFonts w:ascii="Times" w:hAnsi="Times" w:cs="Times New Roman"/>
          <w:color w:val="000000" w:themeColor="text1"/>
          <w:lang w:val="en-US"/>
        </w:rPr>
        <w:t xml:space="preserve"> sta costumance?</w:t>
      </w:r>
    </w:p>
    <w:p w14:paraId="4CF6330D" w14:textId="1974DBB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ti me</w:t>
      </w:r>
      <w:r w:rsidR="002A550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pressa ch</w:t>
      </w:r>
      <w:r w:rsidR="002A550A" w:rsidRPr="00F641B0">
        <w:rPr>
          <w:rFonts w:ascii="Times" w:hAnsi="Times" w:cs="Times New Roman"/>
          <w:color w:val="000000" w:themeColor="text1"/>
          <w:lang w:val="en-US"/>
        </w:rPr>
        <w:t>'io te v</w:t>
      </w:r>
      <w:r w:rsidRPr="00F641B0">
        <w:rPr>
          <w:rFonts w:ascii="Times" w:hAnsi="Times" w:cs="Times New Roman"/>
          <w:color w:val="000000" w:themeColor="text1"/>
          <w:lang w:val="en-US"/>
        </w:rPr>
        <w:t>eço in</w:t>
      </w:r>
      <w:r w:rsidR="002A550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balançe</w:t>
      </w:r>
      <w:r w:rsidR="002A550A" w:rsidRPr="00F641B0">
        <w:rPr>
          <w:rFonts w:ascii="Times" w:hAnsi="Times" w:cs="Times New Roman"/>
          <w:color w:val="000000" w:themeColor="text1"/>
          <w:lang w:val="en-US"/>
        </w:rPr>
        <w:t>;</w:t>
      </w:r>
    </w:p>
    <w:p w14:paraId="1C1148ED" w14:textId="5A298BB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Peca</w:t>
      </w:r>
      <w:r w:rsidR="002A550A" w:rsidRPr="00F641B0">
        <w:rPr>
          <w:rFonts w:ascii="Times" w:hAnsi="Times" w:cs="Times New Roman"/>
          <w:color w:val="000000" w:themeColor="text1"/>
          <w:lang w:val="en-US"/>
        </w:rPr>
        <w:t>do fessi quando te partisti de F</w:t>
      </w:r>
      <w:r w:rsidRPr="00F641B0">
        <w:rPr>
          <w:rFonts w:ascii="Times" w:hAnsi="Times" w:cs="Times New Roman"/>
          <w:color w:val="000000" w:themeColor="text1"/>
          <w:lang w:val="en-US"/>
        </w:rPr>
        <w:t>rançe</w:t>
      </w:r>
      <w:r w:rsidR="002A550A" w:rsidRPr="00F641B0">
        <w:rPr>
          <w:rFonts w:ascii="Times" w:hAnsi="Times" w:cs="Times New Roman"/>
          <w:color w:val="000000" w:themeColor="text1"/>
          <w:lang w:val="en-US"/>
        </w:rPr>
        <w:t>,</w:t>
      </w:r>
    </w:p>
    <w:p w14:paraId="5E275F59" w14:textId="4200E15B" w:rsidR="0070778F" w:rsidRPr="00F641B0" w:rsidRDefault="002A550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fè</w:t>
      </w:r>
      <w:r w:rsidR="0070778F" w:rsidRPr="00F641B0">
        <w:rPr>
          <w:rFonts w:ascii="Times" w:hAnsi="Times" w:cs="Times New Roman"/>
          <w:color w:val="000000" w:themeColor="text1"/>
          <w:lang w:val="en-US"/>
        </w:rPr>
        <w:t xml:space="preserve"> ad altrui doler de</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la toa mescheançe</w:t>
      </w:r>
      <w:r w:rsidRPr="00F641B0">
        <w:rPr>
          <w:rFonts w:ascii="Times" w:hAnsi="Times" w:cs="Times New Roman"/>
          <w:color w:val="000000" w:themeColor="text1"/>
          <w:lang w:val="en-US"/>
        </w:rPr>
        <w:t>.</w:t>
      </w:r>
      <w:r w:rsidR="003621FA">
        <w:rPr>
          <w:rFonts w:ascii="Times" w:hAnsi="Times" w:cs="Times New Roman"/>
          <w:color w:val="000000" w:themeColor="text1"/>
          <w:lang w:val="en-US"/>
        </w:rPr>
        <w:t>"</w:t>
      </w:r>
    </w:p>
    <w:p w14:paraId="2899AA1B" w14:textId="1578CE4C" w:rsidR="00EA152E" w:rsidRPr="00F641B0" w:rsidRDefault="00F82811" w:rsidP="00EA15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146</w:t>
      </w:r>
      <w:r w:rsidR="00EA152E" w:rsidRPr="00F641B0">
        <w:rPr>
          <w:rFonts w:ascii="Times" w:hAnsi="Times" w:cs="Times New Roman"/>
          <w:color w:val="000000" w:themeColor="text1"/>
          <w:lang w:val="en-US"/>
        </w:rPr>
        <w:t>]</w:t>
      </w:r>
    </w:p>
    <w:p w14:paraId="2781BC77" w14:textId="27731052" w:rsidR="0070778F" w:rsidRPr="00F641B0" w:rsidRDefault="002A550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70778F" w:rsidRPr="00F641B0">
        <w:rPr>
          <w:rFonts w:ascii="Times" w:hAnsi="Times" w:cs="Times New Roman"/>
          <w:color w:val="000000" w:themeColor="text1"/>
          <w:lang w:val="en-US"/>
        </w:rPr>
        <w:t xml:space="preserve"> queste parlar lo c</w:t>
      </w:r>
      <w:r w:rsidR="0070778F" w:rsidRPr="00F641B0">
        <w:rPr>
          <w:rFonts w:ascii="Times" w:hAnsi="Times" w:cs="Times New Roman"/>
          <w:i/>
          <w:iCs/>
          <w:color w:val="000000" w:themeColor="text1"/>
          <w:lang w:val="en-US"/>
        </w:rPr>
        <w:t>on</w:t>
      </w:r>
      <w:r w:rsidRPr="00F641B0">
        <w:rPr>
          <w:rFonts w:ascii="Times" w:hAnsi="Times" w:cs="Times New Roman"/>
          <w:color w:val="000000" w:themeColor="text1"/>
          <w:lang w:val="en-US"/>
        </w:rPr>
        <w:t>te U</w:t>
      </w:r>
      <w:r w:rsidR="002464C8" w:rsidRPr="00F641B0">
        <w:rPr>
          <w:rFonts w:ascii="Times" w:hAnsi="Times" w:cs="Times New Roman"/>
          <w:color w:val="000000" w:themeColor="text1"/>
          <w:lang w:val="en-US"/>
        </w:rPr>
        <w:t>go m</w:t>
      </w:r>
      <w:r w:rsidR="002464C8" w:rsidRPr="00F641B0">
        <w:rPr>
          <w:rFonts w:ascii="Times" w:hAnsi="Times" w:cs="Times New Roman"/>
          <w:i/>
          <w:color w:val="000000" w:themeColor="text1"/>
          <w:lang w:val="en-US"/>
        </w:rPr>
        <w:t>er</w:t>
      </w:r>
      <w:r w:rsidR="007F36C7">
        <w:rPr>
          <w:rFonts w:ascii="Times" w:hAnsi="Times" w:cs="Times New Roman"/>
          <w:color w:val="000000" w:themeColor="text1"/>
          <w:lang w:val="en-US"/>
        </w:rPr>
        <w:t>ç</w:t>
      </w:r>
      <w:r w:rsidR="002464C8" w:rsidRPr="00F641B0">
        <w:rPr>
          <w:rFonts w:ascii="Times" w:hAnsi="Times" w:cs="Times New Roman"/>
          <w:color w:val="000000" w:themeColor="text1"/>
          <w:lang w:val="en-US"/>
        </w:rPr>
        <w:t>ie,</w:t>
      </w:r>
      <w:r w:rsidR="0070778F" w:rsidRPr="00F641B0">
        <w:rPr>
          <w:rFonts w:ascii="Times" w:hAnsi="Times" w:cs="Times New Roman"/>
          <w:color w:val="000000" w:themeColor="text1"/>
          <w:lang w:val="en-US"/>
        </w:rPr>
        <w:t xml:space="preserve"> </w:t>
      </w:r>
    </w:p>
    <w:p w14:paraId="3727E09F" w14:textId="7B1DA5B6" w:rsidR="0070778F" w:rsidRPr="00F641B0" w:rsidRDefault="002A550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fiol A</w:t>
      </w:r>
      <w:r w:rsidR="0070778F" w:rsidRPr="00F641B0">
        <w:rPr>
          <w:rFonts w:ascii="Times" w:hAnsi="Times" w:cs="Times New Roman"/>
          <w:color w:val="000000" w:themeColor="text1"/>
          <w:lang w:val="en-US"/>
        </w:rPr>
        <w:t>nchixes che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lui atendr</w:t>
      </w:r>
      <w:r w:rsidRPr="00F641B0">
        <w:rPr>
          <w:rFonts w:ascii="Times" w:hAnsi="Times" w:cs="Times New Roman"/>
          <w:color w:val="000000" w:themeColor="text1"/>
          <w:lang w:val="en-US"/>
        </w:rPr>
        <w:t>(i)</w:t>
      </w:r>
      <w:r w:rsidR="0070778F" w:rsidRPr="00F641B0">
        <w:rPr>
          <w:rFonts w:ascii="Times" w:hAnsi="Times" w:cs="Times New Roman"/>
          <w:color w:val="000000" w:themeColor="text1"/>
          <w:lang w:val="en-US"/>
        </w:rPr>
        <w:t>e</w:t>
      </w:r>
      <w:r w:rsidR="00533568" w:rsidRPr="00F641B0">
        <w:rPr>
          <w:rStyle w:val="FootnoteReference"/>
          <w:rFonts w:ascii="Times" w:hAnsi="Times" w:cs="Times New Roman"/>
          <w:color w:val="000000" w:themeColor="text1"/>
          <w:lang w:val="en-US"/>
        </w:rPr>
        <w:footnoteReference w:id="458"/>
      </w:r>
    </w:p>
    <w:p w14:paraId="0FE100DE" w14:textId="4A29B5B2" w:rsidR="0070778F" w:rsidRPr="00F641B0" w:rsidRDefault="003621FA"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Puo reguardà</w:t>
      </w:r>
      <w:r w:rsidR="002A550A" w:rsidRPr="00F641B0">
        <w:rPr>
          <w:rFonts w:ascii="Times" w:hAnsi="Times" w:cs="Times New Roman"/>
          <w:color w:val="000000" w:themeColor="text1"/>
          <w:lang w:val="en-US"/>
        </w:rPr>
        <w:t xml:space="preserve"> inv</w:t>
      </w:r>
      <w:r w:rsidR="0070778F" w:rsidRPr="00F641B0">
        <w:rPr>
          <w:rFonts w:ascii="Times" w:hAnsi="Times" w:cs="Times New Roman"/>
          <w:color w:val="000000" w:themeColor="text1"/>
          <w:lang w:val="en-US"/>
        </w:rPr>
        <w:t>er destra partie</w:t>
      </w:r>
      <w:r w:rsidR="002A550A" w:rsidRPr="00F641B0">
        <w:rPr>
          <w:rFonts w:ascii="Times" w:hAnsi="Times" w:cs="Times New Roman"/>
          <w:color w:val="000000" w:themeColor="text1"/>
          <w:lang w:val="en-US"/>
        </w:rPr>
        <w:t>.</w:t>
      </w:r>
    </w:p>
    <w:p w14:paraId="45EAF49A" w14:textId="6C5D991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(80V) </w:t>
      </w:r>
      <w:r w:rsidRPr="00F641B0">
        <w:rPr>
          <w:rFonts w:ascii="Times" w:hAnsi="Times" w:cs="Times New Roman"/>
          <w:color w:val="000000" w:themeColor="text1"/>
          <w:lang w:val="en-US"/>
        </w:rPr>
        <w:t>D</w:t>
      </w:r>
      <w:r w:rsidR="00533568" w:rsidRPr="00F641B0">
        <w:rPr>
          <w:rFonts w:ascii="Times" w:hAnsi="Times" w:cs="Times New Roman"/>
          <w:color w:val="000000" w:themeColor="text1"/>
          <w:lang w:val="en-US"/>
        </w:rPr>
        <w:t>'</w:t>
      </w:r>
      <w:r w:rsidRPr="00F641B0">
        <w:rPr>
          <w:rFonts w:ascii="Times" w:hAnsi="Times" w:cs="Times New Roman"/>
          <w:color w:val="000000" w:themeColor="text1"/>
          <w:lang w:val="en-US"/>
        </w:rPr>
        <w:t>una fontana unde l</w:t>
      </w:r>
      <w:r w:rsidR="00533568" w:rsidRPr="00F641B0">
        <w:rPr>
          <w:rFonts w:ascii="Times" w:hAnsi="Times" w:cs="Times New Roman"/>
          <w:color w:val="000000" w:themeColor="text1"/>
          <w:lang w:val="en-US"/>
        </w:rPr>
        <w:t>'aqua è s(o)</w:t>
      </w:r>
      <w:r w:rsidRPr="00F641B0">
        <w:rPr>
          <w:rFonts w:ascii="Times" w:hAnsi="Times" w:cs="Times New Roman"/>
          <w:color w:val="000000" w:themeColor="text1"/>
          <w:lang w:val="en-US"/>
        </w:rPr>
        <w:t>rtie</w:t>
      </w:r>
      <w:r w:rsidR="00533568" w:rsidRPr="00F641B0">
        <w:rPr>
          <w:rFonts w:ascii="Times" w:hAnsi="Times" w:cs="Times New Roman"/>
          <w:color w:val="000000" w:themeColor="text1"/>
          <w:lang w:val="en-US"/>
        </w:rPr>
        <w:t>,</w:t>
      </w:r>
      <w:r w:rsidR="00533568" w:rsidRPr="00F641B0">
        <w:rPr>
          <w:rStyle w:val="FootnoteReference"/>
          <w:rFonts w:ascii="Times" w:hAnsi="Times" w:cs="Times New Roman"/>
          <w:color w:val="000000" w:themeColor="text1"/>
          <w:lang w:val="en-US"/>
        </w:rPr>
        <w:footnoteReference w:id="459"/>
      </w:r>
    </w:p>
    <w:p w14:paraId="61B69B60" w14:textId="3BA04B48" w:rsidR="0070778F" w:rsidRPr="00F641B0" w:rsidRDefault="0053356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3621FA">
        <w:rPr>
          <w:rFonts w:ascii="Times" w:hAnsi="Times" w:cs="Times New Roman"/>
          <w:color w:val="000000" w:themeColor="text1"/>
          <w:lang w:val="en-US"/>
        </w:rPr>
        <w:t>Parete che</w:t>
      </w:r>
      <w:r w:rsidR="003621FA">
        <w:rPr>
          <w:rStyle w:val="FootnoteReference"/>
          <w:rFonts w:ascii="Times" w:hAnsi="Times" w:cs="Times New Roman"/>
          <w:color w:val="000000" w:themeColor="text1"/>
          <w:lang w:val="en-US"/>
        </w:rPr>
        <w:footnoteReference w:id="460"/>
      </w:r>
      <w:r w:rsidRPr="00F641B0">
        <w:rPr>
          <w:rFonts w:ascii="Times" w:hAnsi="Times" w:cs="Times New Roman"/>
          <w:color w:val="000000" w:themeColor="text1"/>
          <w:lang w:val="en-US"/>
        </w:rPr>
        <w:t xml:space="preserve"> inssixe sença nav</w:t>
      </w:r>
      <w:r w:rsidR="0070778F" w:rsidRPr="00F641B0">
        <w:rPr>
          <w:rFonts w:ascii="Times" w:hAnsi="Times" w:cs="Times New Roman"/>
          <w:color w:val="000000" w:themeColor="text1"/>
          <w:lang w:val="en-US"/>
        </w:rPr>
        <w:t>e e</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galie</w:t>
      </w:r>
    </w:p>
    <w:p w14:paraId="35738D23" w14:textId="7C267DBD" w:rsidR="0070778F" w:rsidRPr="00F641B0" w:rsidRDefault="0053356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v</w:t>
      </w:r>
      <w:r w:rsidR="0070778F" w:rsidRPr="00F641B0">
        <w:rPr>
          <w:rFonts w:ascii="Times" w:hAnsi="Times" w:cs="Times New Roman"/>
          <w:color w:val="000000" w:themeColor="text1"/>
          <w:lang w:val="en-US"/>
        </w:rPr>
        <w:t>echio remito da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la barba canue</w:t>
      </w:r>
      <w:r w:rsidRPr="00F641B0">
        <w:rPr>
          <w:rFonts w:ascii="Times" w:hAnsi="Times" w:cs="Times New Roman"/>
          <w:color w:val="000000" w:themeColor="text1"/>
          <w:lang w:val="en-US"/>
        </w:rPr>
        <w:t>,</w:t>
      </w:r>
    </w:p>
    <w:p w14:paraId="2CFA5AB2" w14:textId="6F892A3E" w:rsidR="0070778F" w:rsidRPr="00F641B0" w:rsidRDefault="0053356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longi chav</w:t>
      </w:r>
      <w:r w:rsidR="0070778F" w:rsidRPr="00F641B0">
        <w:rPr>
          <w:rFonts w:ascii="Times" w:hAnsi="Times" w:cs="Times New Roman"/>
          <w:color w:val="000000" w:themeColor="text1"/>
          <w:lang w:val="en-US"/>
        </w:rPr>
        <w:t>eli</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riço non era mie</w:t>
      </w:r>
      <w:r w:rsidRPr="00F641B0">
        <w:rPr>
          <w:rFonts w:ascii="Times" w:hAnsi="Times" w:cs="Times New Roman"/>
          <w:color w:val="000000" w:themeColor="text1"/>
          <w:lang w:val="en-US"/>
        </w:rPr>
        <w:t>,</w:t>
      </w:r>
    </w:p>
    <w:p w14:paraId="1B76367C" w14:textId="6BB2A72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ereno longi un passo e medie</w:t>
      </w:r>
      <w:r w:rsidR="00533568" w:rsidRPr="00F641B0">
        <w:rPr>
          <w:rFonts w:ascii="Times" w:hAnsi="Times" w:cs="Times New Roman"/>
          <w:color w:val="000000" w:themeColor="text1"/>
          <w:lang w:val="en-US"/>
        </w:rPr>
        <w:t>,</w:t>
      </w:r>
    </w:p>
    <w:p w14:paraId="2114E207" w14:textId="1CB2F1BE" w:rsidR="0070778F" w:rsidRPr="00F641B0" w:rsidRDefault="0053356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avev</w:t>
      </w:r>
      <w:r w:rsidR="0070778F" w:rsidRPr="00F641B0">
        <w:rPr>
          <w:rFonts w:ascii="Times" w:hAnsi="Times" w:cs="Times New Roman"/>
          <w:color w:val="000000" w:themeColor="text1"/>
          <w:lang w:val="en-US"/>
        </w:rPr>
        <w:t>a una cota negra como pegola belie</w:t>
      </w:r>
      <w:r w:rsidRPr="00F641B0">
        <w:rPr>
          <w:rFonts w:ascii="Times" w:hAnsi="Times" w:cs="Times New Roman"/>
          <w:color w:val="000000" w:themeColor="text1"/>
          <w:lang w:val="en-US"/>
        </w:rPr>
        <w:t>,</w:t>
      </w:r>
    </w:p>
    <w:p w14:paraId="392FFC1D" w14:textId="5C6EECE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flor dessoto d</w:t>
      </w:r>
      <w:r w:rsidR="00533568" w:rsidRPr="00F641B0">
        <w:rPr>
          <w:rFonts w:ascii="Times" w:hAnsi="Times" w:cs="Times New Roman"/>
          <w:color w:val="000000" w:themeColor="text1"/>
          <w:lang w:val="en-US"/>
        </w:rPr>
        <w:t>'altra</w:t>
      </w:r>
      <w:r w:rsidRPr="00F641B0">
        <w:rPr>
          <w:rFonts w:ascii="Times" w:hAnsi="Times" w:cs="Times New Roman"/>
          <w:color w:val="000000" w:themeColor="text1"/>
          <w:lang w:val="en-US"/>
        </w:rPr>
        <w:t>tal partie</w:t>
      </w:r>
      <w:r w:rsidR="00533568" w:rsidRPr="00F641B0">
        <w:rPr>
          <w:rFonts w:ascii="Times" w:hAnsi="Times" w:cs="Times New Roman"/>
          <w:color w:val="000000" w:themeColor="text1"/>
          <w:lang w:val="en-US"/>
        </w:rPr>
        <w:t>,</w:t>
      </w:r>
    </w:p>
    <w:p w14:paraId="00E7A8A6" w14:textId="000A3E5A" w:rsidR="0070778F" w:rsidRPr="00F641B0" w:rsidRDefault="0053356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capiron del floc drié</w:t>
      </w:r>
      <w:r w:rsidR="0070778F" w:rsidRPr="00F641B0">
        <w:rPr>
          <w:rFonts w:ascii="Times" w:hAnsi="Times" w:cs="Times New Roman"/>
          <w:color w:val="000000" w:themeColor="text1"/>
          <w:lang w:val="en-US"/>
        </w:rPr>
        <w:t xml:space="preserve"> le spale li plie</w:t>
      </w:r>
      <w:r w:rsidRPr="00F641B0">
        <w:rPr>
          <w:rFonts w:ascii="Times" w:hAnsi="Times" w:cs="Times New Roman"/>
          <w:color w:val="000000" w:themeColor="text1"/>
          <w:lang w:val="en-US"/>
        </w:rPr>
        <w:t>.</w:t>
      </w:r>
    </w:p>
    <w:p w14:paraId="523DA00D" w14:textId="1A7B1CB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Dre</w:t>
      </w:r>
      <w:r w:rsidR="00533568" w:rsidRPr="00F641B0">
        <w:rPr>
          <w:rFonts w:ascii="Times" w:hAnsi="Times" w:cs="Times New Roman"/>
          <w:color w:val="000000" w:themeColor="text1"/>
          <w:lang w:val="en-US"/>
        </w:rPr>
        <w:t>t</w:t>
      </w:r>
      <w:r w:rsidRPr="00F641B0">
        <w:rPr>
          <w:rFonts w:ascii="Times" w:hAnsi="Times" w:cs="Times New Roman"/>
          <w:color w:val="000000" w:themeColor="text1"/>
          <w:lang w:val="en-US"/>
        </w:rPr>
        <w:t>o i</w:t>
      </w:r>
      <w:r w:rsidRPr="00F641B0">
        <w:rPr>
          <w:rFonts w:ascii="Times" w:hAnsi="Times" w:cs="Times New Roman"/>
          <w:i/>
          <w:iCs/>
          <w:color w:val="000000" w:themeColor="text1"/>
          <w:lang w:val="en-US"/>
        </w:rPr>
        <w:t>n</w:t>
      </w:r>
      <w:r w:rsidR="00533568" w:rsidRPr="00F641B0">
        <w:rPr>
          <w:rFonts w:ascii="Times" w:hAnsi="Times" w:cs="Times New Roman"/>
          <w:color w:val="000000" w:themeColor="text1"/>
          <w:lang w:val="en-US"/>
        </w:rPr>
        <w:t>ver lo conte à soa v</w:t>
      </w:r>
      <w:r w:rsidRPr="00F641B0">
        <w:rPr>
          <w:rFonts w:ascii="Times" w:hAnsi="Times" w:cs="Times New Roman"/>
          <w:color w:val="000000" w:themeColor="text1"/>
          <w:lang w:val="en-US"/>
        </w:rPr>
        <w:t>ia colie</w:t>
      </w:r>
    </w:p>
    <w:p w14:paraId="2131F1F6" w14:textId="2406C54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 cie baxe e cun le cera pie</w:t>
      </w:r>
      <w:r w:rsidR="00533568" w:rsidRPr="00F641B0">
        <w:rPr>
          <w:rFonts w:ascii="Times" w:hAnsi="Times" w:cs="Times New Roman"/>
          <w:color w:val="000000" w:themeColor="text1"/>
          <w:lang w:val="en-US"/>
        </w:rPr>
        <w:t>.</w:t>
      </w:r>
    </w:p>
    <w:p w14:paraId="141C2424" w14:textId="46C7E18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w:t>
      </w:r>
      <w:r w:rsidRPr="00F641B0">
        <w:rPr>
          <w:rFonts w:ascii="Times" w:hAnsi="Times" w:cs="Times New Roman"/>
          <w:i/>
          <w:iCs/>
          <w:color w:val="000000" w:themeColor="text1"/>
          <w:lang w:val="en-US"/>
        </w:rPr>
        <w:t>n</w:t>
      </w:r>
      <w:r w:rsidR="00533568" w:rsidRPr="00F641B0">
        <w:rPr>
          <w:rFonts w:ascii="Times" w:hAnsi="Times" w:cs="Times New Roman"/>
          <w:color w:val="000000" w:themeColor="text1"/>
          <w:lang w:val="en-US"/>
        </w:rPr>
        <w:t>do Eneas lo v</w:t>
      </w:r>
      <w:r w:rsidRPr="00F641B0">
        <w:rPr>
          <w:rFonts w:ascii="Times" w:hAnsi="Times" w:cs="Times New Roman"/>
          <w:color w:val="000000" w:themeColor="text1"/>
          <w:lang w:val="en-US"/>
        </w:rPr>
        <w:t>ete</w:t>
      </w:r>
      <w:r w:rsidR="003621FA">
        <w:rPr>
          <w:rFonts w:ascii="Times" w:hAnsi="Times" w:cs="Times New Roman"/>
          <w:color w:val="000000" w:themeColor="text1"/>
          <w:lang w:val="en-US"/>
        </w:rPr>
        <w:t>,</w:t>
      </w:r>
      <w:r w:rsidRPr="00F641B0">
        <w:rPr>
          <w:rFonts w:ascii="Times" w:hAnsi="Times" w:cs="Times New Roman"/>
          <w:color w:val="000000" w:themeColor="text1"/>
          <w:lang w:val="en-US"/>
        </w:rPr>
        <w:t xml:space="preserve"> s</w:t>
      </w:r>
      <w:r w:rsidR="00D5355F">
        <w:rPr>
          <w:rFonts w:ascii="Times" w:hAnsi="Times" w:cs="Times New Roman"/>
          <w:color w:val="000000" w:themeColor="text1"/>
          <w:lang w:val="en-US"/>
        </w:rPr>
        <w:t>i·ss</w:t>
      </w:r>
      <w:r w:rsidRPr="00F641B0">
        <w:rPr>
          <w:rFonts w:ascii="Times" w:hAnsi="Times" w:cs="Times New Roman"/>
          <w:color w:val="000000" w:themeColor="text1"/>
          <w:lang w:val="en-US"/>
        </w:rPr>
        <w:t>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cenochioe e crie</w:t>
      </w:r>
      <w:r w:rsidR="00342E12" w:rsidRPr="00F641B0">
        <w:rPr>
          <w:rFonts w:ascii="Times" w:hAnsi="Times" w:cs="Times New Roman"/>
          <w:color w:val="000000" w:themeColor="text1"/>
          <w:lang w:val="en-US"/>
        </w:rPr>
        <w:t>,</w:t>
      </w:r>
    </w:p>
    <w:p w14:paraId="16A32E48" w14:textId="4045B453" w:rsidR="0070778F" w:rsidRPr="00F641B0" w:rsidRDefault="00342E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me v</w:t>
      </w:r>
      <w:r w:rsidR="0070778F" w:rsidRPr="00F641B0">
        <w:rPr>
          <w:rFonts w:ascii="Times" w:hAnsi="Times" w:cs="Times New Roman"/>
          <w:color w:val="000000" w:themeColor="text1"/>
          <w:lang w:val="en-US"/>
        </w:rPr>
        <w:t>uol creder costu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blanderie</w:t>
      </w:r>
      <w:r w:rsidRPr="00F641B0">
        <w:rPr>
          <w:rFonts w:ascii="Times" w:hAnsi="Times" w:cs="Times New Roman"/>
          <w:color w:val="000000" w:themeColor="text1"/>
          <w:lang w:val="en-US"/>
        </w:rPr>
        <w:t>,</w:t>
      </w:r>
    </w:p>
    <w:p w14:paraId="0D333249" w14:textId="4E24E53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342E12" w:rsidRPr="00F641B0">
        <w:rPr>
          <w:rFonts w:ascii="Times" w:hAnsi="Times" w:cs="Times New Roman"/>
          <w:color w:val="000000" w:themeColor="text1"/>
          <w:lang w:val="en-US"/>
        </w:rPr>
        <w:t>ché</w:t>
      </w:r>
      <w:r w:rsidRPr="00F641B0">
        <w:rPr>
          <w:rFonts w:ascii="Times" w:hAnsi="Times" w:cs="Times New Roman"/>
          <w:color w:val="000000" w:themeColor="text1"/>
          <w:lang w:val="en-US"/>
        </w:rPr>
        <w:t xml:space="preserve"> io non son en la to conpagnie</w:t>
      </w:r>
    </w:p>
    <w:p w14:paraId="001CE1DB" w14:textId="0E086FEE" w:rsidR="0070778F" w:rsidRPr="00F641B0" w:rsidRDefault="00342E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3621FA">
        <w:rPr>
          <w:rFonts w:ascii="Times" w:hAnsi="Times" w:cs="Times New Roman"/>
          <w:color w:val="000000" w:themeColor="text1"/>
          <w:lang w:val="en-US"/>
        </w:rPr>
        <w:t>O</w:t>
      </w:r>
      <w:r w:rsidR="005069B3" w:rsidRPr="003621FA">
        <w:rPr>
          <w:rFonts w:ascii="Times" w:hAnsi="Times" w:cs="Times New Roman"/>
          <w:color w:val="000000" w:themeColor="text1"/>
          <w:lang w:val="en-US"/>
        </w:rPr>
        <w:t>'</w:t>
      </w:r>
      <w:r w:rsidRPr="00F641B0">
        <w:rPr>
          <w:rFonts w:ascii="Times" w:hAnsi="Times" w:cs="Times New Roman"/>
          <w:color w:val="000000" w:themeColor="text1"/>
          <w:lang w:val="en-US"/>
        </w:rPr>
        <w:t xml:space="preserve"> li profeta son cun </w:t>
      </w:r>
      <w:r w:rsidR="005069B3" w:rsidRPr="00F641B0">
        <w:rPr>
          <w:rFonts w:ascii="Times" w:hAnsi="Times" w:cs="Times New Roman"/>
          <w:color w:val="000000" w:themeColor="text1"/>
          <w:lang w:val="en-US"/>
        </w:rPr>
        <w:t>J</w:t>
      </w:r>
      <w:r w:rsidR="0070778F" w:rsidRPr="00F641B0">
        <w:rPr>
          <w:rFonts w:ascii="Times" w:hAnsi="Times" w:cs="Times New Roman"/>
          <w:color w:val="000000" w:themeColor="text1"/>
          <w:lang w:val="en-US"/>
        </w:rPr>
        <w:t>eremie</w:t>
      </w:r>
      <w:r w:rsidRPr="00F641B0">
        <w:rPr>
          <w:rFonts w:ascii="Times" w:hAnsi="Times" w:cs="Times New Roman"/>
          <w:color w:val="000000" w:themeColor="text1"/>
          <w:lang w:val="en-US"/>
        </w:rPr>
        <w:t>."</w:t>
      </w:r>
    </w:p>
    <w:p w14:paraId="6F113F09" w14:textId="21FCE4B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bun spirito responde</w:t>
      </w:r>
      <w:r w:rsidR="00342E1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342E12" w:rsidRPr="00F641B0">
        <w:rPr>
          <w:rFonts w:ascii="Times" w:hAnsi="Times" w:cs="Times New Roman"/>
          <w:color w:val="000000" w:themeColor="text1"/>
          <w:lang w:val="en-US"/>
        </w:rPr>
        <w:t>"N</w:t>
      </w:r>
      <w:r w:rsidRPr="00F641B0">
        <w:rPr>
          <w:rFonts w:ascii="Times" w:hAnsi="Times" w:cs="Times New Roman"/>
          <w:color w:val="000000" w:themeColor="text1"/>
          <w:lang w:val="en-US"/>
        </w:rPr>
        <w:t>o</w:t>
      </w:r>
      <w:r w:rsidRPr="00F641B0">
        <w:rPr>
          <w:rFonts w:ascii="Times" w:hAnsi="Times" w:cs="Times New Roman"/>
          <w:i/>
          <w:iCs/>
          <w:color w:val="000000" w:themeColor="text1"/>
          <w:lang w:val="en-US"/>
        </w:rPr>
        <w:t>n</w:t>
      </w:r>
      <w:r w:rsidR="00342E12" w:rsidRPr="00F641B0">
        <w:rPr>
          <w:rFonts w:ascii="Times" w:hAnsi="Times" w:cs="Times New Roman"/>
          <w:color w:val="000000" w:themeColor="text1"/>
          <w:lang w:val="en-US"/>
        </w:rPr>
        <w:t xml:space="preserve"> laserò</w:t>
      </w:r>
      <w:r w:rsidRPr="00F641B0">
        <w:rPr>
          <w:rFonts w:ascii="Times" w:hAnsi="Times" w:cs="Times New Roman"/>
          <w:color w:val="000000" w:themeColor="text1"/>
          <w:lang w:val="en-US"/>
        </w:rPr>
        <w:t xml:space="preserve"> mie</w:t>
      </w:r>
      <w:r w:rsidR="00342E12" w:rsidRPr="00F641B0">
        <w:rPr>
          <w:rFonts w:ascii="Times" w:hAnsi="Times" w:cs="Times New Roman"/>
          <w:color w:val="000000" w:themeColor="text1"/>
          <w:lang w:val="en-US"/>
        </w:rPr>
        <w:t>,</w:t>
      </w:r>
    </w:p>
    <w:p w14:paraId="03AC2A1F" w14:textId="61CDE891" w:rsidR="0070778F" w:rsidRPr="00F641B0" w:rsidRDefault="00342E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0C67CA" w:rsidRPr="00F641B0">
        <w:rPr>
          <w:rFonts w:ascii="Times" w:hAnsi="Times" w:cs="Times New Roman"/>
          <w:color w:val="000000" w:themeColor="text1"/>
          <w:lang w:val="en-US"/>
        </w:rPr>
        <w:t>hon lui serò da parte del fiol s</w:t>
      </w:r>
      <w:r w:rsidRPr="00F641B0">
        <w:rPr>
          <w:rFonts w:ascii="Times" w:hAnsi="Times" w:cs="Times New Roman"/>
          <w:color w:val="000000" w:themeColor="text1"/>
          <w:lang w:val="en-US"/>
        </w:rPr>
        <w:t>ante M</w:t>
      </w:r>
      <w:r w:rsidR="0070778F" w:rsidRPr="00F641B0">
        <w:rPr>
          <w:rFonts w:ascii="Times" w:hAnsi="Times" w:cs="Times New Roman"/>
          <w:color w:val="000000" w:themeColor="text1"/>
          <w:lang w:val="en-US"/>
        </w:rPr>
        <w:t>arie</w:t>
      </w:r>
    </w:p>
    <w:p w14:paraId="7ED88DB2" w14:textId="51B2576B" w:rsidR="0070778F" w:rsidRPr="00F641B0" w:rsidRDefault="002464C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w:t>
      </w:r>
      <w:r w:rsidR="00342E12" w:rsidRPr="00F641B0">
        <w:rPr>
          <w:rFonts w:ascii="Times" w:hAnsi="Times" w:cs="Times New Roman"/>
          <w:color w:val="000000" w:themeColor="text1"/>
          <w:lang w:val="en-US"/>
        </w:rPr>
        <w:t>ant</w:t>
      </w:r>
      <w:r w:rsidR="0070778F" w:rsidRPr="00F641B0">
        <w:rPr>
          <w:rFonts w:ascii="Times" w:hAnsi="Times" w:cs="Times New Roman"/>
          <w:color w:val="000000" w:themeColor="text1"/>
          <w:lang w:val="en-US"/>
        </w:rPr>
        <w:t>i colui che</w:t>
      </w:r>
      <w:r w:rsidR="00342E12" w:rsidRPr="00F641B0">
        <w:rPr>
          <w:rFonts w:ascii="Times" w:hAnsi="Times" w:cs="Times New Roman"/>
          <w:color w:val="000000" w:themeColor="text1"/>
          <w:lang w:val="en-US"/>
        </w:rPr>
        <w:t xml:space="preserve"> mai non averà</w:t>
      </w:r>
      <w:r w:rsidR="0070778F" w:rsidRPr="00F641B0">
        <w:rPr>
          <w:rFonts w:ascii="Times" w:hAnsi="Times" w:cs="Times New Roman"/>
          <w:color w:val="000000" w:themeColor="text1"/>
          <w:lang w:val="en-US"/>
        </w:rPr>
        <w:t xml:space="preserve"> remie</w:t>
      </w:r>
    </w:p>
    <w:p w14:paraId="54C0ECD5" w14:textId="18F37DE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che de ciel trabuc</w:t>
      </w:r>
      <w:r w:rsidR="00342E12"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in</w:t>
      </w:r>
      <w:r w:rsidR="00342E12" w:rsidRPr="00F641B0">
        <w:rPr>
          <w:rFonts w:ascii="Times" w:hAnsi="Times" w:cs="Times New Roman"/>
          <w:color w:val="000000" w:themeColor="text1"/>
          <w:lang w:val="en-US"/>
        </w:rPr>
        <w:t>v</w:t>
      </w:r>
      <w:r w:rsidRPr="00F641B0">
        <w:rPr>
          <w:rFonts w:ascii="Times" w:hAnsi="Times" w:cs="Times New Roman"/>
          <w:color w:val="000000" w:themeColor="text1"/>
          <w:lang w:val="en-US"/>
        </w:rPr>
        <w:t>ie</w:t>
      </w:r>
      <w:r w:rsidR="00342E12" w:rsidRPr="00F641B0">
        <w:rPr>
          <w:rFonts w:ascii="Times" w:hAnsi="Times" w:cs="Times New Roman"/>
          <w:color w:val="000000" w:themeColor="text1"/>
          <w:lang w:val="en-US"/>
        </w:rPr>
        <w:t>."</w:t>
      </w:r>
    </w:p>
    <w:p w14:paraId="084A9B4C" w14:textId="1D778AF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342E12" w:rsidRPr="00F641B0">
        <w:rPr>
          <w:rFonts w:ascii="Times" w:hAnsi="Times" w:cs="Times New Roman"/>
          <w:color w:val="000000" w:themeColor="text1"/>
          <w:lang w:val="en-US"/>
        </w:rPr>
        <w:t>'Av</w:t>
      </w:r>
      <w:r w:rsidRPr="00F641B0">
        <w:rPr>
          <w:rFonts w:ascii="Times" w:hAnsi="Times" w:cs="Times New Roman"/>
          <w:color w:val="000000" w:themeColor="text1"/>
          <w:lang w:val="en-US"/>
        </w:rPr>
        <w:t>ernia alora co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tra</w:t>
      </w:r>
      <w:r w:rsidR="00342E12"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lie</w:t>
      </w:r>
    </w:p>
    <w:p w14:paraId="423A4BCB" w14:textId="39643A9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3621FA">
        <w:rPr>
          <w:rFonts w:ascii="Times" w:hAnsi="Times" w:cs="Times New Roman"/>
          <w:color w:val="000000" w:themeColor="text1"/>
          <w:lang w:val="en-US"/>
        </w:rPr>
        <w:t>'ençenochià</w:t>
      </w:r>
      <w:r w:rsidR="00342E12" w:rsidRPr="00F641B0">
        <w:rPr>
          <w:rFonts w:ascii="Times" w:hAnsi="Times" w:cs="Times New Roman"/>
          <w:color w:val="000000" w:themeColor="text1"/>
          <w:lang w:val="en-US"/>
        </w:rPr>
        <w:t xml:space="preserve"> quando la parola à</w:t>
      </w:r>
      <w:r w:rsidRPr="00F641B0">
        <w:rPr>
          <w:rFonts w:ascii="Times" w:hAnsi="Times" w:cs="Times New Roman"/>
          <w:color w:val="000000" w:themeColor="text1"/>
          <w:lang w:val="en-US"/>
        </w:rPr>
        <w:t xml:space="preserve"> oldie</w:t>
      </w:r>
      <w:r w:rsidR="00342E12" w:rsidRPr="00F641B0">
        <w:rPr>
          <w:rFonts w:ascii="Times" w:hAnsi="Times" w:cs="Times New Roman"/>
          <w:color w:val="000000" w:themeColor="text1"/>
          <w:lang w:val="en-US"/>
        </w:rPr>
        <w:t>.</w:t>
      </w:r>
    </w:p>
    <w:p w14:paraId="79E874BD" w14:textId="432A622D" w:rsidR="00342E12" w:rsidRPr="00F641B0" w:rsidRDefault="00F82811" w:rsidP="00342E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147</w:t>
      </w:r>
      <w:r w:rsidR="0070778F" w:rsidRPr="00F641B0">
        <w:rPr>
          <w:rFonts w:ascii="Times" w:hAnsi="Times" w:cs="Times New Roman"/>
          <w:bCs/>
          <w:color w:val="000000" w:themeColor="text1"/>
          <w:lang w:val="en-US"/>
        </w:rPr>
        <w:t xml:space="preserve">] </w:t>
      </w:r>
    </w:p>
    <w:p w14:paraId="517A8842" w14:textId="51C7F418" w:rsidR="0070778F" w:rsidRPr="00F641B0" w:rsidRDefault="00342E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Disse lo spirito a U</w:t>
      </w:r>
      <w:r w:rsidR="0070778F" w:rsidRPr="00F641B0">
        <w:rPr>
          <w:rFonts w:ascii="Times" w:hAnsi="Times" w:cs="Times New Roman"/>
          <w:color w:val="000000" w:themeColor="text1"/>
          <w:lang w:val="en-US"/>
        </w:rPr>
        <w:t>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"Lev</w:t>
      </w:r>
      <w:r w:rsidR="0070778F" w:rsidRPr="00F641B0">
        <w:rPr>
          <w:rFonts w:ascii="Times" w:hAnsi="Times" w:cs="Times New Roman"/>
          <w:color w:val="000000" w:themeColor="text1"/>
          <w:lang w:val="en-US"/>
        </w:rPr>
        <w:t>atie</w:t>
      </w:r>
      <w:r w:rsidRPr="00F641B0">
        <w:rPr>
          <w:rFonts w:ascii="Times" w:hAnsi="Times" w:cs="Times New Roman"/>
          <w:color w:val="000000" w:themeColor="text1"/>
          <w:lang w:val="en-US"/>
        </w:rPr>
        <w:t>!</w:t>
      </w:r>
      <w:r w:rsidR="00B203DF" w:rsidRPr="00F641B0">
        <w:rPr>
          <w:rStyle w:val="FootnoteReference"/>
          <w:rFonts w:ascii="Times" w:hAnsi="Times" w:cs="Times New Roman"/>
          <w:color w:val="000000" w:themeColor="text1"/>
          <w:lang w:val="en-US"/>
        </w:rPr>
        <w:footnoteReference w:id="461"/>
      </w:r>
    </w:p>
    <w:p w14:paraId="64CA19D3" w14:textId="13BB15BD" w:rsidR="0070778F" w:rsidRPr="00F641B0" w:rsidRDefault="00342E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parte de Dio levate e v</w:t>
      </w:r>
      <w:r w:rsidR="0070778F" w:rsidRPr="00F641B0">
        <w:rPr>
          <w:rFonts w:ascii="Times" w:hAnsi="Times" w:cs="Times New Roman"/>
          <w:color w:val="000000" w:themeColor="text1"/>
          <w:lang w:val="en-US"/>
        </w:rPr>
        <w:t>ien cu noi</w:t>
      </w:r>
      <w:r w:rsidRPr="00F641B0">
        <w:rPr>
          <w:rFonts w:ascii="Times" w:hAnsi="Times" w:cs="Times New Roman"/>
          <w:color w:val="000000" w:themeColor="text1"/>
          <w:lang w:val="en-US"/>
        </w:rPr>
        <w:t>!</w:t>
      </w:r>
    </w:p>
    <w:p w14:paraId="384DA94A" w14:textId="49ADE9E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00342E12" w:rsidRPr="00F641B0">
        <w:rPr>
          <w:rFonts w:ascii="Times" w:hAnsi="Times" w:cs="Times New Roman"/>
          <w:color w:val="000000" w:themeColor="text1"/>
          <w:lang w:val="en-US"/>
        </w:rPr>
        <w:t xml:space="preserve"> divina v</w:t>
      </w:r>
      <w:r w:rsidRPr="00F641B0">
        <w:rPr>
          <w:rFonts w:ascii="Times" w:hAnsi="Times" w:cs="Times New Roman"/>
          <w:color w:val="000000" w:themeColor="text1"/>
          <w:lang w:val="en-US"/>
        </w:rPr>
        <w:t>ertu condur te doi</w:t>
      </w:r>
    </w:p>
    <w:p w14:paraId="16645C78" w14:textId="325784EE" w:rsidR="0070778F" w:rsidRPr="00F641B0" w:rsidRDefault="00342E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querir conche vuol lo gran F</w:t>
      </w:r>
      <w:r w:rsidR="0070778F" w:rsidRPr="00F641B0">
        <w:rPr>
          <w:rFonts w:ascii="Times" w:hAnsi="Times" w:cs="Times New Roman"/>
          <w:color w:val="000000" w:themeColor="text1"/>
          <w:lang w:val="en-US"/>
        </w:rPr>
        <w:t>rançoi</w:t>
      </w:r>
      <w:r w:rsidRPr="00F641B0">
        <w:rPr>
          <w:rFonts w:ascii="Times" w:hAnsi="Times" w:cs="Times New Roman"/>
          <w:color w:val="000000" w:themeColor="text1"/>
          <w:lang w:val="en-US"/>
        </w:rPr>
        <w:t>.</w:t>
      </w:r>
    </w:p>
    <w:p w14:paraId="233C203E" w14:textId="7BFA067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te smarir</w:t>
      </w:r>
      <w:r w:rsidR="003621FA">
        <w:rPr>
          <w:rFonts w:ascii="Times" w:hAnsi="Times" w:cs="Times New Roman"/>
          <w:color w:val="000000" w:themeColor="text1"/>
          <w:lang w:val="en-US"/>
        </w:rPr>
        <w:t>,</w:t>
      </w:r>
      <w:r w:rsidRPr="00F641B0">
        <w:rPr>
          <w:rFonts w:ascii="Times" w:hAnsi="Times" w:cs="Times New Roman"/>
          <w:color w:val="000000" w:themeColor="text1"/>
          <w:lang w:val="en-US"/>
        </w:rPr>
        <w:t xml:space="preserve"> ch</w:t>
      </w:r>
      <w:r w:rsidR="00342E12" w:rsidRPr="00F641B0">
        <w:rPr>
          <w:rFonts w:ascii="Times" w:hAnsi="Times" w:cs="Times New Roman"/>
          <w:color w:val="000000" w:themeColor="text1"/>
          <w:lang w:val="en-US"/>
        </w:rPr>
        <w:t>'</w:t>
      </w:r>
      <w:r w:rsidRPr="00F641B0">
        <w:rPr>
          <w:rFonts w:ascii="Times" w:hAnsi="Times" w:cs="Times New Roman"/>
          <w:color w:val="000000" w:themeColor="text1"/>
          <w:lang w:val="en-US"/>
        </w:rPr>
        <w:t>io son de toa loi</w:t>
      </w:r>
    </w:p>
    <w:p w14:paraId="54ADAA49" w14:textId="07C5E678" w:rsidR="0070778F" w:rsidRPr="00F641B0" w:rsidRDefault="00342E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Cavalier fui e menì</w:t>
      </w:r>
      <w:r w:rsidR="0070778F" w:rsidRPr="00F641B0">
        <w:rPr>
          <w:rFonts w:ascii="Times" w:hAnsi="Times" w:cs="Times New Roman"/>
          <w:color w:val="000000" w:themeColor="text1"/>
          <w:lang w:val="en-US"/>
        </w:rPr>
        <w:t xml:space="preserve"> tornoi</w:t>
      </w:r>
    </w:p>
    <w:p w14:paraId="256AA277" w14:textId="516A583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(81R) </w:t>
      </w: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342E12" w:rsidRPr="00F641B0">
        <w:rPr>
          <w:rFonts w:ascii="Times" w:hAnsi="Times" w:cs="Times New Roman"/>
          <w:color w:val="000000" w:themeColor="text1"/>
          <w:lang w:val="en-US"/>
        </w:rPr>
        <w:t xml:space="preserve"> acresse la cristiana loi;</w:t>
      </w:r>
    </w:p>
    <w:p w14:paraId="06E770F2" w14:textId="601B9891" w:rsidR="0070778F" w:rsidRPr="00F641B0" w:rsidRDefault="00342E1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Trov</w:t>
      </w:r>
      <w:r w:rsidR="0070778F" w:rsidRPr="00F641B0">
        <w:rPr>
          <w:rFonts w:ascii="Times" w:hAnsi="Times" w:cs="Times New Roman"/>
          <w:color w:val="000000" w:themeColor="text1"/>
          <w:lang w:val="en-US"/>
        </w:rPr>
        <w:t>ie loldo o</w:t>
      </w:r>
      <w:r w:rsidR="00881D45"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eo fui e </w:t>
      </w:r>
      <w:r w:rsidR="0070778F" w:rsidRPr="00F641B0">
        <w:rPr>
          <w:rFonts w:ascii="Times" w:hAnsi="Times" w:cs="Times New Roman"/>
          <w:color w:val="000000" w:themeColor="text1"/>
          <w:highlight w:val="yellow"/>
          <w:lang w:val="en-US"/>
        </w:rPr>
        <w:t>no</w:t>
      </w:r>
      <w:r w:rsidR="0070778F" w:rsidRPr="00F641B0">
        <w:rPr>
          <w:rFonts w:ascii="Times" w:hAnsi="Times" w:cs="Times New Roman"/>
          <w:i/>
          <w:iCs/>
          <w:color w:val="000000" w:themeColor="text1"/>
          <w:highlight w:val="yellow"/>
          <w:lang w:val="en-US"/>
        </w:rPr>
        <w:t>n</w:t>
      </w:r>
      <w:r w:rsidR="003621FA">
        <w:rPr>
          <w:rFonts w:ascii="Times" w:hAnsi="Times" w:cs="Times New Roman"/>
          <w:color w:val="000000" w:themeColor="text1"/>
          <w:highlight w:val="yellow"/>
          <w:lang w:val="en-US"/>
        </w:rPr>
        <w:t xml:space="preserve"> am(ì)</w:t>
      </w:r>
      <w:r w:rsidR="003621FA">
        <w:rPr>
          <w:rStyle w:val="FootnoteReference"/>
          <w:rFonts w:ascii="Times" w:hAnsi="Times" w:cs="Times New Roman"/>
          <w:color w:val="000000" w:themeColor="text1"/>
          <w:highlight w:val="yellow"/>
          <w:lang w:val="en-US"/>
        </w:rPr>
        <w:footnoteReference w:id="462"/>
      </w:r>
      <w:r w:rsidRPr="00F641B0">
        <w:rPr>
          <w:rFonts w:ascii="Times" w:hAnsi="Times" w:cs="Times New Roman"/>
          <w:color w:val="000000" w:themeColor="text1"/>
          <w:highlight w:val="yellow"/>
          <w:lang w:val="en-US"/>
        </w:rPr>
        <w:t xml:space="preserve"> vane</w:t>
      </w:r>
      <w:r w:rsidR="0070778F" w:rsidRPr="00F641B0">
        <w:rPr>
          <w:rFonts w:ascii="Times" w:hAnsi="Times" w:cs="Times New Roman"/>
          <w:color w:val="000000" w:themeColor="text1"/>
          <w:highlight w:val="yellow"/>
          <w:lang w:val="en-US"/>
        </w:rPr>
        <w:t>soi</w:t>
      </w:r>
      <w:r w:rsidRPr="00F641B0">
        <w:rPr>
          <w:rFonts w:ascii="Times" w:hAnsi="Times" w:cs="Times New Roman"/>
          <w:color w:val="000000" w:themeColor="text1"/>
          <w:lang w:val="en-US"/>
        </w:rPr>
        <w:t>,</w:t>
      </w:r>
      <w:r w:rsidR="003621FA">
        <w:rPr>
          <w:rStyle w:val="FootnoteReference"/>
          <w:rFonts w:ascii="Times" w:hAnsi="Times" w:cs="Times New Roman"/>
          <w:color w:val="000000" w:themeColor="text1"/>
          <w:lang w:val="en-US"/>
        </w:rPr>
        <w:footnoteReference w:id="463"/>
      </w:r>
    </w:p>
    <w:p w14:paraId="77E4B2DA" w14:textId="51A3632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p</w:t>
      </w:r>
      <w:r w:rsidRPr="00F641B0">
        <w:rPr>
          <w:rFonts w:ascii="Times" w:hAnsi="Times" w:cs="Times New Roman"/>
          <w:i/>
          <w:iCs/>
          <w:color w:val="000000" w:themeColor="text1"/>
          <w:lang w:val="en-US"/>
        </w:rPr>
        <w:t>er</w:t>
      </w:r>
      <w:r w:rsidR="00342E12" w:rsidRPr="00F641B0">
        <w:rPr>
          <w:rFonts w:ascii="Times" w:hAnsi="Times" w:cs="Times New Roman"/>
          <w:i/>
          <w:iCs/>
          <w:color w:val="000000" w:themeColor="text1"/>
          <w:lang w:val="en-US"/>
        </w:rPr>
        <w:t xml:space="preserve"> </w:t>
      </w:r>
      <w:r w:rsidR="00342E12" w:rsidRPr="00F641B0">
        <w:rPr>
          <w:rFonts w:ascii="Times" w:hAnsi="Times" w:cs="Times New Roman"/>
          <w:color w:val="000000" w:themeColor="text1"/>
          <w:lang w:val="en-US"/>
        </w:rPr>
        <w:t>tropo tenpo se partì</w:t>
      </w:r>
      <w:r w:rsidRPr="00F641B0">
        <w:rPr>
          <w:rFonts w:ascii="Times" w:hAnsi="Times" w:cs="Times New Roman"/>
          <w:color w:val="000000" w:themeColor="text1"/>
          <w:lang w:val="en-US"/>
        </w:rPr>
        <w:t xml:space="preserve"> da moi</w:t>
      </w:r>
      <w:r w:rsidR="00F22883" w:rsidRPr="00F641B0">
        <w:rPr>
          <w:rFonts w:ascii="Times" w:hAnsi="Times" w:cs="Times New Roman"/>
          <w:color w:val="000000" w:themeColor="text1"/>
          <w:lang w:val="en-US"/>
        </w:rPr>
        <w:t>,</w:t>
      </w:r>
    </w:p>
    <w:p w14:paraId="1BAE4537" w14:textId="7CE9C8E9" w:rsidR="0070778F" w:rsidRPr="00F641B0" w:rsidRDefault="00F2288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Chavalieria eo me </w:t>
      </w:r>
      <w:r w:rsidR="00342E12"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est</w:t>
      </w:r>
      <w:r w:rsidR="00557730">
        <w:rPr>
          <w:rFonts w:ascii="Times" w:hAnsi="Times" w:cs="Times New Roman"/>
          <w:color w:val="000000" w:themeColor="text1"/>
          <w:lang w:val="en-US"/>
        </w:rPr>
        <w:t>ì</w:t>
      </w:r>
      <w:r w:rsidR="00E35D9B" w:rsidRPr="00F641B0">
        <w:rPr>
          <w:rStyle w:val="FootnoteReference"/>
          <w:rFonts w:ascii="Times" w:hAnsi="Times" w:cs="Times New Roman"/>
          <w:color w:val="000000" w:themeColor="text1"/>
          <w:lang w:val="en-US"/>
        </w:rPr>
        <w:footnoteReference w:id="464"/>
      </w:r>
      <w:r w:rsidR="0070778F" w:rsidRPr="00F641B0">
        <w:rPr>
          <w:rFonts w:ascii="Times" w:hAnsi="Times" w:cs="Times New Roman"/>
          <w:color w:val="000000" w:themeColor="text1"/>
          <w:lang w:val="en-US"/>
        </w:rPr>
        <w:t xml:space="preserve"> con</w:t>
      </w:r>
      <w:r w:rsidR="00E35D9B" w:rsidRPr="00F641B0">
        <w:rPr>
          <w:rFonts w:ascii="Times" w:hAnsi="Times" w:cs="Times New Roman"/>
          <w:color w:val="000000" w:themeColor="text1"/>
          <w:lang w:val="en-US"/>
        </w:rPr>
        <w:t xml:space="preserve"> tu me v</w:t>
      </w:r>
      <w:r w:rsidR="0070778F" w:rsidRPr="00F641B0">
        <w:rPr>
          <w:rFonts w:ascii="Times" w:hAnsi="Times" w:cs="Times New Roman"/>
          <w:color w:val="000000" w:themeColor="text1"/>
          <w:lang w:val="en-US"/>
        </w:rPr>
        <w:t>oi</w:t>
      </w:r>
      <w:r w:rsidR="00E35D9B" w:rsidRPr="00F641B0">
        <w:rPr>
          <w:rFonts w:ascii="Times" w:hAnsi="Times" w:cs="Times New Roman"/>
          <w:color w:val="000000" w:themeColor="text1"/>
          <w:lang w:val="en-US"/>
        </w:rPr>
        <w:t>;</w:t>
      </w:r>
    </w:p>
    <w:p w14:paraId="07A217BD" w14:textId="7CA3A17F" w:rsidR="0070778F" w:rsidRPr="00F641B0" w:rsidRDefault="00E35D9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ponte faxev</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'io a un cav</w:t>
      </w:r>
      <w:r w:rsidR="0070778F" w:rsidRPr="00F641B0">
        <w:rPr>
          <w:rFonts w:ascii="Times" w:hAnsi="Times" w:cs="Times New Roman"/>
          <w:color w:val="000000" w:themeColor="text1"/>
          <w:lang w:val="en-US"/>
        </w:rPr>
        <w:t>o de do poi</w:t>
      </w:r>
      <w:r w:rsidRPr="00F641B0">
        <w:rPr>
          <w:rFonts w:ascii="Times" w:hAnsi="Times" w:cs="Times New Roman"/>
          <w:color w:val="000000" w:themeColor="text1"/>
          <w:lang w:val="en-US"/>
        </w:rPr>
        <w:t>,</w:t>
      </w:r>
    </w:p>
    <w:p w14:paraId="70756F72" w14:textId="4119935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Çasc</w:t>
      </w:r>
      <w:r w:rsidR="00E35D9B" w:rsidRPr="00F641B0">
        <w:rPr>
          <w:rFonts w:ascii="Times" w:hAnsi="Times" w:cs="Times New Roman"/>
          <w:color w:val="000000" w:themeColor="text1"/>
          <w:lang w:val="en-US"/>
        </w:rPr>
        <w:t>una note me vegniv</w:t>
      </w:r>
      <w:r w:rsidRPr="00F641B0">
        <w:rPr>
          <w:rFonts w:ascii="Times" w:hAnsi="Times" w:cs="Times New Roman"/>
          <w:color w:val="000000" w:themeColor="text1"/>
          <w:lang w:val="en-US"/>
        </w:rPr>
        <w:t>a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secroi</w:t>
      </w:r>
    </w:p>
    <w:p w14:paraId="644154AF" w14:textId="27EFCEF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flasso spirito ch</w:t>
      </w:r>
      <w:r w:rsidR="00E35D9B" w:rsidRPr="00F641B0">
        <w:rPr>
          <w:rFonts w:ascii="Times" w:hAnsi="Times" w:cs="Times New Roman"/>
          <w:color w:val="000000" w:themeColor="text1"/>
          <w:lang w:val="en-US"/>
        </w:rPr>
        <w:t>'io averia del v</w:t>
      </w:r>
      <w:r w:rsidRPr="00F641B0">
        <w:rPr>
          <w:rFonts w:ascii="Times" w:hAnsi="Times" w:cs="Times New Roman"/>
          <w:color w:val="000000" w:themeColor="text1"/>
          <w:lang w:val="en-US"/>
        </w:rPr>
        <w:t>eder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noi</w:t>
      </w:r>
      <w:r w:rsidR="00E35D9B" w:rsidRPr="00F641B0">
        <w:rPr>
          <w:rFonts w:ascii="Times" w:hAnsi="Times" w:cs="Times New Roman"/>
          <w:color w:val="000000" w:themeColor="text1"/>
          <w:lang w:val="en-US"/>
        </w:rPr>
        <w:t>;</w:t>
      </w:r>
    </w:p>
    <w:p w14:paraId="395AA98C" w14:textId="57911177" w:rsidR="0070778F" w:rsidRPr="00557730" w:rsidRDefault="00E35D9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w:t>
      </w:r>
      <w:r w:rsidRPr="00557730">
        <w:rPr>
          <w:rFonts w:ascii="Times" w:hAnsi="Times" w:cs="Times New Roman"/>
          <w:color w:val="000000" w:themeColor="text1"/>
          <w:lang w:val="en-US"/>
        </w:rPr>
        <w:t>desfaxev</w:t>
      </w:r>
      <w:r w:rsidR="0070778F" w:rsidRPr="00557730">
        <w:rPr>
          <w:rFonts w:ascii="Times" w:hAnsi="Times" w:cs="Times New Roman"/>
          <w:color w:val="000000" w:themeColor="text1"/>
          <w:lang w:val="en-US"/>
        </w:rPr>
        <w:t>a mi dormando tuta foi</w:t>
      </w:r>
      <w:r w:rsidRPr="00557730">
        <w:rPr>
          <w:rFonts w:ascii="Times" w:hAnsi="Times" w:cs="Times New Roman"/>
          <w:color w:val="000000" w:themeColor="text1"/>
          <w:lang w:val="en-US"/>
        </w:rPr>
        <w:t>.</w:t>
      </w:r>
    </w:p>
    <w:p w14:paraId="66272FE1" w14:textId="7357F8C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57730">
        <w:rPr>
          <w:rFonts w:ascii="Times" w:hAnsi="Times" w:cs="Times New Roman"/>
          <w:color w:val="000000" w:themeColor="text1"/>
          <w:lang w:val="en-US"/>
        </w:rPr>
        <w:t>E una note squaraquait i</w:t>
      </w:r>
      <w:r w:rsidRPr="0055773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secroi</w:t>
      </w:r>
      <w:r w:rsidR="00E35D9B" w:rsidRPr="00F641B0">
        <w:rPr>
          <w:rFonts w:ascii="Times" w:hAnsi="Times" w:cs="Times New Roman"/>
          <w:color w:val="000000" w:themeColor="text1"/>
          <w:lang w:val="en-US"/>
        </w:rPr>
        <w:t>,</w:t>
      </w:r>
    </w:p>
    <w:p w14:paraId="0864CAA5" w14:textId="2CF5FD8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Eo l</w:t>
      </w:r>
      <w:r w:rsidR="00E35D9B" w:rsidRPr="00F641B0">
        <w:rPr>
          <w:rFonts w:ascii="Times" w:hAnsi="Times" w:cs="Times New Roman"/>
          <w:color w:val="000000" w:themeColor="text1"/>
          <w:lang w:val="en-US"/>
        </w:rPr>
        <w:t>'inganì</w:t>
      </w:r>
      <w:r w:rsidRPr="00F641B0">
        <w:rPr>
          <w:rFonts w:ascii="Times" w:hAnsi="Times" w:cs="Times New Roman"/>
          <w:color w:val="000000" w:themeColor="text1"/>
          <w:lang w:val="en-US"/>
        </w:rPr>
        <w:t xml:space="preserve"> serando li</w:t>
      </w:r>
      <w:r w:rsidR="00E35D9B"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oi</w:t>
      </w:r>
      <w:r w:rsidR="00E35D9B" w:rsidRPr="00F641B0">
        <w:rPr>
          <w:rFonts w:ascii="Times" w:hAnsi="Times" w:cs="Times New Roman"/>
          <w:color w:val="000000" w:themeColor="text1"/>
          <w:lang w:val="en-US"/>
        </w:rPr>
        <w:t>,</w:t>
      </w:r>
      <w:r w:rsidR="00E35D9B" w:rsidRPr="00F641B0">
        <w:rPr>
          <w:rStyle w:val="FootnoteReference"/>
          <w:rFonts w:ascii="Times" w:hAnsi="Times" w:cs="Times New Roman"/>
          <w:color w:val="000000" w:themeColor="text1"/>
          <w:lang w:val="en-US"/>
        </w:rPr>
        <w:footnoteReference w:id="465"/>
      </w:r>
    </w:p>
    <w:p w14:paraId="1DBED1BE" w14:textId="2FCD8ECD" w:rsidR="0070778F" w:rsidRPr="00F641B0" w:rsidRDefault="007826A0"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Po </w:t>
      </w:r>
      <w:r w:rsidRPr="00557730">
        <w:rPr>
          <w:rFonts w:ascii="Times" w:hAnsi="Times" w:cs="Times New Roman"/>
          <w:color w:val="000000" w:themeColor="text1"/>
          <w:lang w:val="en-US"/>
        </w:rPr>
        <w:t xml:space="preserve">lo </w:t>
      </w:r>
      <w:r w:rsidR="00C53618" w:rsidRPr="00557730">
        <w:rPr>
          <w:rFonts w:ascii="Times" w:hAnsi="Times" w:cs="Times New Roman"/>
          <w:color w:val="000000" w:themeColor="text1"/>
          <w:lang w:val="en-US"/>
        </w:rPr>
        <w:t>andie</w:t>
      </w:r>
      <w:r w:rsidR="0070778F" w:rsidRPr="00557730">
        <w:rPr>
          <w:rFonts w:ascii="Times" w:hAnsi="Times" w:cs="Times New Roman"/>
          <w:color w:val="000000" w:themeColor="text1"/>
          <w:lang w:val="en-US"/>
        </w:rPr>
        <w:t xml:space="preserve"> a</w:t>
      </w:r>
      <w:r w:rsidR="00E35D9B" w:rsidRPr="00557730">
        <w:rPr>
          <w:rFonts w:ascii="Times" w:hAnsi="Times" w:cs="Times New Roman"/>
          <w:color w:val="000000" w:themeColor="text1"/>
          <w:lang w:val="en-US"/>
        </w:rPr>
        <w:t xml:space="preserve"> </w:t>
      </w:r>
      <w:r w:rsidR="0070778F" w:rsidRPr="00557730">
        <w:rPr>
          <w:rFonts w:ascii="Times" w:hAnsi="Times" w:cs="Times New Roman"/>
          <w:color w:val="000000" w:themeColor="text1"/>
          <w:lang w:val="en-US"/>
        </w:rPr>
        <w:t>prender</w:t>
      </w:r>
      <w:r w:rsidR="0055773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ch</w:t>
      </w:r>
      <w:r w:rsidR="00E35D9B"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 non se ne acorsse de moi</w:t>
      </w:r>
    </w:p>
    <w:p w14:paraId="3C812989" w14:textId="10575955" w:rsidR="0070778F" w:rsidRPr="00F641B0" w:rsidRDefault="00E35D9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5069B3" w:rsidRPr="00F641B0">
        <w:rPr>
          <w:rFonts w:ascii="Times" w:hAnsi="Times" w:cs="Times New Roman"/>
          <w:color w:val="000000" w:themeColor="text1"/>
          <w:lang w:val="en-US"/>
        </w:rPr>
        <w:t>si·</w:t>
      </w:r>
      <w:r w:rsidR="0070778F" w:rsidRPr="00F641B0">
        <w:rPr>
          <w:rFonts w:ascii="Times" w:hAnsi="Times" w:cs="Times New Roman"/>
          <w:color w:val="000000" w:themeColor="text1"/>
          <w:lang w:val="en-US"/>
        </w:rPr>
        <w:t>l butie in aqua a cele foi</w:t>
      </w:r>
      <w:r w:rsidRPr="00F641B0">
        <w:rPr>
          <w:rFonts w:ascii="Times" w:hAnsi="Times" w:cs="Times New Roman"/>
          <w:color w:val="000000" w:themeColor="text1"/>
          <w:lang w:val="en-US"/>
        </w:rPr>
        <w:t>.</w:t>
      </w:r>
    </w:p>
    <w:p w14:paraId="4223397F" w14:textId="5D75139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Fin a </w:t>
      </w:r>
      <w:r w:rsidR="00E35D9B" w:rsidRPr="00F641B0">
        <w:rPr>
          <w:rFonts w:ascii="Times" w:hAnsi="Times" w:cs="Times New Roman"/>
          <w:color w:val="000000" w:themeColor="text1"/>
          <w:lang w:val="en-US"/>
        </w:rPr>
        <w:t>quel</w:t>
      </w:r>
      <w:r w:rsidR="006E0B93">
        <w:rPr>
          <w:rFonts w:ascii="Times" w:hAnsi="Times" w:cs="Times New Roman"/>
          <w:color w:val="000000" w:themeColor="text1"/>
          <w:lang w:val="en-US"/>
        </w:rPr>
        <w:t xml:space="preserve"> dì </w:t>
      </w:r>
      <w:r w:rsidR="00E35D9B" w:rsidRPr="00F641B0">
        <w:rPr>
          <w:rFonts w:ascii="Times" w:hAnsi="Times" w:cs="Times New Roman"/>
          <w:color w:val="000000" w:themeColor="text1"/>
          <w:lang w:val="en-US"/>
        </w:rPr>
        <w:t>che Dio con s</w:t>
      </w:r>
      <w:r w:rsidRPr="00F641B0">
        <w:rPr>
          <w:rFonts w:ascii="Times" w:hAnsi="Times" w:cs="Times New Roman"/>
          <w:color w:val="000000" w:themeColor="text1"/>
          <w:lang w:val="en-US"/>
        </w:rPr>
        <w:t>o do doi</w:t>
      </w:r>
    </w:p>
    <w:p w14:paraId="5C6196F9" w14:textId="50F320C7" w:rsidR="0070778F" w:rsidRPr="00F641B0" w:rsidRDefault="00E35D9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Demostrerà</w:t>
      </w:r>
      <w:r w:rsidR="0070778F" w:rsidRPr="00F641B0">
        <w:rPr>
          <w:rFonts w:ascii="Times" w:hAnsi="Times" w:cs="Times New Roman"/>
          <w:color w:val="000000" w:themeColor="text1"/>
          <w:lang w:val="en-US"/>
        </w:rPr>
        <w:t xml:space="preserve"> la plaga e</w:t>
      </w:r>
      <w:r w:rsidRPr="00F641B0">
        <w:rPr>
          <w:rFonts w:ascii="Times" w:hAnsi="Times" w:cs="Times New Roman"/>
          <w:color w:val="000000" w:themeColor="text1"/>
          <w:lang w:val="en-US"/>
        </w:rPr>
        <w:t xml:space="preserve"> l'insegna</w:t>
      </w:r>
      <w:r w:rsidR="00557730">
        <w:rPr>
          <w:rStyle w:val="FootnoteReference"/>
          <w:rFonts w:ascii="Times" w:hAnsi="Times" w:cs="Times New Roman"/>
          <w:color w:val="000000" w:themeColor="text1"/>
          <w:lang w:val="en-US"/>
        </w:rPr>
        <w:footnoteReference w:id="466"/>
      </w:r>
      <w:r w:rsidRPr="00F641B0">
        <w:rPr>
          <w:rFonts w:ascii="Times" w:hAnsi="Times" w:cs="Times New Roman"/>
          <w:color w:val="000000" w:themeColor="text1"/>
          <w:lang w:val="en-US"/>
        </w:rPr>
        <w:t xml:space="preserve"> v</w:t>
      </w:r>
      <w:r w:rsidR="00530C22" w:rsidRPr="00F641B0">
        <w:rPr>
          <w:rFonts w:ascii="Times" w:hAnsi="Times" w:cs="Times New Roman"/>
          <w:color w:val="000000" w:themeColor="text1"/>
          <w:lang w:val="en-US"/>
        </w:rPr>
        <w:t>er</w:t>
      </w:r>
      <w:r w:rsidR="0070778F" w:rsidRPr="00F641B0">
        <w:rPr>
          <w:rFonts w:ascii="Times" w:hAnsi="Times" w:cs="Times New Roman"/>
          <w:color w:val="000000" w:themeColor="text1"/>
          <w:lang w:val="en-US"/>
        </w:rPr>
        <w:t>moi</w:t>
      </w:r>
    </w:p>
    <w:p w14:paraId="26E9C67E" w14:textId="0809B71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B203DF" w:rsidRPr="00F641B0">
        <w:rPr>
          <w:rFonts w:ascii="Times" w:hAnsi="Times" w:cs="Times New Roman"/>
          <w:color w:val="000000" w:themeColor="text1"/>
          <w:lang w:val="en-US"/>
        </w:rPr>
        <w:t xml:space="preserve"> çudegar que</w:t>
      </w:r>
      <w:r w:rsidRPr="00F641B0">
        <w:rPr>
          <w:rFonts w:ascii="Times" w:hAnsi="Times" w:cs="Times New Roman"/>
          <w:color w:val="000000" w:themeColor="text1"/>
          <w:lang w:val="en-US"/>
        </w:rPr>
        <w:t>li c</w:t>
      </w:r>
      <w:r w:rsidR="00E35D9B" w:rsidRPr="00F641B0">
        <w:rPr>
          <w:rFonts w:ascii="Times" w:hAnsi="Times" w:cs="Times New Roman"/>
          <w:color w:val="000000" w:themeColor="text1"/>
          <w:lang w:val="en-US"/>
        </w:rPr>
        <w:t>'</w:t>
      </w:r>
      <w:r w:rsidR="00180088">
        <w:rPr>
          <w:rFonts w:ascii="Times" w:hAnsi="Times" w:cs="Times New Roman"/>
          <w:color w:val="000000" w:themeColor="text1"/>
          <w:lang w:val="en-US"/>
        </w:rPr>
        <w:t>a·ll</w:t>
      </w:r>
      <w:r w:rsidR="002461D9" w:rsidRPr="00F641B0">
        <w:rPr>
          <w:rFonts w:ascii="Times" w:hAnsi="Times" w:cs="Times New Roman"/>
          <w:color w:val="000000" w:themeColor="text1"/>
          <w:lang w:val="en-US"/>
        </w:rPr>
        <w:t>ui feno des</w:t>
      </w:r>
      <w:r w:rsidRPr="00F641B0">
        <w:rPr>
          <w:rFonts w:ascii="Times" w:hAnsi="Times" w:cs="Times New Roman"/>
          <w:color w:val="000000" w:themeColor="text1"/>
          <w:lang w:val="en-US"/>
        </w:rPr>
        <w:t>roi</w:t>
      </w:r>
      <w:r w:rsidR="002461D9" w:rsidRPr="00F641B0">
        <w:rPr>
          <w:rFonts w:ascii="Times" w:hAnsi="Times" w:cs="Times New Roman"/>
          <w:color w:val="000000" w:themeColor="text1"/>
          <w:lang w:val="en-US"/>
        </w:rPr>
        <w:t>,</w:t>
      </w:r>
    </w:p>
    <w:p w14:paraId="7170A929" w14:textId="03DAC287" w:rsidR="0070778F" w:rsidRPr="00F641B0" w:rsidRDefault="002461D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 diavolo starà</w:t>
      </w:r>
      <w:r w:rsidR="0070778F" w:rsidRPr="00F641B0">
        <w:rPr>
          <w:rFonts w:ascii="Times" w:hAnsi="Times" w:cs="Times New Roman"/>
          <w:color w:val="000000" w:themeColor="text1"/>
          <w:lang w:val="en-US"/>
        </w:rPr>
        <w:t xml:space="preserve"> i</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quel grav</w:t>
      </w:r>
      <w:r w:rsidR="0070778F" w:rsidRPr="00F641B0">
        <w:rPr>
          <w:rFonts w:ascii="Times" w:hAnsi="Times" w:cs="Times New Roman"/>
          <w:color w:val="000000" w:themeColor="text1"/>
          <w:lang w:val="en-US"/>
        </w:rPr>
        <w:t>oi</w:t>
      </w:r>
    </w:p>
    <w:p w14:paraId="0A167E7D" w14:textId="20FCD5C1" w:rsidR="0070778F" w:rsidRPr="00F641B0" w:rsidRDefault="002461D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colona fo a so</w:t>
      </w:r>
      <w:r w:rsidR="0070778F" w:rsidRPr="00F641B0">
        <w:rPr>
          <w:rFonts w:ascii="Times" w:hAnsi="Times" w:cs="Times New Roman"/>
          <w:color w:val="000000" w:themeColor="text1"/>
          <w:lang w:val="en-US"/>
        </w:rPr>
        <w:t>stignir quel roi</w:t>
      </w:r>
    </w:p>
    <w:p w14:paraId="26805274" w14:textId="0947C723" w:rsidR="0070778F" w:rsidRPr="00F641B0" w:rsidRDefault="002461D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Carlo M</w:t>
      </w:r>
      <w:r w:rsidR="0070778F" w:rsidRPr="00F641B0">
        <w:rPr>
          <w:rFonts w:ascii="Times" w:hAnsi="Times" w:cs="Times New Roman"/>
          <w:color w:val="000000" w:themeColor="text1"/>
          <w:lang w:val="en-US"/>
        </w:rPr>
        <w:t>agno lass</w:t>
      </w:r>
      <w:r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sormoi</w:t>
      </w:r>
      <w:r w:rsidRPr="00F641B0">
        <w:rPr>
          <w:rFonts w:ascii="Times" w:hAnsi="Times" w:cs="Times New Roman"/>
          <w:color w:val="000000" w:themeColor="text1"/>
          <w:lang w:val="en-US"/>
        </w:rPr>
        <w:t>."</w:t>
      </w:r>
    </w:p>
    <w:p w14:paraId="21AF3121" w14:textId="7BCB2AFB" w:rsidR="002461D9" w:rsidRPr="00F641B0" w:rsidRDefault="00F82811" w:rsidP="002461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148</w:t>
      </w:r>
      <w:r w:rsidR="0070778F" w:rsidRPr="00F641B0">
        <w:rPr>
          <w:rFonts w:ascii="Times" w:hAnsi="Times" w:cs="Times New Roman"/>
          <w:bCs/>
          <w:color w:val="000000" w:themeColor="text1"/>
          <w:lang w:val="en-US"/>
        </w:rPr>
        <w:t xml:space="preserve">] </w:t>
      </w:r>
    </w:p>
    <w:p w14:paraId="23E7E6A9" w14:textId="4F95F12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tal parole intende lo cuntor</w:t>
      </w:r>
      <w:r w:rsidR="002461D9" w:rsidRPr="00F641B0">
        <w:rPr>
          <w:rFonts w:ascii="Times" w:hAnsi="Times" w:cs="Times New Roman"/>
          <w:color w:val="000000" w:themeColor="text1"/>
          <w:lang w:val="en-US"/>
        </w:rPr>
        <w:t>,</w:t>
      </w:r>
    </w:p>
    <w:p w14:paraId="1288B5EB" w14:textId="72452975" w:rsidR="0070778F" w:rsidRPr="00F641B0" w:rsidRDefault="005069B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2461D9" w:rsidRPr="00F641B0">
        <w:rPr>
          <w:rFonts w:ascii="Times" w:hAnsi="Times" w:cs="Times New Roman"/>
          <w:color w:val="000000" w:themeColor="text1"/>
          <w:lang w:val="en-US"/>
        </w:rPr>
        <w:t>e çoia ch'e</w:t>
      </w:r>
      <w:r w:rsidR="0070778F" w:rsidRPr="00F641B0">
        <w:rPr>
          <w:rFonts w:ascii="Times" w:hAnsi="Times" w:cs="Times New Roman"/>
          <w:color w:val="000000" w:themeColor="text1"/>
          <w:lang w:val="en-US"/>
        </w:rPr>
        <w:t>l</w:t>
      </w:r>
      <w:r w:rsidR="002461D9" w:rsidRPr="00F641B0">
        <w:rPr>
          <w:rFonts w:ascii="Times" w:hAnsi="Times" w:cs="Times New Roman"/>
          <w:color w:val="000000" w:themeColor="text1"/>
          <w:lang w:val="en-US"/>
        </w:rPr>
        <w:t xml:space="preserve"> ave el v</w:t>
      </w:r>
      <w:r w:rsidR="00557730">
        <w:rPr>
          <w:rFonts w:ascii="Times" w:hAnsi="Times" w:cs="Times New Roman"/>
          <w:color w:val="000000" w:themeColor="text1"/>
          <w:lang w:val="en-US"/>
        </w:rPr>
        <w:t>isso se bagnà</w:t>
      </w:r>
      <w:r w:rsidR="0070778F" w:rsidRPr="00F641B0">
        <w:rPr>
          <w:rFonts w:ascii="Times" w:hAnsi="Times" w:cs="Times New Roman"/>
          <w:color w:val="000000" w:themeColor="text1"/>
          <w:lang w:val="en-US"/>
        </w:rPr>
        <w:t xml:space="preserve"> de plor</w:t>
      </w:r>
      <w:r w:rsidR="002461D9" w:rsidRPr="00F641B0">
        <w:rPr>
          <w:rFonts w:ascii="Times" w:hAnsi="Times" w:cs="Times New Roman"/>
          <w:color w:val="000000" w:themeColor="text1"/>
          <w:lang w:val="en-US"/>
        </w:rPr>
        <w:t>.</w:t>
      </w:r>
    </w:p>
    <w:p w14:paraId="21B7A7A7" w14:textId="2975B9E5" w:rsidR="0070778F" w:rsidRPr="00F641B0" w:rsidRDefault="002461D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elo à</w:t>
      </w:r>
      <w:r w:rsidR="0070778F" w:rsidRPr="00F641B0">
        <w:rPr>
          <w:rFonts w:ascii="Times" w:hAnsi="Times" w:cs="Times New Roman"/>
          <w:color w:val="000000" w:themeColor="text1"/>
          <w:lang w:val="en-US"/>
        </w:rPr>
        <w:t xml:space="preserve"> parlado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si disse</w:t>
      </w:r>
      <w:r w:rsidRPr="00F641B0">
        <w:rPr>
          <w:rFonts w:ascii="Times" w:hAnsi="Times" w:cs="Times New Roman"/>
          <w:color w:val="000000" w:themeColor="text1"/>
          <w:lang w:val="en-US"/>
        </w:rPr>
        <w:t>, "Ai C</w:t>
      </w:r>
      <w:r w:rsidR="0070778F" w:rsidRPr="00F641B0">
        <w:rPr>
          <w:rFonts w:ascii="Times" w:hAnsi="Times" w:cs="Times New Roman"/>
          <w:color w:val="000000" w:themeColor="text1"/>
          <w:lang w:val="en-US"/>
        </w:rPr>
        <w:t>riator</w:t>
      </w:r>
      <w:r w:rsidRPr="00F641B0">
        <w:rPr>
          <w:rFonts w:ascii="Times" w:hAnsi="Times" w:cs="Times New Roman"/>
          <w:color w:val="000000" w:themeColor="text1"/>
          <w:lang w:val="en-US"/>
        </w:rPr>
        <w:t>,</w:t>
      </w:r>
    </w:p>
    <w:p w14:paraId="1DA77CC0" w14:textId="75DAB0D3" w:rsidR="0070778F" w:rsidRPr="00F641B0" w:rsidRDefault="002461D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Plen de pietade v</w:t>
      </w:r>
      <w:r w:rsidR="00C53618" w:rsidRPr="00F641B0">
        <w:rPr>
          <w:rFonts w:ascii="Times" w:hAnsi="Times" w:cs="Times New Roman"/>
          <w:color w:val="000000" w:themeColor="text1"/>
          <w:lang w:val="en-US"/>
        </w:rPr>
        <w:t>ersso ças(c)</w:t>
      </w:r>
      <w:r w:rsidR="0070778F" w:rsidRPr="00F641B0">
        <w:rPr>
          <w:rFonts w:ascii="Times" w:hAnsi="Times" w:cs="Times New Roman"/>
          <w:color w:val="000000" w:themeColor="text1"/>
          <w:lang w:val="en-US"/>
        </w:rPr>
        <w:t>un</w:t>
      </w:r>
      <w:r w:rsidR="00C53618" w:rsidRPr="00F641B0">
        <w:rPr>
          <w:rStyle w:val="FootnoteReference"/>
          <w:rFonts w:ascii="Times" w:hAnsi="Times" w:cs="Times New Roman"/>
          <w:color w:val="000000" w:themeColor="text1"/>
          <w:lang w:val="en-US"/>
        </w:rPr>
        <w:footnoteReference w:id="467"/>
      </w:r>
      <w:r w:rsidR="0070778F" w:rsidRPr="00F641B0">
        <w:rPr>
          <w:rFonts w:ascii="Times" w:hAnsi="Times" w:cs="Times New Roman"/>
          <w:color w:val="000000" w:themeColor="text1"/>
          <w:lang w:val="en-US"/>
        </w:rPr>
        <w:t xml:space="preserve"> pecador</w:t>
      </w:r>
      <w:r w:rsidRPr="00F641B0">
        <w:rPr>
          <w:rFonts w:ascii="Times" w:hAnsi="Times" w:cs="Times New Roman"/>
          <w:color w:val="000000" w:themeColor="text1"/>
          <w:lang w:val="en-US"/>
        </w:rPr>
        <w:t>,</w:t>
      </w:r>
    </w:p>
    <w:p w14:paraId="3D698560" w14:textId="5A17111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pur far degno colpa far retor</w:t>
      </w:r>
      <w:r w:rsidR="002461D9" w:rsidRPr="00F641B0">
        <w:rPr>
          <w:rFonts w:ascii="Times" w:hAnsi="Times" w:cs="Times New Roman"/>
          <w:color w:val="000000" w:themeColor="text1"/>
          <w:lang w:val="en-US"/>
        </w:rPr>
        <w:t>;</w:t>
      </w:r>
    </w:p>
    <w:p w14:paraId="142E937D" w14:textId="4965E6FF" w:rsidR="0070778F" w:rsidRPr="00F641B0" w:rsidRDefault="002461D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Tanto </w:t>
      </w:r>
      <w:r w:rsidR="002416C5" w:rsidRPr="00F641B0">
        <w:rPr>
          <w:rFonts w:ascii="Times" w:hAnsi="Times" w:cs="Times New Roman"/>
          <w:color w:val="000000" w:themeColor="text1"/>
          <w:lang w:val="en-US"/>
        </w:rPr>
        <w:t>ài</w:t>
      </w:r>
      <w:r w:rsidRPr="00F641B0">
        <w:rPr>
          <w:rFonts w:ascii="Times" w:hAnsi="Times" w:cs="Times New Roman"/>
          <w:color w:val="000000" w:themeColor="text1"/>
          <w:lang w:val="en-US"/>
        </w:rPr>
        <w:t xml:space="preserve"> provado vui el vostro v</w:t>
      </w:r>
      <w:r w:rsidR="0070778F" w:rsidRPr="00F641B0">
        <w:rPr>
          <w:rFonts w:ascii="Times" w:hAnsi="Times" w:cs="Times New Roman"/>
          <w:color w:val="000000" w:themeColor="text1"/>
          <w:lang w:val="en-US"/>
        </w:rPr>
        <w:t xml:space="preserve">alor </w:t>
      </w:r>
    </w:p>
    <w:p w14:paraId="59DCCD31" w14:textId="4BE653F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002461D9" w:rsidRPr="00F641B0">
        <w:rPr>
          <w:rFonts w:ascii="Times" w:hAnsi="Times" w:cs="Times New Roman"/>
          <w:color w:val="000000" w:themeColor="text1"/>
          <w:lang w:val="en-US"/>
        </w:rPr>
        <w:t xml:space="preserve"> lo pecador si' mov</w:t>
      </w:r>
      <w:r w:rsidRPr="00F641B0">
        <w:rPr>
          <w:rFonts w:ascii="Times" w:hAnsi="Times" w:cs="Times New Roman"/>
          <w:color w:val="000000" w:themeColor="text1"/>
          <w:lang w:val="en-US"/>
        </w:rPr>
        <w:t>esto a dolçor</w:t>
      </w:r>
      <w:r w:rsidR="002461D9" w:rsidRPr="00F641B0">
        <w:rPr>
          <w:rFonts w:ascii="Times" w:hAnsi="Times" w:cs="Times New Roman"/>
          <w:color w:val="000000" w:themeColor="text1"/>
          <w:lang w:val="en-US"/>
        </w:rPr>
        <w:t>."</w:t>
      </w:r>
    </w:p>
    <w:p w14:paraId="06B8C624" w14:textId="45C170F2" w:rsidR="0070778F" w:rsidRPr="00F641B0" w:rsidRDefault="002461D9"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 à</w:t>
      </w:r>
      <w:r w:rsidR="0070778F" w:rsidRPr="00F641B0">
        <w:rPr>
          <w:rFonts w:ascii="Times" w:hAnsi="Times" w:cs="Times New Roman"/>
          <w:color w:val="000000" w:themeColor="text1"/>
          <w:lang w:val="en-US"/>
        </w:rPr>
        <w:t xml:space="preserve"> dito al spirito mio</w:t>
      </w:r>
      <w:r w:rsidRPr="00F641B0">
        <w:rPr>
          <w:rFonts w:ascii="Times" w:hAnsi="Times" w:cs="Times New Roman"/>
          <w:i/>
          <w:color w:val="000000" w:themeColor="text1"/>
          <w:lang w:val="en-US"/>
        </w:rPr>
        <w:t>r</w:t>
      </w:r>
      <w:r w:rsidRPr="00F641B0">
        <w:rPr>
          <w:rFonts w:ascii="Times" w:hAnsi="Times" w:cs="Times New Roman"/>
          <w:color w:val="000000" w:themeColor="text1"/>
          <w:lang w:val="en-US"/>
        </w:rPr>
        <w:t>,</w:t>
      </w:r>
    </w:p>
    <w:p w14:paraId="799617C9" w14:textId="1E2FDBE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(81V) </w:t>
      </w:r>
      <w:r w:rsidR="00281016" w:rsidRPr="00F641B0">
        <w:rPr>
          <w:rFonts w:ascii="Times" w:hAnsi="Times" w:cs="Times New Roman"/>
          <w:bCs/>
          <w:color w:val="000000" w:themeColor="text1"/>
          <w:lang w:val="en-US"/>
        </w:rPr>
        <w:t>"</w:t>
      </w:r>
      <w:r w:rsidR="00281016" w:rsidRPr="00F641B0">
        <w:rPr>
          <w:rFonts w:ascii="Times" w:hAnsi="Times" w:cs="Times New Roman"/>
          <w:color w:val="000000" w:themeColor="text1"/>
          <w:lang w:val="en-US"/>
        </w:rPr>
        <w:t>Çentil G</w:t>
      </w:r>
      <w:r w:rsidRPr="00F641B0">
        <w:rPr>
          <w:rFonts w:ascii="Times" w:hAnsi="Times" w:cs="Times New Roman"/>
          <w:color w:val="000000" w:themeColor="text1"/>
          <w:lang w:val="en-US"/>
        </w:rPr>
        <w:t>uielmo</w:t>
      </w:r>
      <w:r w:rsidR="0028101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che</w:t>
      </w:r>
      <w:r w:rsidR="0028101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de Dio pugnador </w:t>
      </w:r>
    </w:p>
    <w:p w14:paraId="0E1B6984" w14:textId="1859832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Foxi </w:t>
      </w:r>
      <w:r w:rsidR="00281016" w:rsidRPr="00F641B0">
        <w:rPr>
          <w:rFonts w:ascii="Times" w:hAnsi="Times" w:cs="Times New Roman"/>
          <w:color w:val="000000" w:themeColor="text1"/>
          <w:lang w:val="en-US"/>
        </w:rPr>
        <w:t>in toa v</w:t>
      </w:r>
      <w:r w:rsidRPr="00F641B0">
        <w:rPr>
          <w:rFonts w:ascii="Times" w:hAnsi="Times" w:cs="Times New Roman"/>
          <w:color w:val="000000" w:themeColor="text1"/>
          <w:lang w:val="en-US"/>
        </w:rPr>
        <w:t>ita</w:t>
      </w:r>
      <w:r w:rsidR="0028101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ti e to ancissor</w:t>
      </w:r>
      <w:r w:rsidR="00281016" w:rsidRPr="00F641B0">
        <w:rPr>
          <w:rFonts w:ascii="Times" w:hAnsi="Times" w:cs="Times New Roman"/>
          <w:color w:val="000000" w:themeColor="text1"/>
          <w:lang w:val="en-US"/>
        </w:rPr>
        <w:t>,</w:t>
      </w:r>
    </w:p>
    <w:p w14:paraId="4CABAB38" w14:textId="0EA30A8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iCs/>
          <w:color w:val="000000" w:themeColor="text1"/>
          <w:lang w:val="en-US"/>
        </w:rPr>
        <w:t>er</w:t>
      </w:r>
      <w:r w:rsidR="00281016" w:rsidRPr="00F641B0">
        <w:rPr>
          <w:rFonts w:ascii="Times" w:hAnsi="Times" w:cs="Times New Roman"/>
          <w:color w:val="000000" w:themeColor="text1"/>
          <w:lang w:val="en-US"/>
        </w:rPr>
        <w:t xml:space="preserve"> Dio so</w:t>
      </w:r>
      <w:r w:rsidRPr="00F641B0">
        <w:rPr>
          <w:rFonts w:ascii="Times" w:hAnsi="Times" w:cs="Times New Roman"/>
          <w:color w:val="000000" w:themeColor="text1"/>
          <w:lang w:val="en-US"/>
        </w:rPr>
        <w:t>stignisse plui langor</w:t>
      </w:r>
    </w:p>
    <w:p w14:paraId="70D45B02" w14:textId="1E8FDFCF"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homo de terra v</w:t>
      </w:r>
      <w:r w:rsidR="0070778F" w:rsidRPr="00F641B0">
        <w:rPr>
          <w:rFonts w:ascii="Times" w:hAnsi="Times" w:cs="Times New Roman"/>
          <w:color w:val="000000" w:themeColor="text1"/>
          <w:lang w:val="en-US"/>
        </w:rPr>
        <w:t>er la cente paenor</w:t>
      </w:r>
      <w:r w:rsidRPr="00F641B0">
        <w:rPr>
          <w:rFonts w:ascii="Times" w:hAnsi="Times" w:cs="Times New Roman"/>
          <w:color w:val="000000" w:themeColor="text1"/>
          <w:lang w:val="en-US"/>
        </w:rPr>
        <w:t>,</w:t>
      </w:r>
    </w:p>
    <w:p w14:paraId="1DB44980" w14:textId="519C5A58"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Çamai no </w:t>
      </w:r>
      <w:r w:rsidRPr="00F641B0">
        <w:rPr>
          <w:rFonts w:ascii="Times" w:hAnsi="Times" w:cs="Times New Roman"/>
          <w:color w:val="000000" w:themeColor="text1"/>
          <w:highlight w:val="yellow"/>
          <w:lang w:val="en-US"/>
        </w:rPr>
        <w:t>assi</w:t>
      </w:r>
      <w:r w:rsidR="00557730" w:rsidRPr="00557730">
        <w:rPr>
          <w:rStyle w:val="FootnoteReference"/>
          <w:rFonts w:ascii="Times" w:hAnsi="Times" w:cs="Times New Roman"/>
          <w:color w:val="000000" w:themeColor="text1"/>
          <w:lang w:val="en-US"/>
        </w:rPr>
        <w:footnoteReference w:id="468"/>
      </w:r>
      <w:r w:rsidRPr="00557730">
        <w:rPr>
          <w:rFonts w:ascii="Times" w:hAnsi="Times" w:cs="Times New Roman"/>
          <w:color w:val="000000" w:themeColor="text1"/>
          <w:lang w:val="en-US"/>
        </w:rPr>
        <w:t xml:space="preserve"> n</w:t>
      </w:r>
      <w:r w:rsidRPr="00F641B0">
        <w:rPr>
          <w:rFonts w:ascii="Times" w:hAnsi="Times" w:cs="Times New Roman"/>
          <w:color w:val="000000" w:themeColor="text1"/>
          <w:lang w:val="en-US"/>
        </w:rPr>
        <w:t xml:space="preserve">i termene ni </w:t>
      </w:r>
      <w:r w:rsidR="0070778F" w:rsidRPr="00F641B0">
        <w:rPr>
          <w:rFonts w:ascii="Times" w:hAnsi="Times" w:cs="Times New Roman"/>
          <w:color w:val="000000" w:themeColor="text1"/>
          <w:lang w:val="en-US"/>
        </w:rPr>
        <w:t xml:space="preserve">seor </w:t>
      </w:r>
    </w:p>
    <w:p w14:paraId="28746B06" w14:textId="3AF50044"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Dentro in O</w:t>
      </w:r>
      <w:r w:rsidR="0070778F" w:rsidRPr="00F641B0">
        <w:rPr>
          <w:rFonts w:ascii="Times" w:hAnsi="Times" w:cs="Times New Roman"/>
          <w:color w:val="000000" w:themeColor="text1"/>
          <w:lang w:val="en-US"/>
        </w:rPr>
        <w:t>renga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ni to</w:t>
      </w:r>
      <w:r w:rsidR="00C53618" w:rsidRPr="00F641B0">
        <w:rPr>
          <w:rFonts w:ascii="Times" w:hAnsi="Times" w:cs="Times New Roman"/>
          <w:color w:val="000000" w:themeColor="text1"/>
          <w:lang w:val="en-US"/>
        </w:rPr>
        <w:t xml:space="preserve">a </w:t>
      </w:r>
      <w:r w:rsidR="00370B42">
        <w:rPr>
          <w:rFonts w:ascii="Times" w:hAnsi="Times" w:cs="Times New Roman"/>
          <w:color w:val="000000" w:themeColor="text1"/>
          <w:lang w:val="en-US"/>
        </w:rPr>
        <w:t>çentil moi</w:t>
      </w:r>
      <w:r w:rsidR="0070778F" w:rsidRPr="00F641B0">
        <w:rPr>
          <w:rFonts w:ascii="Times" w:hAnsi="Times" w:cs="Times New Roman"/>
          <w:color w:val="000000" w:themeColor="text1"/>
          <w:lang w:val="en-US"/>
        </w:rPr>
        <w:t>er uxor</w:t>
      </w:r>
      <w:r w:rsidRPr="00F641B0">
        <w:rPr>
          <w:rFonts w:ascii="Times" w:hAnsi="Times" w:cs="Times New Roman"/>
          <w:color w:val="000000" w:themeColor="text1"/>
          <w:lang w:val="en-US"/>
        </w:rPr>
        <w:t>,</w:t>
      </w:r>
    </w:p>
    <w:p w14:paraId="153A8F83" w14:textId="53E5DFEC"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tu</w:t>
      </w:r>
      <w:r w:rsidR="00281016"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desseso de</w:t>
      </w:r>
      <w:r w:rsidR="0028101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gloria mio</w:t>
      </w:r>
      <w:r w:rsidR="00281016" w:rsidRPr="00F641B0">
        <w:rPr>
          <w:rFonts w:ascii="Times" w:hAnsi="Times" w:cs="Times New Roman"/>
          <w:color w:val="000000" w:themeColor="text1"/>
          <w:lang w:val="en-US"/>
        </w:rPr>
        <w:t>(r)</w:t>
      </w:r>
      <w:r w:rsidRPr="00F641B0">
        <w:rPr>
          <w:rFonts w:ascii="Times" w:hAnsi="Times" w:cs="Times New Roman"/>
          <w:color w:val="000000" w:themeColor="text1"/>
          <w:lang w:val="en-US"/>
        </w:rPr>
        <w:t xml:space="preserve"> </w:t>
      </w:r>
    </w:p>
    <w:p w14:paraId="02A04F43" w14:textId="47F8EDA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mi condur in llo gran tenebror</w:t>
      </w:r>
      <w:r w:rsidR="00281016" w:rsidRPr="00F641B0">
        <w:rPr>
          <w:rFonts w:ascii="Times" w:hAnsi="Times" w:cs="Times New Roman"/>
          <w:color w:val="000000" w:themeColor="text1"/>
          <w:lang w:val="en-US"/>
        </w:rPr>
        <w:t>,</w:t>
      </w:r>
    </w:p>
    <w:p w14:paraId="5B0D796E" w14:textId="2452D8C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Gracia te rendo como s</w:t>
      </w:r>
      <w:r w:rsidRPr="00F641B0">
        <w:rPr>
          <w:rFonts w:ascii="Times" w:hAnsi="Times" w:cs="Times New Roman"/>
          <w:i/>
          <w:iCs/>
          <w:color w:val="000000" w:themeColor="text1"/>
          <w:lang w:val="en-US"/>
        </w:rPr>
        <w:t>er</w:t>
      </w:r>
      <w:r w:rsidR="005069B3" w:rsidRPr="00F641B0">
        <w:rPr>
          <w:rFonts w:ascii="Times" w:hAnsi="Times" w:cs="Times New Roman"/>
          <w:color w:val="000000" w:themeColor="text1"/>
          <w:lang w:val="en-US"/>
        </w:rPr>
        <w:t>v</w:t>
      </w:r>
      <w:r w:rsidRPr="00F641B0">
        <w:rPr>
          <w:rFonts w:ascii="Times" w:hAnsi="Times" w:cs="Times New Roman"/>
          <w:color w:val="000000" w:themeColor="text1"/>
          <w:lang w:val="en-US"/>
        </w:rPr>
        <w:t xml:space="preserve">o a </w:t>
      </w:r>
      <w:r w:rsidR="00C53618"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p>
    <w:p w14:paraId="2EF864BB" w14:textId="141B03B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281016" w:rsidRPr="00F641B0">
        <w:rPr>
          <w:rFonts w:ascii="Times" w:hAnsi="Times" w:cs="Times New Roman"/>
          <w:color w:val="000000" w:themeColor="text1"/>
          <w:lang w:val="en-US"/>
        </w:rPr>
        <w:t>'io no muo</w:t>
      </w:r>
      <w:r w:rsidRPr="00F641B0">
        <w:rPr>
          <w:rFonts w:ascii="Times" w:hAnsi="Times" w:cs="Times New Roman"/>
          <w:color w:val="000000" w:themeColor="text1"/>
          <w:lang w:val="en-US"/>
        </w:rPr>
        <w:t>ra in lo eterno plor</w:t>
      </w:r>
      <w:r w:rsidR="00281016" w:rsidRPr="00F641B0">
        <w:rPr>
          <w:rFonts w:ascii="Times" w:hAnsi="Times" w:cs="Times New Roman"/>
          <w:color w:val="000000" w:themeColor="text1"/>
          <w:lang w:val="en-US"/>
        </w:rPr>
        <w:t>:</w:t>
      </w:r>
    </w:p>
    <w:p w14:paraId="0A3D1668" w14:textId="5932A57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w:t>
      </w:r>
      <w:r w:rsidR="00281016" w:rsidRPr="00F641B0">
        <w:rPr>
          <w:rFonts w:ascii="Times" w:hAnsi="Times" w:cs="Times New Roman"/>
          <w:color w:val="000000" w:themeColor="text1"/>
          <w:lang w:val="en-US"/>
        </w:rPr>
        <w:t>n le toe parole me terò tuto j</w:t>
      </w:r>
      <w:r w:rsidRPr="00F641B0">
        <w:rPr>
          <w:rFonts w:ascii="Times" w:hAnsi="Times" w:cs="Times New Roman"/>
          <w:color w:val="000000" w:themeColor="text1"/>
          <w:lang w:val="en-US"/>
        </w:rPr>
        <w:t>or</w:t>
      </w:r>
      <w:r w:rsidR="00281016" w:rsidRPr="00F641B0">
        <w:rPr>
          <w:rFonts w:ascii="Times" w:hAnsi="Times" w:cs="Times New Roman"/>
          <w:color w:val="000000" w:themeColor="text1"/>
          <w:lang w:val="en-US"/>
        </w:rPr>
        <w:t>."</w:t>
      </w:r>
    </w:p>
    <w:p w14:paraId="6491374C" w14:textId="7513242D"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lo respoxe a lui</w:t>
      </w:r>
      <w:r w:rsidRPr="00F641B0">
        <w:rPr>
          <w:rFonts w:ascii="Times" w:hAnsi="Times" w:cs="Times New Roman"/>
          <w:color w:val="000000" w:themeColor="text1"/>
          <w:lang w:val="en-US"/>
        </w:rPr>
        <w:t>, "Non av</w:t>
      </w:r>
      <w:r w:rsidR="0070778F" w:rsidRPr="00F641B0">
        <w:rPr>
          <w:rFonts w:ascii="Times" w:hAnsi="Times" w:cs="Times New Roman"/>
          <w:color w:val="000000" w:themeColor="text1"/>
          <w:lang w:val="en-US"/>
        </w:rPr>
        <w:t>er paor</w:t>
      </w:r>
      <w:r w:rsidRPr="00F641B0">
        <w:rPr>
          <w:rFonts w:ascii="Times" w:hAnsi="Times" w:cs="Times New Roman"/>
          <w:color w:val="000000" w:themeColor="text1"/>
          <w:lang w:val="en-US"/>
        </w:rPr>
        <w:t>,</w:t>
      </w:r>
    </w:p>
    <w:p w14:paraId="32033C32" w14:textId="01A05A65"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Tu</w:t>
      </w:r>
      <w:r w:rsidR="00281016" w:rsidRPr="00F641B0">
        <w:rPr>
          <w:rFonts w:ascii="Times" w:hAnsi="Times" w:cs="Times New Roman"/>
          <w:color w:val="000000" w:themeColor="text1"/>
          <w:highlight w:val="yellow"/>
          <w:lang w:val="en-US"/>
        </w:rPr>
        <w:t xml:space="preserve"> è</w:t>
      </w:r>
      <w:r w:rsidR="00557730">
        <w:rPr>
          <w:rStyle w:val="FootnoteReference"/>
          <w:rFonts w:ascii="Times" w:hAnsi="Times" w:cs="Times New Roman"/>
          <w:color w:val="000000" w:themeColor="text1"/>
          <w:highlight w:val="yellow"/>
          <w:lang w:val="en-US"/>
        </w:rPr>
        <w:footnoteReference w:id="469"/>
      </w:r>
      <w:r w:rsidRPr="00F641B0">
        <w:rPr>
          <w:rFonts w:ascii="Times" w:hAnsi="Times" w:cs="Times New Roman"/>
          <w:color w:val="000000" w:themeColor="text1"/>
          <w:highlight w:val="yellow"/>
          <w:lang w:val="en-US"/>
        </w:rPr>
        <w:t xml:space="preserve"> p</w:t>
      </w:r>
      <w:r w:rsidRPr="00F641B0">
        <w:rPr>
          <w:rFonts w:ascii="Times" w:hAnsi="Times" w:cs="Times New Roman"/>
          <w:i/>
          <w:iCs/>
          <w:color w:val="000000" w:themeColor="text1"/>
          <w:highlight w:val="yellow"/>
          <w:lang w:val="en-US"/>
        </w:rPr>
        <w:t>er</w:t>
      </w:r>
      <w:r w:rsidRPr="00F641B0">
        <w:rPr>
          <w:rFonts w:ascii="Times" w:hAnsi="Times" w:cs="Times New Roman"/>
          <w:color w:val="000000" w:themeColor="text1"/>
          <w:highlight w:val="yellow"/>
          <w:lang w:val="en-US"/>
        </w:rPr>
        <w:t xml:space="preserve"> Dio de mi to condutor</w:t>
      </w:r>
      <w:r w:rsidR="00281016" w:rsidRPr="00F641B0">
        <w:rPr>
          <w:rFonts w:ascii="Times" w:hAnsi="Times" w:cs="Times New Roman"/>
          <w:color w:val="000000" w:themeColor="text1"/>
          <w:lang w:val="en-US"/>
        </w:rPr>
        <w:t>;</w:t>
      </w:r>
      <w:r w:rsidR="00281016" w:rsidRPr="00F641B0">
        <w:rPr>
          <w:rStyle w:val="FootnoteReference"/>
          <w:rFonts w:ascii="Times" w:hAnsi="Times" w:cs="Times New Roman"/>
          <w:color w:val="000000" w:themeColor="text1"/>
          <w:lang w:val="en-US"/>
        </w:rPr>
        <w:footnoteReference w:id="470"/>
      </w:r>
    </w:p>
    <w:p w14:paraId="41291EFC" w14:textId="152B61F1" w:rsidR="0070778F" w:rsidRPr="00F641B0" w:rsidRDefault="00C5361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avocato ave</w:t>
      </w:r>
      <w:r w:rsidR="0070778F" w:rsidRPr="00F641B0">
        <w:rPr>
          <w:rFonts w:ascii="Times" w:hAnsi="Times" w:cs="Times New Roman"/>
          <w:color w:val="000000" w:themeColor="text1"/>
          <w:lang w:val="en-US"/>
        </w:rPr>
        <w:t xml:space="preserve"> ancor desor</w:t>
      </w:r>
    </w:p>
    <w:p w14:paraId="619674B3" w14:textId="5BF3B7F8"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la terna vita f</w:t>
      </w:r>
      <w:r w:rsidR="0070778F"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nievo</w:t>
      </w:r>
      <w:r w:rsidR="0070778F" w:rsidRPr="00F641B0">
        <w:rPr>
          <w:rFonts w:ascii="Times" w:hAnsi="Times" w:cs="Times New Roman"/>
          <w:color w:val="000000" w:themeColor="text1"/>
          <w:lang w:val="en-US"/>
        </w:rPr>
        <w:t xml:space="preserve"> de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ador</w:t>
      </w:r>
      <w:r w:rsidRPr="00F641B0">
        <w:rPr>
          <w:rFonts w:ascii="Times" w:hAnsi="Times" w:cs="Times New Roman"/>
          <w:color w:val="000000" w:themeColor="text1"/>
          <w:lang w:val="en-US"/>
        </w:rPr>
        <w:t>,</w:t>
      </w:r>
    </w:p>
    <w:p w14:paraId="6407D7FC" w14:textId="2FE5979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Canpion fo de Dio e roman senator</w:t>
      </w:r>
      <w:r w:rsidR="00281016" w:rsidRPr="00F641B0">
        <w:rPr>
          <w:rFonts w:ascii="Times" w:hAnsi="Times" w:cs="Times New Roman"/>
          <w:color w:val="000000" w:themeColor="text1"/>
          <w:lang w:val="en-US"/>
        </w:rPr>
        <w:t>.</w:t>
      </w:r>
    </w:p>
    <w:p w14:paraId="1BF5BA09" w14:textId="03013869"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Vercene M</w:t>
      </w:r>
      <w:r w:rsidR="0070778F" w:rsidRPr="00F641B0">
        <w:rPr>
          <w:rFonts w:ascii="Times" w:hAnsi="Times" w:cs="Times New Roman"/>
          <w:color w:val="000000" w:themeColor="text1"/>
          <w:lang w:val="en-US"/>
        </w:rPr>
        <w:t>aria lo tien apresso lor</w:t>
      </w:r>
    </w:p>
    <w:p w14:paraId="3CEEBCCB" w14:textId="60DDC9C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la conpagna di martori e confessor</w:t>
      </w:r>
      <w:r w:rsidR="00281016" w:rsidRPr="00F641B0">
        <w:rPr>
          <w:rFonts w:ascii="Times" w:hAnsi="Times" w:cs="Times New Roman"/>
          <w:color w:val="000000" w:themeColor="text1"/>
          <w:lang w:val="en-US"/>
        </w:rPr>
        <w:t>.</w:t>
      </w:r>
    </w:p>
    <w:p w14:paraId="2DCD8333" w14:textId="3C590D0E"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la maistà</w:t>
      </w:r>
      <w:r w:rsidR="0070778F" w:rsidRPr="00F641B0">
        <w:rPr>
          <w:rFonts w:ascii="Times" w:hAnsi="Times" w:cs="Times New Roman"/>
          <w:color w:val="000000" w:themeColor="text1"/>
          <w:lang w:val="en-US"/>
        </w:rPr>
        <w:t xml:space="preserve"> cantanto cun gran honor</w:t>
      </w:r>
    </w:p>
    <w:p w14:paraId="402F11FF" w14:textId="7839111F"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Prega R</w:t>
      </w:r>
      <w:r w:rsidR="0070778F" w:rsidRPr="00F641B0">
        <w:rPr>
          <w:rFonts w:ascii="Times" w:hAnsi="Times" w:cs="Times New Roman"/>
          <w:color w:val="000000" w:themeColor="text1"/>
          <w:lang w:val="en-US"/>
        </w:rPr>
        <w:t>olando p</w:t>
      </w:r>
      <w:r w:rsidR="0070778F"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ti lo </w:t>
      </w:r>
      <w:r w:rsidR="00B203DF" w:rsidRPr="00557730">
        <w:rPr>
          <w:rFonts w:ascii="Times" w:hAnsi="Times" w:cs="Times New Roman"/>
          <w:color w:val="000000" w:themeColor="text1"/>
          <w:lang w:val="en-US"/>
        </w:rPr>
        <w:t>al</w:t>
      </w:r>
      <w:r w:rsidR="0070778F" w:rsidRPr="00557730">
        <w:rPr>
          <w:rFonts w:ascii="Times" w:hAnsi="Times" w:cs="Times New Roman"/>
          <w:color w:val="000000" w:themeColor="text1"/>
          <w:lang w:val="en-US"/>
        </w:rPr>
        <w:t>maxor</w:t>
      </w:r>
      <w:r w:rsidRPr="00557730">
        <w:rPr>
          <w:rFonts w:ascii="Times" w:hAnsi="Times" w:cs="Times New Roman"/>
          <w:color w:val="000000" w:themeColor="text1"/>
          <w:lang w:val="en-US"/>
        </w:rPr>
        <w:t>.</w:t>
      </w:r>
      <w:r w:rsidR="00B203DF" w:rsidRPr="00F641B0">
        <w:rPr>
          <w:rStyle w:val="FootnoteReference"/>
          <w:rFonts w:ascii="Times" w:hAnsi="Times" w:cs="Times New Roman"/>
          <w:color w:val="000000" w:themeColor="text1"/>
          <w:lang w:val="en-US"/>
        </w:rPr>
        <w:footnoteReference w:id="471"/>
      </w:r>
    </w:p>
    <w:p w14:paraId="68D22EA3" w14:textId="35806C0F" w:rsidR="0070778F" w:rsidRPr="00F641B0" w:rsidRDefault="0028101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Tuto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plaxer li fè</w:t>
      </w:r>
      <w:r w:rsidR="0070778F" w:rsidRPr="00F641B0">
        <w:rPr>
          <w:rFonts w:ascii="Times" w:hAnsi="Times" w:cs="Times New Roman"/>
          <w:color w:val="000000" w:themeColor="text1"/>
          <w:lang w:val="en-US"/>
        </w:rPr>
        <w:t xml:space="preserve"> lo largo donador</w:t>
      </w:r>
    </w:p>
    <w:p w14:paraId="62541C99" w14:textId="44AE8F92" w:rsidR="0070778F" w:rsidRPr="00F641B0" w:rsidRDefault="00C53618"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mi comandà</w:t>
      </w:r>
      <w:r w:rsidR="00281016" w:rsidRPr="00F641B0">
        <w:rPr>
          <w:rFonts w:ascii="Times" w:hAnsi="Times" w:cs="Times New Roman"/>
          <w:color w:val="000000" w:themeColor="text1"/>
          <w:lang w:val="en-US"/>
        </w:rPr>
        <w:t xml:space="preserve"> de v</w:t>
      </w:r>
      <w:r w:rsidR="0070778F" w:rsidRPr="00F641B0">
        <w:rPr>
          <w:rFonts w:ascii="Times" w:hAnsi="Times" w:cs="Times New Roman"/>
          <w:color w:val="000000" w:themeColor="text1"/>
          <w:lang w:val="en-US"/>
        </w:rPr>
        <w:t>egnir sença demor</w:t>
      </w:r>
    </w:p>
    <w:p w14:paraId="4FD9FD50" w14:textId="7A5547F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ti secorer chi</w:t>
      </w:r>
      <w:r w:rsidR="0028101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eri in tanto eror</w:t>
      </w:r>
      <w:r w:rsidR="00281016" w:rsidRPr="00F641B0">
        <w:rPr>
          <w:rFonts w:ascii="Times" w:hAnsi="Times" w:cs="Times New Roman"/>
          <w:color w:val="000000" w:themeColor="text1"/>
          <w:lang w:val="en-US"/>
        </w:rPr>
        <w:t>.</w:t>
      </w:r>
    </w:p>
    <w:p w14:paraId="78D7B6D5" w14:textId="0D3C9BB5" w:rsidR="0070778F" w:rsidRPr="00F641B0" w:rsidRDefault="004F32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Of</w:t>
      </w:r>
      <w:r w:rsidR="0070778F" w:rsidRPr="00F641B0">
        <w:rPr>
          <w:rFonts w:ascii="Times" w:hAnsi="Times" w:cs="Times New Roman"/>
          <w:color w:val="000000" w:themeColor="text1"/>
          <w:lang w:val="en-US"/>
        </w:rPr>
        <w:t>erir di</w:t>
      </w:r>
      <w:r w:rsidR="00FB4DEC" w:rsidRPr="00F641B0">
        <w:rPr>
          <w:rFonts w:ascii="Times" w:hAnsi="Times" w:cs="Times New Roman"/>
          <w:color w:val="000000" w:themeColor="text1"/>
          <w:lang w:val="en-US"/>
        </w:rPr>
        <w:t>e</w:t>
      </w:r>
      <w:r w:rsidR="00BA37BC">
        <w:rPr>
          <w:rFonts w:ascii="Times" w:hAnsi="Times" w:cs="Times New Roman"/>
          <w:color w:val="000000" w:themeColor="text1"/>
          <w:lang w:val="en-US"/>
        </w:rPr>
        <w:t xml:space="preserve"> gracia al magno C</w:t>
      </w:r>
      <w:r w:rsidR="0070778F" w:rsidRPr="00F641B0">
        <w:rPr>
          <w:rFonts w:ascii="Times" w:hAnsi="Times" w:cs="Times New Roman"/>
          <w:color w:val="000000" w:themeColor="text1"/>
          <w:lang w:val="en-US"/>
        </w:rPr>
        <w:t>riator</w:t>
      </w:r>
    </w:p>
    <w:p w14:paraId="10F8B78E" w14:textId="6F0AC808"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all</w:t>
      </w:r>
      <w:r w:rsidR="004F323C" w:rsidRPr="00F641B0">
        <w:rPr>
          <w:rFonts w:ascii="Times" w:hAnsi="Times" w:cs="Times New Roman"/>
          <w:color w:val="000000" w:themeColor="text1"/>
          <w:lang w:val="en-US"/>
        </w:rPr>
        <w:t>'</w:t>
      </w:r>
      <w:r w:rsidRPr="00F641B0">
        <w:rPr>
          <w:rFonts w:ascii="Times" w:hAnsi="Times" w:cs="Times New Roman"/>
          <w:color w:val="000000" w:themeColor="text1"/>
          <w:lang w:val="en-US"/>
        </w:rPr>
        <w:t>a</w:t>
      </w:r>
      <w:r w:rsidR="004F323C" w:rsidRPr="00F641B0">
        <w:rPr>
          <w:rFonts w:ascii="Times" w:hAnsi="Times" w:cs="Times New Roman"/>
          <w:color w:val="000000" w:themeColor="text1"/>
          <w:lang w:val="en-US"/>
        </w:rPr>
        <w:t>(n)</w:t>
      </w:r>
      <w:r w:rsidRPr="00F641B0">
        <w:rPr>
          <w:rFonts w:ascii="Times" w:hAnsi="Times" w:cs="Times New Roman"/>
          <w:color w:val="000000" w:themeColor="text1"/>
          <w:lang w:val="en-US"/>
        </w:rPr>
        <w:t>i</w:t>
      </w:r>
      <w:r w:rsidR="004F323C" w:rsidRPr="00F641B0">
        <w:rPr>
          <w:rFonts w:ascii="Times" w:hAnsi="Times" w:cs="Times New Roman"/>
          <w:i/>
          <w:iCs/>
          <w:color w:val="000000" w:themeColor="text1"/>
          <w:lang w:val="en-US"/>
        </w:rPr>
        <w:t>m</w:t>
      </w:r>
      <w:r w:rsidRPr="00F641B0">
        <w:rPr>
          <w:rFonts w:ascii="Times" w:hAnsi="Times" w:cs="Times New Roman"/>
          <w:color w:val="000000" w:themeColor="text1"/>
          <w:lang w:val="en-US"/>
        </w:rPr>
        <w:t xml:space="preserve">a </w:t>
      </w:r>
      <w:r w:rsidRPr="00F641B0">
        <w:rPr>
          <w:rFonts w:ascii="Times" w:hAnsi="Times" w:cs="Times New Roman"/>
          <w:color w:val="000000" w:themeColor="text1"/>
          <w:highlight w:val="yellow"/>
          <w:lang w:val="en-US"/>
        </w:rPr>
        <w:t>sca</w:t>
      </w:r>
      <w:r w:rsidR="00FB4DEC" w:rsidRPr="00F641B0">
        <w:rPr>
          <w:rFonts w:ascii="Times" w:hAnsi="Times" w:cs="Times New Roman"/>
          <w:i/>
          <w:color w:val="000000" w:themeColor="text1"/>
          <w:highlight w:val="yellow"/>
          <w:lang w:val="en-US"/>
        </w:rPr>
        <w:t>n</w:t>
      </w:r>
      <w:r w:rsidRPr="00F641B0">
        <w:rPr>
          <w:rFonts w:ascii="Times" w:hAnsi="Times" w:cs="Times New Roman"/>
          <w:color w:val="000000" w:themeColor="text1"/>
          <w:highlight w:val="yellow"/>
          <w:lang w:val="en-US"/>
        </w:rPr>
        <w:t xml:space="preserve"> che press de ti tendror</w:t>
      </w:r>
      <w:r w:rsidR="004F323C" w:rsidRPr="00F641B0">
        <w:rPr>
          <w:rFonts w:ascii="Times" w:hAnsi="Times" w:cs="Times New Roman"/>
          <w:color w:val="000000" w:themeColor="text1"/>
          <w:lang w:val="en-US"/>
        </w:rPr>
        <w:t>.</w:t>
      </w:r>
      <w:r w:rsidR="00557730">
        <w:rPr>
          <w:rFonts w:ascii="Times" w:hAnsi="Times" w:cs="Times New Roman"/>
          <w:color w:val="000000" w:themeColor="text1"/>
          <w:lang w:val="en-US"/>
        </w:rPr>
        <w:t>"</w:t>
      </w:r>
    </w:p>
    <w:p w14:paraId="502219EE" w14:textId="053057DA" w:rsidR="004F323C" w:rsidRPr="00F641B0" w:rsidRDefault="00F82811" w:rsidP="004F32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149</w:t>
      </w:r>
      <w:r w:rsidR="0070778F" w:rsidRPr="00F641B0">
        <w:rPr>
          <w:rFonts w:ascii="Times" w:hAnsi="Times" w:cs="Times New Roman"/>
          <w:bCs/>
          <w:color w:val="000000" w:themeColor="text1"/>
          <w:lang w:val="en-US"/>
        </w:rPr>
        <w:t xml:space="preserve">] </w:t>
      </w:r>
    </w:p>
    <w:p w14:paraId="30A66A73" w14:textId="0E182B18" w:rsidR="0070778F" w:rsidRPr="00F641B0" w:rsidRDefault="004F32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Tuto cussì</w:t>
      </w:r>
      <w:r w:rsidR="0070778F" w:rsidRPr="00F641B0">
        <w:rPr>
          <w:rFonts w:ascii="Times" w:hAnsi="Times" w:cs="Times New Roman"/>
          <w:color w:val="000000" w:themeColor="text1"/>
          <w:lang w:val="en-US"/>
        </w:rPr>
        <w:t xml:space="preserve"> como lo piçolo enfant</w:t>
      </w:r>
    </w:p>
    <w:p w14:paraId="7B4E8987" w14:textId="2005B996"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(82R) </w:t>
      </w:r>
      <w:r w:rsidRPr="00F641B0">
        <w:rPr>
          <w:rFonts w:ascii="Times" w:hAnsi="Times" w:cs="Times New Roman"/>
          <w:color w:val="000000" w:themeColor="text1"/>
          <w:lang w:val="en-US"/>
        </w:rPr>
        <w:t>Quando p</w:t>
      </w:r>
      <w:r w:rsidRPr="00F641B0">
        <w:rPr>
          <w:rFonts w:ascii="Times" w:hAnsi="Times" w:cs="Times New Roman"/>
          <w:i/>
          <w:iCs/>
          <w:color w:val="000000" w:themeColor="text1"/>
          <w:lang w:val="en-US"/>
        </w:rPr>
        <w:t>er</w:t>
      </w:r>
      <w:r w:rsidR="004F323C" w:rsidRPr="00F641B0">
        <w:rPr>
          <w:rFonts w:ascii="Times" w:hAnsi="Times" w:cs="Times New Roman"/>
          <w:color w:val="000000" w:themeColor="text1"/>
          <w:lang w:val="en-US"/>
        </w:rPr>
        <w:t>de so pare e so mare in</w:t>
      </w:r>
      <w:r w:rsidRPr="00F641B0">
        <w:rPr>
          <w:rFonts w:ascii="Times" w:hAnsi="Times" w:cs="Times New Roman"/>
          <w:color w:val="000000" w:themeColor="text1"/>
          <w:lang w:val="en-US"/>
        </w:rPr>
        <w:t>semant</w:t>
      </w:r>
      <w:r w:rsidR="004F323C" w:rsidRPr="00F641B0">
        <w:rPr>
          <w:rFonts w:ascii="Times" w:hAnsi="Times" w:cs="Times New Roman"/>
          <w:color w:val="000000" w:themeColor="text1"/>
          <w:lang w:val="en-US"/>
        </w:rPr>
        <w:t>,</w:t>
      </w:r>
    </w:p>
    <w:p w14:paraId="0EFEF263" w14:textId="0600AEB6" w:rsidR="0070778F" w:rsidRPr="00F641B0" w:rsidRDefault="00370B42"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sença conssei</w:t>
      </w:r>
      <w:r w:rsidR="0070778F" w:rsidRPr="00F641B0">
        <w:rPr>
          <w:rFonts w:ascii="Times" w:hAnsi="Times" w:cs="Times New Roman"/>
          <w:color w:val="000000" w:themeColor="text1"/>
          <w:lang w:val="en-US"/>
        </w:rPr>
        <w:t>o desconfortado romant</w:t>
      </w:r>
      <w:r w:rsidR="004F323C" w:rsidRPr="00F641B0">
        <w:rPr>
          <w:rFonts w:ascii="Times" w:hAnsi="Times" w:cs="Times New Roman"/>
          <w:color w:val="000000" w:themeColor="text1"/>
          <w:lang w:val="en-US"/>
        </w:rPr>
        <w:t>,</w:t>
      </w:r>
    </w:p>
    <w:p w14:paraId="65A57AA2" w14:textId="402C3574"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5355F">
        <w:rPr>
          <w:rFonts w:ascii="Times" w:hAnsi="Times" w:cs="Times New Roman"/>
          <w:color w:val="000000" w:themeColor="text1"/>
          <w:lang w:val="en-US"/>
        </w:rPr>
        <w:t>o·ss</w:t>
      </w:r>
      <w:r w:rsidRPr="00F641B0">
        <w:rPr>
          <w:rFonts w:ascii="Times" w:hAnsi="Times" w:cs="Times New Roman"/>
          <w:color w:val="000000" w:themeColor="text1"/>
          <w:lang w:val="en-US"/>
        </w:rPr>
        <w:t>e cunforta e prende ardiment</w:t>
      </w:r>
    </w:p>
    <w:p w14:paraId="185E7B4F" w14:textId="3A615E91" w:rsidR="0070778F" w:rsidRPr="00F641B0" w:rsidRDefault="004F32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receve lo più</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w:t>
      </w:r>
      <w:r w:rsidR="0070778F" w:rsidRPr="00F641B0">
        <w:rPr>
          <w:rFonts w:ascii="Times" w:hAnsi="Times" w:cs="Times New Roman"/>
          <w:i/>
          <w:iCs/>
          <w:color w:val="000000" w:themeColor="text1"/>
          <w:lang w:val="en-US"/>
        </w:rPr>
        <w:t>r</w:t>
      </w:r>
      <w:r w:rsidRPr="00F641B0">
        <w:rPr>
          <w:rFonts w:ascii="Times" w:hAnsi="Times" w:cs="Times New Roman"/>
          <w:i/>
          <w:iCs/>
          <w:color w:val="000000" w:themeColor="text1"/>
          <w:lang w:val="en-US"/>
        </w:rPr>
        <w:t>o</w:t>
      </w:r>
      <w:r w:rsidR="0070778F" w:rsidRPr="00F641B0">
        <w:rPr>
          <w:rFonts w:ascii="Times" w:hAnsi="Times" w:cs="Times New Roman"/>
          <w:color w:val="000000" w:themeColor="text1"/>
          <w:lang w:val="en-US"/>
        </w:rPr>
        <w:t>simo parent</w:t>
      </w:r>
      <w:r w:rsidRPr="00F641B0">
        <w:rPr>
          <w:rFonts w:ascii="Times" w:hAnsi="Times" w:cs="Times New Roman"/>
          <w:color w:val="000000" w:themeColor="text1"/>
          <w:lang w:val="en-US"/>
        </w:rPr>
        <w:t>,</w:t>
      </w:r>
    </w:p>
    <w:p w14:paraId="7BAD5319" w14:textId="1EFEBE8C" w:rsidR="0070778F" w:rsidRPr="00F641B0" w:rsidRDefault="004F32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cussì</w:t>
      </w:r>
      <w:r w:rsidR="0070778F" w:rsidRPr="00F641B0">
        <w:rPr>
          <w:rFonts w:ascii="Times" w:hAnsi="Times" w:cs="Times New Roman"/>
          <w:color w:val="000000" w:themeColor="text1"/>
          <w:lang w:val="en-US"/>
        </w:rPr>
        <w:t xml:space="preserve"> lo conte chi</w:t>
      </w:r>
      <w:r w:rsidRPr="00F641B0">
        <w:rPr>
          <w:rFonts w:ascii="Times" w:hAnsi="Times" w:cs="Times New Roman"/>
          <w:color w:val="000000" w:themeColor="text1"/>
          <w:lang w:val="en-US"/>
        </w:rPr>
        <w:t xml:space="preserve"> </w:t>
      </w:r>
      <w:r w:rsidR="00F63131">
        <w:rPr>
          <w:rFonts w:ascii="Times" w:hAnsi="Times" w:cs="Times New Roman"/>
          <w:color w:val="000000" w:themeColor="text1"/>
          <w:lang w:val="en-US"/>
        </w:rPr>
        <w:t>era stà</w:t>
      </w:r>
      <w:r w:rsidR="0070778F" w:rsidRPr="00F641B0">
        <w:rPr>
          <w:rFonts w:ascii="Times" w:hAnsi="Times" w:cs="Times New Roman"/>
          <w:color w:val="000000" w:themeColor="text1"/>
          <w:lang w:val="en-US"/>
        </w:rPr>
        <w:t xml:space="preserve"> dolant</w:t>
      </w:r>
    </w:p>
    <w:p w14:paraId="4359D846" w14:textId="37BC0178" w:rsidR="0070778F" w:rsidRPr="00F641B0" w:rsidRDefault="004F32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confortà,</w:t>
      </w:r>
      <w:r w:rsidR="0070778F" w:rsidRPr="00F641B0">
        <w:rPr>
          <w:rFonts w:ascii="Times" w:hAnsi="Times" w:cs="Times New Roman"/>
          <w:color w:val="000000" w:themeColor="text1"/>
          <w:lang w:val="en-US"/>
        </w:rPr>
        <w:t xml:space="preserve"> po</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che olde</w:t>
      </w:r>
      <w:r w:rsidRPr="00F641B0">
        <w:rPr>
          <w:rStyle w:val="FootnoteReference"/>
          <w:rFonts w:ascii="Times" w:hAnsi="Times" w:cs="Times New Roman"/>
          <w:color w:val="000000" w:themeColor="text1"/>
          <w:lang w:val="en-US"/>
        </w:rPr>
        <w:footnoteReference w:id="472"/>
      </w:r>
      <w:r w:rsidR="0070778F" w:rsidRPr="00F641B0">
        <w:rPr>
          <w:rFonts w:ascii="Times" w:hAnsi="Times" w:cs="Times New Roman"/>
          <w:color w:val="000000" w:themeColor="text1"/>
          <w:lang w:val="en-US"/>
        </w:rPr>
        <w:t xml:space="preserve"> el bun sant</w:t>
      </w:r>
      <w:r w:rsidRPr="00F641B0">
        <w:rPr>
          <w:rFonts w:ascii="Times" w:hAnsi="Times" w:cs="Times New Roman"/>
          <w:color w:val="000000" w:themeColor="text1"/>
          <w:lang w:val="en-US"/>
        </w:rPr>
        <w:t>,</w:t>
      </w:r>
    </w:p>
    <w:p w14:paraId="68CAC860" w14:textId="70719C8A" w:rsidR="0070778F" w:rsidRPr="00F641B0" w:rsidRDefault="004F32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bona fé</w:t>
      </w:r>
      <w:r w:rsidR="0070778F" w:rsidRPr="00F641B0">
        <w:rPr>
          <w:rFonts w:ascii="Times" w:hAnsi="Times" w:cs="Times New Roman"/>
          <w:color w:val="000000" w:themeColor="text1"/>
          <w:lang w:val="en-US"/>
        </w:rPr>
        <w:t xml:space="preserve"> </w:t>
      </w:r>
      <w:r w:rsidR="0070778F" w:rsidRPr="00F63131">
        <w:rPr>
          <w:rFonts w:ascii="Times" w:hAnsi="Times" w:cs="Times New Roman"/>
          <w:color w:val="000000" w:themeColor="text1"/>
          <w:highlight w:val="yellow"/>
          <w:lang w:val="en-US"/>
        </w:rPr>
        <w:t>e no</w:t>
      </w:r>
      <w:r w:rsidR="00F63131" w:rsidRPr="00F63131">
        <w:rPr>
          <w:rStyle w:val="FootnoteReference"/>
          <w:rFonts w:ascii="Times" w:hAnsi="Times" w:cs="Times New Roman"/>
          <w:color w:val="000000" w:themeColor="text1"/>
          <w:lang w:val="en-US"/>
        </w:rPr>
        <w:footnoteReference w:id="473"/>
      </w:r>
      <w:r w:rsidR="0070778F" w:rsidRPr="00F641B0">
        <w:rPr>
          <w:rFonts w:ascii="Times" w:hAnsi="Times" w:cs="Times New Roman"/>
          <w:color w:val="000000" w:themeColor="text1"/>
          <w:lang w:val="en-US"/>
        </w:rPr>
        <w:t xml:space="preserve"> pensandament</w:t>
      </w:r>
      <w:r w:rsidRPr="00F641B0">
        <w:rPr>
          <w:rFonts w:ascii="Times" w:hAnsi="Times" w:cs="Times New Roman"/>
          <w:color w:val="000000" w:themeColor="text1"/>
          <w:lang w:val="en-US"/>
        </w:rPr>
        <w:t>.</w:t>
      </w:r>
    </w:p>
    <w:p w14:paraId="4675E7A3" w14:textId="459A650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4F323C" w:rsidRPr="00F641B0">
        <w:rPr>
          <w:rFonts w:ascii="Times" w:hAnsi="Times" w:cs="Times New Roman"/>
          <w:color w:val="000000" w:themeColor="text1"/>
          <w:lang w:val="en-US"/>
        </w:rPr>
        <w:t xml:space="preserve"> plui aprossiman a lui leva e</w:t>
      </w:r>
      <w:r w:rsidRPr="00F641B0">
        <w:rPr>
          <w:rFonts w:ascii="Times" w:hAnsi="Times" w:cs="Times New Roman"/>
          <w:color w:val="000000" w:themeColor="text1"/>
          <w:lang w:val="en-US"/>
        </w:rPr>
        <w:t>n</w:t>
      </w:r>
      <w:r w:rsidR="004F323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estant</w:t>
      </w:r>
    </w:p>
    <w:p w14:paraId="34442D1C" w14:textId="58EAF7EB" w:rsidR="0070778F" w:rsidRPr="00F641B0" w:rsidRDefault="004F32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li suo pié</w:t>
      </w:r>
      <w:r w:rsidR="0070778F" w:rsidRPr="00F641B0">
        <w:rPr>
          <w:rFonts w:ascii="Times" w:hAnsi="Times" w:cs="Times New Roman"/>
          <w:color w:val="000000" w:themeColor="text1"/>
          <w:lang w:val="en-US"/>
        </w:rPr>
        <w:t xml:space="preserve"> s</w:t>
      </w:r>
      <w:r w:rsidRPr="00F641B0">
        <w:rPr>
          <w:rFonts w:ascii="Times" w:hAnsi="Times" w:cs="Times New Roman"/>
          <w:color w:val="000000" w:themeColor="text1"/>
          <w:lang w:val="en-US"/>
        </w:rPr>
        <w:t>'enconochiò</w:t>
      </w:r>
      <w:r w:rsidR="0070778F" w:rsidRPr="00F641B0">
        <w:rPr>
          <w:rFonts w:ascii="Times" w:hAnsi="Times" w:cs="Times New Roman"/>
          <w:color w:val="000000" w:themeColor="text1"/>
          <w:lang w:val="en-US"/>
        </w:rPr>
        <w:t xml:space="preserve"> atant</w:t>
      </w:r>
      <w:r w:rsidRPr="00F641B0">
        <w:rPr>
          <w:rFonts w:ascii="Times" w:hAnsi="Times" w:cs="Times New Roman"/>
          <w:color w:val="000000" w:themeColor="text1"/>
          <w:lang w:val="en-US"/>
        </w:rPr>
        <w:t>,</w:t>
      </w:r>
    </w:p>
    <w:p w14:paraId="36835D4B" w14:textId="5AED0851" w:rsidR="0070778F" w:rsidRPr="00370B42" w:rsidRDefault="004F323C"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highlight w:val="darkMagenta"/>
          <w:lang w:val="en-US"/>
        </w:rPr>
      </w:pPr>
      <w:r w:rsidRPr="00370B42">
        <w:rPr>
          <w:rFonts w:ascii="Times" w:hAnsi="Times" w:cs="Times New Roman"/>
          <w:color w:val="000000" w:themeColor="text1"/>
          <w:highlight w:val="darkMagenta"/>
          <w:lang w:val="en-US"/>
        </w:rPr>
        <w:t>Baxar crete i pié</w:t>
      </w:r>
      <w:r w:rsidR="000619D6" w:rsidRPr="00370B42">
        <w:rPr>
          <w:rFonts w:ascii="Times" w:hAnsi="Times" w:cs="Times New Roman"/>
          <w:color w:val="000000" w:themeColor="text1"/>
          <w:highlight w:val="darkMagenta"/>
          <w:lang w:val="en-US"/>
        </w:rPr>
        <w:t>,</w:t>
      </w:r>
      <w:r w:rsidR="0070778F" w:rsidRPr="00370B42">
        <w:rPr>
          <w:rFonts w:ascii="Times" w:hAnsi="Times" w:cs="Times New Roman"/>
          <w:color w:val="000000" w:themeColor="text1"/>
          <w:highlight w:val="darkMagenta"/>
          <w:lang w:val="en-US"/>
        </w:rPr>
        <w:t xml:space="preserve"> quelo fo</w:t>
      </w:r>
      <w:r w:rsidR="000619D6" w:rsidRPr="00370B42">
        <w:rPr>
          <w:rFonts w:ascii="Times" w:hAnsi="Times" w:cs="Times New Roman"/>
          <w:color w:val="000000" w:themeColor="text1"/>
          <w:highlight w:val="darkMagenta"/>
          <w:lang w:val="en-US"/>
        </w:rPr>
        <w:t xml:space="preserve"> </w:t>
      </w:r>
      <w:r w:rsidR="0070778F" w:rsidRPr="00370B42">
        <w:rPr>
          <w:rFonts w:ascii="Times" w:hAnsi="Times" w:cs="Times New Roman"/>
          <w:color w:val="000000" w:themeColor="text1"/>
          <w:highlight w:val="darkMagenta"/>
          <w:lang w:val="en-US"/>
        </w:rPr>
        <w:t>niant</w:t>
      </w:r>
      <w:r w:rsidR="000619D6" w:rsidRPr="00370B42">
        <w:rPr>
          <w:rFonts w:ascii="Times" w:hAnsi="Times" w:cs="Times New Roman"/>
          <w:color w:val="000000" w:themeColor="text1"/>
          <w:highlight w:val="darkMagenta"/>
          <w:lang w:val="en-US"/>
        </w:rPr>
        <w:t>,</w:t>
      </w:r>
    </w:p>
    <w:p w14:paraId="689EE315" w14:textId="04DA6C19" w:rsidR="0070778F" w:rsidRPr="00370B42" w:rsidRDefault="00F6313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highlight w:val="darkMagenta"/>
          <w:lang w:val="en-US"/>
        </w:rPr>
      </w:pPr>
      <w:r w:rsidRPr="00370B42">
        <w:rPr>
          <w:rFonts w:ascii="Times" w:hAnsi="Times" w:cs="Times New Roman"/>
          <w:color w:val="000000" w:themeColor="text1"/>
          <w:highlight w:val="darkMagenta"/>
          <w:lang w:val="en-US"/>
        </w:rPr>
        <w:t>Cossa no tochà ni palpà</w:t>
      </w:r>
      <w:r w:rsidR="0070778F" w:rsidRPr="00370B42">
        <w:rPr>
          <w:rFonts w:ascii="Times" w:hAnsi="Times" w:cs="Times New Roman"/>
          <w:color w:val="000000" w:themeColor="text1"/>
          <w:highlight w:val="darkMagenta"/>
          <w:lang w:val="en-US"/>
        </w:rPr>
        <w:t xml:space="preserve"> tant in quant</w:t>
      </w:r>
      <w:r w:rsidR="000619D6" w:rsidRPr="00370B42">
        <w:rPr>
          <w:rFonts w:ascii="Times" w:hAnsi="Times" w:cs="Times New Roman"/>
          <w:color w:val="000000" w:themeColor="text1"/>
          <w:highlight w:val="darkMagenta"/>
          <w:lang w:val="en-US"/>
        </w:rPr>
        <w:t>.</w:t>
      </w:r>
    </w:p>
    <w:p w14:paraId="327A787E" w14:textId="7C75F59D" w:rsidR="0070778F" w:rsidRPr="00F641B0" w:rsidRDefault="000619D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cunte v</w:t>
      </w:r>
      <w:r w:rsidR="0070778F" w:rsidRPr="00F641B0">
        <w:rPr>
          <w:rFonts w:ascii="Times" w:hAnsi="Times" w:cs="Times New Roman"/>
          <w:color w:val="000000" w:themeColor="text1"/>
          <w:lang w:val="en-US"/>
        </w:rPr>
        <w:t>e che niente prant</w:t>
      </w:r>
      <w:r w:rsidRPr="00F641B0">
        <w:rPr>
          <w:rFonts w:ascii="Times" w:hAnsi="Times" w:cs="Times New Roman"/>
          <w:color w:val="000000" w:themeColor="text1"/>
          <w:lang w:val="en-US"/>
        </w:rPr>
        <w:t>,</w:t>
      </w:r>
    </w:p>
    <w:p w14:paraId="1F6D47C7" w14:textId="01C5323B" w:rsidR="0070778F" w:rsidRPr="00F641B0" w:rsidRDefault="000619D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Retrasse indrié</w:t>
      </w:r>
      <w:r w:rsidR="0070778F" w:rsidRPr="00F641B0">
        <w:rPr>
          <w:rFonts w:ascii="Times" w:hAnsi="Times" w:cs="Times New Roman"/>
          <w:color w:val="000000" w:themeColor="text1"/>
          <w:lang w:val="en-US"/>
        </w:rPr>
        <w:t xml:space="preserve"> la man tuta trenblant</w:t>
      </w:r>
      <w:r w:rsidRPr="00F641B0">
        <w:rPr>
          <w:rFonts w:ascii="Times" w:hAnsi="Times" w:cs="Times New Roman"/>
          <w:color w:val="000000" w:themeColor="text1"/>
          <w:lang w:val="en-US"/>
        </w:rPr>
        <w:t>.</w:t>
      </w:r>
    </w:p>
    <w:p w14:paraId="3E675424" w14:textId="3836DA8E"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spirito li dixe tuto ap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tamant</w:t>
      </w:r>
      <w:r w:rsidR="000619D6" w:rsidRPr="00F641B0">
        <w:rPr>
          <w:rFonts w:ascii="Times" w:hAnsi="Times" w:cs="Times New Roman"/>
          <w:color w:val="000000" w:themeColor="text1"/>
          <w:lang w:val="en-US"/>
        </w:rPr>
        <w:t>,</w:t>
      </w:r>
    </w:p>
    <w:p w14:paraId="1D13C16C" w14:textId="093AAAD4" w:rsidR="0070778F" w:rsidRPr="00F641B0" w:rsidRDefault="000619D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me poravi tocar</w:t>
      </w:r>
      <w:r w:rsidR="00C5361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ni homo viv</w:t>
      </w:r>
      <w:r w:rsidR="0070778F" w:rsidRPr="00F641B0">
        <w:rPr>
          <w:rFonts w:ascii="Times" w:hAnsi="Times" w:cs="Times New Roman"/>
          <w:color w:val="000000" w:themeColor="text1"/>
          <w:lang w:val="en-US"/>
        </w:rPr>
        <w:t>ant</w:t>
      </w:r>
      <w:r w:rsidR="00C53618" w:rsidRPr="00F641B0">
        <w:rPr>
          <w:rFonts w:ascii="Times" w:hAnsi="Times" w:cs="Times New Roman"/>
          <w:color w:val="000000" w:themeColor="text1"/>
          <w:lang w:val="en-US"/>
        </w:rPr>
        <w:t>,</w:t>
      </w:r>
    </w:p>
    <w:p w14:paraId="19F005A2" w14:textId="51717772" w:rsidR="0070778F" w:rsidRPr="00F641B0" w:rsidRDefault="000619D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che vignerà</w:t>
      </w:r>
      <w:r w:rsidR="0070778F" w:rsidRPr="00F641B0">
        <w:rPr>
          <w:rFonts w:ascii="Times" w:hAnsi="Times" w:cs="Times New Roman"/>
          <w:color w:val="000000" w:themeColor="text1"/>
          <w:lang w:val="en-US"/>
        </w:rPr>
        <w:t xml:space="preserve"> el</w:t>
      </w:r>
      <w:r w:rsidR="006E0B93">
        <w:rPr>
          <w:rFonts w:ascii="Times" w:hAnsi="Times" w:cs="Times New Roman"/>
          <w:color w:val="000000" w:themeColor="text1"/>
          <w:lang w:val="en-US"/>
        </w:rPr>
        <w:t xml:space="preserve"> dì </w:t>
      </w:r>
      <w:r w:rsidR="0070778F" w:rsidRPr="00F641B0">
        <w:rPr>
          <w:rFonts w:ascii="Times" w:hAnsi="Times" w:cs="Times New Roman"/>
          <w:color w:val="000000" w:themeColor="text1"/>
          <w:lang w:val="en-US"/>
        </w:rPr>
        <w:t>del çudegament</w:t>
      </w:r>
    </w:p>
    <w:p w14:paraId="2814D093" w14:textId="53C333BC" w:rsidR="0070778F" w:rsidRPr="00F641B0" w:rsidRDefault="000619D6"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corpi et anime tornerà</w:t>
      </w:r>
      <w:r w:rsidR="0070778F" w:rsidRPr="00F641B0">
        <w:rPr>
          <w:rFonts w:ascii="Times" w:hAnsi="Times" w:cs="Times New Roman"/>
          <w:color w:val="000000" w:themeColor="text1"/>
          <w:lang w:val="en-US"/>
        </w:rPr>
        <w:t xml:space="preserve">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qualimant</w:t>
      </w:r>
      <w:r w:rsidRPr="00F641B0">
        <w:rPr>
          <w:rFonts w:ascii="Times" w:hAnsi="Times" w:cs="Times New Roman"/>
          <w:color w:val="000000" w:themeColor="text1"/>
          <w:lang w:val="en-US"/>
        </w:rPr>
        <w:t>;</w:t>
      </w:r>
    </w:p>
    <w:p w14:paraId="27322A2D" w14:textId="4A71B60D"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(82V) </w:t>
      </w:r>
      <w:r w:rsidRPr="00F641B0">
        <w:rPr>
          <w:rFonts w:ascii="Times" w:hAnsi="Times" w:cs="Times New Roman"/>
          <w:color w:val="000000" w:themeColor="text1"/>
          <w:lang w:val="en-US"/>
        </w:rPr>
        <w:t>Alora s</w:t>
      </w:r>
      <w:r w:rsidR="000619D6" w:rsidRPr="00F641B0">
        <w:rPr>
          <w:rFonts w:ascii="Times" w:hAnsi="Times" w:cs="Times New Roman"/>
          <w:color w:val="000000" w:themeColor="text1"/>
          <w:lang w:val="en-US"/>
        </w:rPr>
        <w:t>'</w:t>
      </w:r>
      <w:r w:rsidRPr="00F641B0">
        <w:rPr>
          <w:rFonts w:ascii="Times" w:hAnsi="Times" w:cs="Times New Roman"/>
          <w:color w:val="000000" w:themeColor="text1"/>
          <w:lang w:val="en-US"/>
        </w:rPr>
        <w:t>en</w:t>
      </w:r>
      <w:r w:rsidR="000619D6" w:rsidRPr="00F641B0">
        <w:rPr>
          <w:rStyle w:val="FootnoteReference"/>
          <w:rFonts w:ascii="Times" w:hAnsi="Times" w:cs="Times New Roman"/>
          <w:color w:val="000000" w:themeColor="text1"/>
          <w:lang w:val="en-US"/>
        </w:rPr>
        <w:footnoteReference w:id="474"/>
      </w:r>
      <w:r w:rsidR="000619D6" w:rsidRPr="00F641B0">
        <w:rPr>
          <w:rFonts w:ascii="Times" w:hAnsi="Times" w:cs="Times New Roman"/>
          <w:color w:val="000000" w:themeColor="text1"/>
          <w:lang w:val="en-US"/>
        </w:rPr>
        <w:t xml:space="preserve"> doplerà</w:t>
      </w:r>
      <w:r w:rsidRPr="00F641B0">
        <w:rPr>
          <w:rFonts w:ascii="Times" w:hAnsi="Times" w:cs="Times New Roman"/>
          <w:color w:val="000000" w:themeColor="text1"/>
          <w:lang w:val="en-US"/>
        </w:rPr>
        <w:t xml:space="preserve"> la çoia e</w:t>
      </w:r>
      <w:r w:rsidR="00C53618" w:rsidRPr="00F641B0">
        <w:rPr>
          <w:rFonts w:ascii="Times" w:hAnsi="Times" w:cs="Times New Roman"/>
          <w:color w:val="000000" w:themeColor="text1"/>
          <w:lang w:val="en-US"/>
        </w:rPr>
        <w:t>·</w:t>
      </w:r>
      <w:r w:rsidRPr="00F641B0">
        <w:rPr>
          <w:rFonts w:ascii="Times" w:hAnsi="Times" w:cs="Times New Roman"/>
          <w:color w:val="000000" w:themeColor="text1"/>
          <w:lang w:val="en-US"/>
        </w:rPr>
        <w:t>l tormant</w:t>
      </w:r>
      <w:r w:rsidR="000619D6" w:rsidRPr="00F641B0">
        <w:rPr>
          <w:rFonts w:ascii="Times" w:hAnsi="Times" w:cs="Times New Roman"/>
          <w:color w:val="000000" w:themeColor="text1"/>
          <w:lang w:val="en-US"/>
        </w:rPr>
        <w:t>.</w:t>
      </w:r>
    </w:p>
    <w:p w14:paraId="4A88C26F" w14:textId="222B82D1"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nome de Dio andemo</w:t>
      </w:r>
      <w:r w:rsidR="00BE155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fenimo sto parlamant</w:t>
      </w:r>
      <w:r w:rsidR="00BE155D" w:rsidRPr="00F641B0">
        <w:rPr>
          <w:rFonts w:ascii="Times" w:hAnsi="Times" w:cs="Times New Roman"/>
          <w:color w:val="000000" w:themeColor="text1"/>
          <w:lang w:val="en-US"/>
        </w:rPr>
        <w:t>,</w:t>
      </w:r>
    </w:p>
    <w:p w14:paraId="7B97FE1A" w14:textId="751A9728" w:rsidR="0070778F" w:rsidRPr="00F641B0" w:rsidRDefault="00BE155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av</w:t>
      </w:r>
      <w:r w:rsidR="0070778F" w:rsidRPr="00F641B0">
        <w:rPr>
          <w:rFonts w:ascii="Times" w:hAnsi="Times" w:cs="Times New Roman"/>
          <w:color w:val="000000" w:themeColor="text1"/>
          <w:lang w:val="en-US"/>
        </w:rPr>
        <w:t>er paura che ti fin al prexant</w:t>
      </w:r>
    </w:p>
    <w:p w14:paraId="10FC2D39" w14:textId="7871B0AB"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Di tuo pecadi </w:t>
      </w:r>
      <w:r w:rsidR="002416C5" w:rsidRPr="00F641B0">
        <w:rPr>
          <w:rFonts w:ascii="Times" w:hAnsi="Times" w:cs="Times New Roman"/>
          <w:color w:val="000000" w:themeColor="text1"/>
          <w:lang w:val="en-US"/>
        </w:rPr>
        <w:t>ài</w:t>
      </w:r>
      <w:r w:rsidR="00F63131">
        <w:rPr>
          <w:rStyle w:val="FootnoteReference"/>
          <w:rFonts w:ascii="Times" w:hAnsi="Times" w:cs="Times New Roman"/>
          <w:color w:val="000000" w:themeColor="text1"/>
          <w:lang w:val="en-US"/>
        </w:rPr>
        <w:footnoteReference w:id="475"/>
      </w:r>
      <w:r w:rsidRPr="00F641B0">
        <w:rPr>
          <w:rFonts w:ascii="Times" w:hAnsi="Times" w:cs="Times New Roman"/>
          <w:color w:val="000000" w:themeColor="text1"/>
          <w:lang w:val="en-US"/>
        </w:rPr>
        <w:t xml:space="preserve"> durado pene</w:t>
      </w:r>
      <w:r w:rsidR="00BE155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tant</w:t>
      </w:r>
      <w:r w:rsidR="00BE155D" w:rsidRPr="00F641B0">
        <w:rPr>
          <w:rFonts w:ascii="Times" w:hAnsi="Times" w:cs="Times New Roman"/>
          <w:color w:val="000000" w:themeColor="text1"/>
          <w:lang w:val="en-US"/>
        </w:rPr>
        <w:t>,</w:t>
      </w:r>
    </w:p>
    <w:p w14:paraId="355FAE43" w14:textId="032F3802" w:rsidR="0070778F" w:rsidRPr="00F641B0" w:rsidRDefault="00BE155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altretal è</w:t>
      </w:r>
      <w:r w:rsidR="0070778F" w:rsidRPr="00F641B0">
        <w:rPr>
          <w:rFonts w:ascii="Times" w:hAnsi="Times" w:cs="Times New Roman"/>
          <w:color w:val="000000" w:themeColor="text1"/>
          <w:lang w:val="en-US"/>
        </w:rPr>
        <w:t xml:space="preserve"> como all batiçament</w:t>
      </w:r>
      <w:r w:rsidRPr="00F641B0">
        <w:rPr>
          <w:rFonts w:ascii="Times" w:hAnsi="Times" w:cs="Times New Roman"/>
          <w:color w:val="000000" w:themeColor="text1"/>
          <w:lang w:val="en-US"/>
        </w:rPr>
        <w:t>."</w:t>
      </w:r>
    </w:p>
    <w:p w14:paraId="34485A1A" w14:textId="21635135" w:rsidR="0070778F" w:rsidRPr="00F641B0" w:rsidRDefault="00BE155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 se dreça e quel se mete av</w:t>
      </w:r>
      <w:r w:rsidR="0070778F" w:rsidRPr="00F641B0">
        <w:rPr>
          <w:rFonts w:ascii="Times" w:hAnsi="Times" w:cs="Times New Roman"/>
          <w:color w:val="000000" w:themeColor="text1"/>
          <w:lang w:val="en-US"/>
        </w:rPr>
        <w:t>ant</w:t>
      </w:r>
      <w:r w:rsidRPr="00F641B0">
        <w:rPr>
          <w:rFonts w:ascii="Times" w:hAnsi="Times" w:cs="Times New Roman"/>
          <w:color w:val="000000" w:themeColor="text1"/>
          <w:lang w:val="en-US"/>
        </w:rPr>
        <w:t>.</w:t>
      </w:r>
    </w:p>
    <w:p w14:paraId="4CC0D60C" w14:textId="1AEB2BA9" w:rsidR="00FB4DEC" w:rsidRPr="00F641B0" w:rsidRDefault="00F82811" w:rsidP="00FB4D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150</w:t>
      </w:r>
      <w:r w:rsidR="0070778F" w:rsidRPr="00F641B0">
        <w:rPr>
          <w:rFonts w:ascii="Times" w:hAnsi="Times" w:cs="Times New Roman"/>
          <w:bCs/>
          <w:color w:val="000000" w:themeColor="text1"/>
          <w:lang w:val="en-US"/>
        </w:rPr>
        <w:t xml:space="preserve">] </w:t>
      </w:r>
    </w:p>
    <w:p w14:paraId="56B565F8" w14:textId="57374509" w:rsidR="0070778F" w:rsidRPr="00F641B0" w:rsidRDefault="00BE155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Cussì</w:t>
      </w:r>
      <w:r w:rsidR="0070778F" w:rsidRPr="00F641B0">
        <w:rPr>
          <w:rFonts w:ascii="Times" w:hAnsi="Times" w:cs="Times New Roman"/>
          <w:color w:val="000000" w:themeColor="text1"/>
          <w:lang w:val="en-US"/>
        </w:rPr>
        <w:t xml:space="preserve"> s</w:t>
      </w:r>
      <w:r w:rsidRPr="00F641B0">
        <w:rPr>
          <w:rFonts w:ascii="Times" w:hAnsi="Times" w:cs="Times New Roman"/>
          <w:color w:val="000000" w:themeColor="text1"/>
          <w:lang w:val="en-US"/>
        </w:rPr>
        <w:t>'en v</w:t>
      </w:r>
      <w:r w:rsidR="0070778F" w:rsidRPr="00F641B0">
        <w:rPr>
          <w:rFonts w:ascii="Times" w:hAnsi="Times" w:cs="Times New Roman"/>
          <w:color w:val="000000" w:themeColor="text1"/>
          <w:lang w:val="en-US"/>
        </w:rPr>
        <w:t>a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lo des</w:t>
      </w:r>
      <w:r w:rsidR="0070778F" w:rsidRPr="00F641B0">
        <w:rPr>
          <w:rFonts w:ascii="Times" w:hAnsi="Times" w:cs="Times New Roman"/>
          <w:i/>
          <w:iCs/>
          <w:color w:val="000000" w:themeColor="text1"/>
          <w:lang w:val="en-US"/>
        </w:rPr>
        <w:t>er</w:t>
      </w:r>
      <w:r w:rsidR="005F455E">
        <w:rPr>
          <w:rFonts w:ascii="Times" w:hAnsi="Times" w:cs="Times New Roman"/>
          <w:color w:val="000000" w:themeColor="text1"/>
          <w:lang w:val="en-US"/>
        </w:rPr>
        <w:t>to paï</w:t>
      </w:r>
      <w:r w:rsidR="0070778F" w:rsidRPr="00F641B0">
        <w:rPr>
          <w:rFonts w:ascii="Times" w:hAnsi="Times" w:cs="Times New Roman"/>
          <w:color w:val="000000" w:themeColor="text1"/>
          <w:lang w:val="en-US"/>
        </w:rPr>
        <w:t>s</w:t>
      </w:r>
    </w:p>
    <w:p w14:paraId="0815C2B9" w14:textId="23CD4495" w:rsidR="0070778F" w:rsidRPr="00F641B0" w:rsidRDefault="005069B3"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BE155D" w:rsidRPr="00F641B0">
        <w:rPr>
          <w:rFonts w:ascii="Times" w:hAnsi="Times" w:cs="Times New Roman"/>
          <w:color w:val="000000" w:themeColor="text1"/>
          <w:lang w:val="en-US"/>
        </w:rPr>
        <w:t>o bun G</w:t>
      </w:r>
      <w:r w:rsidR="0070778F" w:rsidRPr="00F641B0">
        <w:rPr>
          <w:rFonts w:ascii="Times" w:hAnsi="Times" w:cs="Times New Roman"/>
          <w:color w:val="000000" w:themeColor="text1"/>
          <w:lang w:val="en-US"/>
        </w:rPr>
        <w:t>uielmo i</w:t>
      </w:r>
      <w:r w:rsidR="0070778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senbre con l</w:t>
      </w:r>
      <w:r w:rsidR="00BE155D" w:rsidRPr="00F641B0">
        <w:rPr>
          <w:rFonts w:ascii="Times" w:hAnsi="Times" w:cs="Times New Roman"/>
          <w:color w:val="000000" w:themeColor="text1"/>
          <w:lang w:val="en-US"/>
        </w:rPr>
        <w:t>'omo v</w:t>
      </w:r>
      <w:r w:rsidR="0070778F" w:rsidRPr="00F641B0">
        <w:rPr>
          <w:rFonts w:ascii="Times" w:hAnsi="Times" w:cs="Times New Roman"/>
          <w:color w:val="000000" w:themeColor="text1"/>
          <w:lang w:val="en-US"/>
        </w:rPr>
        <w:t>is</w:t>
      </w:r>
      <w:r w:rsidR="00BE155D" w:rsidRPr="00F641B0">
        <w:rPr>
          <w:rFonts w:ascii="Times" w:hAnsi="Times" w:cs="Times New Roman"/>
          <w:color w:val="000000" w:themeColor="text1"/>
          <w:lang w:val="en-US"/>
        </w:rPr>
        <w:t>.</w:t>
      </w:r>
    </w:p>
    <w:p w14:paraId="45DBEEB3" w14:textId="638C9629"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Enea con el flaso</w:t>
      </w:r>
      <w:r w:rsidR="00F63131">
        <w:rPr>
          <w:rStyle w:val="FootnoteReference"/>
          <w:rFonts w:ascii="Times" w:hAnsi="Times" w:cs="Times New Roman"/>
          <w:color w:val="000000" w:themeColor="text1"/>
          <w:lang w:val="en-US"/>
        </w:rPr>
        <w:footnoteReference w:id="476"/>
      </w:r>
      <w:r w:rsidRPr="00F641B0">
        <w:rPr>
          <w:rFonts w:ascii="Times" w:hAnsi="Times" w:cs="Times New Roman"/>
          <w:color w:val="000000" w:themeColor="text1"/>
          <w:lang w:val="en-US"/>
        </w:rPr>
        <w:t xml:space="preserve"> spiris</w:t>
      </w:r>
    </w:p>
    <w:p w14:paraId="21612B69" w14:textId="15B4D452" w:rsidR="0070778F" w:rsidRPr="00F641B0" w:rsidRDefault="00BE155D"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ne via drié</w:t>
      </w:r>
      <w:r w:rsidR="0070778F" w:rsidRPr="00F641B0">
        <w:rPr>
          <w:rFonts w:ascii="Times" w:hAnsi="Times" w:cs="Times New Roman"/>
          <w:color w:val="000000" w:themeColor="text1"/>
          <w:lang w:val="en-US"/>
        </w:rPr>
        <w:t xml:space="preserve"> como el passo petis</w:t>
      </w:r>
    </w:p>
    <w:p w14:paraId="27CB2194" w14:textId="633B2F97" w:rsidR="0070778F" w:rsidRPr="00F641B0" w:rsidRDefault="0081301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w:t>
      </w:r>
      <w:r w:rsidR="0070778F" w:rsidRPr="00F641B0">
        <w:rPr>
          <w:rFonts w:ascii="Times" w:hAnsi="Times" w:cs="Times New Roman"/>
          <w:color w:val="000000" w:themeColor="text1"/>
          <w:lang w:val="en-US"/>
        </w:rPr>
        <w:t>un mar unde el color fo</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bis</w:t>
      </w:r>
      <w:r w:rsidR="00C53618" w:rsidRPr="00F641B0">
        <w:rPr>
          <w:rFonts w:ascii="Times" w:hAnsi="Times" w:cs="Times New Roman"/>
          <w:color w:val="000000" w:themeColor="text1"/>
          <w:lang w:val="en-US"/>
        </w:rPr>
        <w:t>,</w:t>
      </w:r>
    </w:p>
    <w:p w14:paraId="36D3FAB7" w14:textId="0771C744" w:rsidR="0070778F" w:rsidRPr="00F641B0" w:rsidRDefault="0081301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Ariv</w:t>
      </w:r>
      <w:r w:rsidR="0070778F" w:rsidRPr="00F641B0">
        <w:rPr>
          <w:rFonts w:ascii="Times" w:hAnsi="Times" w:cs="Times New Roman"/>
          <w:color w:val="000000" w:themeColor="text1"/>
          <w:lang w:val="en-US"/>
        </w:rPr>
        <w:t>ono li tre cun lo marchis</w:t>
      </w:r>
      <w:r w:rsidRPr="00F641B0">
        <w:rPr>
          <w:rFonts w:ascii="Times" w:hAnsi="Times" w:cs="Times New Roman"/>
          <w:color w:val="000000" w:themeColor="text1"/>
          <w:lang w:val="en-US"/>
        </w:rPr>
        <w:t>;</w:t>
      </w:r>
    </w:p>
    <w:p w14:paraId="7D46110C" w14:textId="0941CCF5" w:rsidR="0070778F" w:rsidRPr="00F641B0" w:rsidRDefault="0081301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la riv</w:t>
      </w:r>
      <w:r w:rsidR="0070778F" w:rsidRPr="00F641B0">
        <w:rPr>
          <w:rFonts w:ascii="Times" w:hAnsi="Times" w:cs="Times New Roman"/>
          <w:color w:val="000000" w:themeColor="text1"/>
          <w:lang w:val="en-US"/>
        </w:rPr>
        <w:t>a del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manente lis</w:t>
      </w:r>
    </w:p>
    <w:p w14:paraId="04090002" w14:textId="56E1FBB4" w:rsidR="0070778F" w:rsidRPr="00F641B0" w:rsidRDefault="0081301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Trov</w:t>
      </w:r>
      <w:r w:rsidR="0070778F" w:rsidRPr="00F641B0">
        <w:rPr>
          <w:rFonts w:ascii="Times" w:hAnsi="Times" w:cs="Times New Roman"/>
          <w:color w:val="000000" w:themeColor="text1"/>
          <w:lang w:val="en-US"/>
        </w:rPr>
        <w:t>ano un gran peron masis</w:t>
      </w:r>
      <w:r w:rsidRPr="00F641B0">
        <w:rPr>
          <w:rFonts w:ascii="Times" w:hAnsi="Times" w:cs="Times New Roman"/>
          <w:color w:val="000000" w:themeColor="text1"/>
          <w:lang w:val="en-US"/>
        </w:rPr>
        <w:t>,</w:t>
      </w:r>
    </w:p>
    <w:p w14:paraId="68520FEF" w14:textId="17A6CA93" w:rsidR="0070778F" w:rsidRPr="00F641B0" w:rsidRDefault="00F63131"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Incadenado lì</w:t>
      </w:r>
      <w:r w:rsidR="0081301B" w:rsidRPr="00F641B0">
        <w:rPr>
          <w:rFonts w:ascii="Times" w:hAnsi="Times" w:cs="Times New Roman"/>
          <w:color w:val="000000" w:themeColor="text1"/>
          <w:lang w:val="en-US"/>
        </w:rPr>
        <w:t xml:space="preserve"> avev</w:t>
      </w:r>
      <w:r w:rsidR="0070778F" w:rsidRPr="00F641B0">
        <w:rPr>
          <w:rFonts w:ascii="Times" w:hAnsi="Times" w:cs="Times New Roman"/>
          <w:color w:val="000000" w:themeColor="text1"/>
          <w:lang w:val="en-US"/>
        </w:rPr>
        <w:t>a un batel petis</w:t>
      </w:r>
      <w:r w:rsidR="0081301B" w:rsidRPr="00F641B0">
        <w:rPr>
          <w:rFonts w:ascii="Times" w:hAnsi="Times" w:cs="Times New Roman"/>
          <w:color w:val="000000" w:themeColor="text1"/>
          <w:lang w:val="en-US"/>
        </w:rPr>
        <w:t>.</w:t>
      </w:r>
    </w:p>
    <w:p w14:paraId="2F3A4168" w14:textId="07D4E070"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messaço de Dio l</w:t>
      </w:r>
      <w:r w:rsidR="0081301B" w:rsidRPr="00F641B0">
        <w:rPr>
          <w:rFonts w:ascii="Times" w:hAnsi="Times" w:cs="Times New Roman"/>
          <w:color w:val="000000" w:themeColor="text1"/>
          <w:lang w:val="en-US"/>
        </w:rPr>
        <w:t>'ave im</w:t>
      </w:r>
      <w:r w:rsidR="00C5361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w:t>
      </w:r>
      <w:r w:rsidR="0081301B" w:rsidRPr="00F641B0">
        <w:rPr>
          <w:rFonts w:ascii="Times" w:hAnsi="Times" w:cs="Times New Roman"/>
          <w:i/>
          <w:color w:val="000000" w:themeColor="text1"/>
          <w:lang w:val="en-US"/>
        </w:rPr>
        <w:t>ri</w:t>
      </w:r>
      <w:r w:rsidRPr="00F641B0">
        <w:rPr>
          <w:rFonts w:ascii="Times" w:hAnsi="Times" w:cs="Times New Roman"/>
          <w:color w:val="000000" w:themeColor="text1"/>
          <w:lang w:val="en-US"/>
        </w:rPr>
        <w:t>ma</w:t>
      </w:r>
      <w:r w:rsidR="00F63131">
        <w:rPr>
          <w:rStyle w:val="FootnoteReference"/>
          <w:rFonts w:ascii="Times" w:hAnsi="Times" w:cs="Times New Roman"/>
          <w:color w:val="000000" w:themeColor="text1"/>
          <w:lang w:val="en-US"/>
        </w:rPr>
        <w:footnoteReference w:id="477"/>
      </w:r>
      <w:r w:rsidRPr="00F641B0">
        <w:rPr>
          <w:rFonts w:ascii="Times" w:hAnsi="Times" w:cs="Times New Roman"/>
          <w:color w:val="000000" w:themeColor="text1"/>
          <w:lang w:val="en-US"/>
        </w:rPr>
        <w:t xml:space="preserve"> benedis</w:t>
      </w:r>
      <w:r w:rsidR="0081301B" w:rsidRPr="00F641B0">
        <w:rPr>
          <w:rFonts w:ascii="Times" w:hAnsi="Times" w:cs="Times New Roman"/>
          <w:color w:val="000000" w:themeColor="text1"/>
          <w:lang w:val="en-US"/>
        </w:rPr>
        <w:t>,</w:t>
      </w:r>
    </w:p>
    <w:p w14:paraId="68EBF6BD" w14:textId="4419C283"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w:t>
      </w:r>
      <w:r w:rsidR="00C53618" w:rsidRPr="00F641B0">
        <w:rPr>
          <w:rFonts w:ascii="Times" w:hAnsi="Times" w:cs="Times New Roman"/>
          <w:color w:val="000000" w:themeColor="text1"/>
          <w:lang w:val="en-US"/>
        </w:rPr>
        <w:t>trà</w:t>
      </w:r>
      <w:r w:rsidR="0081301B" w:rsidRPr="00F641B0">
        <w:rPr>
          <w:rFonts w:ascii="Times" w:hAnsi="Times" w:cs="Times New Roman"/>
          <w:color w:val="000000" w:themeColor="text1"/>
          <w:lang w:val="en-US"/>
        </w:rPr>
        <w:t xml:space="preserve"> dentro cun dolce e aliegro v</w:t>
      </w:r>
      <w:r w:rsidRPr="00F641B0">
        <w:rPr>
          <w:rFonts w:ascii="Times" w:hAnsi="Times" w:cs="Times New Roman"/>
          <w:color w:val="000000" w:themeColor="text1"/>
          <w:lang w:val="en-US"/>
        </w:rPr>
        <w:t>ix</w:t>
      </w:r>
      <w:r w:rsidR="0081301B" w:rsidRPr="00F641B0">
        <w:rPr>
          <w:rFonts w:ascii="Times" w:hAnsi="Times" w:cs="Times New Roman"/>
          <w:color w:val="000000" w:themeColor="text1"/>
          <w:lang w:val="en-US"/>
        </w:rPr>
        <w:t>,</w:t>
      </w:r>
    </w:p>
    <w:p w14:paraId="3F65A732" w14:textId="292630EF"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buon </w:t>
      </w:r>
      <w:r w:rsidR="0081301B" w:rsidRPr="00F641B0">
        <w:rPr>
          <w:rFonts w:ascii="Times" w:hAnsi="Times" w:cs="Times New Roman"/>
          <w:color w:val="000000" w:themeColor="text1"/>
          <w:lang w:val="en-US"/>
        </w:rPr>
        <w:t>(co</w:t>
      </w:r>
      <w:r w:rsidR="0081301B" w:rsidRPr="00F641B0">
        <w:rPr>
          <w:rFonts w:ascii="Times" w:hAnsi="Times" w:cs="Times New Roman"/>
          <w:i/>
          <w:color w:val="000000" w:themeColor="text1"/>
          <w:lang w:val="en-US"/>
        </w:rPr>
        <w:t>n</w:t>
      </w:r>
      <w:r w:rsidR="0081301B" w:rsidRPr="00F641B0">
        <w:rPr>
          <w:rFonts w:ascii="Times" w:hAnsi="Times" w:cs="Times New Roman"/>
          <w:color w:val="000000" w:themeColor="text1"/>
          <w:lang w:val="en-US"/>
        </w:rPr>
        <w:t>)</w:t>
      </w:r>
      <w:r w:rsidRPr="00F641B0">
        <w:rPr>
          <w:rFonts w:ascii="Times" w:hAnsi="Times" w:cs="Times New Roman"/>
          <w:color w:val="000000" w:themeColor="text1"/>
          <w:lang w:val="en-US"/>
        </w:rPr>
        <w:t>te apresso de lui s</w:t>
      </w:r>
      <w:r w:rsidR="0081301B" w:rsidRPr="00F641B0">
        <w:rPr>
          <w:rFonts w:ascii="Times" w:hAnsi="Times" w:cs="Times New Roman"/>
          <w:color w:val="000000" w:themeColor="text1"/>
          <w:lang w:val="en-US"/>
        </w:rPr>
        <w:t>'</w:t>
      </w:r>
      <w:r w:rsidRPr="00F641B0">
        <w:rPr>
          <w:rFonts w:ascii="Times" w:hAnsi="Times" w:cs="Times New Roman"/>
          <w:color w:val="000000" w:themeColor="text1"/>
          <w:lang w:val="en-US"/>
        </w:rPr>
        <w:t>assis</w:t>
      </w:r>
    </w:p>
    <w:p w14:paraId="39CC10A4" w14:textId="0DB4D938" w:rsidR="0070778F" w:rsidRPr="00F641B0" w:rsidRDefault="0081301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davanti li suo pié</w:t>
      </w:r>
      <w:r w:rsidR="0070778F" w:rsidRPr="00F641B0">
        <w:rPr>
          <w:rFonts w:ascii="Times" w:hAnsi="Times" w:cs="Times New Roman"/>
          <w:color w:val="000000" w:themeColor="text1"/>
          <w:lang w:val="en-US"/>
        </w:rPr>
        <w:t xml:space="preserve"> s</w:t>
      </w:r>
      <w:r w:rsidR="00C53618" w:rsidRPr="00F641B0">
        <w:rPr>
          <w:rFonts w:ascii="Times" w:hAnsi="Times" w:cs="Times New Roman"/>
          <w:color w:val="000000" w:themeColor="text1"/>
          <w:lang w:val="en-US"/>
        </w:rPr>
        <w:t>'è</w:t>
      </w:r>
      <w:r w:rsidR="0070778F" w:rsidRPr="00F641B0">
        <w:rPr>
          <w:rFonts w:ascii="Times" w:hAnsi="Times" w:cs="Times New Roman"/>
          <w:color w:val="000000" w:themeColor="text1"/>
          <w:lang w:val="en-US"/>
        </w:rPr>
        <w:t xml:space="preserve"> mis</w:t>
      </w:r>
    </w:p>
    <w:p w14:paraId="64A7377F" w14:textId="1F8AC258" w:rsidR="0070778F" w:rsidRPr="00F641B0" w:rsidRDefault="0081301B"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quelo che aveva v</w:t>
      </w:r>
      <w:r w:rsidR="0070778F" w:rsidRPr="00F641B0">
        <w:rPr>
          <w:rFonts w:ascii="Times" w:hAnsi="Times" w:cs="Times New Roman"/>
          <w:color w:val="000000" w:themeColor="text1"/>
          <w:lang w:val="en-US"/>
        </w:rPr>
        <w:t>ista de pelegri</w:t>
      </w:r>
      <w:r w:rsidR="00FB4DEC"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E08EDC2" w14:textId="003A06EA" w:rsidR="0070778F" w:rsidRPr="00F641B0" w:rsidRDefault="00C530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batel se parte e çà</w:t>
      </w:r>
      <w:r w:rsidR="0070778F" w:rsidRPr="00F641B0">
        <w:rPr>
          <w:rFonts w:ascii="Times" w:hAnsi="Times" w:cs="Times New Roman"/>
          <w:color w:val="000000" w:themeColor="text1"/>
          <w:lang w:val="en-US"/>
        </w:rPr>
        <w:t xml:space="preserve"> no</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querir no</w:t>
      </w:r>
      <w:r w:rsidR="0070778F" w:rsidRPr="00F641B0">
        <w:rPr>
          <w:rFonts w:ascii="Times" w:hAnsi="Times" w:cs="Times New Roman"/>
          <w:color w:val="000000" w:themeColor="text1"/>
          <w:lang w:val="en-US"/>
        </w:rPr>
        <w:t>clis</w:t>
      </w:r>
      <w:r w:rsidRPr="00F641B0">
        <w:rPr>
          <w:rFonts w:ascii="Times" w:hAnsi="Times" w:cs="Times New Roman"/>
          <w:color w:val="000000" w:themeColor="text1"/>
          <w:lang w:val="en-US"/>
        </w:rPr>
        <w:t>;</w:t>
      </w:r>
    </w:p>
    <w:p w14:paraId="37961786" w14:textId="46D5AA5A"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Quarello de</w:t>
      </w:r>
      <w:r w:rsidR="00C5300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balestra como se tramis</w:t>
      </w:r>
      <w:r w:rsidR="00C5300F" w:rsidRPr="00F641B0">
        <w:rPr>
          <w:rFonts w:ascii="Times" w:hAnsi="Times" w:cs="Times New Roman"/>
          <w:color w:val="000000" w:themeColor="text1"/>
          <w:lang w:val="en-US"/>
        </w:rPr>
        <w:t>,</w:t>
      </w:r>
    </w:p>
    <w:p w14:paraId="141146D3" w14:textId="3215B014" w:rsidR="0070778F" w:rsidRPr="00F641B0" w:rsidRDefault="00C5300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Cussì dreto como sparvier drié</w:t>
      </w:r>
      <w:r w:rsidR="0070778F" w:rsidRPr="00F641B0">
        <w:rPr>
          <w:rFonts w:ascii="Times" w:hAnsi="Times" w:cs="Times New Roman"/>
          <w:color w:val="000000" w:themeColor="text1"/>
          <w:lang w:val="en-US"/>
        </w:rPr>
        <w:t xml:space="preserve"> pernis</w:t>
      </w:r>
      <w:r w:rsidRPr="00F641B0">
        <w:rPr>
          <w:rFonts w:ascii="Times" w:hAnsi="Times" w:cs="Times New Roman"/>
          <w:color w:val="000000" w:themeColor="text1"/>
          <w:lang w:val="en-US"/>
        </w:rPr>
        <w:t>,</w:t>
      </w:r>
    </w:p>
    <w:p w14:paraId="75D6C9A4" w14:textId="6BD82337"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C5300F" w:rsidRPr="00F641B0">
        <w:rPr>
          <w:rFonts w:ascii="Times" w:hAnsi="Times" w:cs="Times New Roman"/>
          <w:color w:val="000000" w:themeColor="text1"/>
          <w:lang w:val="en-US"/>
        </w:rPr>
        <w:t>'en vano cossì</w:t>
      </w:r>
      <w:r w:rsidRPr="00F641B0">
        <w:rPr>
          <w:rFonts w:ascii="Times" w:hAnsi="Times" w:cs="Times New Roman"/>
          <w:color w:val="000000" w:themeColor="text1"/>
          <w:lang w:val="en-US"/>
        </w:rPr>
        <w:t xml:space="preserve"> la n</w:t>
      </w:r>
      <w:r w:rsidR="00C5300F" w:rsidRPr="00F641B0">
        <w:rPr>
          <w:rFonts w:ascii="Times" w:hAnsi="Times" w:cs="Times New Roman"/>
          <w:color w:val="000000" w:themeColor="text1"/>
          <w:lang w:val="en-US"/>
        </w:rPr>
        <w:t>(o)</w:t>
      </w:r>
      <w:r w:rsidRPr="00F641B0">
        <w:rPr>
          <w:rFonts w:ascii="Times" w:hAnsi="Times" w:cs="Times New Roman"/>
          <w:color w:val="000000" w:themeColor="text1"/>
          <w:lang w:val="en-US"/>
        </w:rPr>
        <w:t>te n</w:t>
      </w:r>
      <w:r w:rsidR="00370B42">
        <w:rPr>
          <w:rFonts w:ascii="Times" w:hAnsi="Times" w:cs="Times New Roman"/>
          <w:color w:val="000000" w:themeColor="text1"/>
          <w:lang w:val="en-US"/>
        </w:rPr>
        <w:t xml:space="preserve">i </w:t>
      </w:r>
      <w:r w:rsidR="00D5355F">
        <w:rPr>
          <w:rFonts w:ascii="Times" w:hAnsi="Times" w:cs="Times New Roman"/>
          <w:color w:val="000000" w:themeColor="text1"/>
          <w:lang w:val="en-US"/>
        </w:rPr>
        <w:t>ss</w:t>
      </w:r>
      <w:r w:rsidRPr="00F641B0">
        <w:rPr>
          <w:rFonts w:ascii="Times" w:hAnsi="Times" w:cs="Times New Roman"/>
          <w:color w:val="000000" w:themeColor="text1"/>
          <w:lang w:val="en-US"/>
        </w:rPr>
        <w:t>olaço ni ris</w:t>
      </w:r>
      <w:r w:rsidR="00C5300F" w:rsidRPr="00F641B0">
        <w:rPr>
          <w:rFonts w:ascii="Times" w:hAnsi="Times" w:cs="Times New Roman"/>
          <w:color w:val="000000" w:themeColor="text1"/>
          <w:lang w:val="en-US"/>
        </w:rPr>
        <w:t>.</w:t>
      </w:r>
    </w:p>
    <w:p w14:paraId="4C02933C" w14:textId="299539A2" w:rsidR="0070778F" w:rsidRPr="00F641B0" w:rsidRDefault="0070778F" w:rsidP="0070778F">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ch</w:t>
      </w:r>
      <w:r w:rsidR="00C5300F" w:rsidRPr="00F641B0">
        <w:rPr>
          <w:rFonts w:ascii="Times" w:hAnsi="Times" w:cs="Times New Roman"/>
          <w:color w:val="000000" w:themeColor="text1"/>
          <w:lang w:val="en-US"/>
        </w:rPr>
        <w:t>'</w:t>
      </w:r>
      <w:r w:rsidRPr="00F641B0">
        <w:rPr>
          <w:rFonts w:ascii="Times" w:hAnsi="Times" w:cs="Times New Roman"/>
          <w:color w:val="000000" w:themeColor="text1"/>
          <w:lang w:val="en-US"/>
        </w:rPr>
        <w:t>el sol de so corsso dessendis</w:t>
      </w:r>
      <w:r w:rsidR="00C5300F" w:rsidRPr="00F641B0">
        <w:rPr>
          <w:rFonts w:ascii="Times" w:hAnsi="Times" w:cs="Times New Roman"/>
          <w:color w:val="000000" w:themeColor="text1"/>
          <w:lang w:val="en-US"/>
        </w:rPr>
        <w:t>,</w:t>
      </w:r>
    </w:p>
    <w:p w14:paraId="0D191A77" w14:textId="77777777" w:rsidR="00606DC8" w:rsidRPr="00F641B0" w:rsidRDefault="00C5300F" w:rsidP="00606DC8">
      <w:pPr>
        <w:pStyle w:val="ListParagraph"/>
        <w:widowControl w:val="0"/>
        <w:numPr>
          <w:ilvl w:val="0"/>
          <w:numId w:val="13"/>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Dessendeno soave sença b</w:t>
      </w:r>
      <w:r w:rsidR="0070778F" w:rsidRPr="00F641B0">
        <w:rPr>
          <w:rFonts w:ascii="Times" w:hAnsi="Times" w:cs="Times New Roman"/>
          <w:color w:val="000000" w:themeColor="text1"/>
          <w:lang w:val="en-US"/>
        </w:rPr>
        <w:t>rair ni cris</w:t>
      </w:r>
    </w:p>
    <w:p w14:paraId="20A5B265" w14:textId="1718F52A" w:rsidR="0070778F" w:rsidRPr="00F641B0" w:rsidRDefault="0070778F" w:rsidP="00606DC8">
      <w:pPr>
        <w:pStyle w:val="ListParagraph"/>
        <w:widowControl w:val="0"/>
        <w:numPr>
          <w:ilvl w:val="0"/>
          <w:numId w:val="13"/>
        </w:numPr>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noProof/>
          <w:color w:val="000000" w:themeColor="text1"/>
        </w:rPr>
        <w:t>(83R) Da</w:t>
      </w:r>
      <w:r w:rsidR="00C5300F" w:rsidRPr="00F641B0">
        <w:rPr>
          <w:rFonts w:ascii="Times" w:hAnsi="Times"/>
          <w:noProof/>
          <w:color w:val="000000" w:themeColor="text1"/>
        </w:rPr>
        <w:t xml:space="preserve"> </w:t>
      </w:r>
      <w:r w:rsidRPr="00F641B0">
        <w:rPr>
          <w:rFonts w:ascii="Times" w:hAnsi="Times"/>
          <w:noProof/>
          <w:color w:val="000000" w:themeColor="text1"/>
        </w:rPr>
        <w:t>mont aval</w:t>
      </w:r>
      <w:r w:rsidR="001765FF" w:rsidRPr="00F641B0">
        <w:rPr>
          <w:rFonts w:ascii="Times" w:hAnsi="Times"/>
          <w:noProof/>
          <w:color w:val="000000" w:themeColor="text1"/>
        </w:rPr>
        <w:t xml:space="preserve"> </w:t>
      </w:r>
      <w:r w:rsidRPr="00F641B0">
        <w:rPr>
          <w:rFonts w:ascii="Times" w:hAnsi="Times"/>
          <w:noProof/>
          <w:color w:val="000000" w:themeColor="text1"/>
        </w:rPr>
        <w:t>e i</w:t>
      </w:r>
      <w:r w:rsidR="00C5300F" w:rsidRPr="00F641B0">
        <w:rPr>
          <w:rFonts w:ascii="Times" w:hAnsi="Times"/>
          <w:i/>
          <w:noProof/>
          <w:color w:val="000000" w:themeColor="text1"/>
        </w:rPr>
        <w:t>n</w:t>
      </w:r>
      <w:r w:rsidRPr="00F641B0">
        <w:rPr>
          <w:rFonts w:ascii="Times" w:hAnsi="Times"/>
          <w:noProof/>
          <w:color w:val="000000" w:themeColor="text1"/>
        </w:rPr>
        <w:t xml:space="preserve"> un profondo habis</w:t>
      </w:r>
      <w:r w:rsidR="00C5300F" w:rsidRPr="00F641B0">
        <w:rPr>
          <w:rFonts w:ascii="Times" w:hAnsi="Times"/>
          <w:noProof/>
          <w:color w:val="000000" w:themeColor="text1"/>
        </w:rPr>
        <w:t>.</w:t>
      </w:r>
    </w:p>
    <w:p w14:paraId="0FB990F4" w14:textId="1950B117" w:rsidR="0070778F" w:rsidRPr="00F641B0" w:rsidRDefault="00C5300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Al mondo non è</w:t>
      </w:r>
      <w:r w:rsidR="0070778F" w:rsidRPr="00F641B0">
        <w:rPr>
          <w:rFonts w:ascii="Times" w:hAnsi="Times"/>
          <w:noProof/>
          <w:color w:val="000000" w:themeColor="text1"/>
        </w:rPr>
        <w:t xml:space="preserve"> poço ni monte si autis</w:t>
      </w:r>
      <w:r w:rsidRPr="00F641B0">
        <w:rPr>
          <w:rFonts w:ascii="Times" w:hAnsi="Times"/>
          <w:noProof/>
          <w:color w:val="000000" w:themeColor="text1"/>
        </w:rPr>
        <w:t>,</w:t>
      </w:r>
    </w:p>
    <w:p w14:paraId="5CFAA653" w14:textId="5F4CA0F0"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Che</w:t>
      </w:r>
      <w:r w:rsidR="00C5300F" w:rsidRPr="00F641B0">
        <w:rPr>
          <w:rFonts w:ascii="Times" w:hAnsi="Times"/>
          <w:noProof/>
          <w:color w:val="000000" w:themeColor="text1"/>
        </w:rPr>
        <w:t xml:space="preserve"> al so desender non avesse p</w:t>
      </w:r>
      <w:r w:rsidR="00C5300F" w:rsidRPr="00F641B0">
        <w:rPr>
          <w:rFonts w:ascii="Times" w:hAnsi="Times"/>
          <w:i/>
          <w:noProof/>
          <w:color w:val="000000" w:themeColor="text1"/>
        </w:rPr>
        <w:t>er</w:t>
      </w:r>
      <w:r w:rsidRPr="00F641B0">
        <w:rPr>
          <w:rFonts w:ascii="Times" w:hAnsi="Times"/>
          <w:noProof/>
          <w:color w:val="000000" w:themeColor="text1"/>
        </w:rPr>
        <w:t>du li pis</w:t>
      </w:r>
      <w:r w:rsidR="00C5300F" w:rsidRPr="00F641B0">
        <w:rPr>
          <w:rFonts w:ascii="Times" w:hAnsi="Times"/>
          <w:noProof/>
          <w:color w:val="000000" w:themeColor="text1"/>
        </w:rPr>
        <w:t>.</w:t>
      </w:r>
    </w:p>
    <w:p w14:paraId="16CB9526" w14:textId="7DEEA5B9" w:rsidR="0070778F" w:rsidRPr="00F641B0" w:rsidRDefault="00C53618"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Lo sol à</w:t>
      </w:r>
      <w:r w:rsidR="0070778F" w:rsidRPr="00F641B0">
        <w:rPr>
          <w:rFonts w:ascii="Times" w:hAnsi="Times"/>
          <w:noProof/>
          <w:color w:val="000000" w:themeColor="text1"/>
        </w:rPr>
        <w:t xml:space="preserve">no perduto </w:t>
      </w:r>
      <w:r w:rsidR="00180088">
        <w:rPr>
          <w:rFonts w:ascii="Times" w:hAnsi="Times"/>
          <w:noProof/>
          <w:color w:val="000000" w:themeColor="text1"/>
        </w:rPr>
        <w:t>e·ll</w:t>
      </w:r>
      <w:r w:rsidR="0070778F" w:rsidRPr="00F641B0">
        <w:rPr>
          <w:rFonts w:ascii="Times" w:hAnsi="Times"/>
          <w:noProof/>
          <w:color w:val="000000" w:themeColor="text1"/>
        </w:rPr>
        <w:t>i serenis</w:t>
      </w:r>
      <w:r w:rsidR="00C5300F" w:rsidRPr="00F641B0">
        <w:rPr>
          <w:rFonts w:ascii="Times" w:hAnsi="Times"/>
          <w:noProof/>
          <w:color w:val="000000" w:themeColor="text1"/>
        </w:rPr>
        <w:t>,</w:t>
      </w:r>
    </w:p>
    <w:p w14:paraId="1B2581DD" w14:textId="03104914"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In una landa desendeno ademis</w:t>
      </w:r>
      <w:r w:rsidR="00C5300F" w:rsidRPr="00F641B0">
        <w:rPr>
          <w:rFonts w:ascii="Times" w:hAnsi="Times"/>
          <w:noProof/>
          <w:color w:val="000000" w:themeColor="text1"/>
        </w:rPr>
        <w:t>;</w:t>
      </w:r>
    </w:p>
    <w:p w14:paraId="08F3B176" w14:textId="5AD19DED" w:rsidR="0070778F" w:rsidRPr="00F641B0" w:rsidRDefault="00C5300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Lo spirito biado premieram</w:t>
      </w:r>
      <w:r w:rsidR="0070778F" w:rsidRPr="00F641B0">
        <w:rPr>
          <w:rFonts w:ascii="Times" w:hAnsi="Times"/>
          <w:noProof/>
          <w:color w:val="000000" w:themeColor="text1"/>
        </w:rPr>
        <w:t>ent s</w:t>
      </w:r>
      <w:r w:rsidRPr="00F641B0">
        <w:rPr>
          <w:rFonts w:ascii="Times" w:hAnsi="Times"/>
          <w:noProof/>
          <w:color w:val="000000" w:themeColor="text1"/>
        </w:rPr>
        <w:t>'è</w:t>
      </w:r>
      <w:r w:rsidR="0070778F" w:rsidRPr="00F641B0">
        <w:rPr>
          <w:rFonts w:ascii="Times" w:hAnsi="Times"/>
          <w:noProof/>
          <w:color w:val="000000" w:themeColor="text1"/>
        </w:rPr>
        <w:t xml:space="preserve"> mis</w:t>
      </w:r>
      <w:r w:rsidRPr="00F641B0">
        <w:rPr>
          <w:rFonts w:ascii="Times" w:hAnsi="Times"/>
          <w:noProof/>
          <w:color w:val="000000" w:themeColor="text1"/>
        </w:rPr>
        <w:t>,</w:t>
      </w:r>
    </w:p>
    <w:p w14:paraId="07EBBBDC" w14:textId="530F0688"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Dixe a Ugo</w:t>
      </w:r>
      <w:r w:rsidR="00C5300F" w:rsidRPr="00F641B0">
        <w:rPr>
          <w:rFonts w:ascii="Times" w:hAnsi="Times"/>
          <w:noProof/>
          <w:color w:val="000000" w:themeColor="text1"/>
        </w:rPr>
        <w:t>, "V</w:t>
      </w:r>
      <w:r w:rsidRPr="00F641B0">
        <w:rPr>
          <w:rFonts w:ascii="Times" w:hAnsi="Times"/>
          <w:noProof/>
          <w:color w:val="000000" w:themeColor="text1"/>
        </w:rPr>
        <w:t>ien avanti</w:t>
      </w:r>
      <w:r w:rsidR="00C5300F" w:rsidRPr="00F641B0">
        <w:rPr>
          <w:rFonts w:ascii="Times" w:hAnsi="Times"/>
          <w:noProof/>
          <w:color w:val="000000" w:themeColor="text1"/>
        </w:rPr>
        <w:t>,</w:t>
      </w:r>
      <w:r w:rsidRPr="00F641B0">
        <w:rPr>
          <w:rFonts w:ascii="Times" w:hAnsi="Times"/>
          <w:noProof/>
          <w:color w:val="000000" w:themeColor="text1"/>
        </w:rPr>
        <w:t xml:space="preserve"> belo amis</w:t>
      </w:r>
      <w:r w:rsidR="00C5300F" w:rsidRPr="00F641B0">
        <w:rPr>
          <w:rFonts w:ascii="Times" w:hAnsi="Times"/>
          <w:noProof/>
          <w:color w:val="000000" w:themeColor="text1"/>
        </w:rPr>
        <w:t>,</w:t>
      </w:r>
    </w:p>
    <w:p w14:paraId="79929F0A" w14:textId="457D0B72" w:rsidR="0070778F" w:rsidRPr="00F641B0" w:rsidRDefault="005F455E" w:rsidP="00606DC8">
      <w:pPr>
        <w:pStyle w:val="ListParagraph"/>
        <w:numPr>
          <w:ilvl w:val="0"/>
          <w:numId w:val="13"/>
        </w:numPr>
        <w:tabs>
          <w:tab w:val="left" w:pos="1710"/>
        </w:tabs>
        <w:rPr>
          <w:rFonts w:ascii="Times" w:hAnsi="Times"/>
          <w:noProof/>
          <w:color w:val="000000" w:themeColor="text1"/>
        </w:rPr>
      </w:pPr>
      <w:r>
        <w:rPr>
          <w:rFonts w:ascii="Times" w:hAnsi="Times"/>
          <w:noProof/>
          <w:color w:val="000000" w:themeColor="text1"/>
        </w:rPr>
        <w:t>Che apresso semo del regno maleï</w:t>
      </w:r>
      <w:r w:rsidR="0070778F" w:rsidRPr="00F641B0">
        <w:rPr>
          <w:rFonts w:ascii="Times" w:hAnsi="Times"/>
          <w:noProof/>
          <w:color w:val="000000" w:themeColor="text1"/>
        </w:rPr>
        <w:t>s</w:t>
      </w:r>
    </w:p>
    <w:p w14:paraId="15375C2B" w14:textId="72CF31BC" w:rsidR="0070778F" w:rsidRPr="00F641B0" w:rsidRDefault="00370B42" w:rsidP="00606DC8">
      <w:pPr>
        <w:pStyle w:val="ListParagraph"/>
        <w:numPr>
          <w:ilvl w:val="0"/>
          <w:numId w:val="13"/>
        </w:numPr>
        <w:tabs>
          <w:tab w:val="left" w:pos="1710"/>
        </w:tabs>
        <w:rPr>
          <w:rFonts w:ascii="Times" w:hAnsi="Times"/>
          <w:noProof/>
          <w:color w:val="000000" w:themeColor="text1"/>
        </w:rPr>
      </w:pPr>
      <w:r>
        <w:rPr>
          <w:rFonts w:ascii="Times" w:hAnsi="Times"/>
          <w:noProof/>
          <w:color w:val="000000" w:themeColor="text1"/>
        </w:rPr>
        <w:t>Plen de dolor e de travai</w:t>
      </w:r>
      <w:r w:rsidR="0070778F" w:rsidRPr="00F641B0">
        <w:rPr>
          <w:rFonts w:ascii="Times" w:hAnsi="Times"/>
          <w:noProof/>
          <w:color w:val="000000" w:themeColor="text1"/>
        </w:rPr>
        <w:t>a e de cris</w:t>
      </w:r>
      <w:r w:rsidR="00C5300F" w:rsidRPr="00F641B0">
        <w:rPr>
          <w:rFonts w:ascii="Times" w:hAnsi="Times"/>
          <w:noProof/>
          <w:color w:val="000000" w:themeColor="text1"/>
        </w:rPr>
        <w:t>."</w:t>
      </w:r>
    </w:p>
    <w:p w14:paraId="2FF41C0B" w14:textId="77777777" w:rsidR="00C5300F" w:rsidRPr="00F641B0" w:rsidRDefault="00C5300F" w:rsidP="00C5300F">
      <w:pPr>
        <w:tabs>
          <w:tab w:val="left" w:pos="1710"/>
        </w:tabs>
        <w:ind w:left="360"/>
        <w:rPr>
          <w:rFonts w:ascii="Times" w:hAnsi="Times"/>
          <w:noProof/>
          <w:color w:val="000000" w:themeColor="text1"/>
        </w:rPr>
      </w:pPr>
    </w:p>
    <w:p w14:paraId="293E2C75" w14:textId="7750FF20" w:rsidR="00C5300F" w:rsidRPr="00F641B0" w:rsidRDefault="00F82811" w:rsidP="00C5300F">
      <w:pPr>
        <w:tabs>
          <w:tab w:val="left" w:pos="1710"/>
        </w:tabs>
        <w:ind w:left="360"/>
        <w:rPr>
          <w:rFonts w:ascii="Times" w:hAnsi="Times"/>
          <w:noProof/>
          <w:color w:val="000000" w:themeColor="text1"/>
        </w:rPr>
      </w:pPr>
      <w:r w:rsidRPr="00F641B0">
        <w:rPr>
          <w:rFonts w:ascii="Times" w:hAnsi="Times"/>
          <w:noProof/>
          <w:color w:val="000000" w:themeColor="text1"/>
        </w:rPr>
        <w:t>[Laisse 151</w:t>
      </w:r>
      <w:r w:rsidR="0070778F" w:rsidRPr="00F641B0">
        <w:rPr>
          <w:rFonts w:ascii="Times" w:hAnsi="Times"/>
          <w:noProof/>
          <w:color w:val="000000" w:themeColor="text1"/>
        </w:rPr>
        <w:t>]</w:t>
      </w:r>
    </w:p>
    <w:p w14:paraId="42E48FAA" w14:textId="77777777" w:rsidR="00C5300F" w:rsidRPr="00F641B0" w:rsidRDefault="00C5300F" w:rsidP="00C5300F">
      <w:pPr>
        <w:tabs>
          <w:tab w:val="left" w:pos="1710"/>
        </w:tabs>
        <w:ind w:left="360"/>
        <w:rPr>
          <w:rFonts w:ascii="Times" w:hAnsi="Times"/>
          <w:noProof/>
          <w:color w:val="000000" w:themeColor="text1"/>
        </w:rPr>
      </w:pPr>
    </w:p>
    <w:p w14:paraId="07D78F01" w14:textId="59B9149D" w:rsidR="0070778F" w:rsidRPr="00F641B0" w:rsidRDefault="00C5300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 xml:space="preserve"> Cum queste parole che vui oldì cu</w:t>
      </w:r>
      <w:r w:rsidRPr="00F641B0">
        <w:rPr>
          <w:rFonts w:ascii="Times" w:hAnsi="Times"/>
          <w:i/>
          <w:noProof/>
          <w:color w:val="000000" w:themeColor="text1"/>
        </w:rPr>
        <w:t>n</w:t>
      </w:r>
      <w:r w:rsidR="0070778F" w:rsidRPr="00F641B0">
        <w:rPr>
          <w:rFonts w:ascii="Times" w:hAnsi="Times"/>
          <w:noProof/>
          <w:color w:val="000000" w:themeColor="text1"/>
        </w:rPr>
        <w:t>ter</w:t>
      </w:r>
    </w:p>
    <w:p w14:paraId="7395C15F" w14:textId="624399D1" w:rsidR="0070778F" w:rsidRPr="00F641B0" w:rsidRDefault="00C5300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A</w:t>
      </w:r>
      <w:r w:rsidR="0070778F" w:rsidRPr="00F641B0">
        <w:rPr>
          <w:rFonts w:ascii="Times" w:hAnsi="Times"/>
          <w:noProof/>
          <w:color w:val="000000" w:themeColor="text1"/>
        </w:rPr>
        <w:t xml:space="preserve"> piçol passo se meteno a aler</w:t>
      </w:r>
    </w:p>
    <w:p w14:paraId="53285990" w14:textId="3B4750B6" w:rsidR="0070778F" w:rsidRPr="00F641B0" w:rsidRDefault="00C5300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 xml:space="preserve">Inver </w:t>
      </w:r>
      <w:r w:rsidRPr="00F63131">
        <w:rPr>
          <w:rFonts w:ascii="Times" w:hAnsi="Times"/>
          <w:noProof/>
          <w:color w:val="000000" w:themeColor="text1"/>
        </w:rPr>
        <w:t>la eterna</w:t>
      </w:r>
      <w:r w:rsidRPr="00F641B0">
        <w:rPr>
          <w:rFonts w:ascii="Times" w:hAnsi="Times"/>
          <w:noProof/>
          <w:color w:val="000000" w:themeColor="text1"/>
        </w:rPr>
        <w:t xml:space="preserve"> pena p</w:t>
      </w:r>
      <w:r w:rsidRPr="00F641B0">
        <w:rPr>
          <w:rFonts w:ascii="Times" w:hAnsi="Times"/>
          <w:i/>
          <w:noProof/>
          <w:color w:val="000000" w:themeColor="text1"/>
        </w:rPr>
        <w:t>er</w:t>
      </w:r>
      <w:r w:rsidR="0070778F" w:rsidRPr="00F641B0">
        <w:rPr>
          <w:rFonts w:ascii="Times" w:hAnsi="Times"/>
          <w:noProof/>
          <w:color w:val="000000" w:themeColor="text1"/>
        </w:rPr>
        <w:t xml:space="preserve"> un sentier</w:t>
      </w:r>
      <w:r w:rsidRPr="00F641B0">
        <w:rPr>
          <w:rFonts w:ascii="Times" w:hAnsi="Times"/>
          <w:noProof/>
          <w:color w:val="000000" w:themeColor="text1"/>
        </w:rPr>
        <w:t>.</w:t>
      </w:r>
    </w:p>
    <w:p w14:paraId="4E00D37C" w14:textId="33E1C2FF"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Chomo plui va</w:t>
      </w:r>
      <w:r w:rsidR="00C5300F" w:rsidRPr="00F641B0">
        <w:rPr>
          <w:rFonts w:ascii="Times" w:hAnsi="Times"/>
          <w:noProof/>
          <w:color w:val="000000" w:themeColor="text1"/>
        </w:rPr>
        <w:t>,</w:t>
      </w:r>
      <w:r w:rsidRPr="00F641B0">
        <w:rPr>
          <w:rFonts w:ascii="Times" w:hAnsi="Times"/>
          <w:noProof/>
          <w:color w:val="000000" w:themeColor="text1"/>
        </w:rPr>
        <w:t xml:space="preserve"> plui son lutaner</w:t>
      </w:r>
      <w:r w:rsidR="00C5300F" w:rsidRPr="00F641B0">
        <w:rPr>
          <w:rFonts w:ascii="Times" w:hAnsi="Times"/>
          <w:noProof/>
          <w:color w:val="000000" w:themeColor="text1"/>
        </w:rPr>
        <w:t>.</w:t>
      </w:r>
    </w:p>
    <w:p w14:paraId="10BE24A6" w14:textId="215F9A0C" w:rsidR="0070778F" w:rsidRPr="00F641B0" w:rsidRDefault="00C5300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Lo conte d'</w:t>
      </w:r>
      <w:r w:rsidR="0070778F" w:rsidRPr="00F641B0">
        <w:rPr>
          <w:rFonts w:ascii="Times" w:hAnsi="Times"/>
          <w:noProof/>
          <w:color w:val="000000" w:themeColor="text1"/>
        </w:rPr>
        <w:t>Alvernia se prexe davanti a guarder</w:t>
      </w:r>
      <w:r w:rsidR="007F0F67" w:rsidRPr="00F641B0">
        <w:rPr>
          <w:rFonts w:ascii="Times" w:hAnsi="Times"/>
          <w:noProof/>
          <w:color w:val="000000" w:themeColor="text1"/>
        </w:rPr>
        <w:t>,</w:t>
      </w:r>
    </w:p>
    <w:p w14:paraId="6990BDA8" w14:textId="77777777"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Un derupo vete unde el doveva paxer</w:t>
      </w:r>
    </w:p>
    <w:p w14:paraId="70C8CF90" w14:textId="77777777"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Coverto de çonchi che aveva fato somener</w:t>
      </w:r>
    </w:p>
    <w:p w14:paraId="62CFB8FA" w14:textId="39F0229F"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Lo vivo diavolo</w:t>
      </w:r>
      <w:r w:rsidR="007F0F67" w:rsidRPr="00F641B0">
        <w:rPr>
          <w:rFonts w:ascii="Times" w:hAnsi="Times"/>
          <w:noProof/>
          <w:color w:val="000000" w:themeColor="text1"/>
        </w:rPr>
        <w:t>, no miga anco</w:t>
      </w:r>
      <w:r w:rsidRPr="00F641B0">
        <w:rPr>
          <w:rFonts w:ascii="Times" w:hAnsi="Times"/>
          <w:noProof/>
          <w:color w:val="000000" w:themeColor="text1"/>
        </w:rPr>
        <w:t>nier</w:t>
      </w:r>
      <w:r w:rsidRPr="00F641B0">
        <w:rPr>
          <w:rFonts w:ascii="Times" w:hAnsi="Times"/>
          <w:noProof/>
          <w:color w:val="000000" w:themeColor="text1"/>
        </w:rPr>
        <w:tab/>
      </w:r>
      <w:r w:rsidR="00F63131">
        <w:rPr>
          <w:rFonts w:ascii="Times" w:hAnsi="Times"/>
          <w:noProof/>
          <w:color w:val="000000" w:themeColor="text1"/>
        </w:rPr>
        <w:t>;</w:t>
      </w:r>
      <w:r w:rsidRPr="00F641B0">
        <w:rPr>
          <w:rFonts w:ascii="Times" w:hAnsi="Times"/>
          <w:noProof/>
          <w:color w:val="000000" w:themeColor="text1"/>
        </w:rPr>
        <w:tab/>
      </w:r>
    </w:p>
    <w:p w14:paraId="55F83DCA" w14:textId="2C4E6349"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Forti son aguidi como piloti d'arçier</w:t>
      </w:r>
      <w:r w:rsidR="008C04E8" w:rsidRPr="00F641B0">
        <w:rPr>
          <w:rFonts w:ascii="Times" w:hAnsi="Times"/>
          <w:noProof/>
          <w:color w:val="000000" w:themeColor="text1"/>
        </w:rPr>
        <w:t>,</w:t>
      </w:r>
    </w:p>
    <w:p w14:paraId="2F674899" w14:textId="5DFC7132" w:rsidR="0070778F" w:rsidRPr="00F641B0" w:rsidRDefault="007F0F67"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M</w:t>
      </w:r>
      <w:r w:rsidR="00180088">
        <w:rPr>
          <w:rFonts w:ascii="Times" w:hAnsi="Times"/>
          <w:noProof/>
          <w:color w:val="000000" w:themeColor="text1"/>
        </w:rPr>
        <w:t>a·ss</w:t>
      </w:r>
      <w:r w:rsidR="0070778F" w:rsidRPr="00F641B0">
        <w:rPr>
          <w:rFonts w:ascii="Times" w:hAnsi="Times"/>
          <w:noProof/>
          <w:color w:val="000000" w:themeColor="text1"/>
        </w:rPr>
        <w:t>an Guielmo sença falça de</w:t>
      </w:r>
      <w:r w:rsidR="008C04E8" w:rsidRPr="00F641B0">
        <w:rPr>
          <w:rFonts w:ascii="Times" w:hAnsi="Times"/>
          <w:noProof/>
          <w:color w:val="000000" w:themeColor="text1"/>
        </w:rPr>
        <w:t xml:space="preserve"> </w:t>
      </w:r>
      <w:r w:rsidR="0070778F" w:rsidRPr="00F641B0">
        <w:rPr>
          <w:rFonts w:ascii="Times" w:hAnsi="Times"/>
          <w:noProof/>
          <w:color w:val="000000" w:themeColor="text1"/>
        </w:rPr>
        <w:t xml:space="preserve">seger </w:t>
      </w:r>
      <w:r w:rsidR="0070778F" w:rsidRPr="00F641B0">
        <w:rPr>
          <w:rFonts w:ascii="Times" w:hAnsi="Times"/>
          <w:noProof/>
          <w:color w:val="000000" w:themeColor="text1"/>
        </w:rPr>
        <w:tab/>
      </w:r>
      <w:r w:rsidR="0070778F" w:rsidRPr="00F641B0">
        <w:rPr>
          <w:rFonts w:ascii="Times" w:hAnsi="Times"/>
          <w:noProof/>
          <w:color w:val="000000" w:themeColor="text1"/>
        </w:rPr>
        <w:tab/>
      </w:r>
    </w:p>
    <w:p w14:paraId="2858E3BC" w14:textId="307CE53C" w:rsidR="0070778F" w:rsidRPr="00F641B0" w:rsidRDefault="007F0F67"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 xml:space="preserve">Sentier à fatto </w:t>
      </w:r>
      <w:r w:rsidR="00180088">
        <w:rPr>
          <w:rFonts w:ascii="Times" w:hAnsi="Times"/>
          <w:noProof/>
          <w:color w:val="000000" w:themeColor="text1"/>
        </w:rPr>
        <w:t>e·ll</w:t>
      </w:r>
      <w:r w:rsidRPr="00F641B0">
        <w:rPr>
          <w:rFonts w:ascii="Times" w:hAnsi="Times"/>
          <w:noProof/>
          <w:color w:val="000000" w:themeColor="text1"/>
        </w:rPr>
        <w:t>i çon</w:t>
      </w:r>
      <w:r w:rsidR="0070778F" w:rsidRPr="00F641B0">
        <w:rPr>
          <w:rFonts w:ascii="Times" w:hAnsi="Times"/>
          <w:noProof/>
          <w:color w:val="000000" w:themeColor="text1"/>
        </w:rPr>
        <w:t>chi averser</w:t>
      </w:r>
      <w:r w:rsidR="008C04E8" w:rsidRPr="00F641B0">
        <w:rPr>
          <w:rFonts w:ascii="Times" w:hAnsi="Times"/>
          <w:noProof/>
          <w:color w:val="000000" w:themeColor="text1"/>
        </w:rPr>
        <w:t>.</w:t>
      </w:r>
      <w:r w:rsidR="0070778F" w:rsidRPr="00F641B0">
        <w:rPr>
          <w:rFonts w:ascii="Times" w:hAnsi="Times"/>
          <w:noProof/>
          <w:color w:val="000000" w:themeColor="text1"/>
        </w:rPr>
        <w:tab/>
      </w:r>
      <w:r w:rsidR="0070778F" w:rsidRPr="00F641B0">
        <w:rPr>
          <w:rFonts w:ascii="Times" w:hAnsi="Times"/>
          <w:noProof/>
          <w:color w:val="000000" w:themeColor="text1"/>
        </w:rPr>
        <w:tab/>
      </w:r>
    </w:p>
    <w:p w14:paraId="75256814" w14:textId="79C906AF"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noProof/>
          <w:color w:val="000000" w:themeColor="text1"/>
        </w:rPr>
        <w:t>Como elli prexe del de</w:t>
      </w:r>
      <w:r w:rsidR="008C04E8" w:rsidRPr="00F641B0">
        <w:rPr>
          <w:rFonts w:ascii="Times" w:hAnsi="Times"/>
          <w:i/>
          <w:noProof/>
          <w:color w:val="000000" w:themeColor="text1"/>
        </w:rPr>
        <w:t>ru</w:t>
      </w:r>
      <w:r w:rsidRPr="00F641B0">
        <w:rPr>
          <w:rFonts w:ascii="Times" w:hAnsi="Times"/>
          <w:noProof/>
          <w:color w:val="000000" w:themeColor="text1"/>
        </w:rPr>
        <w:t>po</w:t>
      </w:r>
      <w:r w:rsidR="008C04E8" w:rsidRPr="00F641B0">
        <w:rPr>
          <w:rStyle w:val="FootnoteReference"/>
          <w:rFonts w:ascii="Times" w:hAnsi="Times"/>
          <w:noProof/>
          <w:color w:val="000000" w:themeColor="text1"/>
        </w:rPr>
        <w:footnoteReference w:id="478"/>
      </w:r>
      <w:r w:rsidR="00E67877" w:rsidRPr="00F641B0">
        <w:rPr>
          <w:rFonts w:ascii="Times" w:hAnsi="Times"/>
          <w:noProof/>
          <w:color w:val="000000" w:themeColor="text1"/>
        </w:rPr>
        <w:t xml:space="preserve"> paser e avaler</w:t>
      </w:r>
      <w:r w:rsidR="008C04E8" w:rsidRPr="00F641B0">
        <w:rPr>
          <w:rFonts w:ascii="Times" w:hAnsi="Times"/>
          <w:noProof/>
          <w:color w:val="000000" w:themeColor="text1"/>
        </w:rPr>
        <w:t>,</w:t>
      </w:r>
      <w:r w:rsidRPr="00F641B0">
        <w:rPr>
          <w:rFonts w:ascii="Times" w:hAnsi="Times"/>
          <w:noProof/>
          <w:color w:val="000000" w:themeColor="text1"/>
        </w:rPr>
        <w:tab/>
      </w:r>
    </w:p>
    <w:p w14:paraId="3716BDBA" w14:textId="77777777"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cs="Times New Roman"/>
          <w:color w:val="000000" w:themeColor="text1"/>
          <w:lang w:val="en-US"/>
        </w:rPr>
        <w:t>Una gran faça de muro ançioner</w:t>
      </w:r>
    </w:p>
    <w:p w14:paraId="7E796926" w14:textId="294E5C8C" w:rsidR="0070778F" w:rsidRPr="00F641B0" w:rsidRDefault="008C04E8" w:rsidP="00606DC8">
      <w:pPr>
        <w:pStyle w:val="ListParagraph"/>
        <w:numPr>
          <w:ilvl w:val="0"/>
          <w:numId w:val="13"/>
        </w:numPr>
        <w:tabs>
          <w:tab w:val="left" w:pos="1710"/>
        </w:tabs>
        <w:rPr>
          <w:rFonts w:ascii="Times" w:hAnsi="Times"/>
          <w:noProof/>
          <w:color w:val="000000" w:themeColor="text1"/>
        </w:rPr>
      </w:pPr>
      <w:r w:rsidRPr="00F641B0">
        <w:rPr>
          <w:rFonts w:ascii="Times" w:hAnsi="Times" w:cs="Times New Roman"/>
          <w:color w:val="000000" w:themeColor="text1"/>
          <w:lang w:val="en-US"/>
        </w:rPr>
        <w:t>Ch</w:t>
      </w:r>
      <w:r w:rsidR="00FB4DEC" w:rsidRPr="00F641B0">
        <w:rPr>
          <w:rFonts w:ascii="Times" w:hAnsi="Times" w:cs="Times New Roman"/>
          <w:color w:val="000000" w:themeColor="text1"/>
          <w:lang w:val="en-US"/>
        </w:rPr>
        <w:t>'</w:t>
      </w:r>
      <w:r w:rsidRPr="00F641B0">
        <w:rPr>
          <w:rFonts w:ascii="Times" w:hAnsi="Times" w:cs="Times New Roman"/>
          <w:color w:val="000000" w:themeColor="text1"/>
          <w:lang w:val="en-US"/>
        </w:rPr>
        <w:t>aveva d'</w:t>
      </w:r>
      <w:r w:rsidR="0070778F" w:rsidRPr="00F641B0">
        <w:rPr>
          <w:rFonts w:ascii="Times" w:hAnsi="Times" w:cs="Times New Roman"/>
          <w:color w:val="000000" w:themeColor="text1"/>
          <w:lang w:val="en-US"/>
        </w:rPr>
        <w:t>alteça lo trar d'un arcier</w:t>
      </w:r>
      <w:r w:rsidRPr="00F641B0">
        <w:rPr>
          <w:rStyle w:val="FootnoteReference"/>
          <w:rFonts w:ascii="Times" w:hAnsi="Times" w:cs="Times New Roman"/>
          <w:color w:val="000000" w:themeColor="text1"/>
          <w:lang w:val="en-US"/>
        </w:rPr>
        <w:footnoteReference w:id="479"/>
      </w:r>
    </w:p>
    <w:p w14:paraId="12C3DC2E" w14:textId="7BCA39FA" w:rsidR="0070778F" w:rsidRPr="00F641B0" w:rsidRDefault="00F63131" w:rsidP="00606DC8">
      <w:pPr>
        <w:pStyle w:val="ListParagraph"/>
        <w:numPr>
          <w:ilvl w:val="0"/>
          <w:numId w:val="13"/>
        </w:numPr>
        <w:tabs>
          <w:tab w:val="left" w:pos="1710"/>
        </w:tabs>
        <w:rPr>
          <w:rFonts w:ascii="Times" w:hAnsi="Times"/>
          <w:noProof/>
          <w:color w:val="000000" w:themeColor="text1"/>
        </w:rPr>
      </w:pPr>
      <w:r>
        <w:rPr>
          <w:rFonts w:ascii="Times" w:hAnsi="Times" w:cs="Times New Roman"/>
          <w:color w:val="000000" w:themeColor="text1"/>
          <w:lang w:val="en-US"/>
        </w:rPr>
        <w:t>À</w:t>
      </w:r>
      <w:r w:rsidR="0070778F" w:rsidRPr="00F641B0">
        <w:rPr>
          <w:rFonts w:ascii="Times" w:hAnsi="Times" w:cs="Times New Roman"/>
          <w:color w:val="000000" w:themeColor="text1"/>
          <w:lang w:val="en-US"/>
        </w:rPr>
        <w:t>no veçudo e merli</w:t>
      </w:r>
      <w:r>
        <w:rPr>
          <w:rStyle w:val="FootnoteReference"/>
          <w:rFonts w:ascii="Times" w:hAnsi="Times" w:cs="Times New Roman"/>
          <w:color w:val="000000" w:themeColor="text1"/>
          <w:lang w:val="en-US"/>
        </w:rPr>
        <w:footnoteReference w:id="480"/>
      </w:r>
      <w:r w:rsidR="0070778F" w:rsidRPr="00F641B0">
        <w:rPr>
          <w:rFonts w:ascii="Times" w:hAnsi="Times" w:cs="Times New Roman"/>
          <w:color w:val="000000" w:themeColor="text1"/>
          <w:lang w:val="en-US"/>
        </w:rPr>
        <w:t xml:space="preserve"> bata</w:t>
      </w:r>
      <w:r w:rsidR="001B1189">
        <w:rPr>
          <w:rFonts w:ascii="Times" w:hAnsi="Times" w:cs="Times New Roman"/>
          <w:color w:val="000000" w:themeColor="text1"/>
          <w:lang w:val="en-US"/>
        </w:rPr>
        <w:t>i</w:t>
      </w:r>
      <w:r w:rsidR="0070778F" w:rsidRPr="00F641B0">
        <w:rPr>
          <w:rFonts w:ascii="Times" w:hAnsi="Times" w:cs="Times New Roman"/>
          <w:color w:val="000000" w:themeColor="text1"/>
          <w:lang w:val="en-US"/>
        </w:rPr>
        <w:t>er</w:t>
      </w:r>
    </w:p>
    <w:p w14:paraId="7EE29079" w14:textId="31BD92D2" w:rsidR="0070778F" w:rsidRPr="00F641B0" w:rsidRDefault="0070778F" w:rsidP="00606DC8">
      <w:pPr>
        <w:pStyle w:val="ListParagraph"/>
        <w:numPr>
          <w:ilvl w:val="0"/>
          <w:numId w:val="13"/>
        </w:numPr>
        <w:tabs>
          <w:tab w:val="left" w:pos="1710"/>
        </w:tabs>
        <w:rPr>
          <w:rFonts w:ascii="Times" w:hAnsi="Times"/>
          <w:noProof/>
          <w:color w:val="000000" w:themeColor="text1"/>
        </w:rPr>
      </w:pPr>
      <w:r w:rsidRPr="00F641B0">
        <w:rPr>
          <w:rFonts w:ascii="Times" w:hAnsi="Times" w:cs="Times New Roman"/>
          <w:color w:val="000000" w:themeColor="text1"/>
          <w:lang w:val="en-US"/>
        </w:rPr>
        <w:t xml:space="preserve">De fero par </w:t>
      </w:r>
      <w:r w:rsidRPr="00F63131">
        <w:rPr>
          <w:rFonts w:ascii="Times" w:hAnsi="Times" w:cs="Times New Roman"/>
          <w:color w:val="000000" w:themeColor="text1"/>
          <w:highlight w:val="yellow"/>
          <w:lang w:val="en-US"/>
        </w:rPr>
        <w:t>fina a lo terier</w:t>
      </w:r>
      <w:r w:rsidR="008C04E8" w:rsidRPr="00F641B0">
        <w:rPr>
          <w:rFonts w:ascii="Times" w:hAnsi="Times" w:cs="Times New Roman"/>
          <w:color w:val="000000" w:themeColor="text1"/>
          <w:lang w:val="en-US"/>
        </w:rPr>
        <w:t>.</w:t>
      </w:r>
    </w:p>
    <w:p w14:paraId="18587189" w14:textId="2AAD451E" w:rsidR="0070778F" w:rsidRPr="00F641B0" w:rsidRDefault="008C04E8" w:rsidP="00606DC8">
      <w:pPr>
        <w:pStyle w:val="ListParagraph"/>
        <w:numPr>
          <w:ilvl w:val="0"/>
          <w:numId w:val="13"/>
        </w:numPr>
        <w:tabs>
          <w:tab w:val="left" w:pos="1710"/>
        </w:tabs>
        <w:rPr>
          <w:rFonts w:ascii="Times" w:hAnsi="Times"/>
          <w:noProof/>
          <w:color w:val="000000" w:themeColor="text1"/>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Ve</w:t>
      </w:r>
      <w:r w:rsidRPr="00F641B0">
        <w:rPr>
          <w:rFonts w:ascii="Times" w:hAnsi="Times" w:cs="Times New Roman"/>
          <w:color w:val="000000" w:themeColor="text1"/>
          <w:lang w:val="en-US"/>
        </w:rPr>
        <w:t xml:space="preserve"> (t)</w:t>
      </w:r>
      <w:r w:rsidR="0070778F" w:rsidRPr="00F641B0">
        <w:rPr>
          <w:rFonts w:ascii="Times" w:hAnsi="Times" w:cs="Times New Roman"/>
          <w:color w:val="000000" w:themeColor="text1"/>
          <w:lang w:val="en-US"/>
        </w:rPr>
        <w:t>u quel muro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li ber</w:t>
      </w:r>
      <w:r w:rsidRPr="00F641B0">
        <w:rPr>
          <w:rFonts w:ascii="Times" w:hAnsi="Times" w:cs="Times New Roman"/>
          <w:color w:val="000000" w:themeColor="text1"/>
          <w:lang w:val="en-US"/>
        </w:rPr>
        <w:t>,</w:t>
      </w:r>
    </w:p>
    <w:p w14:paraId="1408562F" w14:textId="51AA9D04"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(83V) </w:t>
      </w:r>
      <w:r w:rsidR="008C04E8" w:rsidRPr="00F641B0">
        <w:rPr>
          <w:rFonts w:ascii="Times" w:hAnsi="Times" w:cs="Times New Roman"/>
          <w:color w:val="000000" w:themeColor="text1"/>
          <w:lang w:val="en-US"/>
        </w:rPr>
        <w:t>"</w:t>
      </w:r>
      <w:r w:rsidRPr="00F641B0">
        <w:rPr>
          <w:rFonts w:ascii="Times" w:hAnsi="Times" w:cs="Times New Roman"/>
          <w:color w:val="000000" w:themeColor="text1"/>
          <w:lang w:val="en-US"/>
        </w:rPr>
        <w:t>Elo fa abixo dal dolçe aier sentir</w:t>
      </w:r>
      <w:r w:rsidR="008C04E8" w:rsidRPr="00F641B0">
        <w:rPr>
          <w:rFonts w:ascii="Times" w:hAnsi="Times" w:cs="Times New Roman"/>
          <w:color w:val="000000" w:themeColor="text1"/>
          <w:lang w:val="en-US"/>
        </w:rPr>
        <w:t>,</w:t>
      </w:r>
    </w:p>
    <w:p w14:paraId="1EDF1282" w14:textId="19567866"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Queli che muor se li lasa mener</w:t>
      </w:r>
      <w:r w:rsidR="008C04E8" w:rsidRPr="00F641B0">
        <w:rPr>
          <w:rFonts w:ascii="Times" w:hAnsi="Times" w:cs="Times New Roman"/>
          <w:color w:val="000000" w:themeColor="text1"/>
          <w:lang w:val="en-US"/>
        </w:rPr>
        <w:t>,</w:t>
      </w:r>
    </w:p>
    <w:p w14:paraId="6ED5B900" w14:textId="77777777"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Dello insir fuora non convien mai penser</w:t>
      </w:r>
    </w:p>
    <w:p w14:paraId="1827228C" w14:textId="3D80809D" w:rsidR="0070778F" w:rsidRPr="00F641B0" w:rsidRDefault="008C04E8"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Là </w:t>
      </w:r>
      <w:r w:rsidR="00076F52">
        <w:rPr>
          <w:rFonts w:ascii="Times" w:hAnsi="Times" w:cs="Times New Roman"/>
          <w:color w:val="000000" w:themeColor="text1"/>
          <w:lang w:val="en-US"/>
        </w:rPr>
        <w:t>è·ll</w:t>
      </w:r>
      <w:r w:rsidR="0070778F" w:rsidRPr="00F641B0">
        <w:rPr>
          <w:rFonts w:ascii="Times" w:hAnsi="Times" w:cs="Times New Roman"/>
          <w:color w:val="000000" w:themeColor="text1"/>
          <w:lang w:val="en-US"/>
        </w:rPr>
        <w:t>a intrada del p</w:t>
      </w:r>
      <w:r w:rsidRPr="00F641B0">
        <w:rPr>
          <w:rFonts w:ascii="Times" w:hAnsi="Times" w:cs="Times New Roman"/>
          <w:i/>
          <w:color w:val="000000" w:themeColor="text1"/>
          <w:lang w:val="en-US"/>
        </w:rPr>
        <w:t>e</w:t>
      </w:r>
      <w:r w:rsidR="0070778F" w:rsidRPr="00F641B0">
        <w:rPr>
          <w:rFonts w:ascii="Times" w:hAnsi="Times" w:cs="Times New Roman"/>
          <w:iCs/>
          <w:color w:val="000000" w:themeColor="text1"/>
          <w:lang w:val="en-US"/>
        </w:rPr>
        <w:t>r</w:t>
      </w:r>
      <w:r w:rsidR="0070778F" w:rsidRPr="00F641B0">
        <w:rPr>
          <w:rFonts w:ascii="Times" w:hAnsi="Times" w:cs="Times New Roman"/>
          <w:color w:val="000000" w:themeColor="text1"/>
          <w:lang w:val="en-US"/>
        </w:rPr>
        <w:t>manebel ster</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323977AB" w14:textId="0B8C721E"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In fuogo in flama i</w:t>
      </w:r>
      <w:r w:rsidR="008C04E8" w:rsidRPr="00F641B0">
        <w:rPr>
          <w:rFonts w:ascii="Times" w:hAnsi="Times" w:cs="Times New Roman"/>
          <w:i/>
          <w:iCs/>
          <w:color w:val="000000" w:themeColor="text1"/>
          <w:lang w:val="en-US"/>
        </w:rPr>
        <w:t>n</w:t>
      </w:r>
      <w:r w:rsidRPr="00F641B0">
        <w:rPr>
          <w:rFonts w:ascii="Times" w:hAnsi="Times" w:cs="Times New Roman"/>
          <w:i/>
          <w:iCs/>
          <w:color w:val="000000" w:themeColor="text1"/>
          <w:lang w:val="en-US"/>
        </w:rPr>
        <w:t xml:space="preserve"> </w:t>
      </w:r>
      <w:r w:rsidRPr="00F641B0">
        <w:rPr>
          <w:rFonts w:ascii="Times" w:hAnsi="Times" w:cs="Times New Roman"/>
          <w:color w:val="000000" w:themeColor="text1"/>
          <w:lang w:val="en-US"/>
        </w:rPr>
        <w:t>duol et in plor</w:t>
      </w:r>
      <w:r w:rsidR="008C04E8" w:rsidRPr="00F641B0">
        <w:rPr>
          <w:rFonts w:ascii="Times" w:hAnsi="Times" w:cs="Times New Roman"/>
          <w:color w:val="000000" w:themeColor="text1"/>
          <w:lang w:val="en-US"/>
        </w:rPr>
        <w:t>."</w:t>
      </w:r>
    </w:p>
    <w:p w14:paraId="3E8BD2BC" w14:textId="4CB27A07" w:rsidR="008C04E8" w:rsidRPr="00F641B0" w:rsidRDefault="0070778F" w:rsidP="008C04E8">
      <w:pPr>
        <w:widowControl w:val="0"/>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w:t>
      </w:r>
      <w:r w:rsidR="00F82811" w:rsidRPr="00F641B0">
        <w:rPr>
          <w:rFonts w:ascii="Times" w:hAnsi="Times" w:cs="Times New Roman"/>
          <w:bCs/>
          <w:color w:val="000000" w:themeColor="text1"/>
          <w:lang w:val="en-US"/>
        </w:rPr>
        <w:t>52</w:t>
      </w:r>
      <w:r w:rsidRPr="00F641B0">
        <w:rPr>
          <w:rFonts w:ascii="Times" w:hAnsi="Times" w:cs="Times New Roman"/>
          <w:bCs/>
          <w:color w:val="000000" w:themeColor="text1"/>
          <w:lang w:val="en-US"/>
        </w:rPr>
        <w:t xml:space="preserve">] </w:t>
      </w:r>
    </w:p>
    <w:p w14:paraId="61B0B6E8" w14:textId="7B4F7891"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bCs/>
          <w:color w:val="000000" w:themeColor="text1"/>
          <w:lang w:val="en-US"/>
        </w:rPr>
        <w:t>L</w:t>
      </w:r>
      <w:r w:rsidR="00EA152E" w:rsidRPr="00F641B0">
        <w:rPr>
          <w:rFonts w:ascii="Times" w:hAnsi="Times" w:cs="Times New Roman"/>
          <w:color w:val="000000" w:themeColor="text1"/>
          <w:lang w:val="en-US"/>
        </w:rPr>
        <w:t>o</w:t>
      </w:r>
      <w:r w:rsidR="008C04E8" w:rsidRPr="00F641B0">
        <w:rPr>
          <w:rFonts w:ascii="Times" w:hAnsi="Times" w:cs="Times New Roman"/>
          <w:color w:val="000000" w:themeColor="text1"/>
          <w:lang w:val="en-US"/>
        </w:rPr>
        <w:t xml:space="preserve"> conte s'</w:t>
      </w:r>
      <w:r w:rsidR="00F63131">
        <w:rPr>
          <w:rFonts w:ascii="Times" w:hAnsi="Times" w:cs="Times New Roman"/>
          <w:color w:val="000000" w:themeColor="text1"/>
          <w:lang w:val="en-US"/>
        </w:rPr>
        <w:t>arestà</w:t>
      </w:r>
      <w:r w:rsidRPr="00F641B0">
        <w:rPr>
          <w:rFonts w:ascii="Times" w:hAnsi="Times" w:cs="Times New Roman"/>
          <w:color w:val="000000" w:themeColor="text1"/>
          <w:lang w:val="en-US"/>
        </w:rPr>
        <w:t xml:space="preserve"> a la parola scure</w:t>
      </w:r>
      <w:r w:rsidR="008C04E8" w:rsidRPr="00F641B0">
        <w:rPr>
          <w:rFonts w:ascii="Times" w:hAnsi="Times" w:cs="Times New Roman"/>
          <w:color w:val="000000" w:themeColor="text1"/>
          <w:lang w:val="en-US"/>
        </w:rPr>
        <w:t>,</w:t>
      </w:r>
      <w:r w:rsidR="00016DA3" w:rsidRPr="00F641B0">
        <w:rPr>
          <w:rStyle w:val="FootnoteReference"/>
          <w:rFonts w:ascii="Times" w:hAnsi="Times" w:cs="Times New Roman"/>
          <w:color w:val="000000" w:themeColor="text1"/>
          <w:lang w:val="en-US"/>
        </w:rPr>
        <w:footnoteReference w:id="481"/>
      </w:r>
    </w:p>
    <w:p w14:paraId="5365CFAD" w14:textId="4ACEE489"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dixe</w:t>
      </w:r>
      <w:r w:rsidR="008C04E8" w:rsidRPr="00F641B0">
        <w:rPr>
          <w:rFonts w:ascii="Times" w:hAnsi="Times" w:cs="Times New Roman"/>
          <w:color w:val="000000" w:themeColor="text1"/>
          <w:lang w:val="en-US"/>
        </w:rPr>
        <w:t>, "Duncha è</w:t>
      </w:r>
      <w:r w:rsidRPr="00F641B0">
        <w:rPr>
          <w:rFonts w:ascii="Times" w:hAnsi="Times" w:cs="Times New Roman"/>
          <w:color w:val="000000" w:themeColor="text1"/>
          <w:lang w:val="en-US"/>
        </w:rPr>
        <w:t xml:space="preserve"> queste le mure</w:t>
      </w:r>
    </w:p>
    <w:p w14:paraId="03DD012F" w14:textId="1904E9F1"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sera la</w:t>
      </w:r>
      <w:r w:rsidR="00016DA3" w:rsidRPr="00F641B0">
        <w:rPr>
          <w:rFonts w:ascii="Times" w:hAnsi="Times" w:cs="Times New Roman"/>
          <w:color w:val="000000" w:themeColor="text1"/>
          <w:lang w:val="en-US"/>
        </w:rPr>
        <w:t xml:space="preserve"> çente che tuto tenpo pene dure</w:t>
      </w:r>
      <w:r w:rsidR="00210469" w:rsidRPr="00F641B0">
        <w:rPr>
          <w:rFonts w:ascii="Times" w:hAnsi="Times" w:cs="Times New Roman"/>
          <w:color w:val="000000" w:themeColor="text1"/>
          <w:lang w:val="en-US"/>
        </w:rPr>
        <w:t>."</w:t>
      </w:r>
      <w:r w:rsidR="00016DA3" w:rsidRPr="00F641B0">
        <w:rPr>
          <w:rStyle w:val="FootnoteReference"/>
          <w:rFonts w:ascii="Times" w:hAnsi="Times" w:cs="Times New Roman"/>
          <w:color w:val="000000" w:themeColor="text1"/>
          <w:lang w:val="en-US"/>
        </w:rPr>
        <w:footnoteReference w:id="482"/>
      </w:r>
    </w:p>
    <w:p w14:paraId="508319AD" w14:textId="6C93888E" w:rsidR="0070778F" w:rsidRPr="00F641B0" w:rsidRDefault="00321DD3"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lo Troj</w:t>
      </w:r>
      <w:r w:rsidR="0070778F" w:rsidRPr="00F641B0">
        <w:rPr>
          <w:rFonts w:ascii="Times" w:hAnsi="Times" w:cs="Times New Roman"/>
          <w:color w:val="000000" w:themeColor="text1"/>
          <w:lang w:val="en-US"/>
        </w:rPr>
        <w:t>am</w:t>
      </w:r>
      <w:r w:rsidR="00210469" w:rsidRPr="00F641B0">
        <w:rPr>
          <w:rFonts w:ascii="Times" w:hAnsi="Times" w:cs="Times New Roman"/>
          <w:color w:val="000000" w:themeColor="text1"/>
          <w:lang w:val="en-US"/>
        </w:rPr>
        <w:t>, "G</w:t>
      </w:r>
      <w:r w:rsidR="00D73542" w:rsidRPr="00F641B0">
        <w:rPr>
          <w:rFonts w:ascii="Times" w:hAnsi="Times" w:cs="Times New Roman"/>
          <w:color w:val="000000" w:themeColor="text1"/>
          <w:lang w:val="en-US"/>
        </w:rPr>
        <w:t>uarda quela figure</w:t>
      </w:r>
      <w:r w:rsidR="0070778F" w:rsidRPr="00F641B0">
        <w:rPr>
          <w:rStyle w:val="FootnoteReference"/>
          <w:rFonts w:ascii="Times" w:hAnsi="Times" w:cs="Times New Roman"/>
          <w:color w:val="000000" w:themeColor="text1"/>
          <w:lang w:val="en-US"/>
        </w:rPr>
        <w:footnoteReference w:id="483"/>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507CE521" w14:textId="63162C4F"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quela porta dalla via</w:t>
      </w:r>
      <w:r w:rsidR="00D73542" w:rsidRPr="00F641B0">
        <w:rPr>
          <w:rFonts w:ascii="Times" w:hAnsi="Times" w:cs="Times New Roman"/>
          <w:color w:val="000000" w:themeColor="text1"/>
          <w:lang w:val="en-US"/>
        </w:rPr>
        <w:t xml:space="preserve"> future</w:t>
      </w:r>
      <w:r w:rsidR="00210469" w:rsidRPr="00F641B0">
        <w:rPr>
          <w:rFonts w:ascii="Times" w:hAnsi="Times" w:cs="Times New Roman"/>
          <w:color w:val="000000" w:themeColor="text1"/>
          <w:lang w:val="en-US"/>
        </w:rPr>
        <w:t>.</w:t>
      </w:r>
      <w:r w:rsidR="00D73542" w:rsidRPr="00F641B0">
        <w:rPr>
          <w:rStyle w:val="FootnoteReference"/>
          <w:rFonts w:ascii="Times" w:hAnsi="Times" w:cs="Times New Roman"/>
          <w:color w:val="000000" w:themeColor="text1"/>
          <w:lang w:val="en-US"/>
        </w:rPr>
        <w:footnoteReference w:id="484"/>
      </w:r>
    </w:p>
    <w:p w14:paraId="626EF050" w14:textId="528602E6" w:rsidR="0070778F" w:rsidRPr="00F641B0" w:rsidRDefault="00210469"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muodo de una polçela è</w:t>
      </w:r>
      <w:r w:rsidR="0070778F" w:rsidRPr="00F641B0">
        <w:rPr>
          <w:rFonts w:ascii="Times" w:hAnsi="Times" w:cs="Times New Roman"/>
          <w:color w:val="000000" w:themeColor="text1"/>
          <w:lang w:val="en-US"/>
        </w:rPr>
        <w:t xml:space="preserve"> vixo </w:t>
      </w:r>
      <w:r w:rsidR="00FB4DEC" w:rsidRPr="00F641B0">
        <w:rPr>
          <w:rFonts w:ascii="Times" w:hAnsi="Times" w:cs="Times New Roman"/>
          <w:color w:val="000000" w:themeColor="text1"/>
          <w:lang w:val="en-US"/>
        </w:rPr>
        <w:t>e veste</w:t>
      </w:r>
      <w:r w:rsidR="0070778F" w:rsidRPr="00F641B0">
        <w:rPr>
          <w:rFonts w:ascii="Times" w:hAnsi="Times" w:cs="Times New Roman"/>
          <w:color w:val="000000" w:themeColor="text1"/>
          <w:lang w:val="en-US"/>
        </w:rPr>
        <w:t>dure</w:t>
      </w:r>
      <w:r w:rsidR="0070778F" w:rsidRPr="00F641B0">
        <w:rPr>
          <w:rFonts w:ascii="Times" w:hAnsi="Times" w:cs="Times New Roman"/>
          <w:color w:val="000000" w:themeColor="text1"/>
          <w:lang w:val="en-US"/>
        </w:rPr>
        <w:tab/>
      </w:r>
    </w:p>
    <w:p w14:paraId="55061849" w14:textId="26CAF2B9"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tien la spada che d</w:t>
      </w:r>
      <w:r w:rsidR="00210469" w:rsidRPr="00F641B0">
        <w:rPr>
          <w:rFonts w:ascii="Times" w:hAnsi="Times" w:cs="Times New Roman"/>
          <w:color w:val="000000" w:themeColor="text1"/>
          <w:lang w:val="en-US"/>
        </w:rPr>
        <w:t>'a</w:t>
      </w:r>
      <w:r w:rsidR="00D73542" w:rsidRPr="00F641B0">
        <w:rPr>
          <w:rFonts w:ascii="Times" w:hAnsi="Times" w:cs="Times New Roman"/>
          <w:color w:val="000000" w:themeColor="text1"/>
          <w:lang w:val="en-US"/>
        </w:rPr>
        <w:t>cel senbia pure,</w:t>
      </w:r>
      <w:r w:rsidR="00D73542" w:rsidRPr="00F641B0">
        <w:rPr>
          <w:rStyle w:val="FootnoteReference"/>
          <w:rFonts w:ascii="Times" w:hAnsi="Times" w:cs="Times New Roman"/>
          <w:color w:val="000000" w:themeColor="text1"/>
          <w:lang w:val="en-US"/>
        </w:rPr>
        <w:footnoteReference w:id="485"/>
      </w:r>
    </w:p>
    <w:p w14:paraId="65DE7F96" w14:textId="3507986B"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quela carta ch</w:t>
      </w:r>
      <w:r w:rsidR="00D73542"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coverta de scur</w:t>
      </w:r>
      <w:r w:rsidR="00D73542" w:rsidRPr="00F641B0">
        <w:rPr>
          <w:rFonts w:ascii="Times" w:hAnsi="Times" w:cs="Times New Roman"/>
          <w:color w:val="000000" w:themeColor="text1"/>
          <w:lang w:val="en-US"/>
        </w:rPr>
        <w:t>(e)</w:t>
      </w:r>
      <w:r w:rsidR="00321DD3" w:rsidRPr="00F641B0">
        <w:rPr>
          <w:rStyle w:val="FootnoteReference"/>
          <w:rFonts w:ascii="Times" w:hAnsi="Times" w:cs="Times New Roman"/>
          <w:color w:val="000000" w:themeColor="text1"/>
          <w:lang w:val="en-US"/>
        </w:rPr>
        <w:footnoteReference w:id="486"/>
      </w:r>
    </w:p>
    <w:p w14:paraId="23D179E1" w14:textId="32B3044B" w:rsidR="0070778F" w:rsidRPr="00F641B0" w:rsidRDefault="00D73542"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può intender çò</w:t>
      </w:r>
      <w:r w:rsidR="0070778F"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la leture</w:t>
      </w:r>
      <w:r w:rsidRPr="00F641B0">
        <w:rPr>
          <w:rFonts w:ascii="Times" w:hAnsi="Times" w:cs="Times New Roman"/>
          <w:color w:val="000000" w:themeColor="text1"/>
          <w:lang w:val="en-US"/>
        </w:rPr>
        <w:t>:</w:t>
      </w:r>
    </w:p>
    <w:p w14:paraId="363D8528" w14:textId="7F252EE2" w:rsidR="0070778F" w:rsidRPr="00F641B0" w:rsidRDefault="00321DD3"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Francha</w:t>
      </w:r>
      <w:r w:rsidR="00D73542" w:rsidRPr="00F641B0">
        <w:rPr>
          <w:rFonts w:ascii="Times" w:hAnsi="Times" w:cs="Times New Roman"/>
          <w:color w:val="000000" w:themeColor="text1"/>
          <w:lang w:val="en-US"/>
        </w:rPr>
        <w:t xml:space="preserve"> justixia cuntra la lor mesur(e)</w:t>
      </w:r>
      <w:r w:rsidRPr="00F641B0">
        <w:rPr>
          <w:rStyle w:val="FootnoteReference"/>
          <w:rFonts w:ascii="Times" w:hAnsi="Times" w:cs="Times New Roman"/>
          <w:color w:val="000000" w:themeColor="text1"/>
          <w:lang w:val="en-US"/>
        </w:rPr>
        <w:footnoteReference w:id="487"/>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712A0FE4" w14:textId="29B74B73" w:rsidR="0070778F" w:rsidRPr="00F641B0" w:rsidRDefault="00D73542"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0778F" w:rsidRPr="00F641B0">
        <w:rPr>
          <w:rFonts w:ascii="Times" w:hAnsi="Times" w:cs="Times New Roman"/>
          <w:color w:val="000000" w:themeColor="text1"/>
          <w:lang w:val="en-US"/>
        </w:rPr>
        <w:t>el se guarda la humana criature</w:t>
      </w:r>
    </w:p>
    <w:p w14:paraId="75B09F27" w14:textId="77D646AD"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Aprexo la morte de intrar in questa ardure</w:t>
      </w:r>
      <w:r w:rsidR="00D73542" w:rsidRPr="00F641B0">
        <w:rPr>
          <w:rFonts w:ascii="Times" w:hAnsi="Times" w:cs="Times New Roman"/>
          <w:color w:val="000000" w:themeColor="text1"/>
          <w:lang w:val="en-US"/>
        </w:rPr>
        <w:t>,</w:t>
      </w:r>
    </w:p>
    <w:p w14:paraId="284A7D55" w14:textId="50848445"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mai no</w:t>
      </w:r>
      <w:r w:rsidR="00D73542"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esse chi passa la penture</w:t>
      </w:r>
      <w:r w:rsidR="00D73542" w:rsidRPr="00F641B0">
        <w:rPr>
          <w:rFonts w:ascii="Times" w:hAnsi="Times" w:cs="Times New Roman"/>
          <w:color w:val="000000" w:themeColor="text1"/>
          <w:lang w:val="en-US"/>
        </w:rPr>
        <w:t>.</w:t>
      </w:r>
      <w:r w:rsidR="00321DD3" w:rsidRPr="00F641B0">
        <w:rPr>
          <w:rFonts w:ascii="Times" w:hAnsi="Times" w:cs="Times New Roman"/>
          <w:color w:val="000000" w:themeColor="text1"/>
          <w:lang w:val="en-US"/>
        </w:rPr>
        <w:t>'</w:t>
      </w:r>
      <w:r w:rsidR="00D73542" w:rsidRPr="00F641B0">
        <w:rPr>
          <w:rFonts w:ascii="Times" w:hAnsi="Times" w:cs="Times New Roman"/>
          <w:color w:val="000000" w:themeColor="text1"/>
          <w:lang w:val="en-US"/>
        </w:rPr>
        <w:t>"</w:t>
      </w:r>
    </w:p>
    <w:p w14:paraId="63B8452E" w14:textId="002CA88A" w:rsidR="00D73542" w:rsidRPr="00F641B0" w:rsidRDefault="00F82811" w:rsidP="00D73542">
      <w:pPr>
        <w:widowControl w:val="0"/>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153</w:t>
      </w:r>
      <w:r w:rsidR="0070778F" w:rsidRPr="00F641B0">
        <w:rPr>
          <w:rFonts w:ascii="Times" w:hAnsi="Times" w:cs="Times New Roman"/>
          <w:bCs/>
          <w:color w:val="000000" w:themeColor="text1"/>
          <w:lang w:val="en-US"/>
        </w:rPr>
        <w:t>]</w:t>
      </w:r>
      <w:r w:rsidR="00CA51FD" w:rsidRPr="00F641B0">
        <w:rPr>
          <w:rFonts w:ascii="Times" w:hAnsi="Times" w:cs="Times New Roman"/>
          <w:color w:val="000000" w:themeColor="text1"/>
          <w:lang w:val="en-US"/>
        </w:rPr>
        <w:t xml:space="preserve"> </w:t>
      </w:r>
    </w:p>
    <w:p w14:paraId="4CB6F873" w14:textId="0175FAF7"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Ugo</w:t>
      </w:r>
      <w:r w:rsidR="00016DA3" w:rsidRPr="00F641B0">
        <w:rPr>
          <w:rFonts w:ascii="Times" w:hAnsi="Times" w:cs="Times New Roman"/>
          <w:color w:val="000000" w:themeColor="text1"/>
          <w:lang w:val="en-US"/>
        </w:rPr>
        <w:t>, "V</w:t>
      </w:r>
      <w:r w:rsidRPr="00F641B0">
        <w:rPr>
          <w:rFonts w:ascii="Times" w:hAnsi="Times" w:cs="Times New Roman"/>
          <w:color w:val="000000" w:themeColor="text1"/>
          <w:lang w:val="en-US"/>
        </w:rPr>
        <w:t>ien elo a dir p</w:t>
      </w:r>
      <w:r w:rsidR="00016DA3"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moi</w:t>
      </w:r>
      <w:r w:rsidR="00016DA3" w:rsidRPr="00F641B0">
        <w:rPr>
          <w:rFonts w:ascii="Times" w:hAnsi="Times" w:cs="Times New Roman"/>
          <w:color w:val="000000" w:themeColor="text1"/>
          <w:lang w:val="en-US"/>
        </w:rPr>
        <w:t>?</w:t>
      </w:r>
    </w:p>
    <w:p w14:paraId="22663410" w14:textId="3F961480"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Intrar non li </w:t>
      </w:r>
      <w:r w:rsidR="00024205">
        <w:rPr>
          <w:rFonts w:ascii="Times" w:hAnsi="Times" w:cs="Times New Roman"/>
          <w:color w:val="000000" w:themeColor="text1"/>
          <w:lang w:val="en-US"/>
        </w:rPr>
        <w:t>voio</w:t>
      </w:r>
      <w:r w:rsidR="00016DA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 mai insir no</w:t>
      </w:r>
      <w:r w:rsidR="00016DA3"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doi</w:t>
      </w:r>
      <w:r w:rsidR="00016DA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45E80CF3" w14:textId="6873C3F9"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Eneas</w:t>
      </w:r>
      <w:r w:rsidR="00016DA3" w:rsidRPr="00F641B0">
        <w:rPr>
          <w:rFonts w:ascii="Times" w:hAnsi="Times" w:cs="Times New Roman"/>
          <w:color w:val="000000" w:themeColor="text1"/>
          <w:lang w:val="en-US"/>
        </w:rPr>
        <w:t>, "Algun non à</w:t>
      </w:r>
      <w:r w:rsidRPr="00F641B0">
        <w:rPr>
          <w:rFonts w:ascii="Times" w:hAnsi="Times" w:cs="Times New Roman"/>
          <w:color w:val="000000" w:themeColor="text1"/>
          <w:lang w:val="en-US"/>
        </w:rPr>
        <w:t xml:space="preserve"> poder sovra toi</w:t>
      </w:r>
      <w:r w:rsidR="00016DA3" w:rsidRPr="00F641B0">
        <w:rPr>
          <w:rFonts w:ascii="Times" w:hAnsi="Times" w:cs="Times New Roman"/>
          <w:color w:val="000000" w:themeColor="text1"/>
          <w:lang w:val="en-US"/>
        </w:rPr>
        <w:t>.</w:t>
      </w:r>
    </w:p>
    <w:p w14:paraId="72459686" w14:textId="06AB463C"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Plaxess</w:t>
      </w:r>
      <w:r w:rsidR="00016DA3" w:rsidRPr="00F641B0">
        <w:rPr>
          <w:rFonts w:ascii="Times" w:hAnsi="Times" w:cs="Times New Roman"/>
          <w:color w:val="000000" w:themeColor="text1"/>
          <w:lang w:val="en-US"/>
        </w:rPr>
        <w:t>'e</w:t>
      </w:r>
      <w:r w:rsidRPr="00F641B0">
        <w:rPr>
          <w:rFonts w:ascii="Times" w:hAnsi="Times" w:cs="Times New Roman"/>
          <w:color w:val="000000" w:themeColor="text1"/>
          <w:lang w:val="en-US"/>
        </w:rPr>
        <w:t>l</w:t>
      </w:r>
      <w:r w:rsidR="00321DD3"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a Dio quando sença nul i</w:t>
      </w:r>
      <w:r w:rsidR="00016DA3" w:rsidRPr="00F641B0">
        <w:rPr>
          <w:rFonts w:ascii="Times" w:hAnsi="Times" w:cs="Times New Roman"/>
          <w:i/>
          <w:iCs/>
          <w:color w:val="000000" w:themeColor="text1"/>
          <w:lang w:val="en-US"/>
        </w:rPr>
        <w:t>n</w:t>
      </w:r>
      <w:r w:rsidRPr="00F641B0">
        <w:rPr>
          <w:rFonts w:ascii="Times" w:hAnsi="Times" w:cs="Times New Roman"/>
          <w:color w:val="000000" w:themeColor="text1"/>
          <w:lang w:val="en-US"/>
        </w:rPr>
        <w:t>noi</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72AC811F" w14:textId="01CFA1E1" w:rsidR="0070778F" w:rsidRPr="00F641B0" w:rsidRDefault="00016DA3"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w:t>
      </w:r>
      <w:r w:rsidR="0070778F" w:rsidRPr="00F641B0">
        <w:rPr>
          <w:rFonts w:ascii="Times" w:hAnsi="Times" w:cs="Times New Roman"/>
          <w:color w:val="000000" w:themeColor="text1"/>
          <w:lang w:val="en-US"/>
        </w:rPr>
        <w:t>en torneras</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io ne inssisse a quela fois</w:t>
      </w:r>
      <w:r w:rsidRPr="00F641B0">
        <w:rPr>
          <w:rFonts w:ascii="Times" w:hAnsi="Times" w:cs="Times New Roman"/>
          <w:color w:val="000000" w:themeColor="text1"/>
          <w:lang w:val="en-US"/>
        </w:rPr>
        <w:t>!"</w:t>
      </w:r>
    </w:p>
    <w:p w14:paraId="5EE27892" w14:textId="4C2C1976"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dixe Guielmo</w:t>
      </w:r>
      <w:r w:rsidR="00016DA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016DA3" w:rsidRPr="00F641B0">
        <w:rPr>
          <w:rFonts w:ascii="Times" w:hAnsi="Times" w:cs="Times New Roman"/>
          <w:color w:val="000000" w:themeColor="text1"/>
          <w:lang w:val="en-US"/>
        </w:rPr>
        <w:t>"V</w:t>
      </w:r>
      <w:r w:rsidRPr="00F641B0">
        <w:rPr>
          <w:rFonts w:ascii="Times" w:hAnsi="Times" w:cs="Times New Roman"/>
          <w:color w:val="000000" w:themeColor="text1"/>
          <w:lang w:val="en-US"/>
        </w:rPr>
        <w:t>arda se tu voi</w:t>
      </w:r>
      <w:r w:rsidR="00016DA3" w:rsidRPr="00F641B0">
        <w:rPr>
          <w:rFonts w:ascii="Times" w:hAnsi="Times" w:cs="Times New Roman"/>
          <w:color w:val="000000" w:themeColor="text1"/>
          <w:lang w:val="en-US"/>
        </w:rPr>
        <w:t>,</w:t>
      </w:r>
    </w:p>
    <w:p w14:paraId="3138720D" w14:textId="08B793D5"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w:t>
      </w:r>
      <w:r w:rsidR="00016DA3" w:rsidRPr="00F641B0">
        <w:rPr>
          <w:rFonts w:ascii="Times" w:hAnsi="Times" w:cs="Times New Roman"/>
          <w:color w:val="000000" w:themeColor="text1"/>
          <w:lang w:val="en-US"/>
        </w:rPr>
        <w:t>la alta porta à quel dragon ver</w:t>
      </w:r>
      <w:r w:rsidRPr="00F641B0">
        <w:rPr>
          <w:rFonts w:ascii="Times" w:hAnsi="Times" w:cs="Times New Roman"/>
          <w:color w:val="000000" w:themeColor="text1"/>
          <w:lang w:val="en-US"/>
        </w:rPr>
        <w:t>moi</w:t>
      </w:r>
    </w:p>
    <w:p w14:paraId="5D7C1D9C" w14:textId="65246BB4" w:rsidR="0070778F" w:rsidRPr="00F641B0" w:rsidRDefault="00016DA3"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Incoronado a guixa d'</w:t>
      </w:r>
      <w:r w:rsidR="0070778F" w:rsidRPr="00F641B0">
        <w:rPr>
          <w:rFonts w:ascii="Times" w:hAnsi="Times" w:cs="Times New Roman"/>
          <w:color w:val="000000" w:themeColor="text1"/>
          <w:lang w:val="en-US"/>
        </w:rPr>
        <w:t>un roi</w:t>
      </w:r>
      <w:r w:rsidRPr="00F641B0">
        <w:rPr>
          <w:rFonts w:ascii="Times" w:hAnsi="Times" w:cs="Times New Roman"/>
          <w:color w:val="000000" w:themeColor="text1"/>
          <w:lang w:val="en-US"/>
        </w:rPr>
        <w:t>.</w:t>
      </w:r>
    </w:p>
    <w:p w14:paraId="7D88CF0C" w14:textId="32D146AA"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(84R) P</w:t>
      </w:r>
      <w:r w:rsidR="00016DA3"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quela porta entra queli de la loi</w:t>
      </w:r>
    </w:p>
    <w:p w14:paraId="047BF659" w14:textId="15B93E86"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in </w:t>
      </w:r>
      <w:r w:rsidR="004226A3" w:rsidRPr="00F641B0">
        <w:rPr>
          <w:rFonts w:ascii="Times" w:hAnsi="Times" w:cs="Times New Roman"/>
          <w:color w:val="000000" w:themeColor="text1"/>
          <w:lang w:val="en-US"/>
        </w:rPr>
        <w:t>J</w:t>
      </w:r>
      <w:r w:rsidRPr="00F641B0">
        <w:rPr>
          <w:rFonts w:ascii="Times" w:hAnsi="Times" w:cs="Times New Roman"/>
          <w:color w:val="000000" w:themeColor="text1"/>
          <w:lang w:val="en-US"/>
        </w:rPr>
        <w:t xml:space="preserve">exhu </w:t>
      </w:r>
      <w:r w:rsidR="008B1E2C" w:rsidRPr="00F641B0">
        <w:rPr>
          <w:rFonts w:ascii="Times" w:hAnsi="Times" w:cs="Times New Roman"/>
          <w:i/>
          <w:color w:val="000000" w:themeColor="text1"/>
          <w:lang w:val="en-US"/>
        </w:rPr>
        <w:t>Crist</w:t>
      </w:r>
      <w:r w:rsidR="00016DA3"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non ave ne amor ne foi       </w:t>
      </w:r>
    </w:p>
    <w:p w14:paraId="22A678E5" w14:textId="1571BA91" w:rsidR="0070778F" w:rsidRPr="00F641B0" w:rsidRDefault="00763FB5"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ch</w:t>
      </w:r>
      <w:r w:rsidR="0070778F" w:rsidRPr="00F641B0">
        <w:rPr>
          <w:rFonts w:ascii="Times" w:hAnsi="Times" w:cs="Times New Roman"/>
          <w:color w:val="000000" w:themeColor="text1"/>
          <w:lang w:val="en-US"/>
        </w:rPr>
        <w:t>e</w:t>
      </w:r>
      <w:r w:rsidR="00321DD3"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 meteno en croxe al voler soi</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6778A462" w14:textId="02CF0D6A"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aspeteno lo messaço sacroi</w:t>
      </w:r>
      <w:r w:rsidR="00004A6B" w:rsidRPr="00F641B0">
        <w:rPr>
          <w:rFonts w:ascii="Times" w:hAnsi="Times" w:cs="Times New Roman"/>
          <w:color w:val="000000" w:themeColor="text1"/>
          <w:lang w:val="en-US"/>
        </w:rPr>
        <w:t>:</w:t>
      </w:r>
    </w:p>
    <w:p w14:paraId="1A47307A" w14:textId="4B4074D6" w:rsidR="0070778F" w:rsidRPr="00F641B0" w:rsidRDefault="00004A6B"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Çò è el Mexia che nasserà</w:t>
      </w:r>
      <w:r w:rsidR="0070778F" w:rsidRPr="00F641B0">
        <w:rPr>
          <w:rFonts w:ascii="Times" w:hAnsi="Times" w:cs="Times New Roman"/>
          <w:color w:val="000000" w:themeColor="text1"/>
          <w:lang w:val="en-US"/>
        </w:rPr>
        <w:t xml:space="preserve"> contra la loi</w:t>
      </w:r>
      <w:r w:rsidRPr="00F641B0">
        <w:rPr>
          <w:rFonts w:ascii="Times" w:hAnsi="Times" w:cs="Times New Roman"/>
          <w:color w:val="000000" w:themeColor="text1"/>
          <w:lang w:val="en-US"/>
        </w:rPr>
        <w:t>.</w:t>
      </w:r>
    </w:p>
    <w:p w14:paraId="381B68E0" w14:textId="77777777"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Moissant che sequeno quel planoi</w:t>
      </w:r>
    </w:p>
    <w:p w14:paraId="0E9327D4" w14:textId="094B0D4C" w:rsidR="0070778F" w:rsidRPr="00F641B0" w:rsidRDefault="00004A6B"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Çà</w:t>
      </w:r>
      <w:r w:rsidR="0070778F" w:rsidRPr="00F641B0">
        <w:rPr>
          <w:rFonts w:ascii="Times" w:hAnsi="Times" w:cs="Times New Roman"/>
          <w:color w:val="000000" w:themeColor="text1"/>
          <w:lang w:val="en-US"/>
        </w:rPr>
        <w:t xml:space="preserve"> li veder</w:t>
      </w:r>
      <w:r w:rsidRPr="00F641B0">
        <w:rPr>
          <w:rFonts w:ascii="Times" w:hAnsi="Times" w:cs="Times New Roman"/>
          <w:color w:val="000000" w:themeColor="text1"/>
          <w:lang w:val="en-US"/>
        </w:rPr>
        <w:t>é</w:t>
      </w:r>
      <w:r w:rsidR="0070778F" w:rsidRPr="00F641B0">
        <w:rPr>
          <w:rFonts w:ascii="Times" w:hAnsi="Times" w:cs="Times New Roman"/>
          <w:color w:val="000000" w:themeColor="text1"/>
          <w:lang w:val="en-US"/>
        </w:rPr>
        <w:t xml:space="preserve"> intrar plui de </w:t>
      </w:r>
      <w:r w:rsidR="00370B42">
        <w:rPr>
          <w:rFonts w:ascii="Times" w:hAnsi="Times" w:cs="Times New Roman"/>
          <w:color w:val="000000" w:themeColor="text1"/>
          <w:lang w:val="en-US"/>
        </w:rPr>
        <w:t>.</w:t>
      </w:r>
      <w:r w:rsidR="0070778F" w:rsidRPr="00F641B0">
        <w:rPr>
          <w:rFonts w:ascii="Times" w:hAnsi="Times" w:cs="Times New Roman"/>
          <w:color w:val="000000" w:themeColor="text1"/>
          <w:lang w:val="en-US"/>
        </w:rPr>
        <w:t>XX</w:t>
      </w:r>
      <w:r w:rsidR="00370B42">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doi</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3E6BAA4F" w14:textId="574201B4"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004A6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quela porta</w:t>
      </w:r>
      <w:r w:rsidR="00004A6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 tu reguardi un poi</w:t>
      </w:r>
      <w:r w:rsidR="00004A6B" w:rsidRPr="00F641B0">
        <w:rPr>
          <w:rFonts w:ascii="Times" w:hAnsi="Times" w:cs="Times New Roman"/>
          <w:color w:val="000000" w:themeColor="text1"/>
          <w:lang w:val="en-US"/>
        </w:rPr>
        <w:t>,</w:t>
      </w:r>
    </w:p>
    <w:p w14:paraId="741594DA" w14:textId="1EDF90F2" w:rsidR="0070778F" w:rsidRPr="00F641B0" w:rsidRDefault="00004A6B"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mai non averà</w:t>
      </w:r>
      <w:r w:rsidR="0070778F" w:rsidRPr="00F641B0">
        <w:rPr>
          <w:rFonts w:ascii="Times" w:hAnsi="Times" w:cs="Times New Roman"/>
          <w:color w:val="000000" w:themeColor="text1"/>
          <w:lang w:val="en-US"/>
        </w:rPr>
        <w:t xml:space="preserve"> se no </w:t>
      </w:r>
      <w:r w:rsidR="0070778F" w:rsidRPr="00F641B0">
        <w:rPr>
          <w:rFonts w:ascii="Times" w:hAnsi="Times" w:cs="Times New Roman"/>
          <w:color w:val="000000" w:themeColor="text1"/>
          <w:highlight w:val="yellow"/>
          <w:lang w:val="en-US"/>
        </w:rPr>
        <w:t>male aloi</w:t>
      </w:r>
      <w:r w:rsidRPr="00F641B0">
        <w:rPr>
          <w:rFonts w:ascii="Times" w:hAnsi="Times" w:cs="Times New Roman"/>
          <w:color w:val="000000" w:themeColor="text1"/>
          <w:lang w:val="en-US"/>
        </w:rPr>
        <w:t>."</w:t>
      </w:r>
      <w:r w:rsidR="00F63131">
        <w:rPr>
          <w:rStyle w:val="FootnoteReference"/>
          <w:rFonts w:ascii="Times" w:hAnsi="Times" w:cs="Times New Roman"/>
          <w:color w:val="000000" w:themeColor="text1"/>
          <w:lang w:val="en-US"/>
        </w:rPr>
        <w:footnoteReference w:id="488"/>
      </w:r>
    </w:p>
    <w:p w14:paraId="743EA269" w14:textId="5BD3ED96" w:rsidR="00004A6B" w:rsidRPr="00F641B0" w:rsidRDefault="00F82811" w:rsidP="00004A6B">
      <w:pPr>
        <w:widowControl w:val="0"/>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154</w:t>
      </w:r>
      <w:r w:rsidR="0070778F" w:rsidRPr="00F641B0">
        <w:rPr>
          <w:rFonts w:ascii="Times" w:hAnsi="Times" w:cs="Times New Roman"/>
          <w:color w:val="000000" w:themeColor="text1"/>
          <w:lang w:val="en-US"/>
        </w:rPr>
        <w:t xml:space="preserve">] </w:t>
      </w:r>
    </w:p>
    <w:p w14:paraId="7AFC5F82" w14:textId="39BF9232" w:rsidR="0070778F" w:rsidRPr="00F641B0" w:rsidRDefault="00004A6B"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w:t>
      </w:r>
      <w:r w:rsidR="0070778F" w:rsidRPr="00F641B0">
        <w:rPr>
          <w:rFonts w:ascii="Times" w:hAnsi="Times" w:cs="Times New Roman"/>
          <w:color w:val="000000" w:themeColor="text1"/>
          <w:lang w:val="en-US"/>
        </w:rPr>
        <w:t xml:space="preserve">sse lo conte </w:t>
      </w:r>
      <w:r w:rsidR="00EA152E" w:rsidRPr="00F641B0">
        <w:rPr>
          <w:rFonts w:ascii="Times" w:hAnsi="Times" w:cs="Times New Roman"/>
          <w:color w:val="000000" w:themeColor="text1"/>
          <w:lang w:val="en-US"/>
        </w:rPr>
        <w:t>U</w:t>
      </w:r>
      <w:r w:rsidR="00EA152E" w:rsidRPr="00F641B0">
        <w:rPr>
          <w:rFonts w:ascii="Times" w:hAnsi="Times" w:cs="Times New Roman"/>
          <w:i/>
          <w:color w:val="000000" w:themeColor="text1"/>
          <w:lang w:val="en-US"/>
        </w:rPr>
        <w:t>go</w:t>
      </w:r>
      <w:r w:rsidRPr="00F641B0">
        <w:rPr>
          <w:rFonts w:ascii="Times" w:hAnsi="Times" w:cs="Times New Roman"/>
          <w:color w:val="000000" w:themeColor="text1"/>
          <w:lang w:val="en-US"/>
        </w:rPr>
        <w:t>, "M</w:t>
      </w:r>
      <w:r w:rsidR="0070778F" w:rsidRPr="00F641B0">
        <w:rPr>
          <w:rFonts w:ascii="Times" w:hAnsi="Times" w:cs="Times New Roman"/>
          <w:color w:val="000000" w:themeColor="text1"/>
          <w:lang w:val="en-US"/>
        </w:rPr>
        <w:t xml:space="preserve">io </w:t>
      </w:r>
      <w:r w:rsidR="000A1AE9" w:rsidRPr="00F641B0">
        <w:rPr>
          <w:rFonts w:ascii="Times" w:hAnsi="Times" w:cs="Times New Roman"/>
          <w:color w:val="000000" w:themeColor="text1"/>
          <w:lang w:val="en-US"/>
        </w:rPr>
        <w:t>Signor</w:t>
      </w:r>
      <w:r w:rsidRPr="00F641B0">
        <w:rPr>
          <w:rFonts w:ascii="Times" w:hAnsi="Times" w:cs="Times New Roman"/>
          <w:color w:val="000000" w:themeColor="text1"/>
          <w:lang w:val="en-US"/>
        </w:rPr>
        <w:t>,</w:t>
      </w:r>
      <w:r w:rsidR="0056127B" w:rsidRPr="00F641B0">
        <w:rPr>
          <w:rFonts w:ascii="Times" w:hAnsi="Times" w:cs="Times New Roman"/>
          <w:color w:val="000000" w:themeColor="text1"/>
          <w:lang w:val="en-US"/>
        </w:rPr>
        <w:t xml:space="preserve"> or insegne</w:t>
      </w:r>
      <w:r w:rsidR="00321DD3" w:rsidRPr="00F641B0">
        <w:rPr>
          <w:rFonts w:ascii="Times" w:hAnsi="Times" w:cs="Times New Roman"/>
          <w:color w:val="000000" w:themeColor="text1"/>
          <w:lang w:val="en-US"/>
        </w:rPr>
        <w:t>:</w:t>
      </w:r>
      <w:r w:rsidR="00321DD3" w:rsidRPr="00F641B0">
        <w:rPr>
          <w:rStyle w:val="FootnoteReference"/>
          <w:rFonts w:ascii="Times" w:hAnsi="Times" w:cs="Times New Roman"/>
          <w:color w:val="000000" w:themeColor="text1"/>
          <w:lang w:val="en-US"/>
        </w:rPr>
        <w:footnoteReference w:id="489"/>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3EE90938" w14:textId="240BFB0B" w:rsidR="0070778F" w:rsidRPr="00F641B0" w:rsidRDefault="00004A6B"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a terça porta sor quela tore altegne</w:t>
      </w:r>
      <w:r w:rsidRPr="00F641B0">
        <w:rPr>
          <w:rFonts w:ascii="Times" w:hAnsi="Times" w:cs="Times New Roman"/>
          <w:color w:val="000000" w:themeColor="text1"/>
          <w:lang w:val="en-US"/>
        </w:rPr>
        <w:t>,</w:t>
      </w:r>
    </w:p>
    <w:p w14:paraId="0D138117" w14:textId="12672A53"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 significa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quel dragon regraine</w:t>
      </w:r>
    </w:p>
    <w:p w14:paraId="404BF75E" w14:textId="768E26BF"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tien la maça i</w:t>
      </w:r>
      <w:r w:rsidR="00004A6B"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branca grifaine</w:t>
      </w:r>
      <w:r w:rsidR="00004A6B" w:rsidRPr="00F641B0">
        <w:rPr>
          <w:rFonts w:ascii="Times" w:hAnsi="Times" w:cs="Times New Roman"/>
          <w:color w:val="000000" w:themeColor="text1"/>
          <w:lang w:val="en-US"/>
        </w:rPr>
        <w:t>?</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3D5DAAD7" w14:textId="46715503"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porta par alle altre una montagne</w:t>
      </w:r>
      <w:r w:rsidR="00004A6B" w:rsidRPr="00F641B0">
        <w:rPr>
          <w:rFonts w:ascii="Times" w:hAnsi="Times" w:cs="Times New Roman"/>
          <w:color w:val="000000" w:themeColor="text1"/>
          <w:lang w:val="en-US"/>
        </w:rPr>
        <w:t>,</w:t>
      </w:r>
    </w:p>
    <w:p w14:paraId="72770382" w14:textId="1035DD94"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larga e alta e de maçor intragne</w:t>
      </w:r>
      <w:r w:rsidR="00004A6B" w:rsidRPr="00F641B0">
        <w:rPr>
          <w:rFonts w:ascii="Times" w:hAnsi="Times" w:cs="Times New Roman"/>
          <w:color w:val="000000" w:themeColor="text1"/>
          <w:lang w:val="en-US"/>
        </w:rPr>
        <w:t>."</w:t>
      </w:r>
      <w:r w:rsidR="00004A6B" w:rsidRPr="00F641B0">
        <w:rPr>
          <w:rStyle w:val="FootnoteReference"/>
          <w:rFonts w:ascii="Times" w:hAnsi="Times" w:cs="Times New Roman"/>
          <w:color w:val="000000" w:themeColor="text1"/>
          <w:lang w:val="en-US"/>
        </w:rPr>
        <w:footnoteReference w:id="490"/>
      </w:r>
    </w:p>
    <w:p w14:paraId="5ACE877D" w14:textId="1ACF6375" w:rsidR="0070778F" w:rsidRPr="00F641B0" w:rsidRDefault="00004A6B"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quela porta o</w:t>
      </w:r>
      <w:r w:rsidR="00881D45"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0070778F" w:rsidRPr="00F641B0">
        <w:rPr>
          <w:rFonts w:ascii="Times" w:hAnsi="Times" w:cs="Times New Roman"/>
          <w:lang w:val="en-US"/>
        </w:rPr>
        <w:t>tu ve</w:t>
      </w:r>
      <w:r w:rsidRPr="00F641B0">
        <w:rPr>
          <w:rFonts w:ascii="Times" w:hAnsi="Times" w:cs="Times New Roman"/>
          <w:lang w:val="en-US"/>
        </w:rPr>
        <w:t xml:space="preserve"> quela insagne</w:t>
      </w:r>
      <w:r w:rsidRPr="00F641B0">
        <w:rPr>
          <w:rFonts w:ascii="Times" w:hAnsi="Times" w:cs="Times New Roman"/>
          <w:color w:val="000000" w:themeColor="text1"/>
          <w:lang w:val="en-US"/>
        </w:rPr>
        <w:t>,"</w:t>
      </w:r>
    </w:p>
    <w:p w14:paraId="4030AA97" w14:textId="0172F06B" w:rsidR="0070778F" w:rsidRPr="00F641B0" w:rsidRDefault="000C67CA"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w:t>
      </w:r>
      <w:r w:rsidR="0070778F" w:rsidRPr="00F641B0">
        <w:rPr>
          <w:rFonts w:ascii="Times" w:hAnsi="Times" w:cs="Times New Roman"/>
          <w:color w:val="000000" w:themeColor="text1"/>
          <w:lang w:val="en-US"/>
        </w:rPr>
        <w:t>an Guielmo</w:t>
      </w:r>
      <w:r w:rsidR="00004A6B" w:rsidRPr="00F641B0">
        <w:rPr>
          <w:rFonts w:ascii="Times" w:hAnsi="Times" w:cs="Times New Roman"/>
          <w:color w:val="000000" w:themeColor="text1"/>
          <w:lang w:val="en-US"/>
        </w:rPr>
        <w:t>, "I</w:t>
      </w:r>
      <w:r w:rsidR="00004A6B"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tra la cente magne</w:t>
      </w:r>
    </w:p>
    <w:p w14:paraId="260D3714" w14:textId="7F23E861" w:rsidR="0070778F" w:rsidRPr="00F641B0" w:rsidRDefault="00004A6B"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(84V) Che </w:t>
      </w:r>
      <w:r w:rsidR="004226A3" w:rsidRPr="00F641B0">
        <w:rPr>
          <w:rFonts w:ascii="Times" w:hAnsi="Times" w:cs="Times New Roman"/>
          <w:color w:val="000000" w:themeColor="text1"/>
          <w:lang w:val="en-US"/>
        </w:rPr>
        <w:t>J</w:t>
      </w:r>
      <w:r w:rsidRPr="00F641B0">
        <w:rPr>
          <w:rFonts w:ascii="Times" w:hAnsi="Times" w:cs="Times New Roman"/>
          <w:color w:val="000000" w:themeColor="text1"/>
          <w:lang w:val="en-US"/>
        </w:rPr>
        <w:t>exhu</w:t>
      </w:r>
      <w:r w:rsidR="0070778F" w:rsidRPr="00F641B0">
        <w:rPr>
          <w:rFonts w:ascii="Times" w:hAnsi="Times" w:cs="Times New Roman"/>
          <w:color w:val="000000" w:themeColor="text1"/>
          <w:lang w:val="en-US"/>
        </w:rPr>
        <w:t xml:space="preserve"> </w:t>
      </w:r>
      <w:r w:rsidR="009F68C8" w:rsidRPr="00F641B0">
        <w:rPr>
          <w:rFonts w:ascii="Times" w:hAnsi="Times" w:cs="Times New Roman"/>
          <w:i/>
          <w:color w:val="000000" w:themeColor="text1"/>
          <w:lang w:val="en-US"/>
        </w:rPr>
        <w:t>Crist</w:t>
      </w:r>
      <w:r w:rsidRPr="00F641B0">
        <w:rPr>
          <w:rFonts w:ascii="Times" w:hAnsi="Times" w:cs="Times New Roman"/>
          <w:color w:val="000000" w:themeColor="text1"/>
          <w:lang w:val="en-US"/>
        </w:rPr>
        <w:t>o ny Moisè</w:t>
      </w:r>
      <w:r w:rsidR="0070778F" w:rsidRPr="00F641B0">
        <w:rPr>
          <w:rFonts w:ascii="Times" w:hAnsi="Times" w:cs="Times New Roman"/>
          <w:color w:val="000000" w:themeColor="text1"/>
          <w:lang w:val="en-US"/>
        </w:rPr>
        <w:t>s no</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dagne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6406B409" w14:textId="15C949BB"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Serveno a</w:t>
      </w:r>
      <w:r w:rsidR="00082395" w:rsidRPr="00F641B0">
        <w:rPr>
          <w:rFonts w:ascii="Times" w:hAnsi="Times" w:cs="Times New Roman"/>
          <w:color w:val="000000" w:themeColor="text1"/>
          <w:lang w:val="en-US"/>
        </w:rPr>
        <w:t xml:space="preserve"> Ma</w:t>
      </w:r>
      <w:r w:rsidRPr="00F641B0">
        <w:rPr>
          <w:rFonts w:ascii="Times" w:hAnsi="Times" w:cs="Times New Roman"/>
          <w:color w:val="000000" w:themeColor="text1"/>
          <w:lang w:val="en-US"/>
        </w:rPr>
        <w:t>cu</w:t>
      </w:r>
      <w:r w:rsidR="00321DD3"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chi a morir l</w:t>
      </w:r>
      <w:r w:rsidR="00082395" w:rsidRPr="00F641B0">
        <w:rPr>
          <w:rFonts w:ascii="Times" w:hAnsi="Times" w:cs="Times New Roman"/>
          <w:color w:val="000000" w:themeColor="text1"/>
          <w:lang w:val="en-US"/>
        </w:rPr>
        <w:t>'</w:t>
      </w:r>
      <w:r w:rsidRPr="00F641B0">
        <w:rPr>
          <w:rFonts w:ascii="Times" w:hAnsi="Times" w:cs="Times New Roman"/>
          <w:color w:val="000000" w:themeColor="text1"/>
          <w:lang w:val="en-US"/>
        </w:rPr>
        <w:t>i</w:t>
      </w:r>
      <w:r w:rsidR="00321DD3" w:rsidRPr="00F641B0">
        <w:rPr>
          <w:rFonts w:ascii="Times" w:hAnsi="Times" w:cs="Times New Roman"/>
          <w:i/>
          <w:iCs/>
          <w:color w:val="000000" w:themeColor="text1"/>
          <w:lang w:val="en-US"/>
        </w:rPr>
        <w:t>n</w:t>
      </w:r>
      <w:r w:rsidR="00082395" w:rsidRPr="00F641B0">
        <w:rPr>
          <w:rFonts w:ascii="Times" w:hAnsi="Times" w:cs="Times New Roman"/>
          <w:color w:val="000000" w:themeColor="text1"/>
          <w:lang w:val="en-US"/>
        </w:rPr>
        <w:t>sagne."</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iCs/>
          <w:color w:val="000000" w:themeColor="text1"/>
          <w:lang w:val="en-US"/>
        </w:rPr>
        <w:t xml:space="preserve"> </w:t>
      </w:r>
    </w:p>
    <w:p w14:paraId="703598D4" w14:textId="7374189A" w:rsidR="0070778F" w:rsidRPr="00F641B0" w:rsidRDefault="00082395"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Dolçe guida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Ugo lo magne</w:t>
      </w:r>
      <w:r w:rsidRPr="00F641B0">
        <w:rPr>
          <w:rFonts w:ascii="Times" w:hAnsi="Times" w:cs="Times New Roman"/>
          <w:color w:val="000000" w:themeColor="text1"/>
          <w:lang w:val="en-US"/>
        </w:rPr>
        <w:t>,</w:t>
      </w:r>
    </w:p>
    <w:p w14:paraId="5334FBDE" w14:textId="11D15BE4" w:rsidR="0070778F" w:rsidRPr="00F641B0" w:rsidRDefault="00321DD3"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"Questa porta che</w:t>
      </w:r>
      <w:r w:rsidR="0070778F" w:rsidRPr="00F641B0">
        <w:rPr>
          <w:rFonts w:ascii="Times" w:hAnsi="Times" w:cs="Times New Roman"/>
          <w:color w:val="000000" w:themeColor="text1"/>
          <w:lang w:val="en-US"/>
        </w:rPr>
        <w:t xml:space="preserve"> de menor intragne</w:t>
      </w:r>
    </w:p>
    <w:p w14:paraId="32AF616B" w14:textId="27BEF8B2" w:rsidR="0070778F" w:rsidRPr="00F641B0" w:rsidRDefault="00082395"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w:t>
      </w:r>
      <w:r w:rsidR="00321DD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la imagnine della spada straine</w:t>
      </w:r>
      <w:r w:rsidRPr="00F641B0">
        <w:rPr>
          <w:rFonts w:ascii="Times" w:hAnsi="Times" w:cs="Times New Roman"/>
          <w:color w:val="000000" w:themeColor="text1"/>
          <w:lang w:val="en-US"/>
        </w:rPr>
        <w:t>,</w:t>
      </w:r>
    </w:p>
    <w:p w14:paraId="0D3923AF" w14:textId="4ACC8321" w:rsidR="0070778F" w:rsidRPr="00F641B0" w:rsidRDefault="00082395"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Ni à</w:t>
      </w:r>
      <w:r w:rsidR="0070778F" w:rsidRPr="00F641B0">
        <w:rPr>
          <w:rFonts w:ascii="Times" w:hAnsi="Times" w:cs="Times New Roman"/>
          <w:color w:val="000000" w:themeColor="text1"/>
          <w:lang w:val="en-US"/>
        </w:rPr>
        <w:t xml:space="preserve"> portoner ni porta che retaine</w:t>
      </w:r>
      <w:r w:rsidRPr="00F641B0">
        <w:rPr>
          <w:rFonts w:ascii="Times" w:hAnsi="Times" w:cs="Times New Roman"/>
          <w:color w:val="000000" w:themeColor="text1"/>
          <w:lang w:val="en-US"/>
        </w:rPr>
        <w:t>,</w:t>
      </w:r>
    </w:p>
    <w:p w14:paraId="641AB3EF" w14:textId="7A74F556" w:rsidR="0070778F" w:rsidRPr="00F641B0" w:rsidRDefault="00082395"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Insir ne porave queli che là</w:t>
      </w:r>
      <w:r w:rsidR="0070778F" w:rsidRPr="00F641B0">
        <w:rPr>
          <w:rFonts w:ascii="Times" w:hAnsi="Times" w:cs="Times New Roman"/>
          <w:color w:val="000000" w:themeColor="text1"/>
          <w:lang w:val="en-US"/>
        </w:rPr>
        <w:t xml:space="preserve"> dentro se lagne</w:t>
      </w:r>
      <w:r w:rsidR="00E33FED" w:rsidRPr="00F641B0">
        <w:rPr>
          <w:rFonts w:ascii="Times" w:hAnsi="Times" w:cs="Times New Roman"/>
          <w:color w:val="000000" w:themeColor="text1"/>
          <w:lang w:val="en-US"/>
        </w:rPr>
        <w:t>?</w:t>
      </w:r>
    </w:p>
    <w:p w14:paraId="6F75BCFA" w14:textId="64578759"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Vi tu la porta roverssa i</w:t>
      </w:r>
      <w:r w:rsidR="00082395"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quela plaine</w:t>
      </w:r>
      <w:r w:rsidR="00082395" w:rsidRPr="00F641B0">
        <w:rPr>
          <w:rFonts w:ascii="Times" w:hAnsi="Times" w:cs="Times New Roman"/>
          <w:color w:val="000000" w:themeColor="text1"/>
          <w:lang w:val="en-US"/>
        </w:rPr>
        <w:t>?</w:t>
      </w:r>
    </w:p>
    <w:p w14:paraId="12DFA4E8" w14:textId="4639E5A4"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Gran</w:t>
      </w:r>
      <w:r w:rsidR="00082395" w:rsidRPr="00F641B0">
        <w:rPr>
          <w:rFonts w:ascii="Times" w:hAnsi="Times" w:cs="Times New Roman"/>
          <w:color w:val="000000" w:themeColor="text1"/>
          <w:lang w:val="en-US"/>
        </w:rPr>
        <w:t xml:space="preserve"> tenpo me par che trabucaxe l'o</w:t>
      </w:r>
      <w:r w:rsidRPr="00F641B0">
        <w:rPr>
          <w:rFonts w:ascii="Times" w:hAnsi="Times" w:cs="Times New Roman"/>
          <w:color w:val="000000" w:themeColor="text1"/>
          <w:lang w:val="en-US"/>
        </w:rPr>
        <w:t>vragne</w:t>
      </w:r>
      <w:r w:rsidR="00082395" w:rsidRPr="00F641B0">
        <w:rPr>
          <w:rFonts w:ascii="Times" w:hAnsi="Times" w:cs="Times New Roman"/>
          <w:color w:val="000000" w:themeColor="text1"/>
          <w:lang w:val="en-US"/>
        </w:rPr>
        <w:t>,</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4F6AB269" w14:textId="4B7919FD" w:rsidR="0070778F" w:rsidRPr="00F641B0" w:rsidRDefault="0070778F" w:rsidP="00606DC8">
      <w:pPr>
        <w:pStyle w:val="ListParagraph"/>
        <w:widowControl w:val="0"/>
        <w:numPr>
          <w:ilvl w:val="0"/>
          <w:numId w:val="13"/>
        </w:numPr>
        <w:tabs>
          <w:tab w:val="left" w:pos="560"/>
          <w:tab w:val="left" w:pos="168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Tera la scota e fango bruto la bagne</w:t>
      </w:r>
      <w:r w:rsidR="00082395" w:rsidRPr="00F641B0">
        <w:rPr>
          <w:rFonts w:ascii="Times" w:hAnsi="Times" w:cs="Times New Roman"/>
          <w:color w:val="000000" w:themeColor="text1"/>
          <w:lang w:val="en-US"/>
        </w:rPr>
        <w:t>."</w:t>
      </w:r>
    </w:p>
    <w:p w14:paraId="7FE6E57C" w14:textId="1C992FF1" w:rsidR="00082395" w:rsidRPr="00F641B0" w:rsidRDefault="00F82811" w:rsidP="00082395">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155</w:t>
      </w:r>
      <w:r w:rsidR="0070778F" w:rsidRPr="00F641B0">
        <w:rPr>
          <w:rFonts w:ascii="Times" w:hAnsi="Times" w:cs="Times New Roman"/>
          <w:bCs/>
          <w:color w:val="000000" w:themeColor="text1"/>
          <w:lang w:val="en-US"/>
        </w:rPr>
        <w:t xml:space="preserve">] </w:t>
      </w:r>
    </w:p>
    <w:p w14:paraId="4B4B3318" w14:textId="4A611BFF" w:rsidR="0070778F" w:rsidRPr="00F641B0" w:rsidRDefault="00082395"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4954A9" w:rsidRPr="00F641B0">
        <w:rPr>
          <w:rFonts w:ascii="Times" w:hAnsi="Times" w:cs="Times New Roman"/>
          <w:color w:val="000000" w:themeColor="text1"/>
          <w:lang w:val="en-US"/>
        </w:rPr>
        <w:t>Aq</w:t>
      </w:r>
      <w:r w:rsidRPr="00F641B0">
        <w:rPr>
          <w:rFonts w:ascii="Times" w:hAnsi="Times" w:cs="Times New Roman"/>
          <w:color w:val="000000" w:themeColor="text1"/>
          <w:lang w:val="en-US"/>
        </w:rPr>
        <w:t>uela porta che tu vi delà,</w:t>
      </w:r>
    </w:p>
    <w:p w14:paraId="1EF40E77" w14:textId="253B1C29" w:rsidR="0070778F" w:rsidRPr="00F641B0" w:rsidRDefault="00CC5F3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Quelu che può</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cun li so pié la verssà</w:t>
      </w:r>
    </w:p>
    <w:p w14:paraId="13DBB08B" w14:textId="7AE66CF1"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li propheti e</w:t>
      </w:r>
      <w:r w:rsidR="00321DD3" w:rsidRPr="00F641B0">
        <w:rPr>
          <w:rFonts w:ascii="Times" w:hAnsi="Times" w:cs="Times New Roman"/>
          <w:color w:val="000000" w:themeColor="text1"/>
          <w:lang w:val="en-US"/>
        </w:rPr>
        <w:t>·</w:t>
      </w:r>
      <w:r w:rsidR="00CC5F3F" w:rsidRPr="00F641B0">
        <w:rPr>
          <w:rFonts w:ascii="Times" w:hAnsi="Times" w:cs="Times New Roman"/>
          <w:color w:val="000000" w:themeColor="text1"/>
          <w:lang w:val="en-US"/>
        </w:rPr>
        <w:t>l primo homo en ostià</w:t>
      </w:r>
      <w:r w:rsidR="004954A9" w:rsidRPr="00F641B0">
        <w:rPr>
          <w:rFonts w:ascii="Times" w:hAnsi="Times" w:cs="Times New Roman"/>
          <w:color w:val="000000" w:themeColor="text1"/>
          <w:lang w:val="en-US"/>
        </w:rPr>
        <w:t>.</w:t>
      </w:r>
    </w:p>
    <w:p w14:paraId="6E1078A5" w14:textId="05972982" w:rsidR="0070778F" w:rsidRPr="00F641B0" w:rsidRDefault="00CC5F3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Çamai la porta dreta no serà</w:t>
      </w:r>
    </w:p>
    <w:p w14:paraId="08F13BF8" w14:textId="751EA811"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 chi </w:t>
      </w:r>
      <w:r w:rsidR="00321DD3" w:rsidRPr="00F641B0">
        <w:rPr>
          <w:rFonts w:ascii="Times" w:hAnsi="Times" w:cs="Times New Roman"/>
          <w:color w:val="000000" w:themeColor="text1"/>
          <w:lang w:val="en-US"/>
        </w:rPr>
        <w:t>a quel çorno che in J</w:t>
      </w:r>
      <w:r w:rsidR="00CC5F3F" w:rsidRPr="00F641B0">
        <w:rPr>
          <w:rFonts w:ascii="Times" w:hAnsi="Times" w:cs="Times New Roman"/>
          <w:color w:val="000000" w:themeColor="text1"/>
          <w:lang w:val="en-US"/>
        </w:rPr>
        <w:t>oxafat serà</w:t>
      </w:r>
    </w:p>
    <w:p w14:paraId="29964D78" w14:textId="7BBC61E3"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Soa gr</w:t>
      </w:r>
      <w:r w:rsidR="004954A9" w:rsidRPr="00F641B0">
        <w:rPr>
          <w:rFonts w:ascii="Times" w:hAnsi="Times" w:cs="Times New Roman"/>
          <w:color w:val="000000" w:themeColor="text1"/>
          <w:lang w:val="en-US"/>
        </w:rPr>
        <w:t>am justixia e ch'</w:t>
      </w:r>
      <w:r w:rsidR="00CC5F3F" w:rsidRPr="00F641B0">
        <w:rPr>
          <w:rFonts w:ascii="Times" w:hAnsi="Times" w:cs="Times New Roman"/>
          <w:color w:val="000000" w:themeColor="text1"/>
          <w:lang w:val="en-US"/>
        </w:rPr>
        <w:t>el sentiencierà</w:t>
      </w:r>
    </w:p>
    <w:p w14:paraId="0626CD2A" w14:textId="79243879"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Quando </w:t>
      </w:r>
      <w:r w:rsidR="004954A9" w:rsidRPr="00F641B0">
        <w:rPr>
          <w:rFonts w:ascii="Times" w:hAnsi="Times" w:cs="Times New Roman"/>
          <w:color w:val="000000" w:themeColor="text1"/>
          <w:lang w:val="en-US"/>
        </w:rPr>
        <w:t>'</w:t>
      </w:r>
      <w:r w:rsidR="00D52E75" w:rsidRPr="00F641B0">
        <w:rPr>
          <w:rFonts w:ascii="Times" w:hAnsi="Times" w:cs="Times New Roman"/>
          <w:i/>
          <w:color w:val="000000" w:themeColor="text1"/>
          <w:lang w:val="en-US"/>
        </w:rPr>
        <w:t>ite maledeti igne</w:t>
      </w:r>
      <w:r w:rsidR="00D52E75" w:rsidRPr="00F641B0">
        <w:rPr>
          <w:rFonts w:ascii="Times" w:hAnsi="Times" w:cs="Times New Roman"/>
          <w:color w:val="000000" w:themeColor="text1"/>
          <w:lang w:val="en-US"/>
        </w:rPr>
        <w:t>m</w:t>
      </w:r>
      <w:r w:rsidR="004954A9"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491"/>
      </w:r>
      <w:r w:rsidR="00CC5F3F" w:rsidRPr="00F641B0">
        <w:rPr>
          <w:rFonts w:ascii="Times" w:hAnsi="Times" w:cs="Times New Roman"/>
          <w:color w:val="000000" w:themeColor="text1"/>
          <w:lang w:val="en-US"/>
        </w:rPr>
        <w:t xml:space="preserve"> si dirà</w:t>
      </w:r>
      <w:r w:rsidR="004954A9" w:rsidRPr="00F641B0">
        <w:rPr>
          <w:rFonts w:ascii="Times" w:hAnsi="Times" w:cs="Times New Roman"/>
          <w:color w:val="000000" w:themeColor="text1"/>
          <w:lang w:val="en-US"/>
        </w:rPr>
        <w:t>;</w:t>
      </w:r>
    </w:p>
    <w:p w14:paraId="19996C33" w14:textId="65C88EB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Corpi et anime tuti i</w:t>
      </w:r>
      <w:r w:rsidR="00D52E75" w:rsidRPr="00F641B0">
        <w:rPr>
          <w:rFonts w:ascii="Times" w:hAnsi="Times" w:cs="Times New Roman"/>
          <w:i/>
          <w:iCs/>
          <w:color w:val="000000" w:themeColor="text1"/>
          <w:lang w:val="en-US"/>
        </w:rPr>
        <w:t>n</w:t>
      </w:r>
      <w:r w:rsidR="00CC5F3F" w:rsidRPr="00F641B0">
        <w:rPr>
          <w:rFonts w:ascii="Times" w:hAnsi="Times" w:cs="Times New Roman"/>
          <w:color w:val="000000" w:themeColor="text1"/>
          <w:lang w:val="en-US"/>
        </w:rPr>
        <w:t>senbre serà</w:t>
      </w:r>
      <w:r w:rsidR="004954A9" w:rsidRPr="00F641B0">
        <w:rPr>
          <w:rFonts w:ascii="Times" w:hAnsi="Times" w:cs="Times New Roman"/>
          <w:color w:val="000000" w:themeColor="text1"/>
          <w:lang w:val="en-US"/>
        </w:rPr>
        <w:t>,</w:t>
      </w:r>
    </w:p>
    <w:p w14:paraId="2DD88CE3" w14:textId="50E9B78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port</w:t>
      </w:r>
      <w:r w:rsidR="004954A9" w:rsidRPr="00F641B0">
        <w:rPr>
          <w:rFonts w:ascii="Times" w:hAnsi="Times" w:cs="Times New Roman"/>
          <w:color w:val="000000" w:themeColor="text1"/>
          <w:lang w:val="en-US"/>
        </w:rPr>
        <w:t>a serà</w:t>
      </w:r>
      <w:r w:rsidR="00CC5F3F" w:rsidRPr="00F641B0">
        <w:rPr>
          <w:rFonts w:ascii="Times" w:hAnsi="Times" w:cs="Times New Roman"/>
          <w:color w:val="000000" w:themeColor="text1"/>
          <w:lang w:val="en-US"/>
        </w:rPr>
        <w:t xml:space="preserve"> serada</w:t>
      </w:r>
      <w:r w:rsidR="004954A9" w:rsidRPr="00F641B0">
        <w:rPr>
          <w:rFonts w:ascii="Times" w:hAnsi="Times" w:cs="Times New Roman"/>
          <w:color w:val="000000" w:themeColor="text1"/>
          <w:lang w:val="en-US"/>
        </w:rPr>
        <w:t>,</w:t>
      </w:r>
      <w:r w:rsidR="00CC5F3F" w:rsidRPr="00F641B0">
        <w:rPr>
          <w:rFonts w:ascii="Times" w:hAnsi="Times" w:cs="Times New Roman"/>
          <w:color w:val="000000" w:themeColor="text1"/>
          <w:lang w:val="en-US"/>
        </w:rPr>
        <w:t xml:space="preserve"> mai algun no isirà</w:t>
      </w:r>
      <w:r w:rsidR="004954A9" w:rsidRPr="00F641B0">
        <w:rPr>
          <w:rFonts w:ascii="Times" w:hAnsi="Times" w:cs="Times New Roman"/>
          <w:color w:val="000000" w:themeColor="text1"/>
          <w:lang w:val="en-US"/>
        </w:rPr>
        <w:t>,</w:t>
      </w:r>
    </w:p>
    <w:p w14:paraId="67A1A852" w14:textId="77585E06" w:rsidR="0070778F" w:rsidRPr="00F641B0" w:rsidRDefault="004954A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Questa j</w:t>
      </w:r>
      <w:r w:rsidR="0070778F" w:rsidRPr="00F641B0">
        <w:rPr>
          <w:rFonts w:ascii="Times" w:hAnsi="Times" w:cs="Times New Roman"/>
          <w:color w:val="000000" w:themeColor="text1"/>
          <w:lang w:val="en-US"/>
        </w:rPr>
        <w:t>ustixia che i</w:t>
      </w:r>
      <w:r w:rsidRPr="00F641B0">
        <w:rPr>
          <w:rFonts w:ascii="Times" w:hAnsi="Times" w:cs="Times New Roman"/>
          <w:i/>
          <w:iCs/>
          <w:color w:val="000000" w:themeColor="text1"/>
          <w:lang w:val="en-US"/>
        </w:rPr>
        <w:t>n</w:t>
      </w:r>
      <w:r w:rsidR="0070778F" w:rsidRPr="00F641B0">
        <w:rPr>
          <w:rFonts w:ascii="Times" w:hAnsi="Times" w:cs="Times New Roman"/>
          <w:iCs/>
          <w:color w:val="000000" w:themeColor="text1"/>
          <w:lang w:val="en-US"/>
        </w:rPr>
        <w:t xml:space="preserve"> </w:t>
      </w:r>
      <w:r w:rsidR="00CC5F3F" w:rsidRPr="00F641B0">
        <w:rPr>
          <w:rFonts w:ascii="Times" w:hAnsi="Times" w:cs="Times New Roman"/>
          <w:color w:val="000000" w:themeColor="text1"/>
          <w:lang w:val="en-US"/>
        </w:rPr>
        <w:t>forma de femena st</w:t>
      </w:r>
      <w:r w:rsidR="000C538F">
        <w:rPr>
          <w:rFonts w:ascii="Times" w:hAnsi="Times" w:cs="Times New Roman"/>
          <w:color w:val="000000" w:themeColor="text1"/>
          <w:lang w:val="en-US"/>
        </w:rPr>
        <w:t>à</w:t>
      </w:r>
      <w:r w:rsidRPr="00F641B0">
        <w:rPr>
          <w:rFonts w:ascii="Times" w:hAnsi="Times" w:cs="Times New Roman"/>
          <w:color w:val="000000" w:themeColor="text1"/>
          <w:lang w:val="en-US"/>
        </w:rPr>
        <w:t>,</w:t>
      </w:r>
    </w:p>
    <w:p w14:paraId="3FC3330C" w14:textId="6E7E6520"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w:t>
      </w:r>
      <w:r w:rsidR="004954A9" w:rsidRPr="00F641B0">
        <w:rPr>
          <w:rFonts w:ascii="Times" w:hAnsi="Times" w:cs="Times New Roman"/>
          <w:color w:val="000000" w:themeColor="text1"/>
          <w:lang w:val="en-US"/>
        </w:rPr>
        <w:t>(ue)</w:t>
      </w:r>
      <w:r w:rsidRPr="00F641B0">
        <w:rPr>
          <w:rFonts w:ascii="Times" w:hAnsi="Times" w:cs="Times New Roman"/>
          <w:color w:val="000000" w:themeColor="text1"/>
          <w:lang w:val="en-US"/>
        </w:rPr>
        <w:t xml:space="preserve"> </w:t>
      </w:r>
      <w:r w:rsidR="00370B42">
        <w:rPr>
          <w:rFonts w:ascii="Times" w:hAnsi="Times" w:cs="Times New Roman"/>
          <w:color w:val="000000" w:themeColor="text1"/>
          <w:lang w:val="en-US"/>
        </w:rPr>
        <w:t>guarda la porta che serai</w:t>
      </w:r>
      <w:r w:rsidR="00CC5F3F" w:rsidRPr="00F641B0">
        <w:rPr>
          <w:rFonts w:ascii="Times" w:hAnsi="Times" w:cs="Times New Roman"/>
          <w:color w:val="000000" w:themeColor="text1"/>
          <w:lang w:val="en-US"/>
        </w:rPr>
        <w:t>a non à</w:t>
      </w:r>
      <w:r w:rsidR="00527E98" w:rsidRPr="00F641B0">
        <w:rPr>
          <w:rFonts w:ascii="Times" w:hAnsi="Times" w:cs="Times New Roman"/>
          <w:color w:val="000000" w:themeColor="text1"/>
          <w:lang w:val="en-US"/>
        </w:rPr>
        <w:t>,</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3E8A245B" w14:textId="6D9611C0" w:rsidR="0070778F" w:rsidRPr="00F641B0" w:rsidRDefault="00CC5F3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Çascun danado de </w:t>
      </w:r>
      <w:r w:rsidRPr="00D23BCA">
        <w:rPr>
          <w:rFonts w:ascii="Times" w:hAnsi="Times" w:cs="Times New Roman"/>
          <w:color w:val="000000" w:themeColor="text1"/>
          <w:highlight w:val="yellow"/>
          <w:lang w:val="en-US"/>
        </w:rPr>
        <w:t>lie</w:t>
      </w:r>
      <w:r w:rsidRPr="00F641B0">
        <w:rPr>
          <w:rFonts w:ascii="Times" w:hAnsi="Times" w:cs="Times New Roman"/>
          <w:color w:val="000000" w:themeColor="text1"/>
          <w:lang w:val="en-US"/>
        </w:rPr>
        <w:t xml:space="preserve"> tal paura à</w:t>
      </w:r>
      <w:r w:rsidR="004954A9" w:rsidRPr="00F641B0">
        <w:rPr>
          <w:rFonts w:ascii="Times" w:hAnsi="Times" w:cs="Times New Roman"/>
          <w:color w:val="000000" w:themeColor="text1"/>
          <w:lang w:val="en-US"/>
        </w:rPr>
        <w:t>,</w:t>
      </w:r>
    </w:p>
    <w:p w14:paraId="54A19E75" w14:textId="10C3F164" w:rsidR="0070778F" w:rsidRPr="00F641B0" w:rsidRDefault="004954A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Dapoi ch'eli è</w:t>
      </w:r>
      <w:r w:rsidR="0070778F" w:rsidRPr="00F641B0">
        <w:rPr>
          <w:rFonts w:ascii="Times" w:hAnsi="Times" w:cs="Times New Roman"/>
          <w:color w:val="000000" w:themeColor="text1"/>
          <w:lang w:val="en-US"/>
        </w:rPr>
        <w:t xml:space="preserve"> paxadi u</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tal reguard</w:t>
      </w:r>
      <w:r w:rsidR="00D23BCA">
        <w:rPr>
          <w:rFonts w:ascii="Times" w:hAnsi="Times" w:cs="Times New Roman"/>
          <w:color w:val="000000" w:themeColor="text1"/>
          <w:lang w:val="en-US"/>
        </w:rPr>
        <w:t xml:space="preserve">a </w:t>
      </w:r>
      <w:r w:rsidR="00D23BCA" w:rsidRPr="00D23BCA">
        <w:rPr>
          <w:rFonts w:ascii="Times" w:hAnsi="Times" w:cs="Times New Roman"/>
          <w:color w:val="000000" w:themeColor="text1"/>
          <w:highlight w:val="yellow"/>
          <w:lang w:val="en-US"/>
        </w:rPr>
        <w:t>lì</w:t>
      </w:r>
      <w:r w:rsidRPr="00F641B0">
        <w:rPr>
          <w:rFonts w:ascii="Times" w:hAnsi="Times" w:cs="Times New Roman"/>
          <w:color w:val="000000" w:themeColor="text1"/>
          <w:lang w:val="en-US"/>
        </w:rPr>
        <w:t xml:space="preserve"> fa,</w:t>
      </w:r>
      <w:r w:rsidR="0070778F"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220BFDAC" w14:textId="34228C49" w:rsidR="0070778F" w:rsidRPr="00F641B0" w:rsidRDefault="004954A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è una de</w:t>
      </w:r>
      <w:r w:rsidR="00D52E75"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le</w:t>
      </w:r>
      <w:r w:rsidRPr="00F641B0">
        <w:rPr>
          <w:rFonts w:ascii="Times" w:hAnsi="Times" w:cs="Times New Roman"/>
          <w:color w:val="000000" w:themeColor="text1"/>
          <w:lang w:val="en-US"/>
        </w:rPr>
        <w:t xml:space="preserve"> maçor pene che abia queli de</w:t>
      </w:r>
      <w:r w:rsidR="00321DD3" w:rsidRPr="00F641B0">
        <w:rPr>
          <w:rFonts w:ascii="Times" w:hAnsi="Times" w:cs="Times New Roman"/>
          <w:color w:val="000000" w:themeColor="text1"/>
          <w:lang w:val="en-US"/>
        </w:rPr>
        <w:t xml:space="preserve"> </w:t>
      </w:r>
      <w:r w:rsidR="00CC5F3F" w:rsidRPr="00F641B0">
        <w:rPr>
          <w:rFonts w:ascii="Times" w:hAnsi="Times" w:cs="Times New Roman"/>
          <w:color w:val="000000" w:themeColor="text1"/>
          <w:lang w:val="en-US"/>
        </w:rPr>
        <w:t>là</w:t>
      </w:r>
      <w:r w:rsidRPr="00F641B0">
        <w:rPr>
          <w:rFonts w:ascii="Times" w:hAnsi="Times" w:cs="Times New Roman"/>
          <w:color w:val="000000" w:themeColor="text1"/>
          <w:lang w:val="en-US"/>
        </w:rPr>
        <w:t>."</w:t>
      </w:r>
    </w:p>
    <w:p w14:paraId="3FD180E2" w14:textId="5C5D7D73" w:rsidR="00527E98" w:rsidRPr="00F641B0" w:rsidRDefault="00F82811" w:rsidP="00527E98">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156</w:t>
      </w:r>
      <w:r w:rsidR="0070778F" w:rsidRPr="00F641B0">
        <w:rPr>
          <w:rFonts w:ascii="Times" w:hAnsi="Times" w:cs="Times New Roman"/>
          <w:bCs/>
          <w:color w:val="000000" w:themeColor="text1"/>
          <w:lang w:val="en-US"/>
        </w:rPr>
        <w:t xml:space="preserve">] </w:t>
      </w:r>
    </w:p>
    <w:p w14:paraId="410F74CB" w14:textId="6CA2092B" w:rsidR="0070778F" w:rsidRPr="00F641B0" w:rsidRDefault="00527E98"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70778F" w:rsidRPr="00F641B0">
        <w:rPr>
          <w:rFonts w:ascii="Times" w:hAnsi="Times" w:cs="Times New Roman"/>
          <w:color w:val="000000" w:themeColor="text1"/>
          <w:lang w:val="en-US"/>
        </w:rPr>
        <w:t xml:space="preserve"> queste tre porte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disse lo santo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che tu vois</w:t>
      </w:r>
      <w:r w:rsidRPr="00F641B0">
        <w:rPr>
          <w:rFonts w:ascii="Times" w:hAnsi="Times" w:cs="Times New Roman"/>
          <w:color w:val="000000" w:themeColor="text1"/>
          <w:lang w:val="en-US"/>
        </w:rPr>
        <w:t>,</w:t>
      </w:r>
    </w:p>
    <w:p w14:paraId="09006A43" w14:textId="422B8E55"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Amigo Ugo</w:t>
      </w:r>
      <w:r w:rsidR="00527E9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intra p</w:t>
      </w:r>
      <w:r w:rsidR="00527E98" w:rsidRPr="00F641B0">
        <w:rPr>
          <w:rFonts w:ascii="Times" w:hAnsi="Times" w:cs="Times New Roman"/>
          <w:i/>
          <w:iCs/>
          <w:color w:val="000000" w:themeColor="text1"/>
          <w:lang w:val="en-US"/>
        </w:rPr>
        <w:t>er</w:t>
      </w:r>
      <w:r w:rsidR="00527E98" w:rsidRPr="00F641B0">
        <w:rPr>
          <w:rFonts w:ascii="Times" w:hAnsi="Times" w:cs="Times New Roman"/>
          <w:color w:val="000000" w:themeColor="text1"/>
          <w:lang w:val="en-US"/>
        </w:rPr>
        <w:t xml:space="preserve"> qual te plois,</w:t>
      </w:r>
    </w:p>
    <w:p w14:paraId="6FF94FFF" w14:textId="638D9D5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(85R)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vol veder lo tromento paienois</w:t>
      </w:r>
      <w:r w:rsidR="00527E98" w:rsidRPr="00F641B0">
        <w:rPr>
          <w:rFonts w:ascii="Times" w:hAnsi="Times" w:cs="Times New Roman"/>
          <w:color w:val="000000" w:themeColor="text1"/>
          <w:lang w:val="en-US"/>
        </w:rPr>
        <w:t>,</w:t>
      </w:r>
    </w:p>
    <w:p w14:paraId="4A7EEAAA" w14:textId="4EE06C43" w:rsidR="0070778F" w:rsidRPr="00F641B0" w:rsidRDefault="002713A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li </w:t>
      </w:r>
      <w:r w:rsidR="0096556B" w:rsidRPr="00F641B0">
        <w:rPr>
          <w:rFonts w:ascii="Times" w:hAnsi="Times" w:cs="Times New Roman"/>
          <w:i/>
          <w:color w:val="000000" w:themeColor="text1"/>
          <w:lang w:val="en-US"/>
        </w:rPr>
        <w:t>C</w:t>
      </w:r>
      <w:r w:rsidR="00881D45" w:rsidRPr="00F641B0">
        <w:rPr>
          <w:rFonts w:ascii="Times" w:hAnsi="Times" w:cs="Times New Roman"/>
          <w:i/>
          <w:color w:val="000000" w:themeColor="text1"/>
          <w:lang w:val="en-US"/>
        </w:rPr>
        <w:t>rist</w:t>
      </w:r>
      <w:r w:rsidR="00881D45" w:rsidRPr="00F641B0">
        <w:rPr>
          <w:rFonts w:ascii="Times" w:hAnsi="Times" w:cs="Times New Roman"/>
          <w:color w:val="000000" w:themeColor="text1"/>
          <w:lang w:val="en-US"/>
        </w:rPr>
        <w:t>i</w:t>
      </w:r>
      <w:r w:rsidRPr="00F641B0">
        <w:rPr>
          <w:rFonts w:ascii="Times" w:hAnsi="Times" w:cs="Times New Roman"/>
          <w:color w:val="000000" w:themeColor="text1"/>
          <w:lang w:val="en-US"/>
        </w:rPr>
        <w:t xml:space="preserve">am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a ç</w:t>
      </w:r>
      <w:r w:rsidR="0070778F" w:rsidRPr="00F641B0">
        <w:rPr>
          <w:rFonts w:ascii="Times" w:hAnsi="Times" w:cs="Times New Roman"/>
          <w:color w:val="000000" w:themeColor="text1"/>
          <w:lang w:val="en-US"/>
        </w:rPr>
        <w:t>udea lois</w:t>
      </w:r>
      <w:r w:rsidRPr="00F641B0">
        <w:rPr>
          <w:rFonts w:ascii="Times" w:hAnsi="Times" w:cs="Times New Roman"/>
          <w:color w:val="000000" w:themeColor="text1"/>
          <w:lang w:val="en-US"/>
        </w:rPr>
        <w:t>."</w:t>
      </w:r>
    </w:p>
    <w:p w14:paraId="01FD4D82" w14:textId="5972DAB6" w:rsidR="0070778F" w:rsidRPr="00F641B0" w:rsidRDefault="002713A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Io </w:t>
      </w:r>
      <w:r w:rsidR="00024205">
        <w:rPr>
          <w:rFonts w:ascii="Times" w:hAnsi="Times" w:cs="Times New Roman"/>
          <w:color w:val="000000" w:themeColor="text1"/>
          <w:lang w:val="en-US"/>
        </w:rPr>
        <w:t>voio</w:t>
      </w:r>
      <w:r w:rsidR="0070778F" w:rsidRPr="00F641B0">
        <w:rPr>
          <w:rFonts w:ascii="Times" w:hAnsi="Times" w:cs="Times New Roman"/>
          <w:color w:val="000000" w:themeColor="text1"/>
          <w:lang w:val="en-US"/>
        </w:rPr>
        <w:t xml:space="preserve"> intrar</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Ugo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cele fois</w:t>
      </w:r>
    </w:p>
    <w:p w14:paraId="6D932E38" w14:textId="2F9316DF" w:rsidR="0070778F" w:rsidRPr="00F641B0" w:rsidRDefault="002713A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O(v)e posso trovar de queli ch'</w:t>
      </w:r>
      <w:r w:rsidR="0070778F" w:rsidRPr="00F641B0">
        <w:rPr>
          <w:rFonts w:ascii="Times" w:hAnsi="Times" w:cs="Times New Roman"/>
          <w:color w:val="000000" w:themeColor="text1"/>
          <w:lang w:val="en-US"/>
        </w:rPr>
        <w:t xml:space="preserve">io conois   </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42610AD0" w14:textId="4B1AAA51" w:rsidR="0070778F" w:rsidRPr="00F641B0" w:rsidRDefault="002713A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Che </w:t>
      </w:r>
      <w:r w:rsidR="000C48A4" w:rsidRPr="00F641B0">
        <w:rPr>
          <w:rFonts w:ascii="Times" w:hAnsi="Times" w:cs="Times New Roman"/>
          <w:color w:val="000000" w:themeColor="text1"/>
          <w:lang w:val="en-US"/>
        </w:rPr>
        <w:t>è</w:t>
      </w:r>
      <w:r w:rsidRPr="00F641B0">
        <w:rPr>
          <w:rFonts w:ascii="Times" w:hAnsi="Times" w:cs="Times New Roman"/>
          <w:color w:val="000000" w:themeColor="text1"/>
          <w:lang w:val="en-US"/>
        </w:rPr>
        <w:t>non</w:t>
      </w:r>
      <w:r w:rsidR="0070778F" w:rsidRPr="00F641B0">
        <w:rPr>
          <w:rFonts w:ascii="Times" w:hAnsi="Times" w:cs="Times New Roman"/>
          <w:color w:val="000000" w:themeColor="text1"/>
          <w:lang w:val="en-US"/>
        </w:rPr>
        <w:t>o danadi i</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lo regno regnois</w:t>
      </w:r>
      <w:r w:rsidRPr="00F641B0">
        <w:rPr>
          <w:rFonts w:ascii="Times" w:hAnsi="Times" w:cs="Times New Roman"/>
          <w:color w:val="000000" w:themeColor="text1"/>
          <w:lang w:val="en-US"/>
        </w:rPr>
        <w:t>."</w:t>
      </w:r>
    </w:p>
    <w:p w14:paraId="1FE8B0B2" w14:textId="1FCD11A1" w:rsidR="0070778F" w:rsidRPr="00F641B0" w:rsidRDefault="002713A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"Asé li à,"</w:t>
      </w:r>
      <w:r w:rsidR="0070778F" w:rsidRPr="00F641B0">
        <w:rPr>
          <w:rFonts w:ascii="Times" w:hAnsi="Times" w:cs="Times New Roman"/>
          <w:color w:val="000000" w:themeColor="text1"/>
          <w:lang w:val="en-US"/>
        </w:rPr>
        <w:t xml:space="preserve"> dixe lo spirito</w:t>
      </w:r>
      <w:r w:rsidRPr="00F641B0">
        <w:rPr>
          <w:rFonts w:ascii="Times" w:hAnsi="Times" w:cs="Times New Roman"/>
          <w:color w:val="000000" w:themeColor="text1"/>
          <w:lang w:val="en-US"/>
        </w:rPr>
        <w:t>, "G</w:t>
      </w:r>
      <w:r w:rsidR="0070778F" w:rsidRPr="00F641B0">
        <w:rPr>
          <w:rFonts w:ascii="Times" w:hAnsi="Times" w:cs="Times New Roman"/>
          <w:color w:val="000000" w:themeColor="text1"/>
          <w:lang w:val="en-US"/>
        </w:rPr>
        <w:t>rixois</w:t>
      </w:r>
      <w:r w:rsidRPr="00F641B0">
        <w:rPr>
          <w:rFonts w:ascii="Times" w:hAnsi="Times" w:cs="Times New Roman"/>
          <w:color w:val="000000" w:themeColor="text1"/>
          <w:lang w:val="en-US"/>
        </w:rPr>
        <w:t>,</w:t>
      </w:r>
    </w:p>
    <w:p w14:paraId="3CCF5C0E" w14:textId="1EEABDE2" w:rsidR="0070778F" w:rsidRPr="00F641B0" w:rsidRDefault="002713A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70778F" w:rsidRPr="00F641B0">
        <w:rPr>
          <w:rFonts w:ascii="Times" w:hAnsi="Times" w:cs="Times New Roman"/>
          <w:color w:val="000000" w:themeColor="text1"/>
          <w:lang w:val="en-US"/>
        </w:rPr>
        <w:t>como io creço</w:t>
      </w:r>
      <w:r w:rsidRPr="00F641B0">
        <w:rPr>
          <w:rFonts w:ascii="Times" w:hAnsi="Times" w:cs="Times New Roman"/>
          <w:color w:val="000000" w:themeColor="text1"/>
          <w:lang w:val="en-US"/>
        </w:rPr>
        <w:t>, Alemani e F</w:t>
      </w:r>
      <w:r w:rsidR="0070778F" w:rsidRPr="00F641B0">
        <w:rPr>
          <w:rFonts w:ascii="Times" w:hAnsi="Times" w:cs="Times New Roman"/>
          <w:color w:val="000000" w:themeColor="text1"/>
          <w:lang w:val="en-US"/>
        </w:rPr>
        <w:t>rancois</w:t>
      </w:r>
      <w:r w:rsidRPr="00F641B0">
        <w:rPr>
          <w:rFonts w:ascii="Times" w:hAnsi="Times" w:cs="Times New Roman"/>
          <w:color w:val="000000" w:themeColor="text1"/>
          <w:lang w:val="en-US"/>
        </w:rPr>
        <w:t>."</w:t>
      </w:r>
    </w:p>
    <w:p w14:paraId="7A0B522F" w14:textId="0C42C2FF"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santo dixe</w:t>
      </w:r>
      <w:r w:rsidR="00827FD9" w:rsidRPr="00F641B0">
        <w:rPr>
          <w:rFonts w:ascii="Times" w:hAnsi="Times" w:cs="Times New Roman"/>
          <w:color w:val="000000" w:themeColor="text1"/>
          <w:lang w:val="en-US"/>
        </w:rPr>
        <w:t>, "Io avanti m'</w:t>
      </w:r>
      <w:r w:rsidRPr="00F641B0">
        <w:rPr>
          <w:rFonts w:ascii="Times" w:hAnsi="Times" w:cs="Times New Roman"/>
          <w:color w:val="000000" w:themeColor="text1"/>
          <w:lang w:val="en-US"/>
        </w:rPr>
        <w:t>en vo</w:t>
      </w:r>
      <w:r w:rsidR="00827FD9" w:rsidRPr="00F641B0">
        <w:rPr>
          <w:rFonts w:ascii="Times" w:hAnsi="Times" w:cs="Times New Roman"/>
          <w:color w:val="000000" w:themeColor="text1"/>
          <w:lang w:val="en-US"/>
        </w:rPr>
        <w:t>is,</w:t>
      </w:r>
    </w:p>
    <w:p w14:paraId="1F5CD1C2" w14:textId="783F55DF"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lo sol fa desglaçar la nois</w:t>
      </w:r>
      <w:r w:rsidR="00827FD9" w:rsidRPr="00F641B0">
        <w:rPr>
          <w:rStyle w:val="FootnoteReference"/>
          <w:rFonts w:ascii="Times" w:hAnsi="Times" w:cs="Times New Roman"/>
          <w:color w:val="000000" w:themeColor="text1"/>
          <w:lang w:val="en-US"/>
        </w:rPr>
        <w:footnoteReference w:id="492"/>
      </w:r>
    </w:p>
    <w:p w14:paraId="46E7BC8B" w14:textId="39D2471E" w:rsidR="0070778F" w:rsidRPr="00F641B0" w:rsidRDefault="00827FD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 non aprixia so fredo n</w:t>
      </w:r>
      <w:r w:rsidR="00D5355F">
        <w:rPr>
          <w:rFonts w:ascii="Times" w:hAnsi="Times" w:cs="Times New Roman"/>
          <w:color w:val="000000" w:themeColor="text1"/>
          <w:lang w:val="en-US"/>
        </w:rPr>
        <w:t>i·ss</w:t>
      </w:r>
      <w:r w:rsidR="0070778F" w:rsidRPr="00F641B0">
        <w:rPr>
          <w:rFonts w:ascii="Times" w:hAnsi="Times" w:cs="Times New Roman"/>
          <w:color w:val="000000" w:themeColor="text1"/>
          <w:lang w:val="en-US"/>
        </w:rPr>
        <w:t>o bufois</w:t>
      </w:r>
      <w:r w:rsidRPr="00F641B0">
        <w:rPr>
          <w:rFonts w:ascii="Times" w:hAnsi="Times" w:cs="Times New Roman"/>
          <w:color w:val="000000" w:themeColor="text1"/>
          <w:lang w:val="en-US"/>
        </w:rPr>
        <w:t>,</w:t>
      </w:r>
    </w:p>
    <w:p w14:paraId="4338FBC2" w14:textId="373151A2" w:rsidR="0070778F" w:rsidRPr="00F641B0" w:rsidRDefault="00827FD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simelmente farà</w:t>
      </w:r>
      <w:r w:rsidR="0070778F" w:rsidRPr="00F641B0">
        <w:rPr>
          <w:rFonts w:ascii="Times" w:hAnsi="Times" w:cs="Times New Roman"/>
          <w:color w:val="000000" w:themeColor="text1"/>
          <w:lang w:val="en-US"/>
        </w:rPr>
        <w:t xml:space="preserve"> star tuto quois</w:t>
      </w:r>
    </w:p>
    <w:p w14:paraId="7C1F2474" w14:textId="63A72C75" w:rsidR="0070778F" w:rsidRPr="00F641B0" w:rsidRDefault="00827FD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 descaçado del regno l'</w:t>
      </w:r>
      <w:r w:rsidR="0070778F" w:rsidRPr="00F641B0">
        <w:rPr>
          <w:rFonts w:ascii="Times" w:hAnsi="Times" w:cs="Times New Roman"/>
          <w:color w:val="000000" w:themeColor="text1"/>
          <w:lang w:val="en-US"/>
        </w:rPr>
        <w:t>altissimo rois</w:t>
      </w:r>
      <w:r w:rsidRPr="00F641B0">
        <w:rPr>
          <w:rFonts w:ascii="Times" w:hAnsi="Times" w:cs="Times New Roman"/>
          <w:color w:val="000000" w:themeColor="text1"/>
          <w:lang w:val="en-US"/>
        </w:rPr>
        <w:t>."</w:t>
      </w:r>
    </w:p>
    <w:p w14:paraId="51C67452" w14:textId="28B5646E" w:rsidR="0070778F" w:rsidRPr="00F641B0" w:rsidRDefault="00827FD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05420F">
        <w:rPr>
          <w:rFonts w:ascii="Times" w:hAnsi="Times" w:cs="Times New Roman"/>
          <w:color w:val="000000" w:themeColor="text1"/>
          <w:lang w:val="en-US"/>
        </w:rPr>
        <w:t>E</w:t>
      </w:r>
      <w:r w:rsidR="0070778F" w:rsidRPr="00F641B0">
        <w:rPr>
          <w:rFonts w:ascii="Times" w:hAnsi="Times" w:cs="Times New Roman"/>
          <w:color w:val="000000" w:themeColor="text1"/>
          <w:lang w:val="en-US"/>
        </w:rPr>
        <w:t>lvernia</w:t>
      </w:r>
      <w:r w:rsidRPr="00F641B0">
        <w:rPr>
          <w:rStyle w:val="FootnoteReference"/>
          <w:rFonts w:ascii="Times" w:hAnsi="Times" w:cs="Times New Roman"/>
          <w:color w:val="000000" w:themeColor="text1"/>
          <w:lang w:val="en-US"/>
        </w:rPr>
        <w:footnoteReference w:id="493"/>
      </w:r>
      <w:r w:rsidR="0070778F" w:rsidRPr="00F641B0">
        <w:rPr>
          <w:rFonts w:ascii="Times" w:hAnsi="Times" w:cs="Times New Roman"/>
          <w:color w:val="000000" w:themeColor="text1"/>
          <w:lang w:val="en-US"/>
        </w:rPr>
        <w:t xml:space="preserve"> responde</w:t>
      </w:r>
      <w:r w:rsidRPr="00F641B0">
        <w:rPr>
          <w:rFonts w:ascii="Times" w:hAnsi="Times" w:cs="Times New Roman"/>
          <w:color w:val="000000" w:themeColor="text1"/>
          <w:lang w:val="en-US"/>
        </w:rPr>
        <w:t>, "B</w:t>
      </w:r>
      <w:r w:rsidR="0070778F" w:rsidRPr="00F641B0">
        <w:rPr>
          <w:rFonts w:ascii="Times" w:hAnsi="Times" w:cs="Times New Roman"/>
          <w:color w:val="000000" w:themeColor="text1"/>
          <w:lang w:val="en-US"/>
        </w:rPr>
        <w:t>em me plois</w:t>
      </w:r>
    </w:p>
    <w:p w14:paraId="45694322" w14:textId="5051E28B" w:rsidR="0070778F" w:rsidRPr="00F641B0" w:rsidRDefault="00776097"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Vegnir cun ti co</w:t>
      </w:r>
      <w:r w:rsidR="0070778F" w:rsidRPr="00F641B0">
        <w:rPr>
          <w:rFonts w:ascii="Times" w:hAnsi="Times" w:cs="Times New Roman"/>
          <w:color w:val="000000" w:themeColor="text1"/>
          <w:lang w:val="en-US"/>
        </w:rPr>
        <w:t>ntil</w:t>
      </w:r>
      <w:r>
        <w:rPr>
          <w:rStyle w:val="FootnoteReference"/>
          <w:rFonts w:ascii="Times" w:hAnsi="Times" w:cs="Times New Roman"/>
          <w:color w:val="000000" w:themeColor="text1"/>
          <w:lang w:val="en-US"/>
        </w:rPr>
        <w:footnoteReference w:id="494"/>
      </w:r>
      <w:r w:rsidR="0070778F" w:rsidRPr="00F641B0">
        <w:rPr>
          <w:rFonts w:ascii="Times" w:hAnsi="Times" w:cs="Times New Roman"/>
          <w:color w:val="000000" w:themeColor="text1"/>
          <w:lang w:val="en-US"/>
        </w:rPr>
        <w:t xml:space="preserve"> spirito cor</w:t>
      </w:r>
      <w:r w:rsidR="00827FD9" w:rsidRPr="00F641B0">
        <w:rPr>
          <w:rFonts w:ascii="Times" w:hAnsi="Times" w:cs="Times New Roman"/>
          <w:color w:val="000000" w:themeColor="text1"/>
          <w:lang w:val="en-US"/>
        </w:rPr>
        <w:t>t</w:t>
      </w:r>
      <w:r w:rsidR="0070778F" w:rsidRPr="00F641B0">
        <w:rPr>
          <w:rFonts w:ascii="Times" w:hAnsi="Times" w:cs="Times New Roman"/>
          <w:color w:val="000000" w:themeColor="text1"/>
          <w:lang w:val="en-US"/>
        </w:rPr>
        <w:t>ois</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724144EB" w14:textId="4ADA06D2"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la vita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eo son manois</w:t>
      </w:r>
      <w:r w:rsidR="00827FD9" w:rsidRPr="00F641B0">
        <w:rPr>
          <w:rFonts w:ascii="Times" w:hAnsi="Times" w:cs="Times New Roman"/>
          <w:color w:val="000000" w:themeColor="text1"/>
          <w:lang w:val="en-US"/>
        </w:rPr>
        <w:t>,</w:t>
      </w:r>
    </w:p>
    <w:p w14:paraId="4CFDD5D8" w14:textId="5BE4E9B4" w:rsidR="0070778F" w:rsidRPr="00F641B0" w:rsidRDefault="000C48A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Fè </w:t>
      </w:r>
      <w:r w:rsidR="00055430">
        <w:rPr>
          <w:rFonts w:ascii="Times" w:hAnsi="Times" w:cs="Times New Roman"/>
          <w:color w:val="000000" w:themeColor="text1"/>
          <w:lang w:val="en-US"/>
        </w:rPr>
        <w:t>si merevei</w:t>
      </w:r>
      <w:r w:rsidR="0070778F" w:rsidRPr="00F641B0">
        <w:rPr>
          <w:rFonts w:ascii="Times" w:hAnsi="Times" w:cs="Times New Roman"/>
          <w:color w:val="000000" w:themeColor="text1"/>
          <w:lang w:val="en-US"/>
        </w:rPr>
        <w:t>e al bon brando venois</w:t>
      </w:r>
      <w:r w:rsidR="00827FD9" w:rsidRPr="00F641B0">
        <w:rPr>
          <w:rFonts w:ascii="Times" w:hAnsi="Times" w:cs="Times New Roman"/>
          <w:color w:val="000000" w:themeColor="text1"/>
          <w:lang w:val="en-US"/>
        </w:rPr>
        <w:t>;</w:t>
      </w:r>
    </w:p>
    <w:p w14:paraId="41019DA7" w14:textId="7777777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lo to vivant çitassi in llo grandois</w:t>
      </w:r>
    </w:p>
    <w:p w14:paraId="7609F5DE" w14:textId="57E351CD"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 diavolo che guastava le to arnois</w:t>
      </w:r>
      <w:r w:rsidR="00827FD9" w:rsidRPr="00F641B0">
        <w:rPr>
          <w:rFonts w:ascii="Times" w:hAnsi="Times" w:cs="Times New Roman"/>
          <w:color w:val="000000" w:themeColor="text1"/>
          <w:lang w:val="en-US"/>
        </w:rPr>
        <w:t>,</w:t>
      </w:r>
    </w:p>
    <w:p w14:paraId="772A3C8E" w14:textId="31A4BC6E"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mo che tu</w:t>
      </w:r>
      <w:r w:rsidR="00827FD9"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in aquinelois</w:t>
      </w:r>
      <w:r w:rsidR="00827FD9" w:rsidRPr="00F641B0">
        <w:rPr>
          <w:rFonts w:ascii="Times" w:hAnsi="Times" w:cs="Times New Roman"/>
          <w:color w:val="000000" w:themeColor="text1"/>
          <w:lang w:val="en-US"/>
        </w:rPr>
        <w:t>,</w:t>
      </w:r>
    </w:p>
    <w:p w14:paraId="2A621DFB" w14:textId="6D5FF57F"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Spiriti p</w:t>
      </w:r>
      <w:r w:rsidR="00827FD9" w:rsidRPr="00F641B0">
        <w:rPr>
          <w:rFonts w:ascii="Times" w:hAnsi="Times" w:cs="Times New Roman"/>
          <w:i/>
          <w:color w:val="000000" w:themeColor="text1"/>
          <w:lang w:val="en-US"/>
        </w:rPr>
        <w:t>er</w:t>
      </w:r>
      <w:r w:rsidR="00D23BCA">
        <w:rPr>
          <w:rFonts w:ascii="Times" w:hAnsi="Times" w:cs="Times New Roman"/>
          <w:color w:val="000000" w:themeColor="text1"/>
          <w:lang w:val="en-US"/>
        </w:rPr>
        <w:t>duti çà</w:t>
      </w:r>
      <w:r w:rsidRPr="00F641B0">
        <w:rPr>
          <w:rFonts w:ascii="Times" w:hAnsi="Times" w:cs="Times New Roman"/>
          <w:color w:val="000000" w:themeColor="text1"/>
          <w:lang w:val="en-US"/>
        </w:rPr>
        <w:t xml:space="preserve"> temer non dois</w:t>
      </w:r>
      <w:r w:rsidR="00827FD9" w:rsidRPr="00F641B0">
        <w:rPr>
          <w:rFonts w:ascii="Times" w:hAnsi="Times" w:cs="Times New Roman"/>
          <w:color w:val="000000" w:themeColor="text1"/>
          <w:lang w:val="en-US"/>
        </w:rPr>
        <w:t>.</w:t>
      </w:r>
    </w:p>
    <w:p w14:paraId="1124EC8B" w14:textId="36E385DC"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w:t>
      </w:r>
      <w:r w:rsidR="00827FD9"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to plaxer me mena orendrois</w:t>
      </w:r>
      <w:r w:rsidR="00E33FED" w:rsidRPr="00F641B0">
        <w:rPr>
          <w:rFonts w:ascii="Times" w:hAnsi="Times" w:cs="Times New Roman"/>
          <w:color w:val="000000" w:themeColor="text1"/>
          <w:lang w:val="en-US"/>
        </w:rPr>
        <w:t>.</w:t>
      </w:r>
      <w:r w:rsidR="00D23BCA">
        <w:rPr>
          <w:rFonts w:ascii="Times" w:hAnsi="Times" w:cs="Times New Roman"/>
          <w:color w:val="000000" w:themeColor="text1"/>
          <w:lang w:val="en-US"/>
        </w:rPr>
        <w:t>"</w:t>
      </w:r>
      <w:r w:rsidRPr="00F641B0">
        <w:rPr>
          <w:rFonts w:ascii="Times" w:hAnsi="Times" w:cs="Times New Roman"/>
          <w:color w:val="000000" w:themeColor="text1"/>
          <w:lang w:val="en-US"/>
        </w:rPr>
        <w:tab/>
      </w:r>
    </w:p>
    <w:p w14:paraId="5093597A" w14:textId="3B7777F7" w:rsidR="0070778F" w:rsidRPr="00F641B0" w:rsidRDefault="00827FD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se fè</w:t>
      </w:r>
      <w:r w:rsidR="0070778F" w:rsidRPr="00F641B0">
        <w:rPr>
          <w:rFonts w:ascii="Times" w:hAnsi="Times" w:cs="Times New Roman"/>
          <w:color w:val="000000" w:themeColor="text1"/>
          <w:lang w:val="en-US"/>
        </w:rPr>
        <w:t xml:space="preserve"> lo santo segno de la croxis</w:t>
      </w:r>
    </w:p>
    <w:p w14:paraId="3FDC7403" w14:textId="1C1904D3" w:rsidR="0070778F" w:rsidRPr="00F641B0" w:rsidRDefault="00827FD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0C48A4" w:rsidRPr="00F641B0">
        <w:rPr>
          <w:rFonts w:ascii="Times" w:hAnsi="Times" w:cs="Times New Roman"/>
          <w:color w:val="000000" w:themeColor="text1"/>
          <w:lang w:val="en-US"/>
        </w:rPr>
        <w:t>o</w:t>
      </w:r>
      <w:r w:rsidR="0070778F" w:rsidRPr="00F641B0">
        <w:rPr>
          <w:rFonts w:ascii="Times" w:hAnsi="Times" w:cs="Times New Roman"/>
          <w:color w:val="000000" w:themeColor="text1"/>
          <w:lang w:val="en-US"/>
        </w:rPr>
        <w:t>n</w:t>
      </w:r>
      <w:r w:rsidR="0069688C" w:rsidRPr="00F641B0">
        <w:rPr>
          <w:rStyle w:val="FootnoteReference"/>
          <w:rFonts w:ascii="Times" w:hAnsi="Times" w:cs="Times New Roman"/>
          <w:color w:val="000000" w:themeColor="text1"/>
          <w:lang w:val="en-US"/>
        </w:rPr>
        <w:footnoteReference w:id="495"/>
      </w:r>
      <w:r w:rsidR="00FA6673" w:rsidRPr="00F641B0">
        <w:rPr>
          <w:rFonts w:ascii="Times" w:hAnsi="Times" w:cs="Times New Roman"/>
          <w:color w:val="000000" w:themeColor="text1"/>
          <w:lang w:val="en-US"/>
        </w:rPr>
        <w:t xml:space="preserve"> 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ch'</w:t>
      </w:r>
      <w:r w:rsidR="00BF3C54" w:rsidRPr="00F641B0">
        <w:rPr>
          <w:rFonts w:ascii="Times" w:hAnsi="Times" w:cs="Times New Roman"/>
          <w:color w:val="000000" w:themeColor="text1"/>
          <w:lang w:val="en-US"/>
        </w:rPr>
        <w:t>al col l(e)</w:t>
      </w:r>
      <w:r w:rsidR="0070778F" w:rsidRPr="00F641B0">
        <w:rPr>
          <w:rFonts w:ascii="Times" w:hAnsi="Times" w:cs="Times New Roman"/>
          <w:color w:val="000000" w:themeColor="text1"/>
          <w:lang w:val="en-US"/>
        </w:rPr>
        <w:t xml:space="preserve"> braçe</w:t>
      </w:r>
      <w:r w:rsidR="00E33FED" w:rsidRPr="00F641B0">
        <w:rPr>
          <w:rFonts w:ascii="Times" w:hAnsi="Times" w:cs="Times New Roman"/>
          <w:color w:val="000000" w:themeColor="text1"/>
          <w:lang w:val="en-US"/>
        </w:rPr>
        <w:t xml:space="preserve"> li a</w:t>
      </w:r>
      <w:r w:rsidR="0070778F" w:rsidRPr="00F641B0">
        <w:rPr>
          <w:rFonts w:ascii="Times" w:hAnsi="Times" w:cs="Times New Roman"/>
          <w:color w:val="000000" w:themeColor="text1"/>
          <w:lang w:val="en-US"/>
        </w:rPr>
        <w:t>plois</w:t>
      </w:r>
    </w:p>
    <w:p w14:paraId="5AF101A8" w14:textId="71308A1F"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Entrano dentro al doloroxo destrois</w:t>
      </w:r>
      <w:r w:rsidR="000C48A4" w:rsidRPr="00F641B0">
        <w:rPr>
          <w:rFonts w:ascii="Times" w:hAnsi="Times" w:cs="Times New Roman"/>
          <w:color w:val="000000" w:themeColor="text1"/>
          <w:lang w:val="en-US"/>
        </w:rPr>
        <w:t>.</w:t>
      </w:r>
    </w:p>
    <w:p w14:paraId="66212555" w14:textId="3ACBFA77" w:rsidR="00BF3C54" w:rsidRPr="00F641B0" w:rsidRDefault="00F82811" w:rsidP="00BF3C54">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157</w:t>
      </w:r>
      <w:r w:rsidR="0070778F" w:rsidRPr="00F641B0">
        <w:rPr>
          <w:rFonts w:ascii="Times" w:hAnsi="Times" w:cs="Times New Roman"/>
          <w:bCs/>
          <w:color w:val="000000" w:themeColor="text1"/>
          <w:lang w:val="en-US"/>
        </w:rPr>
        <w:t xml:space="preserve">] </w:t>
      </w:r>
    </w:p>
    <w:p w14:paraId="6AD96EE2" w14:textId="3E267E05" w:rsidR="0070778F" w:rsidRPr="00F641B0" w:rsidRDefault="00BF3C5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w:t>
      </w:r>
      <w:r w:rsidR="00055430">
        <w:rPr>
          <w:rFonts w:ascii="Times" w:hAnsi="Times" w:cs="Times New Roman"/>
          <w:color w:val="000000" w:themeColor="text1"/>
          <w:lang w:val="en-US"/>
        </w:rPr>
        <w:t xml:space="preserve"> entrano in lo pa(ï</w:t>
      </w:r>
      <w:r w:rsidR="0070778F" w:rsidRPr="00F641B0">
        <w:rPr>
          <w:rFonts w:ascii="Times" w:hAnsi="Times" w:cs="Times New Roman"/>
          <w:color w:val="000000" w:themeColor="text1"/>
          <w:lang w:val="en-US"/>
        </w:rPr>
        <w:t>)ss</w:t>
      </w:r>
      <w:r w:rsidR="00055430">
        <w:rPr>
          <w:rStyle w:val="FootnoteReference"/>
          <w:rFonts w:ascii="Times" w:hAnsi="Times" w:cs="Times New Roman"/>
          <w:color w:val="000000" w:themeColor="text1"/>
          <w:lang w:val="en-US"/>
        </w:rPr>
        <w:footnoteReference w:id="496"/>
      </w:r>
      <w:r w:rsidRPr="00F641B0">
        <w:rPr>
          <w:rFonts w:ascii="Times" w:hAnsi="Times" w:cs="Times New Roman"/>
          <w:color w:val="000000" w:themeColor="text1"/>
          <w:lang w:val="en-US"/>
        </w:rPr>
        <w:t xml:space="preserve"> criminal;</w:t>
      </w:r>
    </w:p>
    <w:p w14:paraId="327FC0AC" w14:textId="2ED92A91"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elli ave passado lo toral</w:t>
      </w:r>
      <w:r w:rsidR="00BF3C54" w:rsidRPr="00F641B0">
        <w:rPr>
          <w:rFonts w:ascii="Times" w:hAnsi="Times" w:cs="Times New Roman"/>
          <w:color w:val="000000" w:themeColor="text1"/>
          <w:lang w:val="en-US"/>
        </w:rPr>
        <w:t>,</w:t>
      </w:r>
    </w:p>
    <w:p w14:paraId="6A0F67F7" w14:textId="15D503CC" w:rsidR="0070778F" w:rsidRPr="00F641B0" w:rsidRDefault="00BF3C5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(85V) Plui d'</w:t>
      </w:r>
      <w:r w:rsidR="0070778F" w:rsidRPr="00F641B0">
        <w:rPr>
          <w:rFonts w:ascii="Times" w:hAnsi="Times" w:cs="Times New Roman"/>
          <w:color w:val="000000" w:themeColor="text1"/>
          <w:lang w:val="en-US"/>
        </w:rPr>
        <w:t>alto che mai alguna piera mortal</w:t>
      </w:r>
      <w:r w:rsidRPr="00F641B0">
        <w:rPr>
          <w:rFonts w:ascii="Times" w:hAnsi="Times" w:cs="Times New Roman"/>
          <w:color w:val="000000" w:themeColor="text1"/>
          <w:lang w:val="en-US"/>
        </w:rPr>
        <w:t>,</w:t>
      </w:r>
    </w:p>
    <w:p w14:paraId="6C1454A1" w14:textId="118D9C85"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so dessender</w:t>
      </w:r>
      <w:r w:rsidR="00E85BB0" w:rsidRPr="00F641B0">
        <w:rPr>
          <w:rFonts w:ascii="Times" w:hAnsi="Times" w:cs="Times New Roman"/>
          <w:color w:val="000000" w:themeColor="text1"/>
          <w:lang w:val="en-US"/>
        </w:rPr>
        <w:t xml:space="preserve"> non dessende d'</w:t>
      </w:r>
      <w:r w:rsidRPr="00F641B0">
        <w:rPr>
          <w:rFonts w:ascii="Times" w:hAnsi="Times" w:cs="Times New Roman"/>
          <w:color w:val="000000" w:themeColor="text1"/>
          <w:lang w:val="en-US"/>
        </w:rPr>
        <w:t>alto aval</w:t>
      </w:r>
      <w:r w:rsidR="00E85BB0" w:rsidRPr="00F641B0">
        <w:rPr>
          <w:rFonts w:ascii="Times" w:hAnsi="Times" w:cs="Times New Roman"/>
          <w:color w:val="000000" w:themeColor="text1"/>
          <w:lang w:val="en-US"/>
        </w:rPr>
        <w:t>,</w:t>
      </w:r>
    </w:p>
    <w:p w14:paraId="62FFA5E3" w14:textId="4621D5C4" w:rsidR="0070778F" w:rsidRPr="00F641B0" w:rsidRDefault="00D52E75"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Chorevano tuti </w:t>
      </w:r>
      <w:r w:rsidR="00055430">
        <w:rPr>
          <w:rFonts w:ascii="Times" w:hAnsi="Times" w:cs="Times New Roman"/>
          <w:color w:val="000000" w:themeColor="text1"/>
          <w:lang w:val="en-US"/>
        </w:rPr>
        <w:t>.</w:t>
      </w:r>
      <w:r w:rsidRPr="00F641B0">
        <w:rPr>
          <w:rFonts w:ascii="Times" w:hAnsi="Times" w:cs="Times New Roman"/>
          <w:color w:val="000000" w:themeColor="text1"/>
          <w:lang w:val="en-US"/>
        </w:rPr>
        <w:t>III</w:t>
      </w:r>
      <w:r w:rsidR="0005543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p</w:t>
      </w:r>
      <w:r w:rsidR="00E85BB0"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u</w:t>
      </w:r>
      <w:r w:rsidR="00E85BB0" w:rsidRPr="00F641B0">
        <w:rPr>
          <w:rFonts w:ascii="Times" w:hAnsi="Times" w:cs="Times New Roman"/>
          <w:i/>
          <w:iCs/>
          <w:color w:val="000000" w:themeColor="text1"/>
          <w:lang w:val="en-US"/>
        </w:rPr>
        <w:t>n</w:t>
      </w:r>
      <w:r w:rsidR="00E85BB0" w:rsidRPr="00F641B0">
        <w:rPr>
          <w:rFonts w:ascii="Times" w:hAnsi="Times" w:cs="Times New Roman"/>
          <w:color w:val="000000" w:themeColor="text1"/>
          <w:lang w:val="en-US"/>
        </w:rPr>
        <w:t xml:space="preserve"> osc</w:t>
      </w:r>
      <w:r w:rsidR="0070778F" w:rsidRPr="00F641B0">
        <w:rPr>
          <w:rFonts w:ascii="Times" w:hAnsi="Times" w:cs="Times New Roman"/>
          <w:color w:val="000000" w:themeColor="text1"/>
          <w:lang w:val="en-US"/>
        </w:rPr>
        <w:t>huro teral</w:t>
      </w:r>
      <w:r w:rsidR="00E85BB0" w:rsidRPr="00F641B0">
        <w:rPr>
          <w:rFonts w:ascii="Times" w:hAnsi="Times" w:cs="Times New Roman"/>
          <w:color w:val="000000" w:themeColor="text1"/>
          <w:lang w:val="en-US"/>
        </w:rPr>
        <w:t>;</w:t>
      </w:r>
    </w:p>
    <w:p w14:paraId="048BE9FB" w14:textId="4AB31F7A" w:rsidR="0070778F" w:rsidRPr="00F641B0" w:rsidRDefault="00E85BB0"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può</w:t>
      </w:r>
      <w:r w:rsidR="0070778F" w:rsidRPr="00F641B0">
        <w:rPr>
          <w:rFonts w:ascii="Times" w:hAnsi="Times" w:cs="Times New Roman"/>
          <w:color w:val="000000" w:themeColor="text1"/>
          <w:lang w:val="en-US"/>
        </w:rPr>
        <w:t xml:space="preserve"> le ganbe tegnir son estal</w:t>
      </w:r>
      <w:r w:rsidRPr="00F641B0">
        <w:rPr>
          <w:rFonts w:ascii="Times" w:hAnsi="Times" w:cs="Times New Roman"/>
          <w:color w:val="000000" w:themeColor="text1"/>
          <w:lang w:val="en-US"/>
        </w:rPr>
        <w:t>.</w:t>
      </w:r>
    </w:p>
    <w:p w14:paraId="069C06F9" w14:textId="36D95673" w:rsidR="0070778F" w:rsidRPr="00F641B0" w:rsidRDefault="00E85BB0"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d'Alvernia</w:t>
      </w:r>
      <w:r w:rsidR="000C48A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che paura à</w:t>
      </w:r>
      <w:r w:rsidR="0070778F" w:rsidRPr="00F641B0">
        <w:rPr>
          <w:rFonts w:ascii="Times" w:hAnsi="Times" w:cs="Times New Roman"/>
          <w:color w:val="000000" w:themeColor="text1"/>
          <w:lang w:val="en-US"/>
        </w:rPr>
        <w:t xml:space="preserve"> coral</w:t>
      </w:r>
      <w:r w:rsidRPr="00F641B0">
        <w:rPr>
          <w:rFonts w:ascii="Times" w:hAnsi="Times" w:cs="Times New Roman"/>
          <w:color w:val="000000" w:themeColor="text1"/>
          <w:lang w:val="en-US"/>
        </w:rPr>
        <w:t>,</w:t>
      </w:r>
    </w:p>
    <w:p w14:paraId="2AC42832" w14:textId="724C37DA" w:rsidR="0070778F" w:rsidRPr="00F641B0" w:rsidRDefault="000C67CA"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Tegniva s</w:t>
      </w:r>
      <w:r w:rsidR="0070778F" w:rsidRPr="00F641B0">
        <w:rPr>
          <w:rFonts w:ascii="Times" w:hAnsi="Times" w:cs="Times New Roman"/>
          <w:color w:val="000000" w:themeColor="text1"/>
          <w:lang w:val="en-US"/>
        </w:rPr>
        <w:t>an Guielmo</w:t>
      </w:r>
      <w:r w:rsidR="00E85BB0" w:rsidRPr="00F641B0">
        <w:rPr>
          <w:rFonts w:ascii="Times" w:hAnsi="Times" w:cs="Times New Roman"/>
          <w:color w:val="000000" w:themeColor="text1"/>
          <w:lang w:val="en-US"/>
        </w:rPr>
        <w:t xml:space="preserve"> dadrié</w:t>
      </w:r>
      <w:r w:rsidR="0070778F" w:rsidRPr="00F641B0">
        <w:rPr>
          <w:rFonts w:ascii="Times" w:hAnsi="Times" w:cs="Times New Roman"/>
          <w:color w:val="000000" w:themeColor="text1"/>
          <w:lang w:val="en-US"/>
        </w:rPr>
        <w:t xml:space="preserve"> p</w:t>
      </w:r>
      <w:r w:rsidR="00E85BB0" w:rsidRPr="00F641B0">
        <w:rPr>
          <w:rFonts w:ascii="Times" w:hAnsi="Times" w:cs="Times New Roman"/>
          <w:i/>
          <w:iCs/>
          <w:color w:val="000000" w:themeColor="text1"/>
          <w:lang w:val="en-US"/>
        </w:rPr>
        <w:t>er</w:t>
      </w:r>
      <w:r w:rsidR="00E85BB0" w:rsidRPr="00F641B0">
        <w:rPr>
          <w:rFonts w:ascii="Times" w:hAnsi="Times" w:cs="Times New Roman"/>
          <w:color w:val="000000" w:themeColor="text1"/>
          <w:lang w:val="en-US"/>
        </w:rPr>
        <w:t xml:space="preserve"> </w:t>
      </w:r>
      <w:r w:rsidR="00E85BB0" w:rsidRPr="00D23BCA">
        <w:rPr>
          <w:rFonts w:ascii="Times" w:hAnsi="Times" w:cs="Times New Roman"/>
          <w:color w:val="000000" w:themeColor="text1"/>
          <w:highlight w:val="yellow"/>
          <w:lang w:val="en-US"/>
        </w:rPr>
        <w:t>le so</w:t>
      </w:r>
      <w:r w:rsidR="0070778F" w:rsidRPr="00D23BCA">
        <w:rPr>
          <w:rFonts w:ascii="Times" w:hAnsi="Times" w:cs="Times New Roman"/>
          <w:color w:val="000000" w:themeColor="text1"/>
          <w:highlight w:val="yellow"/>
          <w:lang w:val="en-US"/>
        </w:rPr>
        <w:t>lal</w:t>
      </w:r>
      <w:r w:rsidR="00E85BB0" w:rsidRPr="00F641B0">
        <w:rPr>
          <w:rFonts w:ascii="Times" w:hAnsi="Times" w:cs="Times New Roman"/>
          <w:color w:val="000000" w:themeColor="text1"/>
          <w:lang w:val="en-US"/>
        </w:rPr>
        <w:t>.</w:t>
      </w:r>
      <w:r w:rsidR="00D23BCA">
        <w:rPr>
          <w:rStyle w:val="FootnoteReference"/>
          <w:rFonts w:ascii="Times" w:hAnsi="Times" w:cs="Times New Roman"/>
          <w:color w:val="000000" w:themeColor="text1"/>
          <w:lang w:val="en-US"/>
        </w:rPr>
        <w:footnoteReference w:id="497"/>
      </w:r>
    </w:p>
    <w:p w14:paraId="4246C04F" w14:textId="70882E2E"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son dentro i</w:t>
      </w:r>
      <w:r w:rsidR="00E85BB0"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la doloroxa val</w:t>
      </w:r>
      <w:r w:rsidR="00E85BB0" w:rsidRPr="00F641B0">
        <w:rPr>
          <w:rFonts w:ascii="Times" w:hAnsi="Times" w:cs="Times New Roman"/>
          <w:color w:val="000000" w:themeColor="text1"/>
          <w:lang w:val="en-US"/>
        </w:rPr>
        <w:t>,</w:t>
      </w:r>
    </w:p>
    <w:p w14:paraId="2F4C6EBE" w14:textId="5BB7AA4F" w:rsidR="0070778F" w:rsidRPr="00F641B0" w:rsidRDefault="00E85BB0"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70778F" w:rsidRPr="00F641B0">
        <w:rPr>
          <w:rFonts w:ascii="Times" w:hAnsi="Times" w:cs="Times New Roman"/>
          <w:color w:val="000000" w:themeColor="text1"/>
          <w:lang w:val="en-US"/>
        </w:rPr>
        <w:t xml:space="preserve"> si era cridi e dolori e batistal</w:t>
      </w:r>
      <w:r w:rsidRPr="00F641B0">
        <w:rPr>
          <w:rFonts w:ascii="Times" w:hAnsi="Times" w:cs="Times New Roman"/>
          <w:color w:val="000000" w:themeColor="text1"/>
          <w:lang w:val="en-US"/>
        </w:rPr>
        <w:t>.</w:t>
      </w:r>
    </w:p>
    <w:p w14:paraId="224132E9" w14:textId="35083A05"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Se insenbre fosse </w:t>
      </w:r>
      <w:r w:rsidR="00055430">
        <w:rPr>
          <w:rFonts w:ascii="Times" w:hAnsi="Times" w:cs="Times New Roman"/>
          <w:color w:val="000000" w:themeColor="text1"/>
          <w:lang w:val="en-US"/>
        </w:rPr>
        <w:t>.</w:t>
      </w:r>
      <w:r w:rsidR="000C48A4" w:rsidRPr="00F641B0">
        <w:rPr>
          <w:rFonts w:ascii="Times" w:hAnsi="Times" w:cs="Times New Roman"/>
          <w:color w:val="000000" w:themeColor="text1"/>
          <w:lang w:val="en-US"/>
        </w:rPr>
        <w:t>X</w:t>
      </w:r>
      <w:r w:rsidR="00E33FED" w:rsidRPr="00F641B0">
        <w:rPr>
          <w:rFonts w:ascii="Times" w:hAnsi="Times" w:cs="Times New Roman"/>
          <w:color w:val="000000" w:themeColor="text1"/>
          <w:lang w:val="en-US"/>
        </w:rPr>
        <w:t>M</w:t>
      </w:r>
      <w:r w:rsidR="00055430">
        <w:rPr>
          <w:rFonts w:ascii="Times" w:hAnsi="Times" w:cs="Times New Roman"/>
          <w:color w:val="000000" w:themeColor="text1"/>
          <w:lang w:val="en-US"/>
        </w:rPr>
        <w:t>.</w:t>
      </w:r>
      <w:r w:rsidR="006F25BD" w:rsidRPr="00F641B0">
        <w:rPr>
          <w:rFonts w:ascii="Times" w:hAnsi="Times" w:cs="Times New Roman"/>
          <w:color w:val="000000" w:themeColor="text1"/>
          <w:lang w:val="en-US"/>
        </w:rPr>
        <w:t xml:space="preserve"> manganal   </w:t>
      </w:r>
    </w:p>
    <w:p w14:paraId="3A4ADDDA" w14:textId="4785EA09"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tuti a ponto traçesse comunal</w:t>
      </w:r>
      <w:r w:rsidR="00E85BB0" w:rsidRPr="00F641B0">
        <w:rPr>
          <w:rFonts w:ascii="Times" w:hAnsi="Times" w:cs="Times New Roman"/>
          <w:color w:val="000000" w:themeColor="text1"/>
          <w:lang w:val="en-US"/>
        </w:rPr>
        <w:t>,</w:t>
      </w:r>
    </w:p>
    <w:p w14:paraId="652DB96D" w14:textId="7005BE59"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E balestre </w:t>
      </w:r>
      <w:r w:rsidR="00055430">
        <w:rPr>
          <w:rFonts w:ascii="Times" w:hAnsi="Times" w:cs="Times New Roman"/>
          <w:color w:val="000000" w:themeColor="text1"/>
          <w:lang w:val="en-US"/>
        </w:rPr>
        <w:t>.</w:t>
      </w:r>
      <w:r w:rsidR="000C48A4" w:rsidRPr="00F641B0">
        <w:rPr>
          <w:rFonts w:ascii="Times" w:hAnsi="Times" w:cs="Times New Roman"/>
          <w:color w:val="000000" w:themeColor="text1"/>
          <w:lang w:val="en-US"/>
        </w:rPr>
        <w:t>C</w:t>
      </w:r>
      <w:r w:rsidR="00E33FED" w:rsidRPr="00F641B0">
        <w:rPr>
          <w:rFonts w:ascii="Times" w:hAnsi="Times" w:cs="Times New Roman"/>
          <w:color w:val="000000" w:themeColor="text1"/>
          <w:lang w:val="en-US"/>
        </w:rPr>
        <w:t>M</w:t>
      </w:r>
      <w:r w:rsidR="00055430">
        <w:rPr>
          <w:rFonts w:ascii="Times" w:hAnsi="Times" w:cs="Times New Roman"/>
          <w:color w:val="000000" w:themeColor="text1"/>
          <w:lang w:val="en-US"/>
        </w:rPr>
        <w:t>.</w:t>
      </w:r>
      <w:r w:rsidRPr="00F641B0">
        <w:rPr>
          <w:rFonts w:ascii="Times" w:hAnsi="Times" w:cs="Times New Roman"/>
          <w:color w:val="000000" w:themeColor="text1"/>
          <w:lang w:val="en-US"/>
        </w:rPr>
        <w:t xml:space="preserve"> e archi pug</w:t>
      </w:r>
      <w:r w:rsidR="006F25BD" w:rsidRPr="00F641B0">
        <w:rPr>
          <w:rFonts w:ascii="Times" w:hAnsi="Times" w:cs="Times New Roman"/>
          <w:color w:val="000000" w:themeColor="text1"/>
          <w:lang w:val="en-US"/>
        </w:rPr>
        <w:t>(n)</w:t>
      </w:r>
      <w:r w:rsidRPr="00F641B0">
        <w:rPr>
          <w:rFonts w:ascii="Times" w:hAnsi="Times" w:cs="Times New Roman"/>
          <w:color w:val="000000" w:themeColor="text1"/>
          <w:lang w:val="en-US"/>
        </w:rPr>
        <w:t>al</w:t>
      </w:r>
      <w:r w:rsidR="006F25BD" w:rsidRPr="00F641B0">
        <w:rPr>
          <w:rStyle w:val="FootnoteReference"/>
          <w:rFonts w:ascii="Times" w:hAnsi="Times" w:cs="Times New Roman"/>
          <w:color w:val="000000" w:themeColor="text1"/>
          <w:lang w:val="en-US"/>
        </w:rPr>
        <w:footnoteReference w:id="498"/>
      </w:r>
    </w:p>
    <w:p w14:paraId="262F8482" w14:textId="4D8444DE"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055430">
        <w:rPr>
          <w:rFonts w:ascii="Times" w:hAnsi="Times" w:cs="Times New Roman"/>
          <w:color w:val="000000" w:themeColor="text1"/>
          <w:lang w:val="en-US"/>
        </w:rPr>
        <w:t>.</w:t>
      </w:r>
      <w:r w:rsidR="000C48A4" w:rsidRPr="00F641B0">
        <w:rPr>
          <w:rFonts w:ascii="Times" w:hAnsi="Times" w:cs="Times New Roman"/>
          <w:color w:val="000000" w:themeColor="text1"/>
          <w:lang w:val="en-US"/>
        </w:rPr>
        <w:t>IIM</w:t>
      </w:r>
      <w:r w:rsidR="00055430">
        <w:rPr>
          <w:rFonts w:ascii="Times" w:hAnsi="Times" w:cs="Times New Roman"/>
          <w:color w:val="000000" w:themeColor="text1"/>
          <w:lang w:val="en-US"/>
        </w:rPr>
        <w:t>.</w:t>
      </w:r>
      <w:r w:rsidR="00E33FED" w:rsidRPr="00F641B0">
        <w:rPr>
          <w:rFonts w:ascii="Times" w:hAnsi="Times" w:cs="Times New Roman"/>
          <w:color w:val="000000" w:themeColor="text1"/>
          <w:lang w:val="en-US"/>
        </w:rPr>
        <w:t xml:space="preserve"> </w:t>
      </w:r>
      <w:r w:rsidR="00D23BCA">
        <w:rPr>
          <w:rFonts w:ascii="Times" w:hAnsi="Times" w:cs="Times New Roman"/>
          <w:color w:val="000000" w:themeColor="text1"/>
          <w:lang w:val="en-US"/>
        </w:rPr>
        <w:t>favri alor martela</w:t>
      </w:r>
      <w:r w:rsidRPr="00F641B0">
        <w:rPr>
          <w:rFonts w:ascii="Times" w:hAnsi="Times" w:cs="Times New Roman"/>
          <w:color w:val="000000" w:themeColor="text1"/>
          <w:lang w:val="en-US"/>
        </w:rPr>
        <w:t>l</w:t>
      </w:r>
      <w:r w:rsidR="006F25BD" w:rsidRPr="00F641B0">
        <w:rPr>
          <w:rFonts w:ascii="Times" w:hAnsi="Times" w:cs="Times New Roman"/>
          <w:color w:val="000000" w:themeColor="text1"/>
          <w:lang w:val="en-US"/>
        </w:rPr>
        <w:t>,</w:t>
      </w:r>
      <w:r w:rsidR="00D23BCA">
        <w:rPr>
          <w:rStyle w:val="FootnoteReference"/>
          <w:rFonts w:ascii="Times" w:hAnsi="Times" w:cs="Times New Roman"/>
          <w:color w:val="000000" w:themeColor="text1"/>
          <w:lang w:val="en-US"/>
        </w:rPr>
        <w:footnoteReference w:id="499"/>
      </w:r>
    </w:p>
    <w:p w14:paraId="07FB3703" w14:textId="2EACF13F"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Martelando tuti insenbre a un </w:t>
      </w:r>
      <w:r w:rsidRPr="00F641B0">
        <w:rPr>
          <w:rFonts w:ascii="Times" w:hAnsi="Times" w:cs="Times New Roman"/>
          <w:color w:val="000000" w:themeColor="text1"/>
          <w:highlight w:val="yellow"/>
          <w:lang w:val="en-US"/>
        </w:rPr>
        <w:t>bal</w:t>
      </w:r>
      <w:r w:rsidR="006F25BD" w:rsidRPr="00F641B0">
        <w:rPr>
          <w:rFonts w:ascii="Times" w:hAnsi="Times" w:cs="Times New Roman"/>
          <w:color w:val="000000" w:themeColor="text1"/>
          <w:lang w:val="en-US"/>
        </w:rPr>
        <w:t>,</w:t>
      </w:r>
      <w:r w:rsidR="00DD1FF9" w:rsidRPr="00F641B0">
        <w:rPr>
          <w:rStyle w:val="FootnoteReference"/>
          <w:rFonts w:ascii="Times" w:hAnsi="Times" w:cs="Times New Roman"/>
          <w:color w:val="000000" w:themeColor="text1"/>
          <w:lang w:val="en-US"/>
        </w:rPr>
        <w:footnoteReference w:id="500"/>
      </w:r>
      <w:r w:rsidRPr="00F641B0">
        <w:rPr>
          <w:rFonts w:ascii="Times" w:hAnsi="Times" w:cs="Times New Roman"/>
          <w:color w:val="000000" w:themeColor="text1"/>
          <w:lang w:val="en-US"/>
        </w:rPr>
        <w:t xml:space="preserve"> </w:t>
      </w:r>
    </w:p>
    <w:p w14:paraId="4B7A2204" w14:textId="3BE3A04A"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queli che son in</w:t>
      </w:r>
      <w:r w:rsidR="006F25B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w:t>
      </w:r>
      <w:r w:rsidR="006F25BD" w:rsidRPr="00F641B0">
        <w:rPr>
          <w:rFonts w:ascii="Times" w:hAnsi="Times" w:cs="Times New Roman"/>
          <w:color w:val="000000" w:themeColor="text1"/>
          <w:lang w:val="en-US"/>
        </w:rPr>
        <w:t>'</w:t>
      </w:r>
      <w:r w:rsidRPr="00F641B0">
        <w:rPr>
          <w:rFonts w:ascii="Times" w:hAnsi="Times" w:cs="Times New Roman"/>
          <w:color w:val="000000" w:themeColor="text1"/>
          <w:lang w:val="en-US"/>
        </w:rPr>
        <w:t>aier eterna</w:t>
      </w:r>
      <w:r w:rsidR="006F25BD" w:rsidRPr="00F641B0">
        <w:rPr>
          <w:rFonts w:ascii="Times" w:hAnsi="Times" w:cs="Times New Roman"/>
          <w:color w:val="000000" w:themeColor="text1"/>
          <w:lang w:val="en-US"/>
        </w:rPr>
        <w:t>l</w:t>
      </w:r>
    </w:p>
    <w:p w14:paraId="2777C893" w14:textId="178C5CC1"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T</w:t>
      </w:r>
      <w:r w:rsidR="006F25BD" w:rsidRPr="00F641B0">
        <w:rPr>
          <w:rFonts w:ascii="Times" w:hAnsi="Times" w:cs="Times New Roman"/>
          <w:color w:val="000000" w:themeColor="text1"/>
          <w:lang w:val="en-US"/>
        </w:rPr>
        <w:t>tuto questo no</w:t>
      </w:r>
      <w:r w:rsidR="006F25BD"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li serave ingual</w:t>
      </w:r>
      <w:r w:rsidR="006F25BD" w:rsidRPr="00F641B0">
        <w:rPr>
          <w:rFonts w:ascii="Times" w:hAnsi="Times" w:cs="Times New Roman"/>
          <w:color w:val="000000" w:themeColor="text1"/>
          <w:lang w:val="en-US"/>
        </w:rPr>
        <w:t>.</w:t>
      </w:r>
    </w:p>
    <w:p w14:paraId="39567011" w14:textId="12E8F102" w:rsidR="0070778F" w:rsidRPr="00F641B0" w:rsidRDefault="006F25BD"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055430">
        <w:rPr>
          <w:rFonts w:ascii="Times" w:hAnsi="Times" w:cs="Times New Roman"/>
          <w:color w:val="000000" w:themeColor="text1"/>
          <w:lang w:val="en-US"/>
        </w:rPr>
        <w:t>·</w:t>
      </w:r>
      <w:r w:rsidR="0070778F" w:rsidRPr="00F641B0">
        <w:rPr>
          <w:rFonts w:ascii="Times" w:hAnsi="Times" w:cs="Times New Roman"/>
          <w:color w:val="000000" w:themeColor="text1"/>
          <w:lang w:val="en-US"/>
        </w:rPr>
        <w:t>sson cridi clari</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rari et al</w:t>
      </w:r>
      <w:r w:rsidRPr="00F641B0">
        <w:rPr>
          <w:rFonts w:ascii="Times" w:hAnsi="Times" w:cs="Times New Roman"/>
          <w:color w:val="000000" w:themeColor="text1"/>
          <w:lang w:val="en-US"/>
        </w:rPr>
        <w:t>,</w:t>
      </w:r>
    </w:p>
    <w:p w14:paraId="44160CA6" w14:textId="0F9A036A" w:rsidR="0070778F" w:rsidRPr="00F641B0" w:rsidRDefault="006F25BD"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Agudi sospiri et </w:t>
      </w:r>
      <w:r w:rsidRPr="002E7C69">
        <w:rPr>
          <w:rFonts w:ascii="Times" w:hAnsi="Times" w:cs="Times New Roman"/>
          <w:color w:val="000000" w:themeColor="text1"/>
          <w:lang w:val="en-US"/>
        </w:rPr>
        <w:t>guai</w:t>
      </w:r>
      <w:r w:rsidR="0070778F" w:rsidRPr="002E7C69">
        <w:rPr>
          <w:rFonts w:ascii="Times" w:hAnsi="Times" w:cs="Times New Roman"/>
          <w:color w:val="000000" w:themeColor="text1"/>
          <w:lang w:val="en-US"/>
        </w:rPr>
        <w:t>mentier</w:t>
      </w:r>
      <w:r w:rsidR="0070778F" w:rsidRPr="00F641B0">
        <w:rPr>
          <w:rFonts w:ascii="Times" w:hAnsi="Times" w:cs="Times New Roman"/>
          <w:color w:val="000000" w:themeColor="text1"/>
          <w:lang w:val="en-US"/>
        </w:rPr>
        <w:t xml:space="preserve"> de mal</w:t>
      </w:r>
      <w:r w:rsidRPr="00F641B0">
        <w:rPr>
          <w:rFonts w:ascii="Times" w:hAnsi="Times" w:cs="Times New Roman"/>
          <w:color w:val="000000" w:themeColor="text1"/>
          <w:lang w:val="en-US"/>
        </w:rPr>
        <w:t>,</w:t>
      </w:r>
    </w:p>
    <w:p w14:paraId="1CF0194B" w14:textId="7777777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Agorar morte e blastemar mortal</w:t>
      </w:r>
    </w:p>
    <w:p w14:paraId="420715AF" w14:textId="7FCA8229"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w:t>
      </w:r>
      <w:r w:rsidR="006F25BD" w:rsidRPr="00F641B0">
        <w:rPr>
          <w:rFonts w:ascii="Times" w:hAnsi="Times" w:cs="Times New Roman"/>
          <w:color w:val="000000" w:themeColor="text1"/>
          <w:lang w:val="en-US"/>
        </w:rPr>
        <w:t>do li fè</w:t>
      </w:r>
      <w:r w:rsidRPr="00F641B0">
        <w:rPr>
          <w:rFonts w:ascii="Times" w:hAnsi="Times" w:cs="Times New Roman"/>
          <w:color w:val="000000" w:themeColor="text1"/>
          <w:lang w:val="en-US"/>
        </w:rPr>
        <w:t xml:space="preserve"> nas</w:t>
      </w:r>
      <w:r w:rsidR="00D52E75" w:rsidRPr="00F641B0">
        <w:rPr>
          <w:rFonts w:ascii="Times" w:hAnsi="Times" w:cs="Times New Roman"/>
          <w:i/>
          <w:iCs/>
          <w:color w:val="000000" w:themeColor="text1"/>
          <w:lang w:val="en-US"/>
        </w:rPr>
        <w:t>er</w:t>
      </w:r>
      <w:r w:rsidR="00D23BCA">
        <w:rPr>
          <w:rFonts w:ascii="Times" w:hAnsi="Times" w:cs="Times New Roman"/>
          <w:color w:val="000000" w:themeColor="text1"/>
          <w:lang w:val="en-US"/>
        </w:rPr>
        <w:t xml:space="preserve"> lo Re</w:t>
      </w:r>
      <w:r w:rsidRPr="00F641B0">
        <w:rPr>
          <w:rFonts w:ascii="Times" w:hAnsi="Times" w:cs="Times New Roman"/>
          <w:color w:val="000000" w:themeColor="text1"/>
          <w:lang w:val="en-US"/>
        </w:rPr>
        <w:t xml:space="preserve"> çelistial</w:t>
      </w:r>
      <w:r w:rsidR="006F25BD" w:rsidRPr="00F641B0">
        <w:rPr>
          <w:rFonts w:ascii="Times" w:hAnsi="Times" w:cs="Times New Roman"/>
          <w:color w:val="000000" w:themeColor="text1"/>
          <w:lang w:val="en-US"/>
        </w:rPr>
        <w:t>.</w:t>
      </w:r>
    </w:p>
    <w:p w14:paraId="24D7A056" w14:textId="1D3F4BF3" w:rsidR="0070778F" w:rsidRPr="00F641B0" w:rsidRDefault="006F25BD"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dixe inver l'</w:t>
      </w:r>
      <w:r w:rsidR="0070778F" w:rsidRPr="00F641B0">
        <w:rPr>
          <w:rFonts w:ascii="Times" w:hAnsi="Times" w:cs="Times New Roman"/>
          <w:color w:val="000000" w:themeColor="text1"/>
          <w:lang w:val="en-US"/>
        </w:rPr>
        <w:t>omo carnal</w:t>
      </w:r>
      <w:r w:rsidRPr="00F641B0">
        <w:rPr>
          <w:rFonts w:ascii="Times" w:hAnsi="Times" w:cs="Times New Roman"/>
          <w:color w:val="000000" w:themeColor="text1"/>
          <w:lang w:val="en-US"/>
        </w:rPr>
        <w:t>,</w:t>
      </w:r>
    </w:p>
    <w:p w14:paraId="7F2EBAD6" w14:textId="705C93B9" w:rsidR="0070778F" w:rsidRPr="00F641B0" w:rsidRDefault="006F25BD"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Tu</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in l</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aier de brunço e de metal</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4AD09B67" w14:textId="2DD75065"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w:t>
      </w:r>
      <w:r w:rsidR="006F25BD" w:rsidRPr="00F641B0">
        <w:rPr>
          <w:rFonts w:ascii="Times" w:hAnsi="Times" w:cs="Times New Roman"/>
          <w:color w:val="000000" w:themeColor="text1"/>
          <w:lang w:val="en-US"/>
        </w:rPr>
        <w:t xml:space="preserve"> quela fiada che non fè </w:t>
      </w:r>
      <w:r w:rsidRPr="00F641B0">
        <w:rPr>
          <w:rFonts w:ascii="Times" w:hAnsi="Times" w:cs="Times New Roman"/>
          <w:color w:val="000000" w:themeColor="text1"/>
          <w:lang w:val="en-US"/>
        </w:rPr>
        <w:t>ni ben ne mal</w:t>
      </w:r>
      <w:r w:rsidR="006F25BD" w:rsidRPr="00F641B0">
        <w:rPr>
          <w:rFonts w:ascii="Times" w:hAnsi="Times" w:cs="Times New Roman"/>
          <w:color w:val="000000" w:themeColor="text1"/>
          <w:lang w:val="en-US"/>
        </w:rPr>
        <w:t>."</w:t>
      </w:r>
    </w:p>
    <w:p w14:paraId="3561C38E" w14:textId="4BF0D550" w:rsidR="006F25BD" w:rsidRPr="00F641B0" w:rsidRDefault="00F82811" w:rsidP="006F25BD">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158</w:t>
      </w:r>
      <w:r w:rsidR="0070778F" w:rsidRPr="00F641B0">
        <w:rPr>
          <w:rFonts w:ascii="Times" w:hAnsi="Times" w:cs="Times New Roman"/>
          <w:bCs/>
          <w:color w:val="000000" w:themeColor="text1"/>
          <w:lang w:val="en-US"/>
        </w:rPr>
        <w:t xml:space="preserve">] </w:t>
      </w:r>
    </w:p>
    <w:p w14:paraId="3FE6A838" w14:textId="11D18490" w:rsidR="0070778F" w:rsidRPr="00F641B0" w:rsidRDefault="006F25BD"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 li gran cridi lo con</w:t>
      </w:r>
      <w:r w:rsidR="0070778F" w:rsidRPr="00F641B0">
        <w:rPr>
          <w:rFonts w:ascii="Times" w:hAnsi="Times" w:cs="Times New Roman"/>
          <w:color w:val="000000" w:themeColor="text1"/>
          <w:lang w:val="en-US"/>
        </w:rPr>
        <w:t>te</w:t>
      </w:r>
      <w:r w:rsidR="0070778F" w:rsidRPr="00F641B0">
        <w:rPr>
          <w:rStyle w:val="FootnoteReference"/>
          <w:rFonts w:ascii="Times" w:hAnsi="Times" w:cs="Times New Roman"/>
          <w:color w:val="000000" w:themeColor="text1"/>
          <w:lang w:val="en-US"/>
        </w:rPr>
        <w:footnoteReference w:id="501"/>
      </w:r>
      <w:r w:rsidRPr="00F641B0">
        <w:rPr>
          <w:rFonts w:ascii="Times" w:hAnsi="Times" w:cs="Times New Roman"/>
          <w:color w:val="000000" w:themeColor="text1"/>
          <w:lang w:val="en-US"/>
        </w:rPr>
        <w:t xml:space="preserve"> s'</w:t>
      </w:r>
      <w:r w:rsidR="0070778F" w:rsidRPr="00F641B0">
        <w:rPr>
          <w:rFonts w:ascii="Times" w:hAnsi="Times" w:cs="Times New Roman"/>
          <w:color w:val="000000" w:themeColor="text1"/>
          <w:lang w:val="en-US"/>
        </w:rPr>
        <w:t xml:space="preserve">areste </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0ED0321B" w14:textId="42637EFC" w:rsidR="0070778F" w:rsidRPr="00F641B0" w:rsidRDefault="000C48A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Ver lo Troj</w:t>
      </w:r>
      <w:r w:rsidR="006F25BD" w:rsidRPr="00F641B0">
        <w:rPr>
          <w:rFonts w:ascii="Times" w:hAnsi="Times" w:cs="Times New Roman"/>
          <w:color w:val="000000" w:themeColor="text1"/>
          <w:lang w:val="en-US"/>
        </w:rPr>
        <w:t>an domande e fè</w:t>
      </w:r>
      <w:r w:rsidR="0070778F" w:rsidRPr="00F641B0">
        <w:rPr>
          <w:rFonts w:ascii="Times" w:hAnsi="Times" w:cs="Times New Roman"/>
          <w:color w:val="000000" w:themeColor="text1"/>
          <w:lang w:val="en-US"/>
        </w:rPr>
        <w:t xml:space="preserve"> inqueste</w:t>
      </w:r>
      <w:r w:rsidR="006F25BD" w:rsidRPr="00F641B0">
        <w:rPr>
          <w:rFonts w:ascii="Times" w:hAnsi="Times" w:cs="Times New Roman"/>
          <w:color w:val="000000" w:themeColor="text1"/>
          <w:lang w:val="en-US"/>
        </w:rPr>
        <w:t>,</w:t>
      </w:r>
    </w:p>
    <w:p w14:paraId="641EED67" w14:textId="1D5F1093" w:rsidR="0070778F" w:rsidRPr="00F641B0" w:rsidRDefault="006F25BD"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Çentil spirito</w:t>
      </w:r>
      <w:r w:rsidRPr="00F641B0">
        <w:rPr>
          <w:rFonts w:ascii="Times" w:hAnsi="Times" w:cs="Times New Roman"/>
          <w:color w:val="000000" w:themeColor="text1"/>
          <w:lang w:val="en-US"/>
        </w:rPr>
        <w:t xml:space="preserve">, chi </w:t>
      </w:r>
      <w:r w:rsidRPr="00D23BCA">
        <w:rPr>
          <w:rFonts w:ascii="Times" w:hAnsi="Times" w:cs="Times New Roman"/>
          <w:color w:val="000000" w:themeColor="text1"/>
          <w:highlight w:val="yellow"/>
          <w:lang w:val="en-US"/>
        </w:rPr>
        <w:t>dì</w:t>
      </w:r>
      <w:r w:rsidR="0070778F" w:rsidRPr="00D23BCA">
        <w:rPr>
          <w:rFonts w:ascii="Times" w:hAnsi="Times" w:cs="Times New Roman"/>
          <w:color w:val="000000" w:themeColor="text1"/>
          <w:highlight w:val="yellow"/>
          <w:lang w:val="en-US"/>
        </w:rPr>
        <w:t xml:space="preserve"> </w:t>
      </w:r>
      <w:r w:rsidRPr="00D23BCA">
        <w:rPr>
          <w:rFonts w:ascii="Times" w:hAnsi="Times" w:cs="Times New Roman"/>
          <w:color w:val="000000" w:themeColor="text1"/>
          <w:highlight w:val="yellow"/>
          <w:lang w:val="en-US"/>
        </w:rPr>
        <w:t>tu</w:t>
      </w:r>
      <w:r w:rsidR="000C48A4" w:rsidRPr="00F641B0">
        <w:rPr>
          <w:rFonts w:ascii="Times" w:hAnsi="Times" w:cs="Times New Roman"/>
          <w:color w:val="000000" w:themeColor="text1"/>
          <w:lang w:val="en-US"/>
        </w:rPr>
        <w:t>? C</w:t>
      </w:r>
      <w:r w:rsidRPr="00F641B0">
        <w:rPr>
          <w:rFonts w:ascii="Times" w:hAnsi="Times" w:cs="Times New Roman"/>
          <w:color w:val="000000" w:themeColor="text1"/>
          <w:lang w:val="en-US"/>
        </w:rPr>
        <w:t>h</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on q</w:t>
      </w:r>
      <w:r w:rsidRPr="00F641B0">
        <w:rPr>
          <w:rFonts w:ascii="Times" w:hAnsi="Times" w:cs="Times New Roman"/>
          <w:i/>
          <w:color w:val="000000" w:themeColor="text1"/>
          <w:lang w:val="en-US"/>
        </w:rPr>
        <w:t>ue</w:t>
      </w:r>
      <w:r w:rsidR="0070778F" w:rsidRPr="00F641B0">
        <w:rPr>
          <w:rFonts w:ascii="Times" w:hAnsi="Times" w:cs="Times New Roman"/>
          <w:color w:val="000000" w:themeColor="text1"/>
          <w:lang w:val="en-US"/>
        </w:rPr>
        <w:t>sti</w:t>
      </w:r>
    </w:p>
    <w:p w14:paraId="11868015" w14:textId="46A739F6"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Çente che de cridar me fa tegnir la teste</w:t>
      </w:r>
      <w:r w:rsidR="00BB1661" w:rsidRPr="00F641B0">
        <w:rPr>
          <w:rFonts w:ascii="Times" w:hAnsi="Times" w:cs="Times New Roman"/>
          <w:color w:val="000000" w:themeColor="text1"/>
          <w:lang w:val="en-US"/>
        </w:rPr>
        <w:t>?"</w:t>
      </w:r>
    </w:p>
    <w:p w14:paraId="6FEC5C2D" w14:textId="26905714"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(86R) </w:t>
      </w:r>
      <w:r w:rsidR="00BB1661" w:rsidRPr="00F641B0">
        <w:rPr>
          <w:rFonts w:ascii="Times" w:hAnsi="Times" w:cs="Times New Roman"/>
          <w:color w:val="000000" w:themeColor="text1"/>
          <w:lang w:val="en-US"/>
        </w:rPr>
        <w:t>"</w:t>
      </w:r>
      <w:r w:rsidRPr="00F641B0">
        <w:rPr>
          <w:rFonts w:ascii="Times" w:hAnsi="Times" w:cs="Times New Roman"/>
          <w:color w:val="000000" w:themeColor="text1"/>
          <w:lang w:val="en-US"/>
        </w:rPr>
        <w:t>Io digo</w:t>
      </w:r>
      <w:r w:rsidR="00BB1661" w:rsidRPr="00F641B0">
        <w:rPr>
          <w:rFonts w:ascii="Times" w:hAnsi="Times" w:cs="Times New Roman"/>
          <w:color w:val="000000" w:themeColor="text1"/>
          <w:lang w:val="en-US"/>
        </w:rPr>
        <w:t>," dix'elo "che in lla vita te</w:t>
      </w:r>
      <w:r w:rsidRPr="00F641B0">
        <w:rPr>
          <w:rFonts w:ascii="Times" w:hAnsi="Times" w:cs="Times New Roman"/>
          <w:color w:val="000000" w:themeColor="text1"/>
          <w:lang w:val="en-US"/>
        </w:rPr>
        <w:t>reste</w:t>
      </w:r>
      <w:r w:rsidRPr="00F641B0">
        <w:rPr>
          <w:rFonts w:ascii="Times" w:hAnsi="Times" w:cs="Times New Roman"/>
          <w:color w:val="000000" w:themeColor="text1"/>
          <w:lang w:val="en-US"/>
        </w:rPr>
        <w:tab/>
      </w:r>
    </w:p>
    <w:p w14:paraId="59990D2D" w14:textId="7E8BC2FB"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cossì</w:t>
      </w:r>
      <w:r w:rsidR="0070778F" w:rsidRPr="00F641B0">
        <w:rPr>
          <w:rFonts w:ascii="Times" w:hAnsi="Times" w:cs="Times New Roman"/>
          <w:color w:val="000000" w:themeColor="text1"/>
          <w:lang w:val="en-US"/>
        </w:rPr>
        <w:t xml:space="preserve"> sono insenbre como bestie</w:t>
      </w:r>
      <w:r w:rsidRPr="00F641B0">
        <w:rPr>
          <w:rFonts w:ascii="Times" w:hAnsi="Times" w:cs="Times New Roman"/>
          <w:color w:val="000000" w:themeColor="text1"/>
          <w:lang w:val="en-US"/>
        </w:rPr>
        <w:t>,</w:t>
      </w:r>
    </w:p>
    <w:p w14:paraId="5F9B67AA" w14:textId="52C414EA"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mal ni ben feno in so poeste</w:t>
      </w:r>
      <w:r w:rsidR="00BB1661" w:rsidRPr="00F641B0">
        <w:rPr>
          <w:rFonts w:ascii="Times" w:hAnsi="Times" w:cs="Times New Roman"/>
          <w:color w:val="000000" w:themeColor="text1"/>
          <w:lang w:val="en-US"/>
        </w:rPr>
        <w:t>;</w:t>
      </w:r>
    </w:p>
    <w:p w14:paraId="67E4C94F" w14:textId="07BA2059" w:rsidR="0070778F" w:rsidRPr="00F641B0" w:rsidRDefault="000C48A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lor viver qui à</w:t>
      </w:r>
      <w:r w:rsidR="00BB1661" w:rsidRPr="00F641B0">
        <w:rPr>
          <w:rFonts w:ascii="Times" w:hAnsi="Times" w:cs="Times New Roman"/>
          <w:color w:val="000000" w:themeColor="text1"/>
          <w:lang w:val="en-US"/>
        </w:rPr>
        <w:t>nno altro</w:t>
      </w:r>
      <w:r w:rsidR="0070778F" w:rsidRPr="00F641B0">
        <w:rPr>
          <w:rFonts w:ascii="Times" w:hAnsi="Times" w:cs="Times New Roman"/>
          <w:color w:val="000000" w:themeColor="text1"/>
          <w:lang w:val="en-US"/>
        </w:rPr>
        <w:t>tal estre</w:t>
      </w:r>
      <w:r w:rsidR="00BB1661" w:rsidRPr="00F641B0">
        <w:rPr>
          <w:rFonts w:ascii="Times" w:hAnsi="Times" w:cs="Times New Roman"/>
          <w:color w:val="000000" w:themeColor="text1"/>
          <w:lang w:val="en-US"/>
        </w:rPr>
        <w:t>."</w:t>
      </w:r>
    </w:p>
    <w:p w14:paraId="4F0BD2C2" w14:textId="6E57FDD5"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Duncha 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à</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li pena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responde lo conte</w:t>
      </w:r>
      <w:r w:rsidRPr="00F641B0">
        <w:rPr>
          <w:rFonts w:ascii="Times" w:hAnsi="Times" w:cs="Times New Roman"/>
          <w:color w:val="000000" w:themeColor="text1"/>
          <w:lang w:val="en-US"/>
        </w:rPr>
        <w:t xml:space="preserve"> oneste,</w:t>
      </w:r>
    </w:p>
    <w:p w14:paraId="13A14E5F" w14:textId="1FAFEDF0"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Se no de cridi</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de plançer e de tempeste</w:t>
      </w:r>
      <w:r w:rsidRPr="00F641B0">
        <w:rPr>
          <w:rFonts w:ascii="Times" w:hAnsi="Times" w:cs="Times New Roman"/>
          <w:color w:val="000000" w:themeColor="text1"/>
          <w:lang w:val="en-US"/>
        </w:rPr>
        <w:t>?"</w:t>
      </w:r>
    </w:p>
    <w:p w14:paraId="2E484996" w14:textId="3C89303F" w:rsidR="0070778F" w:rsidRPr="00F641B0" w:rsidRDefault="00E33FED"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P</w:t>
      </w:r>
      <w:r w:rsidR="00BB1661" w:rsidRPr="00F641B0">
        <w:rPr>
          <w:rFonts w:ascii="Times" w:hAnsi="Times" w:cs="Times New Roman"/>
          <w:i/>
          <w:iCs/>
          <w:color w:val="000000" w:themeColor="text1"/>
          <w:lang w:val="en-US"/>
        </w:rPr>
        <w:t>er</w:t>
      </w:r>
      <w:r w:rsidR="00BB1661" w:rsidRPr="00F641B0">
        <w:rPr>
          <w:rFonts w:ascii="Times" w:hAnsi="Times" w:cs="Times New Roman"/>
          <w:color w:val="000000" w:themeColor="text1"/>
          <w:lang w:val="en-US"/>
        </w:rPr>
        <w:t>ché</w:t>
      </w:r>
      <w:r w:rsidR="0070778F" w:rsidRPr="00F641B0">
        <w:rPr>
          <w:rFonts w:ascii="Times" w:hAnsi="Times" w:cs="Times New Roman"/>
          <w:color w:val="000000" w:themeColor="text1"/>
          <w:lang w:val="en-US"/>
        </w:rPr>
        <w:t xml:space="preserve"> lie </w:t>
      </w:r>
      <w:r w:rsidR="00BB1661" w:rsidRPr="00F641B0">
        <w:rPr>
          <w:rFonts w:ascii="Times" w:hAnsi="Times" w:cs="Times New Roman"/>
          <w:color w:val="000000" w:themeColor="text1"/>
          <w:lang w:val="en-US"/>
        </w:rPr>
        <w:t>è</w:t>
      </w:r>
      <w:r w:rsidR="0070778F" w:rsidRPr="00F641B0">
        <w:rPr>
          <w:rFonts w:ascii="Times" w:hAnsi="Times" w:cs="Times New Roman"/>
          <w:color w:val="000000" w:themeColor="text1"/>
          <w:lang w:val="en-US"/>
        </w:rPr>
        <w:t xml:space="preserve"> seguri che in tuto lo so estere</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263BC660" w14:textId="7777777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farano mai de qui nule movestie</w:t>
      </w:r>
    </w:p>
    <w:p w14:paraId="5E362445" w14:textId="3242C3B5"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Se no a quel çorno che l'</w:t>
      </w:r>
      <w:r w:rsidR="0070778F" w:rsidRPr="00F641B0">
        <w:rPr>
          <w:rFonts w:ascii="Times" w:hAnsi="Times" w:cs="Times New Roman"/>
          <w:color w:val="000000" w:themeColor="text1"/>
          <w:lang w:val="en-US"/>
        </w:rPr>
        <w:t>altissima maiste</w:t>
      </w:r>
      <w:r w:rsidR="0070778F" w:rsidRPr="00F641B0">
        <w:rPr>
          <w:rFonts w:ascii="Times" w:hAnsi="Times" w:cs="Times New Roman"/>
          <w:i/>
          <w:iCs/>
          <w:color w:val="000000" w:themeColor="text1"/>
          <w:lang w:val="en-US"/>
        </w:rPr>
        <w:tab/>
      </w:r>
      <w:r w:rsidR="0070778F" w:rsidRPr="00F641B0">
        <w:rPr>
          <w:rFonts w:ascii="Times" w:hAnsi="Times" w:cs="Times New Roman"/>
          <w:i/>
          <w:iCs/>
          <w:color w:val="000000" w:themeColor="text1"/>
          <w:lang w:val="en-US"/>
        </w:rPr>
        <w:tab/>
      </w:r>
    </w:p>
    <w:p w14:paraId="5E1A4B46" w14:textId="35D1085A"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Farà sovra nu la doloro</w:t>
      </w:r>
      <w:r w:rsidR="0070778F" w:rsidRPr="00F641B0">
        <w:rPr>
          <w:rFonts w:ascii="Times" w:hAnsi="Times" w:cs="Times New Roman"/>
          <w:color w:val="000000" w:themeColor="text1"/>
          <w:lang w:val="en-US"/>
        </w:rPr>
        <w:t>xa queste</w:t>
      </w:r>
      <w:r w:rsidRPr="00F641B0">
        <w:rPr>
          <w:rFonts w:ascii="Times" w:hAnsi="Times" w:cs="Times New Roman"/>
          <w:color w:val="000000" w:themeColor="text1"/>
          <w:lang w:val="en-US"/>
        </w:rPr>
        <w:t>,</w:t>
      </w:r>
    </w:p>
    <w:p w14:paraId="31C69EF6" w14:textId="6197DE2C"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serà</w:t>
      </w:r>
      <w:r w:rsidR="0070778F" w:rsidRPr="00F641B0">
        <w:rPr>
          <w:rFonts w:ascii="Times" w:hAnsi="Times" w:cs="Times New Roman"/>
          <w:color w:val="000000" w:themeColor="text1"/>
          <w:lang w:val="en-US"/>
        </w:rPr>
        <w:t xml:space="preserve"> messi costor alla senestre</w:t>
      </w:r>
      <w:r w:rsidRPr="00F641B0">
        <w:rPr>
          <w:rFonts w:ascii="Times" w:hAnsi="Times" w:cs="Times New Roman"/>
          <w:color w:val="000000" w:themeColor="text1"/>
          <w:lang w:val="en-US"/>
        </w:rPr>
        <w:t>,</w:t>
      </w:r>
    </w:p>
    <w:p w14:paraId="2BCD17BD" w14:textId="103EE590"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 s</w:t>
      </w:r>
      <w:r w:rsidR="00BB1661" w:rsidRPr="00F641B0">
        <w:rPr>
          <w:rFonts w:ascii="Times" w:hAnsi="Times" w:cs="Times New Roman"/>
          <w:color w:val="000000" w:themeColor="text1"/>
          <w:lang w:val="en-US"/>
        </w:rPr>
        <w:t>i atornerà</w:t>
      </w:r>
      <w:r w:rsidRPr="00F641B0">
        <w:rPr>
          <w:rFonts w:ascii="Times" w:hAnsi="Times" w:cs="Times New Roman"/>
          <w:color w:val="000000" w:themeColor="text1"/>
          <w:lang w:val="en-US"/>
        </w:rPr>
        <w:t xml:space="preserve"> cun la teraine veste</w:t>
      </w:r>
      <w:r w:rsidR="00BB1661" w:rsidRPr="00F641B0">
        <w:rPr>
          <w:rFonts w:ascii="Times" w:hAnsi="Times" w:cs="Times New Roman"/>
          <w:color w:val="000000" w:themeColor="text1"/>
          <w:lang w:val="en-US"/>
        </w:rPr>
        <w:t>,</w:t>
      </w:r>
    </w:p>
    <w:p w14:paraId="7614755D" w14:textId="09E933BD" w:rsidR="0070778F" w:rsidRPr="00F641B0" w:rsidRDefault="0079117B"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BB1661" w:rsidRPr="00F641B0">
        <w:rPr>
          <w:rFonts w:ascii="Times" w:hAnsi="Times" w:cs="Times New Roman"/>
          <w:color w:val="000000" w:themeColor="text1"/>
          <w:lang w:val="en-US"/>
        </w:rPr>
        <w:t>i doplerà</w:t>
      </w:r>
      <w:r w:rsidR="0070778F" w:rsidRPr="00F641B0">
        <w:rPr>
          <w:rFonts w:ascii="Times" w:hAnsi="Times" w:cs="Times New Roman"/>
          <w:color w:val="000000" w:themeColor="text1"/>
          <w:lang w:val="en-US"/>
        </w:rPr>
        <w:t xml:space="preserve"> lo dolor moleste</w:t>
      </w:r>
      <w:r w:rsidR="00BB1661" w:rsidRPr="00F641B0">
        <w:rPr>
          <w:rFonts w:ascii="Times" w:hAnsi="Times" w:cs="Times New Roman"/>
          <w:color w:val="000000" w:themeColor="text1"/>
          <w:lang w:val="en-US"/>
        </w:rPr>
        <w:t>,</w:t>
      </w:r>
    </w:p>
    <w:p w14:paraId="0DEC56D6" w14:textId="02A919AA"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ser vorave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çò</w:t>
      </w:r>
      <w:r w:rsidR="0070778F" w:rsidRPr="00F641B0">
        <w:rPr>
          <w:rFonts w:ascii="Times" w:hAnsi="Times" w:cs="Times New Roman"/>
          <w:color w:val="000000" w:themeColor="text1"/>
          <w:lang w:val="en-US"/>
        </w:rPr>
        <w:t xml:space="preserve"> çascun </w:t>
      </w:r>
      <w:r w:rsidR="0070778F" w:rsidRPr="00D23BCA">
        <w:rPr>
          <w:rFonts w:ascii="Times" w:hAnsi="Times" w:cs="Times New Roman"/>
          <w:color w:val="000000" w:themeColor="text1"/>
          <w:highlight w:val="yellow"/>
          <w:lang w:val="en-US"/>
        </w:rPr>
        <w:t>a nestre</w:t>
      </w:r>
      <w:r w:rsidRPr="00F641B0">
        <w:rPr>
          <w:rFonts w:ascii="Times" w:hAnsi="Times" w:cs="Times New Roman"/>
          <w:color w:val="000000" w:themeColor="text1"/>
          <w:lang w:val="en-US"/>
        </w:rPr>
        <w:t>."</w:t>
      </w:r>
      <w:r w:rsidR="00D23BCA">
        <w:rPr>
          <w:rStyle w:val="FootnoteReference"/>
          <w:rFonts w:ascii="Times" w:hAnsi="Times" w:cs="Times New Roman"/>
          <w:color w:val="000000" w:themeColor="text1"/>
          <w:lang w:val="en-US"/>
        </w:rPr>
        <w:footnoteReference w:id="502"/>
      </w:r>
    </w:p>
    <w:p w14:paraId="3A03DBD7" w14:textId="7BECA39A" w:rsidR="00BB1661" w:rsidRPr="00F641B0" w:rsidRDefault="00F82811" w:rsidP="00BB1661">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159</w:t>
      </w:r>
      <w:r w:rsidR="0070778F" w:rsidRPr="00F641B0">
        <w:rPr>
          <w:rFonts w:ascii="Times" w:hAnsi="Times" w:cs="Times New Roman"/>
          <w:bCs/>
          <w:color w:val="000000" w:themeColor="text1"/>
          <w:lang w:val="en-US"/>
        </w:rPr>
        <w:t xml:space="preserve">] </w:t>
      </w:r>
    </w:p>
    <w:p w14:paraId="3ECC1008" w14:textId="230D13C4"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 l'</w:t>
      </w:r>
      <w:r w:rsidR="0070778F" w:rsidRPr="00F641B0">
        <w:rPr>
          <w:rFonts w:ascii="Times" w:hAnsi="Times" w:cs="Times New Roman"/>
          <w:color w:val="000000" w:themeColor="text1"/>
          <w:lang w:val="en-US"/>
        </w:rPr>
        <w:t>a</w:t>
      </w:r>
      <w:r w:rsidRPr="00F641B0">
        <w:rPr>
          <w:rFonts w:ascii="Times" w:hAnsi="Times" w:cs="Times New Roman"/>
          <w:color w:val="000000" w:themeColor="text1"/>
          <w:lang w:val="en-US"/>
        </w:rPr>
        <w:t>ltra inquesta se mete lo conte U</w:t>
      </w:r>
      <w:r w:rsidR="0070778F" w:rsidRPr="00F641B0">
        <w:rPr>
          <w:rFonts w:ascii="Times" w:hAnsi="Times" w:cs="Times New Roman"/>
          <w:color w:val="000000" w:themeColor="text1"/>
          <w:lang w:val="en-US"/>
        </w:rPr>
        <w:t>gon</w:t>
      </w:r>
      <w:r w:rsidRPr="00F641B0">
        <w:rPr>
          <w:rFonts w:ascii="Times" w:hAnsi="Times" w:cs="Times New Roman"/>
          <w:color w:val="000000" w:themeColor="text1"/>
          <w:lang w:val="en-US"/>
        </w:rPr>
        <w:t>,</w:t>
      </w:r>
    </w:p>
    <w:p w14:paraId="358FD6E7" w14:textId="6B8EF28E"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Ti Eneas</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çentil</w:t>
      </w:r>
      <w:r w:rsidRPr="00F641B0">
        <w:rPr>
          <w:rFonts w:ascii="Times" w:hAnsi="Times" w:cs="Times New Roman"/>
          <w:color w:val="000000" w:themeColor="text1"/>
          <w:lang w:val="en-US"/>
        </w:rPr>
        <w:t xml:space="preserve"> fio de baron,</w:t>
      </w:r>
    </w:p>
    <w:p w14:paraId="6A342725" w14:textId="5A31A117"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D23BCA">
        <w:rPr>
          <w:rFonts w:ascii="Times" w:hAnsi="Times" w:cs="Times New Roman"/>
          <w:color w:val="000000" w:themeColor="text1"/>
          <w:highlight w:val="yellow"/>
          <w:lang w:val="en-US"/>
        </w:rPr>
        <w:t>Cri</w:t>
      </w:r>
      <w:r w:rsidR="00DB785F" w:rsidRPr="00D23BCA">
        <w:rPr>
          <w:rFonts w:ascii="Times" w:hAnsi="Times" w:cs="Times New Roman"/>
          <w:color w:val="000000" w:themeColor="text1"/>
          <w:highlight w:val="yellow"/>
          <w:lang w:val="en-US"/>
        </w:rPr>
        <w:t xml:space="preserve"> tu</w:t>
      </w:r>
      <w:r w:rsidR="000C48A4" w:rsidRPr="00F641B0">
        <w:rPr>
          <w:rFonts w:ascii="Times" w:hAnsi="Times" w:cs="Times New Roman"/>
          <w:color w:val="000000" w:themeColor="text1"/>
          <w:lang w:val="en-US"/>
        </w:rPr>
        <w:t xml:space="preserve"> insir may de qua</w:t>
      </w:r>
      <w:r w:rsidR="0070778F" w:rsidRPr="00F641B0">
        <w:rPr>
          <w:rFonts w:ascii="Times" w:hAnsi="Times" w:cs="Times New Roman"/>
          <w:color w:val="000000" w:themeColor="text1"/>
          <w:lang w:val="en-US"/>
        </w:rPr>
        <w:t xml:space="preserve"> e aver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don</w:t>
      </w:r>
      <w:r w:rsidR="002E7C69">
        <w:rPr>
          <w:rFonts w:ascii="Times" w:hAnsi="Times" w:cs="Times New Roman"/>
          <w:color w:val="000000" w:themeColor="text1"/>
          <w:lang w:val="en-US"/>
        </w:rPr>
        <w:t>?”</w:t>
      </w:r>
    </w:p>
    <w:p w14:paraId="6DCE9E5D" w14:textId="6E3F67F6"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Colui se strenxe e non dixe oi ne non</w:t>
      </w:r>
      <w:r w:rsidR="00BB1661" w:rsidRPr="00F641B0">
        <w:rPr>
          <w:rFonts w:ascii="Times" w:hAnsi="Times" w:cs="Times New Roman"/>
          <w:color w:val="000000" w:themeColor="text1"/>
          <w:lang w:val="en-US"/>
        </w:rPr>
        <w:t>,</w:t>
      </w:r>
    </w:p>
    <w:p w14:paraId="2A9E5384" w14:textId="17524248" w:rsidR="0070778F" w:rsidRPr="00F641B0" w:rsidRDefault="000C48A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de lagreme bagnà</w:t>
      </w:r>
      <w:r w:rsidR="0070778F" w:rsidRPr="00F641B0">
        <w:rPr>
          <w:rFonts w:ascii="Times" w:hAnsi="Times" w:cs="Times New Roman"/>
          <w:color w:val="000000" w:themeColor="text1"/>
          <w:lang w:val="en-US"/>
        </w:rPr>
        <w:t xml:space="preserve"> el so menton</w:t>
      </w:r>
      <w:r w:rsidR="00BB1661" w:rsidRPr="00F641B0">
        <w:rPr>
          <w:rFonts w:ascii="Times" w:hAnsi="Times" w:cs="Times New Roman"/>
          <w:color w:val="000000" w:themeColor="text1"/>
          <w:lang w:val="en-US"/>
        </w:rPr>
        <w:t>.</w:t>
      </w:r>
    </w:p>
    <w:p w14:paraId="16F6C101" w14:textId="1DCDAFCC"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Guielmo li dixe</w:t>
      </w:r>
      <w:r w:rsidR="00BB1661" w:rsidRPr="00F641B0">
        <w:rPr>
          <w:rFonts w:ascii="Times" w:hAnsi="Times" w:cs="Times New Roman"/>
          <w:color w:val="000000" w:themeColor="text1"/>
          <w:lang w:val="en-US"/>
        </w:rPr>
        <w:t>, "I</w:t>
      </w:r>
      <w:r w:rsidRPr="00F641B0">
        <w:rPr>
          <w:rFonts w:ascii="Times" w:hAnsi="Times" w:cs="Times New Roman"/>
          <w:color w:val="000000" w:themeColor="text1"/>
          <w:lang w:val="en-US"/>
        </w:rPr>
        <w:t>n questa inquixicion</w:t>
      </w:r>
      <w:r w:rsidR="00BB1661" w:rsidRPr="00F641B0">
        <w:rPr>
          <w:rFonts w:ascii="Times" w:hAnsi="Times" w:cs="Times New Roman"/>
          <w:color w:val="000000" w:themeColor="text1"/>
          <w:lang w:val="en-US"/>
        </w:rPr>
        <w:t>,</w:t>
      </w:r>
    </w:p>
    <w:p w14:paraId="1356F2DF" w14:textId="76DDE851"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die intrar ni ti ni algun hon</w:t>
      </w:r>
      <w:r w:rsidR="00BB1661" w:rsidRPr="00F641B0">
        <w:rPr>
          <w:rFonts w:ascii="Times" w:hAnsi="Times" w:cs="Times New Roman"/>
          <w:color w:val="000000" w:themeColor="text1"/>
          <w:lang w:val="en-US"/>
        </w:rPr>
        <w:t>;</w:t>
      </w:r>
    </w:p>
    <w:p w14:paraId="09B00EA3" w14:textId="628B1FF2" w:rsidR="0070778F" w:rsidRPr="00F641B0" w:rsidRDefault="000C48A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70778F" w:rsidRPr="00F641B0">
        <w:rPr>
          <w:rFonts w:ascii="Times" w:hAnsi="Times" w:cs="Times New Roman"/>
          <w:color w:val="000000" w:themeColor="text1"/>
          <w:lang w:val="en-US"/>
        </w:rPr>
        <w:t xml:space="preserve">su se vuol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 xml:space="preserve">o si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o non</w:t>
      </w:r>
      <w:r w:rsidR="00BB1661" w:rsidRPr="00F641B0">
        <w:rPr>
          <w:rFonts w:ascii="Times" w:hAnsi="Times" w:cs="Times New Roman"/>
          <w:color w:val="000000" w:themeColor="text1"/>
          <w:lang w:val="en-US"/>
        </w:rPr>
        <w:t>.</w:t>
      </w:r>
    </w:p>
    <w:p w14:paraId="422E2A7A" w14:textId="6E9735AF"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Conforta costu e no li meter in suspicion</w:t>
      </w:r>
      <w:r w:rsidR="00BB1661" w:rsidRPr="00F641B0">
        <w:rPr>
          <w:rFonts w:ascii="Times" w:hAnsi="Times" w:cs="Times New Roman"/>
          <w:color w:val="000000" w:themeColor="text1"/>
          <w:lang w:val="en-US"/>
        </w:rPr>
        <w:t>!</w:t>
      </w:r>
    </w:p>
    <w:p w14:paraId="00206B0F" w14:textId="63C88DB4"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e</w:t>
      </w:r>
      <w:r w:rsidR="00D52E75"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 te s</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ve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devina caxon</w:t>
      </w:r>
      <w:r w:rsidRPr="00F641B0">
        <w:rPr>
          <w:rFonts w:ascii="Times" w:hAnsi="Times" w:cs="Times New Roman"/>
          <w:color w:val="000000" w:themeColor="text1"/>
          <w:lang w:val="en-US"/>
        </w:rPr>
        <w:t>,</w:t>
      </w:r>
    </w:p>
    <w:p w14:paraId="76B7BEAA" w14:textId="0677AC78"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so duol li dopli a intrar i</w:t>
      </w:r>
      <w:r w:rsidR="00BB1661"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tal raxon</w:t>
      </w:r>
      <w:r w:rsidR="00BB1661" w:rsidRPr="00F641B0">
        <w:rPr>
          <w:rFonts w:ascii="Times" w:hAnsi="Times" w:cs="Times New Roman"/>
          <w:color w:val="000000" w:themeColor="text1"/>
          <w:lang w:val="en-US"/>
        </w:rPr>
        <w:t>.</w:t>
      </w:r>
    </w:p>
    <w:p w14:paraId="021A8403" w14:textId="1D809D9A" w:rsidR="0070778F" w:rsidRPr="00F641B0" w:rsidRDefault="00BB166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Questo non è</w:t>
      </w:r>
      <w:r w:rsidR="0070778F" w:rsidRPr="00F641B0">
        <w:rPr>
          <w:rFonts w:ascii="Times" w:hAnsi="Times" w:cs="Times New Roman"/>
          <w:color w:val="000000" w:themeColor="text1"/>
          <w:lang w:val="en-US"/>
        </w:rPr>
        <w:t xml:space="preserve"> maniera de centil guiderdon</w:t>
      </w:r>
      <w:r w:rsidR="001B4D86"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4E471984" w14:textId="43679D0E"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(86V) Al so amigo recordar misprison</w:t>
      </w:r>
      <w:r w:rsidR="001C4AEA" w:rsidRPr="00F641B0">
        <w:rPr>
          <w:rFonts w:ascii="Times" w:hAnsi="Times" w:cs="Times New Roman"/>
          <w:color w:val="000000" w:themeColor="text1"/>
          <w:lang w:val="en-US"/>
        </w:rPr>
        <w:t>;</w:t>
      </w:r>
    </w:p>
    <w:p w14:paraId="18AAC02A" w14:textId="0A427805"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Versso lui die far dreto </w:t>
      </w:r>
      <w:r w:rsidRPr="00F641B0">
        <w:rPr>
          <w:rFonts w:ascii="Times" w:hAnsi="Times" w:cs="Times New Roman"/>
          <w:color w:val="000000" w:themeColor="text1"/>
          <w:highlight w:val="yellow"/>
          <w:lang w:val="en-US"/>
        </w:rPr>
        <w:t>li plase lo son</w:t>
      </w:r>
      <w:r w:rsidR="001C4AEA" w:rsidRPr="00F641B0">
        <w:rPr>
          <w:rFonts w:ascii="Times" w:hAnsi="Times" w:cs="Times New Roman"/>
          <w:color w:val="000000" w:themeColor="text1"/>
          <w:lang w:val="en-US"/>
        </w:rPr>
        <w:t>.</w:t>
      </w:r>
      <w:r w:rsidR="00674FD8" w:rsidRPr="00F641B0">
        <w:rPr>
          <w:rStyle w:val="FootnoteReference"/>
          <w:rFonts w:ascii="Times" w:hAnsi="Times" w:cs="Times New Roman"/>
          <w:color w:val="000000" w:themeColor="text1"/>
          <w:lang w:val="en-US"/>
        </w:rPr>
        <w:footnoteReference w:id="503"/>
      </w:r>
      <w:r w:rsidR="001C4AEA" w:rsidRPr="00F641B0">
        <w:rPr>
          <w:rFonts w:ascii="Times" w:hAnsi="Times" w:cs="Times New Roman"/>
          <w:color w:val="000000" w:themeColor="text1"/>
          <w:lang w:val="en-US"/>
        </w:rPr>
        <w:t xml:space="preserve"> </w:t>
      </w:r>
    </w:p>
    <w:p w14:paraId="699AC241" w14:textId="55B1E6FC"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Andemo avanti che as</w:t>
      </w:r>
      <w:r w:rsidR="00674FD8"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plui t</w:t>
      </w:r>
      <w:r w:rsidRPr="00F641B0">
        <w:rPr>
          <w:rFonts w:ascii="Times" w:hAnsi="Times" w:cs="Times New Roman"/>
          <w:i/>
          <w:color w:val="000000" w:themeColor="text1"/>
          <w:lang w:val="en-US"/>
        </w:rPr>
        <w:t>r</w:t>
      </w:r>
      <w:r w:rsidRPr="00F641B0">
        <w:rPr>
          <w:rFonts w:ascii="Times" w:hAnsi="Times" w:cs="Times New Roman"/>
          <w:color w:val="000000" w:themeColor="text1"/>
          <w:lang w:val="en-US"/>
        </w:rPr>
        <w:t xml:space="preserve">overon </w:t>
      </w:r>
      <w:r w:rsidRPr="00F641B0">
        <w:rPr>
          <w:rFonts w:ascii="Times" w:hAnsi="Times" w:cs="Times New Roman"/>
          <w:color w:val="000000" w:themeColor="text1"/>
          <w:lang w:val="en-US"/>
        </w:rPr>
        <w:tab/>
      </w:r>
    </w:p>
    <w:p w14:paraId="57042D66" w14:textId="77777777" w:rsidR="000C48A4"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Penoxa çente cu</w:t>
      </w:r>
      <w:r w:rsidR="00E33FED" w:rsidRPr="00F641B0">
        <w:rPr>
          <w:rFonts w:ascii="Times" w:hAnsi="Times" w:cs="Times New Roman"/>
          <w:color w:val="000000" w:themeColor="text1"/>
          <w:lang w:val="en-US"/>
        </w:rPr>
        <w:t>n</w:t>
      </w:r>
      <w:r w:rsidR="00674FD8" w:rsidRPr="00F641B0">
        <w:rPr>
          <w:rFonts w:ascii="Times" w:hAnsi="Times" w:cs="Times New Roman"/>
          <w:color w:val="000000" w:themeColor="text1"/>
          <w:lang w:val="en-US"/>
        </w:rPr>
        <w:t xml:space="preserve"> cridi e cun tençon."</w:t>
      </w:r>
    </w:p>
    <w:p w14:paraId="711B1DE3" w14:textId="69352C0C" w:rsidR="0070778F" w:rsidRPr="00F641B0" w:rsidRDefault="000C48A4" w:rsidP="000C48A4">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160]</w:t>
      </w:r>
      <w:r w:rsidRPr="00F641B0">
        <w:rPr>
          <w:rStyle w:val="FootnoteReference"/>
          <w:rFonts w:ascii="Times" w:hAnsi="Times" w:cs="Times New Roman"/>
          <w:color w:val="000000" w:themeColor="text1"/>
          <w:lang w:val="en-US"/>
        </w:rPr>
        <w:footnoteReference w:id="504"/>
      </w:r>
      <w:r w:rsidR="0070778F" w:rsidRPr="00F641B0">
        <w:rPr>
          <w:rFonts w:ascii="Times" w:hAnsi="Times" w:cs="Times New Roman"/>
          <w:color w:val="000000" w:themeColor="text1"/>
          <w:lang w:val="en-US"/>
        </w:rPr>
        <w:tab/>
      </w:r>
    </w:p>
    <w:p w14:paraId="38568B58" w14:textId="3857FB07" w:rsidR="0070778F" w:rsidRPr="00F641B0" w:rsidRDefault="000C48A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à</w:t>
      </w:r>
      <w:r w:rsidR="0070778F" w:rsidRPr="00F641B0">
        <w:rPr>
          <w:rFonts w:ascii="Times" w:hAnsi="Times" w:cs="Times New Roman"/>
          <w:color w:val="000000" w:themeColor="text1"/>
          <w:lang w:val="en-US"/>
        </w:rPr>
        <w:t>no passado</w:t>
      </w:r>
      <w:r w:rsidR="00674FD8" w:rsidRPr="00F641B0">
        <w:rPr>
          <w:rFonts w:ascii="Times" w:hAnsi="Times" w:cs="Times New Roman"/>
          <w:color w:val="000000" w:themeColor="text1"/>
          <w:lang w:val="en-US"/>
        </w:rPr>
        <w:t xml:space="preserve"> la p</w:t>
      </w:r>
      <w:r w:rsidR="00674FD8" w:rsidRPr="00F641B0">
        <w:rPr>
          <w:rFonts w:ascii="Times" w:hAnsi="Times" w:cs="Times New Roman"/>
          <w:i/>
          <w:color w:val="000000" w:themeColor="text1"/>
          <w:lang w:val="en-US"/>
        </w:rPr>
        <w:t>ri</w:t>
      </w:r>
      <w:r w:rsidR="0070778F" w:rsidRPr="00F641B0">
        <w:rPr>
          <w:rFonts w:ascii="Times" w:hAnsi="Times" w:cs="Times New Roman"/>
          <w:color w:val="000000" w:themeColor="text1"/>
          <w:lang w:val="en-US"/>
        </w:rPr>
        <w:t>meraine ter</w:t>
      </w:r>
      <w:r w:rsidR="0070778F"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ab/>
      </w:r>
    </w:p>
    <w:p w14:paraId="6B2C8ECD" w14:textId="3354178B"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queli che averan la gran sentie</w:t>
      </w:r>
      <w:r w:rsidR="00674FD8" w:rsidRPr="00F641B0">
        <w:rPr>
          <w:rFonts w:ascii="Times" w:hAnsi="Times" w:cs="Times New Roman"/>
          <w:color w:val="000000" w:themeColor="text1"/>
          <w:lang w:val="en-US"/>
        </w:rPr>
        <w:t>(n)</w:t>
      </w:r>
      <w:r w:rsidRPr="00F641B0">
        <w:rPr>
          <w:rFonts w:ascii="Times" w:hAnsi="Times" w:cs="Times New Roman"/>
          <w:color w:val="000000" w:themeColor="text1"/>
          <w:lang w:val="en-US"/>
        </w:rPr>
        <w:t>cia fiore</w:t>
      </w:r>
      <w:r w:rsidR="00674FD8" w:rsidRPr="00F641B0">
        <w:rPr>
          <w:rFonts w:ascii="Times" w:hAnsi="Times" w:cs="Times New Roman"/>
          <w:color w:val="000000" w:themeColor="text1"/>
          <w:lang w:val="en-US"/>
        </w:rPr>
        <w:t>,</w:t>
      </w:r>
    </w:p>
    <w:p w14:paraId="276F3487" w14:textId="631B8F44"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Avanti se mete p</w:t>
      </w:r>
      <w:r w:rsidR="00674FD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larga chariere</w:t>
      </w:r>
    </w:p>
    <w:p w14:paraId="703EE1CD" w14:textId="22320949" w:rsidR="0070778F" w:rsidRPr="00F641B0" w:rsidRDefault="00674FD8"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Ugo con spauroxa ci</w:t>
      </w:r>
      <w:r w:rsidR="0070778F" w:rsidRPr="00F641B0">
        <w:rPr>
          <w:rFonts w:ascii="Times" w:hAnsi="Times" w:cs="Times New Roman"/>
          <w:color w:val="000000" w:themeColor="text1"/>
          <w:lang w:val="en-US"/>
        </w:rPr>
        <w:t>ere</w:t>
      </w:r>
      <w:r w:rsidR="000C48A4" w:rsidRPr="00F641B0">
        <w:rPr>
          <w:rFonts w:ascii="Times" w:hAnsi="Times" w:cs="Times New Roman"/>
          <w:color w:val="000000" w:themeColor="text1"/>
          <w:lang w:val="en-US"/>
        </w:rPr>
        <w:t>;</w:t>
      </w:r>
    </w:p>
    <w:p w14:paraId="37696F9B" w14:textId="0BD85E2A"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primo sp</w:t>
      </w:r>
      <w:r w:rsidR="00674FD8" w:rsidRPr="00F641B0">
        <w:rPr>
          <w:rFonts w:ascii="Times" w:hAnsi="Times" w:cs="Times New Roman"/>
          <w:i/>
          <w:color w:val="000000" w:themeColor="text1"/>
          <w:lang w:val="en-US"/>
        </w:rPr>
        <w:t>irit</w:t>
      </w:r>
      <w:r w:rsidRPr="00F641B0">
        <w:rPr>
          <w:rFonts w:ascii="Times" w:hAnsi="Times" w:cs="Times New Roman"/>
          <w:color w:val="000000" w:themeColor="text1"/>
          <w:lang w:val="en-US"/>
        </w:rPr>
        <w:t>o</w:t>
      </w:r>
      <w:r w:rsidR="00674FD8" w:rsidRPr="00F641B0">
        <w:rPr>
          <w:rFonts w:ascii="Times" w:hAnsi="Times" w:cs="Times New Roman"/>
          <w:color w:val="000000" w:themeColor="text1"/>
          <w:lang w:val="en-US"/>
        </w:rPr>
        <w:t xml:space="preserve"> </w:t>
      </w:r>
      <w:r w:rsidR="00DA7F19" w:rsidRPr="00F641B0">
        <w:rPr>
          <w:rFonts w:ascii="Times" w:hAnsi="Times" w:cs="Times New Roman"/>
          <w:color w:val="000000" w:themeColor="text1"/>
          <w:lang w:val="en-US"/>
        </w:rPr>
        <w:t xml:space="preserve">à </w:t>
      </w:r>
      <w:r w:rsidRPr="00F641B0">
        <w:rPr>
          <w:rFonts w:ascii="Times" w:hAnsi="Times" w:cs="Times New Roman"/>
          <w:color w:val="000000" w:themeColor="text1"/>
          <w:lang w:val="en-US"/>
        </w:rPr>
        <w:t>messo dariere</w:t>
      </w:r>
      <w:r w:rsidR="00DA7F19" w:rsidRPr="00F641B0">
        <w:rPr>
          <w:rFonts w:ascii="Times" w:hAnsi="Times" w:cs="Times New Roman"/>
          <w:color w:val="000000" w:themeColor="text1"/>
          <w:lang w:val="en-US"/>
        </w:rPr>
        <w:t>.</w:t>
      </w:r>
    </w:p>
    <w:p w14:paraId="62EB6A25" w14:textId="10652777" w:rsidR="0070778F" w:rsidRPr="00F641B0" w:rsidRDefault="00E33FED"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lo bu</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santo che iera a la frontiere</w:t>
      </w:r>
      <w:r w:rsidR="00DA7F19" w:rsidRPr="00F641B0">
        <w:rPr>
          <w:rFonts w:ascii="Times" w:hAnsi="Times" w:cs="Times New Roman"/>
          <w:color w:val="000000" w:themeColor="text1"/>
          <w:lang w:val="en-US"/>
        </w:rPr>
        <w:t>,</w:t>
      </w:r>
    </w:p>
    <w:p w14:paraId="7C53E94D" w14:textId="5B98AF07" w:rsidR="0070778F" w:rsidRPr="00F641B0" w:rsidRDefault="00DA7F1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U</w:t>
      </w:r>
      <w:r w:rsidR="00E33FED" w:rsidRPr="00F641B0">
        <w:rPr>
          <w:rFonts w:ascii="Times" w:hAnsi="Times" w:cs="Times New Roman"/>
          <w:i/>
          <w:color w:val="000000" w:themeColor="text1"/>
          <w:lang w:val="en-US"/>
        </w:rPr>
        <w:t>go</w:t>
      </w:r>
      <w:r w:rsidRPr="00F641B0">
        <w:rPr>
          <w:rFonts w:ascii="Times" w:hAnsi="Times" w:cs="Times New Roman"/>
          <w:color w:val="000000" w:themeColor="text1"/>
          <w:lang w:val="en-US"/>
        </w:rPr>
        <w:t>, re</w:t>
      </w:r>
      <w:r w:rsidR="0070778F" w:rsidRPr="00F641B0">
        <w:rPr>
          <w:rFonts w:ascii="Times" w:hAnsi="Times" w:cs="Times New Roman"/>
          <w:color w:val="000000" w:themeColor="text1"/>
          <w:lang w:val="en-US"/>
        </w:rPr>
        <w:t>guarda</w:t>
      </w:r>
      <w:r w:rsidRPr="00F641B0">
        <w:rPr>
          <w:rStyle w:val="FootnoteReference"/>
          <w:rFonts w:ascii="Times" w:hAnsi="Times" w:cs="Times New Roman"/>
          <w:color w:val="000000" w:themeColor="text1"/>
          <w:lang w:val="en-US"/>
        </w:rPr>
        <w:footnoteReference w:id="505"/>
      </w:r>
      <w:r w:rsidR="0070778F" w:rsidRPr="00F641B0">
        <w:rPr>
          <w:rFonts w:ascii="Times" w:hAnsi="Times" w:cs="Times New Roman"/>
          <w:color w:val="000000" w:themeColor="text1"/>
          <w:lang w:val="en-US"/>
        </w:rPr>
        <w:t xml:space="preserve"> bel fio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io veço la schiere</w:t>
      </w:r>
    </w:p>
    <w:p w14:paraId="3A2A2356" w14:textId="13A7B522" w:rsidR="0070778F" w:rsidRPr="00F641B0" w:rsidRDefault="00DA7F1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chativa çente e de v</w:t>
      </w:r>
      <w:r w:rsidR="0070778F" w:rsidRPr="00F641B0">
        <w:rPr>
          <w:rFonts w:ascii="Times" w:hAnsi="Times" w:cs="Times New Roman"/>
          <w:color w:val="000000" w:themeColor="text1"/>
          <w:lang w:val="en-US"/>
        </w:rPr>
        <w:t>ane mainiere</w:t>
      </w:r>
      <w:r w:rsidR="00E33FED" w:rsidRPr="00F641B0">
        <w:rPr>
          <w:rFonts w:ascii="Times" w:hAnsi="Times" w:cs="Times New Roman"/>
          <w:color w:val="000000" w:themeColor="text1"/>
          <w:lang w:val="en-US"/>
        </w:rPr>
        <w:t>.</w:t>
      </w:r>
    </w:p>
    <w:p w14:paraId="7D9A7786" w14:textId="42F6C5C3" w:rsidR="0070778F" w:rsidRPr="00F641B0" w:rsidRDefault="000C48A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w:t>
      </w:r>
      <w:r w:rsidR="0070778F" w:rsidRPr="00F641B0">
        <w:rPr>
          <w:rFonts w:ascii="Times" w:hAnsi="Times" w:cs="Times New Roman"/>
          <w:color w:val="000000" w:themeColor="text1"/>
          <w:lang w:val="en-US"/>
        </w:rPr>
        <w:t>lli caturi</w:t>
      </w:r>
      <w:r w:rsidR="00D52E75" w:rsidRPr="00F641B0">
        <w:rPr>
          <w:rFonts w:ascii="Times" w:hAnsi="Times" w:cs="Times New Roman"/>
          <w:color w:val="000000" w:themeColor="text1"/>
          <w:lang w:val="en-US"/>
        </w:rPr>
        <w:t xml:space="preserve"> e </w:t>
      </w:r>
      <w:r w:rsidR="002E7C69">
        <w:rPr>
          <w:rFonts w:ascii="Times" w:hAnsi="Times" w:cs="Times New Roman"/>
          <w:color w:val="000000" w:themeColor="text1"/>
          <w:lang w:val="en-US"/>
        </w:rPr>
        <w:t>.</w:t>
      </w:r>
      <w:r w:rsidR="00D52E75" w:rsidRPr="00F641B0">
        <w:rPr>
          <w:rFonts w:ascii="Times" w:hAnsi="Times" w:cs="Times New Roman"/>
          <w:color w:val="000000" w:themeColor="text1"/>
          <w:lang w:val="en-US"/>
        </w:rPr>
        <w:t>II</w:t>
      </w:r>
      <w:r w:rsidR="002E7C69">
        <w:rPr>
          <w:rFonts w:ascii="Times" w:hAnsi="Times" w:cs="Times New Roman"/>
          <w:color w:val="000000" w:themeColor="text1"/>
          <w:lang w:val="en-US"/>
        </w:rPr>
        <w:t>.</w:t>
      </w:r>
      <w:r w:rsidR="00D52E75" w:rsidRPr="00F641B0">
        <w:rPr>
          <w:rFonts w:ascii="Times" w:hAnsi="Times" w:cs="Times New Roman"/>
          <w:color w:val="000000" w:themeColor="text1"/>
          <w:lang w:val="en-US"/>
        </w:rPr>
        <w:t xml:space="preserve"> e </w:t>
      </w:r>
      <w:r w:rsidR="002E7C69">
        <w:rPr>
          <w:rFonts w:ascii="Times" w:hAnsi="Times" w:cs="Times New Roman"/>
          <w:color w:val="000000" w:themeColor="text1"/>
          <w:lang w:val="en-US"/>
        </w:rPr>
        <w:t>.</w:t>
      </w:r>
      <w:r w:rsidR="00C920D3" w:rsidRPr="00F641B0">
        <w:rPr>
          <w:rFonts w:ascii="Times" w:hAnsi="Times" w:cs="Times New Roman"/>
          <w:color w:val="000000" w:themeColor="text1"/>
          <w:lang w:val="en-US"/>
        </w:rPr>
        <w:t>III</w:t>
      </w:r>
      <w:r w:rsidR="002E7C69">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in</w:t>
      </w:r>
      <w:r w:rsidR="00DA7F19"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brere</w:t>
      </w:r>
      <w:r w:rsidR="00DA7F19" w:rsidRPr="00F641B0">
        <w:rPr>
          <w:rFonts w:ascii="Times" w:hAnsi="Times" w:cs="Times New Roman"/>
          <w:color w:val="000000" w:themeColor="text1"/>
          <w:lang w:val="en-US"/>
        </w:rPr>
        <w:t>,</w:t>
      </w:r>
    </w:p>
    <w:p w14:paraId="29E8555A" w14:textId="00F1C048"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li morde la vermenia vespere</w:t>
      </w:r>
      <w:r w:rsidR="00C920D3" w:rsidRPr="00F641B0">
        <w:rPr>
          <w:rFonts w:ascii="Times" w:hAnsi="Times" w:cs="Times New Roman"/>
          <w:color w:val="000000" w:themeColor="text1"/>
          <w:lang w:val="en-US"/>
        </w:rPr>
        <w:t>?</w:t>
      </w:r>
    </w:p>
    <w:p w14:paraId="511F3955" w14:textId="7CD7F8FF" w:rsidR="0070778F" w:rsidRPr="00F641B0" w:rsidRDefault="00DA7F19"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pié</w:t>
      </w:r>
      <w:r w:rsidR="000C48A4" w:rsidRPr="00F641B0">
        <w:rPr>
          <w:rFonts w:ascii="Times" w:hAnsi="Times" w:cs="Times New Roman"/>
          <w:color w:val="000000" w:themeColor="text1"/>
          <w:lang w:val="en-US"/>
        </w:rPr>
        <w:t xml:space="preserve"> à</w:t>
      </w:r>
      <w:r w:rsidR="0070778F" w:rsidRPr="00F641B0">
        <w:rPr>
          <w:rFonts w:ascii="Times" w:hAnsi="Times" w:cs="Times New Roman"/>
          <w:color w:val="000000" w:themeColor="text1"/>
          <w:lang w:val="en-US"/>
        </w:rPr>
        <w:t>no lassi</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le man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a lumiere</w:t>
      </w:r>
      <w:r w:rsidRPr="00F641B0">
        <w:rPr>
          <w:rFonts w:ascii="Times" w:hAnsi="Times" w:cs="Times New Roman"/>
          <w:color w:val="000000" w:themeColor="text1"/>
          <w:lang w:val="en-US"/>
        </w:rPr>
        <w:t>,</w:t>
      </w:r>
    </w:p>
    <w:p w14:paraId="051DC856" w14:textId="3B2AF93C" w:rsidR="0070778F" w:rsidRPr="00F641B0" w:rsidRDefault="00C920D3"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Ni </w:t>
      </w:r>
      <w:r w:rsidR="0070778F" w:rsidRPr="00F641B0">
        <w:rPr>
          <w:rFonts w:ascii="Times" w:hAnsi="Times" w:cs="Times New Roman"/>
          <w:color w:val="000000" w:themeColor="text1"/>
          <w:lang w:val="en-US"/>
        </w:rPr>
        <w:t>da quele vespe no</w:t>
      </w:r>
      <w:r w:rsidR="00DA7F19" w:rsidRPr="00F641B0">
        <w:rPr>
          <w:rFonts w:ascii="Times" w:hAnsi="Times" w:cs="Times New Roman"/>
          <w:i/>
          <w:iCs/>
          <w:color w:val="000000" w:themeColor="text1"/>
          <w:lang w:val="en-US"/>
        </w:rPr>
        <w:t>n</w:t>
      </w:r>
      <w:r w:rsidR="000C48A4" w:rsidRPr="00F641B0">
        <w:rPr>
          <w:rFonts w:ascii="Times" w:hAnsi="Times" w:cs="Times New Roman"/>
          <w:color w:val="000000" w:themeColor="text1"/>
          <w:lang w:val="en-US"/>
        </w:rPr>
        <w:t xml:space="preserve"> à</w:t>
      </w:r>
      <w:r w:rsidR="0070778F" w:rsidRPr="00F641B0">
        <w:rPr>
          <w:rFonts w:ascii="Times" w:hAnsi="Times" w:cs="Times New Roman"/>
          <w:color w:val="000000" w:themeColor="text1"/>
          <w:lang w:val="en-US"/>
        </w:rPr>
        <w:t>no posança intiere</w:t>
      </w:r>
      <w:r w:rsidR="00DA7F19" w:rsidRPr="00F641B0">
        <w:rPr>
          <w:rStyle w:val="FootnoteReference"/>
          <w:rFonts w:ascii="Times" w:hAnsi="Times" w:cs="Times New Roman"/>
          <w:color w:val="000000" w:themeColor="text1"/>
          <w:lang w:val="en-US"/>
        </w:rPr>
        <w:footnoteReference w:id="506"/>
      </w:r>
    </w:p>
    <w:p w14:paraId="629B38CC" w14:textId="3C062435"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(87R)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or defender</w:t>
      </w:r>
      <w:r w:rsidR="00DA7F19" w:rsidRPr="00F641B0">
        <w:rPr>
          <w:rFonts w:ascii="Times" w:hAnsi="Times" w:cs="Times New Roman"/>
          <w:color w:val="000000" w:themeColor="text1"/>
          <w:lang w:val="en-US"/>
        </w:rPr>
        <w:t>, tanto è</w:t>
      </w:r>
      <w:r w:rsidRPr="00F641B0">
        <w:rPr>
          <w:rFonts w:ascii="Times" w:hAnsi="Times" w:cs="Times New Roman"/>
          <w:color w:val="000000" w:themeColor="text1"/>
          <w:lang w:val="en-US"/>
        </w:rPr>
        <w:t xml:space="preserve"> la lor chativiere</w:t>
      </w:r>
      <w:r w:rsidR="00DA7F19" w:rsidRPr="00F641B0">
        <w:rPr>
          <w:rFonts w:ascii="Times" w:hAnsi="Times" w:cs="Times New Roman"/>
          <w:color w:val="000000" w:themeColor="text1"/>
          <w:lang w:val="en-US"/>
        </w:rPr>
        <w:t>.</w:t>
      </w:r>
    </w:p>
    <w:p w14:paraId="77DED4BB" w14:textId="1490701E"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no li</w:t>
      </w:r>
      <w:r w:rsidR="00DA7F19"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algun che no abia su la letere</w:t>
      </w:r>
    </w:p>
    <w:p w14:paraId="3A93F5FB" w14:textId="5B74ACE8"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Trenta diavoli p</w:t>
      </w:r>
      <w:r w:rsidR="00DA7F19" w:rsidRPr="00F641B0">
        <w:rPr>
          <w:rFonts w:ascii="Times" w:hAnsi="Times" w:cs="Times New Roman"/>
          <w:i/>
          <w:iCs/>
          <w:color w:val="000000" w:themeColor="text1"/>
          <w:lang w:val="en-US"/>
        </w:rPr>
        <w:t>er</w:t>
      </w:r>
      <w:r w:rsidR="00DA7F19" w:rsidRPr="00F641B0">
        <w:rPr>
          <w:rFonts w:ascii="Times" w:hAnsi="Times" w:cs="Times New Roman"/>
          <w:color w:val="000000" w:themeColor="text1"/>
          <w:lang w:val="en-US"/>
        </w:rPr>
        <w:t xml:space="preserve"> chi </w:t>
      </w:r>
      <w:r w:rsidR="00DA7F19" w:rsidRPr="00F641B0">
        <w:rPr>
          <w:rFonts w:ascii="Times" w:hAnsi="Times" w:cs="Times New Roman"/>
          <w:color w:val="000000" w:themeColor="text1"/>
          <w:highlight w:val="yellow"/>
          <w:lang w:val="en-US"/>
        </w:rPr>
        <w:t>secorsso è</w:t>
      </w:r>
      <w:r w:rsidRPr="00F641B0">
        <w:rPr>
          <w:rFonts w:ascii="Times" w:hAnsi="Times" w:cs="Times New Roman"/>
          <w:color w:val="000000" w:themeColor="text1"/>
          <w:highlight w:val="yellow"/>
          <w:lang w:val="en-US"/>
        </w:rPr>
        <w:t xml:space="preserve"> fiere</w:t>
      </w:r>
      <w:r w:rsidR="00241591" w:rsidRPr="00F641B0">
        <w:rPr>
          <w:rFonts w:ascii="Times" w:hAnsi="Times" w:cs="Times New Roman"/>
          <w:color w:val="000000" w:themeColor="text1"/>
          <w:lang w:val="en-US"/>
        </w:rPr>
        <w:t>.</w:t>
      </w:r>
      <w:r w:rsidR="009C7752">
        <w:rPr>
          <w:rStyle w:val="FootnoteReference"/>
          <w:rFonts w:ascii="Times" w:hAnsi="Times" w:cs="Times New Roman"/>
          <w:color w:val="000000" w:themeColor="text1"/>
          <w:lang w:val="en-US"/>
        </w:rPr>
        <w:footnoteReference w:id="507"/>
      </w:r>
    </w:p>
    <w:p w14:paraId="59507553" w14:textId="057A7E5D" w:rsidR="0070778F" w:rsidRPr="00F641B0" w:rsidRDefault="0024159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soa aida è</w:t>
      </w:r>
      <w:r w:rsidR="0070778F" w:rsidRPr="00F641B0">
        <w:rPr>
          <w:rFonts w:ascii="Times" w:hAnsi="Times" w:cs="Times New Roman"/>
          <w:color w:val="000000" w:themeColor="text1"/>
          <w:lang w:val="en-US"/>
        </w:rPr>
        <w:t xml:space="preserve"> tropo malicioxa e fiere</w:t>
      </w:r>
      <w:r w:rsidRPr="00F641B0">
        <w:rPr>
          <w:rFonts w:ascii="Times" w:hAnsi="Times" w:cs="Times New Roman"/>
          <w:color w:val="000000" w:themeColor="text1"/>
          <w:lang w:val="en-US"/>
        </w:rPr>
        <w:t>,</w:t>
      </w:r>
    </w:p>
    <w:p w14:paraId="7EB1D481" w14:textId="771FBBC9" w:rsidR="0070778F" w:rsidRPr="00F641B0" w:rsidRDefault="0024159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 le soe grafe no è</w:t>
      </w:r>
      <w:r w:rsidR="0070778F" w:rsidRPr="00F641B0">
        <w:rPr>
          <w:rFonts w:ascii="Times" w:hAnsi="Times" w:cs="Times New Roman"/>
          <w:color w:val="000000" w:themeColor="text1"/>
          <w:lang w:val="en-US"/>
        </w:rPr>
        <w:t xml:space="preserve"> algun che no fiere</w:t>
      </w:r>
      <w:r w:rsidRPr="00F641B0">
        <w:rPr>
          <w:rFonts w:ascii="Times" w:hAnsi="Times" w:cs="Times New Roman"/>
          <w:color w:val="000000" w:themeColor="text1"/>
          <w:lang w:val="en-US"/>
        </w:rPr>
        <w:t>.</w:t>
      </w:r>
    </w:p>
    <w:p w14:paraId="07325386" w14:textId="63FFDB8A"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Ascolta</w:t>
      </w:r>
      <w:r w:rsidR="0024159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fio</w:t>
      </w:r>
      <w:r w:rsidR="00241591" w:rsidRPr="00F641B0">
        <w:rPr>
          <w:rFonts w:ascii="Times" w:hAnsi="Times" w:cs="Times New Roman"/>
          <w:color w:val="000000" w:themeColor="text1"/>
          <w:lang w:val="en-US"/>
        </w:rPr>
        <w:t>, che çascun clama 'A</w:t>
      </w:r>
      <w:r w:rsidRPr="00F641B0">
        <w:rPr>
          <w:rFonts w:ascii="Times" w:hAnsi="Times" w:cs="Times New Roman"/>
          <w:color w:val="000000" w:themeColor="text1"/>
          <w:lang w:val="en-US"/>
        </w:rPr>
        <w:t>y</w:t>
      </w:r>
      <w:r w:rsidR="0024159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miere</w:t>
      </w:r>
      <w:r w:rsidR="00241591" w:rsidRPr="00F641B0">
        <w:rPr>
          <w:rFonts w:ascii="Times" w:hAnsi="Times" w:cs="Times New Roman"/>
          <w:color w:val="000000" w:themeColor="text1"/>
          <w:lang w:val="en-US"/>
        </w:rPr>
        <w:t>!</w:t>
      </w:r>
    </w:p>
    <w:p w14:paraId="30BAFC7E" w14:textId="100D9ED0" w:rsidR="0070778F" w:rsidRPr="00F641B0" w:rsidRDefault="00241591"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Ayda</w:t>
      </w:r>
      <w:r w:rsidR="002E7C69">
        <w:rPr>
          <w:rFonts w:ascii="Times" w:hAnsi="Times" w:cs="Times New Roman"/>
          <w:color w:val="000000" w:themeColor="text1"/>
          <w:lang w:val="en-US"/>
        </w:rPr>
        <w:t>-</w:t>
      </w:r>
      <w:r w:rsidR="0070778F" w:rsidRPr="00F641B0">
        <w:rPr>
          <w:rFonts w:ascii="Times" w:hAnsi="Times" w:cs="Times New Roman"/>
          <w:color w:val="000000" w:themeColor="text1"/>
          <w:lang w:val="en-US"/>
        </w:rPr>
        <w:t>mi</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che maledeto sia mio pare</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t xml:space="preserve"> </w:t>
      </w:r>
    </w:p>
    <w:p w14:paraId="10754C30" w14:textId="095283AB"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tu me incenerassi</w:t>
      </w:r>
      <w:r w:rsidR="00241591" w:rsidRPr="00F641B0">
        <w:rPr>
          <w:rFonts w:ascii="Times" w:hAnsi="Times" w:cs="Times New Roman"/>
          <w:color w:val="000000" w:themeColor="text1"/>
          <w:lang w:val="en-US"/>
        </w:rPr>
        <w:t>! A</w:t>
      </w:r>
      <w:r w:rsidRPr="00F641B0">
        <w:rPr>
          <w:rFonts w:ascii="Times" w:hAnsi="Times" w:cs="Times New Roman"/>
          <w:color w:val="000000" w:themeColor="text1"/>
          <w:lang w:val="en-US"/>
        </w:rPr>
        <w:t>vanti</w:t>
      </w:r>
      <w:r w:rsidR="00241591" w:rsidRPr="00F641B0">
        <w:rPr>
          <w:rFonts w:ascii="Times" w:hAnsi="Times" w:cs="Times New Roman"/>
          <w:color w:val="000000" w:themeColor="text1"/>
          <w:lang w:val="en-US"/>
        </w:rPr>
        <w:t xml:space="preserve"> fo</w:t>
      </w:r>
      <w:r w:rsidRPr="00F641B0">
        <w:rPr>
          <w:rFonts w:ascii="Times" w:hAnsi="Times" w:cs="Times New Roman"/>
          <w:color w:val="000000" w:themeColor="text1"/>
          <w:lang w:val="en-US"/>
        </w:rPr>
        <w:t>s</w:t>
      </w:r>
      <w:r w:rsidR="00241591" w:rsidRPr="00F641B0">
        <w:rPr>
          <w:rFonts w:ascii="Times" w:hAnsi="Times" w:cs="Times New Roman"/>
          <w:color w:val="000000" w:themeColor="text1"/>
          <w:lang w:val="en-US"/>
        </w:rPr>
        <w:t>'</w:t>
      </w:r>
      <w:r w:rsidRPr="00F641B0">
        <w:rPr>
          <w:rFonts w:ascii="Times" w:hAnsi="Times" w:cs="Times New Roman"/>
          <w:color w:val="000000" w:themeColor="text1"/>
          <w:lang w:val="en-US"/>
        </w:rPr>
        <w:t>io de piere</w:t>
      </w:r>
      <w:r w:rsidR="00241591" w:rsidRPr="00F641B0">
        <w:rPr>
          <w:rFonts w:ascii="Times" w:hAnsi="Times" w:cs="Times New Roman"/>
          <w:color w:val="000000" w:themeColor="text1"/>
          <w:lang w:val="en-US"/>
        </w:rPr>
        <w:t>!'</w:t>
      </w:r>
      <w:r w:rsidRPr="00F641B0">
        <w:rPr>
          <w:rFonts w:ascii="Times" w:hAnsi="Times" w:cs="Times New Roman"/>
          <w:color w:val="000000" w:themeColor="text1"/>
          <w:lang w:val="en-US"/>
        </w:rPr>
        <w:tab/>
      </w:r>
    </w:p>
    <w:p w14:paraId="7EF87BD1" w14:textId="7777777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Questi e quelli che segui la bandiere</w:t>
      </w:r>
    </w:p>
    <w:p w14:paraId="7400662F" w14:textId="4A8F8308"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luxuria p</w:t>
      </w:r>
      <w:r w:rsidR="00DA7CA2" w:rsidRPr="00F641B0">
        <w:rPr>
          <w:rFonts w:ascii="Times" w:hAnsi="Times" w:cs="Times New Roman"/>
          <w:i/>
          <w:iCs/>
          <w:color w:val="000000" w:themeColor="text1"/>
          <w:lang w:val="en-US"/>
        </w:rPr>
        <w:t>er</w:t>
      </w:r>
      <w:r w:rsidR="009C7752">
        <w:rPr>
          <w:rFonts w:ascii="Times" w:hAnsi="Times" w:cs="Times New Roman"/>
          <w:color w:val="000000" w:themeColor="text1"/>
          <w:lang w:val="en-US"/>
        </w:rPr>
        <w:t xml:space="preserve"> so</w:t>
      </w:r>
      <w:r w:rsidRPr="00F641B0">
        <w:rPr>
          <w:rFonts w:ascii="Times" w:hAnsi="Times" w:cs="Times New Roman"/>
          <w:color w:val="000000" w:themeColor="text1"/>
          <w:lang w:val="en-US"/>
        </w:rPr>
        <w:t>doma maniere</w:t>
      </w:r>
      <w:r w:rsidR="00DA7CA2" w:rsidRPr="00F641B0">
        <w:rPr>
          <w:rFonts w:ascii="Times" w:hAnsi="Times" w:cs="Times New Roman"/>
          <w:color w:val="000000" w:themeColor="text1"/>
          <w:lang w:val="en-US"/>
        </w:rPr>
        <w:t>."</w:t>
      </w:r>
    </w:p>
    <w:p w14:paraId="4382911C" w14:textId="6E27ACDE" w:rsidR="00DA7CA2" w:rsidRPr="00F641B0" w:rsidRDefault="00425BF5" w:rsidP="00DA7CA2">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161</w:t>
      </w:r>
      <w:r w:rsidR="0070778F" w:rsidRPr="00F641B0">
        <w:rPr>
          <w:rFonts w:ascii="Times" w:hAnsi="Times" w:cs="Times New Roman"/>
          <w:bCs/>
          <w:color w:val="000000" w:themeColor="text1"/>
          <w:lang w:val="en-US"/>
        </w:rPr>
        <w:t xml:space="preserve">] </w:t>
      </w:r>
    </w:p>
    <w:p w14:paraId="4E5D0220" w14:textId="526807F9"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Ugon sospira e dixe</w:t>
      </w:r>
      <w:r w:rsidR="00DA7CA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0C48A4" w:rsidRPr="00F641B0">
        <w:rPr>
          <w:rFonts w:ascii="Times" w:hAnsi="Times" w:cs="Times New Roman"/>
          <w:color w:val="000000" w:themeColor="text1"/>
          <w:lang w:val="en-US"/>
        </w:rPr>
        <w:t>"A</w:t>
      </w:r>
      <w:r w:rsidR="00FD2AC7">
        <w:rPr>
          <w:rFonts w:ascii="Times" w:hAnsi="Times" w:cs="Times New Roman"/>
          <w:color w:val="000000" w:themeColor="text1"/>
          <w:lang w:val="en-US"/>
        </w:rPr>
        <w:t>u</w:t>
      </w:r>
      <w:r w:rsidR="00EA30AA">
        <w:rPr>
          <w:rFonts w:ascii="Times" w:hAnsi="Times" w:cs="Times New Roman"/>
          <w:color w:val="000000" w:themeColor="text1"/>
          <w:lang w:val="en-US"/>
        </w:rPr>
        <w:t>ti P</w:t>
      </w:r>
      <w:r w:rsidR="00DA7CA2" w:rsidRPr="00F641B0">
        <w:rPr>
          <w:rFonts w:ascii="Times" w:hAnsi="Times" w:cs="Times New Roman"/>
          <w:color w:val="000000" w:themeColor="text1"/>
          <w:lang w:val="en-US"/>
        </w:rPr>
        <w:t>at</w:t>
      </w:r>
      <w:r w:rsidR="00DA7CA2" w:rsidRPr="00F641B0">
        <w:rPr>
          <w:rFonts w:ascii="Times" w:hAnsi="Times" w:cs="Times New Roman"/>
          <w:i/>
          <w:color w:val="000000" w:themeColor="text1"/>
          <w:lang w:val="en-US"/>
        </w:rPr>
        <w:t>er</w:t>
      </w:r>
      <w:r w:rsidRPr="00F641B0">
        <w:rPr>
          <w:rFonts w:ascii="Times" w:hAnsi="Times" w:cs="Times New Roman"/>
          <w:color w:val="000000" w:themeColor="text1"/>
          <w:lang w:val="en-US"/>
        </w:rPr>
        <w:t>ne</w:t>
      </w:r>
      <w:r w:rsidR="00DA7CA2" w:rsidRPr="00F641B0">
        <w:rPr>
          <w:rFonts w:ascii="Times" w:hAnsi="Times" w:cs="Times New Roman"/>
          <w:color w:val="000000" w:themeColor="text1"/>
          <w:lang w:val="en-US"/>
        </w:rPr>
        <w:t>,</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61275293" w14:textId="0E668F4B"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Como la </w:t>
      </w:r>
      <w:r w:rsidR="00DA7CA2" w:rsidRPr="00F641B0">
        <w:rPr>
          <w:rFonts w:ascii="Times" w:hAnsi="Times" w:cs="Times New Roman"/>
          <w:color w:val="000000" w:themeColor="text1"/>
          <w:lang w:val="en-US"/>
        </w:rPr>
        <w:t>justixia è</w:t>
      </w:r>
      <w:r w:rsidRPr="00F641B0">
        <w:rPr>
          <w:rFonts w:ascii="Times" w:hAnsi="Times" w:cs="Times New Roman"/>
          <w:color w:val="000000" w:themeColor="text1"/>
          <w:lang w:val="en-US"/>
        </w:rPr>
        <w:t xml:space="preserve"> granda </w:t>
      </w:r>
      <w:r w:rsidRPr="00F641B0">
        <w:rPr>
          <w:rFonts w:ascii="Times" w:hAnsi="Times" w:cs="Times New Roman"/>
          <w:color w:val="000000" w:themeColor="text1"/>
          <w:highlight w:val="yellow"/>
          <w:lang w:val="en-US"/>
        </w:rPr>
        <w:t>che</w:t>
      </w:r>
      <w:r w:rsidR="000C48A4" w:rsidRPr="00F641B0">
        <w:rPr>
          <w:rFonts w:ascii="Times" w:hAnsi="Times" w:cs="Times New Roman"/>
          <w:color w:val="000000" w:themeColor="text1"/>
          <w:highlight w:val="yellow"/>
          <w:lang w:val="en-US"/>
        </w:rPr>
        <w:t>·</w:t>
      </w:r>
      <w:r w:rsidRPr="00F641B0">
        <w:rPr>
          <w:rFonts w:ascii="Times" w:hAnsi="Times" w:cs="Times New Roman"/>
          <w:color w:val="000000" w:themeColor="text1"/>
          <w:highlight w:val="yellow"/>
          <w:lang w:val="en-US"/>
        </w:rPr>
        <w:t>n</w:t>
      </w:r>
      <w:r w:rsidR="00DA7CA2" w:rsidRPr="00F641B0">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de governe</w:t>
      </w:r>
      <w:r w:rsidR="00DA7CA2" w:rsidRPr="00F641B0">
        <w:rPr>
          <w:rFonts w:ascii="Times" w:hAnsi="Times" w:cs="Times New Roman"/>
          <w:color w:val="000000" w:themeColor="text1"/>
          <w:lang w:val="en-US"/>
        </w:rPr>
        <w:t>!</w:t>
      </w:r>
      <w:r w:rsidR="00FD2AC7">
        <w:rPr>
          <w:rStyle w:val="FootnoteReference"/>
          <w:rFonts w:ascii="Times" w:hAnsi="Times" w:cs="Times New Roman"/>
          <w:color w:val="000000" w:themeColor="text1"/>
          <w:lang w:val="en-US"/>
        </w:rPr>
        <w:footnoteReference w:id="508"/>
      </w:r>
    </w:p>
    <w:p w14:paraId="3C97C026" w14:textId="27213406"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Dolenti queli che in tal maxon si vene</w:t>
      </w:r>
      <w:r w:rsidR="00DA7CA2" w:rsidRPr="00F641B0">
        <w:rPr>
          <w:rFonts w:ascii="Times" w:hAnsi="Times" w:cs="Times New Roman"/>
          <w:color w:val="000000" w:themeColor="text1"/>
          <w:lang w:val="en-US"/>
        </w:rPr>
        <w:t>.</w:t>
      </w:r>
    </w:p>
    <w:p w14:paraId="24B3371E" w14:textId="2CFE443C" w:rsidR="0070778F" w:rsidRPr="00F641B0" w:rsidRDefault="00DA7CA2"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Qui è</w:t>
      </w:r>
      <w:r w:rsidR="0070778F" w:rsidRPr="00F641B0">
        <w:rPr>
          <w:rFonts w:ascii="Times" w:hAnsi="Times" w:cs="Times New Roman"/>
          <w:color w:val="000000" w:themeColor="text1"/>
          <w:lang w:val="en-US"/>
        </w:rPr>
        <w:t xml:space="preserve"> felo albergo e de falsa taverne</w:t>
      </w:r>
      <w:r w:rsidRPr="00F641B0">
        <w:rPr>
          <w:rFonts w:ascii="Times" w:hAnsi="Times" w:cs="Times New Roman"/>
          <w:color w:val="000000" w:themeColor="text1"/>
          <w:lang w:val="en-US"/>
        </w:rPr>
        <w:t>.</w:t>
      </w:r>
    </w:p>
    <w:p w14:paraId="0A562E0D" w14:textId="0C92D5D6"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Çentil cunte</w:t>
      </w:r>
      <w:r w:rsidR="00DA7CA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santa anima s</w:t>
      </w:r>
      <w:r w:rsidR="00DA7CA2" w:rsidRPr="00F641B0">
        <w:rPr>
          <w:rFonts w:ascii="Times" w:hAnsi="Times" w:cs="Times New Roman"/>
          <w:color w:val="000000" w:themeColor="text1"/>
          <w:lang w:val="en-US"/>
        </w:rPr>
        <w:t>(u)</w:t>
      </w:r>
      <w:r w:rsidRPr="00F641B0">
        <w:rPr>
          <w:rFonts w:ascii="Times" w:hAnsi="Times" w:cs="Times New Roman"/>
          <w:color w:val="000000" w:themeColor="text1"/>
          <w:lang w:val="en-US"/>
        </w:rPr>
        <w:t>perne</w:t>
      </w:r>
      <w:r w:rsidR="00DA7CA2"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09"/>
      </w:r>
      <w:r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27316C62" w14:textId="3BDF9CE5" w:rsidR="0070778F" w:rsidRPr="00F641B0" w:rsidRDefault="00DA7CA2"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è</w:t>
      </w:r>
      <w:r w:rsidR="0070778F" w:rsidRPr="00F641B0">
        <w:rPr>
          <w:rFonts w:ascii="Times" w:hAnsi="Times" w:cs="Times New Roman"/>
          <w:color w:val="000000" w:themeColor="text1"/>
          <w:lang w:val="en-US"/>
        </w:rPr>
        <w:t xml:space="preserve"> queli altri che so drapi se brune</w:t>
      </w:r>
    </w:p>
    <w:p w14:paraId="2E17C644" w14:textId="782221A5"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bateno le palme e plura senpiterne</w:t>
      </w:r>
      <w:r w:rsidR="00DA7CA2" w:rsidRPr="00F641B0">
        <w:rPr>
          <w:rFonts w:ascii="Times" w:hAnsi="Times" w:cs="Times New Roman"/>
          <w:color w:val="000000" w:themeColor="text1"/>
          <w:lang w:val="en-US"/>
        </w:rPr>
        <w:t>?</w:t>
      </w:r>
    </w:p>
    <w:p w14:paraId="611DF04C" w14:textId="68EB4EAB" w:rsidR="0070778F" w:rsidRPr="00F641B0" w:rsidRDefault="00DA7CA2"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t</w:t>
      </w:r>
      <w:r w:rsidRPr="00F641B0">
        <w:rPr>
          <w:rFonts w:ascii="Times" w:hAnsi="Times" w:cs="Times New Roman"/>
          <w:color w:val="000000" w:themeColor="text1"/>
          <w:lang w:val="en-US"/>
        </w:rPr>
        <w:t xml:space="preserve"> è </w:t>
      </w:r>
      <w:r w:rsidR="0070778F" w:rsidRPr="00F641B0">
        <w:rPr>
          <w:rFonts w:ascii="Times" w:hAnsi="Times" w:cs="Times New Roman"/>
          <w:color w:val="000000" w:themeColor="text1"/>
          <w:lang w:val="en-US"/>
        </w:rPr>
        <w:t>me avixo c</w:t>
      </w:r>
      <w:r w:rsidR="00C920D3" w:rsidRPr="00F641B0">
        <w:rPr>
          <w:rFonts w:ascii="Times" w:hAnsi="Times" w:cs="Times New Roman"/>
          <w:color w:val="000000" w:themeColor="text1"/>
          <w:lang w:val="en-US"/>
        </w:rPr>
        <w:t>he soto i suoi dr(a)pi</w:t>
      </w:r>
      <w:r w:rsidR="000C48A4" w:rsidRPr="00F641B0">
        <w:rPr>
          <w:rStyle w:val="FootnoteReference"/>
          <w:rFonts w:ascii="Times" w:hAnsi="Times" w:cs="Times New Roman"/>
          <w:color w:val="000000" w:themeColor="text1"/>
          <w:lang w:val="en-US"/>
        </w:rPr>
        <w:footnoteReference w:id="510"/>
      </w:r>
      <w:r w:rsidR="00FD2AC7">
        <w:rPr>
          <w:rFonts w:ascii="Times" w:hAnsi="Times" w:cs="Times New Roman"/>
          <w:color w:val="000000" w:themeColor="text1"/>
          <w:lang w:val="en-US"/>
        </w:rPr>
        <w:t xml:space="preserve"> se cerne</w:t>
      </w:r>
      <w:r w:rsidR="0070778F" w:rsidRPr="00F641B0">
        <w:rPr>
          <w:rFonts w:ascii="Times" w:hAnsi="Times" w:cs="Times New Roman"/>
          <w:color w:val="000000" w:themeColor="text1"/>
          <w:lang w:val="en-US"/>
        </w:rPr>
        <w:tab/>
      </w:r>
    </w:p>
    <w:p w14:paraId="54988C65" w14:textId="7CED3A34" w:rsidR="0070778F" w:rsidRPr="00F641B0" w:rsidRDefault="00105400"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Sangue marça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flamosse pusterne</w:t>
      </w:r>
      <w:r w:rsidR="00FD2AC7">
        <w:rPr>
          <w:rFonts w:ascii="Times" w:hAnsi="Times" w:cs="Times New Roman"/>
          <w:color w:val="000000" w:themeColor="text1"/>
          <w:lang w:val="en-US"/>
        </w:rPr>
        <w:t>?</w:t>
      </w:r>
    </w:p>
    <w:p w14:paraId="7B4ED109" w14:textId="3EF13AF7" w:rsidR="0070778F" w:rsidRPr="00F641B0" w:rsidRDefault="00105400"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 chaxion li à</w:t>
      </w:r>
      <w:r w:rsidR="0070778F" w:rsidRPr="00F641B0">
        <w:rPr>
          <w:rFonts w:ascii="Times" w:hAnsi="Times" w:cs="Times New Roman"/>
          <w:color w:val="000000" w:themeColor="text1"/>
          <w:lang w:val="en-US"/>
        </w:rPr>
        <w:t xml:space="preserve"> messi in pene eterne</w:t>
      </w:r>
      <w:r w:rsidRPr="00F641B0">
        <w:rPr>
          <w:rFonts w:ascii="Times" w:hAnsi="Times" w:cs="Times New Roman"/>
          <w:color w:val="000000" w:themeColor="text1"/>
          <w:lang w:val="en-US"/>
        </w:rPr>
        <w:t>?</w:t>
      </w:r>
    </w:p>
    <w:p w14:paraId="19B63803" w14:textId="7777777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al diavollo che çeta tal fuxerne</w:t>
      </w:r>
    </w:p>
    <w:p w14:paraId="7E8F9ABC" w14:textId="1A690CD3"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D2AC7">
        <w:rPr>
          <w:rFonts w:ascii="Times" w:hAnsi="Times" w:cs="Times New Roman"/>
          <w:color w:val="000000" w:themeColor="text1"/>
          <w:highlight w:val="yellow"/>
          <w:lang w:val="en-US"/>
        </w:rPr>
        <w:t>P</w:t>
      </w:r>
      <w:r w:rsidR="00105400" w:rsidRPr="00FD2AC7">
        <w:rPr>
          <w:rFonts w:ascii="Times" w:hAnsi="Times" w:cs="Times New Roman"/>
          <w:i/>
          <w:color w:val="000000" w:themeColor="text1"/>
          <w:highlight w:val="yellow"/>
          <w:lang w:val="en-US"/>
        </w:rPr>
        <w:t>er</w:t>
      </w:r>
      <w:r w:rsidR="00FD2AC7" w:rsidRPr="00FD2AC7">
        <w:rPr>
          <w:rFonts w:ascii="Times" w:hAnsi="Times" w:cs="Times New Roman"/>
          <w:color w:val="000000" w:themeColor="text1"/>
          <w:highlight w:val="yellow"/>
          <w:lang w:val="en-US"/>
        </w:rPr>
        <w:t>qué</w:t>
      </w:r>
      <w:r w:rsidRPr="00F641B0">
        <w:rPr>
          <w:rFonts w:ascii="Times" w:hAnsi="Times" w:cs="Times New Roman"/>
          <w:color w:val="000000" w:themeColor="text1"/>
          <w:lang w:val="en-US"/>
        </w:rPr>
        <w:t xml:space="preserve"> caxion li fiere e canta e berne</w:t>
      </w:r>
      <w:r w:rsidR="00105400" w:rsidRPr="00F641B0">
        <w:rPr>
          <w:rFonts w:ascii="Times" w:hAnsi="Times" w:cs="Times New Roman"/>
          <w:color w:val="000000" w:themeColor="text1"/>
          <w:lang w:val="en-US"/>
        </w:rPr>
        <w:t>?"</w:t>
      </w:r>
    </w:p>
    <w:p w14:paraId="663021B8" w14:textId="70D25626"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Respoxe</w:t>
      </w:r>
      <w:r w:rsidR="00FA6673" w:rsidRPr="00F641B0">
        <w:rPr>
          <w:rFonts w:ascii="Times" w:hAnsi="Times" w:cs="Times New Roman"/>
          <w:color w:val="000000" w:themeColor="text1"/>
          <w:lang w:val="en-US"/>
        </w:rPr>
        <w:t xml:space="preserve"> G</w:t>
      </w:r>
      <w:r w:rsidR="00FA6673" w:rsidRPr="00F641B0">
        <w:rPr>
          <w:rFonts w:ascii="Times" w:hAnsi="Times" w:cs="Times New Roman"/>
          <w:i/>
          <w:color w:val="000000" w:themeColor="text1"/>
          <w:lang w:val="en-US"/>
        </w:rPr>
        <w:t>uielmo</w:t>
      </w:r>
      <w:r w:rsidR="00105400" w:rsidRPr="00F641B0">
        <w:rPr>
          <w:rFonts w:ascii="Times" w:hAnsi="Times" w:cs="Times New Roman"/>
          <w:color w:val="000000" w:themeColor="text1"/>
          <w:lang w:val="en-US"/>
        </w:rPr>
        <w:t>, "Q</w:t>
      </w:r>
      <w:r w:rsidRPr="00F641B0">
        <w:rPr>
          <w:rFonts w:ascii="Times" w:hAnsi="Times" w:cs="Times New Roman"/>
          <w:color w:val="000000" w:themeColor="text1"/>
          <w:lang w:val="en-US"/>
        </w:rPr>
        <w:t xml:space="preserve">uel pecado li inferne </w:t>
      </w:r>
    </w:p>
    <w:p w14:paraId="5F8A80C2" w14:textId="2F8C583E"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fa çascun intra in sta luxerne</w:t>
      </w:r>
    </w:p>
    <w:p w14:paraId="5F7A8869" w14:textId="3398504A" w:rsidR="0070778F" w:rsidRPr="00F641B0" w:rsidRDefault="00105400"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vanagloria se clama i</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odierne</w:t>
      </w:r>
      <w:r w:rsidRPr="00F641B0">
        <w:rPr>
          <w:rFonts w:ascii="Times" w:hAnsi="Times" w:cs="Times New Roman"/>
          <w:color w:val="000000" w:themeColor="text1"/>
          <w:lang w:val="en-US"/>
        </w:rPr>
        <w:t>."</w:t>
      </w:r>
    </w:p>
    <w:p w14:paraId="4E6F9B74" w14:textId="7161DD88" w:rsidR="00105400" w:rsidRPr="00F641B0" w:rsidRDefault="00425BF5" w:rsidP="00105400">
      <w:pPr>
        <w:widowControl w:val="0"/>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162</w:t>
      </w:r>
      <w:r w:rsidR="0070778F" w:rsidRPr="00F641B0">
        <w:rPr>
          <w:rFonts w:ascii="Times" w:hAnsi="Times" w:cs="Times New Roman"/>
          <w:bCs/>
          <w:color w:val="000000" w:themeColor="text1"/>
          <w:lang w:val="en-US"/>
        </w:rPr>
        <w:t xml:space="preserve">] </w:t>
      </w:r>
    </w:p>
    <w:p w14:paraId="1D7F8279" w14:textId="094CB762" w:rsidR="0070778F" w:rsidRPr="00F641B0" w:rsidRDefault="00105400"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bCs/>
          <w:color w:val="000000" w:themeColor="text1"/>
          <w:lang w:val="en-US"/>
        </w:rPr>
        <w:t>"</w:t>
      </w:r>
      <w:r w:rsidRPr="00F641B0">
        <w:rPr>
          <w:rFonts w:ascii="Times" w:hAnsi="Times" w:cs="Times New Roman"/>
          <w:color w:val="000000" w:themeColor="text1"/>
          <w:lang w:val="en-US"/>
        </w:rPr>
        <w:t>Pe</w:t>
      </w:r>
      <w:r w:rsidR="0070778F" w:rsidRPr="00F641B0">
        <w:rPr>
          <w:rFonts w:ascii="Times" w:hAnsi="Times" w:cs="Times New Roman"/>
          <w:color w:val="000000" w:themeColor="text1"/>
          <w:lang w:val="en-US"/>
        </w:rPr>
        <w:t>r vanagloria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lo conte Ugo respont</w:t>
      </w:r>
      <w:r w:rsidR="00C920D3" w:rsidRPr="00F641B0">
        <w:rPr>
          <w:rFonts w:ascii="Times" w:hAnsi="Times" w:cs="Times New Roman"/>
          <w:color w:val="000000" w:themeColor="text1"/>
          <w:lang w:val="en-US"/>
        </w:rPr>
        <w:t>,</w:t>
      </w:r>
    </w:p>
    <w:p w14:paraId="3FBD1D38" w14:textId="1FBEB507"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(87V) </w:t>
      </w:r>
      <w:r w:rsidR="00105400" w:rsidRPr="00F641B0">
        <w:rPr>
          <w:rFonts w:ascii="Times" w:hAnsi="Times" w:cs="Times New Roman"/>
          <w:color w:val="000000" w:themeColor="text1"/>
          <w:lang w:val="en-US"/>
        </w:rPr>
        <w:t>"</w:t>
      </w:r>
      <w:r w:rsidRPr="00F641B0">
        <w:rPr>
          <w:rFonts w:ascii="Times" w:hAnsi="Times" w:cs="Times New Roman"/>
          <w:color w:val="000000" w:themeColor="text1"/>
          <w:lang w:val="en-US"/>
        </w:rPr>
        <w:t>Som p</w:t>
      </w:r>
      <w:r w:rsidR="00105400" w:rsidRPr="00F641B0">
        <w:rPr>
          <w:rFonts w:ascii="Times" w:hAnsi="Times" w:cs="Times New Roman"/>
          <w:i/>
          <w:iCs/>
          <w:color w:val="000000" w:themeColor="text1"/>
          <w:lang w:val="en-US"/>
        </w:rPr>
        <w:t>er</w:t>
      </w:r>
      <w:r w:rsidR="00105400"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ç</w:t>
      </w:r>
      <w:r w:rsidR="00105400" w:rsidRPr="00F641B0">
        <w:rPr>
          <w:rFonts w:ascii="Times" w:hAnsi="Times" w:cs="Times New Roman"/>
          <w:color w:val="000000" w:themeColor="text1"/>
          <w:lang w:val="en-US"/>
        </w:rPr>
        <w:t>ò</w:t>
      </w:r>
      <w:r w:rsidRPr="00F641B0">
        <w:rPr>
          <w:rFonts w:ascii="Times" w:hAnsi="Times" w:cs="Times New Roman"/>
          <w:color w:val="000000" w:themeColor="text1"/>
          <w:lang w:val="en-US"/>
        </w:rPr>
        <w:t xml:space="preserve"> questor in questo p</w:t>
      </w:r>
      <w:r w:rsidR="00C920D3" w:rsidRPr="00F641B0">
        <w:rPr>
          <w:rFonts w:ascii="Times" w:hAnsi="Times" w:cs="Times New Roman"/>
          <w:i/>
          <w:color w:val="000000" w:themeColor="text1"/>
          <w:lang w:val="en-US"/>
        </w:rPr>
        <w:t>r</w:t>
      </w:r>
      <w:r w:rsidRPr="00F641B0">
        <w:rPr>
          <w:rFonts w:ascii="Times" w:hAnsi="Times" w:cs="Times New Roman"/>
          <w:color w:val="000000" w:themeColor="text1"/>
          <w:lang w:val="en-US"/>
        </w:rPr>
        <w:t>ofunt</w:t>
      </w:r>
      <w:r w:rsidR="00105400" w:rsidRPr="00F641B0">
        <w:rPr>
          <w:rFonts w:ascii="Times" w:hAnsi="Times" w:cs="Times New Roman"/>
          <w:color w:val="000000" w:themeColor="text1"/>
          <w:lang w:val="en-US"/>
        </w:rPr>
        <w:t xml:space="preserve">? </w:t>
      </w:r>
    </w:p>
    <w:p w14:paraId="5516CF33" w14:textId="43469A33" w:rsidR="0070778F" w:rsidRPr="00F641B0" w:rsidRDefault="00477724"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Questa è</w:t>
      </w:r>
      <w:r w:rsidR="0070778F" w:rsidRPr="00F641B0">
        <w:rPr>
          <w:rFonts w:ascii="Times" w:hAnsi="Times" w:cs="Times New Roman"/>
          <w:color w:val="000000" w:themeColor="text1"/>
          <w:lang w:val="en-US"/>
        </w:rPr>
        <w:t xml:space="preserve"> gra</w:t>
      </w:r>
      <w:r w:rsidR="002E7C69">
        <w:rPr>
          <w:rFonts w:ascii="Times" w:hAnsi="Times" w:cs="Times New Roman"/>
          <w:color w:val="000000" w:themeColor="text1"/>
          <w:lang w:val="en-US"/>
        </w:rPr>
        <w:t>n meravei</w:t>
      </w:r>
      <w:r w:rsidR="00FD2AC7">
        <w:rPr>
          <w:rFonts w:ascii="Times" w:hAnsi="Times" w:cs="Times New Roman"/>
          <w:color w:val="000000" w:themeColor="text1"/>
          <w:lang w:val="en-US"/>
        </w:rPr>
        <w:t>a se altri pecadi no lì</w:t>
      </w:r>
      <w:r w:rsidR="0070778F" w:rsidRPr="00F641B0">
        <w:rPr>
          <w:rFonts w:ascii="Times" w:hAnsi="Times" w:cs="Times New Roman"/>
          <w:color w:val="000000" w:themeColor="text1"/>
          <w:lang w:val="en-US"/>
        </w:rPr>
        <w:t xml:space="preserve"> unt</w:t>
      </w:r>
      <w:r w:rsidRPr="00F641B0">
        <w:rPr>
          <w:rFonts w:ascii="Times" w:hAnsi="Times" w:cs="Times New Roman"/>
          <w:color w:val="000000" w:themeColor="text1"/>
          <w:lang w:val="en-US"/>
        </w:rPr>
        <w:t>."</w:t>
      </w:r>
      <w:r w:rsidR="00323C9E" w:rsidRPr="00F641B0">
        <w:rPr>
          <w:rStyle w:val="FootnoteReference"/>
          <w:rFonts w:ascii="Times" w:hAnsi="Times" w:cs="Times New Roman"/>
          <w:color w:val="000000" w:themeColor="text1"/>
          <w:lang w:val="en-US"/>
        </w:rPr>
        <w:footnoteReference w:id="511"/>
      </w:r>
    </w:p>
    <w:p w14:paraId="6717B9E8" w14:textId="03B5982F"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w:t>
      </w:r>
      <w:r w:rsidR="00FA6673" w:rsidRPr="00F641B0">
        <w:rPr>
          <w:rFonts w:ascii="Times" w:hAnsi="Times" w:cs="Times New Roman"/>
          <w:color w:val="000000" w:themeColor="text1"/>
          <w:lang w:val="en-US"/>
        </w:rPr>
        <w:t>espoxe G</w:t>
      </w:r>
      <w:r w:rsidR="00FA6673" w:rsidRPr="00F641B0">
        <w:rPr>
          <w:rFonts w:ascii="Times" w:hAnsi="Times" w:cs="Times New Roman"/>
          <w:i/>
          <w:color w:val="000000" w:themeColor="text1"/>
          <w:lang w:val="en-US"/>
        </w:rPr>
        <w:t>uielmo</w:t>
      </w:r>
      <w:r w:rsidR="00477724" w:rsidRPr="00F641B0">
        <w:rPr>
          <w:rFonts w:ascii="Times" w:hAnsi="Times" w:cs="Times New Roman"/>
          <w:color w:val="000000" w:themeColor="text1"/>
          <w:lang w:val="en-US"/>
        </w:rPr>
        <w:t>, "Q</w:t>
      </w:r>
      <w:r w:rsidRPr="00F641B0">
        <w:rPr>
          <w:rFonts w:ascii="Times" w:hAnsi="Times" w:cs="Times New Roman"/>
          <w:color w:val="000000" w:themeColor="text1"/>
          <w:lang w:val="en-US"/>
        </w:rPr>
        <w:t>ueli che in quel pecado stunt</w:t>
      </w:r>
      <w:r w:rsidR="00477724" w:rsidRPr="00F641B0">
        <w:rPr>
          <w:rFonts w:ascii="Times" w:hAnsi="Times" w:cs="Times New Roman"/>
          <w:color w:val="000000" w:themeColor="text1"/>
          <w:lang w:val="en-US"/>
        </w:rPr>
        <w:t>,</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1443E615" w14:textId="658567BA"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luxuria una parte sentirunt</w:t>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r w:rsidRPr="00F641B0">
        <w:rPr>
          <w:rFonts w:ascii="Times" w:hAnsi="Times" w:cs="Times New Roman"/>
          <w:color w:val="000000" w:themeColor="text1"/>
          <w:lang w:val="en-US"/>
        </w:rPr>
        <w:tab/>
      </w:r>
    </w:p>
    <w:p w14:paraId="0BDE5D38" w14:textId="5F89F6FE"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della invidia a malgrado ch</w:t>
      </w:r>
      <w:r w:rsidR="00477724" w:rsidRPr="00F641B0">
        <w:rPr>
          <w:rFonts w:ascii="Times" w:hAnsi="Times" w:cs="Times New Roman"/>
          <w:color w:val="000000" w:themeColor="text1"/>
          <w:lang w:val="en-US"/>
        </w:rPr>
        <w:t>'e</w:t>
      </w:r>
      <w:r w:rsidRPr="00F641B0">
        <w:rPr>
          <w:rFonts w:ascii="Times" w:hAnsi="Times" w:cs="Times New Roman"/>
          <w:color w:val="000000" w:themeColor="text1"/>
          <w:lang w:val="en-US"/>
        </w:rPr>
        <w:t>li unt</w:t>
      </w:r>
      <w:r w:rsidR="00477724" w:rsidRPr="00F641B0">
        <w:rPr>
          <w:rFonts w:ascii="Times" w:hAnsi="Times" w:cs="Times New Roman"/>
          <w:color w:val="000000" w:themeColor="text1"/>
          <w:lang w:val="en-US"/>
        </w:rPr>
        <w:t>.</w:t>
      </w:r>
    </w:p>
    <w:p w14:paraId="6CAAD98D" w14:textId="4F990BDB"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Queli ch</w:t>
      </w:r>
      <w:r w:rsidR="00180088">
        <w:rPr>
          <w:rFonts w:ascii="Times" w:hAnsi="Times" w:cs="Times New Roman"/>
          <w:color w:val="000000" w:themeColor="text1"/>
          <w:lang w:val="en-US"/>
        </w:rPr>
        <w:t>e·ss</w:t>
      </w:r>
      <w:r w:rsidRPr="00F641B0">
        <w:rPr>
          <w:rFonts w:ascii="Times" w:hAnsi="Times" w:cs="Times New Roman"/>
          <w:color w:val="000000" w:themeColor="text1"/>
          <w:lang w:val="en-US"/>
        </w:rPr>
        <w:t>ença colpa bater cum queli che morunt</w:t>
      </w:r>
      <w:r w:rsidR="00477724" w:rsidRPr="00F641B0">
        <w:rPr>
          <w:rFonts w:ascii="Times" w:hAnsi="Times" w:cs="Times New Roman"/>
          <w:color w:val="000000" w:themeColor="text1"/>
          <w:lang w:val="en-US"/>
        </w:rPr>
        <w:t>,</w:t>
      </w:r>
    </w:p>
    <w:p w14:paraId="7168D681" w14:textId="61AE2B30"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eternal gloria may non vederont</w:t>
      </w:r>
      <w:r w:rsidR="00477724" w:rsidRPr="00F641B0">
        <w:rPr>
          <w:rFonts w:ascii="Times" w:hAnsi="Times" w:cs="Times New Roman"/>
          <w:color w:val="000000" w:themeColor="text1"/>
          <w:lang w:val="en-US"/>
        </w:rPr>
        <w:t>.</w:t>
      </w:r>
    </w:p>
    <w:p w14:paraId="5DF9FC70" w14:textId="6FB627C1"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Vi</w:t>
      </w:r>
      <w:r w:rsidR="00DD0AF3" w:rsidRPr="00F641B0">
        <w:rPr>
          <w:rFonts w:ascii="Times" w:hAnsi="Times" w:cs="Times New Roman"/>
          <w:color w:val="000000" w:themeColor="text1"/>
          <w:lang w:val="en-US"/>
        </w:rPr>
        <w:t xml:space="preserve"> tu le veste como </w:t>
      </w:r>
      <w:r w:rsidR="00DD0AF3" w:rsidRPr="00F641B0">
        <w:rPr>
          <w:rFonts w:ascii="Times" w:hAnsi="Times" w:cs="Times New Roman"/>
          <w:color w:val="000000" w:themeColor="text1"/>
          <w:highlight w:val="yellow"/>
          <w:lang w:val="en-US"/>
        </w:rPr>
        <w:t>i</w:t>
      </w:r>
      <w:r w:rsidR="00323C9E" w:rsidRPr="00F641B0">
        <w:rPr>
          <w:rStyle w:val="FootnoteReference"/>
          <w:rFonts w:ascii="Times" w:hAnsi="Times" w:cs="Times New Roman"/>
          <w:color w:val="000000" w:themeColor="text1"/>
          <w:highlight w:val="yellow"/>
          <w:lang w:val="en-US"/>
        </w:rPr>
        <w:footnoteReference w:id="512"/>
      </w:r>
      <w:r w:rsidR="00323C9E" w:rsidRPr="00F641B0">
        <w:rPr>
          <w:rFonts w:ascii="Times" w:hAnsi="Times" w:cs="Times New Roman"/>
          <w:color w:val="000000" w:themeColor="text1"/>
          <w:lang w:val="en-US"/>
        </w:rPr>
        <w:t xml:space="preserve"> </w:t>
      </w:r>
      <w:r w:rsidR="00DD0AF3" w:rsidRPr="00F641B0">
        <w:rPr>
          <w:rFonts w:ascii="Times" w:hAnsi="Times" w:cs="Times New Roman"/>
          <w:color w:val="000000" w:themeColor="text1"/>
          <w:lang w:val="en-US"/>
        </w:rPr>
        <w:t>lo deru</w:t>
      </w:r>
      <w:r w:rsidR="00DD0AF3" w:rsidRPr="00F641B0">
        <w:rPr>
          <w:rFonts w:ascii="Times" w:hAnsi="Times" w:cs="Times New Roman"/>
          <w:i/>
          <w:color w:val="000000" w:themeColor="text1"/>
          <w:lang w:val="en-US"/>
        </w:rPr>
        <w:t>n</w:t>
      </w:r>
      <w:r w:rsidRPr="00F641B0">
        <w:rPr>
          <w:rFonts w:ascii="Times" w:hAnsi="Times" w:cs="Times New Roman"/>
          <w:color w:val="000000" w:themeColor="text1"/>
          <w:lang w:val="en-US"/>
        </w:rPr>
        <w:t>p</w:t>
      </w:r>
      <w:r w:rsidR="00DD0AF3" w:rsidRPr="00F641B0">
        <w:rPr>
          <w:rFonts w:ascii="Times" w:hAnsi="Times" w:cs="Times New Roman"/>
          <w:color w:val="000000" w:themeColor="text1"/>
          <w:lang w:val="en-US"/>
        </w:rPr>
        <w:t>?</w:t>
      </w:r>
    </w:p>
    <w:p w14:paraId="5A562BFA" w14:textId="0019A5C3" w:rsidR="0070778F" w:rsidRPr="00F641B0" w:rsidRDefault="00DD0AF3"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è</w:t>
      </w:r>
      <w:r w:rsidR="0070778F" w:rsidRPr="00F641B0">
        <w:rPr>
          <w:rFonts w:ascii="Times" w:hAnsi="Times" w:cs="Times New Roman"/>
          <w:color w:val="000000" w:themeColor="text1"/>
          <w:lang w:val="en-US"/>
        </w:rPr>
        <w:t xml:space="preserve"> p</w:t>
      </w:r>
      <w:r w:rsidR="0070778F"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le altre ch</w:t>
      </w: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li port</w:t>
      </w:r>
      <w:r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al munt</w:t>
      </w:r>
      <w:r w:rsidRPr="00F641B0">
        <w:rPr>
          <w:rFonts w:ascii="Times" w:hAnsi="Times" w:cs="Times New Roman"/>
          <w:color w:val="000000" w:themeColor="text1"/>
          <w:lang w:val="en-US"/>
        </w:rPr>
        <w:t>.</w:t>
      </w:r>
    </w:p>
    <w:p w14:paraId="36E2071D" w14:textId="72F8D1EC"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Dolenti queli che se deleterunt</w:t>
      </w:r>
      <w:r w:rsidR="00DD0AF3" w:rsidRPr="00F641B0">
        <w:rPr>
          <w:rFonts w:ascii="Times" w:hAnsi="Times" w:cs="Times New Roman"/>
          <w:color w:val="000000" w:themeColor="text1"/>
          <w:lang w:val="en-US"/>
        </w:rPr>
        <w:t>!</w:t>
      </w:r>
    </w:p>
    <w:p w14:paraId="1837AF97" w14:textId="4E9A51C2" w:rsidR="0070778F" w:rsidRPr="00F641B0" w:rsidRDefault="0070778F" w:rsidP="00606DC8">
      <w:pPr>
        <w:pStyle w:val="ListParagraph"/>
        <w:widowControl w:val="0"/>
        <w:numPr>
          <w:ilvl w:val="0"/>
          <w:numId w:val="13"/>
        </w:numPr>
        <w:tabs>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una parte de çente ancora vivi sont</w:t>
      </w:r>
      <w:r w:rsidR="00DD0AF3" w:rsidRPr="00F641B0">
        <w:rPr>
          <w:rFonts w:ascii="Times" w:hAnsi="Times" w:cs="Times New Roman"/>
          <w:color w:val="000000" w:themeColor="text1"/>
          <w:lang w:val="en-US"/>
        </w:rPr>
        <w:t>,</w:t>
      </w:r>
    </w:p>
    <w:p w14:paraId="2B57F558" w14:textId="7078408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porteno veste p</w:t>
      </w:r>
      <w:r w:rsidR="00DD0AF3"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andar pluy a</w:t>
      </w:r>
      <w:r w:rsidR="00DD0AF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mont</w:t>
      </w:r>
      <w:r w:rsidR="00DD0AF3" w:rsidRPr="00F641B0">
        <w:rPr>
          <w:rFonts w:ascii="Times" w:hAnsi="Times" w:cs="Times New Roman"/>
          <w:color w:val="000000" w:themeColor="text1"/>
          <w:lang w:val="en-US"/>
        </w:rPr>
        <w:t>,</w:t>
      </w:r>
    </w:p>
    <w:p w14:paraId="686C015D" w14:textId="596D298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tanto </w:t>
      </w:r>
      <w:r w:rsidR="00DD0AF3" w:rsidRPr="00F641B0">
        <w:rPr>
          <w:rFonts w:ascii="Times" w:hAnsi="Times" w:cs="Times New Roman"/>
          <w:color w:val="000000" w:themeColor="text1"/>
          <w:lang w:val="en-US"/>
        </w:rPr>
        <w:t>non vale lo romagnente ch'e</w:t>
      </w:r>
      <w:r w:rsidRPr="00F641B0">
        <w:rPr>
          <w:rFonts w:ascii="Times" w:hAnsi="Times" w:cs="Times New Roman"/>
          <w:color w:val="000000" w:themeColor="text1"/>
          <w:lang w:val="en-US"/>
        </w:rPr>
        <w:t>li hunt</w:t>
      </w:r>
      <w:r w:rsidR="00DD0AF3" w:rsidRPr="00F641B0">
        <w:rPr>
          <w:rFonts w:ascii="Times" w:hAnsi="Times" w:cs="Times New Roman"/>
          <w:color w:val="000000" w:themeColor="text1"/>
          <w:lang w:val="en-US"/>
        </w:rPr>
        <w:t>,</w:t>
      </w:r>
    </w:p>
    <w:p w14:paraId="127D492B" w14:textId="4AD54557" w:rsidR="0070778F" w:rsidRPr="00F641B0" w:rsidRDefault="00DD0A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so corpo scarsseno e çà</w:t>
      </w:r>
      <w:r w:rsidR="0070778F"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Dio no</w:t>
      </w:r>
      <w:r w:rsidR="000C48A4"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 funt</w:t>
      </w:r>
      <w:r w:rsidRPr="00F641B0">
        <w:rPr>
          <w:rFonts w:ascii="Times" w:hAnsi="Times" w:cs="Times New Roman"/>
          <w:color w:val="000000" w:themeColor="text1"/>
          <w:lang w:val="en-US"/>
        </w:rPr>
        <w:t>.</w:t>
      </w:r>
    </w:p>
    <w:p w14:paraId="6B6CBE2D" w14:textId="72E6568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Ay lor</w:t>
      </w:r>
      <w:r w:rsidR="00DD0AF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cativi</w:t>
      </w:r>
      <w:r w:rsidR="00DD0AF3"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cun i</w:t>
      </w:r>
      <w:r w:rsidR="00DD0AF3"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conpre</w:t>
      </w:r>
      <w:r w:rsidRPr="00F641B0">
        <w:rPr>
          <w:rFonts w:ascii="Times" w:hAnsi="Times" w:cs="Times New Roman"/>
          <w:i/>
          <w:color w:val="000000" w:themeColor="text1"/>
          <w:lang w:val="en-US"/>
        </w:rPr>
        <w:t>r</w:t>
      </w:r>
      <w:r w:rsidR="00DD0AF3" w:rsidRPr="00F641B0">
        <w:rPr>
          <w:rFonts w:ascii="Times" w:hAnsi="Times" w:cs="Times New Roman"/>
          <w:color w:val="000000" w:themeColor="text1"/>
          <w:lang w:val="en-US"/>
        </w:rPr>
        <w:t>unt!</w:t>
      </w:r>
    </w:p>
    <w:p w14:paraId="45C8B018" w14:textId="699D0CC6" w:rsidR="0070778F" w:rsidRPr="00F641B0" w:rsidRDefault="00DD0A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70778F" w:rsidRPr="00F641B0">
        <w:rPr>
          <w:rFonts w:ascii="Times" w:hAnsi="Times" w:cs="Times New Roman"/>
          <w:color w:val="000000" w:themeColor="text1"/>
          <w:lang w:val="en-US"/>
        </w:rPr>
        <w:t>l</w:t>
      </w:r>
      <w:r w:rsidRPr="00F641B0">
        <w:rPr>
          <w:rFonts w:ascii="Times" w:hAnsi="Times" w:cs="Times New Roman"/>
          <w:color w:val="000000" w:themeColor="text1"/>
          <w:lang w:val="en-US"/>
        </w:rPr>
        <w:t>i vignerà</w:t>
      </w:r>
      <w:r w:rsidR="0070778F" w:rsidRPr="00F641B0">
        <w:rPr>
          <w:rFonts w:ascii="Times" w:hAnsi="Times" w:cs="Times New Roman"/>
          <w:color w:val="000000" w:themeColor="text1"/>
          <w:lang w:val="en-US"/>
        </w:rPr>
        <w:t xml:space="preserve"> qui</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ni çamay no iseront</w:t>
      </w:r>
    </w:p>
    <w:p w14:paraId="3F186A5A" w14:textId="48FFEDE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no quel çorno che pena doplerunt</w:t>
      </w:r>
      <w:r w:rsidR="00DD0AF3" w:rsidRPr="00F641B0">
        <w:rPr>
          <w:rFonts w:ascii="Times" w:hAnsi="Times" w:cs="Times New Roman"/>
          <w:color w:val="000000" w:themeColor="text1"/>
          <w:lang w:val="en-US"/>
        </w:rPr>
        <w:t>."</w:t>
      </w:r>
    </w:p>
    <w:p w14:paraId="26B4CC2C" w14:textId="77777777" w:rsidR="0070778F" w:rsidRPr="00F641B0" w:rsidRDefault="0070778F" w:rsidP="0070778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contextualSpacing/>
        <w:jc w:val="both"/>
        <w:rPr>
          <w:rFonts w:ascii="Times" w:hAnsi="Times" w:cs="Times New Roman"/>
          <w:color w:val="000000" w:themeColor="text1"/>
          <w:highlight w:val="lightGray"/>
          <w:lang w:val="en-US"/>
        </w:rPr>
      </w:pPr>
    </w:p>
    <w:p w14:paraId="1D56BF4A" w14:textId="0F4BDDBC" w:rsidR="00DD0AF3" w:rsidRPr="00F641B0" w:rsidRDefault="00425BF5" w:rsidP="00DD0AF3">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163</w:t>
      </w:r>
      <w:r w:rsidR="0070778F" w:rsidRPr="00F641B0">
        <w:rPr>
          <w:rFonts w:ascii="Times" w:hAnsi="Times" w:cs="Times New Roman"/>
          <w:bCs/>
          <w:color w:val="000000" w:themeColor="text1"/>
          <w:lang w:val="en-US"/>
        </w:rPr>
        <w:t xml:space="preserve">] </w:t>
      </w:r>
    </w:p>
    <w:p w14:paraId="010986C9" w14:textId="1AC40294" w:rsidR="0070778F" w:rsidRPr="00F641B0" w:rsidRDefault="00FD2AC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w:t>
      </w:r>
      <w:r w:rsidR="00DD0AF3" w:rsidRPr="00F641B0">
        <w:rPr>
          <w:rFonts w:ascii="Times" w:hAnsi="Times" w:cs="Times New Roman"/>
          <w:color w:val="000000" w:themeColor="text1"/>
          <w:lang w:val="en-US"/>
        </w:rPr>
        <w:t>An</w:t>
      </w:r>
      <w:r w:rsidR="0070778F" w:rsidRPr="00F641B0">
        <w:rPr>
          <w:rFonts w:ascii="Times" w:hAnsi="Times" w:cs="Times New Roman"/>
          <w:color w:val="000000" w:themeColor="text1"/>
          <w:lang w:val="en-US"/>
        </w:rPr>
        <w:t>cora te digo</w:t>
      </w:r>
      <w:r w:rsidR="00DD0AF3"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bel fio</w:t>
      </w:r>
      <w:r w:rsidR="00DD0AF3"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e si</w:t>
      </w:r>
      <w:r w:rsidR="00DD0AF3"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certant</w:t>
      </w:r>
      <w:r w:rsidR="00DD0AF3" w:rsidRPr="00F641B0">
        <w:rPr>
          <w:rFonts w:ascii="Times" w:hAnsi="Times" w:cs="Times New Roman"/>
          <w:color w:val="000000" w:themeColor="text1"/>
          <w:lang w:val="en-US"/>
        </w:rPr>
        <w:t>,</w:t>
      </w:r>
    </w:p>
    <w:p w14:paraId="6584757B" w14:textId="49CA61A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se co</w:t>
      </w:r>
      <w:r w:rsidR="00DD0AF3" w:rsidRPr="00F641B0">
        <w:rPr>
          <w:rFonts w:ascii="Times" w:hAnsi="Times" w:cs="Times New Roman"/>
          <w:color w:val="000000" w:themeColor="text1"/>
          <w:lang w:val="en-US"/>
        </w:rPr>
        <w:t>stor che tu vi in l'</w:t>
      </w:r>
      <w:r w:rsidRPr="00F641B0">
        <w:rPr>
          <w:rFonts w:ascii="Times" w:hAnsi="Times" w:cs="Times New Roman"/>
          <w:color w:val="000000" w:themeColor="text1"/>
          <w:lang w:val="en-US"/>
        </w:rPr>
        <w:t>afan</w:t>
      </w:r>
    </w:p>
    <w:p w14:paraId="259BCCD3" w14:textId="652F1DD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Avesse tuto lo texoro Charloman</w:t>
      </w:r>
      <w:r w:rsidR="00DD0AF3" w:rsidRPr="00F641B0">
        <w:rPr>
          <w:rFonts w:ascii="Times" w:hAnsi="Times" w:cs="Times New Roman"/>
          <w:color w:val="000000" w:themeColor="text1"/>
          <w:lang w:val="en-US"/>
        </w:rPr>
        <w:t>,</w:t>
      </w:r>
    </w:p>
    <w:p w14:paraId="650D7120" w14:textId="391C78B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D0AF3" w:rsidRPr="00F641B0">
        <w:rPr>
          <w:rFonts w:ascii="Times" w:hAnsi="Times" w:cs="Times New Roman"/>
          <w:i/>
          <w:iCs/>
          <w:color w:val="000000" w:themeColor="text1"/>
          <w:lang w:val="en-US"/>
        </w:rPr>
        <w:t>er</w:t>
      </w:r>
      <w:r w:rsidRPr="00F641B0">
        <w:rPr>
          <w:rFonts w:ascii="Times" w:hAnsi="Times" w:cs="Times New Roman"/>
          <w:iCs/>
          <w:color w:val="000000" w:themeColor="text1"/>
          <w:lang w:val="en-US"/>
        </w:rPr>
        <w:t xml:space="preserve"> </w:t>
      </w:r>
      <w:r w:rsidR="00DD0AF3" w:rsidRPr="00F641B0">
        <w:rPr>
          <w:rFonts w:ascii="Times" w:hAnsi="Times" w:cs="Times New Roman"/>
          <w:color w:val="000000" w:themeColor="text1"/>
          <w:lang w:val="en-US"/>
        </w:rPr>
        <w:t>podersse trar de dosso q</w:t>
      </w:r>
      <w:r w:rsidR="00DD0AF3" w:rsidRPr="00F641B0">
        <w:rPr>
          <w:rFonts w:ascii="Times" w:hAnsi="Times" w:cs="Times New Roman"/>
          <w:i/>
          <w:color w:val="000000" w:themeColor="text1"/>
          <w:lang w:val="en-US"/>
        </w:rPr>
        <w:t>ue</w:t>
      </w:r>
      <w:r w:rsidR="00DD0AF3" w:rsidRPr="00F641B0">
        <w:rPr>
          <w:rFonts w:ascii="Times" w:hAnsi="Times" w:cs="Times New Roman"/>
          <w:color w:val="000000" w:themeColor="text1"/>
          <w:lang w:val="en-US"/>
        </w:rPr>
        <w:t>sti drapi v</w:t>
      </w:r>
      <w:r w:rsidRPr="00F641B0">
        <w:rPr>
          <w:rFonts w:ascii="Times" w:hAnsi="Times" w:cs="Times New Roman"/>
          <w:color w:val="000000" w:themeColor="text1"/>
          <w:lang w:val="en-US"/>
        </w:rPr>
        <w:t>illan</w:t>
      </w:r>
    </w:p>
    <w:p w14:paraId="4FB9B47D" w14:textId="6ABE57E8" w:rsidR="0070778F" w:rsidRPr="00F641B0" w:rsidRDefault="00DD0A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li serave avixo che çà</w:t>
      </w:r>
      <w:r w:rsidR="0070778F"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iCs/>
          <w:color w:val="000000" w:themeColor="text1"/>
          <w:lang w:val="en-US"/>
        </w:rPr>
        <w:t xml:space="preserve"> </w:t>
      </w:r>
      <w:r w:rsidR="0070778F" w:rsidRPr="00F641B0">
        <w:rPr>
          <w:rFonts w:ascii="Times" w:hAnsi="Times" w:cs="Times New Roman"/>
          <w:color w:val="000000" w:themeColor="text1"/>
          <w:lang w:val="en-US"/>
        </w:rPr>
        <w:t>man</w:t>
      </w:r>
    </w:p>
    <w:p w14:paraId="224DED6A" w14:textId="129CC6DC" w:rsidR="0070778F" w:rsidRPr="00F641B0" w:rsidRDefault="0079117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70778F" w:rsidRPr="00F641B0">
        <w:rPr>
          <w:rFonts w:ascii="Times" w:hAnsi="Times" w:cs="Times New Roman"/>
          <w:color w:val="000000" w:themeColor="text1"/>
          <w:lang w:val="en-US"/>
        </w:rPr>
        <w:t>i traçesse</w:t>
      </w:r>
      <w:r w:rsidR="00DD0AF3"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del fuogo serave san</w:t>
      </w:r>
      <w:r w:rsidR="00DD0AF3" w:rsidRPr="00F641B0">
        <w:rPr>
          <w:rFonts w:ascii="Times" w:hAnsi="Times" w:cs="Times New Roman"/>
          <w:color w:val="000000" w:themeColor="text1"/>
          <w:lang w:val="en-US"/>
        </w:rPr>
        <w:t>.</w:t>
      </w:r>
    </w:p>
    <w:p w14:paraId="2299B25C" w14:textId="2CD2A1FC" w:rsidR="0070778F" w:rsidRPr="00F641B0" w:rsidRDefault="00DD0A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Questo non può </w:t>
      </w:r>
      <w:r w:rsidR="00323C9E" w:rsidRPr="00F641B0">
        <w:rPr>
          <w:rFonts w:ascii="Times" w:hAnsi="Times" w:cs="Times New Roman"/>
          <w:color w:val="000000" w:themeColor="text1"/>
          <w:lang w:val="en-US"/>
        </w:rPr>
        <w:t>e</w:t>
      </w:r>
      <w:r w:rsidR="00572B24" w:rsidRPr="00F641B0">
        <w:rPr>
          <w:rFonts w:ascii="Times" w:hAnsi="Times" w:cs="Times New Roman"/>
          <w:color w:val="000000" w:themeColor="text1"/>
          <w:lang w:val="en-US"/>
        </w:rPr>
        <w:t>s</w:t>
      </w:r>
      <w:r w:rsidR="00323C9E" w:rsidRPr="00F641B0">
        <w:rPr>
          <w:rFonts w:ascii="Times" w:hAnsi="Times" w:cs="Times New Roman"/>
          <w:i/>
          <w:color w:val="000000" w:themeColor="text1"/>
          <w:lang w:val="en-US"/>
        </w:rPr>
        <w:t>er</w:t>
      </w:r>
      <w:r w:rsidR="00323C9E"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ch'</w:t>
      </w:r>
      <w:r w:rsidR="0070778F" w:rsidRPr="00F641B0">
        <w:rPr>
          <w:rFonts w:ascii="Times" w:hAnsi="Times" w:cs="Times New Roman"/>
          <w:color w:val="000000" w:themeColor="text1"/>
          <w:lang w:val="en-US"/>
        </w:rPr>
        <w:t>el çustixier sovran</w:t>
      </w:r>
    </w:p>
    <w:p w14:paraId="7D5C2565" w14:textId="1E126435" w:rsidR="0070778F" w:rsidRPr="00F641B0" w:rsidRDefault="00DD0A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vol cussì</w:t>
      </w:r>
      <w:r w:rsidR="0070778F" w:rsidRPr="00F641B0">
        <w:rPr>
          <w:rFonts w:ascii="Times" w:hAnsi="Times" w:cs="Times New Roman"/>
          <w:color w:val="000000" w:themeColor="text1"/>
          <w:lang w:val="en-US"/>
        </w:rPr>
        <w:t xml:space="preserve"> durar el sso ingan</w:t>
      </w:r>
      <w:r w:rsidRPr="00F641B0">
        <w:rPr>
          <w:rFonts w:ascii="Times" w:hAnsi="Times" w:cs="Times New Roman"/>
          <w:color w:val="000000" w:themeColor="text1"/>
          <w:lang w:val="en-US"/>
        </w:rPr>
        <w:t>,</w:t>
      </w:r>
    </w:p>
    <w:p w14:paraId="531399D0" w14:textId="32BD2A74" w:rsidR="0070778F" w:rsidRPr="00F641B0" w:rsidRDefault="00674FD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fo asé</w:t>
      </w:r>
      <w:r w:rsidR="0070778F" w:rsidRPr="00F641B0">
        <w:rPr>
          <w:rFonts w:ascii="Times" w:hAnsi="Times" w:cs="Times New Roman"/>
          <w:color w:val="000000" w:themeColor="text1"/>
          <w:lang w:val="en-US"/>
        </w:rPr>
        <w:t xml:space="preserve"> a morir p</w:t>
      </w:r>
      <w:r w:rsidR="00DD0AF3" w:rsidRPr="00F641B0">
        <w:rPr>
          <w:rFonts w:ascii="Times" w:hAnsi="Times" w:cs="Times New Roman"/>
          <w:i/>
          <w:iCs/>
          <w:color w:val="000000" w:themeColor="text1"/>
          <w:lang w:val="en-US"/>
        </w:rPr>
        <w:t>er</w:t>
      </w:r>
      <w:r w:rsidR="00DD0AF3" w:rsidRPr="00F641B0">
        <w:rPr>
          <w:rFonts w:ascii="Times" w:hAnsi="Times" w:cs="Times New Roman"/>
          <w:color w:val="000000" w:themeColor="text1"/>
          <w:lang w:val="en-US"/>
        </w:rPr>
        <w:t xml:space="preserve"> l'omo</w:t>
      </w:r>
      <w:r w:rsidR="0070778F" w:rsidRPr="00F641B0">
        <w:rPr>
          <w:rFonts w:ascii="Times" w:hAnsi="Times" w:cs="Times New Roman"/>
          <w:color w:val="000000" w:themeColor="text1"/>
          <w:lang w:val="en-US"/>
        </w:rPr>
        <w:t xml:space="preserve"> human</w:t>
      </w:r>
      <w:r w:rsidR="00DD0AF3" w:rsidRPr="00F641B0">
        <w:rPr>
          <w:rFonts w:ascii="Times" w:hAnsi="Times" w:cs="Times New Roman"/>
          <w:color w:val="000000" w:themeColor="text1"/>
          <w:lang w:val="en-US"/>
        </w:rPr>
        <w:t>."</w:t>
      </w:r>
    </w:p>
    <w:p w14:paraId="32009FCC" w14:textId="50027B8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(88R) P</w:t>
      </w:r>
      <w:r w:rsidR="00DD0AF3"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queste parole viem lo conte palido e van</w:t>
      </w:r>
    </w:p>
    <w:p w14:paraId="5CFF29C7" w14:textId="1C00240D" w:rsidR="0070778F" w:rsidRPr="00F641B0" w:rsidRDefault="000C67C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w:t>
      </w:r>
      <w:r w:rsidR="0070778F" w:rsidRPr="00F641B0">
        <w:rPr>
          <w:rFonts w:ascii="Times" w:hAnsi="Times" w:cs="Times New Roman"/>
          <w:color w:val="000000" w:themeColor="text1"/>
          <w:lang w:val="en-US"/>
        </w:rPr>
        <w:t>an Guielmo lo prexe p</w:t>
      </w:r>
      <w:r w:rsidR="00DD0AF3"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la man</w:t>
      </w:r>
      <w:r w:rsidR="00DD0AF3" w:rsidRPr="00F641B0">
        <w:rPr>
          <w:rFonts w:ascii="Times" w:hAnsi="Times" w:cs="Times New Roman"/>
          <w:color w:val="000000" w:themeColor="text1"/>
          <w:lang w:val="en-US"/>
        </w:rPr>
        <w:t>,</w:t>
      </w:r>
    </w:p>
    <w:p w14:paraId="43F29ADF" w14:textId="2DAD2BA4" w:rsidR="0070778F" w:rsidRPr="00F641B0" w:rsidRDefault="00DD0A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Andemo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da questi plui lutan</w:t>
      </w:r>
      <w:r w:rsidRPr="00F641B0">
        <w:rPr>
          <w:rFonts w:ascii="Times" w:hAnsi="Times" w:cs="Times New Roman"/>
          <w:color w:val="000000" w:themeColor="text1"/>
          <w:lang w:val="en-US"/>
        </w:rPr>
        <w:t>."</w:t>
      </w:r>
    </w:p>
    <w:p w14:paraId="4D2C4636" w14:textId="0770D44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w:t>
      </w:r>
      <w:r w:rsidR="006F4BBB" w:rsidRPr="00F641B0">
        <w:rPr>
          <w:rFonts w:ascii="Times" w:hAnsi="Times" w:cs="Times New Roman"/>
          <w:color w:val="000000" w:themeColor="text1"/>
          <w:lang w:val="en-US"/>
        </w:rPr>
        <w:t xml:space="preserve"> E</w:t>
      </w:r>
      <w:r w:rsidRPr="00F641B0">
        <w:rPr>
          <w:rFonts w:ascii="Times" w:hAnsi="Times" w:cs="Times New Roman"/>
          <w:color w:val="000000" w:themeColor="text1"/>
          <w:lang w:val="en-US"/>
        </w:rPr>
        <w:t>nea dixe</w:t>
      </w:r>
      <w:r w:rsidR="006F4BB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6F4BBB" w:rsidRPr="00F641B0">
        <w:rPr>
          <w:rFonts w:ascii="Times" w:hAnsi="Times" w:cs="Times New Roman"/>
          <w:color w:val="000000" w:themeColor="text1"/>
          <w:lang w:val="en-US"/>
        </w:rPr>
        <w:t>"Or ssié p</w:t>
      </w:r>
      <w:r w:rsidR="006F4BBB" w:rsidRPr="00F641B0">
        <w:rPr>
          <w:rFonts w:ascii="Times" w:hAnsi="Times" w:cs="Times New Roman"/>
          <w:i/>
          <w:color w:val="000000" w:themeColor="text1"/>
          <w:lang w:val="en-US"/>
        </w:rPr>
        <w:t>ri</w:t>
      </w:r>
      <w:r w:rsidRPr="00F641B0">
        <w:rPr>
          <w:rFonts w:ascii="Times" w:hAnsi="Times" w:cs="Times New Roman"/>
          <w:color w:val="000000" w:themeColor="text1"/>
          <w:lang w:val="en-US"/>
        </w:rPr>
        <w:t>meran</w:t>
      </w:r>
      <w:r w:rsidR="006F4BBB" w:rsidRPr="00F641B0">
        <w:rPr>
          <w:rFonts w:ascii="Times" w:hAnsi="Times" w:cs="Times New Roman"/>
          <w:color w:val="000000" w:themeColor="text1"/>
          <w:lang w:val="en-US"/>
        </w:rPr>
        <w:t>,</w:t>
      </w:r>
    </w:p>
    <w:p w14:paraId="368E605B" w14:textId="0E71553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P</w:t>
      </w:r>
      <w:r w:rsidR="006F4BBB" w:rsidRPr="00F641B0">
        <w:rPr>
          <w:rFonts w:ascii="Times" w:hAnsi="Times" w:cs="Times New Roman"/>
          <w:i/>
          <w:iCs/>
          <w:color w:val="000000" w:themeColor="text1"/>
          <w:lang w:val="en-US"/>
        </w:rPr>
        <w:t>er</w:t>
      </w:r>
      <w:r w:rsidR="006F4BBB" w:rsidRPr="00F641B0">
        <w:rPr>
          <w:rFonts w:ascii="Times" w:hAnsi="Times" w:cs="Times New Roman"/>
          <w:color w:val="000000" w:themeColor="text1"/>
          <w:lang w:val="en-US"/>
        </w:rPr>
        <w:t xml:space="preserve"> questo inferno sié</w:t>
      </w:r>
      <w:r w:rsidRPr="00F641B0">
        <w:rPr>
          <w:rFonts w:ascii="Times" w:hAnsi="Times" w:cs="Times New Roman"/>
          <w:color w:val="000000" w:themeColor="text1"/>
          <w:lang w:val="en-US"/>
        </w:rPr>
        <w:t xml:space="preserve"> nostro capetan</w:t>
      </w:r>
      <w:r w:rsidR="006F4BBB" w:rsidRPr="00F641B0">
        <w:rPr>
          <w:rFonts w:ascii="Times" w:hAnsi="Times" w:cs="Times New Roman"/>
          <w:color w:val="000000" w:themeColor="text1"/>
          <w:lang w:val="en-US"/>
        </w:rPr>
        <w:t>."</w:t>
      </w:r>
    </w:p>
    <w:p w14:paraId="0F135BA1" w14:textId="5D58B8CB" w:rsidR="0070778F" w:rsidRPr="00F641B0" w:rsidRDefault="006F4B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Volentiera sier</w:t>
      </w:r>
      <w:r w:rsidRPr="00F641B0">
        <w:rPr>
          <w:rFonts w:ascii="Times" w:hAnsi="Times" w:cs="Times New Roman"/>
          <w:color w:val="000000" w:themeColor="text1"/>
          <w:lang w:val="en-US"/>
        </w:rPr>
        <w:t>,"</w:t>
      </w:r>
      <w:r w:rsidR="000C48A4" w:rsidRPr="00F641B0">
        <w:rPr>
          <w:rFonts w:ascii="Times" w:hAnsi="Times" w:cs="Times New Roman"/>
          <w:color w:val="000000" w:themeColor="text1"/>
          <w:lang w:val="en-US"/>
        </w:rPr>
        <w:t xml:space="preserve"> dixe lo spirito troj</w:t>
      </w:r>
      <w:r w:rsidR="0070778F" w:rsidRPr="00F641B0">
        <w:rPr>
          <w:rFonts w:ascii="Times" w:hAnsi="Times" w:cs="Times New Roman"/>
          <w:color w:val="000000" w:themeColor="text1"/>
          <w:lang w:val="en-US"/>
        </w:rPr>
        <w:t>an</w:t>
      </w:r>
      <w:r w:rsidRPr="00F641B0">
        <w:rPr>
          <w:rFonts w:ascii="Times" w:hAnsi="Times" w:cs="Times New Roman"/>
          <w:color w:val="000000" w:themeColor="text1"/>
          <w:lang w:val="en-US"/>
        </w:rPr>
        <w:t>.</w:t>
      </w:r>
    </w:p>
    <w:p w14:paraId="74AED76C" w14:textId="7BFD46AF" w:rsidR="0070778F" w:rsidRPr="00F641B0" w:rsidRDefault="00323C9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pedona lo lagremoxo T</w:t>
      </w:r>
      <w:r w:rsidR="000C48A4" w:rsidRPr="00F641B0">
        <w:rPr>
          <w:rFonts w:ascii="Times" w:hAnsi="Times" w:cs="Times New Roman"/>
          <w:color w:val="000000" w:themeColor="text1"/>
          <w:lang w:val="en-US"/>
        </w:rPr>
        <w:t>roj</w:t>
      </w:r>
      <w:r w:rsidR="0070778F" w:rsidRPr="00F641B0">
        <w:rPr>
          <w:rFonts w:ascii="Times" w:hAnsi="Times" w:cs="Times New Roman"/>
          <w:color w:val="000000" w:themeColor="text1"/>
          <w:lang w:val="en-US"/>
        </w:rPr>
        <w:t>an</w:t>
      </w:r>
    </w:p>
    <w:p w14:paraId="728B4351" w14:textId="394B2D3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6F4BBB" w:rsidRPr="00F641B0">
        <w:rPr>
          <w:rFonts w:ascii="Times" w:hAnsi="Times" w:cs="Times New Roman"/>
          <w:i/>
          <w:iCs/>
          <w:color w:val="000000" w:themeColor="text1"/>
          <w:lang w:val="en-US"/>
        </w:rPr>
        <w:t>er</w:t>
      </w:r>
      <w:r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un camin che de spirito fo plan</w:t>
      </w:r>
      <w:r w:rsidR="006F4BBB" w:rsidRPr="00F641B0">
        <w:rPr>
          <w:rFonts w:ascii="Times" w:hAnsi="Times" w:cs="Times New Roman"/>
          <w:color w:val="000000" w:themeColor="text1"/>
          <w:lang w:val="en-US"/>
        </w:rPr>
        <w:t>,</w:t>
      </w:r>
    </w:p>
    <w:p w14:paraId="63A268A5" w14:textId="0BBAE725" w:rsidR="0070778F" w:rsidRPr="00F641B0" w:rsidRDefault="006F4B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"Ti che fossi fiol del parente Filiv</w:t>
      </w:r>
      <w:r w:rsidR="0070778F" w:rsidRPr="00F641B0">
        <w:rPr>
          <w:rFonts w:ascii="Times" w:hAnsi="Times" w:cs="Times New Roman"/>
          <w:color w:val="000000" w:themeColor="text1"/>
          <w:lang w:val="en-US"/>
        </w:rPr>
        <w:t>an</w:t>
      </w:r>
      <w:r w:rsidRPr="00F641B0">
        <w:rPr>
          <w:rFonts w:ascii="Times" w:hAnsi="Times" w:cs="Times New Roman"/>
          <w:color w:val="000000" w:themeColor="text1"/>
          <w:lang w:val="en-US"/>
        </w:rPr>
        <w:t>,</w:t>
      </w:r>
    </w:p>
    <w:p w14:paraId="68956345" w14:textId="5EBEB069" w:rsidR="0070778F" w:rsidRPr="00F641B0" w:rsidRDefault="00B57C9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sun quelli ch'à·</w:t>
      </w:r>
      <w:r w:rsidR="0070778F" w:rsidRPr="00F641B0">
        <w:rPr>
          <w:rFonts w:ascii="Times" w:hAnsi="Times" w:cs="Times New Roman"/>
          <w:color w:val="000000" w:themeColor="text1"/>
          <w:lang w:val="en-US"/>
        </w:rPr>
        <w:t>l vixaço tiran</w:t>
      </w:r>
      <w:r w:rsidR="006F4BBB" w:rsidRPr="00F641B0">
        <w:rPr>
          <w:rFonts w:ascii="Times" w:hAnsi="Times" w:cs="Times New Roman"/>
          <w:color w:val="000000" w:themeColor="text1"/>
          <w:lang w:val="en-US"/>
        </w:rPr>
        <w:t>?</w:t>
      </w:r>
    </w:p>
    <w:p w14:paraId="460E4C65" w14:textId="702C650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Davanti </w:t>
      </w:r>
      <w:r w:rsidR="0084084D">
        <w:rPr>
          <w:rFonts w:ascii="Times" w:hAnsi="Times" w:cs="Times New Roman"/>
          <w:color w:val="000000" w:themeColor="text1"/>
          <w:lang w:val="en-US"/>
        </w:rPr>
        <w:t>li·ss</w:t>
      </w:r>
      <w:r w:rsidRPr="00F641B0">
        <w:rPr>
          <w:rFonts w:ascii="Times" w:hAnsi="Times" w:cs="Times New Roman"/>
          <w:color w:val="000000" w:themeColor="text1"/>
          <w:lang w:val="en-US"/>
        </w:rPr>
        <w:t>uo ogli tien le soe man</w:t>
      </w:r>
      <w:r w:rsidR="006F4BBB" w:rsidRPr="00F641B0">
        <w:rPr>
          <w:rFonts w:ascii="Times" w:hAnsi="Times" w:cs="Times New Roman"/>
          <w:color w:val="000000" w:themeColor="text1"/>
          <w:lang w:val="en-US"/>
        </w:rPr>
        <w:t>,</w:t>
      </w:r>
    </w:p>
    <w:p w14:paraId="2D95A1F9" w14:textId="73AF3C8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Fin alli</w:t>
      </w:r>
      <w:r w:rsidR="006F4BBB" w:rsidRPr="00F641B0">
        <w:rPr>
          <w:rFonts w:ascii="Times" w:hAnsi="Times" w:cs="Times New Roman"/>
          <w:color w:val="000000" w:themeColor="text1"/>
          <w:lang w:val="en-US"/>
        </w:rPr>
        <w:t xml:space="preserve"> schai è</w:t>
      </w:r>
      <w:r w:rsidRPr="00F641B0">
        <w:rPr>
          <w:rFonts w:ascii="Times" w:hAnsi="Times" w:cs="Times New Roman"/>
          <w:color w:val="000000" w:themeColor="text1"/>
          <w:lang w:val="en-US"/>
        </w:rPr>
        <w:t>no ficadi in paltan</w:t>
      </w:r>
      <w:r w:rsidR="00B57C95" w:rsidRPr="00F641B0">
        <w:rPr>
          <w:rStyle w:val="FootnoteReference"/>
          <w:rFonts w:ascii="Times" w:hAnsi="Times" w:cs="Times New Roman"/>
          <w:color w:val="000000" w:themeColor="text1"/>
          <w:lang w:val="en-US"/>
        </w:rPr>
        <w:footnoteReference w:id="513"/>
      </w:r>
    </w:p>
    <w:p w14:paraId="60739AC8" w14:textId="1FC7B20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manganel</w:t>
      </w:r>
      <w:r w:rsidR="00B57C95" w:rsidRPr="00F641B0">
        <w:rPr>
          <w:rFonts w:ascii="Times" w:hAnsi="Times" w:cs="Times New Roman"/>
          <w:color w:val="000000" w:themeColor="text1"/>
          <w:lang w:val="en-US"/>
        </w:rPr>
        <w:t>é</w:t>
      </w:r>
      <w:r w:rsidR="00B57C95" w:rsidRPr="00F641B0">
        <w:rPr>
          <w:rStyle w:val="FootnoteReference"/>
          <w:rFonts w:ascii="Times" w:hAnsi="Times" w:cs="Times New Roman"/>
          <w:color w:val="000000" w:themeColor="text1"/>
          <w:lang w:val="en-US"/>
        </w:rPr>
        <w:footnoteReference w:id="514"/>
      </w:r>
      <w:r w:rsidRPr="00F641B0">
        <w:rPr>
          <w:rFonts w:ascii="Times" w:hAnsi="Times" w:cs="Times New Roman"/>
          <w:color w:val="000000" w:themeColor="text1"/>
          <w:lang w:val="en-US"/>
        </w:rPr>
        <w:t xml:space="preserve"> sun per </w:t>
      </w:r>
      <w:r w:rsidRPr="00F641B0">
        <w:rPr>
          <w:rFonts w:ascii="Times" w:hAnsi="Times" w:cs="Times New Roman"/>
          <w:color w:val="000000" w:themeColor="text1"/>
          <w:highlight w:val="yellow"/>
          <w:lang w:val="en-US"/>
        </w:rPr>
        <w:t>deficio</w:t>
      </w:r>
      <w:r w:rsidR="001234FA">
        <w:rPr>
          <w:rStyle w:val="FootnoteReference"/>
          <w:rFonts w:ascii="Times" w:hAnsi="Times" w:cs="Times New Roman"/>
          <w:color w:val="000000" w:themeColor="text1"/>
          <w:highlight w:val="yellow"/>
          <w:lang w:val="en-US"/>
        </w:rPr>
        <w:footnoteReference w:id="515"/>
      </w:r>
      <w:r w:rsidRPr="00F641B0">
        <w:rPr>
          <w:rFonts w:ascii="Times" w:hAnsi="Times" w:cs="Times New Roman"/>
          <w:color w:val="000000" w:themeColor="text1"/>
          <w:lang w:val="en-US"/>
        </w:rPr>
        <w:t xml:space="preserve"> lutan</w:t>
      </w:r>
    </w:p>
    <w:p w14:paraId="4E05D5E1" w14:textId="5F16EAE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quelo responde</w:t>
      </w:r>
      <w:r w:rsidR="00D16C99" w:rsidRPr="00F641B0">
        <w:rPr>
          <w:rFonts w:ascii="Times" w:hAnsi="Times" w:cs="Times New Roman"/>
          <w:color w:val="000000" w:themeColor="text1"/>
          <w:lang w:val="en-US"/>
        </w:rPr>
        <w:t>, che non fo çà</w:t>
      </w:r>
      <w:r w:rsidRPr="00F641B0">
        <w:rPr>
          <w:rFonts w:ascii="Times" w:hAnsi="Times" w:cs="Times New Roman"/>
          <w:color w:val="000000" w:themeColor="text1"/>
          <w:lang w:val="en-US"/>
        </w:rPr>
        <w:t xml:space="preserve"> vilan</w:t>
      </w:r>
      <w:r w:rsidR="00D16C99" w:rsidRPr="00F641B0">
        <w:rPr>
          <w:rFonts w:ascii="Times" w:hAnsi="Times" w:cs="Times New Roman"/>
          <w:color w:val="000000" w:themeColor="text1"/>
          <w:lang w:val="en-US"/>
        </w:rPr>
        <w:t>,</w:t>
      </w:r>
    </w:p>
    <w:p w14:paraId="50EAEFCE" w14:textId="3A5D2B39" w:rsidR="0070778F" w:rsidRPr="00F641B0" w:rsidRDefault="00D16C9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Costor son cublari fioli de putan</w:t>
      </w:r>
      <w:r w:rsidRPr="00F641B0">
        <w:rPr>
          <w:rFonts w:ascii="Times" w:hAnsi="Times" w:cs="Times New Roman"/>
          <w:color w:val="000000" w:themeColor="text1"/>
          <w:lang w:val="en-US"/>
        </w:rPr>
        <w:t>,</w:t>
      </w:r>
    </w:p>
    <w:p w14:paraId="5FFE8E39" w14:textId="3085F6B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w:t>
      </w:r>
      <w:r w:rsidR="00D16C99" w:rsidRPr="00F641B0">
        <w:rPr>
          <w:rFonts w:ascii="Times" w:hAnsi="Times" w:cs="Times New Roman"/>
          <w:i/>
          <w:iCs/>
          <w:color w:val="000000" w:themeColor="text1"/>
          <w:lang w:val="en-US"/>
        </w:rPr>
        <w:t>er</w:t>
      </w:r>
      <w:r w:rsidR="00D16C99" w:rsidRPr="00F641B0">
        <w:rPr>
          <w:rFonts w:ascii="Times" w:hAnsi="Times" w:cs="Times New Roman"/>
          <w:color w:val="000000" w:themeColor="text1"/>
          <w:lang w:val="en-US"/>
        </w:rPr>
        <w:t>vivano pur d'</w:t>
      </w:r>
      <w:r w:rsidRPr="00F641B0">
        <w:rPr>
          <w:rFonts w:ascii="Times" w:hAnsi="Times" w:cs="Times New Roman"/>
          <w:color w:val="000000" w:themeColor="text1"/>
          <w:lang w:val="en-US"/>
        </w:rPr>
        <w:t>es</w:t>
      </w:r>
      <w:r w:rsidR="00323C9E"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rufian</w:t>
      </w:r>
    </w:p>
    <w:p w14:paraId="43A2F91F" w14:textId="64AF30F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de portar novele da lutan</w:t>
      </w:r>
      <w:r w:rsidR="00D16C99" w:rsidRPr="00F641B0">
        <w:rPr>
          <w:rFonts w:ascii="Times" w:hAnsi="Times" w:cs="Times New Roman"/>
          <w:color w:val="000000" w:themeColor="text1"/>
          <w:lang w:val="en-US"/>
        </w:rPr>
        <w:t>.</w:t>
      </w:r>
    </w:p>
    <w:p w14:paraId="3EFEC4E0" w14:textId="1BEAD9B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Delle suo pene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trar lo san</w:t>
      </w:r>
      <w:r w:rsidR="00D16C99" w:rsidRPr="00F641B0">
        <w:rPr>
          <w:rFonts w:ascii="Times" w:hAnsi="Times" w:cs="Times New Roman"/>
          <w:color w:val="000000" w:themeColor="text1"/>
          <w:lang w:val="en-US"/>
        </w:rPr>
        <w:t>."</w:t>
      </w:r>
    </w:p>
    <w:p w14:paraId="092A1C19" w14:textId="703BF818" w:rsidR="00D16C99" w:rsidRPr="00F641B0" w:rsidRDefault="00425BF5" w:rsidP="00D16C99">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164</w:t>
      </w:r>
      <w:r w:rsidR="0070778F" w:rsidRPr="00F641B0">
        <w:rPr>
          <w:rFonts w:ascii="Times" w:hAnsi="Times" w:cs="Times New Roman"/>
          <w:bCs/>
          <w:color w:val="000000" w:themeColor="text1"/>
          <w:lang w:val="en-US"/>
        </w:rPr>
        <w:t xml:space="preserve">] </w:t>
      </w:r>
    </w:p>
    <w:p w14:paraId="4ED38C7B" w14:textId="0E90C32A" w:rsidR="0070778F" w:rsidRPr="00F641B0" w:rsidRDefault="00D16C9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Mai çublrari che çublarie no firent</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24C132FC" w14:textId="72D6EDFD" w:rsidR="0070778F" w:rsidRPr="00F641B0" w:rsidRDefault="009B116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70778F" w:rsidRPr="00F641B0">
        <w:rPr>
          <w:rFonts w:ascii="Times" w:hAnsi="Times" w:cs="Times New Roman"/>
          <w:color w:val="000000" w:themeColor="text1"/>
          <w:lang w:val="en-US"/>
        </w:rPr>
        <w:t xml:space="preserve">o lo so mestier </w:t>
      </w:r>
      <w:r w:rsidRPr="00F641B0">
        <w:rPr>
          <w:rFonts w:ascii="Times" w:hAnsi="Times" w:cs="Times New Roman"/>
          <w:color w:val="000000" w:themeColor="text1"/>
          <w:lang w:val="en-US"/>
        </w:rPr>
        <w:t>a l'e</w:t>
      </w:r>
      <w:r w:rsidR="0070778F" w:rsidRPr="00F641B0">
        <w:rPr>
          <w:rFonts w:ascii="Times" w:hAnsi="Times" w:cs="Times New Roman"/>
          <w:color w:val="000000" w:themeColor="text1"/>
          <w:lang w:val="en-US"/>
        </w:rPr>
        <w:t>spie</w:t>
      </w:r>
      <w:r w:rsidR="00B57C95" w:rsidRPr="00F641B0">
        <w:rPr>
          <w:rFonts w:ascii="Times" w:hAnsi="Times" w:cs="Times New Roman"/>
          <w:color w:val="000000" w:themeColor="text1"/>
          <w:lang w:val="en-US"/>
        </w:rPr>
        <w:t xml:space="preserve"> to(rn)</w:t>
      </w:r>
      <w:r w:rsidR="0070778F" w:rsidRPr="00F641B0">
        <w:rPr>
          <w:rFonts w:ascii="Times" w:hAnsi="Times" w:cs="Times New Roman"/>
          <w:color w:val="000000" w:themeColor="text1"/>
          <w:lang w:val="en-US"/>
        </w:rPr>
        <w:t>erent</w:t>
      </w:r>
      <w:r w:rsidR="00B57C95" w:rsidRPr="00F641B0">
        <w:rPr>
          <w:rStyle w:val="FootnoteReference"/>
          <w:rFonts w:ascii="Times" w:hAnsi="Times" w:cs="Times New Roman"/>
          <w:color w:val="000000" w:themeColor="text1"/>
          <w:lang w:val="en-US"/>
        </w:rPr>
        <w:footnoteReference w:id="516"/>
      </w:r>
    </w:p>
    <w:p w14:paraId="22CDC165" w14:textId="2178732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009B116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far mal e dir a</w:t>
      </w:r>
      <w:r w:rsidR="00B57C95"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tramant</w:t>
      </w:r>
      <w:r w:rsidR="00B57C95" w:rsidRPr="00F641B0">
        <w:rPr>
          <w:rStyle w:val="FootnoteReference"/>
          <w:rFonts w:ascii="Times" w:hAnsi="Times" w:cs="Times New Roman"/>
          <w:color w:val="000000" w:themeColor="text1"/>
          <w:lang w:val="en-US"/>
        </w:rPr>
        <w:footnoteReference w:id="517"/>
      </w:r>
    </w:p>
    <w:p w14:paraId="4A80FCFC" w14:textId="6536EFE2" w:rsidR="0070778F" w:rsidRPr="00F641B0" w:rsidRDefault="009B116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In putaneço molte p</w:t>
      </w:r>
      <w:r w:rsidRPr="00F641B0">
        <w:rPr>
          <w:rFonts w:ascii="Times" w:hAnsi="Times" w:cs="Times New Roman"/>
          <w:i/>
          <w:color w:val="000000" w:themeColor="text1"/>
          <w:lang w:val="en-US"/>
        </w:rPr>
        <w:t>u</w:t>
      </w:r>
      <w:r w:rsidR="0070778F" w:rsidRPr="00F641B0">
        <w:rPr>
          <w:rFonts w:ascii="Times" w:hAnsi="Times" w:cs="Times New Roman"/>
          <w:color w:val="000000" w:themeColor="text1"/>
          <w:lang w:val="en-US"/>
        </w:rPr>
        <w:t>lçele</w:t>
      </w:r>
      <w:r w:rsidRPr="00F641B0">
        <w:rPr>
          <w:rFonts w:ascii="Times" w:hAnsi="Times" w:cs="Times New Roman"/>
          <w:color w:val="000000" w:themeColor="text1"/>
          <w:lang w:val="en-US"/>
        </w:rPr>
        <w:t xml:space="preserve"> misterent;</w:t>
      </w:r>
    </w:p>
    <w:p w14:paraId="5176195A" w14:textId="357724B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9B116B" w:rsidRPr="00F641B0">
        <w:rPr>
          <w:rFonts w:ascii="Times" w:hAnsi="Times" w:cs="Times New Roman"/>
          <w:i/>
          <w:iCs/>
          <w:color w:val="000000" w:themeColor="text1"/>
          <w:lang w:val="en-US"/>
        </w:rPr>
        <w:t xml:space="preserve">er </w:t>
      </w:r>
      <w:r w:rsidR="009B116B" w:rsidRPr="00F641B0">
        <w:rPr>
          <w:rFonts w:ascii="Times" w:hAnsi="Times" w:cs="Times New Roman"/>
          <w:color w:val="000000" w:themeColor="text1"/>
          <w:lang w:val="en-US"/>
        </w:rPr>
        <w:t>tal maniera avev</w:t>
      </w:r>
      <w:r w:rsidRPr="00F641B0">
        <w:rPr>
          <w:rFonts w:ascii="Times" w:hAnsi="Times" w:cs="Times New Roman"/>
          <w:color w:val="000000" w:themeColor="text1"/>
          <w:lang w:val="en-US"/>
        </w:rPr>
        <w:t>ano drapi e arçent</w:t>
      </w:r>
      <w:r w:rsidR="009B116B" w:rsidRPr="00F641B0">
        <w:rPr>
          <w:rFonts w:ascii="Times" w:hAnsi="Times" w:cs="Times New Roman"/>
          <w:color w:val="000000" w:themeColor="text1"/>
          <w:lang w:val="en-US"/>
        </w:rPr>
        <w:t>.</w:t>
      </w:r>
    </w:p>
    <w:p w14:paraId="3AB76850" w14:textId="7299943B" w:rsidR="0070778F" w:rsidRPr="00F641B0" w:rsidRDefault="009B116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li</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fradeli de questi in sto fangosso tormant</w:t>
      </w:r>
      <w:r w:rsidRPr="00F641B0">
        <w:rPr>
          <w:rFonts w:ascii="Times" w:hAnsi="Times" w:cs="Times New Roman"/>
          <w:color w:val="000000" w:themeColor="text1"/>
          <w:lang w:val="en-US"/>
        </w:rPr>
        <w:t>,</w:t>
      </w:r>
    </w:p>
    <w:p w14:paraId="29299E01" w14:textId="72162B7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9B116B" w:rsidRPr="00F641B0">
        <w:rPr>
          <w:rFonts w:ascii="Times" w:hAnsi="Times" w:cs="Times New Roman"/>
          <w:i/>
          <w:iCs/>
          <w:color w:val="000000" w:themeColor="text1"/>
          <w:lang w:val="en-US"/>
        </w:rPr>
        <w:t>er</w:t>
      </w:r>
      <w:r w:rsidRPr="00F641B0">
        <w:rPr>
          <w:rFonts w:ascii="Times" w:hAnsi="Times" w:cs="Times New Roman"/>
          <w:iCs/>
          <w:color w:val="000000" w:themeColor="text1"/>
          <w:lang w:val="en-US"/>
        </w:rPr>
        <w:t xml:space="preserve"> </w:t>
      </w:r>
      <w:r w:rsidR="009B116B" w:rsidRPr="00F641B0">
        <w:rPr>
          <w:rFonts w:ascii="Times" w:hAnsi="Times" w:cs="Times New Roman"/>
          <w:color w:val="000000" w:themeColor="text1"/>
          <w:lang w:val="en-US"/>
        </w:rPr>
        <w:t>li pié</w:t>
      </w:r>
      <w:r w:rsidRPr="00F641B0">
        <w:rPr>
          <w:rFonts w:ascii="Times" w:hAnsi="Times" w:cs="Times New Roman"/>
          <w:color w:val="000000" w:themeColor="text1"/>
          <w:lang w:val="en-US"/>
        </w:rPr>
        <w:t xml:space="preserve"> d</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oto li diavoli li tient</w:t>
      </w:r>
      <w:r w:rsidR="009B116B" w:rsidRPr="00F641B0">
        <w:rPr>
          <w:rFonts w:ascii="Times" w:hAnsi="Times" w:cs="Times New Roman"/>
          <w:color w:val="000000" w:themeColor="text1"/>
          <w:lang w:val="en-US"/>
        </w:rPr>
        <w:t>.</w:t>
      </w:r>
    </w:p>
    <w:p w14:paraId="3C9F5724" w14:textId="10ADEFA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quelli temeva lo gratar si fortemant</w:t>
      </w:r>
      <w:r w:rsidR="00D82A4F" w:rsidRPr="00F641B0">
        <w:rPr>
          <w:rFonts w:ascii="Times" w:hAnsi="Times" w:cs="Times New Roman"/>
          <w:color w:val="000000" w:themeColor="text1"/>
          <w:lang w:val="en-US"/>
        </w:rPr>
        <w:t>,</w:t>
      </w:r>
    </w:p>
    <w:p w14:paraId="47DEE48F" w14:textId="3675141B" w:rsidR="0070778F" w:rsidRPr="00F641B0" w:rsidRDefault="00D82A4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(88V) Che algun non può</w:t>
      </w:r>
      <w:r w:rsidR="0070778F" w:rsidRPr="00F641B0">
        <w:rPr>
          <w:rFonts w:ascii="Times" w:hAnsi="Times" w:cs="Times New Roman"/>
          <w:color w:val="000000" w:themeColor="text1"/>
          <w:lang w:val="en-US"/>
        </w:rPr>
        <w:t xml:space="preserve"> star fermant</w:t>
      </w:r>
      <w:r w:rsidRPr="00F641B0">
        <w:rPr>
          <w:rFonts w:ascii="Times" w:hAnsi="Times" w:cs="Times New Roman"/>
          <w:color w:val="000000" w:themeColor="text1"/>
          <w:lang w:val="en-US"/>
        </w:rPr>
        <w:t>.</w:t>
      </w:r>
    </w:p>
    <w:p w14:paraId="4CF30BAE" w14:textId="6DAEF94C" w:rsidR="0070778F" w:rsidRPr="00F641B0" w:rsidRDefault="00D82A4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Quele gran piere che sovra </w:t>
      </w:r>
      <w:r w:rsidR="0070778F" w:rsidRPr="00F641B0">
        <w:rPr>
          <w:rFonts w:ascii="Times" w:hAnsi="Times" w:cs="Times New Roman"/>
          <w:color w:val="000000" w:themeColor="text1"/>
          <w:lang w:val="en-US"/>
        </w:rPr>
        <w:t>lo</w:t>
      </w:r>
      <w:r w:rsidR="0070778F" w:rsidRPr="00F641B0">
        <w:rPr>
          <w:rFonts w:ascii="Times" w:hAnsi="Times" w:cs="Times New Roman"/>
          <w:i/>
          <w:color w:val="000000" w:themeColor="text1"/>
          <w:lang w:val="en-US"/>
        </w:rPr>
        <w:t xml:space="preserve">r </w:t>
      </w:r>
      <w:r w:rsidR="0070778F" w:rsidRPr="00F641B0">
        <w:rPr>
          <w:rFonts w:ascii="Times" w:hAnsi="Times" w:cs="Times New Roman"/>
          <w:color w:val="000000" w:themeColor="text1"/>
          <w:lang w:val="en-US"/>
        </w:rPr>
        <w:t>desent</w:t>
      </w:r>
      <w:r w:rsidRPr="00F641B0">
        <w:rPr>
          <w:rFonts w:ascii="Times" w:hAnsi="Times" w:cs="Times New Roman"/>
          <w:color w:val="000000" w:themeColor="text1"/>
          <w:lang w:val="en-US"/>
        </w:rPr>
        <w:t>,</w:t>
      </w:r>
    </w:p>
    <w:p w14:paraId="2313E1DD"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da lutan fano lor avigniment</w:t>
      </w:r>
    </w:p>
    <w:p w14:paraId="4CCC91FB" w14:textId="2674F95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no li tocha</w:t>
      </w:r>
      <w:r w:rsidR="00D82A4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ma gran p</w:t>
      </w:r>
      <w:r w:rsidR="00D82A4F" w:rsidRPr="00F641B0">
        <w:rPr>
          <w:rFonts w:ascii="Times" w:hAnsi="Times" w:cs="Times New Roman"/>
          <w:color w:val="000000" w:themeColor="text1"/>
          <w:lang w:val="en-US"/>
        </w:rPr>
        <w:t>a</w:t>
      </w:r>
      <w:r w:rsidRPr="00F641B0">
        <w:rPr>
          <w:rFonts w:ascii="Times" w:hAnsi="Times" w:cs="Times New Roman"/>
          <w:color w:val="000000" w:themeColor="text1"/>
          <w:lang w:val="en-US"/>
        </w:rPr>
        <w:t>ura li prent</w:t>
      </w:r>
      <w:r w:rsidR="00D82A4F" w:rsidRPr="00F641B0">
        <w:rPr>
          <w:rFonts w:ascii="Times" w:hAnsi="Times" w:cs="Times New Roman"/>
          <w:color w:val="000000" w:themeColor="text1"/>
          <w:lang w:val="en-US"/>
        </w:rPr>
        <w:t>,</w:t>
      </w:r>
    </w:p>
    <w:p w14:paraId="5F093AF3" w14:textId="7365CA8A" w:rsidR="0070778F" w:rsidRPr="00F641B0" w:rsidRDefault="00D82A4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w:t>
      </w:r>
      <w:r w:rsidR="0070778F" w:rsidRPr="00F641B0">
        <w:rPr>
          <w:rFonts w:ascii="Times" w:hAnsi="Times" w:cs="Times New Roman"/>
          <w:color w:val="000000" w:themeColor="text1"/>
          <w:lang w:val="en-US"/>
        </w:rPr>
        <w:t>ono</w:t>
      </w:r>
      <w:r w:rsidRPr="00F641B0">
        <w:rPr>
          <w:rFonts w:ascii="Times" w:hAnsi="Times" w:cs="Times New Roman"/>
          <w:color w:val="000000" w:themeColor="text1"/>
          <w:lang w:val="en-US"/>
        </w:rPr>
        <w:t xml:space="preserve"> novelle ch'eli aporterent</w:t>
      </w:r>
    </w:p>
    <w:p w14:paraId="00276448" w14:textId="586E7A4C" w:rsidR="0070778F" w:rsidRPr="00F641B0" w:rsidRDefault="00D82A4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u</w:t>
      </w:r>
      <w:r w:rsidR="00572B24" w:rsidRPr="00F641B0">
        <w:rPr>
          <w:rFonts w:ascii="Times" w:hAnsi="Times" w:cs="Times New Roman"/>
          <w:color w:val="000000" w:themeColor="text1"/>
          <w:lang w:val="en-US"/>
        </w:rPr>
        <w:t>n</w:t>
      </w:r>
      <w:r w:rsidR="0070778F" w:rsidRPr="00F641B0">
        <w:rPr>
          <w:rFonts w:ascii="Times" w:hAnsi="Times" w:cs="Times New Roman"/>
          <w:color w:val="000000" w:themeColor="text1"/>
          <w:lang w:val="en-US"/>
        </w:rPr>
        <w:t xml:space="preserve"> homo a un altro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far desordament.</w:t>
      </w:r>
    </w:p>
    <w:p w14:paraId="023ED622" w14:textId="09189FE1" w:rsidR="0070778F" w:rsidRPr="00F641B0" w:rsidRDefault="00D82A4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çà</w:t>
      </w:r>
      <w:r w:rsidR="002E7C69">
        <w:rPr>
          <w:rFonts w:ascii="Times" w:hAnsi="Times" w:cs="Times New Roman"/>
          <w:color w:val="000000" w:themeColor="text1"/>
          <w:lang w:val="en-US"/>
        </w:rPr>
        <w:t xml:space="preserve"> per man maçor travai</w:t>
      </w:r>
      <w:r w:rsidR="0070778F" w:rsidRPr="00F641B0">
        <w:rPr>
          <w:rFonts w:ascii="Times" w:hAnsi="Times" w:cs="Times New Roman"/>
          <w:color w:val="000000" w:themeColor="text1"/>
          <w:lang w:val="en-US"/>
        </w:rPr>
        <w:t>a atent</w:t>
      </w:r>
    </w:p>
    <w:p w14:paraId="3FA97DC4" w14:textId="637D96E5" w:rsidR="0070778F" w:rsidRPr="00F641B0" w:rsidRDefault="00D82A4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queli che li cargava cridava </w:t>
      </w:r>
      <w:r w:rsidR="0070778F" w:rsidRPr="00F641B0">
        <w:rPr>
          <w:rFonts w:ascii="Times" w:hAnsi="Times" w:cs="Times New Roman"/>
          <w:color w:val="000000" w:themeColor="text1"/>
          <w:highlight w:val="yellow"/>
          <w:lang w:val="en-US"/>
        </w:rPr>
        <w:t>vaoavant</w:t>
      </w:r>
      <w:r w:rsidR="00572B24" w:rsidRPr="00F641B0">
        <w:rPr>
          <w:rStyle w:val="FootnoteReference"/>
          <w:rFonts w:ascii="Times" w:hAnsi="Times" w:cs="Times New Roman"/>
          <w:color w:val="000000" w:themeColor="text1"/>
          <w:lang w:val="en-US"/>
        </w:rPr>
        <w:footnoteReference w:id="518"/>
      </w:r>
    </w:p>
    <w:p w14:paraId="644A9EE2" w14:textId="426AA28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li dixeva</w:t>
      </w:r>
      <w:r w:rsidR="00D82A4F" w:rsidRPr="00F641B0">
        <w:rPr>
          <w:rFonts w:ascii="Times" w:hAnsi="Times" w:cs="Times New Roman"/>
          <w:color w:val="000000" w:themeColor="text1"/>
          <w:lang w:val="en-US"/>
        </w:rPr>
        <w:t>, "Che fé</w:t>
      </w:r>
      <w:r w:rsidRPr="00F641B0">
        <w:rPr>
          <w:rFonts w:ascii="Times" w:hAnsi="Times" w:cs="Times New Roman"/>
          <w:color w:val="000000" w:themeColor="text1"/>
          <w:lang w:val="en-US"/>
        </w:rPr>
        <w:t xml:space="preserve"> vui si longament</w:t>
      </w:r>
      <w:r w:rsidR="00D82A4F" w:rsidRPr="00F641B0">
        <w:rPr>
          <w:rFonts w:ascii="Times" w:hAnsi="Times" w:cs="Times New Roman"/>
          <w:color w:val="000000" w:themeColor="text1"/>
          <w:lang w:val="en-US"/>
        </w:rPr>
        <w:t>?</w:t>
      </w:r>
    </w:p>
    <w:p w14:paraId="1DBE2416" w14:textId="7B71A7A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t</w:t>
      </w:r>
      <w:r w:rsidR="00D82A4F" w:rsidRPr="00F641B0">
        <w:rPr>
          <w:rFonts w:ascii="Times" w:hAnsi="Times" w:cs="Times New Roman"/>
          <w:color w:val="000000" w:themeColor="text1"/>
          <w:lang w:val="en-US"/>
        </w:rPr>
        <w:t xml:space="preserve">'ò </w:t>
      </w:r>
      <w:r w:rsidRPr="00F641B0">
        <w:rPr>
          <w:rFonts w:ascii="Times" w:hAnsi="Times" w:cs="Times New Roman"/>
          <w:color w:val="000000" w:themeColor="text1"/>
          <w:lang w:val="en-US"/>
        </w:rPr>
        <w:t>gratado e tu grado no me sent</w:t>
      </w:r>
      <w:r w:rsidR="00D82A4F" w:rsidRPr="00F641B0">
        <w:rPr>
          <w:rFonts w:ascii="Times" w:hAnsi="Times" w:cs="Times New Roman"/>
          <w:color w:val="000000" w:themeColor="text1"/>
          <w:lang w:val="en-US"/>
        </w:rPr>
        <w:t>.</w:t>
      </w:r>
    </w:p>
    <w:p w14:paraId="227B2D9F" w14:textId="18C669F0" w:rsidR="0070778F" w:rsidRPr="00F641B0" w:rsidRDefault="001234F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Çà</w:t>
      </w:r>
      <w:r w:rsidR="00D82A4F" w:rsidRPr="00F641B0">
        <w:rPr>
          <w:rFonts w:ascii="Times" w:hAnsi="Times" w:cs="Times New Roman"/>
          <w:color w:val="000000" w:themeColor="text1"/>
          <w:lang w:val="en-US"/>
        </w:rPr>
        <w:t xml:space="preserve"> cri tu far de mi tuto el so</w:t>
      </w:r>
      <w:r w:rsidR="0070778F" w:rsidRPr="00F641B0">
        <w:rPr>
          <w:rFonts w:ascii="Times" w:hAnsi="Times" w:cs="Times New Roman"/>
          <w:color w:val="000000" w:themeColor="text1"/>
          <w:lang w:val="en-US"/>
        </w:rPr>
        <w:t>miant</w:t>
      </w:r>
      <w:r w:rsidR="00572B24" w:rsidRPr="00F641B0">
        <w:rPr>
          <w:rStyle w:val="FootnoteReference"/>
          <w:rFonts w:ascii="Times" w:hAnsi="Times" w:cs="Times New Roman"/>
          <w:color w:val="000000" w:themeColor="text1"/>
          <w:lang w:val="en-US"/>
        </w:rPr>
        <w:footnoteReference w:id="519"/>
      </w:r>
    </w:p>
    <w:p w14:paraId="6A91E721" w14:textId="3A8E1E2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tu faxevi de la mondana çent</w:t>
      </w:r>
      <w:r w:rsidR="00D82A4F" w:rsidRPr="00F641B0">
        <w:rPr>
          <w:rFonts w:ascii="Times" w:hAnsi="Times" w:cs="Times New Roman"/>
          <w:color w:val="000000" w:themeColor="text1"/>
          <w:lang w:val="en-US"/>
        </w:rPr>
        <w:t>?</w:t>
      </w:r>
    </w:p>
    <w:p w14:paraId="7A5CC9EE" w14:textId="4A0758E4"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t'enfla</w:t>
      </w:r>
      <w:r w:rsidR="00572B24" w:rsidRPr="00F641B0">
        <w:rPr>
          <w:rStyle w:val="FootnoteReference"/>
          <w:rFonts w:ascii="Times" w:hAnsi="Times" w:cs="Times New Roman"/>
          <w:color w:val="000000" w:themeColor="text1"/>
          <w:lang w:val="en-US"/>
        </w:rPr>
        <w:footnoteReference w:id="520"/>
      </w:r>
      <w:r w:rsidRPr="00F641B0">
        <w:rPr>
          <w:rFonts w:ascii="Times" w:hAnsi="Times" w:cs="Times New Roman"/>
          <w:color w:val="000000" w:themeColor="text1"/>
          <w:lang w:val="en-US"/>
        </w:rPr>
        <w:t xml:space="preserve"> tosto e dì</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'I</w:t>
      </w:r>
      <w:r w:rsidR="0070778F" w:rsidRPr="00F641B0">
        <w:rPr>
          <w:rFonts w:ascii="Times" w:hAnsi="Times" w:cs="Times New Roman"/>
          <w:color w:val="000000" w:themeColor="text1"/>
          <w:lang w:val="en-US"/>
        </w:rPr>
        <w:t>o me repent</w:t>
      </w:r>
      <w:r w:rsidRPr="00F641B0">
        <w:rPr>
          <w:rFonts w:ascii="Times" w:hAnsi="Times" w:cs="Times New Roman"/>
          <w:color w:val="000000" w:themeColor="text1"/>
          <w:lang w:val="en-US"/>
        </w:rPr>
        <w:t>'.</w:t>
      </w:r>
    </w:p>
    <w:p w14:paraId="54BBB3B5" w14:textId="773397CA"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Guar</w:t>
      </w:r>
      <w:r w:rsidR="0070778F" w:rsidRPr="00F641B0">
        <w:rPr>
          <w:rFonts w:ascii="Times" w:hAnsi="Times" w:cs="Times New Roman"/>
          <w:color w:val="000000" w:themeColor="text1"/>
          <w:lang w:val="en-US"/>
        </w:rPr>
        <w:t>da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fradelo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cun gran colpi li rent</w:t>
      </w:r>
      <w:r w:rsidRPr="00F641B0">
        <w:rPr>
          <w:rFonts w:ascii="Times" w:hAnsi="Times" w:cs="Times New Roman"/>
          <w:color w:val="000000" w:themeColor="text1"/>
          <w:lang w:val="en-US"/>
        </w:rPr>
        <w:t>.</w:t>
      </w:r>
    </w:p>
    <w:p w14:paraId="3FEA1785" w14:textId="115317A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pecadori che sol al corpo atent</w:t>
      </w:r>
      <w:r w:rsidR="005A1AE1" w:rsidRPr="00F641B0">
        <w:rPr>
          <w:rFonts w:ascii="Times" w:hAnsi="Times" w:cs="Times New Roman"/>
          <w:color w:val="000000" w:themeColor="text1"/>
          <w:lang w:val="en-US"/>
        </w:rPr>
        <w:t>,</w:t>
      </w:r>
    </w:p>
    <w:p w14:paraId="12953152" w14:textId="21C800D2"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che de l'anema no se recorda ni</w:t>
      </w:r>
      <w:r w:rsidRPr="00F641B0">
        <w:rPr>
          <w:rFonts w:ascii="Times" w:hAnsi="Times" w:cs="Times New Roman"/>
          <w:i/>
          <w:color w:val="000000" w:themeColor="text1"/>
          <w:lang w:val="en-US"/>
        </w:rPr>
        <w:t>e</w:t>
      </w:r>
      <w:r w:rsidR="0070778F" w:rsidRPr="00F641B0">
        <w:rPr>
          <w:rFonts w:ascii="Times" w:hAnsi="Times" w:cs="Times New Roman"/>
          <w:color w:val="000000" w:themeColor="text1"/>
          <w:lang w:val="en-US"/>
        </w:rPr>
        <w:t>nt</w:t>
      </w:r>
      <w:r w:rsidRPr="00F641B0">
        <w:rPr>
          <w:rFonts w:ascii="Times" w:hAnsi="Times" w:cs="Times New Roman"/>
          <w:color w:val="000000" w:themeColor="text1"/>
          <w:lang w:val="en-US"/>
        </w:rPr>
        <w:t>,</w:t>
      </w:r>
    </w:p>
    <w:p w14:paraId="0091CEC4" w14:textId="64E970D3"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tute guixe che li può</w:t>
      </w:r>
      <w:r w:rsidR="0070778F" w:rsidRPr="00F641B0">
        <w:rPr>
          <w:rFonts w:ascii="Times" w:hAnsi="Times" w:cs="Times New Roman"/>
          <w:color w:val="000000" w:themeColor="text1"/>
          <w:lang w:val="en-US"/>
        </w:rPr>
        <w:t xml:space="preserve"> ranpina e prent</w:t>
      </w:r>
      <w:r w:rsidRPr="00F641B0">
        <w:rPr>
          <w:rFonts w:ascii="Times" w:hAnsi="Times" w:cs="Times New Roman"/>
          <w:color w:val="000000" w:themeColor="text1"/>
          <w:lang w:val="en-US"/>
        </w:rPr>
        <w:t>,</w:t>
      </w:r>
    </w:p>
    <w:p w14:paraId="74B5DC9D" w14:textId="6C7BCA56"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li atende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bel fradelo altretal çuçement</w:t>
      </w:r>
      <w:r w:rsidRPr="00F641B0">
        <w:rPr>
          <w:rFonts w:ascii="Times" w:hAnsi="Times" w:cs="Times New Roman"/>
          <w:color w:val="000000" w:themeColor="text1"/>
          <w:lang w:val="en-US"/>
        </w:rPr>
        <w:t>.</w:t>
      </w:r>
    </w:p>
    <w:p w14:paraId="7FDD61B4" w14:textId="75D5A11B"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Color serà</w:t>
      </w:r>
      <w:r w:rsidR="0070778F"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manevel e dolent</w:t>
      </w:r>
    </w:p>
    <w:p w14:paraId="19ABD263" w14:textId="4BE3DD0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005A1AE1"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aver le suo anime tirarent</w:t>
      </w:r>
      <w:r w:rsidR="005A1AE1" w:rsidRPr="00F641B0">
        <w:rPr>
          <w:rFonts w:ascii="Times" w:hAnsi="Times" w:cs="Times New Roman"/>
          <w:color w:val="000000" w:themeColor="text1"/>
          <w:lang w:val="en-US"/>
        </w:rPr>
        <w:t>."</w:t>
      </w:r>
    </w:p>
    <w:p w14:paraId="7FA31959" w14:textId="503ACA6B" w:rsidR="005A1AE1" w:rsidRPr="00F641B0" w:rsidRDefault="00425BF5" w:rsidP="005A1AE1">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165</w:t>
      </w:r>
      <w:r w:rsidR="0070778F" w:rsidRPr="00F641B0">
        <w:rPr>
          <w:rFonts w:ascii="Times" w:hAnsi="Times" w:cs="Times New Roman"/>
          <w:bCs/>
          <w:color w:val="000000" w:themeColor="text1"/>
          <w:lang w:val="en-US"/>
        </w:rPr>
        <w:t xml:space="preserve">] </w:t>
      </w:r>
    </w:p>
    <w:p w14:paraId="6FB2D157" w14:textId="7DA5042C" w:rsidR="0070778F" w:rsidRPr="00F641B0" w:rsidRDefault="0066338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5A1AE1"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w:t>
      </w:r>
      <w:r w:rsidR="00461BB0">
        <w:rPr>
          <w:rFonts w:ascii="Times" w:hAnsi="Times" w:cs="Times New Roman"/>
          <w:color w:val="000000" w:themeColor="text1"/>
          <w:lang w:val="en-US"/>
        </w:rPr>
        <w:t>lì</w:t>
      </w:r>
      <w:r w:rsidR="005A1AE1" w:rsidRPr="00F641B0">
        <w:rPr>
          <w:rFonts w:ascii="Times" w:hAnsi="Times" w:cs="Times New Roman"/>
          <w:color w:val="000000" w:themeColor="text1"/>
          <w:lang w:val="en-US"/>
        </w:rPr>
        <w:t xml:space="preserve"> à</w:t>
      </w:r>
      <w:r w:rsidR="002E7C69">
        <w:rPr>
          <w:rFonts w:ascii="Times" w:hAnsi="Times" w:cs="Times New Roman"/>
          <w:color w:val="000000" w:themeColor="text1"/>
          <w:lang w:val="en-US"/>
        </w:rPr>
        <w:t xml:space="preserve"> gran travai</w:t>
      </w:r>
      <w:r w:rsidR="0070778F" w:rsidRPr="00F641B0">
        <w:rPr>
          <w:rFonts w:ascii="Times" w:hAnsi="Times" w:cs="Times New Roman"/>
          <w:color w:val="000000" w:themeColor="text1"/>
          <w:lang w:val="en-US"/>
        </w:rPr>
        <w:t>a</w:t>
      </w:r>
      <w:r w:rsidR="005A1AE1" w:rsidRPr="00F641B0">
        <w:rPr>
          <w:rFonts w:ascii="Times" w:hAnsi="Times" w:cs="Times New Roman"/>
          <w:color w:val="000000" w:themeColor="text1"/>
          <w:lang w:val="en-US"/>
        </w:rPr>
        <w:t>," dixe lo çentil mesaçe,</w:t>
      </w:r>
    </w:p>
    <w:p w14:paraId="3A15EB58" w14:textId="64F66261"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"Glorioxo P</w:t>
      </w:r>
      <w:r w:rsidR="0070778F" w:rsidRPr="00F641B0">
        <w:rPr>
          <w:rFonts w:ascii="Times" w:hAnsi="Times" w:cs="Times New Roman"/>
          <w:color w:val="000000" w:themeColor="text1"/>
          <w:lang w:val="en-US"/>
        </w:rPr>
        <w:t>are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de questo grande oltraçe </w:t>
      </w:r>
    </w:p>
    <w:p w14:paraId="75F268CE" w14:textId="77BCF0C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Defendime</w:t>
      </w:r>
      <w:r w:rsidR="005A1AE1" w:rsidRPr="00F641B0">
        <w:rPr>
          <w:rFonts w:ascii="Times" w:hAnsi="Times" w:cs="Times New Roman"/>
          <w:color w:val="000000" w:themeColor="text1"/>
          <w:lang w:val="en-US"/>
        </w:rPr>
        <w:t>, quando vignerà</w:t>
      </w:r>
      <w:r w:rsidRPr="00F641B0">
        <w:rPr>
          <w:rFonts w:ascii="Times" w:hAnsi="Times" w:cs="Times New Roman"/>
          <w:color w:val="000000" w:themeColor="text1"/>
          <w:lang w:val="en-US"/>
        </w:rPr>
        <w:t xml:space="preserve"> al paxaçe</w:t>
      </w:r>
      <w:r w:rsidR="005A1AE1" w:rsidRPr="00F641B0">
        <w:rPr>
          <w:rFonts w:ascii="Times" w:hAnsi="Times" w:cs="Times New Roman"/>
          <w:color w:val="000000" w:themeColor="text1"/>
          <w:lang w:val="en-US"/>
        </w:rPr>
        <w:t>."</w:t>
      </w:r>
    </w:p>
    <w:p w14:paraId="6FAB9EDE"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de queli che era al pantaçe</w:t>
      </w:r>
    </w:p>
    <w:p w14:paraId="25FAAA8E" w14:textId="54071C59" w:rsidR="0070778F" w:rsidRPr="00F641B0" w:rsidRDefault="0066338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Oldì lo conte in l'A</w:t>
      </w:r>
      <w:r w:rsidR="0070778F" w:rsidRPr="00F641B0">
        <w:rPr>
          <w:rFonts w:ascii="Times" w:hAnsi="Times" w:cs="Times New Roman"/>
          <w:color w:val="000000" w:themeColor="text1"/>
          <w:lang w:val="en-US"/>
        </w:rPr>
        <w:t>vernal lenguaçe</w:t>
      </w:r>
      <w:r w:rsidR="005A1AE1"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1C6DBF76" w14:textId="1FE7FDCF"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Ti che tiene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lo dolente estaçe</w:t>
      </w:r>
    </w:p>
    <w:p w14:paraId="3956DC59" w14:textId="227E6C18" w:rsidR="0070778F" w:rsidRPr="00F641B0" w:rsidRDefault="00CA51F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(89</w:t>
      </w:r>
      <w:r w:rsidR="0070778F" w:rsidRPr="00F641B0">
        <w:rPr>
          <w:rFonts w:ascii="Times" w:hAnsi="Times" w:cs="Times New Roman"/>
          <w:color w:val="000000" w:themeColor="text1"/>
          <w:lang w:val="en-US"/>
        </w:rPr>
        <w:t>R) E si clami la sov</w:t>
      </w:r>
      <w:r w:rsidR="00663388"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rna</w:t>
      </w:r>
      <w:r w:rsidR="00663388" w:rsidRPr="00F641B0">
        <w:rPr>
          <w:rStyle w:val="FootnoteReference"/>
          <w:rFonts w:ascii="Times" w:hAnsi="Times" w:cs="Times New Roman"/>
          <w:color w:val="000000" w:themeColor="text1"/>
          <w:lang w:val="en-US"/>
        </w:rPr>
        <w:footnoteReference w:id="521"/>
      </w:r>
      <w:r w:rsidR="0070778F" w:rsidRPr="00F641B0">
        <w:rPr>
          <w:rFonts w:ascii="Times" w:hAnsi="Times" w:cs="Times New Roman"/>
          <w:color w:val="000000" w:themeColor="text1"/>
          <w:lang w:val="en-US"/>
        </w:rPr>
        <w:t xml:space="preserve"> imaçene</w:t>
      </w:r>
      <w:r w:rsidR="005A1AE1" w:rsidRPr="00F641B0">
        <w:rPr>
          <w:rFonts w:ascii="Times" w:hAnsi="Times" w:cs="Times New Roman"/>
          <w:color w:val="000000" w:themeColor="text1"/>
          <w:lang w:val="en-US"/>
        </w:rPr>
        <w:t>,</w:t>
      </w:r>
    </w:p>
    <w:p w14:paraId="54500AF0" w14:textId="1107A30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Parlame a</w:t>
      </w:r>
      <w:r w:rsidR="005A1AE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mi in questa </w:t>
      </w:r>
      <w:r w:rsidRPr="00F641B0">
        <w:rPr>
          <w:rFonts w:ascii="Times" w:hAnsi="Times" w:cs="Times New Roman"/>
          <w:color w:val="000000" w:themeColor="text1"/>
          <w:highlight w:val="yellow"/>
          <w:lang w:val="en-US"/>
        </w:rPr>
        <w:t>eraçe</w:t>
      </w:r>
      <w:r w:rsidR="00663388" w:rsidRPr="00F641B0">
        <w:rPr>
          <w:rFonts w:ascii="Times" w:hAnsi="Times" w:cs="Times New Roman"/>
          <w:color w:val="000000" w:themeColor="text1"/>
          <w:lang w:val="en-US"/>
        </w:rPr>
        <w:t>.</w:t>
      </w:r>
    </w:p>
    <w:p w14:paraId="1DC07367" w14:textId="6603A585"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la parola de l'Avarnal u</w:t>
      </w:r>
      <w:r w:rsidR="0070778F" w:rsidRPr="00F641B0">
        <w:rPr>
          <w:rFonts w:ascii="Times" w:hAnsi="Times" w:cs="Times New Roman"/>
          <w:color w:val="000000" w:themeColor="text1"/>
          <w:lang w:val="en-US"/>
        </w:rPr>
        <w:t>xaçe</w:t>
      </w:r>
      <w:r w:rsidR="00663388" w:rsidRPr="00F641B0">
        <w:rPr>
          <w:rStyle w:val="FootnoteReference"/>
          <w:rFonts w:ascii="Times" w:hAnsi="Times" w:cs="Times New Roman"/>
          <w:color w:val="000000" w:themeColor="text1"/>
          <w:lang w:val="en-US"/>
        </w:rPr>
        <w:footnoteReference w:id="522"/>
      </w:r>
    </w:p>
    <w:p w14:paraId="7B180491" w14:textId="288E014B"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me parì</w:t>
      </w:r>
      <w:r w:rsidR="0070778F" w:rsidRPr="00F641B0">
        <w:rPr>
          <w:rFonts w:ascii="Times" w:hAnsi="Times" w:cs="Times New Roman"/>
          <w:color w:val="000000" w:themeColor="text1"/>
          <w:lang w:val="en-US"/>
        </w:rPr>
        <w:t xml:space="preserve"> che per lial coraçe</w:t>
      </w:r>
    </w:p>
    <w:p w14:paraId="637419D2" w14:textId="1D8FF427"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Mandà</w:t>
      </w:r>
      <w:r w:rsidR="0070778F" w:rsidRPr="00F641B0">
        <w:rPr>
          <w:rFonts w:ascii="Times" w:hAnsi="Times" w:cs="Times New Roman"/>
          <w:color w:val="000000" w:themeColor="text1"/>
          <w:lang w:val="en-US"/>
        </w:rPr>
        <w:t xml:space="preserve"> Charlo Martelo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al fier vixaçe</w:t>
      </w:r>
    </w:p>
    <w:p w14:paraId="780F83E6" w14:textId="24C1E82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5A1AE1" w:rsidRPr="00F641B0">
        <w:rPr>
          <w:rFonts w:ascii="Times" w:hAnsi="Times" w:cs="Times New Roman"/>
          <w:i/>
          <w:iCs/>
          <w:color w:val="000000" w:themeColor="text1"/>
          <w:lang w:val="en-US"/>
        </w:rPr>
        <w:t>er</w:t>
      </w:r>
      <w:r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departier lo lial maridaçe</w:t>
      </w:r>
      <w:r w:rsidR="005A1AE1" w:rsidRPr="00F641B0">
        <w:rPr>
          <w:rFonts w:ascii="Times" w:hAnsi="Times" w:cs="Times New Roman"/>
          <w:color w:val="000000" w:themeColor="text1"/>
          <w:lang w:val="en-US"/>
        </w:rPr>
        <w:t>,</w:t>
      </w:r>
    </w:p>
    <w:p w14:paraId="0643FD01" w14:textId="3DF449B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Cerchar inferno e domandar trabuçe</w:t>
      </w:r>
      <w:r w:rsidR="005A1AE1" w:rsidRPr="00F641B0">
        <w:rPr>
          <w:rFonts w:ascii="Times" w:hAnsi="Times" w:cs="Times New Roman"/>
          <w:color w:val="000000" w:themeColor="text1"/>
          <w:lang w:val="en-US"/>
        </w:rPr>
        <w:t>.</w:t>
      </w:r>
    </w:p>
    <w:p w14:paraId="794DB8F2" w14:textId="4AB76A37"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Et eo pecador che no </w:t>
      </w:r>
      <w:r w:rsidRPr="00F641B0">
        <w:rPr>
          <w:rFonts w:ascii="Times" w:hAnsi="Times" w:cs="Times New Roman"/>
          <w:color w:val="000000" w:themeColor="text1"/>
          <w:highlight w:val="yellow"/>
          <w:lang w:val="en-US"/>
        </w:rPr>
        <w:t>fè</w:t>
      </w:r>
      <w:r w:rsidR="0070778F" w:rsidRPr="00F641B0">
        <w:rPr>
          <w:rFonts w:ascii="Times" w:hAnsi="Times" w:cs="Times New Roman"/>
          <w:color w:val="000000" w:themeColor="text1"/>
          <w:lang w:val="en-US"/>
        </w:rPr>
        <w:t xml:space="preserve"> como saçe</w:t>
      </w:r>
      <w:r w:rsidRPr="00F641B0">
        <w:rPr>
          <w:rFonts w:ascii="Times" w:hAnsi="Times" w:cs="Times New Roman"/>
          <w:color w:val="000000" w:themeColor="text1"/>
          <w:lang w:val="en-US"/>
        </w:rPr>
        <w:t>,</w:t>
      </w:r>
    </w:p>
    <w:p w14:paraId="35BD14D9" w14:textId="593A8F67" w:rsidR="0070778F" w:rsidRPr="00F641B0" w:rsidRDefault="00461BB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Donie</w:t>
      </w:r>
      <w:r w:rsidR="007705A4">
        <w:rPr>
          <w:rFonts w:ascii="Times" w:hAnsi="Times" w:cs="Times New Roman"/>
          <w:color w:val="000000" w:themeColor="text1"/>
          <w:lang w:val="en-US"/>
        </w:rPr>
        <w:t xml:space="preserve"> consei</w:t>
      </w:r>
      <w:r w:rsidR="0070778F" w:rsidRPr="00F641B0">
        <w:rPr>
          <w:rFonts w:ascii="Times" w:hAnsi="Times" w:cs="Times New Roman"/>
          <w:color w:val="000000" w:themeColor="text1"/>
          <w:lang w:val="en-US"/>
        </w:rPr>
        <w:t>o all re de quel viaçe</w:t>
      </w:r>
      <w:r w:rsidR="005A1AE1" w:rsidRPr="00F641B0">
        <w:rPr>
          <w:rFonts w:ascii="Times" w:hAnsi="Times" w:cs="Times New Roman"/>
          <w:color w:val="000000" w:themeColor="text1"/>
          <w:lang w:val="en-US"/>
        </w:rPr>
        <w:t>,</w:t>
      </w:r>
    </w:p>
    <w:p w14:paraId="31D5A944" w14:textId="6AB9A8F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5A1AE1" w:rsidRPr="00F641B0">
        <w:rPr>
          <w:rFonts w:ascii="Times" w:hAnsi="Times" w:cs="Times New Roman"/>
          <w:i/>
          <w:iCs/>
          <w:color w:val="000000" w:themeColor="text1"/>
          <w:lang w:val="en-US"/>
        </w:rPr>
        <w:t>er</w:t>
      </w:r>
      <w:r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quel pecado sun in questo luogo salvace</w:t>
      </w:r>
      <w:r w:rsidR="005A1AE1" w:rsidRPr="00F641B0">
        <w:rPr>
          <w:rFonts w:ascii="Times" w:hAnsi="Times" w:cs="Times New Roman"/>
          <w:color w:val="000000" w:themeColor="text1"/>
          <w:lang w:val="en-US"/>
        </w:rPr>
        <w:t>."</w:t>
      </w:r>
    </w:p>
    <w:p w14:paraId="5232A84C" w14:textId="4B99A4E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respoxe</w:t>
      </w:r>
      <w:r w:rsidR="005A1AE1" w:rsidRPr="00F641B0">
        <w:rPr>
          <w:rFonts w:ascii="Times" w:hAnsi="Times" w:cs="Times New Roman"/>
          <w:color w:val="000000" w:themeColor="text1"/>
          <w:lang w:val="en-US"/>
        </w:rPr>
        <w:t>, "Tu fe</w:t>
      </w:r>
      <w:r w:rsidRPr="00F641B0">
        <w:rPr>
          <w:rFonts w:ascii="Times" w:hAnsi="Times" w:cs="Times New Roman"/>
          <w:color w:val="000000" w:themeColor="text1"/>
          <w:lang w:val="en-US"/>
        </w:rPr>
        <w:t>si</w:t>
      </w:r>
      <w:r w:rsidR="009E64AE" w:rsidRPr="00F641B0">
        <w:rPr>
          <w:rStyle w:val="FootnoteReference"/>
          <w:rFonts w:ascii="Times" w:hAnsi="Times" w:cs="Times New Roman"/>
          <w:color w:val="000000" w:themeColor="text1"/>
          <w:lang w:val="en-US"/>
        </w:rPr>
        <w:footnoteReference w:id="523"/>
      </w:r>
      <w:r w:rsidRPr="00F641B0">
        <w:rPr>
          <w:rFonts w:ascii="Times" w:hAnsi="Times" w:cs="Times New Roman"/>
          <w:color w:val="000000" w:themeColor="text1"/>
          <w:lang w:val="en-US"/>
        </w:rPr>
        <w:t xml:space="preserve"> gran folaçe</w:t>
      </w:r>
      <w:r w:rsidR="005A1AE1" w:rsidRPr="00F641B0">
        <w:rPr>
          <w:rFonts w:ascii="Times" w:hAnsi="Times" w:cs="Times New Roman"/>
          <w:color w:val="000000" w:themeColor="text1"/>
          <w:lang w:val="en-US"/>
        </w:rPr>
        <w:t>."</w:t>
      </w:r>
    </w:p>
    <w:p w14:paraId="3EC92C6A" w14:textId="588876C8" w:rsidR="005A1AE1" w:rsidRPr="00F641B0" w:rsidRDefault="00425BF5" w:rsidP="005A1AE1">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166</w:t>
      </w:r>
      <w:r w:rsidR="0070778F" w:rsidRPr="00F641B0">
        <w:rPr>
          <w:rFonts w:ascii="Times" w:hAnsi="Times" w:cs="Times New Roman"/>
          <w:bCs/>
          <w:color w:val="000000" w:themeColor="text1"/>
          <w:lang w:val="en-US"/>
        </w:rPr>
        <w:t xml:space="preserve">] </w:t>
      </w:r>
    </w:p>
    <w:p w14:paraId="7C6F5AE0" w14:textId="24BEDF03" w:rsidR="0070778F" w:rsidRPr="00F641B0" w:rsidRDefault="005A1AE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w:t>
      </w:r>
      <w:r w:rsidR="0070778F" w:rsidRPr="00F641B0">
        <w:rPr>
          <w:rFonts w:ascii="Times" w:hAnsi="Times" w:cs="Times New Roman"/>
          <w:color w:val="000000" w:themeColor="text1"/>
          <w:lang w:val="en-US"/>
        </w:rPr>
        <w:t>sse lo conte Ugo</w:t>
      </w:r>
      <w:r w:rsidRPr="00F641B0">
        <w:rPr>
          <w:rFonts w:ascii="Times" w:hAnsi="Times" w:cs="Times New Roman"/>
          <w:color w:val="000000" w:themeColor="text1"/>
          <w:lang w:val="en-US"/>
        </w:rPr>
        <w:t>, "P</w:t>
      </w:r>
      <w:r w:rsidRPr="00F641B0">
        <w:rPr>
          <w:rFonts w:ascii="Times" w:hAnsi="Times" w:cs="Times New Roman"/>
          <w:i/>
          <w:iCs/>
          <w:color w:val="000000" w:themeColor="text1"/>
          <w:lang w:val="en-US"/>
        </w:rPr>
        <w:t>er</w:t>
      </w:r>
      <w:r w:rsidR="007705A4">
        <w:rPr>
          <w:rFonts w:ascii="Times" w:hAnsi="Times" w:cs="Times New Roman"/>
          <w:color w:val="000000" w:themeColor="text1"/>
          <w:lang w:val="en-US"/>
        </w:rPr>
        <w:t>ché, dì-</w:t>
      </w:r>
      <w:r w:rsidR="0070778F" w:rsidRPr="00F641B0">
        <w:rPr>
          <w:rFonts w:ascii="Times" w:hAnsi="Times" w:cs="Times New Roman"/>
          <w:color w:val="000000" w:themeColor="text1"/>
          <w:lang w:val="en-US"/>
        </w:rPr>
        <w:t>me</w:t>
      </w:r>
      <w:r w:rsidR="009E64AE"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Sandin</w:t>
      </w:r>
      <w:r w:rsidR="00FE10DB" w:rsidRPr="00F641B0">
        <w:rPr>
          <w:rFonts w:ascii="Times" w:hAnsi="Times" w:cs="Times New Roman"/>
          <w:color w:val="000000" w:themeColor="text1"/>
          <w:lang w:val="en-US"/>
        </w:rPr>
        <w:t>,</w:t>
      </w:r>
    </w:p>
    <w:p w14:paraId="56FE3976" w14:textId="3072AA5F" w:rsidR="0070778F" w:rsidRPr="00F641B0" w:rsidRDefault="00FE10D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 xml:space="preserve"> mandà</w:t>
      </w:r>
      <w:r w:rsidR="0070778F" w:rsidRPr="00F641B0">
        <w:rPr>
          <w:rFonts w:ascii="Times" w:hAnsi="Times" w:cs="Times New Roman"/>
          <w:color w:val="000000" w:themeColor="text1"/>
          <w:lang w:val="en-US"/>
        </w:rPr>
        <w:t xml:space="preserve"> Carllo i</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questo malvaxi camin</w:t>
      </w:r>
      <w:r w:rsidRPr="00F641B0">
        <w:rPr>
          <w:rFonts w:ascii="Times" w:hAnsi="Times" w:cs="Times New Roman"/>
          <w:color w:val="000000" w:themeColor="text1"/>
          <w:lang w:val="en-US"/>
        </w:rPr>
        <w:t>?</w:t>
      </w:r>
    </w:p>
    <w:p w14:paraId="71EF47E5" w14:textId="121A1E0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w:t>
      </w:r>
      <w:r w:rsidR="007705A4">
        <w:rPr>
          <w:rFonts w:ascii="Times" w:hAnsi="Times" w:cs="Times New Roman"/>
          <w:color w:val="000000" w:themeColor="text1"/>
          <w:lang w:val="en-US"/>
        </w:rPr>
        <w:t>·</w:t>
      </w:r>
      <w:r w:rsidRPr="00F641B0">
        <w:rPr>
          <w:rFonts w:ascii="Times" w:hAnsi="Times" w:cs="Times New Roman"/>
          <w:color w:val="000000" w:themeColor="text1"/>
          <w:lang w:val="en-US"/>
        </w:rPr>
        <w:t>sson collui che tanto rio maitin</w:t>
      </w:r>
      <w:r w:rsidR="009E64AE" w:rsidRPr="00F641B0">
        <w:rPr>
          <w:rStyle w:val="FootnoteReference"/>
          <w:rFonts w:ascii="Times" w:hAnsi="Times" w:cs="Times New Roman"/>
          <w:color w:val="000000" w:themeColor="text1"/>
          <w:lang w:val="en-US"/>
        </w:rPr>
        <w:footnoteReference w:id="524"/>
      </w:r>
    </w:p>
    <w:p w14:paraId="03A608D7" w14:textId="7D496E3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Ay durado tanto p</w:t>
      </w:r>
      <w:r w:rsidR="00FE10D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voler questo tra</w:t>
      </w:r>
      <w:r w:rsidRPr="00F641B0">
        <w:rPr>
          <w:rFonts w:ascii="Times" w:hAnsi="Times" w:cs="Times New Roman"/>
          <w:i/>
          <w:color w:val="000000" w:themeColor="text1"/>
          <w:lang w:val="en-US"/>
        </w:rPr>
        <w:t>r</w:t>
      </w:r>
      <w:r w:rsidRPr="00F641B0">
        <w:rPr>
          <w:rFonts w:ascii="Times" w:hAnsi="Times" w:cs="Times New Roman"/>
          <w:color w:val="000000" w:themeColor="text1"/>
          <w:lang w:val="en-US"/>
        </w:rPr>
        <w:t xml:space="preserve"> a fin</w:t>
      </w:r>
    </w:p>
    <w:p w14:paraId="13ADE245" w14:textId="605BFBF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viaço</w:t>
      </w:r>
      <w:r w:rsidR="009E64AE" w:rsidRPr="00F641B0">
        <w:rPr>
          <w:rFonts w:ascii="Times" w:hAnsi="Times" w:cs="Times New Roman"/>
          <w:color w:val="000000" w:themeColor="text1"/>
          <w:lang w:val="en-US"/>
        </w:rPr>
        <w:t>;</w:t>
      </w:r>
      <w:r w:rsidR="00461BB0">
        <w:rPr>
          <w:rFonts w:ascii="Times" w:hAnsi="Times" w:cs="Times New Roman"/>
          <w:color w:val="000000" w:themeColor="text1"/>
          <w:lang w:val="en-US"/>
        </w:rPr>
        <w:t xml:space="preserve"> mai non lì</w:t>
      </w:r>
      <w:r w:rsidRPr="00F641B0">
        <w:rPr>
          <w:rFonts w:ascii="Times" w:hAnsi="Times" w:cs="Times New Roman"/>
          <w:color w:val="000000" w:themeColor="text1"/>
          <w:lang w:val="en-US"/>
        </w:rPr>
        <w:t xml:space="preserve"> fui plui vexin</w:t>
      </w:r>
    </w:p>
    <w:p w14:paraId="10CE3375" w14:textId="7A84A153" w:rsidR="0070778F" w:rsidRPr="00F641B0" w:rsidRDefault="00FE10D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FC3E7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m'à</w:t>
      </w:r>
      <w:r w:rsidR="0070778F" w:rsidRPr="00F641B0">
        <w:rPr>
          <w:rFonts w:ascii="Times" w:hAnsi="Times" w:cs="Times New Roman"/>
          <w:color w:val="000000" w:themeColor="text1"/>
          <w:lang w:val="en-US"/>
        </w:rPr>
        <w:t xml:space="preserve"> mio </w:t>
      </w:r>
      <w:r w:rsidR="009E64AE"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70778F" w:rsidRPr="00F641B0">
        <w:rPr>
          <w:rFonts w:ascii="Times" w:hAnsi="Times" w:cs="Times New Roman"/>
          <w:color w:val="000000" w:themeColor="text1"/>
          <w:lang w:val="en-US"/>
        </w:rPr>
        <w:t xml:space="preserve"> mandado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inçin</w:t>
      </w:r>
      <w:r w:rsidRPr="00F641B0">
        <w:rPr>
          <w:rFonts w:ascii="Times" w:hAnsi="Times" w:cs="Times New Roman"/>
          <w:color w:val="000000" w:themeColor="text1"/>
          <w:lang w:val="en-US"/>
        </w:rPr>
        <w:t>."</w:t>
      </w:r>
      <w:r w:rsidR="00461BB0">
        <w:rPr>
          <w:rStyle w:val="FootnoteReference"/>
          <w:rFonts w:ascii="Times" w:hAnsi="Times" w:cs="Times New Roman"/>
          <w:color w:val="000000" w:themeColor="text1"/>
          <w:lang w:val="en-US"/>
        </w:rPr>
        <w:footnoteReference w:id="525"/>
      </w:r>
    </w:p>
    <w:p w14:paraId="5198C06E" w14:textId="249593F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respoxe con vergognosso i</w:t>
      </w:r>
      <w:r w:rsidR="00FE10DB" w:rsidRPr="00F641B0">
        <w:rPr>
          <w:rFonts w:ascii="Times" w:hAnsi="Times" w:cs="Times New Roman"/>
          <w:i/>
          <w:iCs/>
          <w:color w:val="000000" w:themeColor="text1"/>
          <w:lang w:val="en-US"/>
        </w:rPr>
        <w:t>n</w:t>
      </w:r>
      <w:r w:rsidRPr="00F641B0">
        <w:rPr>
          <w:rFonts w:ascii="Times" w:hAnsi="Times" w:cs="Times New Roman"/>
          <w:color w:val="000000" w:themeColor="text1"/>
          <w:lang w:val="en-US"/>
        </w:rPr>
        <w:t>clin</w:t>
      </w:r>
      <w:r w:rsidR="00FE10DB" w:rsidRPr="00F641B0">
        <w:rPr>
          <w:rFonts w:ascii="Times" w:hAnsi="Times" w:cs="Times New Roman"/>
          <w:color w:val="000000" w:themeColor="text1"/>
          <w:lang w:val="en-US"/>
        </w:rPr>
        <w:t>,</w:t>
      </w:r>
    </w:p>
    <w:p w14:paraId="6C1B2D40" w14:textId="5959F505" w:rsidR="0070778F" w:rsidRPr="00F641B0" w:rsidRDefault="00FE10D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"È</w:t>
      </w:r>
      <w:r w:rsidR="009E64AE" w:rsidRPr="00F641B0">
        <w:rPr>
          <w:rFonts w:ascii="Times" w:hAnsi="Times" w:cs="Times New Roman"/>
          <w:color w:val="000000" w:themeColor="text1"/>
          <w:lang w:val="en-US"/>
        </w:rPr>
        <w:t xml:space="preserve"> tu qua</w:t>
      </w:r>
      <w:r w:rsidR="0070778F" w:rsidRPr="00F641B0">
        <w:rPr>
          <w:rFonts w:ascii="Times" w:hAnsi="Times" w:cs="Times New Roman"/>
          <w:color w:val="000000" w:themeColor="text1"/>
          <w:lang w:val="en-US"/>
        </w:rPr>
        <w:t xml:space="preserve"> vivo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çentil conte paladin</w:t>
      </w:r>
      <w:r w:rsidRPr="00F641B0">
        <w:rPr>
          <w:rFonts w:ascii="Times" w:hAnsi="Times" w:cs="Times New Roman"/>
          <w:color w:val="000000" w:themeColor="text1"/>
          <w:lang w:val="en-US"/>
        </w:rPr>
        <w:t>?</w:t>
      </w:r>
    </w:p>
    <w:p w14:paraId="69A3E2AA" w14:textId="2A1B1B7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Lasso</w:t>
      </w:r>
      <w:r w:rsidR="00FE10DB" w:rsidRPr="00F641B0">
        <w:rPr>
          <w:rFonts w:ascii="Times" w:hAnsi="Times" w:cs="Times New Roman"/>
          <w:color w:val="000000" w:themeColor="text1"/>
          <w:lang w:val="en-US"/>
        </w:rPr>
        <w:t>, ch'</w:t>
      </w:r>
      <w:r w:rsidRPr="00F641B0">
        <w:rPr>
          <w:rFonts w:ascii="Times" w:hAnsi="Times" w:cs="Times New Roman"/>
          <w:color w:val="000000" w:themeColor="text1"/>
          <w:lang w:val="en-US"/>
        </w:rPr>
        <w:t>io son quelo dolorosso mastin</w:t>
      </w:r>
    </w:p>
    <w:p w14:paraId="4F3B7BAF" w14:textId="5CACF4F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FE10D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chi lo re te vol mandar a fin</w:t>
      </w:r>
      <w:r w:rsidR="00FE10DB" w:rsidRPr="00F641B0">
        <w:rPr>
          <w:rFonts w:ascii="Times" w:hAnsi="Times" w:cs="Times New Roman"/>
          <w:color w:val="000000" w:themeColor="text1"/>
          <w:lang w:val="en-US"/>
        </w:rPr>
        <w:t>.</w:t>
      </w:r>
    </w:p>
    <w:p w14:paraId="3804BFF1" w14:textId="1D64C65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FE10DB" w:rsidRPr="00F641B0">
        <w:rPr>
          <w:rFonts w:ascii="Times" w:hAnsi="Times" w:cs="Times New Roman"/>
          <w:i/>
          <w:iCs/>
          <w:color w:val="000000" w:themeColor="text1"/>
          <w:lang w:val="en-US"/>
        </w:rPr>
        <w:t>er</w:t>
      </w:r>
      <w:r w:rsidR="007705A4">
        <w:rPr>
          <w:rFonts w:ascii="Times" w:hAnsi="Times" w:cs="Times New Roman"/>
          <w:color w:val="000000" w:themeColor="text1"/>
          <w:lang w:val="en-US"/>
        </w:rPr>
        <w:t xml:space="preserve"> to moi</w:t>
      </w:r>
      <w:r w:rsidRPr="00F641B0">
        <w:rPr>
          <w:rFonts w:ascii="Times" w:hAnsi="Times" w:cs="Times New Roman"/>
          <w:color w:val="000000" w:themeColor="text1"/>
          <w:lang w:val="en-US"/>
        </w:rPr>
        <w:t>ere aver al so demin</w:t>
      </w:r>
    </w:p>
    <w:p w14:paraId="29445273" w14:textId="1CE32629" w:rsidR="0070778F" w:rsidRPr="00F641B0" w:rsidRDefault="00FE10D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Te mandà</w:t>
      </w:r>
      <w:r w:rsidR="0070778F" w:rsidRPr="00F641B0">
        <w:rPr>
          <w:rFonts w:ascii="Times" w:hAnsi="Times" w:cs="Times New Roman"/>
          <w:color w:val="000000" w:themeColor="text1"/>
          <w:lang w:val="en-US"/>
        </w:rPr>
        <w:t xml:space="preserve"> Carlo i</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lo regno inferin</w:t>
      </w:r>
      <w:r w:rsidRPr="00F641B0">
        <w:rPr>
          <w:rFonts w:ascii="Times" w:hAnsi="Times" w:cs="Times New Roman"/>
          <w:color w:val="000000" w:themeColor="text1"/>
          <w:lang w:val="en-US"/>
        </w:rPr>
        <w:t>.</w:t>
      </w:r>
    </w:p>
    <w:p w14:paraId="3D1BCDB6" w14:textId="3AC4590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Poi s</w:t>
      </w:r>
      <w:r w:rsidRPr="00F641B0">
        <w:rPr>
          <w:rFonts w:ascii="Times" w:hAnsi="Times" w:cs="Times New Roman"/>
          <w:i/>
          <w:iCs/>
          <w:color w:val="000000" w:themeColor="text1"/>
          <w:highlight w:val="yellow"/>
          <w:lang w:val="en-US"/>
        </w:rPr>
        <w:t>er</w:t>
      </w:r>
      <w:r w:rsidRPr="00F641B0">
        <w:rPr>
          <w:rFonts w:ascii="Times" w:hAnsi="Times" w:cs="Times New Roman"/>
          <w:color w:val="000000" w:themeColor="text1"/>
          <w:highlight w:val="yellow"/>
          <w:lang w:val="en-US"/>
        </w:rPr>
        <w:t xml:space="preserve"> che</w:t>
      </w:r>
      <w:r w:rsidR="00FE10DB" w:rsidRPr="00F641B0">
        <w:rPr>
          <w:rStyle w:val="FootnoteReference"/>
          <w:rFonts w:ascii="Times" w:hAnsi="Times" w:cs="Times New Roman"/>
          <w:color w:val="000000" w:themeColor="text1"/>
          <w:lang w:val="en-US"/>
        </w:rPr>
        <w:footnoteReference w:id="526"/>
      </w:r>
      <w:r w:rsidRPr="00F641B0">
        <w:rPr>
          <w:rFonts w:ascii="Times" w:hAnsi="Times" w:cs="Times New Roman"/>
          <w:color w:val="000000" w:themeColor="text1"/>
          <w:lang w:val="en-US"/>
        </w:rPr>
        <w:t xml:space="preserve"> se vol</w:t>
      </w:r>
      <w:r w:rsidRPr="00F641B0">
        <w:rPr>
          <w:rFonts w:ascii="Times" w:hAnsi="Times" w:cs="Times New Roman"/>
          <w:i/>
          <w:iCs/>
          <w:color w:val="000000" w:themeColor="text1"/>
          <w:lang w:val="en-US"/>
        </w:rPr>
        <w:t xml:space="preserve"> </w:t>
      </w:r>
      <w:r w:rsidR="00FE10DB" w:rsidRPr="00F641B0">
        <w:rPr>
          <w:rFonts w:ascii="Times" w:hAnsi="Times" w:cs="Times New Roman"/>
          <w:color w:val="000000" w:themeColor="text1"/>
          <w:lang w:val="en-US"/>
        </w:rPr>
        <w:t>intrare li cherubin</w:t>
      </w:r>
      <w:r w:rsidR="00FE10DB" w:rsidRPr="00F641B0">
        <w:rPr>
          <w:rFonts w:ascii="Times" w:hAnsi="Times" w:cs="Times New Roman"/>
          <w:color w:val="000000" w:themeColor="text1"/>
          <w:lang w:val="en-US"/>
        </w:rPr>
        <w:tab/>
      </w:r>
    </w:p>
    <w:p w14:paraId="6EAF80FA" w14:textId="4FB41891" w:rsidR="0070778F" w:rsidRPr="00F641B0" w:rsidRDefault="00B40B6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 dessendi in ll</w:t>
      </w:r>
      <w:r w:rsidR="0070778F" w:rsidRPr="00F641B0">
        <w:rPr>
          <w:rFonts w:ascii="Times" w:hAnsi="Times" w:cs="Times New Roman"/>
          <w:color w:val="000000" w:themeColor="text1"/>
          <w:lang w:val="en-US"/>
        </w:rPr>
        <w:t>o cerchio Cain</w:t>
      </w:r>
    </w:p>
    <w:p w14:paraId="5DF3EA0F" w14:textId="1F91B472" w:rsidR="0070778F" w:rsidRPr="00F641B0" w:rsidRDefault="009E64A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querir çò</w:t>
      </w:r>
      <w:r w:rsidR="00FE10DB" w:rsidRPr="00F641B0">
        <w:rPr>
          <w:rFonts w:ascii="Times" w:hAnsi="Times" w:cs="Times New Roman"/>
          <w:color w:val="000000" w:themeColor="text1"/>
          <w:lang w:val="en-US"/>
        </w:rPr>
        <w:t xml:space="preserve"> che vol lo re t</w:t>
      </w:r>
      <w:r w:rsidR="0070778F" w:rsidRPr="00F641B0">
        <w:rPr>
          <w:rFonts w:ascii="Times" w:hAnsi="Times" w:cs="Times New Roman"/>
          <w:color w:val="000000" w:themeColor="text1"/>
          <w:lang w:val="en-US"/>
        </w:rPr>
        <w:t>opin</w:t>
      </w:r>
      <w:r w:rsidR="00FE10DB" w:rsidRPr="00F641B0">
        <w:rPr>
          <w:rFonts w:ascii="Times" w:hAnsi="Times" w:cs="Times New Roman"/>
          <w:color w:val="000000" w:themeColor="text1"/>
          <w:lang w:val="en-US"/>
        </w:rPr>
        <w:t>,</w:t>
      </w:r>
    </w:p>
    <w:p w14:paraId="7167295F" w14:textId="4EB9E92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(89V) Pregar te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p</w:t>
      </w:r>
      <w:r w:rsidR="00FE10D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honor del to lin</w:t>
      </w:r>
    </w:p>
    <w:p w14:paraId="6A675943" w14:textId="2C3DED1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me p</w:t>
      </w:r>
      <w:r w:rsidR="00FE10D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don</w:t>
      </w:r>
      <w:r w:rsidR="00FE10DB" w:rsidRPr="00F641B0">
        <w:rPr>
          <w:rFonts w:ascii="Times" w:hAnsi="Times" w:cs="Times New Roman"/>
          <w:color w:val="000000" w:themeColor="text1"/>
          <w:lang w:val="en-US"/>
        </w:rPr>
        <w:t>i toa ira e to ah</w:t>
      </w:r>
      <w:r w:rsidRPr="00F641B0">
        <w:rPr>
          <w:rFonts w:ascii="Times" w:hAnsi="Times" w:cs="Times New Roman"/>
          <w:color w:val="000000" w:themeColor="text1"/>
          <w:lang w:val="en-US"/>
        </w:rPr>
        <w:t>in</w:t>
      </w:r>
      <w:r w:rsidR="00FE10DB" w:rsidRPr="00F641B0">
        <w:rPr>
          <w:rFonts w:ascii="Times" w:hAnsi="Times" w:cs="Times New Roman"/>
          <w:color w:val="000000" w:themeColor="text1"/>
          <w:lang w:val="en-US"/>
        </w:rPr>
        <w:t>.</w:t>
      </w:r>
      <w:r w:rsidR="00FE10DB" w:rsidRPr="00F641B0">
        <w:rPr>
          <w:rStyle w:val="FootnoteReference"/>
          <w:rFonts w:ascii="Times" w:hAnsi="Times" w:cs="Times New Roman"/>
          <w:color w:val="000000" w:themeColor="text1"/>
          <w:lang w:val="en-US"/>
        </w:rPr>
        <w:footnoteReference w:id="527"/>
      </w:r>
    </w:p>
    <w:p w14:paraId="19D85368" w14:textId="77F585D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questo anco may no</w:t>
      </w:r>
      <w:r w:rsidR="00FE10DB"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val un a</w:t>
      </w:r>
      <w:r w:rsidR="009E64AE" w:rsidRPr="00F641B0">
        <w:rPr>
          <w:rFonts w:ascii="Times" w:hAnsi="Times" w:cs="Times New Roman"/>
          <w:color w:val="000000" w:themeColor="text1"/>
          <w:lang w:val="en-US"/>
        </w:rPr>
        <w:t>(n)</w:t>
      </w:r>
      <w:r w:rsidRPr="00F641B0">
        <w:rPr>
          <w:rFonts w:ascii="Times" w:hAnsi="Times" w:cs="Times New Roman"/>
          <w:color w:val="000000" w:themeColor="text1"/>
          <w:lang w:val="en-US"/>
        </w:rPr>
        <w:t>çoin</w:t>
      </w:r>
      <w:r w:rsidR="009E64AE" w:rsidRPr="00F641B0">
        <w:rPr>
          <w:rStyle w:val="FootnoteReference"/>
          <w:rFonts w:ascii="Times" w:hAnsi="Times" w:cs="Times New Roman"/>
          <w:color w:val="000000" w:themeColor="text1"/>
          <w:lang w:val="en-US"/>
        </w:rPr>
        <w:footnoteReference w:id="528"/>
      </w:r>
    </w:p>
    <w:p w14:paraId="1B047E1F" w14:textId="7CB7A4E5" w:rsidR="0070778F" w:rsidRPr="00F641B0" w:rsidRDefault="00FE10D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0778F" w:rsidRPr="00F641B0">
        <w:rPr>
          <w:rFonts w:ascii="Times" w:hAnsi="Times" w:cs="Times New Roman"/>
          <w:color w:val="000000" w:themeColor="text1"/>
          <w:lang w:val="en-US"/>
        </w:rPr>
        <w:t>io lo doveva querir avanti mia fin</w:t>
      </w:r>
      <w:r w:rsidRPr="00F641B0">
        <w:rPr>
          <w:rFonts w:ascii="Times" w:hAnsi="Times" w:cs="Times New Roman"/>
          <w:color w:val="000000" w:themeColor="text1"/>
          <w:lang w:val="en-US"/>
        </w:rPr>
        <w:t>."</w:t>
      </w:r>
    </w:p>
    <w:p w14:paraId="28EC53C4" w14:textId="21CF01CB" w:rsidR="00EA152E" w:rsidRPr="00F641B0" w:rsidRDefault="00425BF5" w:rsidP="00EA152E">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167</w:t>
      </w:r>
      <w:r w:rsidR="00EA152E" w:rsidRPr="00F641B0">
        <w:rPr>
          <w:rFonts w:ascii="Times" w:hAnsi="Times" w:cs="Times New Roman"/>
          <w:color w:val="000000" w:themeColor="text1"/>
          <w:lang w:val="en-US"/>
        </w:rPr>
        <w:t>]</w:t>
      </w:r>
    </w:p>
    <w:p w14:paraId="16672DBA" w14:textId="4734A58B" w:rsidR="0070778F" w:rsidRPr="00F641B0" w:rsidRDefault="00FE10D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conte d'</w:t>
      </w:r>
      <w:r w:rsidR="00210ACB" w:rsidRPr="00F641B0">
        <w:rPr>
          <w:rFonts w:ascii="Times" w:hAnsi="Times" w:cs="Times New Roman"/>
          <w:color w:val="000000" w:themeColor="text1"/>
          <w:lang w:val="en-US"/>
        </w:rPr>
        <w:t>Alvernia ancora parlà</w:t>
      </w:r>
      <w:r w:rsidR="0070778F" w:rsidRPr="00F641B0">
        <w:rPr>
          <w:rFonts w:ascii="Times" w:hAnsi="Times" w:cs="Times New Roman"/>
          <w:color w:val="000000" w:themeColor="text1"/>
          <w:lang w:val="en-US"/>
        </w:rPr>
        <w:t xml:space="preserve"> e dist</w:t>
      </w:r>
      <w:r w:rsidR="00210ACB" w:rsidRPr="00F641B0">
        <w:rPr>
          <w:rFonts w:ascii="Times" w:hAnsi="Times" w:cs="Times New Roman"/>
          <w:color w:val="000000" w:themeColor="text1"/>
          <w:lang w:val="en-US"/>
        </w:rPr>
        <w:t>,</w:t>
      </w:r>
    </w:p>
    <w:p w14:paraId="0F51F078" w14:textId="64267455" w:rsidR="0070778F" w:rsidRPr="00F641B0" w:rsidRDefault="00210AC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F07748" w:rsidRPr="00F641B0">
        <w:rPr>
          <w:rFonts w:ascii="Times" w:hAnsi="Times" w:cs="Times New Roman"/>
          <w:color w:val="000000" w:themeColor="text1"/>
          <w:lang w:val="en-US"/>
        </w:rPr>
        <w:t>Io te perdono se·</w:t>
      </w:r>
      <w:r w:rsidR="0070778F" w:rsidRPr="00F641B0">
        <w:rPr>
          <w:rFonts w:ascii="Times" w:hAnsi="Times" w:cs="Times New Roman"/>
          <w:color w:val="000000" w:themeColor="text1"/>
          <w:lang w:val="en-US"/>
        </w:rPr>
        <w:t>l mio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don vaist</w:t>
      </w:r>
      <w:r w:rsidRPr="00F641B0">
        <w:rPr>
          <w:rFonts w:ascii="Times" w:hAnsi="Times" w:cs="Times New Roman"/>
          <w:color w:val="000000" w:themeColor="text1"/>
          <w:lang w:val="en-US"/>
        </w:rPr>
        <w:t>."</w:t>
      </w:r>
    </w:p>
    <w:p w14:paraId="5582F266" w14:textId="262B2F4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lo spirito</w:t>
      </w:r>
      <w:r w:rsidR="00210ACB" w:rsidRPr="00F641B0">
        <w:rPr>
          <w:rFonts w:ascii="Times" w:hAnsi="Times" w:cs="Times New Roman"/>
          <w:color w:val="000000" w:themeColor="text1"/>
          <w:lang w:val="en-US"/>
        </w:rPr>
        <w:t>, "P</w:t>
      </w:r>
      <w:r w:rsidRPr="00F641B0">
        <w:rPr>
          <w:rFonts w:ascii="Times" w:hAnsi="Times" w:cs="Times New Roman"/>
          <w:color w:val="000000" w:themeColor="text1"/>
          <w:lang w:val="en-US"/>
        </w:rPr>
        <w:t>artite</w:t>
      </w:r>
      <w:r w:rsidR="00210ACB" w:rsidRPr="00F641B0">
        <w:rPr>
          <w:rFonts w:ascii="Times" w:hAnsi="Times" w:cs="Times New Roman"/>
          <w:color w:val="000000" w:themeColor="text1"/>
          <w:lang w:val="en-US"/>
        </w:rPr>
        <w:t>! S</w:t>
      </w:r>
      <w:r w:rsidR="00FC3E7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el te </w:t>
      </w:r>
      <w:r w:rsidR="009E64AE" w:rsidRPr="00F641B0">
        <w:rPr>
          <w:rFonts w:ascii="Times" w:hAnsi="Times" w:cs="Times New Roman"/>
          <w:color w:val="000000" w:themeColor="text1"/>
          <w:lang w:val="en-US"/>
        </w:rPr>
        <w:t>(tr)</w:t>
      </w:r>
      <w:r w:rsidRPr="00F641B0">
        <w:rPr>
          <w:rFonts w:ascii="Times" w:hAnsi="Times" w:cs="Times New Roman"/>
          <w:color w:val="000000" w:themeColor="text1"/>
          <w:lang w:val="en-US"/>
        </w:rPr>
        <w:t>aist</w:t>
      </w:r>
      <w:r w:rsidR="00461BB0">
        <w:rPr>
          <w:rFonts w:ascii="Times" w:hAnsi="Times" w:cs="Times New Roman"/>
          <w:color w:val="000000" w:themeColor="text1"/>
          <w:lang w:val="en-US"/>
        </w:rPr>
        <w:t>,</w:t>
      </w:r>
      <w:r w:rsidR="00210ACB" w:rsidRPr="00F641B0">
        <w:rPr>
          <w:rStyle w:val="FootnoteReference"/>
          <w:rFonts w:ascii="Times" w:hAnsi="Times" w:cs="Times New Roman"/>
          <w:color w:val="000000" w:themeColor="text1"/>
          <w:lang w:val="en-US"/>
        </w:rPr>
        <w:footnoteReference w:id="529"/>
      </w:r>
    </w:p>
    <w:p w14:paraId="1B9A25D9" w14:textId="0384887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mangano che a çascun paura mist</w:t>
      </w:r>
      <w:r w:rsidR="00461BB0">
        <w:rPr>
          <w:rFonts w:ascii="Times" w:hAnsi="Times" w:cs="Times New Roman"/>
          <w:color w:val="000000" w:themeColor="text1"/>
          <w:lang w:val="en-US"/>
        </w:rPr>
        <w:t>;</w:t>
      </w:r>
    </w:p>
    <w:p w14:paraId="03AAB3CD" w14:textId="3596E27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Dolente serav</w:t>
      </w:r>
      <w:r w:rsidR="00210ACB" w:rsidRPr="00F641B0">
        <w:rPr>
          <w:rFonts w:ascii="Times" w:hAnsi="Times" w:cs="Times New Roman"/>
          <w:color w:val="000000" w:themeColor="text1"/>
          <w:lang w:val="en-US"/>
        </w:rPr>
        <w:t>'</w:t>
      </w:r>
      <w:r w:rsidRPr="00F641B0">
        <w:rPr>
          <w:rFonts w:ascii="Times" w:hAnsi="Times" w:cs="Times New Roman"/>
          <w:color w:val="000000" w:themeColor="text1"/>
          <w:lang w:val="en-US"/>
        </w:rPr>
        <w:t>io se niente te ofendist</w:t>
      </w:r>
      <w:r w:rsidR="00210ACB" w:rsidRPr="00F641B0">
        <w:rPr>
          <w:rFonts w:ascii="Times" w:hAnsi="Times" w:cs="Times New Roman"/>
          <w:color w:val="000000" w:themeColor="text1"/>
          <w:lang w:val="en-US"/>
        </w:rPr>
        <w:t>."</w:t>
      </w:r>
    </w:p>
    <w:p w14:paraId="46C07B44" w14:textId="2C85757F" w:rsidR="0070778F" w:rsidRPr="00F641B0" w:rsidRDefault="00210AC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Lo conte lo guardà,</w:t>
      </w:r>
      <w:r w:rsidR="0070778F" w:rsidRPr="00F641B0">
        <w:rPr>
          <w:rFonts w:ascii="Times" w:hAnsi="Times" w:cs="Times New Roman"/>
          <w:color w:val="000000" w:themeColor="text1"/>
          <w:lang w:val="en-US"/>
        </w:rPr>
        <w:t xml:space="preserve"> como el</w:t>
      </w:r>
      <w:r w:rsidRPr="00F641B0">
        <w:rPr>
          <w:rFonts w:ascii="Times" w:hAnsi="Times" w:cs="Times New Roman"/>
          <w:color w:val="000000" w:themeColor="text1"/>
          <w:lang w:val="en-US"/>
        </w:rPr>
        <w:t xml:space="preserve"> là è, co</w:t>
      </w:r>
      <w:r w:rsidRPr="00F641B0">
        <w:rPr>
          <w:rFonts w:ascii="Times" w:hAnsi="Times" w:cs="Times New Roman"/>
          <w:i/>
          <w:color w:val="000000" w:themeColor="text1"/>
          <w:lang w:val="en-US"/>
        </w:rPr>
        <w:t>m</w:t>
      </w:r>
      <w:r w:rsidR="0070778F" w:rsidRPr="00F641B0">
        <w:rPr>
          <w:rFonts w:ascii="Times" w:hAnsi="Times" w:cs="Times New Roman"/>
          <w:color w:val="000000" w:themeColor="text1"/>
          <w:lang w:val="en-US"/>
        </w:rPr>
        <w:t xml:space="preserve"> el gist</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b/>
      </w:r>
      <w:r w:rsidR="0070778F" w:rsidRPr="00F641B0">
        <w:rPr>
          <w:rFonts w:ascii="Times" w:hAnsi="Times" w:cs="Times New Roman"/>
          <w:color w:val="000000" w:themeColor="text1"/>
          <w:lang w:val="en-US"/>
        </w:rPr>
        <w:tab/>
      </w:r>
    </w:p>
    <w:p w14:paraId="6145B798" w14:textId="690A583F" w:rsidR="0070778F" w:rsidRPr="00F641B0" w:rsidRDefault="00210AC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D'un E</w:t>
      </w:r>
      <w:r w:rsidR="0070778F" w:rsidRPr="00F641B0">
        <w:rPr>
          <w:rFonts w:ascii="Times" w:hAnsi="Times" w:cs="Times New Roman"/>
          <w:color w:val="000000" w:themeColor="text1"/>
          <w:lang w:val="en-US"/>
        </w:rPr>
        <w:t>vangelio le parole li dist</w:t>
      </w:r>
      <w:r w:rsidR="00764AC5" w:rsidRPr="00F641B0">
        <w:rPr>
          <w:rFonts w:ascii="Times" w:hAnsi="Times" w:cs="Times New Roman"/>
          <w:color w:val="000000" w:themeColor="text1"/>
          <w:lang w:val="en-US"/>
        </w:rPr>
        <w:t>:</w:t>
      </w:r>
    </w:p>
    <w:p w14:paraId="4AA11E88" w14:textId="66CA721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Che segnodo le ovre çascun (omo)</w:t>
      </w:r>
      <w:r w:rsidRPr="00F641B0">
        <w:rPr>
          <w:rStyle w:val="FootnoteReference"/>
          <w:rFonts w:ascii="Times" w:hAnsi="Times" w:cs="Times New Roman"/>
          <w:color w:val="000000" w:themeColor="text1"/>
          <w:lang w:val="en-US"/>
        </w:rPr>
        <w:footnoteReference w:id="530"/>
      </w:r>
      <w:r w:rsidR="006F6C9F" w:rsidRPr="00F641B0">
        <w:rPr>
          <w:rFonts w:ascii="Times" w:hAnsi="Times" w:cs="Times New Roman"/>
          <w:color w:val="000000" w:themeColor="text1"/>
          <w:lang w:val="en-US"/>
        </w:rPr>
        <w:t xml:space="preserve"> </w:t>
      </w:r>
      <w:r w:rsidR="006F6C9F" w:rsidRPr="00F641B0">
        <w:rPr>
          <w:rFonts w:ascii="Times" w:hAnsi="Times" w:cs="Times New Roman"/>
          <w:color w:val="000000" w:themeColor="text1"/>
          <w:highlight w:val="yellow"/>
          <w:lang w:val="en-US"/>
        </w:rPr>
        <w:t xml:space="preserve">à </w:t>
      </w:r>
      <w:r w:rsidRPr="00F641B0">
        <w:rPr>
          <w:rFonts w:ascii="Times" w:hAnsi="Times" w:cs="Times New Roman"/>
          <w:color w:val="000000" w:themeColor="text1"/>
          <w:highlight w:val="yellow"/>
          <w:lang w:val="en-US"/>
        </w:rPr>
        <w:t>beneist</w:t>
      </w:r>
      <w:r w:rsidR="00764AC5" w:rsidRPr="00F641B0">
        <w:rPr>
          <w:rFonts w:ascii="Times" w:hAnsi="Times" w:cs="Times New Roman"/>
          <w:color w:val="000000" w:themeColor="text1"/>
          <w:lang w:val="en-US"/>
        </w:rPr>
        <w:t>.</w:t>
      </w:r>
      <w:r w:rsidR="00764AC5" w:rsidRPr="00F641B0">
        <w:rPr>
          <w:rStyle w:val="FootnoteReference"/>
          <w:rFonts w:ascii="Times" w:hAnsi="Times" w:cs="Times New Roman"/>
          <w:color w:val="000000" w:themeColor="text1"/>
          <w:lang w:val="en-US"/>
        </w:rPr>
        <w:footnoteReference w:id="531"/>
      </w:r>
    </w:p>
    <w:p w14:paraId="221D18DB"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partir una piera desist</w:t>
      </w:r>
    </w:p>
    <w:p w14:paraId="514F4E0B" w14:textId="219508C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triema tuti li danadi trist</w:t>
      </w:r>
      <w:r w:rsidR="00764AC5" w:rsidRPr="00F641B0">
        <w:rPr>
          <w:rFonts w:ascii="Times" w:hAnsi="Times" w:cs="Times New Roman"/>
          <w:color w:val="000000" w:themeColor="text1"/>
          <w:lang w:val="en-US"/>
        </w:rPr>
        <w:t>,</w:t>
      </w:r>
    </w:p>
    <w:p w14:paraId="6A71D695" w14:textId="5A65BDB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çascun p</w:t>
      </w:r>
      <w:r w:rsidR="00764AC5" w:rsidRPr="00F641B0">
        <w:rPr>
          <w:rFonts w:ascii="Times" w:hAnsi="Times" w:cs="Times New Roman"/>
          <w:i/>
          <w:iCs/>
          <w:color w:val="000000" w:themeColor="text1"/>
          <w:lang w:val="en-US"/>
        </w:rPr>
        <w:t>er</w:t>
      </w:r>
      <w:r w:rsidR="00764AC5" w:rsidRPr="00F641B0">
        <w:rPr>
          <w:rFonts w:ascii="Times" w:hAnsi="Times" w:cs="Times New Roman"/>
          <w:color w:val="000000" w:themeColor="text1"/>
          <w:lang w:val="en-US"/>
        </w:rPr>
        <w:t xml:space="preserve"> </w:t>
      </w:r>
      <w:r w:rsidR="006F6C9F" w:rsidRPr="00F641B0">
        <w:rPr>
          <w:rFonts w:ascii="Times" w:hAnsi="Times" w:cs="Times New Roman"/>
          <w:color w:val="000000" w:themeColor="text1"/>
          <w:lang w:val="en-US"/>
        </w:rPr>
        <w:t>troin</w:t>
      </w:r>
      <w:r w:rsidRPr="00F641B0">
        <w:rPr>
          <w:rFonts w:ascii="Times" w:hAnsi="Times" w:cs="Times New Roman"/>
          <w:color w:val="000000" w:themeColor="text1"/>
          <w:lang w:val="en-US"/>
        </w:rPr>
        <w:t xml:space="preserve"> </w:t>
      </w:r>
      <w:r w:rsidR="00764AC5" w:rsidRPr="00F641B0">
        <w:rPr>
          <w:rFonts w:ascii="Times" w:hAnsi="Times" w:cs="Times New Roman"/>
          <w:color w:val="000000" w:themeColor="text1"/>
          <w:lang w:val="en-US"/>
        </w:rPr>
        <w:t>s'esmaust</w:t>
      </w:r>
    </w:p>
    <w:p w14:paraId="2C42031F" w14:textId="09881ABA" w:rsidR="0070778F" w:rsidRPr="00F641B0" w:rsidRDefault="00764A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se s</w:t>
      </w:r>
      <w:r w:rsidR="004226A3" w:rsidRPr="00F641B0">
        <w:rPr>
          <w:rFonts w:ascii="Times" w:hAnsi="Times" w:cs="Times New Roman"/>
          <w:color w:val="000000" w:themeColor="text1"/>
          <w:lang w:val="en-US"/>
        </w:rPr>
        <w:t>egna e clama Jexhum C</w:t>
      </w:r>
      <w:r w:rsidR="0070778F" w:rsidRPr="00F641B0">
        <w:rPr>
          <w:rFonts w:ascii="Times" w:hAnsi="Times" w:cs="Times New Roman"/>
          <w:color w:val="000000" w:themeColor="text1"/>
          <w:lang w:val="en-US"/>
        </w:rPr>
        <w:t>rist</w:t>
      </w:r>
      <w:r w:rsidRPr="00F641B0">
        <w:rPr>
          <w:rFonts w:ascii="Times" w:hAnsi="Times" w:cs="Times New Roman"/>
          <w:color w:val="000000" w:themeColor="text1"/>
          <w:lang w:val="en-US"/>
        </w:rPr>
        <w:t>.</w:t>
      </w:r>
    </w:p>
    <w:p w14:paraId="7B7E92CD" w14:textId="10304DC0" w:rsidR="0070778F" w:rsidRPr="00F641B0" w:rsidRDefault="00764A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(90R) Chossì</w:t>
      </w:r>
      <w:r w:rsidR="0070778F" w:rsidRPr="00F641B0">
        <w:rPr>
          <w:rFonts w:ascii="Times" w:hAnsi="Times" w:cs="Times New Roman"/>
          <w:color w:val="000000" w:themeColor="text1"/>
          <w:lang w:val="en-US"/>
        </w:rPr>
        <w:t xml:space="preserve"> se çeteno a tera queli del fango rubist</w:t>
      </w:r>
      <w:r w:rsidRPr="00F641B0">
        <w:rPr>
          <w:rFonts w:ascii="Times" w:hAnsi="Times" w:cs="Times New Roman"/>
          <w:color w:val="000000" w:themeColor="text1"/>
          <w:lang w:val="en-US"/>
        </w:rPr>
        <w:t>,</w:t>
      </w:r>
    </w:p>
    <w:p w14:paraId="41D2BACF" w14:textId="29FE32E8" w:rsidR="0070778F" w:rsidRPr="00F641B0" w:rsidRDefault="002371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Biastemando Dio lor pare e lo B</w:t>
      </w:r>
      <w:r w:rsidR="0070778F" w:rsidRPr="00F641B0">
        <w:rPr>
          <w:rFonts w:ascii="Times" w:hAnsi="Times" w:cs="Times New Roman"/>
          <w:color w:val="000000" w:themeColor="text1"/>
          <w:lang w:val="en-US"/>
        </w:rPr>
        <w:t>atist</w:t>
      </w:r>
      <w:r w:rsidRPr="00F641B0">
        <w:rPr>
          <w:rFonts w:ascii="Times" w:hAnsi="Times" w:cs="Times New Roman"/>
          <w:color w:val="000000" w:themeColor="text1"/>
          <w:lang w:val="en-US"/>
        </w:rPr>
        <w:t>,</w:t>
      </w:r>
    </w:p>
    <w:p w14:paraId="4C556640" w14:textId="09B821C0" w:rsidR="0070778F" w:rsidRPr="00F641B0" w:rsidRDefault="002371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mal</w:t>
      </w:r>
      <w:r w:rsidR="0070778F" w:rsidRPr="00F641B0">
        <w:rPr>
          <w:rFonts w:ascii="Times" w:hAnsi="Times" w:cs="Times New Roman"/>
          <w:color w:val="000000" w:themeColor="text1"/>
          <w:lang w:val="en-US"/>
        </w:rPr>
        <w:t>digando la morte che no li olçist</w:t>
      </w:r>
      <w:r w:rsidRPr="00F641B0">
        <w:rPr>
          <w:rFonts w:ascii="Times" w:hAnsi="Times" w:cs="Times New Roman"/>
          <w:color w:val="000000" w:themeColor="text1"/>
          <w:lang w:val="en-US"/>
        </w:rPr>
        <w:t>;</w:t>
      </w:r>
    </w:p>
    <w:p w14:paraId="5A391F78" w14:textId="5B3C71E4" w:rsidR="0070778F" w:rsidRPr="00F641B0" w:rsidRDefault="002371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Çoioxo serave se mai no revev</w:t>
      </w:r>
      <w:r w:rsidR="0070778F" w:rsidRPr="00F641B0">
        <w:rPr>
          <w:rFonts w:ascii="Times" w:hAnsi="Times" w:cs="Times New Roman"/>
          <w:color w:val="000000" w:themeColor="text1"/>
          <w:lang w:val="en-US"/>
        </w:rPr>
        <w:t>ist</w:t>
      </w:r>
      <w:r w:rsidRPr="00F641B0">
        <w:rPr>
          <w:rFonts w:ascii="Times" w:hAnsi="Times" w:cs="Times New Roman"/>
          <w:color w:val="000000" w:themeColor="text1"/>
          <w:lang w:val="en-US"/>
        </w:rPr>
        <w:t>.</w:t>
      </w:r>
    </w:p>
    <w:p w14:paraId="09B13C65" w14:textId="008152A8" w:rsidR="002371A7" w:rsidRPr="00F641B0" w:rsidRDefault="00425BF5" w:rsidP="002371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168</w:t>
      </w:r>
      <w:r w:rsidR="002371A7" w:rsidRPr="00F641B0">
        <w:rPr>
          <w:rFonts w:ascii="Times" w:hAnsi="Times" w:cs="Times New Roman"/>
          <w:bCs/>
          <w:color w:val="000000" w:themeColor="text1"/>
          <w:lang w:val="en-US"/>
        </w:rPr>
        <w:t>]</w:t>
      </w:r>
    </w:p>
    <w:p w14:paraId="5C792399" w14:textId="7C124C2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buon</w:t>
      </w:r>
      <w:r w:rsidR="002371A7" w:rsidRPr="00F641B0">
        <w:rPr>
          <w:rFonts w:ascii="Times" w:hAnsi="Times" w:cs="Times New Roman"/>
          <w:color w:val="000000" w:themeColor="text1"/>
          <w:lang w:val="en-US"/>
        </w:rPr>
        <w:t xml:space="preserve"> sp</w:t>
      </w:r>
      <w:r w:rsidR="002371A7" w:rsidRPr="00F641B0">
        <w:rPr>
          <w:rFonts w:ascii="Times" w:hAnsi="Times" w:cs="Times New Roman"/>
          <w:i/>
          <w:color w:val="000000" w:themeColor="text1"/>
          <w:lang w:val="en-US"/>
        </w:rPr>
        <w:t>irit</w:t>
      </w:r>
      <w:r w:rsidRPr="00F641B0">
        <w:rPr>
          <w:rFonts w:ascii="Times" w:hAnsi="Times" w:cs="Times New Roman"/>
          <w:color w:val="000000" w:themeColor="text1"/>
          <w:lang w:val="en-US"/>
        </w:rPr>
        <w:t>o</w:t>
      </w:r>
      <w:r w:rsidR="002371A7" w:rsidRPr="00F641B0">
        <w:rPr>
          <w:rFonts w:ascii="Times" w:hAnsi="Times" w:cs="Times New Roman"/>
          <w:color w:val="000000" w:themeColor="text1"/>
          <w:lang w:val="en-US"/>
        </w:rPr>
        <w:t xml:space="preserve"> che fo fiol d'</w:t>
      </w:r>
      <w:r w:rsidRPr="00F641B0">
        <w:rPr>
          <w:rFonts w:ascii="Times" w:hAnsi="Times" w:cs="Times New Roman"/>
          <w:color w:val="000000" w:themeColor="text1"/>
          <w:lang w:val="en-US"/>
        </w:rPr>
        <w:t>Almeris</w:t>
      </w:r>
    </w:p>
    <w:p w14:paraId="2E578FBB" w14:textId="6500139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apeleno li marchis</w:t>
      </w:r>
      <w:r w:rsidR="002371A7" w:rsidRPr="00F641B0">
        <w:rPr>
          <w:rFonts w:ascii="Times" w:hAnsi="Times" w:cs="Times New Roman"/>
          <w:color w:val="000000" w:themeColor="text1"/>
          <w:lang w:val="en-US"/>
        </w:rPr>
        <w:t>,</w:t>
      </w:r>
    </w:p>
    <w:p w14:paraId="7031C908" w14:textId="3C902854" w:rsidR="0070778F" w:rsidRPr="00F641B0" w:rsidRDefault="00461BB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Lo ber li cuntà</w:t>
      </w:r>
      <w:r w:rsidR="002371A7" w:rsidRPr="00F641B0">
        <w:rPr>
          <w:rFonts w:ascii="Times" w:hAnsi="Times" w:cs="Times New Roman"/>
          <w:color w:val="000000" w:themeColor="text1"/>
          <w:lang w:val="en-US"/>
        </w:rPr>
        <w:t>,</w:t>
      </w:r>
      <w:r>
        <w:rPr>
          <w:rFonts w:ascii="Times" w:hAnsi="Times" w:cs="Times New Roman"/>
          <w:color w:val="000000" w:themeColor="text1"/>
          <w:lang w:val="en-US"/>
        </w:rPr>
        <w:t xml:space="preserve"> quanto ello aveva oïs</w:t>
      </w:r>
    </w:p>
    <w:p w14:paraId="40FA186A" w14:textId="04850F15" w:rsidR="0070778F" w:rsidRPr="00F641B0" w:rsidRDefault="00461BB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Como ello acuxà</w:t>
      </w:r>
      <w:r w:rsidR="000C67CA" w:rsidRPr="00F641B0">
        <w:rPr>
          <w:rFonts w:ascii="Times" w:hAnsi="Times" w:cs="Times New Roman"/>
          <w:color w:val="000000" w:themeColor="text1"/>
          <w:lang w:val="en-US"/>
        </w:rPr>
        <w:t xml:space="preserve"> lo re de S</w:t>
      </w:r>
      <w:r w:rsidR="0070778F" w:rsidRPr="00F641B0">
        <w:rPr>
          <w:rFonts w:ascii="Times" w:hAnsi="Times" w:cs="Times New Roman"/>
          <w:color w:val="000000" w:themeColor="text1"/>
          <w:lang w:val="en-US"/>
        </w:rPr>
        <w:t>an Donis</w:t>
      </w:r>
      <w:r w:rsidR="002371A7" w:rsidRPr="00F641B0">
        <w:rPr>
          <w:rFonts w:ascii="Times" w:hAnsi="Times" w:cs="Times New Roman"/>
          <w:color w:val="000000" w:themeColor="text1"/>
          <w:lang w:val="en-US"/>
        </w:rPr>
        <w:t>.</w:t>
      </w:r>
    </w:p>
    <w:p w14:paraId="5587728C" w14:textId="0C2B4B28" w:rsidR="0070778F" w:rsidRPr="00F641B0" w:rsidRDefault="002371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"Può</w:t>
      </w:r>
      <w:r w:rsidR="0070778F" w:rsidRPr="00F641B0">
        <w:rPr>
          <w:rFonts w:ascii="Times" w:hAnsi="Times" w:cs="Times New Roman"/>
          <w:color w:val="000000" w:themeColor="text1"/>
          <w:lang w:val="en-US"/>
        </w:rPr>
        <w:t xml:space="preserve"> questo es</w:t>
      </w:r>
      <w:r w:rsidRPr="00F641B0">
        <w:rPr>
          <w:rFonts w:ascii="Times" w:hAnsi="Times" w:cs="Times New Roman"/>
          <w:i/>
          <w:iCs/>
          <w:color w:val="000000" w:themeColor="text1"/>
          <w:lang w:val="en-US"/>
        </w:rPr>
        <w:t>er</w:t>
      </w:r>
      <w:r w:rsidRPr="00F641B0">
        <w:rPr>
          <w:rFonts w:ascii="Times" w:hAnsi="Times" w:cs="Times New Roman"/>
          <w:iCs/>
          <w:color w:val="000000" w:themeColor="text1"/>
          <w:lang w:val="en-US"/>
        </w:rPr>
        <w:t>,</w:t>
      </w:r>
      <w:r w:rsidRPr="00F641B0">
        <w:rPr>
          <w:rFonts w:ascii="Times" w:hAnsi="Times" w:cs="Times New Roman"/>
          <w:color w:val="000000" w:themeColor="text1"/>
          <w:lang w:val="en-US"/>
        </w:rPr>
        <w:t xml:space="preserve"> çentil santo b</w:t>
      </w:r>
      <w:r w:rsidRPr="00F641B0">
        <w:rPr>
          <w:rFonts w:ascii="Times" w:hAnsi="Times" w:cs="Times New Roman"/>
          <w:i/>
          <w:color w:val="000000" w:themeColor="text1"/>
          <w:lang w:val="en-US"/>
        </w:rPr>
        <w:t>e</w:t>
      </w:r>
      <w:r w:rsidR="0070778F" w:rsidRPr="00F641B0">
        <w:rPr>
          <w:rFonts w:ascii="Times" w:hAnsi="Times" w:cs="Times New Roman"/>
          <w:color w:val="000000" w:themeColor="text1"/>
          <w:lang w:val="en-US"/>
        </w:rPr>
        <w:t>nis</w:t>
      </w:r>
      <w:r w:rsidRPr="00F641B0">
        <w:rPr>
          <w:rFonts w:ascii="Times" w:hAnsi="Times" w:cs="Times New Roman"/>
          <w:color w:val="000000" w:themeColor="text1"/>
          <w:lang w:val="en-US"/>
        </w:rPr>
        <w:t>?"</w:t>
      </w:r>
    </w:p>
    <w:p w14:paraId="48424F1C" w14:textId="57DCB8B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Et ello </w:t>
      </w:r>
      <w:r w:rsidR="00180088">
        <w:rPr>
          <w:rFonts w:ascii="Times" w:hAnsi="Times" w:cs="Times New Roman"/>
          <w:color w:val="000000" w:themeColor="text1"/>
          <w:lang w:val="en-US"/>
        </w:rPr>
        <w:t>a·ll</w:t>
      </w:r>
      <w:r w:rsidRPr="00F641B0">
        <w:rPr>
          <w:rFonts w:ascii="Times" w:hAnsi="Times" w:cs="Times New Roman"/>
          <w:color w:val="000000" w:themeColor="text1"/>
          <w:lang w:val="en-US"/>
        </w:rPr>
        <w:t>ui responde cun claro vis</w:t>
      </w:r>
      <w:r w:rsidR="002371A7" w:rsidRPr="00F641B0">
        <w:rPr>
          <w:rFonts w:ascii="Times" w:hAnsi="Times" w:cs="Times New Roman"/>
          <w:color w:val="000000" w:themeColor="text1"/>
          <w:lang w:val="en-US"/>
        </w:rPr>
        <w:t>,</w:t>
      </w:r>
    </w:p>
    <w:p w14:paraId="32E1AE61" w14:textId="039FE269" w:rsidR="0070778F" w:rsidRPr="00F641B0" w:rsidRDefault="007705A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"De toa moi</w:t>
      </w:r>
      <w:r w:rsidR="002371A7" w:rsidRPr="00F641B0">
        <w:rPr>
          <w:rFonts w:ascii="Times" w:hAnsi="Times" w:cs="Times New Roman"/>
          <w:color w:val="000000" w:themeColor="text1"/>
          <w:lang w:val="en-US"/>
        </w:rPr>
        <w:t xml:space="preserve">er </w:t>
      </w:r>
      <w:r w:rsidR="004E7F9B">
        <w:rPr>
          <w:rFonts w:ascii="Times" w:hAnsi="Times" w:cs="Times New Roman"/>
          <w:color w:val="000000" w:themeColor="text1"/>
          <w:lang w:val="en-US"/>
        </w:rPr>
        <w:t>à·ll</w:t>
      </w:r>
      <w:r w:rsidR="002371A7" w:rsidRPr="00F641B0">
        <w:rPr>
          <w:rFonts w:ascii="Times" w:hAnsi="Times" w:cs="Times New Roman"/>
          <w:color w:val="000000" w:themeColor="text1"/>
          <w:lang w:val="en-US"/>
        </w:rPr>
        <w:t>o re d'</w:t>
      </w:r>
      <w:r w:rsidR="0070778F" w:rsidRPr="00F641B0">
        <w:rPr>
          <w:rFonts w:ascii="Times" w:hAnsi="Times" w:cs="Times New Roman"/>
          <w:color w:val="000000" w:themeColor="text1"/>
          <w:lang w:val="en-US"/>
        </w:rPr>
        <w:t>amor pris</w:t>
      </w:r>
      <w:r w:rsidR="002371A7" w:rsidRPr="00F641B0">
        <w:rPr>
          <w:rFonts w:ascii="Times" w:hAnsi="Times" w:cs="Times New Roman"/>
          <w:color w:val="000000" w:themeColor="text1"/>
          <w:lang w:val="en-US"/>
        </w:rPr>
        <w:t>,</w:t>
      </w:r>
    </w:p>
    <w:p w14:paraId="16EB847A" w14:textId="19DF9C0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371A7"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ch</w:t>
      </w:r>
      <w:r w:rsidR="002371A7" w:rsidRPr="00F641B0">
        <w:rPr>
          <w:rFonts w:ascii="Times" w:hAnsi="Times" w:cs="Times New Roman"/>
          <w:color w:val="000000" w:themeColor="text1"/>
          <w:lang w:val="en-US"/>
        </w:rPr>
        <w:t>'</w:t>
      </w:r>
      <w:r w:rsidR="00451E41" w:rsidRPr="00F641B0">
        <w:rPr>
          <w:rFonts w:ascii="Times" w:hAnsi="Times" w:cs="Times New Roman"/>
          <w:color w:val="000000" w:themeColor="text1"/>
          <w:lang w:val="en-US"/>
        </w:rPr>
        <w:t>elo penssa aver</w:t>
      </w:r>
      <w:r w:rsidRPr="00F641B0">
        <w:rPr>
          <w:rFonts w:ascii="Times" w:hAnsi="Times" w:cs="Times New Roman"/>
          <w:color w:val="000000" w:themeColor="text1"/>
          <w:lang w:val="en-US"/>
        </w:rPr>
        <w:t>te a morte tramis</w:t>
      </w:r>
      <w:r w:rsidR="002371A7" w:rsidRPr="00F641B0">
        <w:rPr>
          <w:rFonts w:ascii="Times" w:hAnsi="Times" w:cs="Times New Roman"/>
          <w:color w:val="000000" w:themeColor="text1"/>
          <w:lang w:val="en-US"/>
        </w:rPr>
        <w:t>;</w:t>
      </w:r>
    </w:p>
    <w:p w14:paraId="6445E980" w14:textId="3C5FBC5E" w:rsidR="0070778F" w:rsidRPr="00F641B0" w:rsidRDefault="009E64A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a·ll</w:t>
      </w:r>
      <w:r w:rsidRPr="00F641B0">
        <w:rPr>
          <w:rFonts w:ascii="Times" w:hAnsi="Times" w:cs="Times New Roman"/>
          <w:color w:val="000000" w:themeColor="text1"/>
          <w:lang w:val="en-US"/>
        </w:rPr>
        <w:t>a pietade del R</w:t>
      </w:r>
      <w:r w:rsidR="0070778F" w:rsidRPr="00F641B0">
        <w:rPr>
          <w:rFonts w:ascii="Times" w:hAnsi="Times" w:cs="Times New Roman"/>
          <w:color w:val="000000" w:themeColor="text1"/>
          <w:lang w:val="en-US"/>
        </w:rPr>
        <w:t>e de Paradis</w:t>
      </w:r>
    </w:p>
    <w:p w14:paraId="691BC1A4" w14:textId="39CF791A" w:rsidR="0070778F" w:rsidRPr="00F641B0" w:rsidRDefault="00461BB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in li pecadi deslial aï</w:t>
      </w:r>
      <w:r w:rsidR="0070778F" w:rsidRPr="00F641B0">
        <w:rPr>
          <w:rFonts w:ascii="Times" w:hAnsi="Times" w:cs="Times New Roman"/>
          <w:color w:val="000000" w:themeColor="text1"/>
          <w:lang w:val="en-US"/>
        </w:rPr>
        <w:t>s</w:t>
      </w:r>
      <w:r w:rsidR="002371A7" w:rsidRPr="00F641B0">
        <w:rPr>
          <w:rFonts w:ascii="Times" w:hAnsi="Times" w:cs="Times New Roman"/>
          <w:color w:val="000000" w:themeColor="text1"/>
          <w:lang w:val="en-US"/>
        </w:rPr>
        <w:t>,</w:t>
      </w:r>
    </w:p>
    <w:p w14:paraId="68E0B13A" w14:textId="4BA6FC55" w:rsidR="0070778F" w:rsidRPr="00F641B0" w:rsidRDefault="00FF152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Vuol che tu conpli çò</w:t>
      </w:r>
      <w:r w:rsidR="0070778F" w:rsidRPr="00F641B0">
        <w:rPr>
          <w:rFonts w:ascii="Times" w:hAnsi="Times" w:cs="Times New Roman"/>
          <w:color w:val="000000" w:themeColor="text1"/>
          <w:lang w:val="en-US"/>
        </w:rPr>
        <w:t xml:space="preserve"> che </w:t>
      </w:r>
      <w:r w:rsidR="002416C5" w:rsidRPr="00F641B0">
        <w:rPr>
          <w:rFonts w:ascii="Times" w:hAnsi="Times" w:cs="Times New Roman"/>
          <w:color w:val="000000" w:themeColor="text1"/>
          <w:lang w:val="en-US"/>
        </w:rPr>
        <w:t>ài</w:t>
      </w:r>
      <w:r w:rsidR="0070778F" w:rsidRPr="00F641B0">
        <w:rPr>
          <w:rFonts w:ascii="Times" w:hAnsi="Times" w:cs="Times New Roman"/>
          <w:color w:val="000000" w:themeColor="text1"/>
          <w:lang w:val="en-US"/>
        </w:rPr>
        <w:t xml:space="preserve"> requis</w:t>
      </w:r>
      <w:r w:rsidRPr="00F641B0">
        <w:rPr>
          <w:rFonts w:ascii="Times" w:hAnsi="Times" w:cs="Times New Roman"/>
          <w:color w:val="000000" w:themeColor="text1"/>
          <w:lang w:val="en-US"/>
        </w:rPr>
        <w:t>."</w:t>
      </w:r>
    </w:p>
    <w:p w14:paraId="0EFBF98E" w14:textId="51F3473C" w:rsidR="0070778F" w:rsidRPr="00F641B0" w:rsidRDefault="00FF152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9E64AE" w:rsidRPr="00F641B0">
        <w:rPr>
          <w:rFonts w:ascii="Times" w:hAnsi="Times" w:cs="Times New Roman"/>
          <w:color w:val="000000" w:themeColor="text1"/>
          <w:lang w:val="en-US"/>
        </w:rPr>
        <w:t>A</w:t>
      </w:r>
      <w:r w:rsidR="00644351">
        <w:rPr>
          <w:rFonts w:ascii="Times" w:hAnsi="Times" w:cs="Times New Roman"/>
          <w:color w:val="000000" w:themeColor="text1"/>
          <w:lang w:val="en-US"/>
        </w:rPr>
        <w:t>lvernia ver Dio n'</w:t>
      </w:r>
      <w:r w:rsidR="00F07748"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oferto marcis</w:t>
      </w:r>
      <w:r w:rsidRPr="00F641B0">
        <w:rPr>
          <w:rFonts w:ascii="Times" w:hAnsi="Times" w:cs="Times New Roman"/>
          <w:color w:val="000000" w:themeColor="text1"/>
          <w:lang w:val="en-US"/>
        </w:rPr>
        <w:t>,</w:t>
      </w:r>
    </w:p>
    <w:p w14:paraId="73A17D3F" w14:textId="1EBF838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 se meteno avanti a pasi petis</w:t>
      </w:r>
      <w:r w:rsidR="00FF1521" w:rsidRPr="00F641B0">
        <w:rPr>
          <w:rFonts w:ascii="Times" w:hAnsi="Times" w:cs="Times New Roman"/>
          <w:color w:val="000000" w:themeColor="text1"/>
          <w:lang w:val="en-US"/>
        </w:rPr>
        <w:t>.</w:t>
      </w:r>
    </w:p>
    <w:p w14:paraId="154ED0BA" w14:textId="0A83773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Arivadi son</w:t>
      </w:r>
      <w:r w:rsidR="00FF152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questo mostra li escris</w:t>
      </w:r>
      <w:r w:rsidR="00FF1521" w:rsidRPr="00F641B0">
        <w:rPr>
          <w:rFonts w:ascii="Times" w:hAnsi="Times" w:cs="Times New Roman"/>
          <w:color w:val="000000" w:themeColor="text1"/>
          <w:lang w:val="en-US"/>
        </w:rPr>
        <w:t>,</w:t>
      </w:r>
    </w:p>
    <w:p w14:paraId="0BAA2659" w14:textId="20755678" w:rsidR="0070778F" w:rsidRPr="00F641B0" w:rsidRDefault="00FF152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un flume unda l'</w:t>
      </w:r>
      <w:r w:rsidR="0070778F" w:rsidRPr="00F641B0">
        <w:rPr>
          <w:rFonts w:ascii="Times" w:hAnsi="Times" w:cs="Times New Roman"/>
          <w:color w:val="000000" w:themeColor="text1"/>
          <w:lang w:val="en-US"/>
        </w:rPr>
        <w:t>aqua reverdis</w:t>
      </w:r>
      <w:r w:rsidRPr="00F641B0">
        <w:rPr>
          <w:rFonts w:ascii="Times" w:hAnsi="Times" w:cs="Times New Roman"/>
          <w:color w:val="000000" w:themeColor="text1"/>
          <w:lang w:val="en-US"/>
        </w:rPr>
        <w:t>;</w:t>
      </w:r>
    </w:p>
    <w:p w14:paraId="198DCF58" w14:textId="17F469AC" w:rsidR="0070778F" w:rsidRPr="00F641B0" w:rsidRDefault="00FF152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aiqua se clama Acuron</w:t>
      </w:r>
      <w:r w:rsidRPr="00F641B0">
        <w:rPr>
          <w:rFonts w:ascii="Times" w:hAnsi="Times" w:cs="Times New Roman"/>
          <w:color w:val="000000" w:themeColor="text1"/>
          <w:lang w:val="en-US"/>
        </w:rPr>
        <w:t>,</w:t>
      </w:r>
      <w:r w:rsidR="009E64AE" w:rsidRPr="00F641B0">
        <w:rPr>
          <w:rFonts w:ascii="Times" w:hAnsi="Times" w:cs="Times New Roman"/>
          <w:color w:val="000000" w:themeColor="text1"/>
          <w:lang w:val="en-US"/>
        </w:rPr>
        <w:t xml:space="preserve"> çò</w:t>
      </w:r>
      <w:r w:rsidRPr="00F641B0">
        <w:rPr>
          <w:rFonts w:ascii="Times" w:hAnsi="Times" w:cs="Times New Roman"/>
          <w:color w:val="000000" w:themeColor="text1"/>
          <w:lang w:val="en-US"/>
        </w:rPr>
        <w:t xml:space="preserve"> m'è</w:t>
      </w:r>
      <w:r w:rsidR="0070778F" w:rsidRPr="00F641B0">
        <w:rPr>
          <w:rFonts w:ascii="Times" w:hAnsi="Times" w:cs="Times New Roman"/>
          <w:color w:val="000000" w:themeColor="text1"/>
          <w:lang w:val="en-US"/>
        </w:rPr>
        <w:t xml:space="preserve"> avis</w:t>
      </w:r>
      <w:r w:rsidRPr="00F641B0">
        <w:rPr>
          <w:rFonts w:ascii="Times" w:hAnsi="Times" w:cs="Times New Roman"/>
          <w:color w:val="000000" w:themeColor="text1"/>
          <w:lang w:val="en-US"/>
        </w:rPr>
        <w:t>.</w:t>
      </w:r>
    </w:p>
    <w:p w14:paraId="7058207B" w14:textId="0E8EFD47" w:rsidR="0070778F" w:rsidRPr="00F641B0" w:rsidRDefault="00FF152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erano molti spi</w:t>
      </w:r>
      <w:r w:rsidRPr="00F641B0">
        <w:rPr>
          <w:rFonts w:ascii="Times" w:hAnsi="Times" w:cs="Times New Roman"/>
          <w:i/>
          <w:color w:val="000000" w:themeColor="text1"/>
          <w:lang w:val="en-US"/>
        </w:rPr>
        <w:t>riti</w:t>
      </w:r>
      <w:r w:rsidR="0070778F" w:rsidRPr="00F641B0">
        <w:rPr>
          <w:rFonts w:ascii="Times" w:hAnsi="Times" w:cs="Times New Roman"/>
          <w:color w:val="000000" w:themeColor="text1"/>
          <w:lang w:val="en-US"/>
        </w:rPr>
        <w:t xml:space="preserve"> maleis</w:t>
      </w:r>
      <w:r w:rsidR="00451E41" w:rsidRPr="00F641B0">
        <w:rPr>
          <w:rFonts w:ascii="Times" w:hAnsi="Times" w:cs="Times New Roman"/>
          <w:color w:val="000000" w:themeColor="text1"/>
          <w:lang w:val="en-US"/>
        </w:rPr>
        <w:t>.</w:t>
      </w:r>
    </w:p>
    <w:p w14:paraId="7FE313C1" w14:textId="29447591" w:rsidR="0070778F" w:rsidRPr="00F641B0" w:rsidRDefault="00FF152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la riva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l'aiqua è</w:t>
      </w:r>
      <w:r w:rsidR="0070778F" w:rsidRPr="00F641B0">
        <w:rPr>
          <w:rFonts w:ascii="Times" w:hAnsi="Times" w:cs="Times New Roman"/>
          <w:color w:val="000000" w:themeColor="text1"/>
          <w:lang w:val="en-US"/>
        </w:rPr>
        <w:t xml:space="preserve"> coris</w:t>
      </w:r>
      <w:r w:rsidRPr="00F641B0">
        <w:rPr>
          <w:rFonts w:ascii="Times" w:hAnsi="Times" w:cs="Times New Roman"/>
          <w:color w:val="000000" w:themeColor="text1"/>
          <w:lang w:val="en-US"/>
        </w:rPr>
        <w:t>,</w:t>
      </w:r>
    </w:p>
    <w:p w14:paraId="4579C3BB" w14:textId="019F2644" w:rsidR="0070778F" w:rsidRPr="00F641B0" w:rsidRDefault="0064435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Lì</w:t>
      </w:r>
      <w:r w:rsidR="0070778F" w:rsidRPr="00F641B0">
        <w:rPr>
          <w:rFonts w:ascii="Times" w:hAnsi="Times" w:cs="Times New Roman"/>
          <w:color w:val="000000" w:themeColor="text1"/>
          <w:lang w:val="en-US"/>
        </w:rPr>
        <w:t xml:space="preserve"> era fermado un confalon tuto bis</w:t>
      </w:r>
      <w:r w:rsidR="00FF1521" w:rsidRPr="00F641B0">
        <w:rPr>
          <w:rFonts w:ascii="Times" w:hAnsi="Times" w:cs="Times New Roman"/>
          <w:color w:val="000000" w:themeColor="text1"/>
          <w:lang w:val="en-US"/>
        </w:rPr>
        <w:t>.</w:t>
      </w:r>
    </w:p>
    <w:p w14:paraId="6B56B712" w14:textId="69159C1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trapaxar sun si forte talentis</w:t>
      </w:r>
      <w:r w:rsidR="00FF1521" w:rsidRPr="00F641B0">
        <w:rPr>
          <w:rFonts w:ascii="Times" w:hAnsi="Times" w:cs="Times New Roman"/>
          <w:color w:val="000000" w:themeColor="text1"/>
          <w:lang w:val="en-US"/>
        </w:rPr>
        <w:t>,</w:t>
      </w:r>
    </w:p>
    <w:p w14:paraId="78BA1B15" w14:textId="38D5B727" w:rsidR="0070778F" w:rsidRPr="00F641B0" w:rsidRDefault="00451E4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Puoco de</w:t>
      </w:r>
      <w:r w:rsidR="00FF1521" w:rsidRPr="00F641B0">
        <w:rPr>
          <w:rFonts w:ascii="Times" w:hAnsi="Times" w:cs="Times New Roman"/>
          <w:color w:val="000000" w:themeColor="text1"/>
          <w:lang w:val="en-US"/>
        </w:rPr>
        <w:t>men ch'e</w:t>
      </w:r>
      <w:r w:rsidR="0070778F" w:rsidRPr="00F641B0">
        <w:rPr>
          <w:rFonts w:ascii="Times" w:hAnsi="Times" w:cs="Times New Roman"/>
          <w:color w:val="000000" w:themeColor="text1"/>
          <w:lang w:val="en-US"/>
        </w:rPr>
        <w:t>li no intra in lo ris</w:t>
      </w:r>
      <w:r w:rsidR="00FF1521" w:rsidRPr="00F641B0">
        <w:rPr>
          <w:rFonts w:ascii="Times" w:hAnsi="Times" w:cs="Times New Roman"/>
          <w:color w:val="000000" w:themeColor="text1"/>
          <w:lang w:val="en-US"/>
        </w:rPr>
        <w:t>.</w:t>
      </w:r>
    </w:p>
    <w:p w14:paraId="16ADE40D" w14:textId="0A520DF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Ma inver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or viem corando e cris</w:t>
      </w:r>
      <w:r w:rsidR="00FF1521"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32"/>
      </w:r>
    </w:p>
    <w:p w14:paraId="28127E19" w14:textId="2BA91DB4" w:rsidR="0070778F" w:rsidRPr="00F641B0" w:rsidRDefault="007705A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(90V) In una nave un gran vei</w:t>
      </w:r>
      <w:r w:rsidR="0070778F" w:rsidRPr="00F641B0">
        <w:rPr>
          <w:rFonts w:ascii="Times" w:hAnsi="Times" w:cs="Times New Roman"/>
          <w:color w:val="000000" w:themeColor="text1"/>
          <w:lang w:val="en-US"/>
        </w:rPr>
        <w:t>ardo floris</w:t>
      </w:r>
      <w:r w:rsidR="007D260C" w:rsidRPr="00F641B0">
        <w:rPr>
          <w:rFonts w:ascii="Times" w:hAnsi="Times" w:cs="Times New Roman"/>
          <w:color w:val="000000" w:themeColor="text1"/>
          <w:lang w:val="en-US"/>
        </w:rPr>
        <w:t>,</w:t>
      </w:r>
    </w:p>
    <w:p w14:paraId="687C4179" w14:textId="3C4A884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Charon se chlama al dol</w:t>
      </w:r>
      <w:r w:rsidR="007D260C" w:rsidRPr="00F641B0">
        <w:rPr>
          <w:rFonts w:ascii="Times" w:hAnsi="Times" w:cs="Times New Roman"/>
          <w:color w:val="000000" w:themeColor="text1"/>
          <w:lang w:val="en-US"/>
        </w:rPr>
        <w:t>(or)</w:t>
      </w:r>
      <w:r w:rsidRPr="00F641B0">
        <w:rPr>
          <w:rFonts w:ascii="Times" w:hAnsi="Times" w:cs="Times New Roman"/>
          <w:color w:val="000000" w:themeColor="text1"/>
          <w:lang w:val="en-US"/>
        </w:rPr>
        <w:t>oxo</w:t>
      </w:r>
      <w:r w:rsidR="007D260C" w:rsidRPr="00F641B0">
        <w:rPr>
          <w:rStyle w:val="FootnoteReference"/>
          <w:rFonts w:ascii="Times" w:hAnsi="Times" w:cs="Times New Roman"/>
          <w:color w:val="000000" w:themeColor="text1"/>
          <w:lang w:val="en-US"/>
        </w:rPr>
        <w:footnoteReference w:id="533"/>
      </w:r>
      <w:r w:rsidR="00644351">
        <w:rPr>
          <w:rFonts w:ascii="Times" w:hAnsi="Times" w:cs="Times New Roman"/>
          <w:color w:val="000000" w:themeColor="text1"/>
          <w:lang w:val="en-US"/>
        </w:rPr>
        <w:t xml:space="preserve"> paï</w:t>
      </w:r>
      <w:r w:rsidRPr="00F641B0">
        <w:rPr>
          <w:rFonts w:ascii="Times" w:hAnsi="Times" w:cs="Times New Roman"/>
          <w:color w:val="000000" w:themeColor="text1"/>
          <w:lang w:val="en-US"/>
        </w:rPr>
        <w:t>s</w:t>
      </w:r>
      <w:r w:rsidR="007D260C" w:rsidRPr="00F641B0">
        <w:rPr>
          <w:rFonts w:ascii="Times" w:hAnsi="Times" w:cs="Times New Roman"/>
          <w:color w:val="000000" w:themeColor="text1"/>
          <w:lang w:val="en-US"/>
        </w:rPr>
        <w:t>;</w:t>
      </w:r>
    </w:p>
    <w:p w14:paraId="01E8A83C" w14:textId="3828ECA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Dolent collor che vano al so s</w:t>
      </w:r>
      <w:r w:rsidR="007D260C" w:rsidRPr="00F641B0">
        <w:rPr>
          <w:rFonts w:ascii="Times" w:hAnsi="Times" w:cs="Times New Roman"/>
          <w:i/>
          <w:color w:val="000000" w:themeColor="text1"/>
          <w:lang w:val="en-US"/>
        </w:rPr>
        <w:t>er</w:t>
      </w:r>
      <w:r w:rsidRPr="00F641B0">
        <w:rPr>
          <w:rFonts w:ascii="Times" w:hAnsi="Times" w:cs="Times New Roman"/>
          <w:color w:val="000000" w:themeColor="text1"/>
          <w:lang w:val="en-US"/>
        </w:rPr>
        <w:t>vis</w:t>
      </w:r>
      <w:r w:rsidR="007D260C" w:rsidRPr="00F641B0">
        <w:rPr>
          <w:rFonts w:ascii="Times" w:hAnsi="Times" w:cs="Times New Roman"/>
          <w:color w:val="000000" w:themeColor="text1"/>
          <w:lang w:val="en-US"/>
        </w:rPr>
        <w:t>.</w:t>
      </w:r>
    </w:p>
    <w:p w14:paraId="558AC124" w14:textId="6DA2B10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li crida</w:t>
      </w:r>
      <w:r w:rsidR="007D260C" w:rsidRPr="00F641B0">
        <w:rPr>
          <w:rFonts w:ascii="Times" w:hAnsi="Times" w:cs="Times New Roman"/>
          <w:color w:val="000000" w:themeColor="text1"/>
          <w:lang w:val="en-US"/>
        </w:rPr>
        <w:t>, "Çà</w:t>
      </w:r>
      <w:r w:rsidR="00644351">
        <w:rPr>
          <w:rFonts w:ascii="Times" w:hAnsi="Times" w:cs="Times New Roman"/>
          <w:color w:val="000000" w:themeColor="text1"/>
          <w:lang w:val="en-US"/>
        </w:rPr>
        <w:t xml:space="preserve"> gloton malleï</w:t>
      </w:r>
      <w:r w:rsidRPr="00F641B0">
        <w:rPr>
          <w:rFonts w:ascii="Times" w:hAnsi="Times" w:cs="Times New Roman"/>
          <w:color w:val="000000" w:themeColor="text1"/>
          <w:lang w:val="en-US"/>
        </w:rPr>
        <w:t>s</w:t>
      </w:r>
      <w:r w:rsidR="007D260C" w:rsidRPr="00F641B0">
        <w:rPr>
          <w:rFonts w:ascii="Times" w:hAnsi="Times" w:cs="Times New Roman"/>
          <w:color w:val="000000" w:themeColor="text1"/>
          <w:lang w:val="en-US"/>
        </w:rPr>
        <w:t>,</w:t>
      </w:r>
    </w:p>
    <w:p w14:paraId="47205686" w14:textId="4C1F349D" w:rsidR="0070778F" w:rsidRPr="00F641B0" w:rsidRDefault="007D260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w:t>
      </w:r>
      <w:r w:rsidR="0070778F" w:rsidRPr="00F641B0">
        <w:rPr>
          <w:rFonts w:ascii="Times" w:hAnsi="Times" w:cs="Times New Roman"/>
          <w:color w:val="000000" w:themeColor="text1"/>
          <w:lang w:val="en-US"/>
        </w:rPr>
        <w:t xml:space="preserve">dur ve </w:t>
      </w:r>
      <w:r w:rsidR="00024205">
        <w:rPr>
          <w:rFonts w:ascii="Times" w:hAnsi="Times" w:cs="Times New Roman"/>
          <w:color w:val="000000" w:themeColor="text1"/>
          <w:lang w:val="en-US"/>
        </w:rPr>
        <w:t>voio</w:t>
      </w:r>
      <w:r w:rsidR="0070778F" w:rsidRPr="00F641B0">
        <w:rPr>
          <w:rFonts w:ascii="Times" w:hAnsi="Times" w:cs="Times New Roman"/>
          <w:color w:val="000000" w:themeColor="text1"/>
          <w:lang w:val="en-US"/>
        </w:rPr>
        <w:t xml:space="preserve"> 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w:t>
      </w:r>
      <w:r w:rsidR="0070778F" w:rsidRPr="00F641B0">
        <w:rPr>
          <w:rFonts w:ascii="Times" w:hAnsi="Times" w:cs="Times New Roman"/>
          <w:color w:val="000000" w:themeColor="text1"/>
          <w:lang w:val="en-US"/>
        </w:rPr>
        <w:t>internal</w:t>
      </w:r>
      <w:r w:rsidR="004F19B8" w:rsidRPr="00F641B0">
        <w:rPr>
          <w:rFonts w:ascii="Times" w:hAnsi="Times" w:cs="Times New Roman"/>
          <w:color w:val="000000" w:themeColor="text1"/>
          <w:lang w:val="en-US"/>
        </w:rPr>
        <w:t xml:space="preserve"> </w:t>
      </w:r>
      <w:r w:rsidR="0070778F" w:rsidRPr="00644351">
        <w:rPr>
          <w:rFonts w:ascii="Times" w:hAnsi="Times" w:cs="Times New Roman"/>
          <w:color w:val="000000" w:themeColor="text1"/>
          <w:highlight w:val="yellow"/>
          <w:lang w:val="en-US"/>
        </w:rPr>
        <w:t>çinis</w:t>
      </w:r>
      <w:r w:rsidR="004F19B8" w:rsidRPr="00F641B0">
        <w:rPr>
          <w:rFonts w:ascii="Times" w:hAnsi="Times" w:cs="Times New Roman"/>
          <w:color w:val="000000" w:themeColor="text1"/>
          <w:lang w:val="en-US"/>
        </w:rPr>
        <w:t>."</w:t>
      </w:r>
    </w:p>
    <w:p w14:paraId="3EA4385C" w14:textId="4DB7E54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li dixe</w:t>
      </w:r>
      <w:r w:rsidR="004F19B8" w:rsidRPr="00F641B0">
        <w:rPr>
          <w:rFonts w:ascii="Times" w:hAnsi="Times" w:cs="Times New Roman"/>
          <w:color w:val="000000" w:themeColor="text1"/>
          <w:lang w:val="en-US"/>
        </w:rPr>
        <w:t>, "G</w:t>
      </w:r>
      <w:r w:rsidRPr="00F641B0">
        <w:rPr>
          <w:rFonts w:ascii="Times" w:hAnsi="Times" w:cs="Times New Roman"/>
          <w:color w:val="000000" w:themeColor="text1"/>
          <w:lang w:val="en-US"/>
        </w:rPr>
        <w:t>uarda amis</w:t>
      </w:r>
      <w:r w:rsidR="004F19B8" w:rsidRPr="00F641B0">
        <w:rPr>
          <w:rFonts w:ascii="Times" w:hAnsi="Times" w:cs="Times New Roman"/>
          <w:color w:val="000000" w:themeColor="text1"/>
          <w:lang w:val="en-US"/>
        </w:rPr>
        <w:t>,</w:t>
      </w:r>
    </w:p>
    <w:p w14:paraId="3D12E78E" w14:textId="337AA209" w:rsidR="0070778F" w:rsidRPr="00F641B0" w:rsidRDefault="004F19B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può</w:t>
      </w:r>
      <w:r w:rsidR="0070778F" w:rsidRPr="00F641B0">
        <w:rPr>
          <w:rFonts w:ascii="Times" w:hAnsi="Times" w:cs="Times New Roman"/>
          <w:color w:val="000000" w:themeColor="text1"/>
          <w:lang w:val="en-US"/>
        </w:rPr>
        <w:t xml:space="preserve"> tu veder le aneme di catis</w:t>
      </w:r>
    </w:p>
    <w:p w14:paraId="194A0D07" w14:textId="64334886" w:rsidR="0070778F" w:rsidRPr="00F641B0" w:rsidRDefault="009E64A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povertade à</w:t>
      </w:r>
      <w:r w:rsidR="007705A4">
        <w:rPr>
          <w:rFonts w:ascii="Times" w:hAnsi="Times" w:cs="Times New Roman"/>
          <w:color w:val="000000" w:themeColor="text1"/>
          <w:lang w:val="en-US"/>
        </w:rPr>
        <w:t xml:space="preserve">no vivudo tuta li suo </w:t>
      </w:r>
      <w:r w:rsidR="007705A4" w:rsidRPr="007705A4">
        <w:rPr>
          <w:rFonts w:ascii="Times" w:hAnsi="Times" w:cs="Times New Roman"/>
          <w:color w:val="000000" w:themeColor="text1"/>
          <w:highlight w:val="yellow"/>
          <w:lang w:val="en-US"/>
        </w:rPr>
        <w:t>dì</w:t>
      </w:r>
      <w:r w:rsidR="0070778F" w:rsidRPr="007705A4">
        <w:rPr>
          <w:rFonts w:ascii="Times" w:hAnsi="Times" w:cs="Times New Roman"/>
          <w:color w:val="000000" w:themeColor="text1"/>
          <w:highlight w:val="yellow"/>
          <w:lang w:val="en-US"/>
        </w:rPr>
        <w:t>s</w:t>
      </w:r>
      <w:r w:rsidR="004F19B8" w:rsidRPr="00F641B0">
        <w:rPr>
          <w:rFonts w:ascii="Times" w:hAnsi="Times" w:cs="Times New Roman"/>
          <w:color w:val="000000" w:themeColor="text1"/>
          <w:lang w:val="en-US"/>
        </w:rPr>
        <w:t>,</w:t>
      </w:r>
    </w:p>
    <w:p w14:paraId="48E2823C"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Incontra Dio coroçossi et espris</w:t>
      </w:r>
    </w:p>
    <w:p w14:paraId="34AB1695" w14:textId="5B16552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no podeano sofrir</w:t>
      </w:r>
      <w:r w:rsidR="00F07748" w:rsidRPr="00F641B0">
        <w:rPr>
          <w:rFonts w:ascii="Times" w:hAnsi="Times" w:cs="Times New Roman"/>
          <w:color w:val="000000" w:themeColor="text1"/>
          <w:lang w:val="en-US"/>
        </w:rPr>
        <w:t>·</w:t>
      </w:r>
      <w:r w:rsidRPr="00F641B0">
        <w:rPr>
          <w:rFonts w:ascii="Times" w:hAnsi="Times" w:cs="Times New Roman"/>
          <w:color w:val="000000" w:themeColor="text1"/>
          <w:lang w:val="en-US"/>
        </w:rPr>
        <w:t>l tenpo mendis</w:t>
      </w:r>
      <w:r w:rsidR="004F19B8" w:rsidRPr="00F641B0">
        <w:rPr>
          <w:rFonts w:ascii="Times" w:hAnsi="Times" w:cs="Times New Roman"/>
          <w:color w:val="000000" w:themeColor="text1"/>
          <w:lang w:val="en-US"/>
        </w:rPr>
        <w:t>;</w:t>
      </w:r>
    </w:p>
    <w:p w14:paraId="228E235A" w14:textId="6407C1F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contentadi foseno de lor despris</w:t>
      </w:r>
      <w:r w:rsidR="004F19B8" w:rsidRPr="00F641B0">
        <w:rPr>
          <w:rFonts w:ascii="Times" w:hAnsi="Times" w:cs="Times New Roman"/>
          <w:color w:val="000000" w:themeColor="text1"/>
          <w:lang w:val="en-US"/>
        </w:rPr>
        <w:t>,</w:t>
      </w:r>
    </w:p>
    <w:p w14:paraId="0A51992B" w14:textId="4CD62F8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Chun li martori serave in cielo asis</w:t>
      </w:r>
      <w:r w:rsidR="004F19B8" w:rsidRPr="00F641B0">
        <w:rPr>
          <w:rFonts w:ascii="Times" w:hAnsi="Times" w:cs="Times New Roman"/>
          <w:color w:val="000000" w:themeColor="text1"/>
          <w:lang w:val="en-US"/>
        </w:rPr>
        <w:t>."</w:t>
      </w:r>
    </w:p>
    <w:p w14:paraId="4FEB2404" w14:textId="23DFD2C8" w:rsidR="004F19B8" w:rsidRPr="00F641B0" w:rsidRDefault="00F82811" w:rsidP="004F19B8">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w:t>
      </w:r>
      <w:r w:rsidR="00425BF5" w:rsidRPr="00F641B0">
        <w:rPr>
          <w:rFonts w:ascii="Times" w:hAnsi="Times" w:cs="Times New Roman"/>
          <w:bCs/>
          <w:color w:val="000000" w:themeColor="text1"/>
          <w:lang w:val="en-US"/>
        </w:rPr>
        <w:t>se 169</w:t>
      </w:r>
      <w:r w:rsidR="0070778F" w:rsidRPr="00F641B0">
        <w:rPr>
          <w:rFonts w:ascii="Times" w:hAnsi="Times" w:cs="Times New Roman"/>
          <w:bCs/>
          <w:color w:val="000000" w:themeColor="text1"/>
          <w:lang w:val="en-US"/>
        </w:rPr>
        <w:t xml:space="preserve">] </w:t>
      </w:r>
    </w:p>
    <w:p w14:paraId="776DD01F" w14:textId="7A1CCAC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Ugon domanda Eneas</w:t>
      </w:r>
      <w:r w:rsidR="00556CC5" w:rsidRPr="00F641B0">
        <w:rPr>
          <w:rFonts w:ascii="Times" w:hAnsi="Times" w:cs="Times New Roman"/>
          <w:color w:val="000000" w:themeColor="text1"/>
          <w:lang w:val="en-US"/>
        </w:rPr>
        <w:t>, "E</w:t>
      </w:r>
      <w:r w:rsidRPr="00F641B0">
        <w:rPr>
          <w:rFonts w:ascii="Times" w:hAnsi="Times" w:cs="Times New Roman"/>
          <w:color w:val="000000" w:themeColor="text1"/>
          <w:lang w:val="en-US"/>
        </w:rPr>
        <w:t xml:space="preserve"> costor</w:t>
      </w:r>
    </w:p>
    <w:p w14:paraId="4AD63CBB" w14:textId="462B9F4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4F19B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qu</w:t>
      </w:r>
      <w:r w:rsidR="000852A9" w:rsidRPr="00F641B0">
        <w:rPr>
          <w:rFonts w:ascii="Times" w:hAnsi="Times" w:cs="Times New Roman"/>
          <w:color w:val="000000" w:themeColor="text1"/>
          <w:lang w:val="en-US"/>
        </w:rPr>
        <w:t>'eli à</w:t>
      </w:r>
      <w:r w:rsidR="00C85219" w:rsidRPr="00F641B0">
        <w:rPr>
          <w:rFonts w:ascii="Times" w:hAnsi="Times" w:cs="Times New Roman"/>
          <w:color w:val="000000" w:themeColor="text1"/>
          <w:lang w:val="en-US"/>
        </w:rPr>
        <w:t xml:space="preserve"> cussì</w:t>
      </w:r>
      <w:r w:rsidRPr="00F641B0">
        <w:rPr>
          <w:rFonts w:ascii="Times" w:hAnsi="Times" w:cs="Times New Roman"/>
          <w:color w:val="000000" w:themeColor="text1"/>
          <w:lang w:val="en-US"/>
        </w:rPr>
        <w:t xml:space="preserve"> gran vollor </w:t>
      </w:r>
    </w:p>
    <w:p w14:paraId="17E4BB5C" w14:textId="3D9C63C7" w:rsidR="0070778F" w:rsidRPr="00F641B0" w:rsidRDefault="004F19B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passar l'</w:t>
      </w:r>
      <w:r w:rsidR="0070778F" w:rsidRPr="00F641B0">
        <w:rPr>
          <w:rFonts w:ascii="Times" w:hAnsi="Times" w:cs="Times New Roman"/>
          <w:color w:val="000000" w:themeColor="text1"/>
          <w:lang w:val="en-US"/>
        </w:rPr>
        <w:t>aqua de verde color</w:t>
      </w:r>
      <w:r w:rsidR="00556CC5" w:rsidRPr="00F641B0">
        <w:rPr>
          <w:rFonts w:ascii="Times" w:hAnsi="Times" w:cs="Times New Roman"/>
          <w:color w:val="000000" w:themeColor="text1"/>
          <w:lang w:val="en-US"/>
        </w:rPr>
        <w:t>?</w:t>
      </w:r>
    </w:p>
    <w:p w14:paraId="3CF481B4" w14:textId="643FF8D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C85219" w:rsidRPr="00F641B0">
        <w:rPr>
          <w:rFonts w:ascii="Times" w:hAnsi="Times" w:cs="Times New Roman"/>
          <w:i/>
          <w:iCs/>
          <w:color w:val="000000" w:themeColor="text1"/>
          <w:lang w:val="en-US"/>
        </w:rPr>
        <w:t>er</w:t>
      </w:r>
      <w:r w:rsidR="00C85219" w:rsidRPr="00F641B0">
        <w:rPr>
          <w:rFonts w:ascii="Times" w:hAnsi="Times" w:cs="Times New Roman"/>
          <w:color w:val="000000" w:themeColor="text1"/>
          <w:lang w:val="en-US"/>
        </w:rPr>
        <w:t xml:space="preserve"> pocho ch'</w:t>
      </w:r>
      <w:r w:rsidR="00644351">
        <w:rPr>
          <w:rFonts w:ascii="Times" w:hAnsi="Times" w:cs="Times New Roman"/>
          <w:color w:val="000000" w:themeColor="text1"/>
          <w:lang w:val="en-US"/>
        </w:rPr>
        <w:t>el no lì</w:t>
      </w:r>
      <w:r w:rsidRPr="00F641B0">
        <w:rPr>
          <w:rFonts w:ascii="Times" w:hAnsi="Times" w:cs="Times New Roman"/>
          <w:color w:val="000000" w:themeColor="text1"/>
          <w:lang w:val="en-US"/>
        </w:rPr>
        <w:t xml:space="preserve"> entra li pluxor</w:t>
      </w:r>
      <w:r w:rsidR="00C85219" w:rsidRPr="00F641B0">
        <w:rPr>
          <w:rFonts w:ascii="Times" w:hAnsi="Times" w:cs="Times New Roman"/>
          <w:color w:val="000000" w:themeColor="text1"/>
          <w:lang w:val="en-US"/>
        </w:rPr>
        <w:t>.</w:t>
      </w:r>
      <w:r w:rsidR="00556CC5" w:rsidRPr="00F641B0">
        <w:rPr>
          <w:rFonts w:ascii="Times" w:hAnsi="Times" w:cs="Times New Roman"/>
          <w:color w:val="000000" w:themeColor="text1"/>
          <w:lang w:val="en-US"/>
        </w:rPr>
        <w:t>"</w:t>
      </w:r>
    </w:p>
    <w:p w14:paraId="0B20A299" w14:textId="0C33FC3B" w:rsidR="0070778F" w:rsidRPr="00F641B0" w:rsidRDefault="00C8521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Se tu lo vol saver</w:t>
      </w:r>
      <w:r w:rsidRPr="00F641B0">
        <w:rPr>
          <w:rFonts w:ascii="Times" w:hAnsi="Times" w:cs="Times New Roman"/>
          <w:color w:val="000000" w:themeColor="text1"/>
          <w:lang w:val="en-US"/>
        </w:rPr>
        <w:t>, in puoco d'</w:t>
      </w:r>
      <w:r w:rsidR="0070778F" w:rsidRPr="00F641B0">
        <w:rPr>
          <w:rFonts w:ascii="Times" w:hAnsi="Times" w:cs="Times New Roman"/>
          <w:color w:val="000000" w:themeColor="text1"/>
          <w:lang w:val="en-US"/>
        </w:rPr>
        <w:t>or</w:t>
      </w:r>
    </w:p>
    <w:p w14:paraId="7E0A70A4" w14:textId="7D91485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te</w:t>
      </w:r>
      <w:r w:rsidR="00F07748" w:rsidRPr="00F641B0">
        <w:rPr>
          <w:rFonts w:ascii="Times" w:hAnsi="Times" w:cs="Times New Roman"/>
          <w:color w:val="000000" w:themeColor="text1"/>
          <w:lang w:val="en-US"/>
        </w:rPr>
        <w:t>·</w:t>
      </w:r>
      <w:r w:rsidR="00C85219" w:rsidRPr="00F641B0">
        <w:rPr>
          <w:rFonts w:ascii="Times" w:hAnsi="Times" w:cs="Times New Roman"/>
          <w:color w:val="000000" w:themeColor="text1"/>
          <w:lang w:val="en-US"/>
        </w:rPr>
        <w:t>l dirò,"</w:t>
      </w:r>
      <w:r w:rsidRPr="00F641B0">
        <w:rPr>
          <w:rFonts w:ascii="Times" w:hAnsi="Times" w:cs="Times New Roman"/>
          <w:color w:val="000000" w:themeColor="text1"/>
          <w:lang w:val="en-US"/>
        </w:rPr>
        <w:t xml:space="preserve"> responde elo alor</w:t>
      </w:r>
      <w:r w:rsidR="00C85219" w:rsidRPr="00F641B0">
        <w:rPr>
          <w:rFonts w:ascii="Times" w:hAnsi="Times" w:cs="Times New Roman"/>
          <w:color w:val="000000" w:themeColor="text1"/>
          <w:lang w:val="en-US"/>
        </w:rPr>
        <w:t>,</w:t>
      </w:r>
    </w:p>
    <w:p w14:paraId="71903218" w14:textId="12031C24" w:rsidR="0070778F" w:rsidRPr="00F641B0" w:rsidRDefault="00C8521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Guarda de</w:t>
      </w:r>
      <w:r w:rsidRPr="00F641B0">
        <w:rPr>
          <w:rFonts w:ascii="Times" w:hAnsi="Times" w:cs="Times New Roman"/>
          <w:color w:val="000000" w:themeColor="text1"/>
          <w:lang w:val="en-US"/>
        </w:rPr>
        <w:t xml:space="preserve"> çà</w:t>
      </w:r>
      <w:r w:rsidR="0070778F" w:rsidRPr="00F641B0">
        <w:rPr>
          <w:rFonts w:ascii="Times" w:hAnsi="Times" w:cs="Times New Roman"/>
          <w:color w:val="000000" w:themeColor="text1"/>
          <w:lang w:val="en-US"/>
        </w:rPr>
        <w:t xml:space="preserve"> e no aver paor</w:t>
      </w:r>
      <w:r w:rsidRPr="00F641B0">
        <w:rPr>
          <w:rFonts w:ascii="Times" w:hAnsi="Times" w:cs="Times New Roman"/>
          <w:color w:val="000000" w:themeColor="text1"/>
          <w:lang w:val="en-US"/>
        </w:rPr>
        <w:t>.</w:t>
      </w:r>
    </w:p>
    <w:p w14:paraId="43DEBFED" w14:textId="7B89A47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Choss</w:t>
      </w:r>
      <w:r w:rsidR="00C85219" w:rsidRPr="00F641B0">
        <w:rPr>
          <w:rFonts w:ascii="Times" w:hAnsi="Times" w:cs="Times New Roman"/>
          <w:color w:val="000000" w:themeColor="text1"/>
          <w:lang w:val="en-US"/>
        </w:rPr>
        <w:t>a che tu vecy sovra ti non averà</w:t>
      </w:r>
      <w:r w:rsidRPr="00F641B0">
        <w:rPr>
          <w:rFonts w:ascii="Times" w:hAnsi="Times" w:cs="Times New Roman"/>
          <w:color w:val="000000" w:themeColor="text1"/>
          <w:lang w:val="en-US"/>
        </w:rPr>
        <w:t xml:space="preserve"> valor</w:t>
      </w:r>
      <w:r w:rsidR="00C85219" w:rsidRPr="00F641B0">
        <w:rPr>
          <w:rFonts w:ascii="Times" w:hAnsi="Times" w:cs="Times New Roman"/>
          <w:color w:val="000000" w:themeColor="text1"/>
          <w:lang w:val="en-US"/>
        </w:rPr>
        <w:t>."</w:t>
      </w:r>
    </w:p>
    <w:p w14:paraId="5375AEA7" w14:textId="3B2BB2C5" w:rsidR="0070778F" w:rsidRPr="00F641B0" w:rsidRDefault="00572E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quelo che fo atent</w:t>
      </w:r>
      <w:r w:rsidR="0070778F" w:rsidRPr="00F641B0">
        <w:rPr>
          <w:rFonts w:ascii="Times" w:hAnsi="Times" w:cs="Times New Roman"/>
          <w:color w:val="000000" w:themeColor="text1"/>
          <w:lang w:val="en-US"/>
        </w:rPr>
        <w:t>o se guarda intor</w:t>
      </w:r>
    </w:p>
    <w:p w14:paraId="64BA286A"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vete vegnir corando a gran furor</w:t>
      </w:r>
    </w:p>
    <w:p w14:paraId="54AD4BFD" w14:textId="1676151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onbra soça del tenpo ancionor</w:t>
      </w:r>
      <w:r w:rsidR="00572E5E" w:rsidRPr="00F641B0">
        <w:rPr>
          <w:rFonts w:ascii="Times" w:hAnsi="Times" w:cs="Times New Roman"/>
          <w:color w:val="000000" w:themeColor="text1"/>
          <w:lang w:val="en-US"/>
        </w:rPr>
        <w:t>.</w:t>
      </w:r>
    </w:p>
    <w:p w14:paraId="17490ED1" w14:textId="38136AF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Dal peto i</w:t>
      </w:r>
      <w:r w:rsidR="00572E5E" w:rsidRPr="00F641B0">
        <w:rPr>
          <w:rFonts w:ascii="Times" w:hAnsi="Times" w:cs="Times New Roman"/>
          <w:i/>
          <w:iCs/>
          <w:color w:val="000000" w:themeColor="text1"/>
          <w:lang w:val="en-US"/>
        </w:rPr>
        <w:t>n</w:t>
      </w:r>
      <w:r w:rsidR="00572E5E" w:rsidRPr="00F641B0">
        <w:rPr>
          <w:rFonts w:ascii="Times" w:hAnsi="Times" w:cs="Times New Roman"/>
          <w:iCs/>
          <w:color w:val="000000" w:themeColor="text1"/>
          <w:lang w:val="en-US"/>
        </w:rPr>
        <w:t xml:space="preserve"> </w:t>
      </w:r>
      <w:r w:rsidR="00572E5E" w:rsidRPr="00F641B0">
        <w:rPr>
          <w:rFonts w:ascii="Times" w:hAnsi="Times" w:cs="Times New Roman"/>
          <w:color w:val="000000" w:themeColor="text1"/>
          <w:lang w:val="en-US"/>
        </w:rPr>
        <w:t>çosso è</w:t>
      </w:r>
      <w:r w:rsidRPr="00F641B0">
        <w:rPr>
          <w:rFonts w:ascii="Times" w:hAnsi="Times" w:cs="Times New Roman"/>
          <w:color w:val="000000" w:themeColor="text1"/>
          <w:lang w:val="en-US"/>
        </w:rPr>
        <w:t xml:space="preserve"> fatto como cavalo che cor</w:t>
      </w:r>
      <w:r w:rsidR="00572E5E" w:rsidRPr="00F641B0">
        <w:rPr>
          <w:rFonts w:ascii="Times" w:hAnsi="Times" w:cs="Times New Roman"/>
          <w:color w:val="000000" w:themeColor="text1"/>
          <w:lang w:val="en-US"/>
        </w:rPr>
        <w:t>,</w:t>
      </w:r>
    </w:p>
    <w:p w14:paraId="68CA1C99" w14:textId="6F051B73" w:rsidR="0070778F" w:rsidRPr="00F641B0" w:rsidRDefault="00572E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Humana forma è</w:t>
      </w:r>
      <w:r w:rsidR="0070778F" w:rsidRPr="00F641B0">
        <w:rPr>
          <w:rFonts w:ascii="Times" w:hAnsi="Times" w:cs="Times New Roman"/>
          <w:color w:val="000000" w:themeColor="text1"/>
          <w:lang w:val="en-US"/>
        </w:rPr>
        <w:t xml:space="preserve"> quela desor</w:t>
      </w:r>
    </w:p>
    <w:p w14:paraId="2CB80E06" w14:textId="71375B3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Glatissant</w:t>
      </w:r>
      <w:r w:rsidR="00644351">
        <w:rPr>
          <w:rStyle w:val="FootnoteReference"/>
          <w:rFonts w:ascii="Times" w:hAnsi="Times" w:cs="Times New Roman"/>
          <w:color w:val="000000" w:themeColor="text1"/>
          <w:lang w:val="en-US"/>
        </w:rPr>
        <w:footnoteReference w:id="534"/>
      </w:r>
      <w:r w:rsidRPr="00F641B0">
        <w:rPr>
          <w:rFonts w:ascii="Times" w:hAnsi="Times" w:cs="Times New Roman"/>
          <w:color w:val="000000" w:themeColor="text1"/>
          <w:lang w:val="en-US"/>
        </w:rPr>
        <w:t xml:space="preserve"> vien</w:t>
      </w:r>
      <w:r w:rsidR="00572E5E" w:rsidRPr="00F641B0">
        <w:rPr>
          <w:rFonts w:ascii="Times" w:hAnsi="Times" w:cs="Times New Roman"/>
          <w:color w:val="000000" w:themeColor="text1"/>
          <w:lang w:val="en-US"/>
        </w:rPr>
        <w:t>, "N</w:t>
      </w:r>
      <w:r w:rsidRPr="00F641B0">
        <w:rPr>
          <w:rFonts w:ascii="Times" w:hAnsi="Times" w:cs="Times New Roman"/>
          <w:color w:val="000000" w:themeColor="text1"/>
          <w:lang w:val="en-US"/>
        </w:rPr>
        <w:t>o andere</w:t>
      </w:r>
      <w:r w:rsidR="00572E5E" w:rsidRPr="00F641B0">
        <w:rPr>
          <w:rFonts w:ascii="Times" w:hAnsi="Times" w:cs="Times New Roman"/>
          <w:color w:val="000000" w:themeColor="text1"/>
          <w:lang w:val="en-US"/>
        </w:rPr>
        <w:t>, li</w:t>
      </w:r>
      <w:r w:rsidRPr="00F641B0">
        <w:rPr>
          <w:rFonts w:ascii="Times" w:hAnsi="Times" w:cs="Times New Roman"/>
          <w:color w:val="000000" w:themeColor="text1"/>
          <w:lang w:val="en-US"/>
        </w:rPr>
        <w:t>cador</w:t>
      </w:r>
      <w:r w:rsidR="00572E5E" w:rsidRPr="00F641B0">
        <w:rPr>
          <w:rFonts w:ascii="Times" w:hAnsi="Times" w:cs="Times New Roman"/>
          <w:color w:val="000000" w:themeColor="text1"/>
          <w:lang w:val="en-US"/>
        </w:rPr>
        <w:t>."</w:t>
      </w:r>
    </w:p>
    <w:p w14:paraId="2BFEB9FF" w14:textId="38FF334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(91R) Trema la terra tuta intor</w:t>
      </w:r>
      <w:r w:rsidR="00572E5E" w:rsidRPr="00F641B0">
        <w:rPr>
          <w:rFonts w:ascii="Times" w:hAnsi="Times" w:cs="Times New Roman"/>
          <w:color w:val="000000" w:themeColor="text1"/>
          <w:lang w:val="en-US"/>
        </w:rPr>
        <w:t>.</w:t>
      </w:r>
    </w:p>
    <w:p w14:paraId="66323FDB" w14:textId="315E7F09" w:rsidR="0070778F" w:rsidRPr="00F641B0" w:rsidRDefault="00572E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sagita tien sovra un arco d'</w:t>
      </w:r>
      <w:r w:rsidR="0070778F" w:rsidRPr="00F641B0">
        <w:rPr>
          <w:rFonts w:ascii="Times" w:hAnsi="Times" w:cs="Times New Roman"/>
          <w:color w:val="000000" w:themeColor="text1"/>
          <w:lang w:val="en-US"/>
        </w:rPr>
        <w:t>albor</w:t>
      </w:r>
      <w:r w:rsidRPr="00F641B0">
        <w:rPr>
          <w:rFonts w:ascii="Times" w:hAnsi="Times" w:cs="Times New Roman"/>
          <w:color w:val="000000" w:themeColor="text1"/>
          <w:lang w:val="en-US"/>
        </w:rPr>
        <w:t>,</w:t>
      </w:r>
    </w:p>
    <w:p w14:paraId="30C894B1" w14:textId="73EEE9D0" w:rsidR="0070778F" w:rsidRPr="00F641B0" w:rsidRDefault="00572E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Molto longo cun do ochi plen d'</w:t>
      </w:r>
      <w:r w:rsidR="0070778F" w:rsidRPr="00F641B0">
        <w:rPr>
          <w:rFonts w:ascii="Times" w:hAnsi="Times" w:cs="Times New Roman"/>
          <w:color w:val="000000" w:themeColor="text1"/>
          <w:lang w:val="en-US"/>
        </w:rPr>
        <w:t>ardor</w:t>
      </w:r>
      <w:r w:rsidRPr="00F641B0">
        <w:rPr>
          <w:rFonts w:ascii="Times" w:hAnsi="Times" w:cs="Times New Roman"/>
          <w:color w:val="000000" w:themeColor="text1"/>
          <w:lang w:val="en-US"/>
        </w:rPr>
        <w:t>,</w:t>
      </w:r>
    </w:p>
    <w:p w14:paraId="19FD25DE" w14:textId="28F4B17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Cridando vien</w:t>
      </w:r>
      <w:r w:rsidR="00572E5E" w:rsidRPr="00F641B0">
        <w:rPr>
          <w:rFonts w:ascii="Times" w:hAnsi="Times" w:cs="Times New Roman"/>
          <w:color w:val="000000" w:themeColor="text1"/>
          <w:lang w:val="en-US"/>
        </w:rPr>
        <w:t>, "N</w:t>
      </w:r>
      <w:r w:rsidRPr="00F641B0">
        <w:rPr>
          <w:rFonts w:ascii="Times" w:hAnsi="Times" w:cs="Times New Roman"/>
          <w:color w:val="000000" w:themeColor="text1"/>
          <w:lang w:val="en-US"/>
        </w:rPr>
        <w:t>o</w:t>
      </w:r>
      <w:r w:rsidR="00572E5E" w:rsidRPr="00F641B0">
        <w:rPr>
          <w:rFonts w:ascii="Times" w:hAnsi="Times" w:cs="Times New Roman"/>
          <w:i/>
          <w:iCs/>
          <w:color w:val="000000" w:themeColor="text1"/>
          <w:lang w:val="en-US"/>
        </w:rPr>
        <w:t>n</w:t>
      </w:r>
      <w:r w:rsidR="00572E5E" w:rsidRPr="00F641B0">
        <w:rPr>
          <w:rFonts w:ascii="Times" w:hAnsi="Times" w:cs="Times New Roman"/>
          <w:color w:val="000000" w:themeColor="text1"/>
          <w:lang w:val="en-US"/>
        </w:rPr>
        <w:t xml:space="preserve"> andere</w:t>
      </w:r>
      <w:r w:rsidR="00644351">
        <w:rPr>
          <w:rFonts w:ascii="Times" w:hAnsi="Times" w:cs="Times New Roman"/>
          <w:color w:val="000000" w:themeColor="text1"/>
          <w:lang w:val="en-US"/>
        </w:rPr>
        <w:t>,</w:t>
      </w:r>
      <w:r w:rsidR="00572E5E" w:rsidRPr="00F641B0">
        <w:rPr>
          <w:rFonts w:ascii="Times" w:hAnsi="Times" w:cs="Times New Roman"/>
          <w:color w:val="000000" w:themeColor="text1"/>
          <w:lang w:val="en-US"/>
        </w:rPr>
        <w:t xml:space="preserve"> li</w:t>
      </w:r>
      <w:r w:rsidRPr="00F641B0">
        <w:rPr>
          <w:rFonts w:ascii="Times" w:hAnsi="Times" w:cs="Times New Roman"/>
          <w:color w:val="000000" w:themeColor="text1"/>
          <w:lang w:val="en-US"/>
        </w:rPr>
        <w:t>cador</w:t>
      </w:r>
      <w:r w:rsidR="00572E5E" w:rsidRPr="00F641B0">
        <w:rPr>
          <w:rFonts w:ascii="Times" w:hAnsi="Times" w:cs="Times New Roman"/>
          <w:color w:val="000000" w:themeColor="text1"/>
          <w:lang w:val="en-US"/>
        </w:rPr>
        <w:t>,</w:t>
      </w:r>
    </w:p>
    <w:p w14:paraId="1FA267C7" w14:textId="522AC5A3" w:rsidR="0070778F" w:rsidRPr="00F641B0" w:rsidRDefault="00572E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mia sieta cercherì</w:t>
      </w:r>
      <w:r w:rsidR="0070778F" w:rsidRPr="00F641B0">
        <w:rPr>
          <w:rFonts w:ascii="Times" w:hAnsi="Times" w:cs="Times New Roman"/>
          <w:color w:val="000000" w:themeColor="text1"/>
          <w:lang w:val="en-US"/>
        </w:rPr>
        <w:t xml:space="preserve"> lo fredor</w:t>
      </w:r>
      <w:r w:rsidRPr="00F641B0">
        <w:rPr>
          <w:rFonts w:ascii="Times" w:hAnsi="Times" w:cs="Times New Roman"/>
          <w:color w:val="000000" w:themeColor="text1"/>
          <w:lang w:val="en-US"/>
        </w:rPr>
        <w:t>."</w:t>
      </w:r>
    </w:p>
    <w:p w14:paraId="347404A0"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Charon demonio a muodo de un sigleor</w:t>
      </w:r>
    </w:p>
    <w:p w14:paraId="61E244F7" w14:textId="1024540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w:t>
      </w:r>
      <w:r w:rsidR="00572E5E" w:rsidRPr="00F641B0">
        <w:rPr>
          <w:rFonts w:ascii="Times" w:hAnsi="Times" w:cs="Times New Roman"/>
          <w:color w:val="000000" w:themeColor="text1"/>
          <w:lang w:val="en-US"/>
        </w:rPr>
        <w:t>, "Tosto intré, tropo fè</w:t>
      </w:r>
      <w:r w:rsidRPr="00F641B0">
        <w:rPr>
          <w:rFonts w:ascii="Times" w:hAnsi="Times" w:cs="Times New Roman"/>
          <w:color w:val="000000" w:themeColor="text1"/>
          <w:lang w:val="en-US"/>
        </w:rPr>
        <w:t xml:space="preserve"> demor</w:t>
      </w:r>
      <w:r w:rsidR="00572E5E" w:rsidRPr="00F641B0">
        <w:rPr>
          <w:rFonts w:ascii="Times" w:hAnsi="Times" w:cs="Times New Roman"/>
          <w:color w:val="000000" w:themeColor="text1"/>
          <w:lang w:val="en-US"/>
        </w:rPr>
        <w:t>;</w:t>
      </w:r>
    </w:p>
    <w:p w14:paraId="407CA593" w14:textId="6205571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sagitario vien p</w:t>
      </w:r>
      <w:r w:rsidR="00B84504"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vost</w:t>
      </w:r>
      <w:r w:rsidRPr="00F641B0">
        <w:rPr>
          <w:rFonts w:ascii="Times" w:hAnsi="Times" w:cs="Times New Roman"/>
          <w:i/>
          <w:color w:val="000000" w:themeColor="text1"/>
          <w:lang w:val="en-US"/>
        </w:rPr>
        <w:t>r</w:t>
      </w:r>
      <w:r w:rsidRPr="00F641B0">
        <w:rPr>
          <w:rFonts w:ascii="Times" w:hAnsi="Times" w:cs="Times New Roman"/>
          <w:color w:val="000000" w:themeColor="text1"/>
          <w:lang w:val="en-US"/>
        </w:rPr>
        <w:t>o piçor</w:t>
      </w:r>
      <w:r w:rsidR="00B84504" w:rsidRPr="00F641B0">
        <w:rPr>
          <w:rFonts w:ascii="Times" w:hAnsi="Times" w:cs="Times New Roman"/>
          <w:color w:val="000000" w:themeColor="text1"/>
          <w:lang w:val="en-US"/>
        </w:rPr>
        <w:t>."</w:t>
      </w:r>
    </w:p>
    <w:p w14:paraId="08E8DD2F" w14:textId="0CCBCA5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queli se</w:t>
      </w:r>
      <w:r w:rsidR="00644351">
        <w:rPr>
          <w:rFonts w:ascii="Times" w:hAnsi="Times" w:cs="Times New Roman"/>
          <w:color w:val="000000" w:themeColor="text1"/>
          <w:lang w:val="en-US"/>
        </w:rPr>
        <w:t xml:space="preserve"> n'</w:t>
      </w:r>
      <w:r w:rsidR="000852A9" w:rsidRPr="00F641B0">
        <w:rPr>
          <w:rFonts w:ascii="Times" w:hAnsi="Times" w:cs="Times New Roman"/>
          <w:color w:val="000000" w:themeColor="text1"/>
          <w:lang w:val="en-US"/>
        </w:rPr>
        <w:t>a</w:t>
      </w:r>
      <w:r w:rsidRPr="00F641B0">
        <w:rPr>
          <w:rFonts w:ascii="Times" w:hAnsi="Times" w:cs="Times New Roman"/>
          <w:color w:val="000000" w:themeColor="text1"/>
          <w:lang w:val="en-US"/>
        </w:rPr>
        <w:t>vete</w:t>
      </w:r>
      <w:r w:rsidR="00B84504" w:rsidRPr="00F641B0">
        <w:rPr>
          <w:rFonts w:ascii="Times" w:hAnsi="Times" w:cs="Times New Roman"/>
          <w:color w:val="000000" w:themeColor="text1"/>
          <w:lang w:val="en-US"/>
        </w:rPr>
        <w:t>,</w:t>
      </w:r>
      <w:r w:rsidR="000428CD" w:rsidRPr="00F641B0">
        <w:rPr>
          <w:rFonts w:ascii="Times" w:hAnsi="Times" w:cs="Times New Roman"/>
          <w:color w:val="000000" w:themeColor="text1"/>
          <w:lang w:val="en-US"/>
        </w:rPr>
        <w:t xml:space="preserve"> (ç)</w:t>
      </w:r>
      <w:r w:rsidRPr="00F641B0">
        <w:rPr>
          <w:rFonts w:ascii="Times" w:hAnsi="Times" w:cs="Times New Roman"/>
          <w:color w:val="000000" w:themeColor="text1"/>
          <w:lang w:val="en-US"/>
        </w:rPr>
        <w:t>amai</w:t>
      </w:r>
      <w:r w:rsidR="000428CD" w:rsidRPr="00F641B0">
        <w:rPr>
          <w:rStyle w:val="FootnoteReference"/>
          <w:rFonts w:ascii="Times" w:hAnsi="Times" w:cs="Times New Roman"/>
          <w:color w:val="000000" w:themeColor="text1"/>
          <w:lang w:val="en-US"/>
        </w:rPr>
        <w:footnoteReference w:id="535"/>
      </w:r>
      <w:r w:rsidRPr="00F641B0">
        <w:rPr>
          <w:rFonts w:ascii="Times" w:hAnsi="Times" w:cs="Times New Roman"/>
          <w:color w:val="000000" w:themeColor="text1"/>
          <w:lang w:val="en-US"/>
        </w:rPr>
        <w:t xml:space="preserve"> no</w:t>
      </w:r>
      <w:r w:rsidR="00B84504"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fo astor</w:t>
      </w:r>
    </w:p>
    <w:p w14:paraId="687A1350" w14:textId="1B906B7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si tosto dessendesse inver quelo che fa clamor</w:t>
      </w:r>
      <w:r w:rsidR="00B84504" w:rsidRPr="00F641B0">
        <w:rPr>
          <w:rFonts w:ascii="Times" w:hAnsi="Times" w:cs="Times New Roman"/>
          <w:color w:val="000000" w:themeColor="text1"/>
          <w:lang w:val="en-US"/>
        </w:rPr>
        <w:t>,</w:t>
      </w:r>
    </w:p>
    <w:p w14:paraId="2E43C997" w14:textId="49D9A1A7" w:rsidR="0070778F" w:rsidRPr="00F641B0" w:rsidRDefault="00B8450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in la nave de C</w:t>
      </w:r>
      <w:r w:rsidR="0070778F" w:rsidRPr="00F641B0">
        <w:rPr>
          <w:rFonts w:ascii="Times" w:hAnsi="Times" w:cs="Times New Roman"/>
          <w:color w:val="000000" w:themeColor="text1"/>
          <w:lang w:val="en-US"/>
        </w:rPr>
        <w:t>aron i</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trava queli pecador</w:t>
      </w:r>
      <w:r w:rsidRPr="00F641B0">
        <w:rPr>
          <w:rFonts w:ascii="Times" w:hAnsi="Times" w:cs="Times New Roman"/>
          <w:color w:val="000000" w:themeColor="text1"/>
          <w:lang w:val="en-US"/>
        </w:rPr>
        <w:t>.</w:t>
      </w:r>
    </w:p>
    <w:p w14:paraId="79998469" w14:textId="522EF76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piegore che fuçe p</w:t>
      </w:r>
      <w:r w:rsidR="00B84504" w:rsidRPr="00F641B0">
        <w:rPr>
          <w:rFonts w:ascii="Times" w:hAnsi="Times" w:cs="Times New Roman"/>
          <w:i/>
          <w:iCs/>
          <w:color w:val="000000" w:themeColor="text1"/>
          <w:lang w:val="en-US"/>
        </w:rPr>
        <w:t>er</w:t>
      </w:r>
      <w:r w:rsidR="00B84504" w:rsidRPr="00F641B0">
        <w:rPr>
          <w:rFonts w:ascii="Times" w:hAnsi="Times" w:cs="Times New Roman"/>
          <w:color w:val="000000" w:themeColor="text1"/>
          <w:lang w:val="en-US"/>
        </w:rPr>
        <w:t xml:space="preserve"> pau</w:t>
      </w:r>
      <w:r w:rsidRPr="00F641B0">
        <w:rPr>
          <w:rFonts w:ascii="Times" w:hAnsi="Times" w:cs="Times New Roman"/>
          <w:color w:val="000000" w:themeColor="text1"/>
          <w:lang w:val="en-US"/>
        </w:rPr>
        <w:t xml:space="preserve">or  </w:t>
      </w:r>
    </w:p>
    <w:p w14:paraId="1179B931" w14:textId="16897F06" w:rsidR="0070778F" w:rsidRPr="00F641B0" w:rsidRDefault="000852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çà </w:t>
      </w:r>
      <w:r w:rsidR="00180088">
        <w:rPr>
          <w:rFonts w:ascii="Times" w:hAnsi="Times" w:cs="Times New Roman"/>
          <w:color w:val="000000" w:themeColor="text1"/>
          <w:lang w:val="en-US"/>
        </w:rPr>
        <w:t>e·ll</w:t>
      </w:r>
      <w:r w:rsidR="00B84504" w:rsidRPr="00F641B0">
        <w:rPr>
          <w:rFonts w:ascii="Times" w:hAnsi="Times" w:cs="Times New Roman"/>
          <w:color w:val="000000" w:themeColor="text1"/>
          <w:lang w:val="en-US"/>
        </w:rPr>
        <w:t>à davanti per l</w:t>
      </w:r>
      <w:r w:rsidR="0070778F" w:rsidRPr="00F641B0">
        <w:rPr>
          <w:rFonts w:ascii="Times" w:hAnsi="Times" w:cs="Times New Roman"/>
          <w:color w:val="000000" w:themeColor="text1"/>
          <w:lang w:val="en-US"/>
        </w:rPr>
        <w:t>a</w:t>
      </w:r>
      <w:r w:rsidR="00B84504"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ira del pastor</w:t>
      </w:r>
      <w:r w:rsidR="00B84504" w:rsidRPr="00F641B0">
        <w:rPr>
          <w:rFonts w:ascii="Times" w:hAnsi="Times" w:cs="Times New Roman"/>
          <w:color w:val="000000" w:themeColor="text1"/>
          <w:lang w:val="en-US"/>
        </w:rPr>
        <w:t>,</w:t>
      </w:r>
    </w:p>
    <w:p w14:paraId="05C248D2" w14:textId="6CF6C2F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Prenderia via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assa la mior</w:t>
      </w:r>
      <w:r w:rsidR="00B84504" w:rsidRPr="00F641B0">
        <w:rPr>
          <w:rFonts w:ascii="Times" w:hAnsi="Times" w:cs="Times New Roman"/>
          <w:color w:val="000000" w:themeColor="text1"/>
          <w:lang w:val="en-US"/>
        </w:rPr>
        <w:t>,</w:t>
      </w:r>
    </w:p>
    <w:p w14:paraId="097066BA" w14:textId="7F956ED9" w:rsidR="0070778F" w:rsidRPr="00F641B0" w:rsidRDefault="003472C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Cossì</w:t>
      </w:r>
      <w:r w:rsidR="0070778F" w:rsidRPr="00F641B0">
        <w:rPr>
          <w:rFonts w:ascii="Times" w:hAnsi="Times" w:cs="Times New Roman"/>
          <w:color w:val="000000" w:themeColor="text1"/>
          <w:lang w:val="en-US"/>
        </w:rPr>
        <w:t xml:space="preserve"> fa le aneme che mai no</w:t>
      </w:r>
      <w:r w:rsidR="00B84504" w:rsidRPr="00F641B0">
        <w:rPr>
          <w:rFonts w:ascii="Times" w:hAnsi="Times" w:cs="Times New Roman"/>
          <w:i/>
          <w:iCs/>
          <w:color w:val="000000" w:themeColor="text1"/>
          <w:lang w:val="en-US"/>
        </w:rPr>
        <w:t>n</w:t>
      </w:r>
      <w:r w:rsidR="00B84504" w:rsidRPr="00F641B0">
        <w:rPr>
          <w:rFonts w:ascii="Times" w:hAnsi="Times" w:cs="Times New Roman"/>
          <w:color w:val="000000" w:themeColor="text1"/>
          <w:lang w:val="en-US"/>
        </w:rPr>
        <w:t xml:space="preserve"> averà</w:t>
      </w:r>
      <w:r w:rsidR="0070778F" w:rsidRPr="00F641B0">
        <w:rPr>
          <w:rFonts w:ascii="Times" w:hAnsi="Times" w:cs="Times New Roman"/>
          <w:color w:val="000000" w:themeColor="text1"/>
          <w:lang w:val="en-US"/>
        </w:rPr>
        <w:t xml:space="preserve"> restor</w:t>
      </w:r>
      <w:r w:rsidR="00B84504" w:rsidRPr="00F641B0">
        <w:rPr>
          <w:rFonts w:ascii="Times" w:hAnsi="Times" w:cs="Times New Roman"/>
          <w:color w:val="000000" w:themeColor="text1"/>
          <w:lang w:val="en-US"/>
        </w:rPr>
        <w:t>;</w:t>
      </w:r>
    </w:p>
    <w:p w14:paraId="7BB0AC19" w14:textId="7810FE8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la</w:t>
      </w:r>
      <w:r w:rsidR="00B84504" w:rsidRPr="00F641B0">
        <w:rPr>
          <w:rFonts w:ascii="Times" w:hAnsi="Times" w:cs="Times New Roman"/>
          <w:color w:val="000000" w:themeColor="text1"/>
          <w:lang w:val="en-US"/>
        </w:rPr>
        <w:t xml:space="preserve"> nave se citava quando veteno l'</w:t>
      </w:r>
      <w:r w:rsidRPr="00F641B0">
        <w:rPr>
          <w:rFonts w:ascii="Times" w:hAnsi="Times" w:cs="Times New Roman"/>
          <w:color w:val="000000" w:themeColor="text1"/>
          <w:lang w:val="en-US"/>
        </w:rPr>
        <w:t>arcador</w:t>
      </w:r>
      <w:r w:rsidR="00B84504" w:rsidRPr="00F641B0">
        <w:rPr>
          <w:rFonts w:ascii="Times" w:hAnsi="Times" w:cs="Times New Roman"/>
          <w:color w:val="000000" w:themeColor="text1"/>
          <w:lang w:val="en-US"/>
        </w:rPr>
        <w:t>.</w:t>
      </w:r>
    </w:p>
    <w:p w14:paraId="3F00DE80" w14:textId="68D16623" w:rsidR="00B84504" w:rsidRPr="00F641B0" w:rsidRDefault="00425BF5" w:rsidP="00B84504">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170</w:t>
      </w:r>
      <w:r w:rsidR="0070778F" w:rsidRPr="00F641B0">
        <w:rPr>
          <w:rFonts w:ascii="Times" w:hAnsi="Times" w:cs="Times New Roman"/>
          <w:bCs/>
          <w:color w:val="000000" w:themeColor="text1"/>
          <w:lang w:val="en-US"/>
        </w:rPr>
        <w:t xml:space="preserve">] </w:t>
      </w:r>
    </w:p>
    <w:p w14:paraId="43C741BA" w14:textId="22CA8680" w:rsidR="0070778F" w:rsidRPr="00F641B0" w:rsidRDefault="00B8450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in la nave e in l'aqua sono cusì cité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4E316625" w14:textId="041BA19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 demonio crida</w:t>
      </w:r>
      <w:r w:rsidR="003472C0" w:rsidRPr="00F641B0">
        <w:rPr>
          <w:rFonts w:ascii="Times" w:hAnsi="Times" w:cs="Times New Roman"/>
          <w:color w:val="000000" w:themeColor="text1"/>
          <w:lang w:val="en-US"/>
        </w:rPr>
        <w:t>, "Çà</w:t>
      </w:r>
      <w:r w:rsidR="00B84504" w:rsidRPr="00F641B0">
        <w:rPr>
          <w:rFonts w:ascii="Times" w:hAnsi="Times" w:cs="Times New Roman"/>
          <w:color w:val="000000" w:themeColor="text1"/>
          <w:lang w:val="en-US"/>
        </w:rPr>
        <w:t xml:space="preserve"> vené</w:t>
      </w:r>
      <w:r w:rsidRPr="00F641B0">
        <w:rPr>
          <w:rFonts w:ascii="Times" w:hAnsi="Times" w:cs="Times New Roman"/>
          <w:color w:val="000000" w:themeColor="text1"/>
          <w:lang w:val="en-US"/>
        </w:rPr>
        <w:t>s</w:t>
      </w:r>
      <w:r w:rsidR="003472C0" w:rsidRPr="00F641B0">
        <w:rPr>
          <w:rFonts w:ascii="Times" w:hAnsi="Times" w:cs="Times New Roman"/>
          <w:color w:val="000000" w:themeColor="text1"/>
          <w:lang w:val="en-US"/>
        </w:rPr>
        <w:t>!"</w:t>
      </w:r>
    </w:p>
    <w:p w14:paraId="582870A8" w14:textId="4F39C8A6" w:rsidR="0070778F" w:rsidRPr="00F641B0" w:rsidRDefault="00B8450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Inver la barca lor fronte </w:t>
      </w:r>
      <w:r w:rsidRPr="00644351">
        <w:rPr>
          <w:rFonts w:ascii="Times" w:hAnsi="Times" w:cs="Times New Roman"/>
          <w:color w:val="000000" w:themeColor="text1"/>
          <w:highlight w:val="yellow"/>
          <w:lang w:val="en-US"/>
        </w:rPr>
        <w:t>à drecé</w:t>
      </w:r>
      <w:r w:rsidR="0070778F" w:rsidRPr="00644351">
        <w:rPr>
          <w:rFonts w:ascii="Times" w:hAnsi="Times" w:cs="Times New Roman"/>
          <w:color w:val="000000" w:themeColor="text1"/>
          <w:highlight w:val="yellow"/>
          <w:lang w:val="en-US"/>
        </w:rPr>
        <w:t>s</w:t>
      </w:r>
      <w:r w:rsidRPr="00F641B0">
        <w:rPr>
          <w:rFonts w:ascii="Times" w:hAnsi="Times" w:cs="Times New Roman"/>
          <w:color w:val="000000" w:themeColor="text1"/>
          <w:lang w:val="en-US"/>
        </w:rPr>
        <w:t>.</w:t>
      </w:r>
      <w:r w:rsidR="00644351">
        <w:rPr>
          <w:rStyle w:val="FootnoteReference"/>
          <w:rFonts w:ascii="Times" w:hAnsi="Times" w:cs="Times New Roman"/>
          <w:color w:val="000000" w:themeColor="text1"/>
          <w:lang w:val="en-US"/>
        </w:rPr>
        <w:footnoteReference w:id="536"/>
      </w:r>
    </w:p>
    <w:p w14:paraId="2276C75B" w14:textId="285E5DD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El </w:t>
      </w:r>
      <w:r w:rsidR="00B84504" w:rsidRPr="00F641B0">
        <w:rPr>
          <w:rFonts w:ascii="Times" w:hAnsi="Times" w:cs="Times New Roman"/>
          <w:color w:val="000000" w:themeColor="text1"/>
          <w:lang w:val="en-US"/>
        </w:rPr>
        <w:t>prexe el remo como elli fo intré</w:t>
      </w:r>
      <w:r w:rsidRPr="00F641B0">
        <w:rPr>
          <w:rFonts w:ascii="Times" w:hAnsi="Times" w:cs="Times New Roman"/>
          <w:color w:val="000000" w:themeColor="text1"/>
          <w:lang w:val="en-US"/>
        </w:rPr>
        <w:t>s</w:t>
      </w:r>
      <w:r w:rsidR="00B84504" w:rsidRPr="00F641B0">
        <w:rPr>
          <w:rFonts w:ascii="Times" w:hAnsi="Times" w:cs="Times New Roman"/>
          <w:color w:val="000000" w:themeColor="text1"/>
          <w:lang w:val="en-US"/>
        </w:rPr>
        <w:t>;</w:t>
      </w:r>
    </w:p>
    <w:p w14:paraId="41CABE3B" w14:textId="24DCF091" w:rsidR="0070778F" w:rsidRPr="00F641B0" w:rsidRDefault="0064435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Gram colpi li donà</w:t>
      </w:r>
      <w:r w:rsidR="0070778F" w:rsidRPr="00F641B0">
        <w:rPr>
          <w:rFonts w:ascii="Times" w:hAnsi="Times" w:cs="Times New Roman"/>
          <w:color w:val="000000" w:themeColor="text1"/>
          <w:lang w:val="en-US"/>
        </w:rPr>
        <w:t xml:space="preserve"> p</w:t>
      </w:r>
      <w:r w:rsidR="00B84504"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flanco e p</w:t>
      </w:r>
      <w:r w:rsidR="00B84504" w:rsidRPr="00F641B0">
        <w:rPr>
          <w:rFonts w:ascii="Times" w:hAnsi="Times" w:cs="Times New Roman"/>
          <w:i/>
          <w:iCs/>
          <w:color w:val="000000" w:themeColor="text1"/>
          <w:lang w:val="en-US"/>
        </w:rPr>
        <w:t>er</w:t>
      </w:r>
      <w:r w:rsidR="00B84504" w:rsidRPr="00F641B0">
        <w:rPr>
          <w:rFonts w:ascii="Times" w:hAnsi="Times" w:cs="Times New Roman"/>
          <w:color w:val="000000" w:themeColor="text1"/>
          <w:lang w:val="en-US"/>
        </w:rPr>
        <w:t xml:space="preserve"> costé</w:t>
      </w:r>
      <w:r w:rsidR="0070778F" w:rsidRPr="00F641B0">
        <w:rPr>
          <w:rFonts w:ascii="Times" w:hAnsi="Times" w:cs="Times New Roman"/>
          <w:color w:val="000000" w:themeColor="text1"/>
          <w:lang w:val="en-US"/>
        </w:rPr>
        <w:t>s</w:t>
      </w:r>
      <w:r w:rsidR="00F05B8F" w:rsidRPr="00F641B0">
        <w:rPr>
          <w:rFonts w:ascii="Times" w:hAnsi="Times" w:cs="Times New Roman"/>
          <w:color w:val="000000" w:themeColor="text1"/>
          <w:lang w:val="en-US"/>
        </w:rPr>
        <w:t>.</w:t>
      </w:r>
    </w:p>
    <w:p w14:paraId="19F0C4EA" w14:textId="0D6E3E1A" w:rsidR="0070778F" w:rsidRPr="00F641B0" w:rsidRDefault="00F05B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"Tolé,"</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"de questo carité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44BEF290" w14:textId="1DADD1C3" w:rsidR="0070778F" w:rsidRPr="00F641B0" w:rsidRDefault="00F05B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70778F" w:rsidRPr="00F641B0">
        <w:rPr>
          <w:rFonts w:ascii="Times" w:hAnsi="Times" w:cs="Times New Roman"/>
          <w:color w:val="000000" w:themeColor="text1"/>
          <w:lang w:val="en-US"/>
        </w:rPr>
        <w:t xml:space="preserve"> o</w:t>
      </w:r>
      <w:r w:rsidR="00881D45" w:rsidRPr="00F641B0">
        <w:rPr>
          <w:rFonts w:ascii="Times" w:hAnsi="Times" w:cs="Times New Roman"/>
          <w:color w:val="000000" w:themeColor="text1"/>
          <w:lang w:val="en-US"/>
        </w:rPr>
        <w:t>'</w:t>
      </w:r>
      <w:r w:rsidR="003472C0" w:rsidRPr="00F641B0">
        <w:rPr>
          <w:rFonts w:ascii="Times" w:hAnsi="Times" w:cs="Times New Roman"/>
          <w:color w:val="000000" w:themeColor="text1"/>
          <w:lang w:val="en-US"/>
        </w:rPr>
        <w:t xml:space="preserve"> li </w:t>
      </w:r>
      <w:r w:rsidR="007705A4">
        <w:rPr>
          <w:rFonts w:ascii="Times" w:hAnsi="Times" w:cs="Times New Roman"/>
          <w:color w:val="000000" w:themeColor="text1"/>
          <w:lang w:val="en-US"/>
        </w:rPr>
        <w:t>.</w:t>
      </w:r>
      <w:r w:rsidR="000852A9" w:rsidRPr="00F641B0">
        <w:rPr>
          <w:rFonts w:ascii="Times" w:hAnsi="Times" w:cs="Times New Roman"/>
          <w:color w:val="000000" w:themeColor="text1"/>
          <w:lang w:val="en-US"/>
        </w:rPr>
        <w:t>IIII</w:t>
      </w:r>
      <w:r w:rsidR="007705A4">
        <w:rPr>
          <w:rFonts w:ascii="Times" w:hAnsi="Times" w:cs="Times New Roman"/>
          <w:color w:val="000000" w:themeColor="text1"/>
          <w:lang w:val="en-US"/>
        </w:rPr>
        <w:t>.</w:t>
      </w:r>
      <w:r w:rsidRPr="00F641B0">
        <w:rPr>
          <w:rFonts w:ascii="Times" w:hAnsi="Times" w:cs="Times New Roman"/>
          <w:color w:val="000000" w:themeColor="text1"/>
          <w:lang w:val="en-US"/>
        </w:rPr>
        <w:t xml:space="preserve"> son sul porto arivé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6C6C68EF" w14:textId="30E03433" w:rsidR="0070778F" w:rsidRPr="00F641B0" w:rsidRDefault="0064435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Caron li cridà</w:t>
      </w:r>
      <w:r w:rsidR="00F05B8F" w:rsidRPr="00F641B0">
        <w:rPr>
          <w:rFonts w:ascii="Times" w:hAnsi="Times" w:cs="Times New Roman"/>
          <w:color w:val="000000" w:themeColor="text1"/>
          <w:lang w:val="en-US"/>
        </w:rPr>
        <w:t>, "Che fé vui? Intré</w:t>
      </w:r>
      <w:r w:rsidR="0070778F" w:rsidRPr="00F641B0">
        <w:rPr>
          <w:rFonts w:ascii="Times" w:hAnsi="Times" w:cs="Times New Roman"/>
          <w:color w:val="000000" w:themeColor="text1"/>
          <w:lang w:val="en-US"/>
        </w:rPr>
        <w:t>s</w:t>
      </w:r>
      <w:r w:rsidR="00F05B8F" w:rsidRPr="00F641B0">
        <w:rPr>
          <w:rFonts w:ascii="Times" w:hAnsi="Times" w:cs="Times New Roman"/>
          <w:color w:val="000000" w:themeColor="text1"/>
          <w:lang w:val="en-US"/>
        </w:rPr>
        <w:t>!</w:t>
      </w:r>
    </w:p>
    <w:p w14:paraId="160284E0" w14:textId="4391B98B" w:rsidR="0070778F" w:rsidRPr="00F641B0" w:rsidRDefault="003472C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Li </w:t>
      </w:r>
      <w:r w:rsidR="007705A4">
        <w:rPr>
          <w:rFonts w:ascii="Times" w:hAnsi="Times" w:cs="Times New Roman"/>
          <w:color w:val="000000" w:themeColor="text1"/>
          <w:lang w:val="en-US"/>
        </w:rPr>
        <w:t>.</w:t>
      </w:r>
      <w:r w:rsidR="000852A9" w:rsidRPr="00F641B0">
        <w:rPr>
          <w:rFonts w:ascii="Times" w:hAnsi="Times" w:cs="Times New Roman"/>
          <w:color w:val="000000" w:themeColor="text1"/>
          <w:lang w:val="en-US"/>
        </w:rPr>
        <w:t>III</w:t>
      </w:r>
      <w:r w:rsidR="007705A4">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de vu</w:t>
      </w:r>
      <w:r w:rsidR="00F05B8F" w:rsidRPr="00F641B0">
        <w:rPr>
          <w:rFonts w:ascii="Times" w:hAnsi="Times" w:cs="Times New Roman"/>
          <w:color w:val="000000" w:themeColor="text1"/>
          <w:lang w:val="en-US"/>
        </w:rPr>
        <w:t>(i) dié porter</w:t>
      </w:r>
      <w:r w:rsidR="000852A9" w:rsidRPr="00F641B0">
        <w:rPr>
          <w:rFonts w:ascii="Times" w:hAnsi="Times" w:cs="Times New Roman"/>
          <w:color w:val="000000" w:themeColor="text1"/>
          <w:lang w:val="en-US"/>
        </w:rPr>
        <w:t>,</w:t>
      </w:r>
      <w:r w:rsidR="00F05B8F" w:rsidRPr="00F641B0">
        <w:rPr>
          <w:rFonts w:ascii="Times" w:hAnsi="Times" w:cs="Times New Roman"/>
          <w:color w:val="000000" w:themeColor="text1"/>
          <w:lang w:val="en-US"/>
        </w:rPr>
        <w:t xml:space="preserve"> so </w:t>
      </w:r>
      <w:r w:rsidR="00F05B8F" w:rsidRPr="003F2E1D">
        <w:rPr>
          <w:rFonts w:ascii="Times" w:hAnsi="Times" w:cs="Times New Roman"/>
          <w:i/>
          <w:color w:val="000000" w:themeColor="text1"/>
          <w:highlight w:val="yellow"/>
          <w:lang w:val="en-US"/>
        </w:rPr>
        <w:t>con</w:t>
      </w:r>
      <w:r w:rsidR="00F05B8F" w:rsidRPr="00F641B0">
        <w:rPr>
          <w:rFonts w:ascii="Times" w:hAnsi="Times" w:cs="Times New Roman"/>
          <w:color w:val="000000" w:themeColor="text1"/>
          <w:lang w:val="en-US"/>
        </w:rPr>
        <w:t>fé</w:t>
      </w:r>
      <w:r w:rsidR="0070778F" w:rsidRPr="00F641B0">
        <w:rPr>
          <w:rFonts w:ascii="Times" w:hAnsi="Times" w:cs="Times New Roman"/>
          <w:color w:val="000000" w:themeColor="text1"/>
          <w:lang w:val="en-US"/>
        </w:rPr>
        <w:t>s</w:t>
      </w:r>
    </w:p>
    <w:p w14:paraId="3F1EBCC7" w14:textId="67539010" w:rsidR="0070778F" w:rsidRPr="00F641B0" w:rsidRDefault="00F05B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quelo che è</w:t>
      </w:r>
      <w:r w:rsidR="0070778F" w:rsidRPr="00F641B0">
        <w:rPr>
          <w:rFonts w:ascii="Times" w:hAnsi="Times" w:cs="Times New Roman"/>
          <w:color w:val="000000" w:themeColor="text1"/>
          <w:lang w:val="en-US"/>
        </w:rPr>
        <w:t xml:space="preserve"> q</w:t>
      </w:r>
      <w:r w:rsidRPr="00F641B0">
        <w:rPr>
          <w:rFonts w:ascii="Times" w:hAnsi="Times" w:cs="Times New Roman"/>
          <w:i/>
          <w:color w:val="000000" w:themeColor="text1"/>
          <w:lang w:val="en-US"/>
        </w:rPr>
        <w:t>ui</w:t>
      </w:r>
      <w:r w:rsidRPr="00F641B0">
        <w:rPr>
          <w:rFonts w:ascii="Times" w:hAnsi="Times" w:cs="Times New Roman"/>
          <w:color w:val="000000" w:themeColor="text1"/>
          <w:lang w:val="en-US"/>
        </w:rPr>
        <w:t xml:space="preserve"> sença morte arivé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37"/>
      </w:r>
    </w:p>
    <w:p w14:paraId="193CF151" w14:textId="75FC68E4" w:rsidR="0070778F" w:rsidRPr="00F641B0" w:rsidRDefault="00F05B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(91V) Portar no</w:t>
      </w:r>
      <w:r w:rsidR="003472C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l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tropo serav'io </w:t>
      </w:r>
      <w:r w:rsidR="000852A9" w:rsidRPr="00F641B0">
        <w:rPr>
          <w:rFonts w:ascii="Times" w:hAnsi="Times" w:cs="Times New Roman"/>
          <w:color w:val="000000" w:themeColor="text1"/>
          <w:lang w:val="en-US"/>
        </w:rPr>
        <w:t>c</w:t>
      </w:r>
      <w:r w:rsidRPr="00F641B0">
        <w:rPr>
          <w:rFonts w:ascii="Times" w:hAnsi="Times" w:cs="Times New Roman"/>
          <w:color w:val="000000" w:themeColor="text1"/>
          <w:lang w:val="en-US"/>
        </w:rPr>
        <w:t>arcé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52026DCB" w14:textId="557890C4" w:rsidR="0070778F" w:rsidRPr="00F641B0" w:rsidRDefault="00F05B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E</w:t>
      </w:r>
      <w:r w:rsidR="0070778F" w:rsidRPr="00F641B0">
        <w:rPr>
          <w:rFonts w:ascii="Times" w:hAnsi="Times" w:cs="Times New Roman"/>
          <w:color w:val="000000" w:themeColor="text1"/>
          <w:lang w:val="en-US"/>
        </w:rPr>
        <w:t>neas</w:t>
      </w:r>
      <w:r w:rsidR="003472C0" w:rsidRPr="00F641B0">
        <w:rPr>
          <w:rFonts w:ascii="Times" w:hAnsi="Times" w:cs="Times New Roman"/>
          <w:color w:val="000000" w:themeColor="text1"/>
          <w:lang w:val="en-US"/>
        </w:rPr>
        <w:t>, "</w:t>
      </w:r>
      <w:r w:rsidR="003472C0" w:rsidRPr="00A524A7">
        <w:rPr>
          <w:rFonts w:ascii="Times" w:hAnsi="Times" w:cs="Times New Roman"/>
          <w:color w:val="000000" w:themeColor="text1"/>
          <w:lang w:val="en-US"/>
        </w:rPr>
        <w:t>Tuo</w:t>
      </w:r>
      <w:r w:rsidR="00A524A7" w:rsidRPr="00A524A7">
        <w:rPr>
          <w:rFonts w:ascii="Times" w:hAnsi="Times" w:cs="Times New Roman"/>
          <w:color w:val="000000" w:themeColor="text1"/>
          <w:lang w:val="en-US"/>
        </w:rPr>
        <w:t>-</w:t>
      </w:r>
      <w:r w:rsidR="0070778F" w:rsidRPr="00A524A7">
        <w:rPr>
          <w:rFonts w:ascii="Times" w:hAnsi="Times" w:cs="Times New Roman"/>
          <w:color w:val="000000" w:themeColor="text1"/>
          <w:lang w:val="en-US"/>
        </w:rPr>
        <w:t>te</w:t>
      </w:r>
      <w:r w:rsidR="003472C0" w:rsidRPr="00A524A7">
        <w:rPr>
          <w:rStyle w:val="FootnoteReference"/>
          <w:rFonts w:ascii="Times" w:hAnsi="Times" w:cs="Times New Roman"/>
          <w:color w:val="000000" w:themeColor="text1"/>
          <w:lang w:val="en-US"/>
        </w:rPr>
        <w:footnoteReference w:id="538"/>
      </w:r>
      <w:r w:rsidR="0070778F" w:rsidRPr="00F641B0">
        <w:rPr>
          <w:rFonts w:ascii="Times" w:hAnsi="Times" w:cs="Times New Roman"/>
          <w:color w:val="000000" w:themeColor="text1"/>
          <w:lang w:val="en-US"/>
        </w:rPr>
        <w:t xml:space="preserve"> de qui</w:t>
      </w:r>
      <w:r w:rsidRPr="00F641B0">
        <w:rPr>
          <w:rFonts w:ascii="Times" w:hAnsi="Times" w:cs="Times New Roman"/>
          <w:color w:val="000000" w:themeColor="text1"/>
          <w:lang w:val="en-US"/>
        </w:rPr>
        <w:t>, maufé</w:t>
      </w:r>
      <w:r w:rsidR="0070778F" w:rsidRPr="00F641B0">
        <w:rPr>
          <w:rFonts w:ascii="Times" w:hAnsi="Times" w:cs="Times New Roman"/>
          <w:color w:val="000000" w:themeColor="text1"/>
          <w:lang w:val="en-US"/>
        </w:rPr>
        <w:t>s</w:t>
      </w:r>
      <w:r w:rsidR="000852A9" w:rsidRPr="00F641B0">
        <w:rPr>
          <w:rFonts w:ascii="Times" w:hAnsi="Times" w:cs="Times New Roman"/>
          <w:color w:val="000000" w:themeColor="text1"/>
          <w:lang w:val="en-US"/>
        </w:rPr>
        <w:t>!</w:t>
      </w:r>
    </w:p>
    <w:p w14:paraId="423AD585" w14:textId="67AFE46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Nui non dovemo</w:t>
      </w:r>
      <w:r w:rsidR="00F05B8F" w:rsidRPr="00F641B0">
        <w:rPr>
          <w:rFonts w:ascii="Times" w:hAnsi="Times" w:cs="Times New Roman"/>
          <w:color w:val="000000" w:themeColor="text1"/>
          <w:lang w:val="en-US"/>
        </w:rPr>
        <w:t xml:space="preserve"> trapaser da quel lé</w:t>
      </w:r>
      <w:r w:rsidRPr="00F641B0">
        <w:rPr>
          <w:rFonts w:ascii="Times" w:hAnsi="Times" w:cs="Times New Roman"/>
          <w:color w:val="000000" w:themeColor="text1"/>
          <w:lang w:val="en-US"/>
        </w:rPr>
        <w:t>s</w:t>
      </w:r>
      <w:r w:rsidR="00F05B8F" w:rsidRPr="00F641B0">
        <w:rPr>
          <w:rFonts w:ascii="Times" w:hAnsi="Times" w:cs="Times New Roman"/>
          <w:color w:val="000000" w:themeColor="text1"/>
          <w:lang w:val="en-US"/>
        </w:rPr>
        <w:t>.</w:t>
      </w:r>
    </w:p>
    <w:p w14:paraId="661E21CF" w14:textId="24F40FD2" w:rsidR="0070778F" w:rsidRPr="00F641B0" w:rsidRDefault="00F05B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Costù</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è</w:t>
      </w:r>
      <w:r w:rsidR="003472C0" w:rsidRPr="00F641B0">
        <w:rPr>
          <w:rFonts w:ascii="Times" w:hAnsi="Times" w:cs="Times New Roman"/>
          <w:color w:val="000000" w:themeColor="text1"/>
          <w:lang w:val="en-US"/>
        </w:rPr>
        <w:t xml:space="preserve"> qua</w:t>
      </w:r>
      <w:r w:rsidR="0070778F"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sola volonté</w:t>
      </w:r>
      <w:r w:rsidR="0070778F" w:rsidRPr="00F641B0">
        <w:rPr>
          <w:rFonts w:ascii="Times" w:hAnsi="Times" w:cs="Times New Roman"/>
          <w:color w:val="000000" w:themeColor="text1"/>
          <w:lang w:val="en-US"/>
        </w:rPr>
        <w:t>s</w:t>
      </w:r>
    </w:p>
    <w:p w14:paraId="2D0401E1" w14:textId="030C896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 quelo </w:t>
      </w:r>
      <w:r w:rsidR="000852A9" w:rsidRPr="00F641B0">
        <w:rPr>
          <w:rFonts w:ascii="Times" w:hAnsi="Times" w:cs="Times New Roman"/>
          <w:color w:val="000000" w:themeColor="text1"/>
          <w:lang w:val="en-US"/>
        </w:rPr>
        <w:t>P</w:t>
      </w:r>
      <w:r w:rsidR="00F05B8F" w:rsidRPr="00F641B0">
        <w:rPr>
          <w:rFonts w:ascii="Times" w:hAnsi="Times" w:cs="Times New Roman"/>
          <w:i/>
          <w:iCs/>
          <w:color w:val="000000" w:themeColor="text1"/>
          <w:lang w:val="en-US"/>
        </w:rPr>
        <w:t>er</w:t>
      </w:r>
      <w:r w:rsidRPr="00F641B0">
        <w:rPr>
          <w:rFonts w:ascii="Times" w:hAnsi="Times" w:cs="Times New Roman"/>
          <w:i/>
          <w:iCs/>
          <w:color w:val="000000" w:themeColor="text1"/>
          <w:lang w:val="en-US"/>
        </w:rPr>
        <w:t xml:space="preserve"> </w:t>
      </w:r>
      <w:r w:rsidRPr="00F641B0">
        <w:rPr>
          <w:rFonts w:ascii="Times" w:hAnsi="Times" w:cs="Times New Roman"/>
          <w:color w:val="000000" w:themeColor="text1"/>
          <w:lang w:val="en-US"/>
        </w:rPr>
        <w:t>chi p</w:t>
      </w:r>
      <w:r w:rsidR="00F05B8F" w:rsidRPr="00F641B0">
        <w:rPr>
          <w:rFonts w:ascii="Times" w:hAnsi="Times" w:cs="Times New Roman"/>
          <w:i/>
          <w:iCs/>
          <w:color w:val="000000" w:themeColor="text1"/>
          <w:lang w:val="en-US"/>
        </w:rPr>
        <w:t>er</w:t>
      </w:r>
      <w:r w:rsidR="00F05B8F" w:rsidRPr="00F641B0">
        <w:rPr>
          <w:rFonts w:ascii="Times" w:hAnsi="Times" w:cs="Times New Roman"/>
          <w:color w:val="000000" w:themeColor="text1"/>
          <w:lang w:val="en-US"/>
        </w:rPr>
        <w:t>dixi la clarité(s)</w:t>
      </w:r>
      <w:r w:rsidR="00BB444B" w:rsidRPr="00F641B0">
        <w:rPr>
          <w:rFonts w:ascii="Times" w:hAnsi="Times" w:cs="Times New Roman"/>
          <w:color w:val="000000" w:themeColor="text1"/>
          <w:lang w:val="en-US"/>
        </w:rPr>
        <w:t>."</w:t>
      </w:r>
    </w:p>
    <w:p w14:paraId="0DC8DC00" w14:textId="6600EC08" w:rsidR="0070778F" w:rsidRPr="00F641B0" w:rsidRDefault="003472C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BB444B" w:rsidRPr="00F641B0">
        <w:rPr>
          <w:rFonts w:ascii="Times" w:hAnsi="Times" w:cs="Times New Roman"/>
          <w:color w:val="000000" w:themeColor="text1"/>
          <w:lang w:val="en-US"/>
        </w:rPr>
        <w:t>como femena che à fatto rio marçé</w:t>
      </w:r>
      <w:r w:rsidR="0070778F" w:rsidRPr="00F641B0">
        <w:rPr>
          <w:rFonts w:ascii="Times" w:hAnsi="Times" w:cs="Times New Roman"/>
          <w:color w:val="000000" w:themeColor="text1"/>
          <w:lang w:val="en-US"/>
        </w:rPr>
        <w:t>s</w:t>
      </w:r>
      <w:r w:rsidR="00BB444B" w:rsidRPr="00F641B0">
        <w:rPr>
          <w:rFonts w:ascii="Times" w:hAnsi="Times" w:cs="Times New Roman"/>
          <w:color w:val="000000" w:themeColor="text1"/>
          <w:lang w:val="en-US"/>
        </w:rPr>
        <w:t>,</w:t>
      </w:r>
    </w:p>
    <w:p w14:paraId="6DAC9582" w14:textId="77AB850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BB444B" w:rsidRPr="00F641B0">
        <w:rPr>
          <w:rFonts w:ascii="Times" w:hAnsi="Times" w:cs="Times New Roman"/>
          <w:color w:val="000000" w:themeColor="text1"/>
          <w:lang w:val="en-US"/>
        </w:rPr>
        <w:t>e ve</w:t>
      </w:r>
      <w:r w:rsidR="00910D09" w:rsidRPr="00F641B0">
        <w:rPr>
          <w:rFonts w:ascii="Times" w:hAnsi="Times" w:cs="Times New Roman"/>
          <w:color w:val="000000" w:themeColor="text1"/>
          <w:lang w:val="en-US"/>
        </w:rPr>
        <w:t>'</w:t>
      </w:r>
      <w:r w:rsidR="00BB444B" w:rsidRPr="00F641B0">
        <w:rPr>
          <w:rFonts w:ascii="Times" w:hAnsi="Times" w:cs="Times New Roman"/>
          <w:color w:val="000000" w:themeColor="text1"/>
          <w:lang w:val="en-US"/>
        </w:rPr>
        <w:t xml:space="preserve"> blaxemar sol de la veritadé</w:t>
      </w:r>
      <w:r w:rsidRPr="00F641B0">
        <w:rPr>
          <w:rFonts w:ascii="Times" w:hAnsi="Times" w:cs="Times New Roman"/>
          <w:color w:val="000000" w:themeColor="text1"/>
          <w:lang w:val="en-US"/>
        </w:rPr>
        <w:t>s</w:t>
      </w:r>
    </w:p>
    <w:p w14:paraId="10F08E32" w14:textId="64E8ED72" w:rsidR="0070778F" w:rsidRPr="00F641B0" w:rsidRDefault="00BB444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del responder non à</w:t>
      </w:r>
      <w:r w:rsidR="0070778F" w:rsidRPr="00F641B0">
        <w:rPr>
          <w:rFonts w:ascii="Times" w:hAnsi="Times" w:cs="Times New Roman"/>
          <w:color w:val="000000" w:themeColor="text1"/>
          <w:lang w:val="en-US"/>
        </w:rPr>
        <w:t xml:space="preserve"> v</w:t>
      </w:r>
      <w:r w:rsidRPr="00F641B0">
        <w:rPr>
          <w:rFonts w:ascii="Times" w:hAnsi="Times" w:cs="Times New Roman"/>
          <w:color w:val="000000" w:themeColor="text1"/>
          <w:lang w:val="en-US"/>
        </w:rPr>
        <w:t>oller ni flé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78BD247" w14:textId="48819B07" w:rsidR="0070778F" w:rsidRPr="00F641B0" w:rsidRDefault="00BB444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fè</w:t>
      </w:r>
      <w:r w:rsidR="0070778F" w:rsidRPr="00F641B0">
        <w:rPr>
          <w:rFonts w:ascii="Times" w:hAnsi="Times" w:cs="Times New Roman"/>
          <w:color w:val="000000" w:themeColor="text1"/>
          <w:lang w:val="en-US"/>
        </w:rPr>
        <w:t xml:space="preserve"> Caron</w:t>
      </w:r>
      <w:r w:rsidRPr="00F641B0">
        <w:rPr>
          <w:rFonts w:ascii="Times" w:hAnsi="Times" w:cs="Times New Roman"/>
          <w:color w:val="000000" w:themeColor="text1"/>
          <w:lang w:val="en-US"/>
        </w:rPr>
        <w:t xml:space="preserve"> quando del cielo el fo ranpogné</w:t>
      </w:r>
      <w:r w:rsidR="0070778F" w:rsidRPr="00F641B0">
        <w:rPr>
          <w:rFonts w:ascii="Times" w:hAnsi="Times" w:cs="Times New Roman"/>
          <w:color w:val="000000" w:themeColor="text1"/>
          <w:lang w:val="en-US"/>
        </w:rPr>
        <w:t>s</w:t>
      </w:r>
    </w:p>
    <w:p w14:paraId="4A0EDDE3" w14:textId="6E8E2613" w:rsidR="0070778F" w:rsidRPr="00F641B0" w:rsidRDefault="00BB444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biastema, quando del cielo fo caçé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37631D1D" w14:textId="007047C2" w:rsidR="0070778F" w:rsidRPr="00F641B0" w:rsidRDefault="00BB444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Cossì s'en va co</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homo sbaraté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060BE98" w14:textId="60FB2944" w:rsidR="0070778F" w:rsidRPr="00F641B0" w:rsidRDefault="00BB444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 porto fo a quel pu</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t arivé</w:t>
      </w:r>
      <w:r w:rsidR="0070778F" w:rsidRPr="00F641B0">
        <w:rPr>
          <w:rFonts w:ascii="Times" w:hAnsi="Times" w:cs="Times New Roman"/>
          <w:color w:val="000000" w:themeColor="text1"/>
          <w:lang w:val="en-US"/>
        </w:rPr>
        <w:t>s</w:t>
      </w:r>
    </w:p>
    <w:p w14:paraId="4A7CBDFC" w14:textId="4685425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sagitario cun l</w:t>
      </w:r>
      <w:r w:rsidR="00BB444B" w:rsidRPr="00F641B0">
        <w:rPr>
          <w:rFonts w:ascii="Times" w:hAnsi="Times" w:cs="Times New Roman"/>
          <w:color w:val="000000" w:themeColor="text1"/>
          <w:lang w:val="en-US"/>
        </w:rPr>
        <w:t>'arco inseté</w:t>
      </w:r>
      <w:r w:rsidRPr="00F641B0">
        <w:rPr>
          <w:rFonts w:ascii="Times" w:hAnsi="Times" w:cs="Times New Roman"/>
          <w:color w:val="000000" w:themeColor="text1"/>
          <w:lang w:val="en-US"/>
        </w:rPr>
        <w:t>s</w:t>
      </w:r>
      <w:r w:rsidR="00BB444B" w:rsidRPr="00F641B0">
        <w:rPr>
          <w:rFonts w:ascii="Times" w:hAnsi="Times" w:cs="Times New Roman"/>
          <w:color w:val="000000" w:themeColor="text1"/>
          <w:lang w:val="en-US"/>
        </w:rPr>
        <w:t>,</w:t>
      </w:r>
    </w:p>
    <w:p w14:paraId="2E9154A0" w14:textId="37FD5EFE" w:rsidR="0070778F" w:rsidRPr="00F641B0" w:rsidRDefault="003F2E1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 vosse cridà</w:t>
      </w:r>
      <w:r w:rsidR="003472C0" w:rsidRPr="00F641B0">
        <w:rPr>
          <w:rFonts w:ascii="Times" w:hAnsi="Times" w:cs="Times New Roman"/>
          <w:color w:val="000000" w:themeColor="text1"/>
          <w:lang w:val="en-US"/>
        </w:rPr>
        <w:t>, "Cussì</w:t>
      </w:r>
      <w:r w:rsidR="00BB444B" w:rsidRPr="00F641B0">
        <w:rPr>
          <w:rFonts w:ascii="Times" w:hAnsi="Times" w:cs="Times New Roman"/>
          <w:color w:val="000000" w:themeColor="text1"/>
          <w:lang w:val="en-US"/>
        </w:rPr>
        <w:t xml:space="preserve"> v'en alé</w:t>
      </w:r>
      <w:r w:rsidR="0070778F" w:rsidRPr="00F641B0">
        <w:rPr>
          <w:rFonts w:ascii="Times" w:hAnsi="Times" w:cs="Times New Roman"/>
          <w:color w:val="000000" w:themeColor="text1"/>
          <w:lang w:val="en-US"/>
        </w:rPr>
        <w:t>s</w:t>
      </w:r>
      <w:r w:rsidR="00BB444B" w:rsidRPr="00F641B0">
        <w:rPr>
          <w:rFonts w:ascii="Times" w:hAnsi="Times" w:cs="Times New Roman"/>
          <w:color w:val="000000" w:themeColor="text1"/>
          <w:lang w:val="en-US"/>
        </w:rPr>
        <w:t>?"</w:t>
      </w:r>
    </w:p>
    <w:p w14:paraId="18683D11" w14:textId="766E7AF5" w:rsidR="0070778F" w:rsidRPr="00F641B0" w:rsidRDefault="003F2E1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Alora lasà</w:t>
      </w:r>
      <w:r w:rsidR="0070778F" w:rsidRPr="00F641B0">
        <w:rPr>
          <w:rFonts w:ascii="Times" w:hAnsi="Times" w:cs="Times New Roman"/>
          <w:color w:val="000000" w:themeColor="text1"/>
          <w:lang w:val="en-US"/>
        </w:rPr>
        <w:t xml:space="preserve"> andar </w:t>
      </w:r>
      <w:r w:rsidR="00910D09" w:rsidRPr="00F641B0">
        <w:rPr>
          <w:rFonts w:ascii="Times" w:hAnsi="Times" w:cs="Times New Roman"/>
          <w:color w:val="000000" w:themeColor="text1"/>
          <w:lang w:val="en-US"/>
        </w:rPr>
        <w:t>lo legno de cavo feré</w:t>
      </w:r>
      <w:r w:rsidR="0070778F" w:rsidRPr="00F641B0">
        <w:rPr>
          <w:rFonts w:ascii="Times" w:hAnsi="Times" w:cs="Times New Roman"/>
          <w:color w:val="000000" w:themeColor="text1"/>
          <w:lang w:val="en-US"/>
        </w:rPr>
        <w:t>s</w:t>
      </w:r>
      <w:r w:rsidR="00910D09" w:rsidRPr="00F641B0">
        <w:rPr>
          <w:rFonts w:ascii="Times" w:hAnsi="Times" w:cs="Times New Roman"/>
          <w:color w:val="000000" w:themeColor="text1"/>
          <w:lang w:val="en-US"/>
        </w:rPr>
        <w:t>,</w:t>
      </w:r>
    </w:p>
    <w:p w14:paraId="71FB7ED4" w14:textId="0E6E042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w:t>
      </w:r>
      <w:r w:rsidR="003472C0" w:rsidRPr="00F641B0">
        <w:rPr>
          <w:rFonts w:ascii="Times" w:hAnsi="Times" w:cs="Times New Roman"/>
          <w:color w:val="000000" w:themeColor="text1"/>
          <w:lang w:val="en-US"/>
        </w:rPr>
        <w:t>ela sagita ferì</w:t>
      </w:r>
      <w:r w:rsidR="00910D09" w:rsidRPr="00F641B0">
        <w:rPr>
          <w:rFonts w:ascii="Times" w:hAnsi="Times" w:cs="Times New Roman"/>
          <w:color w:val="000000" w:themeColor="text1"/>
          <w:lang w:val="en-US"/>
        </w:rPr>
        <w:t xml:space="preserve"> al cavo de la né</w:t>
      </w:r>
      <w:r w:rsidRPr="00F641B0">
        <w:rPr>
          <w:rFonts w:ascii="Times" w:hAnsi="Times" w:cs="Times New Roman"/>
          <w:color w:val="000000" w:themeColor="text1"/>
          <w:lang w:val="en-US"/>
        </w:rPr>
        <w:t>s</w:t>
      </w:r>
      <w:r w:rsidR="00910D09" w:rsidRPr="00F641B0">
        <w:rPr>
          <w:rFonts w:ascii="Times" w:hAnsi="Times" w:cs="Times New Roman"/>
          <w:color w:val="000000" w:themeColor="text1"/>
          <w:lang w:val="en-US"/>
        </w:rPr>
        <w:t>,</w:t>
      </w:r>
    </w:p>
    <w:p w14:paraId="583D7A0F" w14:textId="3A43F7B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(92R) I</w:t>
      </w:r>
      <w:r w:rsidR="000852A9" w:rsidRPr="00F641B0">
        <w:rPr>
          <w:rFonts w:ascii="Times" w:hAnsi="Times" w:cs="Times New Roman"/>
          <w:color w:val="000000" w:themeColor="text1"/>
          <w:lang w:val="en-US"/>
        </w:rPr>
        <w:t>nsir ne fè</w:t>
      </w:r>
      <w:r w:rsidR="00910D09" w:rsidRPr="00F641B0">
        <w:rPr>
          <w:rFonts w:ascii="Times" w:hAnsi="Times" w:cs="Times New Roman"/>
          <w:color w:val="000000" w:themeColor="text1"/>
          <w:lang w:val="en-US"/>
        </w:rPr>
        <w:t xml:space="preserve"> flama e fuogo a braxé</w:t>
      </w:r>
      <w:r w:rsidRPr="00F641B0">
        <w:rPr>
          <w:rFonts w:ascii="Times" w:hAnsi="Times" w:cs="Times New Roman"/>
          <w:color w:val="000000" w:themeColor="text1"/>
          <w:lang w:val="en-US"/>
        </w:rPr>
        <w:t>s</w:t>
      </w:r>
    </w:p>
    <w:p w14:paraId="498072C8" w14:textId="6FC051F7" w:rsidR="0070778F" w:rsidRPr="00F641B0" w:rsidRDefault="00910D0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spiriti sun in lo flume rué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5FC03A9F" w14:textId="663203E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Serpen</w:t>
      </w:r>
      <w:r w:rsidR="003472C0" w:rsidRPr="00F641B0">
        <w:rPr>
          <w:rFonts w:ascii="Times" w:hAnsi="Times" w:cs="Times New Roman"/>
          <w:color w:val="000000" w:themeColor="text1"/>
          <w:lang w:val="en-US"/>
        </w:rPr>
        <w:t>ti e vermi lì</w:t>
      </w:r>
      <w:r w:rsidR="00910D09" w:rsidRPr="00F641B0">
        <w:rPr>
          <w:rFonts w:ascii="Times" w:hAnsi="Times" w:cs="Times New Roman"/>
          <w:color w:val="000000" w:themeColor="text1"/>
          <w:lang w:val="en-US"/>
        </w:rPr>
        <w:t xml:space="preserve"> era a </w:t>
      </w:r>
      <w:r w:rsidR="003472C0" w:rsidRPr="00F641B0">
        <w:rPr>
          <w:rFonts w:ascii="Times" w:hAnsi="Times" w:cs="Times New Roman"/>
          <w:color w:val="000000" w:themeColor="text1"/>
          <w:lang w:val="en-US"/>
        </w:rPr>
        <w:t>p(l)a</w:t>
      </w:r>
      <w:r w:rsidR="003472C0" w:rsidRPr="00F641B0">
        <w:rPr>
          <w:rFonts w:ascii="Times" w:hAnsi="Times" w:cs="Times New Roman"/>
          <w:i/>
          <w:color w:val="000000" w:themeColor="text1"/>
          <w:lang w:val="en-US"/>
        </w:rPr>
        <w:t>n</w:t>
      </w:r>
      <w:r w:rsidR="003472C0" w:rsidRPr="00F641B0">
        <w:rPr>
          <w:rFonts w:ascii="Times" w:hAnsi="Times" w:cs="Times New Roman"/>
          <w:color w:val="000000" w:themeColor="text1"/>
          <w:lang w:val="en-US"/>
        </w:rPr>
        <w:t>tés</w:t>
      </w:r>
      <w:r w:rsidR="00910D09"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39"/>
      </w:r>
    </w:p>
    <w:p w14:paraId="6C95C90A" w14:textId="591DFB6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inglotiva</w:t>
      </w:r>
      <w:r w:rsidR="00910D09" w:rsidRPr="00F641B0">
        <w:rPr>
          <w:rFonts w:ascii="Times" w:hAnsi="Times" w:cs="Times New Roman"/>
          <w:color w:val="000000" w:themeColor="text1"/>
          <w:lang w:val="en-US"/>
        </w:rPr>
        <w:t xml:space="preserve"> </w:t>
      </w:r>
      <w:r w:rsidR="0079117B">
        <w:rPr>
          <w:rFonts w:ascii="Times" w:hAnsi="Times" w:cs="Times New Roman"/>
          <w:color w:val="000000" w:themeColor="text1"/>
          <w:highlight w:val="yellow"/>
          <w:lang w:val="en-US"/>
        </w:rPr>
        <w:t>si·ll</w:t>
      </w:r>
      <w:r w:rsidR="003F2E1D">
        <w:rPr>
          <w:rFonts w:ascii="Times" w:hAnsi="Times" w:cs="Times New Roman"/>
          <w:color w:val="000000" w:themeColor="text1"/>
          <w:highlight w:val="yellow"/>
          <w:lang w:val="en-US"/>
        </w:rPr>
        <w:t>ì</w:t>
      </w:r>
      <w:r w:rsidR="00910D09" w:rsidRPr="00F641B0">
        <w:rPr>
          <w:rFonts w:ascii="Times" w:hAnsi="Times" w:cs="Times New Roman"/>
          <w:color w:val="000000" w:themeColor="text1"/>
          <w:highlight w:val="yellow"/>
          <w:lang w:val="en-US"/>
        </w:rPr>
        <w:t xml:space="preserve"> </w:t>
      </w:r>
      <w:r w:rsidR="003472C0" w:rsidRPr="00F641B0">
        <w:rPr>
          <w:rFonts w:ascii="Times" w:hAnsi="Times" w:cs="Times New Roman"/>
          <w:color w:val="000000" w:themeColor="text1"/>
          <w:highlight w:val="yellow"/>
          <w:lang w:val="en-US"/>
        </w:rPr>
        <w:t>n'à</w:t>
      </w:r>
      <w:r w:rsidR="00910D09" w:rsidRPr="00F641B0">
        <w:rPr>
          <w:rFonts w:ascii="Times" w:hAnsi="Times" w:cs="Times New Roman"/>
          <w:i/>
          <w:color w:val="000000" w:themeColor="text1"/>
          <w:highlight w:val="yellow"/>
          <w:lang w:val="en-US"/>
        </w:rPr>
        <w:t>n</w:t>
      </w:r>
      <w:r w:rsidR="00910D09" w:rsidRPr="00F641B0">
        <w:rPr>
          <w:rFonts w:ascii="Times" w:hAnsi="Times" w:cs="Times New Roman"/>
          <w:color w:val="000000" w:themeColor="text1"/>
          <w:highlight w:val="yellow"/>
          <w:lang w:val="en-US"/>
        </w:rPr>
        <w:t xml:space="preserve"> porté</w:t>
      </w:r>
      <w:r w:rsidRPr="00F641B0">
        <w:rPr>
          <w:rFonts w:ascii="Times" w:hAnsi="Times" w:cs="Times New Roman"/>
          <w:color w:val="000000" w:themeColor="text1"/>
          <w:highlight w:val="yellow"/>
          <w:lang w:val="en-US"/>
        </w:rPr>
        <w:t>s</w:t>
      </w:r>
      <w:r w:rsidR="003F2E1D">
        <w:rPr>
          <w:rFonts w:ascii="Times" w:hAnsi="Times" w:cs="Times New Roman"/>
          <w:color w:val="000000" w:themeColor="text1"/>
          <w:lang w:val="en-US"/>
        </w:rPr>
        <w:t>.</w:t>
      </w:r>
      <w:r w:rsidR="003472C0" w:rsidRPr="00F641B0">
        <w:rPr>
          <w:rStyle w:val="FootnoteReference"/>
          <w:rFonts w:ascii="Times" w:hAnsi="Times" w:cs="Times New Roman"/>
          <w:color w:val="000000" w:themeColor="text1"/>
          <w:lang w:val="en-US"/>
        </w:rPr>
        <w:footnoteReference w:id="540"/>
      </w:r>
    </w:p>
    <w:p w14:paraId="494E7852" w14:textId="3318900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galliot Caron</w:t>
      </w:r>
      <w:r w:rsidRPr="00F641B0">
        <w:rPr>
          <w:rFonts w:ascii="Times" w:hAnsi="Times" w:cs="Times New Roman"/>
          <w:color w:val="000000" w:themeColor="text1"/>
          <w:vertAlign w:val="superscript"/>
          <w:lang w:val="en-US"/>
        </w:rPr>
        <w:t xml:space="preserve"> </w:t>
      </w:r>
      <w:r w:rsidR="00910D09" w:rsidRPr="00F641B0">
        <w:rPr>
          <w:rFonts w:ascii="Times" w:hAnsi="Times" w:cs="Times New Roman"/>
          <w:color w:val="000000" w:themeColor="text1"/>
          <w:lang w:val="en-US"/>
        </w:rPr>
        <w:t>se ne torné</w:t>
      </w:r>
      <w:r w:rsidRPr="00F641B0">
        <w:rPr>
          <w:rFonts w:ascii="Times" w:hAnsi="Times" w:cs="Times New Roman"/>
          <w:color w:val="000000" w:themeColor="text1"/>
          <w:lang w:val="en-US"/>
        </w:rPr>
        <w:t>s</w:t>
      </w:r>
    </w:p>
    <w:p w14:paraId="626ACD02" w14:textId="1F8DADA8" w:rsidR="0070778F" w:rsidRPr="00F641B0" w:rsidRDefault="00910D0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Chussì</w:t>
      </w:r>
      <w:r w:rsidR="0070778F" w:rsidRPr="00F641B0">
        <w:rPr>
          <w:rFonts w:ascii="Times" w:hAnsi="Times" w:cs="Times New Roman"/>
          <w:color w:val="000000" w:themeColor="text1"/>
          <w:lang w:val="en-US"/>
        </w:rPr>
        <w:t xml:space="preserve"> aliegro como</w:t>
      </w:r>
      <w:r w:rsidRPr="00F641B0">
        <w:rPr>
          <w:rFonts w:ascii="Times" w:hAnsi="Times" w:cs="Times New Roman"/>
          <w:color w:val="000000" w:themeColor="text1"/>
          <w:lang w:val="en-US"/>
        </w:rPr>
        <w:t xml:space="preserve"> quelo che à vento </w:t>
      </w:r>
      <w:r w:rsidR="008243DF" w:rsidRPr="00F641B0">
        <w:rPr>
          <w:rFonts w:ascii="Times" w:hAnsi="Times" w:cs="Times New Roman"/>
          <w:color w:val="000000" w:themeColor="text1"/>
          <w:lang w:val="en-US"/>
        </w:rPr>
        <w:t>d</w:t>
      </w:r>
      <w:r w:rsidRPr="00F641B0">
        <w:rPr>
          <w:rFonts w:ascii="Times" w:hAnsi="Times" w:cs="Times New Roman"/>
          <w:color w:val="000000" w:themeColor="text1"/>
          <w:lang w:val="en-US"/>
        </w:rPr>
        <w:t>a</w:t>
      </w:r>
      <w:r w:rsidR="008243D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li</w:t>
      </w:r>
      <w:r w:rsidR="008243D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r w:rsidR="008243DF" w:rsidRPr="00F641B0">
        <w:rPr>
          <w:rStyle w:val="FootnoteReference"/>
          <w:rFonts w:ascii="Times" w:hAnsi="Times" w:cs="Times New Roman"/>
          <w:color w:val="000000" w:themeColor="text1"/>
          <w:lang w:val="en-US"/>
        </w:rPr>
        <w:footnoteReference w:id="541"/>
      </w:r>
    </w:p>
    <w:p w14:paraId="3647C328" w14:textId="7AF304F8" w:rsidR="0070778F" w:rsidRPr="00F641B0" w:rsidRDefault="00910D0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Quelo che tien l'arco a Guielmo esguardé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A16B1EA" w14:textId="21EDF11E" w:rsidR="0070778F" w:rsidRPr="00F641B0" w:rsidRDefault="00910D0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 vui ch</w:t>
      </w:r>
      <w:r w:rsidR="00D5355F">
        <w:rPr>
          <w:rFonts w:ascii="Times" w:hAnsi="Times" w:cs="Times New Roman"/>
          <w:color w:val="000000" w:themeColor="text1"/>
          <w:lang w:val="en-US"/>
        </w:rPr>
        <w:t>i·ss</w:t>
      </w:r>
      <w:r w:rsidR="0070778F" w:rsidRPr="00F641B0">
        <w:rPr>
          <w:rFonts w:ascii="Times" w:hAnsi="Times" w:cs="Times New Roman"/>
          <w:color w:val="000000" w:themeColor="text1"/>
          <w:lang w:val="en-US"/>
        </w:rPr>
        <w:t>i</w:t>
      </w:r>
      <w:r w:rsidRPr="00F641B0">
        <w:rPr>
          <w:rFonts w:ascii="Times" w:hAnsi="Times" w:cs="Times New Roman"/>
          <w:color w:val="000000" w:themeColor="text1"/>
          <w:lang w:val="en-US"/>
        </w:rPr>
        <w:t>' che tal clarités rendé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53B45CC9" w14:textId="357033A8" w:rsidR="0070778F" w:rsidRPr="00F641B0" w:rsidRDefault="00910D0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Mior pan cha de formento queré</w:t>
      </w:r>
      <w:r w:rsidR="0070778F" w:rsidRPr="00F641B0">
        <w:rPr>
          <w:rFonts w:ascii="Times" w:hAnsi="Times" w:cs="Times New Roman"/>
          <w:color w:val="000000" w:themeColor="text1"/>
          <w:lang w:val="en-US"/>
        </w:rPr>
        <w:t>s</w:t>
      </w:r>
    </w:p>
    <w:p w14:paraId="495871BF" w14:textId="4E4C11E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ti de</w:t>
      </w:r>
      <w:r w:rsidR="00F07748" w:rsidRPr="00F641B0">
        <w:rPr>
          <w:rFonts w:ascii="Times" w:hAnsi="Times" w:cs="Times New Roman"/>
          <w:color w:val="000000" w:themeColor="text1"/>
          <w:lang w:val="en-US"/>
        </w:rPr>
        <w:t>·</w:t>
      </w:r>
      <w:r w:rsidR="00910D09" w:rsidRPr="00F641B0">
        <w:rPr>
          <w:rFonts w:ascii="Times" w:hAnsi="Times" w:cs="Times New Roman"/>
          <w:color w:val="000000" w:themeColor="text1"/>
          <w:lang w:val="en-US"/>
        </w:rPr>
        <w:t>llà che fossi de Troia né</w:t>
      </w:r>
      <w:r w:rsidRPr="00F641B0">
        <w:rPr>
          <w:rFonts w:ascii="Times" w:hAnsi="Times" w:cs="Times New Roman"/>
          <w:color w:val="000000" w:themeColor="text1"/>
          <w:lang w:val="en-US"/>
        </w:rPr>
        <w:t>s</w:t>
      </w:r>
      <w:r w:rsidR="00910D09" w:rsidRPr="00F641B0">
        <w:rPr>
          <w:rFonts w:ascii="Times" w:hAnsi="Times" w:cs="Times New Roman"/>
          <w:color w:val="000000" w:themeColor="text1"/>
          <w:lang w:val="en-US"/>
        </w:rPr>
        <w:t>,</w:t>
      </w:r>
    </w:p>
    <w:p w14:paraId="61108759" w14:textId="1DCAB33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de</w:t>
      </w:r>
      <w:r w:rsidR="00910D09" w:rsidRPr="00F641B0">
        <w:rPr>
          <w:rFonts w:ascii="Times" w:hAnsi="Times" w:cs="Times New Roman"/>
          <w:color w:val="000000" w:themeColor="text1"/>
          <w:lang w:val="en-US"/>
        </w:rPr>
        <w:t xml:space="preserve"> queli fossi che tradixi la cité</w:t>
      </w:r>
      <w:r w:rsidRPr="00F641B0">
        <w:rPr>
          <w:rFonts w:ascii="Times" w:hAnsi="Times" w:cs="Times New Roman"/>
          <w:color w:val="000000" w:themeColor="text1"/>
          <w:lang w:val="en-US"/>
        </w:rPr>
        <w:t>s</w:t>
      </w:r>
    </w:p>
    <w:p w14:paraId="52254ECD" w14:textId="6394C656" w:rsidR="0070778F" w:rsidRPr="00F641B0" w:rsidRDefault="00910D0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3472C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tanti prodomini fo desarté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7C4CF6C5" w14:textId="0E745812" w:rsidR="0070778F" w:rsidRPr="00F641B0" w:rsidRDefault="00910D0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70778F" w:rsidRPr="00F641B0">
        <w:rPr>
          <w:rFonts w:ascii="Times" w:hAnsi="Times" w:cs="Times New Roman"/>
          <w:color w:val="000000" w:themeColor="text1"/>
          <w:lang w:val="en-US"/>
        </w:rPr>
        <w:t xml:space="preserve">ençar li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po</w:t>
      </w:r>
      <w:r w:rsidR="00637B30" w:rsidRPr="00F641B0">
        <w:rPr>
          <w:rFonts w:ascii="Times" w:hAnsi="Times" w:cs="Times New Roman"/>
          <w:color w:val="000000" w:themeColor="text1"/>
          <w:lang w:val="en-US"/>
        </w:rPr>
        <w:t>ch'</w:t>
      </w:r>
      <w:r w:rsidRPr="00F641B0">
        <w:rPr>
          <w:rFonts w:ascii="Times" w:hAnsi="Times" w:cs="Times New Roman"/>
          <w:color w:val="000000" w:themeColor="text1"/>
          <w:lang w:val="en-US"/>
        </w:rPr>
        <w:t>io t'ò trové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2FA3DDC7" w14:textId="0566B6F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910D09" w:rsidRPr="00F641B0">
        <w:rPr>
          <w:rFonts w:ascii="Times" w:hAnsi="Times" w:cs="Times New Roman"/>
          <w:i/>
          <w:color w:val="000000" w:themeColor="text1"/>
          <w:lang w:val="en-US"/>
        </w:rPr>
        <w:t>er</w:t>
      </w:r>
      <w:r w:rsidR="003472C0" w:rsidRPr="00F641B0">
        <w:rPr>
          <w:rFonts w:ascii="Times" w:hAnsi="Times" w:cs="Times New Roman"/>
          <w:color w:val="000000" w:themeColor="text1"/>
          <w:lang w:val="en-US"/>
        </w:rPr>
        <w:t>ché à tu questo vivo qua</w:t>
      </w:r>
      <w:r w:rsidR="00910D09" w:rsidRPr="00F641B0">
        <w:rPr>
          <w:rFonts w:ascii="Times" w:hAnsi="Times" w:cs="Times New Roman"/>
          <w:color w:val="000000" w:themeColor="text1"/>
          <w:lang w:val="en-US"/>
        </w:rPr>
        <w:t xml:space="preserve"> amené</w:t>
      </w:r>
      <w:r w:rsidRPr="00F641B0">
        <w:rPr>
          <w:rFonts w:ascii="Times" w:hAnsi="Times" w:cs="Times New Roman"/>
          <w:color w:val="000000" w:themeColor="text1"/>
          <w:lang w:val="en-US"/>
        </w:rPr>
        <w:t>s</w:t>
      </w:r>
      <w:r w:rsidR="00910D09" w:rsidRPr="00F641B0">
        <w:rPr>
          <w:rFonts w:ascii="Times" w:hAnsi="Times" w:cs="Times New Roman"/>
          <w:color w:val="000000" w:themeColor="text1"/>
          <w:lang w:val="en-US"/>
        </w:rPr>
        <w:t>?</w:t>
      </w:r>
      <w:r w:rsidR="00637B30" w:rsidRPr="00F641B0">
        <w:rPr>
          <w:rFonts w:ascii="Times" w:hAnsi="Times" w:cs="Times New Roman"/>
          <w:color w:val="000000" w:themeColor="text1"/>
          <w:lang w:val="en-US"/>
        </w:rPr>
        <w:t>"</w:t>
      </w:r>
    </w:p>
    <w:p w14:paraId="3C7FD8A9" w14:textId="50854FE8"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Eneas</w:t>
      </w:r>
      <w:r w:rsidR="003472C0"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che è coroçé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0FA79C2C" w14:textId="25576A00"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Avoltro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tas</w:t>
      </w:r>
      <w:r w:rsidRPr="00F641B0">
        <w:rPr>
          <w:rFonts w:ascii="Times" w:hAnsi="Times" w:cs="Times New Roman"/>
          <w:color w:val="000000" w:themeColor="text1"/>
          <w:lang w:val="en-US"/>
        </w:rPr>
        <w:t>, bastardo apulenté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2C1EF01E" w14:textId="5FC70C8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Maled</w:t>
      </w:r>
      <w:r w:rsidR="003472C0" w:rsidRPr="00F641B0">
        <w:rPr>
          <w:rFonts w:ascii="Times" w:hAnsi="Times" w:cs="Times New Roman"/>
          <w:color w:val="000000" w:themeColor="text1"/>
          <w:lang w:val="en-US"/>
        </w:rPr>
        <w:t>etto da Dio e de bestia inçendré</w:t>
      </w:r>
      <w:r w:rsidRPr="00F641B0">
        <w:rPr>
          <w:rFonts w:ascii="Times" w:hAnsi="Times" w:cs="Times New Roman"/>
          <w:color w:val="000000" w:themeColor="text1"/>
          <w:lang w:val="en-US"/>
        </w:rPr>
        <w:t>s</w:t>
      </w:r>
      <w:r w:rsidR="00637B30" w:rsidRPr="00F641B0">
        <w:rPr>
          <w:rFonts w:ascii="Times" w:hAnsi="Times" w:cs="Times New Roman"/>
          <w:color w:val="000000" w:themeColor="text1"/>
          <w:lang w:val="en-US"/>
        </w:rPr>
        <w:t>,</w:t>
      </w:r>
    </w:p>
    <w:p w14:paraId="39EE8837" w14:textId="7F8A942B"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 a manaçer davanti Diomedé</w:t>
      </w:r>
      <w:r w:rsidR="0070778F" w:rsidRPr="00F641B0">
        <w:rPr>
          <w:rFonts w:ascii="Times" w:hAnsi="Times" w:cs="Times New Roman"/>
          <w:color w:val="000000" w:themeColor="text1"/>
          <w:lang w:val="en-US"/>
        </w:rPr>
        <w:t>s</w:t>
      </w:r>
    </w:p>
    <w:p w14:paraId="0EEC6D3E" w14:textId="28217353"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toa natura par</w:t>
      </w:r>
      <w:r w:rsidR="0070778F" w:rsidRPr="00F641B0">
        <w:rPr>
          <w:rFonts w:ascii="Times" w:hAnsi="Times" w:cs="Times New Roman"/>
          <w:color w:val="000000" w:themeColor="text1"/>
          <w:lang w:val="en-US"/>
        </w:rPr>
        <w:t>ti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do</w:t>
      </w:r>
      <w:r w:rsidRPr="00F641B0">
        <w:rPr>
          <w:rFonts w:ascii="Times" w:hAnsi="Times" w:cs="Times New Roman"/>
          <w:color w:val="000000" w:themeColor="text1"/>
          <w:lang w:val="en-US"/>
        </w:rPr>
        <w:t xml:space="preserve"> mité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r w:rsidR="00476298" w:rsidRPr="00F641B0">
        <w:rPr>
          <w:rStyle w:val="FootnoteReference"/>
          <w:rFonts w:ascii="Times" w:hAnsi="Times" w:cs="Times New Roman"/>
          <w:color w:val="000000" w:themeColor="text1"/>
          <w:lang w:val="en-US"/>
        </w:rPr>
        <w:footnoteReference w:id="542"/>
      </w:r>
    </w:p>
    <w:p w14:paraId="1F278D09" w14:textId="4C172C54"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Alora </w:t>
      </w:r>
      <w:r w:rsidR="00476298" w:rsidRPr="00F641B0">
        <w:rPr>
          <w:rFonts w:ascii="Times" w:hAnsi="Times" w:cs="Times New Roman"/>
          <w:color w:val="000000" w:themeColor="text1"/>
          <w:lang w:val="en-US"/>
        </w:rPr>
        <w:t>f</w:t>
      </w:r>
      <w:r w:rsidRPr="00F641B0">
        <w:rPr>
          <w:rFonts w:ascii="Times" w:hAnsi="Times" w:cs="Times New Roman"/>
          <w:color w:val="000000" w:themeColor="text1"/>
          <w:lang w:val="en-US"/>
        </w:rPr>
        <w:t>ono là anbido meslés,</w:t>
      </w:r>
    </w:p>
    <w:p w14:paraId="4B5A5DDF" w14:textId="750247E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a·ss</w:t>
      </w:r>
      <w:r w:rsidR="00637B30" w:rsidRPr="00F641B0">
        <w:rPr>
          <w:rFonts w:ascii="Times" w:hAnsi="Times" w:cs="Times New Roman"/>
          <w:color w:val="000000" w:themeColor="text1"/>
          <w:lang w:val="en-US"/>
        </w:rPr>
        <w:t>an G</w:t>
      </w:r>
      <w:r w:rsidRPr="00F641B0">
        <w:rPr>
          <w:rFonts w:ascii="Times" w:hAnsi="Times" w:cs="Times New Roman"/>
          <w:color w:val="000000" w:themeColor="text1"/>
          <w:lang w:val="en-US"/>
        </w:rPr>
        <w:t xml:space="preserve">uielmo </w:t>
      </w:r>
      <w:r w:rsidRPr="00F641B0">
        <w:rPr>
          <w:rFonts w:ascii="Times" w:hAnsi="Times" w:cs="Times New Roman"/>
          <w:color w:val="000000" w:themeColor="text1"/>
          <w:highlight w:val="yellow"/>
          <w:lang w:val="en-US"/>
        </w:rPr>
        <w:t>a</w:t>
      </w:r>
      <w:r w:rsidR="00637B30" w:rsidRPr="00F641B0">
        <w:rPr>
          <w:rFonts w:ascii="Times" w:hAnsi="Times" w:cs="Times New Roman"/>
          <w:color w:val="000000" w:themeColor="text1"/>
          <w:highlight w:val="yellow"/>
          <w:lang w:val="en-US"/>
        </w:rPr>
        <w:t xml:space="preserve"> lor ot</w:t>
      </w:r>
      <w:r w:rsidR="00637B30" w:rsidRPr="00F641B0">
        <w:rPr>
          <w:rStyle w:val="FootnoteReference"/>
          <w:rFonts w:ascii="Times" w:hAnsi="Times" w:cs="Times New Roman"/>
          <w:color w:val="000000" w:themeColor="text1"/>
          <w:lang w:val="en-US"/>
        </w:rPr>
        <w:footnoteReference w:id="543"/>
      </w:r>
      <w:r w:rsidR="00637B30" w:rsidRPr="00F641B0">
        <w:rPr>
          <w:rFonts w:ascii="Times" w:hAnsi="Times" w:cs="Times New Roman"/>
          <w:color w:val="000000" w:themeColor="text1"/>
          <w:lang w:val="en-US"/>
        </w:rPr>
        <w:t xml:space="preserve"> alé</w:t>
      </w:r>
      <w:r w:rsidRPr="00F641B0">
        <w:rPr>
          <w:rFonts w:ascii="Times" w:hAnsi="Times" w:cs="Times New Roman"/>
          <w:color w:val="000000" w:themeColor="text1"/>
          <w:lang w:val="en-US"/>
        </w:rPr>
        <w:t>s</w:t>
      </w:r>
      <w:r w:rsidR="00637B30" w:rsidRPr="00F641B0">
        <w:rPr>
          <w:rFonts w:ascii="Times" w:hAnsi="Times" w:cs="Times New Roman"/>
          <w:color w:val="000000" w:themeColor="text1"/>
          <w:lang w:val="en-US"/>
        </w:rPr>
        <w:t>,</w:t>
      </w:r>
    </w:p>
    <w:p w14:paraId="1E4583A2" w14:textId="1F58639F"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sagitario ferì del destro pé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6BD7B19E" w14:textId="3AFEBF47"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Partite de qui</w:t>
      </w:r>
      <w:r w:rsidRPr="00F641B0">
        <w:rPr>
          <w:rFonts w:ascii="Times" w:hAnsi="Times" w:cs="Times New Roman"/>
          <w:color w:val="000000" w:themeColor="text1"/>
          <w:lang w:val="en-US"/>
        </w:rPr>
        <w:t>!" E quel s'en è alé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4CC5FD73" w14:textId="4F2BA4DA"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Indrié se guardà</w:t>
      </w:r>
      <w:r w:rsidR="003F2E1D">
        <w:rPr>
          <w:rFonts w:ascii="Times" w:hAnsi="Times" w:cs="Times New Roman"/>
          <w:color w:val="000000" w:themeColor="text1"/>
          <w:lang w:val="en-US"/>
        </w:rPr>
        <w:t>,</w:t>
      </w:r>
      <w:r w:rsidRPr="00F641B0">
        <w:rPr>
          <w:rFonts w:ascii="Times" w:hAnsi="Times" w:cs="Times New Roman"/>
          <w:color w:val="000000" w:themeColor="text1"/>
          <w:lang w:val="en-US"/>
        </w:rPr>
        <w:t xml:space="preserve"> tanto è spaventé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6298F2C7" w14:textId="357227F0" w:rsidR="0070778F" w:rsidRPr="00F641B0" w:rsidRDefault="00637B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Tuty li munessi de Dio à blastemé</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325BC234" w14:textId="4140CB2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Gitando va flama p</w:t>
      </w:r>
      <w:r w:rsidR="00637B30"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boca e p</w:t>
      </w:r>
      <w:r w:rsidR="00637B30" w:rsidRPr="00F641B0">
        <w:rPr>
          <w:rFonts w:ascii="Times" w:hAnsi="Times" w:cs="Times New Roman"/>
          <w:i/>
          <w:iCs/>
          <w:color w:val="000000" w:themeColor="text1"/>
          <w:lang w:val="en-US"/>
        </w:rPr>
        <w:t>er</w:t>
      </w:r>
      <w:r w:rsidR="00637B30" w:rsidRPr="00F641B0">
        <w:rPr>
          <w:rFonts w:ascii="Times" w:hAnsi="Times" w:cs="Times New Roman"/>
          <w:color w:val="000000" w:themeColor="text1"/>
          <w:lang w:val="en-US"/>
        </w:rPr>
        <w:t xml:space="preserve"> né</w:t>
      </w:r>
      <w:r w:rsidRPr="00F641B0">
        <w:rPr>
          <w:rFonts w:ascii="Times" w:hAnsi="Times" w:cs="Times New Roman"/>
          <w:color w:val="000000" w:themeColor="text1"/>
          <w:lang w:val="en-US"/>
        </w:rPr>
        <w:t>s</w:t>
      </w:r>
      <w:r w:rsidR="00637B30" w:rsidRPr="00F641B0">
        <w:rPr>
          <w:rFonts w:ascii="Times" w:hAnsi="Times" w:cs="Times New Roman"/>
          <w:color w:val="000000" w:themeColor="text1"/>
          <w:lang w:val="en-US"/>
        </w:rPr>
        <w:t>.</w:t>
      </w:r>
    </w:p>
    <w:p w14:paraId="1A5E2C47" w14:textId="23D5AF64" w:rsidR="00637B30" w:rsidRPr="00F641B0" w:rsidRDefault="00425BF5" w:rsidP="00637B30">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171</w:t>
      </w:r>
      <w:r w:rsidR="00637B30" w:rsidRPr="00F641B0">
        <w:rPr>
          <w:rFonts w:ascii="Times" w:hAnsi="Times" w:cs="Times New Roman"/>
          <w:bCs/>
          <w:color w:val="000000" w:themeColor="text1"/>
          <w:lang w:val="en-US"/>
        </w:rPr>
        <w:t xml:space="preserve">]  </w:t>
      </w:r>
    </w:p>
    <w:p w14:paraId="053624A7" w14:textId="019D373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bCs/>
          <w:color w:val="000000" w:themeColor="text1"/>
          <w:lang w:val="en-US"/>
        </w:rPr>
        <w:t xml:space="preserve">(92V) </w:t>
      </w:r>
      <w:r w:rsidRPr="00F641B0">
        <w:rPr>
          <w:rFonts w:ascii="Times" w:hAnsi="Times" w:cs="Times New Roman"/>
          <w:color w:val="000000" w:themeColor="text1"/>
          <w:lang w:val="en-US"/>
        </w:rPr>
        <w:t>L</w:t>
      </w:r>
      <w:r w:rsidR="00715093" w:rsidRPr="00F641B0">
        <w:rPr>
          <w:rFonts w:ascii="Times" w:hAnsi="Times" w:cs="Times New Roman"/>
          <w:color w:val="000000" w:themeColor="text1"/>
          <w:lang w:val="en-US"/>
        </w:rPr>
        <w:t>o conte d'</w:t>
      </w:r>
      <w:r w:rsidR="003F2E1D">
        <w:rPr>
          <w:rFonts w:ascii="Times" w:hAnsi="Times" w:cs="Times New Roman"/>
          <w:color w:val="000000" w:themeColor="text1"/>
          <w:lang w:val="en-US"/>
        </w:rPr>
        <w:t>Avernia guardà</w:t>
      </w:r>
      <w:r w:rsidRPr="00F641B0">
        <w:rPr>
          <w:rFonts w:ascii="Times" w:hAnsi="Times" w:cs="Times New Roman"/>
          <w:color w:val="000000" w:themeColor="text1"/>
          <w:lang w:val="en-US"/>
        </w:rPr>
        <w:t xml:space="preserve"> lo sagitare</w:t>
      </w:r>
    </w:p>
    <w:p w14:paraId="0928D364" w14:textId="1CA316D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Laido e soço</w:t>
      </w:r>
      <w:r w:rsidR="00CA6AC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no</w:t>
      </w:r>
      <w:r w:rsidR="00715093" w:rsidRPr="00F641B0">
        <w:rPr>
          <w:rFonts w:ascii="Times" w:hAnsi="Times" w:cs="Times New Roman"/>
          <w:i/>
          <w:iCs/>
          <w:color w:val="000000" w:themeColor="text1"/>
          <w:lang w:val="en-US"/>
        </w:rPr>
        <w:t>n</w:t>
      </w:r>
      <w:r w:rsidR="003F2E1D">
        <w:rPr>
          <w:rFonts w:ascii="Times" w:hAnsi="Times" w:cs="Times New Roman"/>
          <w:color w:val="000000" w:themeColor="text1"/>
          <w:lang w:val="en-US"/>
        </w:rPr>
        <w:t xml:space="preserve"> finà</w:t>
      </w:r>
      <w:r w:rsidRPr="00F641B0">
        <w:rPr>
          <w:rFonts w:ascii="Times" w:hAnsi="Times" w:cs="Times New Roman"/>
          <w:color w:val="000000" w:themeColor="text1"/>
          <w:lang w:val="en-US"/>
        </w:rPr>
        <w:t xml:space="preserve"> de braiere</w:t>
      </w:r>
      <w:r w:rsidR="00715093" w:rsidRPr="00F641B0">
        <w:rPr>
          <w:rFonts w:ascii="Times" w:hAnsi="Times" w:cs="Times New Roman"/>
          <w:color w:val="000000" w:themeColor="text1"/>
          <w:lang w:val="en-US"/>
        </w:rPr>
        <w:t>;</w:t>
      </w:r>
    </w:p>
    <w:p w14:paraId="7E426A0F" w14:textId="7B9FCCC6" w:rsidR="0070778F" w:rsidRPr="00F641B0" w:rsidRDefault="003F2E1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 xml:space="preserve">Paura </w:t>
      </w:r>
      <w:r w:rsidR="0070778F" w:rsidRPr="00F641B0">
        <w:rPr>
          <w:rFonts w:ascii="Times" w:hAnsi="Times" w:cs="Times New Roman"/>
          <w:color w:val="000000" w:themeColor="text1"/>
          <w:lang w:val="en-US"/>
        </w:rPr>
        <w:t>n</w:t>
      </w:r>
      <w:r>
        <w:rPr>
          <w:rFonts w:ascii="Times" w:hAnsi="Times" w:cs="Times New Roman"/>
          <w:color w:val="000000" w:themeColor="text1"/>
          <w:lang w:val="en-US"/>
        </w:rPr>
        <w:t>'</w:t>
      </w:r>
      <w:r w:rsidR="00715093" w:rsidRPr="00F641B0">
        <w:rPr>
          <w:rFonts w:ascii="Times" w:hAnsi="Times" w:cs="Times New Roman"/>
          <w:color w:val="000000" w:themeColor="text1"/>
          <w:lang w:val="en-US"/>
        </w:rPr>
        <w:t>ave lo</w:t>
      </w:r>
      <w:r w:rsidR="00CA6AC6" w:rsidRPr="00F641B0">
        <w:rPr>
          <w:rFonts w:ascii="Times" w:hAnsi="Times" w:cs="Times New Roman"/>
          <w:color w:val="000000" w:themeColor="text1"/>
          <w:lang w:val="en-US"/>
        </w:rPr>
        <w:t xml:space="preserve"> vasal de</w:t>
      </w:r>
      <w:r w:rsidR="00715093" w:rsidRPr="00F641B0">
        <w:rPr>
          <w:rFonts w:ascii="Times" w:hAnsi="Times" w:cs="Times New Roman"/>
          <w:color w:val="000000" w:themeColor="text1"/>
          <w:lang w:val="en-US"/>
        </w:rPr>
        <w:t>bu</w:t>
      </w:r>
      <w:r w:rsidR="00715093"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aire</w:t>
      </w:r>
      <w:r w:rsidR="00715093" w:rsidRPr="00F641B0">
        <w:rPr>
          <w:rFonts w:ascii="Times" w:hAnsi="Times" w:cs="Times New Roman"/>
          <w:color w:val="000000" w:themeColor="text1"/>
          <w:lang w:val="en-US"/>
        </w:rPr>
        <w:t>.</w:t>
      </w:r>
    </w:p>
    <w:p w14:paraId="54EBAD45" w14:textId="2E9B198C" w:rsidR="0070778F" w:rsidRPr="00F641B0" w:rsidRDefault="007C66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lo bon santo cunforto li a</w:t>
      </w:r>
      <w:r w:rsidR="0070778F" w:rsidRPr="00F641B0">
        <w:rPr>
          <w:rFonts w:ascii="Times" w:hAnsi="Times" w:cs="Times New Roman"/>
          <w:color w:val="000000" w:themeColor="text1"/>
          <w:lang w:val="en-US"/>
        </w:rPr>
        <w:t>paire</w:t>
      </w:r>
      <w:r w:rsidRPr="00F641B0">
        <w:rPr>
          <w:rFonts w:ascii="Times" w:hAnsi="Times" w:cs="Times New Roman"/>
          <w:color w:val="000000" w:themeColor="text1"/>
          <w:lang w:val="en-US"/>
        </w:rPr>
        <w:t>,</w:t>
      </w:r>
    </w:p>
    <w:p w14:paraId="70631897" w14:textId="0F2FD0F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la paura cuntrarie</w:t>
      </w:r>
      <w:r w:rsidR="007C6642" w:rsidRPr="00F641B0">
        <w:rPr>
          <w:rFonts w:ascii="Times" w:hAnsi="Times" w:cs="Times New Roman"/>
          <w:color w:val="000000" w:themeColor="text1"/>
          <w:lang w:val="en-US"/>
        </w:rPr>
        <w:t>,</w:t>
      </w:r>
    </w:p>
    <w:p w14:paraId="24B3419B" w14:textId="2447AD78" w:rsidR="0070778F" w:rsidRPr="00F641B0" w:rsidRDefault="007C66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Amigo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"questo fiol d'</w:t>
      </w:r>
      <w:r w:rsidR="0070778F" w:rsidRPr="00F641B0">
        <w:rPr>
          <w:rFonts w:ascii="Times" w:hAnsi="Times" w:cs="Times New Roman"/>
          <w:color w:val="000000" w:themeColor="text1"/>
          <w:lang w:val="en-US"/>
        </w:rPr>
        <w:t>alversaire</w:t>
      </w:r>
    </w:p>
    <w:p w14:paraId="0BE8AEC1" w14:textId="2B9E242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Fo mort</w:t>
      </w:r>
      <w:r w:rsidR="00CA6AC6" w:rsidRPr="00F641B0">
        <w:rPr>
          <w:rFonts w:ascii="Times" w:hAnsi="Times" w:cs="Times New Roman"/>
          <w:color w:val="000000" w:themeColor="text1"/>
          <w:lang w:val="en-US"/>
        </w:rPr>
        <w:t>o a Troia si</w:t>
      </w:r>
      <w:r w:rsidRPr="00F641B0">
        <w:rPr>
          <w:rFonts w:ascii="Times" w:hAnsi="Times" w:cs="Times New Roman"/>
          <w:color w:val="000000" w:themeColor="text1"/>
          <w:lang w:val="en-US"/>
        </w:rPr>
        <w:t>como rec</w:t>
      </w:r>
      <w:r w:rsidRPr="00F641B0">
        <w:rPr>
          <w:rFonts w:ascii="Times" w:hAnsi="Times" w:cs="Times New Roman"/>
          <w:i/>
          <w:color w:val="000000" w:themeColor="text1"/>
          <w:lang w:val="en-US"/>
        </w:rPr>
        <w:t>on</w:t>
      </w:r>
      <w:r w:rsidRPr="00F641B0">
        <w:rPr>
          <w:rFonts w:ascii="Times" w:hAnsi="Times" w:cs="Times New Roman"/>
          <w:color w:val="000000" w:themeColor="text1"/>
          <w:lang w:val="en-US"/>
        </w:rPr>
        <w:t>ta Daire</w:t>
      </w:r>
      <w:r w:rsidR="007C6642" w:rsidRPr="00F641B0">
        <w:rPr>
          <w:rFonts w:ascii="Times" w:hAnsi="Times" w:cs="Times New Roman"/>
          <w:color w:val="000000" w:themeColor="text1"/>
          <w:lang w:val="en-US"/>
        </w:rPr>
        <w:t>,</w:t>
      </w:r>
    </w:p>
    <w:p w14:paraId="7884D49D" w14:textId="7CB056E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questo inferno no</w:t>
      </w:r>
      <w:r w:rsidR="003F2E1D">
        <w:rPr>
          <w:rFonts w:ascii="Times" w:hAnsi="Times" w:cs="Times New Roman"/>
          <w:color w:val="000000" w:themeColor="text1"/>
          <w:lang w:val="en-US"/>
        </w:rPr>
        <w:t xml:space="preserve">n </w:t>
      </w:r>
      <w:r w:rsidR="003F2E1D" w:rsidRPr="007705A4">
        <w:rPr>
          <w:rFonts w:ascii="Times" w:hAnsi="Times" w:cs="Times New Roman"/>
          <w:color w:val="000000" w:themeColor="text1"/>
          <w:highlight w:val="yellow"/>
          <w:lang w:val="en-US"/>
        </w:rPr>
        <w:t>à·</w:t>
      </w:r>
      <w:r w:rsidRPr="007705A4">
        <w:rPr>
          <w:rFonts w:ascii="Times" w:hAnsi="Times" w:cs="Times New Roman"/>
          <w:color w:val="000000" w:themeColor="text1"/>
          <w:highlight w:val="yellow"/>
          <w:lang w:val="en-US"/>
        </w:rPr>
        <w:t>lo</w:t>
      </w:r>
      <w:r w:rsidRPr="00F641B0">
        <w:rPr>
          <w:rFonts w:ascii="Times" w:hAnsi="Times" w:cs="Times New Roman"/>
          <w:color w:val="000000" w:themeColor="text1"/>
          <w:lang w:val="en-US"/>
        </w:rPr>
        <w:t xml:space="preserve"> al</w:t>
      </w:r>
      <w:r w:rsidR="007C6642" w:rsidRPr="00F641B0">
        <w:rPr>
          <w:rFonts w:ascii="Times" w:hAnsi="Times" w:cs="Times New Roman"/>
          <w:color w:val="000000" w:themeColor="text1"/>
          <w:lang w:val="en-US"/>
        </w:rPr>
        <w:t>tro a</w:t>
      </w:r>
      <w:r w:rsidRPr="00F641B0">
        <w:rPr>
          <w:rFonts w:ascii="Times" w:hAnsi="Times" w:cs="Times New Roman"/>
          <w:color w:val="000000" w:themeColor="text1"/>
          <w:lang w:val="en-US"/>
        </w:rPr>
        <w:t>fa</w:t>
      </w:r>
      <w:r w:rsidR="007C6642" w:rsidRPr="00F641B0">
        <w:rPr>
          <w:rFonts w:ascii="Times" w:hAnsi="Times" w:cs="Times New Roman"/>
          <w:color w:val="000000" w:themeColor="text1"/>
          <w:lang w:val="en-US"/>
        </w:rPr>
        <w:t>(i)</w:t>
      </w:r>
      <w:r w:rsidRPr="00F641B0">
        <w:rPr>
          <w:rFonts w:ascii="Times" w:hAnsi="Times" w:cs="Times New Roman"/>
          <w:color w:val="000000" w:themeColor="text1"/>
          <w:lang w:val="en-US"/>
        </w:rPr>
        <w:t>re</w:t>
      </w:r>
    </w:p>
    <w:p w14:paraId="1ADD7536" w14:textId="4BAD440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oltra pena se no de corere e traiere</w:t>
      </w:r>
      <w:r w:rsidR="007C6642" w:rsidRPr="00F641B0">
        <w:rPr>
          <w:rFonts w:ascii="Times" w:hAnsi="Times" w:cs="Times New Roman"/>
          <w:color w:val="000000" w:themeColor="text1"/>
          <w:lang w:val="en-US"/>
        </w:rPr>
        <w:t>,</w:t>
      </w:r>
    </w:p>
    <w:p w14:paraId="3CE65AEE" w14:textId="5118B1C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fier le aneme che son in lo scuro aire</w:t>
      </w:r>
      <w:r w:rsidR="007C6642" w:rsidRPr="00F641B0">
        <w:rPr>
          <w:rFonts w:ascii="Times" w:hAnsi="Times" w:cs="Times New Roman"/>
          <w:color w:val="000000" w:themeColor="text1"/>
          <w:lang w:val="en-US"/>
        </w:rPr>
        <w:t>."</w:t>
      </w:r>
    </w:p>
    <w:p w14:paraId="6C3B2CC8" w14:textId="64B89079" w:rsidR="0070778F" w:rsidRPr="00F641B0" w:rsidRDefault="007C66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Altro assé</w:t>
      </w:r>
      <w:r w:rsidR="0070778F" w:rsidRPr="00F641B0">
        <w:rPr>
          <w:rFonts w:ascii="Times" w:hAnsi="Times" w:cs="Times New Roman"/>
          <w:color w:val="000000" w:themeColor="text1"/>
          <w:lang w:val="en-US"/>
        </w:rPr>
        <w:t xml:space="preserve"> li disse che </w:t>
      </w:r>
      <w:r w:rsidR="00076F52">
        <w:rPr>
          <w:rFonts w:ascii="Times" w:hAnsi="Times" w:cs="Times New Roman"/>
          <w:color w:val="000000" w:themeColor="text1"/>
          <w:lang w:val="en-US"/>
        </w:rPr>
        <w:t>no·ss</w:t>
      </w:r>
      <w:r w:rsidR="0070778F" w:rsidRPr="00F641B0">
        <w:rPr>
          <w:rFonts w:ascii="Times" w:hAnsi="Times" w:cs="Times New Roman"/>
          <w:color w:val="000000" w:themeColor="text1"/>
          <w:lang w:val="en-US"/>
        </w:rPr>
        <w:t>e sclaire</w:t>
      </w:r>
      <w:r w:rsidRPr="00F641B0">
        <w:rPr>
          <w:rFonts w:ascii="Times" w:hAnsi="Times" w:cs="Times New Roman"/>
          <w:color w:val="000000" w:themeColor="text1"/>
          <w:lang w:val="en-US"/>
        </w:rPr>
        <w:t>;</w:t>
      </w:r>
    </w:p>
    <w:p w14:paraId="3531EA12" w14:textId="06019ED6" w:rsidR="0070778F" w:rsidRPr="00F641B0" w:rsidRDefault="003F2E1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Charon retornà</w:t>
      </w:r>
      <w:r w:rsidR="0070778F" w:rsidRPr="00F641B0">
        <w:rPr>
          <w:rFonts w:ascii="Times" w:hAnsi="Times" w:cs="Times New Roman"/>
          <w:color w:val="000000" w:themeColor="text1"/>
          <w:lang w:val="en-US"/>
        </w:rPr>
        <w:t xml:space="preserve"> ch</w:t>
      </w:r>
      <w:r w:rsidR="007C6642" w:rsidRPr="00F641B0">
        <w:rPr>
          <w:rFonts w:ascii="Times" w:hAnsi="Times" w:cs="Times New Roman"/>
          <w:color w:val="000000" w:themeColor="text1"/>
          <w:lang w:val="en-US"/>
        </w:rPr>
        <w:t>'elo non à</w:t>
      </w:r>
      <w:r w:rsidR="0070778F" w:rsidRPr="00F641B0">
        <w:rPr>
          <w:rFonts w:ascii="Times" w:hAnsi="Times" w:cs="Times New Roman"/>
          <w:color w:val="000000" w:themeColor="text1"/>
          <w:lang w:val="en-US"/>
        </w:rPr>
        <w:t xml:space="preserve"> tardaire</w:t>
      </w:r>
      <w:r w:rsidR="007C6642" w:rsidRPr="00F641B0">
        <w:rPr>
          <w:rFonts w:ascii="Times" w:hAnsi="Times" w:cs="Times New Roman"/>
          <w:color w:val="000000" w:themeColor="text1"/>
          <w:lang w:val="en-US"/>
        </w:rPr>
        <w:t>,</w:t>
      </w:r>
    </w:p>
    <w:p w14:paraId="56ED804A" w14:textId="2545F1A3" w:rsidR="0070778F" w:rsidRPr="00F641B0" w:rsidRDefault="007C66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vui vollé</w:t>
      </w:r>
      <w:r w:rsidR="0070778F" w:rsidRPr="00F641B0">
        <w:rPr>
          <w:rFonts w:ascii="Times" w:hAnsi="Times" w:cs="Times New Roman"/>
          <w:color w:val="000000" w:themeColor="text1"/>
          <w:lang w:val="en-US"/>
        </w:rPr>
        <w:t xml:space="preserve"> ben a chavo traire</w:t>
      </w:r>
      <w:r w:rsidRPr="00F641B0">
        <w:rPr>
          <w:rFonts w:ascii="Times" w:hAnsi="Times" w:cs="Times New Roman"/>
          <w:color w:val="000000" w:themeColor="text1"/>
          <w:lang w:val="en-US"/>
        </w:rPr>
        <w:t>,</w:t>
      </w:r>
    </w:p>
    <w:p w14:paraId="705F8939" w14:textId="64B01504" w:rsidR="0070778F" w:rsidRPr="00F641B0" w:rsidRDefault="007C66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7705A4">
        <w:rPr>
          <w:rFonts w:ascii="Times" w:hAnsi="Times" w:cs="Times New Roman"/>
          <w:color w:val="000000" w:themeColor="text1"/>
          <w:lang w:val="en-US"/>
        </w:rPr>
        <w:t>Porterò</w:t>
      </w:r>
      <w:r w:rsidR="007705A4" w:rsidRPr="007705A4">
        <w:rPr>
          <w:rFonts w:ascii="Times" w:hAnsi="Times" w:cs="Times New Roman"/>
          <w:color w:val="000000" w:themeColor="text1"/>
          <w:lang w:val="en-US"/>
        </w:rPr>
        <w:t>-</w:t>
      </w:r>
      <w:r w:rsidR="0070778F" w:rsidRPr="007705A4">
        <w:rPr>
          <w:rFonts w:ascii="Times" w:hAnsi="Times" w:cs="Times New Roman"/>
          <w:color w:val="000000" w:themeColor="text1"/>
          <w:lang w:val="en-US"/>
        </w:rPr>
        <w:t>ve</w:t>
      </w:r>
      <w:r w:rsidR="0070778F" w:rsidRPr="00F641B0">
        <w:rPr>
          <w:rFonts w:ascii="Times" w:hAnsi="Times" w:cs="Times New Roman"/>
          <w:color w:val="000000" w:themeColor="text1"/>
          <w:lang w:val="en-US"/>
        </w:rPr>
        <w:t xml:space="preserve"> olltra lo flume co mal flaire</w:t>
      </w:r>
      <w:r w:rsidRPr="00F641B0">
        <w:rPr>
          <w:rFonts w:ascii="Times" w:hAnsi="Times" w:cs="Times New Roman"/>
          <w:color w:val="000000" w:themeColor="text1"/>
          <w:lang w:val="en-US"/>
        </w:rPr>
        <w:t>,</w:t>
      </w:r>
    </w:p>
    <w:p w14:paraId="1C203098" w14:textId="500C3133" w:rsidR="0070778F" w:rsidRPr="00F641B0" w:rsidRDefault="007C66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ell vostro camin</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che ben so el vostro afaire</w:t>
      </w:r>
    </w:p>
    <w:p w14:paraId="63134963" w14:textId="0232CEA5" w:rsidR="0070778F" w:rsidRPr="00F641B0" w:rsidRDefault="007C66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Çò </w:t>
      </w:r>
      <w:r w:rsidR="0070778F" w:rsidRPr="00F641B0">
        <w:rPr>
          <w:rFonts w:ascii="Times" w:hAnsi="Times" w:cs="Times New Roman"/>
          <w:color w:val="000000" w:themeColor="text1"/>
          <w:lang w:val="en-US"/>
        </w:rPr>
        <w:t>che vui</w:t>
      </w:r>
      <w:r w:rsidRPr="00F641B0">
        <w:rPr>
          <w:rStyle w:val="FootnoteReference"/>
          <w:rFonts w:ascii="Times" w:hAnsi="Times" w:cs="Times New Roman"/>
          <w:color w:val="000000" w:themeColor="text1"/>
          <w:lang w:val="en-US"/>
        </w:rPr>
        <w:footnoteReference w:id="544"/>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cerché</w:t>
      </w:r>
      <w:r w:rsidR="00CA6AC6"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a</w:t>
      </w:r>
      <w:r w:rsidR="00CA6AC6"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mi</w:t>
      </w:r>
      <w:r w:rsidR="00CA6AC6" w:rsidRPr="00F641B0">
        <w:rPr>
          <w:rStyle w:val="FootnoteReference"/>
          <w:rFonts w:ascii="Times" w:hAnsi="Times" w:cs="Times New Roman"/>
          <w:color w:val="000000" w:themeColor="text1"/>
          <w:lang w:val="en-US"/>
        </w:rPr>
        <w:footnoteReference w:id="545"/>
      </w:r>
      <w:r w:rsidR="0070778F" w:rsidRPr="00F641B0">
        <w:rPr>
          <w:rFonts w:ascii="Times" w:hAnsi="Times" w:cs="Times New Roman"/>
          <w:color w:val="000000" w:themeColor="text1"/>
          <w:lang w:val="en-US"/>
        </w:rPr>
        <w:t xml:space="preserve"> no</w:t>
      </w:r>
      <w:r w:rsidRPr="00F641B0">
        <w:rPr>
          <w:rFonts w:ascii="Times" w:hAnsi="Times" w:cs="Times New Roman"/>
          <w:color w:val="000000" w:themeColor="text1"/>
          <w:lang w:val="en-US"/>
        </w:rPr>
        <w:t xml:space="preserve"> ve</w:t>
      </w:r>
      <w:r w:rsidR="00CA6AC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l convien </w:t>
      </w:r>
      <w:r w:rsidRPr="00F641B0">
        <w:rPr>
          <w:rFonts w:ascii="Times" w:hAnsi="Times" w:cs="Times New Roman"/>
          <w:color w:val="000000" w:themeColor="text1"/>
          <w:highlight w:val="yellow"/>
          <w:lang w:val="en-US"/>
        </w:rPr>
        <w:t>ça</w:t>
      </w:r>
      <w:r w:rsidR="0070778F" w:rsidRPr="00F641B0">
        <w:rPr>
          <w:rFonts w:ascii="Times" w:hAnsi="Times" w:cs="Times New Roman"/>
          <w:color w:val="000000" w:themeColor="text1"/>
          <w:highlight w:val="yellow"/>
          <w:lang w:val="en-US"/>
        </w:rPr>
        <w:t>daire</w:t>
      </w:r>
      <w:r w:rsidRPr="00F641B0">
        <w:rPr>
          <w:rFonts w:ascii="Times" w:hAnsi="Times" w:cs="Times New Roman"/>
          <w:color w:val="000000" w:themeColor="text1"/>
          <w:lang w:val="en-US"/>
        </w:rPr>
        <w:t>."</w:t>
      </w:r>
    </w:p>
    <w:p w14:paraId="3D3AEA3F" w14:textId="098643F9" w:rsidR="007C6642" w:rsidRPr="00F641B0" w:rsidRDefault="00425BF5" w:rsidP="00E4218B">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720"/>
        <w:jc w:val="both"/>
        <w:rPr>
          <w:rFonts w:ascii="Times" w:hAnsi="Times" w:cs="Times New Roman"/>
          <w:color w:val="000000" w:themeColor="text1"/>
          <w:lang w:val="en-US"/>
        </w:rPr>
      </w:pPr>
      <w:r w:rsidRPr="00F641B0">
        <w:rPr>
          <w:rFonts w:ascii="Times" w:hAnsi="Times" w:cs="Times New Roman"/>
          <w:bCs/>
          <w:color w:val="000000" w:themeColor="text1"/>
          <w:lang w:val="en-US"/>
        </w:rPr>
        <w:t>[Laisse 172</w:t>
      </w:r>
      <w:r w:rsidR="0070778F" w:rsidRPr="00F641B0">
        <w:rPr>
          <w:rFonts w:ascii="Times" w:hAnsi="Times" w:cs="Times New Roman"/>
          <w:bCs/>
          <w:color w:val="000000" w:themeColor="text1"/>
          <w:lang w:val="en-US"/>
        </w:rPr>
        <w:t xml:space="preserve">] </w:t>
      </w:r>
    </w:p>
    <w:p w14:paraId="75F34848" w14:textId="45E4744D" w:rsidR="0070778F" w:rsidRPr="00F641B0" w:rsidRDefault="007C66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santo celestre e Eneas li pros,</w:t>
      </w:r>
    </w:p>
    <w:p w14:paraId="1128F2E3" w14:textId="6086AAB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C6642" w:rsidRPr="00F641B0">
        <w:rPr>
          <w:rFonts w:ascii="Times" w:hAnsi="Times" w:cs="Times New Roman"/>
          <w:i/>
          <w:iCs/>
          <w:color w:val="000000" w:themeColor="text1"/>
          <w:lang w:val="en-US"/>
        </w:rPr>
        <w:t>er</w:t>
      </w:r>
      <w:r w:rsidR="007C6642" w:rsidRPr="00F641B0">
        <w:rPr>
          <w:rFonts w:ascii="Times" w:hAnsi="Times" w:cs="Times New Roman"/>
          <w:color w:val="000000" w:themeColor="text1"/>
          <w:lang w:val="en-US"/>
        </w:rPr>
        <w:t xml:space="preserve"> lo mior afer</w:t>
      </w:r>
      <w:r w:rsidRPr="00F641B0">
        <w:rPr>
          <w:rFonts w:ascii="Times" w:hAnsi="Times" w:cs="Times New Roman"/>
          <w:color w:val="000000" w:themeColor="text1"/>
          <w:lang w:val="en-US"/>
        </w:rPr>
        <w:t>meno ambidos</w:t>
      </w:r>
    </w:p>
    <w:p w14:paraId="6AFAA456" w14:textId="71D8EF1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trapaxer lo gran flume p</w:t>
      </w:r>
      <w:r w:rsidR="007C6642" w:rsidRPr="00F641B0">
        <w:rPr>
          <w:rFonts w:ascii="Times" w:hAnsi="Times" w:cs="Times New Roman"/>
          <w:i/>
          <w:color w:val="000000" w:themeColor="text1"/>
          <w:lang w:val="en-US"/>
        </w:rPr>
        <w:t>er</w:t>
      </w:r>
      <w:r w:rsidRPr="00F641B0">
        <w:rPr>
          <w:rFonts w:ascii="Times" w:hAnsi="Times" w:cs="Times New Roman"/>
          <w:color w:val="000000" w:themeColor="text1"/>
          <w:lang w:val="en-US"/>
        </w:rPr>
        <w:t>ilos</w:t>
      </w:r>
      <w:r w:rsidR="007C6642"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2C7F6816" w14:textId="22F6E61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Primir entra cun</w:t>
      </w:r>
      <w:r w:rsidR="007C6642" w:rsidRPr="00F641B0">
        <w:rPr>
          <w:rFonts w:ascii="Times" w:hAnsi="Times" w:cs="Times New Roman"/>
          <w:color w:val="000000" w:themeColor="text1"/>
          <w:lang w:val="en-US"/>
        </w:rPr>
        <w:t xml:space="preserve"> dolçe v</w:t>
      </w:r>
      <w:r w:rsidRPr="00F641B0">
        <w:rPr>
          <w:rFonts w:ascii="Times" w:hAnsi="Times" w:cs="Times New Roman"/>
          <w:color w:val="000000" w:themeColor="text1"/>
          <w:lang w:val="en-US"/>
        </w:rPr>
        <w:t>ixo gllorios</w:t>
      </w:r>
    </w:p>
    <w:p w14:paraId="2EC8DCC0" w14:textId="6C1FC264" w:rsidR="0070778F" w:rsidRPr="00F641B0" w:rsidRDefault="00FA667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buon G</w:t>
      </w:r>
      <w:r w:rsidRPr="00F641B0">
        <w:rPr>
          <w:rFonts w:ascii="Times" w:hAnsi="Times" w:cs="Times New Roman"/>
          <w:i/>
          <w:color w:val="000000" w:themeColor="text1"/>
          <w:lang w:val="en-US"/>
        </w:rPr>
        <w:t>uielmo</w:t>
      </w:r>
      <w:r w:rsidR="00E914AD" w:rsidRPr="00F641B0">
        <w:rPr>
          <w:rFonts w:ascii="Times" w:hAnsi="Times" w:cs="Times New Roman"/>
          <w:color w:val="000000" w:themeColor="text1"/>
          <w:lang w:val="en-US"/>
        </w:rPr>
        <w:t xml:space="preserve"> quando à </w:t>
      </w:r>
      <w:r w:rsidR="003F2E1D">
        <w:rPr>
          <w:rFonts w:ascii="Times" w:hAnsi="Times" w:cs="Times New Roman"/>
          <w:color w:val="000000" w:themeColor="text1"/>
          <w:lang w:val="en-US"/>
        </w:rPr>
        <w:t>fita</w:t>
      </w:r>
      <w:r w:rsidR="0070778F" w:rsidRPr="00F641B0">
        <w:rPr>
          <w:rFonts w:ascii="Times" w:hAnsi="Times" w:cs="Times New Roman"/>
          <w:color w:val="000000" w:themeColor="text1"/>
          <w:lang w:val="en-US"/>
        </w:rPr>
        <w:t xml:space="preserve"> la cros</w:t>
      </w:r>
    </w:p>
    <w:p w14:paraId="6AC97389" w14:textId="49A3BDA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E4218B"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cum</w:t>
      </w:r>
      <w:r w:rsidR="00E4218B" w:rsidRPr="00F641B0">
        <w:rPr>
          <w:rFonts w:ascii="Times" w:hAnsi="Times" w:cs="Times New Roman"/>
          <w:color w:val="000000" w:themeColor="text1"/>
          <w:lang w:val="en-US"/>
        </w:rPr>
        <w:t>fortar l'</w:t>
      </w:r>
      <w:r w:rsidRPr="00F641B0">
        <w:rPr>
          <w:rFonts w:ascii="Times" w:hAnsi="Times" w:cs="Times New Roman"/>
          <w:color w:val="000000" w:themeColor="text1"/>
          <w:lang w:val="en-US"/>
        </w:rPr>
        <w:t>animal pauros</w:t>
      </w:r>
      <w:r w:rsidR="006D7645" w:rsidRPr="00F641B0">
        <w:rPr>
          <w:rFonts w:ascii="Times" w:hAnsi="Times" w:cs="Times New Roman"/>
          <w:color w:val="000000" w:themeColor="text1"/>
          <w:lang w:val="en-US"/>
        </w:rPr>
        <w:t>,</w:t>
      </w:r>
    </w:p>
    <w:p w14:paraId="4D623B0A" w14:textId="29B09C0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entrano franchi e volantaros</w:t>
      </w:r>
      <w:r w:rsidR="006D7645" w:rsidRPr="00F641B0">
        <w:rPr>
          <w:rFonts w:ascii="Times" w:hAnsi="Times" w:cs="Times New Roman"/>
          <w:color w:val="000000" w:themeColor="text1"/>
          <w:lang w:val="en-US"/>
        </w:rPr>
        <w:t>.</w:t>
      </w:r>
    </w:p>
    <w:p w14:paraId="4C7FDA9B" w14:textId="47ACED14" w:rsidR="0070778F" w:rsidRPr="00F641B0" w:rsidRDefault="006D764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Chussì s'</w:t>
      </w:r>
      <w:r w:rsidR="0070778F" w:rsidRPr="00F641B0">
        <w:rPr>
          <w:rFonts w:ascii="Times" w:hAnsi="Times" w:cs="Times New Roman"/>
          <w:color w:val="000000" w:themeColor="text1"/>
          <w:lang w:val="en-US"/>
        </w:rPr>
        <w:t>en vano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lo lago tenebros</w:t>
      </w:r>
      <w:r w:rsidRPr="00F641B0">
        <w:rPr>
          <w:rFonts w:ascii="Times" w:hAnsi="Times" w:cs="Times New Roman"/>
          <w:color w:val="000000" w:themeColor="text1"/>
          <w:lang w:val="en-US"/>
        </w:rPr>
        <w:t>,</w:t>
      </w:r>
    </w:p>
    <w:p w14:paraId="5FF23C55" w14:textId="0419A496" w:rsidR="0070778F" w:rsidRPr="00F641B0" w:rsidRDefault="006D764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santo de Dio à</w:t>
      </w:r>
      <w:r w:rsidR="0070778F" w:rsidRPr="00F641B0">
        <w:rPr>
          <w:rFonts w:ascii="Times" w:hAnsi="Times" w:cs="Times New Roman"/>
          <w:color w:val="000000" w:themeColor="text1"/>
          <w:lang w:val="en-US"/>
        </w:rPr>
        <w:t xml:space="preserve"> dito a basso vos</w:t>
      </w:r>
    </w:p>
    <w:p w14:paraId="6B01626A" w14:textId="1E87396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Inver Ugo</w:t>
      </w:r>
      <w:r w:rsidR="006D7645" w:rsidRPr="00F641B0">
        <w:rPr>
          <w:rFonts w:ascii="Times" w:hAnsi="Times" w:cs="Times New Roman"/>
          <w:color w:val="000000" w:themeColor="text1"/>
          <w:lang w:val="en-US"/>
        </w:rPr>
        <w:t>, "A</w:t>
      </w:r>
      <w:r w:rsidRPr="00F641B0">
        <w:rPr>
          <w:rFonts w:ascii="Times" w:hAnsi="Times" w:cs="Times New Roman"/>
          <w:color w:val="000000" w:themeColor="text1"/>
          <w:lang w:val="en-US"/>
        </w:rPr>
        <w:t>migo</w:t>
      </w:r>
      <w:r w:rsidR="006D76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che av</w:t>
      </w:r>
      <w:r w:rsidR="00E914AD"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vos</w:t>
      </w:r>
    </w:p>
    <w:p w14:paraId="2F297F09" w14:textId="0154F7F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(93R) Ch</w:t>
      </w:r>
      <w:r w:rsidR="006D7645"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veçudo si pallido chi eri ros</w:t>
      </w:r>
      <w:r w:rsidR="006D7645" w:rsidRPr="00F641B0">
        <w:rPr>
          <w:rFonts w:ascii="Times" w:hAnsi="Times" w:cs="Times New Roman"/>
          <w:color w:val="000000" w:themeColor="text1"/>
          <w:lang w:val="en-US"/>
        </w:rPr>
        <w:t>?</w:t>
      </w:r>
      <w:r w:rsidR="00E914AD" w:rsidRPr="00F641B0">
        <w:rPr>
          <w:rStyle w:val="FootnoteReference"/>
          <w:rFonts w:ascii="Times" w:hAnsi="Times" w:cs="Times New Roman"/>
          <w:color w:val="000000" w:themeColor="text1"/>
          <w:lang w:val="en-US"/>
        </w:rPr>
        <w:footnoteReference w:id="546"/>
      </w:r>
    </w:p>
    <w:p w14:paraId="65FB3FEE" w14:textId="2BB10A6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w:t>
      </w:r>
      <w:r w:rsidR="006D76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w:t>
      </w:r>
      <w:r w:rsidR="006D7645" w:rsidRPr="00F641B0">
        <w:rPr>
          <w:rFonts w:ascii="Times" w:hAnsi="Times" w:cs="Times New Roman"/>
          <w:color w:val="000000" w:themeColor="text1"/>
          <w:lang w:val="en-US"/>
        </w:rPr>
        <w:t>mescrere</w:t>
      </w:r>
      <w:r w:rsidR="00E914AD" w:rsidRPr="00F641B0">
        <w:rPr>
          <w:rFonts w:ascii="Times" w:hAnsi="Times" w:cs="Times New Roman"/>
          <w:color w:val="000000" w:themeColor="text1"/>
          <w:lang w:val="en-US"/>
        </w:rPr>
        <w:t>,</w:t>
      </w:r>
      <w:r w:rsidR="006D7645" w:rsidRPr="00F641B0">
        <w:rPr>
          <w:rFonts w:ascii="Times" w:hAnsi="Times" w:cs="Times New Roman"/>
          <w:color w:val="000000" w:themeColor="text1"/>
          <w:lang w:val="en-US"/>
        </w:rPr>
        <w:t xml:space="preserve"> l'</w:t>
      </w:r>
      <w:r w:rsidRPr="00F641B0">
        <w:rPr>
          <w:rFonts w:ascii="Times" w:hAnsi="Times" w:cs="Times New Roman"/>
          <w:color w:val="000000" w:themeColor="text1"/>
          <w:lang w:val="en-US"/>
        </w:rPr>
        <w:t>altissimo poderos</w:t>
      </w:r>
      <w:r w:rsidR="00E914AD" w:rsidRPr="00F641B0">
        <w:rPr>
          <w:rFonts w:ascii="Times" w:hAnsi="Times" w:cs="Times New Roman"/>
          <w:color w:val="000000" w:themeColor="text1"/>
          <w:lang w:val="en-US"/>
        </w:rPr>
        <w:t>!</w:t>
      </w:r>
    </w:p>
    <w:p w14:paraId="72D0681F" w14:textId="06B12C71" w:rsidR="0070778F" w:rsidRPr="00F641B0" w:rsidRDefault="006D764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Chonfortate como homo valoros!</w:t>
      </w:r>
    </w:p>
    <w:p w14:paraId="40376539" w14:textId="41EA128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6D7645" w:rsidRPr="00F641B0">
        <w:rPr>
          <w:rFonts w:ascii="Times" w:hAnsi="Times" w:cs="Times New Roman"/>
          <w:i/>
          <w:iCs/>
          <w:color w:val="000000" w:themeColor="text1"/>
          <w:lang w:val="en-US"/>
        </w:rPr>
        <w:t>er</w:t>
      </w:r>
      <w:r w:rsidR="006D7645" w:rsidRPr="00F641B0">
        <w:rPr>
          <w:rFonts w:ascii="Times" w:hAnsi="Times" w:cs="Times New Roman"/>
          <w:color w:val="000000" w:themeColor="text1"/>
          <w:lang w:val="en-US"/>
        </w:rPr>
        <w:t xml:space="preserve"> cuor chativo</w:t>
      </w:r>
      <w:r w:rsidR="00E914AD" w:rsidRPr="00F641B0">
        <w:rPr>
          <w:rFonts w:ascii="Times" w:hAnsi="Times" w:cs="Times New Roman"/>
          <w:color w:val="000000" w:themeColor="text1"/>
          <w:lang w:val="en-US"/>
        </w:rPr>
        <w:t>,</w:t>
      </w:r>
      <w:r w:rsidR="006D7645" w:rsidRPr="00F641B0">
        <w:rPr>
          <w:rFonts w:ascii="Times" w:hAnsi="Times" w:cs="Times New Roman"/>
          <w:color w:val="000000" w:themeColor="text1"/>
          <w:lang w:val="en-US"/>
        </w:rPr>
        <w:t xml:space="preserve"> d'</w:t>
      </w:r>
      <w:r w:rsidRPr="00F641B0">
        <w:rPr>
          <w:rFonts w:ascii="Times" w:hAnsi="Times" w:cs="Times New Roman"/>
          <w:color w:val="000000" w:themeColor="text1"/>
          <w:lang w:val="en-US"/>
        </w:rPr>
        <w:t>ardimento soferos</w:t>
      </w:r>
    </w:p>
    <w:p w14:paraId="28330E34" w14:textId="19132FBA" w:rsidR="0070778F" w:rsidRPr="00F641B0" w:rsidRDefault="006D764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w:t>
      </w:r>
      <w:r w:rsidR="0070778F" w:rsidRPr="00F641B0">
        <w:rPr>
          <w:rFonts w:ascii="Times" w:hAnsi="Times" w:cs="Times New Roman"/>
          <w:color w:val="000000" w:themeColor="text1"/>
          <w:lang w:val="en-US"/>
        </w:rPr>
        <w:t>veramente vive çascun pecadros</w:t>
      </w:r>
      <w:r w:rsidRPr="00F641B0">
        <w:rPr>
          <w:rFonts w:ascii="Times" w:hAnsi="Times" w:cs="Times New Roman"/>
          <w:color w:val="000000" w:themeColor="text1"/>
          <w:lang w:val="en-US"/>
        </w:rPr>
        <w:t>."</w:t>
      </w:r>
    </w:p>
    <w:p w14:paraId="49B4BA34" w14:textId="5078531C" w:rsidR="0070778F" w:rsidRPr="00F641B0" w:rsidRDefault="006D764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Elo respoxe con çoiante </w:t>
      </w:r>
      <w:r w:rsidRPr="00F641B0">
        <w:rPr>
          <w:rFonts w:ascii="Times" w:hAnsi="Times" w:cs="Times New Roman"/>
          <w:color w:val="000000" w:themeColor="text1"/>
          <w:highlight w:val="yellow"/>
          <w:lang w:val="en-US"/>
        </w:rPr>
        <w:t>e</w:t>
      </w:r>
      <w:r w:rsidR="0070778F" w:rsidRPr="00F641B0">
        <w:rPr>
          <w:rFonts w:ascii="Times" w:hAnsi="Times" w:cs="Times New Roman"/>
          <w:color w:val="000000" w:themeColor="text1"/>
          <w:highlight w:val="yellow"/>
          <w:lang w:val="en-US"/>
        </w:rPr>
        <w:t>cios</w:t>
      </w:r>
      <w:r w:rsidRPr="00F641B0">
        <w:rPr>
          <w:rFonts w:ascii="Times" w:hAnsi="Times" w:cs="Times New Roman"/>
          <w:color w:val="000000" w:themeColor="text1"/>
          <w:lang w:val="en-US"/>
        </w:rPr>
        <w:t>,</w:t>
      </w:r>
      <w:r w:rsidR="00874BA5" w:rsidRPr="00F641B0">
        <w:rPr>
          <w:rStyle w:val="FootnoteReference"/>
          <w:rFonts w:ascii="Times" w:hAnsi="Times" w:cs="Times New Roman"/>
          <w:color w:val="000000" w:themeColor="text1"/>
          <w:lang w:val="en-US"/>
        </w:rPr>
        <w:footnoteReference w:id="547"/>
      </w:r>
    </w:p>
    <w:p w14:paraId="35584A83" w14:textId="1986F135" w:rsidR="0070778F" w:rsidRPr="00F641B0" w:rsidRDefault="006D764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ò</w:t>
      </w:r>
      <w:r w:rsidR="0070778F" w:rsidRPr="00F641B0">
        <w:rPr>
          <w:rFonts w:ascii="Times" w:hAnsi="Times" w:cs="Times New Roman"/>
          <w:color w:val="000000" w:themeColor="text1"/>
          <w:lang w:val="en-US"/>
        </w:rPr>
        <w:t xml:space="preserve"> paura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m</w:t>
      </w:r>
      <w:r w:rsidR="00180088">
        <w:rPr>
          <w:rFonts w:ascii="Times" w:hAnsi="Times" w:cs="Times New Roman"/>
          <w:color w:val="000000" w:themeColor="text1"/>
          <w:lang w:val="en-US"/>
        </w:rPr>
        <w:t>a·ss</w:t>
      </w:r>
      <w:r w:rsidR="0070778F" w:rsidRPr="00F641B0">
        <w:rPr>
          <w:rFonts w:ascii="Times" w:hAnsi="Times" w:cs="Times New Roman"/>
          <w:color w:val="000000" w:themeColor="text1"/>
          <w:lang w:val="en-US"/>
        </w:rPr>
        <w:t>i som vergo</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çois</w:t>
      </w:r>
    </w:p>
    <w:p w14:paraId="172F5377"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querir da bever unde son bexognos</w:t>
      </w:r>
    </w:p>
    <w:p w14:paraId="0DA1C7D6" w14:textId="0D39413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6D7645" w:rsidRPr="00F641B0">
        <w:rPr>
          <w:rFonts w:ascii="Times" w:hAnsi="Times" w:cs="Times New Roman"/>
          <w:i/>
          <w:iCs/>
          <w:color w:val="000000" w:themeColor="text1"/>
          <w:lang w:val="en-US"/>
        </w:rPr>
        <w:t>er</w:t>
      </w:r>
      <w:r w:rsidR="006D7645" w:rsidRPr="00F641B0">
        <w:rPr>
          <w:rFonts w:ascii="Times" w:hAnsi="Times" w:cs="Times New Roman"/>
          <w:color w:val="000000" w:themeColor="text1"/>
          <w:lang w:val="en-US"/>
        </w:rPr>
        <w:t xml:space="preserve"> puoco ch'</w:t>
      </w:r>
      <w:r w:rsidRPr="00F641B0">
        <w:rPr>
          <w:rFonts w:ascii="Times" w:hAnsi="Times" w:cs="Times New Roman"/>
          <w:color w:val="000000" w:themeColor="text1"/>
          <w:lang w:val="en-US"/>
        </w:rPr>
        <w:t>io no muoro</w:t>
      </w:r>
      <w:r w:rsidR="006D76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bel sier dols</w:t>
      </w:r>
      <w:r w:rsidR="006D7645" w:rsidRPr="00F641B0">
        <w:rPr>
          <w:rFonts w:ascii="Times" w:hAnsi="Times" w:cs="Times New Roman"/>
          <w:color w:val="000000" w:themeColor="text1"/>
          <w:lang w:val="en-US"/>
        </w:rPr>
        <w:t>,</w:t>
      </w:r>
    </w:p>
    <w:p w14:paraId="127C1AC9"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alltra guissa son ben dixeros</w:t>
      </w:r>
    </w:p>
    <w:p w14:paraId="5FC6F36D" w14:textId="71AD572F" w:rsidR="0070778F" w:rsidRPr="00F641B0" w:rsidRDefault="006D764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veder l'e</w:t>
      </w:r>
      <w:r w:rsidR="0070778F" w:rsidRPr="00F641B0">
        <w:rPr>
          <w:rFonts w:ascii="Times" w:hAnsi="Times" w:cs="Times New Roman"/>
          <w:color w:val="000000" w:themeColor="text1"/>
          <w:lang w:val="en-US"/>
        </w:rPr>
        <w:t>s</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di chativi doloros</w:t>
      </w:r>
      <w:r w:rsidRPr="00F641B0">
        <w:rPr>
          <w:rFonts w:ascii="Times" w:hAnsi="Times" w:cs="Times New Roman"/>
          <w:color w:val="000000" w:themeColor="text1"/>
          <w:lang w:val="en-US"/>
        </w:rPr>
        <w:t>."</w:t>
      </w:r>
    </w:p>
    <w:p w14:paraId="21F6A2D5" w14:textId="7F8CD60B" w:rsidR="005062EC" w:rsidRPr="00F641B0" w:rsidRDefault="00425BF5" w:rsidP="005062EC">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173</w:t>
      </w:r>
      <w:r w:rsidR="0070778F" w:rsidRPr="00F641B0">
        <w:rPr>
          <w:rFonts w:ascii="Times" w:hAnsi="Times" w:cs="Times New Roman"/>
          <w:bCs/>
          <w:color w:val="000000" w:themeColor="text1"/>
          <w:lang w:val="en-US"/>
        </w:rPr>
        <w:t xml:space="preserve">] </w:t>
      </w:r>
    </w:p>
    <w:p w14:paraId="6E757948" w14:textId="2531019E" w:rsidR="0070778F" w:rsidRPr="00F641B0" w:rsidRDefault="005062E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bon G</w:t>
      </w:r>
      <w:r w:rsidR="0070778F" w:rsidRPr="00F641B0">
        <w:rPr>
          <w:rFonts w:ascii="Times" w:hAnsi="Times" w:cs="Times New Roman"/>
          <w:color w:val="000000" w:themeColor="text1"/>
          <w:lang w:val="en-US"/>
        </w:rPr>
        <w:t>uielmo quando intende e voit</w:t>
      </w:r>
    </w:p>
    <w:p w14:paraId="2BBAB372" w14:textId="6417D62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lo messaço se lamenta de soit</w:t>
      </w:r>
      <w:r w:rsidR="005062EC" w:rsidRPr="00F641B0">
        <w:rPr>
          <w:rFonts w:ascii="Times" w:hAnsi="Times" w:cs="Times New Roman"/>
          <w:color w:val="000000" w:themeColor="text1"/>
          <w:lang w:val="en-US"/>
        </w:rPr>
        <w:t>,</w:t>
      </w:r>
    </w:p>
    <w:p w14:paraId="3482F2A8" w14:textId="47465A7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colui che s</w:t>
      </w:r>
      <w:r w:rsidR="007F0EE4" w:rsidRPr="00F641B0">
        <w:rPr>
          <w:rFonts w:ascii="Times" w:hAnsi="Times" w:cs="Times New Roman"/>
          <w:i/>
          <w:color w:val="000000" w:themeColor="text1"/>
          <w:lang w:val="en-US"/>
        </w:rPr>
        <w:t>er</w:t>
      </w:r>
      <w:r w:rsidRPr="00F641B0">
        <w:rPr>
          <w:rFonts w:ascii="Times" w:hAnsi="Times" w:cs="Times New Roman"/>
          <w:color w:val="000000" w:themeColor="text1"/>
          <w:lang w:val="en-US"/>
        </w:rPr>
        <w:t>ve a gran esploit</w:t>
      </w:r>
    </w:p>
    <w:p w14:paraId="1EA3F37F" w14:textId="088CE68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 bon amigo</w:t>
      </w:r>
      <w:r w:rsidR="007F0EE4" w:rsidRPr="00F641B0">
        <w:rPr>
          <w:rFonts w:ascii="Times" w:hAnsi="Times" w:cs="Times New Roman"/>
          <w:color w:val="000000" w:themeColor="text1"/>
          <w:lang w:val="en-US"/>
        </w:rPr>
        <w:t xml:space="preserve">, quando besogna </w:t>
      </w:r>
      <w:r w:rsidRPr="00F641B0">
        <w:rPr>
          <w:rFonts w:ascii="Times" w:hAnsi="Times" w:cs="Times New Roman"/>
          <w:color w:val="000000" w:themeColor="text1"/>
          <w:lang w:val="en-US"/>
        </w:rPr>
        <w:t>se</w:t>
      </w:r>
      <w:r w:rsidR="007F0EE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croit</w:t>
      </w:r>
      <w:r w:rsidR="007F0EE4"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48"/>
      </w:r>
    </w:p>
    <w:p w14:paraId="12C10829" w14:textId="54F7E8EB" w:rsidR="0070778F" w:rsidRPr="00F641B0" w:rsidRDefault="000C67C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fè s</w:t>
      </w:r>
      <w:r w:rsidR="007F0EE4" w:rsidRPr="00F641B0">
        <w:rPr>
          <w:rFonts w:ascii="Times" w:hAnsi="Times" w:cs="Times New Roman"/>
          <w:color w:val="000000" w:themeColor="text1"/>
          <w:lang w:val="en-US"/>
        </w:rPr>
        <w:t>anto Guielmo a U</w:t>
      </w:r>
      <w:r w:rsidR="0070778F" w:rsidRPr="00F641B0">
        <w:rPr>
          <w:rFonts w:ascii="Times" w:hAnsi="Times" w:cs="Times New Roman"/>
          <w:color w:val="000000" w:themeColor="text1"/>
          <w:lang w:val="en-US"/>
        </w:rPr>
        <w:t>go cele foit</w:t>
      </w:r>
      <w:r w:rsidR="007F0EE4"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1262C924" w14:textId="4B3F1D4C" w:rsidR="0070778F" w:rsidRPr="00F641B0" w:rsidRDefault="003F2E1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Lo spirito apelà</w:t>
      </w:r>
      <w:r w:rsidR="0070778F" w:rsidRPr="00F641B0">
        <w:rPr>
          <w:rFonts w:ascii="Times" w:hAnsi="Times" w:cs="Times New Roman"/>
          <w:color w:val="000000" w:themeColor="text1"/>
          <w:lang w:val="en-US"/>
        </w:rPr>
        <w:t xml:space="preserve"> che la sclavina avoit</w:t>
      </w:r>
      <w:r w:rsidR="007F0EE4" w:rsidRPr="00F641B0">
        <w:rPr>
          <w:rFonts w:ascii="Times" w:hAnsi="Times" w:cs="Times New Roman"/>
          <w:color w:val="000000" w:themeColor="text1"/>
          <w:lang w:val="en-US"/>
        </w:rPr>
        <w:t>,</w:t>
      </w:r>
    </w:p>
    <w:p w14:paraId="72CB1F0D" w14:textId="43D16CD1" w:rsidR="0070778F" w:rsidRPr="00F641B0" w:rsidRDefault="007F0EE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914AD" w:rsidRPr="00F641B0">
        <w:rPr>
          <w:rFonts w:ascii="Times" w:hAnsi="Times" w:cs="Times New Roman"/>
          <w:color w:val="000000" w:themeColor="text1"/>
          <w:lang w:val="en-US"/>
        </w:rPr>
        <w:t>Va li aporta del vin ché</w:t>
      </w:r>
      <w:r w:rsidR="0070778F" w:rsidRPr="00F641B0">
        <w:rPr>
          <w:rFonts w:ascii="Times" w:hAnsi="Times" w:cs="Times New Roman"/>
          <w:color w:val="000000" w:themeColor="text1"/>
          <w:lang w:val="en-US"/>
        </w:rPr>
        <w:t xml:space="preserve"> bever doit</w:t>
      </w:r>
      <w:r w:rsidRPr="00F641B0">
        <w:rPr>
          <w:rFonts w:ascii="Times" w:hAnsi="Times" w:cs="Times New Roman"/>
          <w:color w:val="000000" w:themeColor="text1"/>
          <w:lang w:val="en-US"/>
        </w:rPr>
        <w:t>!"</w:t>
      </w:r>
    </w:p>
    <w:p w14:paraId="75731FAB" w14:textId="4A714C2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Inperador ni re çamai no</w:t>
      </w:r>
      <w:r w:rsidR="007F0EE4"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oit</w:t>
      </w:r>
    </w:p>
    <w:p w14:paraId="5C92DD54" w14:textId="7782605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Sarçente si presto quando plui coroçado soit</w:t>
      </w:r>
      <w:r w:rsidR="007F0EE4" w:rsidRPr="00F641B0">
        <w:rPr>
          <w:rFonts w:ascii="Times" w:hAnsi="Times" w:cs="Times New Roman"/>
          <w:color w:val="000000" w:themeColor="text1"/>
          <w:lang w:val="en-US"/>
        </w:rPr>
        <w:t>,</w:t>
      </w:r>
    </w:p>
    <w:p w14:paraId="0941C340" w14:textId="5FB68E9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portar la cossa chi li ploit</w:t>
      </w:r>
      <w:r w:rsidR="007F0EE4" w:rsidRPr="00F641B0">
        <w:rPr>
          <w:rFonts w:ascii="Times" w:hAnsi="Times" w:cs="Times New Roman"/>
          <w:color w:val="000000" w:themeColor="text1"/>
          <w:lang w:val="en-US"/>
        </w:rPr>
        <w:t>,</w:t>
      </w:r>
    </w:p>
    <w:p w14:paraId="3AEC18A9" w14:textId="061E41F8" w:rsidR="0070778F" w:rsidRPr="00F641B0" w:rsidRDefault="007F0EE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colui fè p</w:t>
      </w:r>
      <w:r w:rsidRPr="00F641B0">
        <w:rPr>
          <w:rFonts w:ascii="Times" w:hAnsi="Times" w:cs="Times New Roman"/>
          <w:i/>
          <w:color w:val="000000" w:themeColor="text1"/>
          <w:lang w:val="en-US"/>
        </w:rPr>
        <w:t>er</w:t>
      </w:r>
      <w:r w:rsidR="0070778F" w:rsidRPr="00F641B0">
        <w:rPr>
          <w:rFonts w:ascii="Times" w:hAnsi="Times" w:cs="Times New Roman"/>
          <w:iCs/>
          <w:color w:val="000000" w:themeColor="text1"/>
          <w:lang w:val="en-US"/>
        </w:rPr>
        <w:t xml:space="preserve"> </w:t>
      </w:r>
      <w:r w:rsidR="003F2E1D">
        <w:rPr>
          <w:rFonts w:ascii="Times" w:hAnsi="Times" w:cs="Times New Roman"/>
          <w:color w:val="000000" w:themeColor="text1"/>
          <w:lang w:val="en-US"/>
        </w:rPr>
        <w:t>lo santo B</w:t>
      </w:r>
      <w:r w:rsidR="0070778F" w:rsidRPr="00F641B0">
        <w:rPr>
          <w:rFonts w:ascii="Times" w:hAnsi="Times" w:cs="Times New Roman"/>
          <w:color w:val="000000" w:themeColor="text1"/>
          <w:lang w:val="en-US"/>
        </w:rPr>
        <w:t>ened</w:t>
      </w:r>
      <w:r w:rsidR="003F2E1D">
        <w:rPr>
          <w:rFonts w:ascii="Times" w:hAnsi="Times" w:cs="Times New Roman"/>
          <w:color w:val="000000" w:themeColor="text1"/>
          <w:lang w:val="en-US"/>
        </w:rPr>
        <w:t>(o)</w:t>
      </w:r>
      <w:r w:rsidR="0070778F" w:rsidRPr="00F641B0">
        <w:rPr>
          <w:rFonts w:ascii="Times" w:hAnsi="Times" w:cs="Times New Roman"/>
          <w:color w:val="000000" w:themeColor="text1"/>
          <w:lang w:val="en-US"/>
        </w:rPr>
        <w:t>it</w:t>
      </w:r>
      <w:r w:rsidRPr="00F641B0">
        <w:rPr>
          <w:rFonts w:ascii="Times" w:hAnsi="Times" w:cs="Times New Roman"/>
          <w:color w:val="000000" w:themeColor="text1"/>
          <w:lang w:val="en-US"/>
        </w:rPr>
        <w:t>.</w:t>
      </w:r>
      <w:r w:rsidR="003F2E1D">
        <w:rPr>
          <w:rStyle w:val="FootnoteReference"/>
          <w:rFonts w:ascii="Times" w:hAnsi="Times" w:cs="Times New Roman"/>
          <w:color w:val="000000" w:themeColor="text1"/>
          <w:lang w:val="en-US"/>
        </w:rPr>
        <w:footnoteReference w:id="549"/>
      </w:r>
    </w:p>
    <w:p w14:paraId="0E7ADDE5" w14:textId="68068C0C" w:rsidR="0070778F" w:rsidRPr="00F641B0" w:rsidRDefault="007F0EE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Sagita d'</w:t>
      </w:r>
      <w:r w:rsidR="0070778F" w:rsidRPr="00F641B0">
        <w:rPr>
          <w:rFonts w:ascii="Times" w:hAnsi="Times" w:cs="Times New Roman"/>
          <w:color w:val="000000" w:themeColor="text1"/>
          <w:lang w:val="en-US"/>
        </w:rPr>
        <w:t>argo si tosto no se descloit</w:t>
      </w:r>
      <w:r w:rsidRPr="00F641B0">
        <w:rPr>
          <w:rFonts w:ascii="Times" w:hAnsi="Times" w:cs="Times New Roman"/>
          <w:color w:val="000000" w:themeColor="text1"/>
          <w:lang w:val="en-US"/>
        </w:rPr>
        <w:t>,</w:t>
      </w:r>
    </w:p>
    <w:p w14:paraId="1A9F4D25" w14:textId="010A32C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Ni alguna </w:t>
      </w:r>
      <w:r w:rsidRPr="00F641B0">
        <w:rPr>
          <w:rFonts w:ascii="Times" w:hAnsi="Times" w:cs="Times New Roman"/>
          <w:color w:val="000000" w:themeColor="text1"/>
          <w:highlight w:val="yellow"/>
          <w:lang w:val="en-US"/>
        </w:rPr>
        <w:t>cexila</w:t>
      </w:r>
      <w:r w:rsidR="00E914AD" w:rsidRPr="00F641B0">
        <w:rPr>
          <w:rStyle w:val="FootnoteReference"/>
          <w:rFonts w:ascii="Times" w:hAnsi="Times" w:cs="Times New Roman"/>
          <w:color w:val="000000" w:themeColor="text1"/>
          <w:lang w:val="en-US"/>
        </w:rPr>
        <w:footnoteReference w:id="550"/>
      </w:r>
      <w:r w:rsidRPr="00F641B0">
        <w:rPr>
          <w:rFonts w:ascii="Times" w:hAnsi="Times" w:cs="Times New Roman"/>
          <w:color w:val="000000" w:themeColor="text1"/>
          <w:lang w:val="en-US"/>
        </w:rPr>
        <w:t xml:space="preserve"> quando la porta convoit</w:t>
      </w:r>
      <w:r w:rsidR="007F0EE4" w:rsidRPr="00F641B0">
        <w:rPr>
          <w:rFonts w:ascii="Times" w:hAnsi="Times" w:cs="Times New Roman"/>
          <w:color w:val="000000" w:themeColor="text1"/>
          <w:lang w:val="en-US"/>
        </w:rPr>
        <w:t>,</w:t>
      </w:r>
    </w:p>
    <w:p w14:paraId="6C5F4BB2" w14:textId="169B416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collui passa lo dolloroxo destroit</w:t>
      </w:r>
      <w:r w:rsidR="007F0EE4" w:rsidRPr="00F641B0">
        <w:rPr>
          <w:rFonts w:ascii="Times" w:hAnsi="Times" w:cs="Times New Roman"/>
          <w:color w:val="000000" w:themeColor="text1"/>
          <w:lang w:val="en-US"/>
        </w:rPr>
        <w:t>.</w:t>
      </w:r>
    </w:p>
    <w:p w14:paraId="1EE7E1E7" w14:textId="7EC857A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ch</w:t>
      </w:r>
      <w:r w:rsidR="007F0EE4"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armadi</w:t>
      </w:r>
      <w:r w:rsidR="007F0EE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over arivasse Caro</w:t>
      </w:r>
      <w:r w:rsidR="007F0EE4"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 devoit</w:t>
      </w:r>
      <w:r w:rsidR="007F0EE4" w:rsidRPr="00F641B0">
        <w:rPr>
          <w:rFonts w:ascii="Times" w:hAnsi="Times" w:cs="Times New Roman"/>
          <w:color w:val="000000" w:themeColor="text1"/>
          <w:lang w:val="en-US"/>
        </w:rPr>
        <w:t>,</w:t>
      </w:r>
    </w:p>
    <w:p w14:paraId="59226076" w14:textId="14820A9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(93V) Lo vi</w:t>
      </w:r>
      <w:r w:rsidR="00207A94"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li porta che in un vasel estoit</w:t>
      </w:r>
      <w:r w:rsidR="00207A94" w:rsidRPr="00F641B0">
        <w:rPr>
          <w:rFonts w:ascii="Times" w:hAnsi="Times" w:cs="Times New Roman"/>
          <w:color w:val="000000" w:themeColor="text1"/>
          <w:lang w:val="en-US"/>
        </w:rPr>
        <w:t>.</w:t>
      </w:r>
    </w:p>
    <w:p w14:paraId="2B75944D" w14:textId="673AB7A6" w:rsidR="00207A94" w:rsidRPr="00F641B0" w:rsidRDefault="0070778F" w:rsidP="00207A94">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 xml:space="preserve">[Laisse </w:t>
      </w:r>
      <w:r w:rsidR="00425BF5" w:rsidRPr="00F641B0">
        <w:rPr>
          <w:rFonts w:ascii="Times" w:hAnsi="Times" w:cs="Times New Roman"/>
          <w:bCs/>
          <w:color w:val="000000" w:themeColor="text1"/>
          <w:lang w:val="en-US"/>
        </w:rPr>
        <w:t>174</w:t>
      </w:r>
      <w:r w:rsidRPr="00F641B0">
        <w:rPr>
          <w:rFonts w:ascii="Times" w:hAnsi="Times" w:cs="Times New Roman"/>
          <w:bCs/>
          <w:color w:val="000000" w:themeColor="text1"/>
          <w:lang w:val="en-US"/>
        </w:rPr>
        <w:t xml:space="preserve">] </w:t>
      </w:r>
    </w:p>
    <w:p w14:paraId="16DB6FC1" w14:textId="04D3EE1C" w:rsidR="0070778F" w:rsidRPr="00F641B0" w:rsidRDefault="00207A9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w:t>
      </w:r>
      <w:r w:rsidR="0070778F" w:rsidRPr="00F641B0">
        <w:rPr>
          <w:rFonts w:ascii="Times" w:hAnsi="Times" w:cs="Times New Roman"/>
          <w:color w:val="000000" w:themeColor="text1"/>
          <w:lang w:val="en-US"/>
        </w:rPr>
        <w:t>vi de questo vin</w:t>
      </w:r>
      <w:r w:rsidRPr="00F641B0">
        <w:rPr>
          <w:rFonts w:ascii="Times" w:hAnsi="Times" w:cs="Times New Roman"/>
          <w:color w:val="000000" w:themeColor="text1"/>
          <w:lang w:val="en-US"/>
        </w:rPr>
        <w:t>," dixe colui ch</w:t>
      </w:r>
      <w:r w:rsidR="0070778F" w:rsidRPr="00F641B0">
        <w:rPr>
          <w:rFonts w:ascii="Times" w:hAnsi="Times" w:cs="Times New Roman"/>
          <w:color w:val="000000" w:themeColor="text1"/>
          <w:lang w:val="en-US"/>
        </w:rPr>
        <w:t>e</w:t>
      </w:r>
      <w:r w:rsidR="00F07748" w:rsidRPr="00F641B0">
        <w:rPr>
          <w:rFonts w:ascii="Times" w:hAnsi="Times" w:cs="Times New Roman"/>
          <w:color w:val="000000" w:themeColor="text1"/>
          <w:lang w:val="en-US"/>
        </w:rPr>
        <w:t>·</w:t>
      </w:r>
      <w:r w:rsidRPr="00F641B0">
        <w:rPr>
          <w:rFonts w:ascii="Times" w:hAnsi="Times" w:cs="Times New Roman"/>
          <w:color w:val="000000" w:themeColor="text1"/>
          <w:lang w:val="en-US"/>
        </w:rPr>
        <w:t>l portà.</w:t>
      </w:r>
    </w:p>
    <w:p w14:paraId="7B5AED44" w14:textId="5A6D6D8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Ello lo prexe</w:t>
      </w:r>
      <w:r w:rsidR="00207A94" w:rsidRPr="00F641B0">
        <w:rPr>
          <w:rFonts w:ascii="Times" w:hAnsi="Times" w:cs="Times New Roman"/>
          <w:color w:val="000000" w:themeColor="text1"/>
          <w:lang w:val="en-US"/>
        </w:rPr>
        <w:t>, ver Guielmo guardà,</w:t>
      </w:r>
      <w:r w:rsidRPr="00F641B0">
        <w:rPr>
          <w:rFonts w:ascii="Times" w:hAnsi="Times" w:cs="Times New Roman"/>
          <w:color w:val="000000" w:themeColor="text1"/>
          <w:lang w:val="en-US"/>
        </w:rPr>
        <w:t xml:space="preserve"> </w:t>
      </w:r>
    </w:p>
    <w:p w14:paraId="6A4D45B5" w14:textId="3E16FACF" w:rsidR="0070778F" w:rsidRPr="00F641B0" w:rsidRDefault="00E914A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207A94" w:rsidRPr="00F641B0">
        <w:rPr>
          <w:rFonts w:ascii="Times" w:hAnsi="Times" w:cs="Times New Roman"/>
          <w:color w:val="000000" w:themeColor="text1"/>
          <w:lang w:val="en-US"/>
        </w:rPr>
        <w:t>Seguramente</w:t>
      </w:r>
      <w:r w:rsidRPr="00F641B0">
        <w:rPr>
          <w:rFonts w:ascii="Times" w:hAnsi="Times" w:cs="Times New Roman"/>
          <w:color w:val="000000" w:themeColor="text1"/>
          <w:lang w:val="en-US"/>
        </w:rPr>
        <w:t>," (questo dix'elo alora, puo lo signà),</w:t>
      </w:r>
      <w:r w:rsidRPr="00F641B0">
        <w:rPr>
          <w:rStyle w:val="FootnoteReference"/>
          <w:rFonts w:ascii="Times" w:hAnsi="Times" w:cs="Times New Roman"/>
          <w:color w:val="000000" w:themeColor="text1"/>
          <w:lang w:val="en-US"/>
        </w:rPr>
        <w:footnoteReference w:id="551"/>
      </w:r>
    </w:p>
    <w:p w14:paraId="31782245" w14:textId="18EAA3A1" w:rsidR="0070778F" w:rsidRPr="00F641B0" w:rsidRDefault="00207A9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Cholui ne beve tanto ch'el se sadolà,</w:t>
      </w:r>
    </w:p>
    <w:p w14:paraId="68C79205" w14:textId="1CF7B39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207A94" w:rsidRPr="00F641B0">
        <w:rPr>
          <w:rFonts w:ascii="Times" w:hAnsi="Times" w:cs="Times New Roman"/>
          <w:color w:val="000000" w:themeColor="text1"/>
          <w:lang w:val="en-US"/>
        </w:rPr>
        <w:t>e lui medieximo al baron recordà</w:t>
      </w:r>
    </w:p>
    <w:p w14:paraId="4B39CBAB" w14:textId="13DD7DE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in </w:t>
      </w:r>
      <w:r w:rsidR="00207A94" w:rsidRPr="00F641B0">
        <w:rPr>
          <w:rFonts w:ascii="Times" w:hAnsi="Times" w:cs="Times New Roman"/>
          <w:color w:val="000000" w:themeColor="text1"/>
          <w:lang w:val="en-US"/>
        </w:rPr>
        <w:t xml:space="preserve">Alvernia su </w:t>
      </w:r>
      <w:r w:rsidR="0079117B">
        <w:rPr>
          <w:rFonts w:ascii="Times" w:hAnsi="Times" w:cs="Times New Roman"/>
          <w:color w:val="000000" w:themeColor="text1"/>
          <w:lang w:val="en-US"/>
        </w:rPr>
        <w:t>lo·sso</w:t>
      </w:r>
      <w:r w:rsidR="00207A94" w:rsidRPr="00F641B0">
        <w:rPr>
          <w:rFonts w:ascii="Times" w:hAnsi="Times" w:cs="Times New Roman"/>
          <w:color w:val="000000" w:themeColor="text1"/>
          <w:lang w:val="en-US"/>
        </w:rPr>
        <w:t xml:space="preserve"> pallaço lassà,</w:t>
      </w:r>
    </w:p>
    <w:p w14:paraId="034730A6" w14:textId="4EB88728" w:rsidR="0070778F" w:rsidRPr="003A23CF" w:rsidRDefault="00FA667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3A23CF">
        <w:rPr>
          <w:rFonts w:ascii="Times" w:hAnsi="Times" w:cs="Times New Roman"/>
          <w:color w:val="000000" w:themeColor="text1"/>
          <w:lang w:val="en-US"/>
        </w:rPr>
        <w:t>Dixe a G</w:t>
      </w:r>
      <w:r w:rsidRPr="003A23CF">
        <w:rPr>
          <w:rFonts w:ascii="Times" w:hAnsi="Times" w:cs="Times New Roman"/>
          <w:i/>
          <w:color w:val="000000" w:themeColor="text1"/>
          <w:lang w:val="en-US"/>
        </w:rPr>
        <w:t>uielmo</w:t>
      </w:r>
      <w:r w:rsidR="00207A94" w:rsidRPr="003A23CF">
        <w:rPr>
          <w:rFonts w:ascii="Times" w:hAnsi="Times" w:cs="Times New Roman"/>
          <w:color w:val="000000" w:themeColor="text1"/>
          <w:lang w:val="en-US"/>
        </w:rPr>
        <w:t>, "C</w:t>
      </w:r>
      <w:r w:rsidR="007705A4" w:rsidRPr="003A23CF">
        <w:rPr>
          <w:rFonts w:ascii="Times" w:hAnsi="Times" w:cs="Times New Roman"/>
          <w:color w:val="000000" w:themeColor="text1"/>
          <w:lang w:val="en-US"/>
        </w:rPr>
        <w:t>he meravei</w:t>
      </w:r>
      <w:r w:rsidR="00E914AD" w:rsidRPr="003A23CF">
        <w:rPr>
          <w:rFonts w:ascii="Times" w:hAnsi="Times" w:cs="Times New Roman"/>
          <w:color w:val="000000" w:themeColor="text1"/>
          <w:lang w:val="en-US"/>
        </w:rPr>
        <w:t>a qui hà</w:t>
      </w:r>
      <w:r w:rsidR="00207A94" w:rsidRPr="003A23CF">
        <w:rPr>
          <w:rFonts w:ascii="Times" w:hAnsi="Times" w:cs="Times New Roman"/>
          <w:color w:val="000000" w:themeColor="text1"/>
          <w:lang w:val="en-US"/>
        </w:rPr>
        <w:t>!</w:t>
      </w:r>
    </w:p>
    <w:p w14:paraId="5D21F565" w14:textId="2CB9664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w:t>
      </w:r>
      <w:r w:rsidR="00E914AD" w:rsidRPr="00F641B0">
        <w:rPr>
          <w:rFonts w:ascii="Times" w:hAnsi="Times" w:cs="Times New Roman"/>
          <w:color w:val="000000" w:themeColor="text1"/>
          <w:lang w:val="en-US"/>
        </w:rPr>
        <w:t>sto vin fo portado gran tempo hà</w:t>
      </w:r>
      <w:r w:rsidR="00207A94" w:rsidRPr="00F641B0">
        <w:rPr>
          <w:rFonts w:ascii="Times" w:hAnsi="Times" w:cs="Times New Roman"/>
          <w:color w:val="000000" w:themeColor="text1"/>
          <w:lang w:val="en-US"/>
        </w:rPr>
        <w:t>,</w:t>
      </w:r>
    </w:p>
    <w:p w14:paraId="7ACFFA28" w14:textId="601FEDA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07A94"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caldo ni p</w:t>
      </w:r>
      <w:r w:rsidR="00207A94"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fredo savor canbiado no</w:t>
      </w:r>
      <w:r w:rsidR="00207A94"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 xml:space="preserve"> </w:t>
      </w:r>
      <w:r w:rsidR="00207A94" w:rsidRPr="00F641B0">
        <w:rPr>
          <w:rFonts w:ascii="Times" w:hAnsi="Times" w:cs="Times New Roman"/>
          <w:color w:val="000000" w:themeColor="text1"/>
          <w:lang w:val="en-US"/>
        </w:rPr>
        <w:t>à."</w:t>
      </w:r>
    </w:p>
    <w:p w14:paraId="17BCD8E7" w14:textId="69B9F1E4" w:rsidR="0070778F" w:rsidRPr="00F641B0" w:rsidRDefault="00674FD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lo santo</w:t>
      </w:r>
      <w:r w:rsidR="00207A94" w:rsidRPr="00F641B0">
        <w:rPr>
          <w:rFonts w:ascii="Times" w:hAnsi="Times" w:cs="Times New Roman"/>
          <w:color w:val="000000" w:themeColor="text1"/>
          <w:lang w:val="en-US"/>
        </w:rPr>
        <w:t>, "A</w:t>
      </w:r>
      <w:r w:rsidRPr="00F641B0">
        <w:rPr>
          <w:rFonts w:ascii="Times" w:hAnsi="Times" w:cs="Times New Roman"/>
          <w:color w:val="000000" w:themeColor="text1"/>
          <w:lang w:val="en-US"/>
        </w:rPr>
        <w:t>sé</w:t>
      </w:r>
      <w:r w:rsidR="00207A94" w:rsidRPr="00F641B0">
        <w:rPr>
          <w:rFonts w:ascii="Times" w:hAnsi="Times" w:cs="Times New Roman"/>
          <w:color w:val="000000" w:themeColor="text1"/>
          <w:lang w:val="en-US"/>
        </w:rPr>
        <w:t xml:space="preserve"> plui grando serà</w:t>
      </w:r>
    </w:p>
    <w:p w14:paraId="42D9DFDF" w14:textId="42B92F15" w:rsidR="0070778F" w:rsidRPr="00F641B0" w:rsidRDefault="003A23C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L'alta meravei</w:t>
      </w:r>
      <w:r w:rsidR="00207A94" w:rsidRPr="00F641B0">
        <w:rPr>
          <w:rFonts w:ascii="Times" w:hAnsi="Times" w:cs="Times New Roman"/>
          <w:color w:val="000000" w:themeColor="text1"/>
          <w:lang w:val="en-US"/>
        </w:rPr>
        <w:t>a ch'</w:t>
      </w:r>
      <w:r w:rsidR="0070778F" w:rsidRPr="00F641B0">
        <w:rPr>
          <w:rFonts w:ascii="Times" w:hAnsi="Times" w:cs="Times New Roman"/>
          <w:color w:val="000000" w:themeColor="text1"/>
          <w:lang w:val="en-US"/>
        </w:rPr>
        <w:t>e</w:t>
      </w:r>
      <w:r w:rsidR="00207A94" w:rsidRPr="00F641B0">
        <w:rPr>
          <w:rFonts w:ascii="Times" w:hAnsi="Times" w:cs="Times New Roman"/>
          <w:color w:val="000000" w:themeColor="text1"/>
          <w:lang w:val="en-US"/>
        </w:rPr>
        <w:t>l gran sier mostrerà,</w:t>
      </w:r>
      <w:r w:rsidR="0070778F" w:rsidRPr="00F641B0">
        <w:rPr>
          <w:rFonts w:ascii="Times" w:hAnsi="Times" w:cs="Times New Roman"/>
          <w:color w:val="000000" w:themeColor="text1"/>
          <w:lang w:val="en-US"/>
        </w:rPr>
        <w:t xml:space="preserve"> </w:t>
      </w:r>
    </w:p>
    <w:p w14:paraId="3B6E5291" w14:textId="472E685A" w:rsidR="0070778F" w:rsidRPr="00F641B0" w:rsidRDefault="00207A9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terena gloria definerà,</w:t>
      </w:r>
    </w:p>
    <w:p w14:paraId="12625560" w14:textId="27E11F02" w:rsidR="0070778F" w:rsidRPr="00F641B0" w:rsidRDefault="00207A9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w:t>
      </w:r>
      <w:r w:rsidR="0070778F" w:rsidRPr="00F641B0">
        <w:rPr>
          <w:rFonts w:ascii="Times" w:hAnsi="Times" w:cs="Times New Roman"/>
          <w:color w:val="000000" w:themeColor="text1"/>
          <w:lang w:val="en-US"/>
        </w:rPr>
        <w:t>pi e monti tuti in</w:t>
      </w:r>
      <w:r w:rsidRPr="00F641B0">
        <w:rPr>
          <w:rFonts w:ascii="Times" w:hAnsi="Times" w:cs="Times New Roman"/>
          <w:color w:val="000000" w:themeColor="text1"/>
          <w:lang w:val="en-US"/>
        </w:rPr>
        <w:t xml:space="preserve"> cenere vegnerà,</w:t>
      </w:r>
    </w:p>
    <w:p w14:paraId="61720F67" w14:textId="3E159E67" w:rsidR="0070778F" w:rsidRPr="00F641B0" w:rsidRDefault="00207A9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corpi di mo</w:t>
      </w:r>
      <w:r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ti</w:t>
      </w:r>
      <w:r w:rsidR="0070778F" w:rsidRPr="00F641B0">
        <w:rPr>
          <w:rStyle w:val="FootnoteReference"/>
          <w:rFonts w:ascii="Times" w:hAnsi="Times" w:cs="Times New Roman"/>
          <w:color w:val="000000" w:themeColor="text1"/>
          <w:lang w:val="en-US"/>
        </w:rPr>
        <w:footnoteReference w:id="552"/>
      </w:r>
      <w:r w:rsidR="0070778F" w:rsidRPr="00F641B0">
        <w:rPr>
          <w:rFonts w:ascii="Times" w:hAnsi="Times" w:cs="Times New Roman"/>
          <w:color w:val="000000" w:themeColor="text1"/>
          <w:lang w:val="en-US"/>
        </w:rPr>
        <w:t xml:space="preserve"> da tre millia ani in</w:t>
      </w:r>
      <w:r w:rsidRPr="00F641B0">
        <w:rPr>
          <w:rFonts w:ascii="Times" w:hAnsi="Times" w:cs="Times New Roman"/>
          <w:color w:val="000000" w:themeColor="text1"/>
          <w:lang w:val="en-US"/>
        </w:rPr>
        <w:t xml:space="preserve"> çà</w:t>
      </w:r>
      <w:r w:rsidR="008436DD" w:rsidRPr="00F641B0">
        <w:rPr>
          <w:rStyle w:val="FootnoteReference"/>
          <w:rFonts w:ascii="Times" w:hAnsi="Times" w:cs="Times New Roman"/>
          <w:color w:val="000000" w:themeColor="text1"/>
          <w:lang w:val="en-US"/>
        </w:rPr>
        <w:footnoteReference w:id="553"/>
      </w:r>
    </w:p>
    <w:p w14:paraId="6FC5BFDA" w14:textId="359D7FDD" w:rsidR="0070778F" w:rsidRPr="00F641B0" w:rsidRDefault="00207A9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Susiterà, tal como elli su era,</w:t>
      </w:r>
    </w:p>
    <w:p w14:paraId="105DFB72" w14:textId="6FD11B85" w:rsidR="0070778F" w:rsidRPr="00F641B0" w:rsidRDefault="00207A9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70778F" w:rsidRPr="00F641B0">
        <w:rPr>
          <w:rFonts w:ascii="Times" w:hAnsi="Times" w:cs="Times New Roman"/>
          <w:color w:val="000000" w:themeColor="text1"/>
          <w:lang w:val="en-US"/>
        </w:rPr>
        <w:t>anema spauroxa so vaxe</w:t>
      </w:r>
      <w:r w:rsidRPr="00F641B0">
        <w:rPr>
          <w:rFonts w:ascii="Times" w:hAnsi="Times" w:cs="Times New Roman"/>
          <w:color w:val="000000" w:themeColor="text1"/>
          <w:lang w:val="en-US"/>
        </w:rPr>
        <w:t>li inplirà,</w:t>
      </w:r>
    </w:p>
    <w:p w14:paraId="0083F19A" w14:textId="66D7919C" w:rsidR="0070778F" w:rsidRPr="00F641B0" w:rsidRDefault="00207A9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 anderà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 sentinçierà</w:t>
      </w:r>
    </w:p>
    <w:p w14:paraId="60D8425D" w14:textId="4B0B7C1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07A94"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w:t>
      </w:r>
      <w:r w:rsidR="00FC4726" w:rsidRPr="00F641B0">
        <w:rPr>
          <w:rFonts w:ascii="Times" w:hAnsi="Times" w:cs="Times New Roman"/>
          <w:color w:val="000000" w:themeColor="text1"/>
          <w:lang w:val="en-US"/>
        </w:rPr>
        <w:t>lo che in croxe da bever domandà.</w:t>
      </w:r>
    </w:p>
    <w:p w14:paraId="6376C413" w14:textId="5AC9218F" w:rsidR="0070778F" w:rsidRPr="00F641B0" w:rsidRDefault="00FC47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Nostra sallude del tuto s'avançerà,</w:t>
      </w:r>
    </w:p>
    <w:p w14:paraId="5E4CED7C" w14:textId="5418EB04" w:rsidR="0070778F" w:rsidRPr="00F641B0" w:rsidRDefault="00FC47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Ch'il bon çorno la reçeverà,</w:t>
      </w:r>
    </w:p>
    <w:p w14:paraId="483F8D0E" w14:textId="1BA9AE9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 contrario p</w:t>
      </w:r>
      <w:r w:rsidR="00FC4726" w:rsidRPr="00F641B0">
        <w:rPr>
          <w:rFonts w:ascii="Times" w:hAnsi="Times" w:cs="Times New Roman"/>
          <w:i/>
          <w:iCs/>
          <w:color w:val="000000" w:themeColor="text1"/>
          <w:lang w:val="en-US"/>
        </w:rPr>
        <w:t>er</w:t>
      </w:r>
      <w:r w:rsidR="00FC4726" w:rsidRPr="00F641B0">
        <w:rPr>
          <w:rFonts w:ascii="Times" w:hAnsi="Times" w:cs="Times New Roman"/>
          <w:color w:val="000000" w:themeColor="text1"/>
          <w:lang w:val="en-US"/>
        </w:rPr>
        <w:t xml:space="preserve"> chi danado serà.</w:t>
      </w:r>
    </w:p>
    <w:p w14:paraId="49133837" w14:textId="75B9F6A3" w:rsidR="0070778F" w:rsidRPr="00F641B0" w:rsidRDefault="00FC47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asolvesti</w:t>
      </w:r>
      <w:r w:rsidR="008436DD" w:rsidRPr="00F641B0">
        <w:rPr>
          <w:rStyle w:val="FootnoteReference"/>
          <w:rFonts w:ascii="Times" w:hAnsi="Times" w:cs="Times New Roman"/>
          <w:color w:val="000000" w:themeColor="text1"/>
          <w:lang w:val="en-US"/>
        </w:rPr>
        <w:footnoteReference w:id="554"/>
      </w:r>
      <w:r w:rsidRPr="00F641B0">
        <w:rPr>
          <w:rFonts w:ascii="Times" w:hAnsi="Times" w:cs="Times New Roman"/>
          <w:color w:val="000000" w:themeColor="text1"/>
          <w:lang w:val="en-US"/>
        </w:rPr>
        <w:t xml:space="preserve"> che Dio benedirà,</w:t>
      </w:r>
    </w:p>
    <w:p w14:paraId="01605F90" w14:textId="630AB1F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w:t>
      </w:r>
      <w:r w:rsidR="00F07748" w:rsidRPr="00F641B0">
        <w:rPr>
          <w:rFonts w:ascii="Times" w:hAnsi="Times" w:cs="Times New Roman"/>
          <w:color w:val="000000" w:themeColor="text1"/>
          <w:lang w:val="en-US"/>
        </w:rPr>
        <w:t>·</w:t>
      </w:r>
      <w:r w:rsidRPr="00F641B0">
        <w:rPr>
          <w:rFonts w:ascii="Times" w:hAnsi="Times" w:cs="Times New Roman"/>
          <w:color w:val="000000" w:themeColor="text1"/>
          <w:lang w:val="en-US"/>
        </w:rPr>
        <w:t>l s</w:t>
      </w:r>
      <w:r w:rsidR="00FC4726" w:rsidRPr="00F641B0">
        <w:rPr>
          <w:rFonts w:ascii="Times" w:hAnsi="Times" w:cs="Times New Roman"/>
          <w:color w:val="000000" w:themeColor="text1"/>
          <w:lang w:val="en-US"/>
        </w:rPr>
        <w:t>so dessiro la soa gloria doplerà,</w:t>
      </w:r>
    </w:p>
    <w:p w14:paraId="693ED906" w14:textId="676AA858" w:rsidR="0070778F" w:rsidRPr="00F641B0" w:rsidRDefault="00FC47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Çaschun danado in pene tornerà</w:t>
      </w:r>
    </w:p>
    <w:p w14:paraId="2B18A07C" w14:textId="7F4A5D3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w:t>
      </w:r>
      <w:r w:rsidR="00FC4726" w:rsidRPr="00F641B0">
        <w:rPr>
          <w:rFonts w:ascii="Times" w:hAnsi="Times" w:cs="Times New Roman"/>
          <w:color w:val="000000" w:themeColor="text1"/>
          <w:lang w:val="en-US"/>
        </w:rPr>
        <w:t>erna e durevele ell so cuor serà;</w:t>
      </w:r>
    </w:p>
    <w:p w14:paraId="6AD18A2A" w14:textId="7E59BAC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(94R) Le gran </w:t>
      </w:r>
      <w:r w:rsidR="003A23CF">
        <w:rPr>
          <w:rFonts w:ascii="Times" w:hAnsi="Times" w:cs="Times New Roman"/>
          <w:color w:val="000000" w:themeColor="text1"/>
          <w:lang w:val="en-US"/>
        </w:rPr>
        <w:t>meravei</w:t>
      </w:r>
      <w:r w:rsidRPr="00F641B0">
        <w:rPr>
          <w:rFonts w:ascii="Times" w:hAnsi="Times" w:cs="Times New Roman"/>
          <w:color w:val="000000" w:themeColor="text1"/>
          <w:lang w:val="en-US"/>
        </w:rPr>
        <w:t>e</w:t>
      </w:r>
      <w:r w:rsidR="00FC472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dolçe amigo</w:t>
      </w:r>
      <w:r w:rsidR="00FC4726" w:rsidRPr="00F641B0">
        <w:rPr>
          <w:rFonts w:ascii="Times" w:hAnsi="Times" w:cs="Times New Roman"/>
          <w:color w:val="000000" w:themeColor="text1"/>
          <w:lang w:val="en-US"/>
        </w:rPr>
        <w:t>, serà là.</w:t>
      </w:r>
    </w:p>
    <w:p w14:paraId="03AE544A" w14:textId="7AD11479" w:rsidR="0070778F" w:rsidRPr="00F641B0" w:rsidRDefault="00FC47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Insimo de nave</w:t>
      </w:r>
      <w:r w:rsidR="00576871">
        <w:rPr>
          <w:rFonts w:ascii="Times" w:hAnsi="Times" w:cs="Times New Roman"/>
          <w:color w:val="000000" w:themeColor="text1"/>
          <w:lang w:val="en-US"/>
        </w:rPr>
        <w:t>,</w:t>
      </w:r>
      <w:r w:rsidRPr="00F641B0">
        <w:rPr>
          <w:rFonts w:ascii="Times" w:hAnsi="Times" w:cs="Times New Roman"/>
          <w:color w:val="000000" w:themeColor="text1"/>
          <w:lang w:val="en-US"/>
        </w:rPr>
        <w:t xml:space="preserve"> arivadi semo çà."</w:t>
      </w:r>
      <w:r w:rsidR="0070778F" w:rsidRPr="00F641B0">
        <w:rPr>
          <w:rFonts w:ascii="Times" w:hAnsi="Times" w:cs="Times New Roman"/>
          <w:color w:val="000000" w:themeColor="text1"/>
          <w:lang w:val="en-US"/>
        </w:rPr>
        <w:t xml:space="preserve"> </w:t>
      </w:r>
    </w:p>
    <w:p w14:paraId="51E44511" w14:textId="137FBE3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santo s</w:t>
      </w:r>
      <w:r w:rsidR="008436DD" w:rsidRPr="00F641B0">
        <w:rPr>
          <w:rFonts w:ascii="Times" w:hAnsi="Times" w:cs="Times New Roman"/>
          <w:color w:val="000000" w:themeColor="text1"/>
          <w:lang w:val="en-US"/>
        </w:rPr>
        <w:t>'</w:t>
      </w:r>
      <w:r w:rsidRPr="00F641B0">
        <w:rPr>
          <w:rFonts w:ascii="Times" w:hAnsi="Times" w:cs="Times New Roman"/>
          <w:color w:val="000000" w:themeColor="text1"/>
          <w:lang w:val="en-US"/>
        </w:rPr>
        <w:t>en</w:t>
      </w:r>
      <w:r w:rsidR="008436DD" w:rsidRPr="00F641B0">
        <w:rPr>
          <w:rFonts w:ascii="Times" w:hAnsi="Times" w:cs="Times New Roman"/>
          <w:color w:val="000000" w:themeColor="text1"/>
          <w:lang w:val="en-US"/>
        </w:rPr>
        <w:t xml:space="preserve"> </w:t>
      </w:r>
      <w:r w:rsidR="00FC4726" w:rsidRPr="00F641B0">
        <w:rPr>
          <w:rFonts w:ascii="Times" w:hAnsi="Times" w:cs="Times New Roman"/>
          <w:color w:val="000000" w:themeColor="text1"/>
          <w:lang w:val="en-US"/>
        </w:rPr>
        <w:t>inssì,</w:t>
      </w:r>
      <w:r w:rsidR="00E914AD" w:rsidRPr="00F641B0">
        <w:rPr>
          <w:rStyle w:val="FootnoteReference"/>
          <w:rFonts w:ascii="Times" w:hAnsi="Times" w:cs="Times New Roman"/>
          <w:color w:val="000000" w:themeColor="text1"/>
          <w:lang w:val="en-US"/>
        </w:rPr>
        <w:footnoteReference w:id="555"/>
      </w:r>
      <w:r w:rsidRPr="00F641B0">
        <w:rPr>
          <w:rFonts w:ascii="Times" w:hAnsi="Times" w:cs="Times New Roman"/>
          <w:color w:val="000000" w:themeColor="text1"/>
          <w:lang w:val="en-US"/>
        </w:rPr>
        <w:t xml:space="preserve"> Ugo</w:t>
      </w:r>
      <w:r w:rsidR="00FC4726" w:rsidRPr="00F641B0">
        <w:rPr>
          <w:rFonts w:ascii="Times" w:hAnsi="Times" w:cs="Times New Roman"/>
          <w:color w:val="000000" w:themeColor="text1"/>
          <w:lang w:val="en-US"/>
        </w:rPr>
        <w:t xml:space="preserve"> lo segundà</w:t>
      </w:r>
    </w:p>
    <w:p w14:paraId="3D3A8121" w14:textId="2ED4B065" w:rsidR="0070778F" w:rsidRPr="00F641B0" w:rsidRDefault="00FC47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apresso lui s'arotà,</w:t>
      </w:r>
    </w:p>
    <w:p w14:paraId="0878B4AB" w14:textId="30AE98A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P</w:t>
      </w:r>
      <w:r w:rsidR="00FC4726" w:rsidRPr="00F641B0">
        <w:rPr>
          <w:rFonts w:ascii="Times" w:hAnsi="Times" w:cs="Times New Roman"/>
          <w:i/>
          <w:iCs/>
          <w:color w:val="000000" w:themeColor="text1"/>
          <w:highlight w:val="yellow"/>
          <w:lang w:val="en-US"/>
        </w:rPr>
        <w:t>er</w:t>
      </w:r>
      <w:r w:rsidRPr="00F641B0">
        <w:rPr>
          <w:rFonts w:ascii="Times" w:hAnsi="Times" w:cs="Times New Roman"/>
          <w:color w:val="000000" w:themeColor="text1"/>
          <w:highlight w:val="yellow"/>
          <w:lang w:val="en-US"/>
        </w:rPr>
        <w:t xml:space="preserve"> chi</w:t>
      </w:r>
      <w:r w:rsidR="00FA6673" w:rsidRPr="00F641B0">
        <w:rPr>
          <w:rFonts w:ascii="Times" w:hAnsi="Times" w:cs="Times New Roman"/>
          <w:color w:val="000000" w:themeColor="text1"/>
          <w:highlight w:val="yellow"/>
          <w:lang w:val="en-US"/>
        </w:rPr>
        <w:t xml:space="preserve">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w:t>
      </w:r>
      <w:r w:rsidRPr="00F641B0">
        <w:rPr>
          <w:rFonts w:ascii="Times" w:hAnsi="Times" w:cs="Times New Roman"/>
          <w:color w:val="000000" w:themeColor="text1"/>
          <w:highlight w:val="yellow"/>
          <w:lang w:val="en-US"/>
        </w:rPr>
        <w:t>p</w:t>
      </w:r>
      <w:r w:rsidR="00FC4726" w:rsidRPr="00F641B0">
        <w:rPr>
          <w:rFonts w:ascii="Times" w:hAnsi="Times" w:cs="Times New Roman"/>
          <w:i/>
          <w:iCs/>
          <w:color w:val="000000" w:themeColor="text1"/>
          <w:highlight w:val="yellow"/>
          <w:lang w:val="en-US"/>
        </w:rPr>
        <w:t>er</w:t>
      </w:r>
      <w:r w:rsidRPr="00F641B0">
        <w:rPr>
          <w:rFonts w:ascii="Times" w:hAnsi="Times" w:cs="Times New Roman"/>
          <w:iCs/>
          <w:color w:val="000000" w:themeColor="text1"/>
          <w:highlight w:val="yellow"/>
          <w:lang w:val="en-US"/>
        </w:rPr>
        <w:t xml:space="preserve"> </w:t>
      </w:r>
      <w:r w:rsidR="00576871">
        <w:rPr>
          <w:rFonts w:ascii="Times" w:hAnsi="Times" w:cs="Times New Roman"/>
          <w:iCs/>
          <w:color w:val="000000" w:themeColor="text1"/>
          <w:highlight w:val="yellow"/>
          <w:lang w:val="en-US"/>
        </w:rPr>
        <w:t>(con)</w:t>
      </w:r>
      <w:r w:rsidR="00FC4726" w:rsidRPr="00F641B0">
        <w:rPr>
          <w:rFonts w:ascii="Times" w:hAnsi="Times" w:cs="Times New Roman"/>
          <w:color w:val="000000" w:themeColor="text1"/>
          <w:highlight w:val="yellow"/>
          <w:lang w:val="en-US"/>
        </w:rPr>
        <w:t>dur le rovà</w:t>
      </w:r>
      <w:r w:rsidR="00576871">
        <w:rPr>
          <w:rStyle w:val="FootnoteReference"/>
          <w:rFonts w:ascii="Times" w:hAnsi="Times" w:cs="Times New Roman"/>
          <w:color w:val="000000" w:themeColor="text1"/>
          <w:highlight w:val="yellow"/>
          <w:lang w:val="en-US"/>
        </w:rPr>
        <w:footnoteReference w:id="556"/>
      </w:r>
    </w:p>
    <w:p w14:paraId="3AD6FA0D" w14:textId="76F1F31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Avanti se mete</w:t>
      </w:r>
      <w:r w:rsidR="00FC472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allor dixe</w:t>
      </w:r>
      <w:r w:rsidR="00FC4726" w:rsidRPr="00F641B0">
        <w:rPr>
          <w:rFonts w:ascii="Times" w:hAnsi="Times" w:cs="Times New Roman"/>
          <w:color w:val="000000" w:themeColor="text1"/>
          <w:lang w:val="en-US"/>
        </w:rPr>
        <w:t>, "Vigni çà!"</w:t>
      </w:r>
    </w:p>
    <w:p w14:paraId="3B069749" w14:textId="049F8FB0" w:rsidR="00FC4726" w:rsidRPr="00F641B0" w:rsidRDefault="00425BF5" w:rsidP="00FC472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175</w:t>
      </w:r>
      <w:r w:rsidR="0070778F" w:rsidRPr="00F641B0">
        <w:rPr>
          <w:rFonts w:ascii="Times" w:hAnsi="Times" w:cs="Times New Roman"/>
          <w:bCs/>
          <w:color w:val="000000" w:themeColor="text1"/>
          <w:lang w:val="en-US"/>
        </w:rPr>
        <w:t xml:space="preserve">] </w:t>
      </w:r>
    </w:p>
    <w:p w14:paraId="6443A7C7" w14:textId="604ABC5C" w:rsidR="0070778F" w:rsidRPr="00F641B0" w:rsidRDefault="0057687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Ugon caminà</w:t>
      </w:r>
      <w:r w:rsidR="0070778F" w:rsidRPr="00F641B0">
        <w:rPr>
          <w:rFonts w:ascii="Times" w:hAnsi="Times" w:cs="Times New Roman"/>
          <w:color w:val="000000" w:themeColor="text1"/>
          <w:lang w:val="en-US"/>
        </w:rPr>
        <w:t xml:space="preserve"> e 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lo segunde</w:t>
      </w:r>
      <w:r w:rsidR="00FC4726" w:rsidRPr="00F641B0">
        <w:rPr>
          <w:rFonts w:ascii="Times" w:hAnsi="Times" w:cs="Times New Roman"/>
          <w:color w:val="000000" w:themeColor="text1"/>
          <w:lang w:val="en-US"/>
        </w:rPr>
        <w:t>,</w:t>
      </w:r>
    </w:p>
    <w:p w14:paraId="12885C15" w14:textId="3AAC062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Apresso Eneas p</w:t>
      </w:r>
      <w:r w:rsidR="00FC4726"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dolloroxo munde</w:t>
      </w:r>
      <w:r w:rsidR="00FC4726" w:rsidRPr="00F641B0">
        <w:rPr>
          <w:rFonts w:ascii="Times" w:hAnsi="Times" w:cs="Times New Roman"/>
          <w:color w:val="000000" w:themeColor="text1"/>
          <w:lang w:val="en-US"/>
        </w:rPr>
        <w:t>.</w:t>
      </w:r>
    </w:p>
    <w:p w14:paraId="14413C7E" w14:textId="07E0D889" w:rsidR="0070778F" w:rsidRPr="00F641B0" w:rsidRDefault="00E914A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w:t>
      </w:r>
      <w:r w:rsidR="0070778F" w:rsidRPr="00F641B0">
        <w:rPr>
          <w:rFonts w:ascii="Times" w:hAnsi="Times" w:cs="Times New Roman"/>
          <w:color w:val="000000" w:themeColor="text1"/>
          <w:lang w:val="en-US"/>
        </w:rPr>
        <w:t>on</w:t>
      </w:r>
      <w:r w:rsidR="00FC4726" w:rsidRPr="00F641B0">
        <w:rPr>
          <w:rFonts w:ascii="Times" w:hAnsi="Times" w:cs="Times New Roman"/>
          <w:color w:val="000000" w:themeColor="text1"/>
          <w:lang w:val="en-US"/>
        </w:rPr>
        <w:t xml:space="preserve"> </w:t>
      </w:r>
      <w:r w:rsidR="008436DD" w:rsidRPr="00F641B0">
        <w:rPr>
          <w:rFonts w:ascii="Times" w:hAnsi="Times" w:cs="Times New Roman"/>
          <w:color w:val="000000" w:themeColor="text1"/>
          <w:lang w:val="en-US"/>
        </w:rPr>
        <w:t>Troj</w:t>
      </w:r>
      <w:r w:rsidR="003C1D80" w:rsidRPr="00F641B0">
        <w:rPr>
          <w:rFonts w:ascii="Times" w:hAnsi="Times" w:cs="Times New Roman"/>
          <w:color w:val="000000" w:themeColor="text1"/>
          <w:lang w:val="en-US"/>
        </w:rPr>
        <w:t xml:space="preserve">an </w:t>
      </w:r>
      <w:r w:rsidR="003C1D80" w:rsidRPr="00FF085D">
        <w:rPr>
          <w:rFonts w:ascii="Times" w:hAnsi="Times" w:cs="Times New Roman"/>
          <w:color w:val="000000" w:themeColor="text1"/>
          <w:highlight w:val="yellow"/>
          <w:lang w:val="en-US"/>
        </w:rPr>
        <w:t>de</w:t>
      </w:r>
      <w:r w:rsidRPr="00FF085D">
        <w:rPr>
          <w:rFonts w:ascii="Times" w:hAnsi="Times" w:cs="Times New Roman"/>
          <w:color w:val="000000" w:themeColor="text1"/>
          <w:highlight w:val="yellow"/>
          <w:lang w:val="en-US"/>
        </w:rPr>
        <w:t>(c)</w:t>
      </w:r>
      <w:r w:rsidR="0070778F" w:rsidRPr="00FF085D">
        <w:rPr>
          <w:rFonts w:ascii="Times" w:hAnsi="Times" w:cs="Times New Roman"/>
          <w:color w:val="000000" w:themeColor="text1"/>
          <w:highlight w:val="yellow"/>
          <w:lang w:val="en-US"/>
        </w:rPr>
        <w:t xml:space="preserve">osto </w:t>
      </w:r>
      <w:r w:rsidR="00180088" w:rsidRPr="00FF085D">
        <w:rPr>
          <w:rFonts w:ascii="Times" w:hAnsi="Times" w:cs="Times New Roman"/>
          <w:color w:val="000000" w:themeColor="text1"/>
          <w:highlight w:val="yellow"/>
          <w:lang w:val="en-US"/>
        </w:rPr>
        <w:t>a·ll</w:t>
      </w:r>
      <w:r w:rsidRPr="00FF085D">
        <w:rPr>
          <w:rFonts w:ascii="Times" w:hAnsi="Times" w:cs="Times New Roman"/>
          <w:color w:val="000000" w:themeColor="text1"/>
          <w:highlight w:val="yellow"/>
          <w:lang w:val="en-US"/>
        </w:rPr>
        <w:t>(o)</w:t>
      </w:r>
      <w:r w:rsidR="0070778F" w:rsidRPr="00FF085D">
        <w:rPr>
          <w:rFonts w:ascii="Times" w:hAnsi="Times" w:cs="Times New Roman"/>
          <w:color w:val="000000" w:themeColor="text1"/>
          <w:highlight w:val="yellow"/>
          <w:lang w:val="en-US"/>
        </w:rPr>
        <w:t>r</w:t>
      </w:r>
      <w:r w:rsidRPr="00FF085D">
        <w:rPr>
          <w:rStyle w:val="FootnoteReference"/>
          <w:rFonts w:ascii="Times" w:hAnsi="Times" w:cs="Times New Roman"/>
          <w:color w:val="000000" w:themeColor="text1"/>
          <w:highlight w:val="yellow"/>
          <w:lang w:val="en-US"/>
        </w:rPr>
        <w:footnoteReference w:id="557"/>
      </w:r>
      <w:r w:rsidR="0070778F" w:rsidRPr="00FF085D">
        <w:rPr>
          <w:rFonts w:ascii="Times" w:hAnsi="Times" w:cs="Times New Roman"/>
          <w:color w:val="000000" w:themeColor="text1"/>
          <w:highlight w:val="yellow"/>
          <w:lang w:val="en-US"/>
        </w:rPr>
        <w:t xml:space="preserve"> </w:t>
      </w:r>
      <w:r w:rsidRPr="00FF085D">
        <w:rPr>
          <w:rFonts w:ascii="Times" w:hAnsi="Times" w:cs="Times New Roman"/>
          <w:color w:val="000000" w:themeColor="text1"/>
          <w:highlight w:val="yellow"/>
          <w:lang w:val="en-US"/>
        </w:rPr>
        <w:t>s'e</w:t>
      </w:r>
      <w:r w:rsidR="0070778F" w:rsidRPr="00FF085D">
        <w:rPr>
          <w:rFonts w:ascii="Times" w:hAnsi="Times" w:cs="Times New Roman"/>
          <w:color w:val="000000" w:themeColor="text1"/>
          <w:highlight w:val="yellow"/>
          <w:lang w:val="en-US"/>
        </w:rPr>
        <w:t>unde</w:t>
      </w:r>
      <w:r w:rsidR="00FC4726" w:rsidRPr="00702583">
        <w:rPr>
          <w:rFonts w:ascii="Times" w:hAnsi="Times" w:cs="Times New Roman"/>
          <w:color w:val="000000" w:themeColor="text1"/>
          <w:lang w:val="en-US"/>
        </w:rPr>
        <w:t>,</w:t>
      </w:r>
      <w:r w:rsidR="00D555AD">
        <w:rPr>
          <w:rStyle w:val="FootnoteReference"/>
          <w:rFonts w:ascii="Times" w:hAnsi="Times" w:cs="Times New Roman"/>
          <w:color w:val="000000" w:themeColor="text1"/>
          <w:lang w:val="en-US"/>
        </w:rPr>
        <w:footnoteReference w:id="558"/>
      </w:r>
    </w:p>
    <w:p w14:paraId="25BA5D5B" w14:textId="04911B91" w:rsidR="0070778F" w:rsidRPr="00F641B0" w:rsidRDefault="00FC47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Conduti li à</w:t>
      </w:r>
      <w:r w:rsidR="0070778F" w:rsidRPr="00F641B0">
        <w:rPr>
          <w:rFonts w:ascii="Times" w:hAnsi="Times" w:cs="Times New Roman"/>
          <w:color w:val="000000" w:themeColor="text1"/>
          <w:lang w:val="en-US"/>
        </w:rPr>
        <w:t xml:space="preserve"> in una valle profunde</w:t>
      </w:r>
      <w:r w:rsidRPr="00F641B0">
        <w:rPr>
          <w:rFonts w:ascii="Times" w:hAnsi="Times" w:cs="Times New Roman"/>
          <w:color w:val="000000" w:themeColor="text1"/>
          <w:lang w:val="en-US"/>
        </w:rPr>
        <w:t>,</w:t>
      </w:r>
    </w:p>
    <w:p w14:paraId="799C2CA5" w14:textId="344F776F" w:rsidR="0070778F" w:rsidRPr="00F641B0" w:rsidRDefault="00FC47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Oscura tenebroxa d'</w:t>
      </w:r>
      <w:r w:rsidR="0070778F" w:rsidRPr="00F641B0">
        <w:rPr>
          <w:rFonts w:ascii="Times" w:hAnsi="Times" w:cs="Times New Roman"/>
          <w:color w:val="000000" w:themeColor="text1"/>
          <w:lang w:val="en-US"/>
        </w:rPr>
        <w:t>ogna chiareça munde</w:t>
      </w:r>
      <w:r w:rsidRPr="00F641B0">
        <w:rPr>
          <w:rFonts w:ascii="Times" w:hAnsi="Times" w:cs="Times New Roman"/>
          <w:color w:val="000000" w:themeColor="text1"/>
          <w:lang w:val="en-US"/>
        </w:rPr>
        <w:t>;</w:t>
      </w:r>
    </w:p>
    <w:p w14:paraId="7769A5CE" w14:textId="12BD4355" w:rsidR="0070778F" w:rsidRPr="00F641B0" w:rsidRDefault="00A457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Lume</w:t>
      </w:r>
      <w:r w:rsidRPr="00F641B0">
        <w:rPr>
          <w:rFonts w:ascii="Times" w:hAnsi="Times" w:cs="Times New Roman"/>
          <w:i/>
          <w:color w:val="000000" w:themeColor="text1"/>
          <w:lang w:val="en-US"/>
        </w:rPr>
        <w:t>n</w:t>
      </w:r>
      <w:r w:rsidRPr="00F641B0">
        <w:rPr>
          <w:rStyle w:val="FootnoteReference"/>
          <w:rFonts w:ascii="Times" w:hAnsi="Times" w:cs="Times New Roman"/>
          <w:i/>
          <w:color w:val="000000" w:themeColor="text1"/>
          <w:lang w:val="en-US"/>
        </w:rPr>
        <w:footnoteReference w:id="559"/>
      </w:r>
      <w:r w:rsidRPr="00F641B0">
        <w:rPr>
          <w:rFonts w:ascii="Times" w:hAnsi="Times" w:cs="Times New Roman"/>
          <w:color w:val="000000" w:themeColor="text1"/>
          <w:lang w:val="en-US"/>
        </w:rPr>
        <w:t xml:space="preserve"> no vedeva l'</w:t>
      </w:r>
      <w:r w:rsidR="0070778F" w:rsidRPr="00F641B0">
        <w:rPr>
          <w:rFonts w:ascii="Times" w:hAnsi="Times" w:cs="Times New Roman"/>
          <w:color w:val="000000" w:themeColor="text1"/>
          <w:lang w:val="en-US"/>
        </w:rPr>
        <w:t>altro in la vale redunde</w:t>
      </w:r>
      <w:r w:rsidRPr="00F641B0">
        <w:rPr>
          <w:rFonts w:ascii="Times" w:hAnsi="Times" w:cs="Times New Roman"/>
          <w:color w:val="000000" w:themeColor="text1"/>
          <w:lang w:val="en-US"/>
        </w:rPr>
        <w:t>.</w:t>
      </w:r>
    </w:p>
    <w:p w14:paraId="2B0AD762"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fradello che fo de Arnaldo de Çironde</w:t>
      </w:r>
    </w:p>
    <w:p w14:paraId="59F594B4" w14:textId="0EA80198" w:rsidR="0070778F" w:rsidRPr="00F641B0" w:rsidRDefault="00A457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Parlà</w:t>
      </w:r>
      <w:r w:rsidR="0070778F" w:rsidRPr="00F641B0">
        <w:rPr>
          <w:rFonts w:ascii="Times" w:hAnsi="Times" w:cs="Times New Roman"/>
          <w:color w:val="000000" w:themeColor="text1"/>
          <w:lang w:val="en-US"/>
        </w:rPr>
        <w:t xml:space="preserve"> Eneas alla ciere fecunde</w:t>
      </w:r>
      <w:r w:rsidRPr="00F641B0">
        <w:rPr>
          <w:rFonts w:ascii="Times" w:hAnsi="Times" w:cs="Times New Roman"/>
          <w:color w:val="000000" w:themeColor="text1"/>
          <w:lang w:val="en-US"/>
        </w:rPr>
        <w:t>,</w:t>
      </w:r>
    </w:p>
    <w:p w14:paraId="3D56AFE2" w14:textId="106E888E" w:rsidR="0070778F" w:rsidRPr="00F641B0" w:rsidRDefault="00A457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Et Ugo pregà </w:t>
      </w:r>
      <w:r w:rsidR="0070778F" w:rsidRPr="00F641B0">
        <w:rPr>
          <w:rFonts w:ascii="Times" w:hAnsi="Times" w:cs="Times New Roman"/>
          <w:color w:val="000000" w:themeColor="text1"/>
          <w:lang w:val="en-US"/>
        </w:rPr>
        <w:t>ch</w:t>
      </w:r>
      <w:r w:rsidR="00180088">
        <w:rPr>
          <w:rFonts w:ascii="Times" w:hAnsi="Times" w:cs="Times New Roman"/>
          <w:color w:val="000000" w:themeColor="text1"/>
          <w:lang w:val="en-US"/>
        </w:rPr>
        <w:t>e·ss</w:t>
      </w:r>
      <w:r w:rsidR="0070778F" w:rsidRPr="00F641B0">
        <w:rPr>
          <w:rFonts w:ascii="Times" w:hAnsi="Times" w:cs="Times New Roman"/>
          <w:color w:val="000000" w:themeColor="text1"/>
          <w:lang w:val="en-US"/>
        </w:rPr>
        <w:t>oa paura asconde</w:t>
      </w:r>
      <w:r w:rsidRPr="00F641B0">
        <w:rPr>
          <w:rFonts w:ascii="Times" w:hAnsi="Times" w:cs="Times New Roman"/>
          <w:color w:val="000000" w:themeColor="text1"/>
          <w:lang w:val="en-US"/>
        </w:rPr>
        <w:t>,</w:t>
      </w:r>
    </w:p>
    <w:p w14:paraId="41A6398F" w14:textId="6916F584" w:rsidR="0070778F" w:rsidRPr="00F641B0" w:rsidRDefault="00A457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Amigo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"tu è</w:t>
      </w:r>
      <w:r w:rsidR="0070778F" w:rsidRPr="00F641B0">
        <w:rPr>
          <w:rFonts w:ascii="Times" w:hAnsi="Times" w:cs="Times New Roman"/>
          <w:color w:val="000000" w:themeColor="text1"/>
          <w:lang w:val="en-US"/>
        </w:rPr>
        <w:t xml:space="preserve"> dessovra la sponde</w:t>
      </w:r>
    </w:p>
    <w:p w14:paraId="20FAEF3A" w14:textId="04670F7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 grando abixo o</w:t>
      </w:r>
      <w:r w:rsidR="00881D45" w:rsidRPr="00F641B0">
        <w:rPr>
          <w:rFonts w:ascii="Times" w:hAnsi="Times" w:cs="Times New Roman"/>
          <w:color w:val="000000" w:themeColor="text1"/>
          <w:lang w:val="en-US"/>
        </w:rPr>
        <w:t>'</w:t>
      </w:r>
      <w:r w:rsidR="00432719">
        <w:rPr>
          <w:rFonts w:ascii="Times" w:hAnsi="Times" w:cs="Times New Roman"/>
          <w:color w:val="000000" w:themeColor="text1"/>
          <w:lang w:val="en-US"/>
        </w:rPr>
        <w:t>·</w:t>
      </w:r>
      <w:r w:rsidRPr="00F641B0">
        <w:rPr>
          <w:rFonts w:ascii="Times" w:hAnsi="Times" w:cs="Times New Roman"/>
          <w:color w:val="000000" w:themeColor="text1"/>
          <w:lang w:val="en-US"/>
        </w:rPr>
        <w:t>ttute pene habunde</w:t>
      </w:r>
      <w:r w:rsidR="00A457AF" w:rsidRPr="00F641B0">
        <w:rPr>
          <w:rFonts w:ascii="Times" w:hAnsi="Times" w:cs="Times New Roman"/>
          <w:color w:val="000000" w:themeColor="text1"/>
          <w:lang w:val="en-US"/>
        </w:rPr>
        <w:t>."</w:t>
      </w:r>
    </w:p>
    <w:p w14:paraId="55B85A76" w14:textId="2D61AFE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man li mete sulla testa blonde</w:t>
      </w:r>
      <w:r w:rsidR="00A457AF" w:rsidRPr="00F641B0">
        <w:rPr>
          <w:rFonts w:ascii="Times" w:hAnsi="Times" w:cs="Times New Roman"/>
          <w:color w:val="000000" w:themeColor="text1"/>
          <w:lang w:val="en-US"/>
        </w:rPr>
        <w:t>,</w:t>
      </w:r>
    </w:p>
    <w:p w14:paraId="0E1B46D9" w14:textId="3A2C73C8" w:rsidR="0070778F" w:rsidRPr="00F641B0" w:rsidRDefault="00A457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w:t>
      </w:r>
      <w:r w:rsidR="00576871">
        <w:rPr>
          <w:rFonts w:ascii="Times" w:hAnsi="Times" w:cs="Times New Roman"/>
          <w:color w:val="000000" w:themeColor="text1"/>
          <w:lang w:val="en-US"/>
        </w:rPr>
        <w:t>l li menà</w:t>
      </w:r>
      <w:r w:rsidRPr="00F641B0">
        <w:rPr>
          <w:rFonts w:ascii="Times" w:hAnsi="Times" w:cs="Times New Roman"/>
          <w:color w:val="000000" w:themeColor="text1"/>
          <w:lang w:val="en-US"/>
        </w:rPr>
        <w:t xml:space="preserve"> </w:t>
      </w:r>
      <w:r w:rsidR="00D5355F">
        <w:rPr>
          <w:rFonts w:ascii="Times" w:hAnsi="Times" w:cs="Times New Roman"/>
          <w:color w:val="000000" w:themeColor="text1"/>
          <w:lang w:val="en-US"/>
        </w:rPr>
        <w:t>o'·ll</w:t>
      </w:r>
      <w:r w:rsidRPr="00F641B0">
        <w:rPr>
          <w:rFonts w:ascii="Times" w:hAnsi="Times" w:cs="Times New Roman"/>
          <w:color w:val="000000" w:themeColor="text1"/>
          <w:lang w:val="en-US"/>
        </w:rPr>
        <w:t>i danadi s'</w:t>
      </w:r>
      <w:r w:rsidR="0070778F" w:rsidRPr="00F641B0">
        <w:rPr>
          <w:rFonts w:ascii="Times" w:hAnsi="Times" w:cs="Times New Roman"/>
          <w:color w:val="000000" w:themeColor="text1"/>
          <w:lang w:val="en-US"/>
        </w:rPr>
        <w:t>afonde</w:t>
      </w:r>
      <w:r w:rsidRPr="00F641B0">
        <w:rPr>
          <w:rFonts w:ascii="Times" w:hAnsi="Times" w:cs="Times New Roman"/>
          <w:color w:val="000000" w:themeColor="text1"/>
          <w:lang w:val="en-US"/>
        </w:rPr>
        <w:t>.</w:t>
      </w:r>
    </w:p>
    <w:p w14:paraId="102FA33A" w14:textId="666AA61D" w:rsidR="00A457AF" w:rsidRPr="00F641B0" w:rsidRDefault="00425BF5" w:rsidP="00A457A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176</w:t>
      </w:r>
      <w:r w:rsidR="0070778F" w:rsidRPr="00F641B0">
        <w:rPr>
          <w:rFonts w:ascii="Times" w:hAnsi="Times" w:cs="Times New Roman"/>
          <w:bCs/>
          <w:color w:val="000000" w:themeColor="text1"/>
          <w:lang w:val="en-US"/>
        </w:rPr>
        <w:t xml:space="preserve">] </w:t>
      </w:r>
    </w:p>
    <w:p w14:paraId="4779AFD3" w14:textId="7BE840E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entrano in llo primiero</w:t>
      </w:r>
      <w:r w:rsidR="00A457AF" w:rsidRPr="00F641B0">
        <w:rPr>
          <w:rFonts w:ascii="Times" w:hAnsi="Times" w:cs="Times New Roman"/>
          <w:color w:val="000000" w:themeColor="text1"/>
          <w:lang w:val="en-US"/>
        </w:rPr>
        <w:t xml:space="preserve"> degré</w:t>
      </w:r>
    </w:p>
    <w:p w14:paraId="225B05F3" w14:textId="2AAE8339" w:rsidR="0070778F" w:rsidRPr="00F641B0" w:rsidRDefault="0057687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w:t>
      </w:r>
      <w:r w:rsidR="0070778F" w:rsidRPr="00F641B0">
        <w:rPr>
          <w:rFonts w:ascii="Times" w:hAnsi="Times" w:cs="Times New Roman"/>
          <w:color w:val="000000" w:themeColor="text1"/>
          <w:lang w:val="en-US"/>
        </w:rPr>
        <w:t>el</w:t>
      </w:r>
      <w:r w:rsidR="00A457AF" w:rsidRPr="00F641B0">
        <w:rPr>
          <w:rFonts w:ascii="Times" w:hAnsi="Times" w:cs="Times New Roman"/>
          <w:color w:val="000000" w:themeColor="text1"/>
          <w:lang w:val="en-US"/>
        </w:rPr>
        <w:t>l grande abisso plen de oscurité.</w:t>
      </w:r>
    </w:p>
    <w:p w14:paraId="18FFFC05" w14:textId="5424C4D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A457AF" w:rsidRPr="00F641B0">
        <w:rPr>
          <w:rFonts w:ascii="Times" w:hAnsi="Times" w:cs="Times New Roman"/>
          <w:i/>
          <w:iCs/>
          <w:color w:val="000000" w:themeColor="text1"/>
          <w:lang w:val="en-US"/>
        </w:rPr>
        <w:t>er</w:t>
      </w:r>
      <w:r w:rsidR="00A457AF" w:rsidRPr="00F641B0">
        <w:rPr>
          <w:rFonts w:ascii="Times" w:hAnsi="Times" w:cs="Times New Roman"/>
          <w:color w:val="000000" w:themeColor="text1"/>
          <w:lang w:val="en-US"/>
        </w:rPr>
        <w:t xml:space="preserve"> aver plui alluminossa clarité</w:t>
      </w:r>
    </w:p>
    <w:p w14:paraId="2F73FCE5" w14:textId="4C31DFB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Tras</w:t>
      </w:r>
      <w:r w:rsidR="00A457AF" w:rsidRPr="00F641B0">
        <w:rPr>
          <w:rFonts w:ascii="Times" w:hAnsi="Times" w:cs="Times New Roman"/>
          <w:color w:val="000000" w:themeColor="text1"/>
          <w:lang w:val="en-US"/>
        </w:rPr>
        <w:t>se lo conte Ugo lo bon brando d'</w:t>
      </w:r>
      <w:r w:rsidRPr="00F641B0">
        <w:rPr>
          <w:rFonts w:ascii="Times" w:hAnsi="Times" w:cs="Times New Roman"/>
          <w:color w:val="000000" w:themeColor="text1"/>
          <w:lang w:val="en-US"/>
        </w:rPr>
        <w:t>a</w:t>
      </w:r>
      <w:r w:rsidR="00A457AF" w:rsidRPr="00F641B0">
        <w:rPr>
          <w:rFonts w:ascii="Times" w:hAnsi="Times" w:cs="Times New Roman"/>
          <w:color w:val="000000" w:themeColor="text1"/>
          <w:lang w:val="en-US"/>
        </w:rPr>
        <w:t>ceré,</w:t>
      </w:r>
    </w:p>
    <w:p w14:paraId="0FB9B60F" w14:textId="2BB1FD9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w:t>
      </w:r>
      <w:r w:rsidR="00A457AF" w:rsidRPr="00F641B0">
        <w:rPr>
          <w:rFonts w:ascii="Times" w:hAnsi="Times" w:cs="Times New Roman"/>
          <w:color w:val="000000" w:themeColor="text1"/>
          <w:lang w:val="en-US"/>
        </w:rPr>
        <w:t>l pomo aveva piere a gran planté,</w:t>
      </w:r>
    </w:p>
    <w:p w14:paraId="628A2142" w14:textId="4ACB1870" w:rsidR="0070778F" w:rsidRPr="00F641B0" w:rsidRDefault="0057687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 ché</w:t>
      </w:r>
      <w:r w:rsidR="008436DD" w:rsidRPr="00F641B0">
        <w:rPr>
          <w:rFonts w:ascii="Times" w:hAnsi="Times" w:cs="Times New Roman"/>
          <w:color w:val="000000" w:themeColor="text1"/>
          <w:lang w:val="en-US"/>
        </w:rPr>
        <w:t xml:space="preserve"> (u)</w:t>
      </w:r>
      <w:r w:rsidR="0070778F" w:rsidRPr="00F641B0">
        <w:rPr>
          <w:rFonts w:ascii="Times" w:hAnsi="Times" w:cs="Times New Roman"/>
          <w:color w:val="000000" w:themeColor="text1"/>
          <w:lang w:val="en-US"/>
        </w:rPr>
        <w:t>n</w:t>
      </w:r>
      <w:r w:rsidR="008436DD" w:rsidRPr="00F641B0">
        <w:rPr>
          <w:rStyle w:val="FootnoteReference"/>
          <w:rFonts w:ascii="Times" w:hAnsi="Times" w:cs="Times New Roman"/>
          <w:color w:val="000000" w:themeColor="text1"/>
          <w:lang w:val="en-US"/>
        </w:rPr>
        <w:footnoteReference w:id="560"/>
      </w:r>
      <w:r w:rsidR="0070778F" w:rsidRPr="00F641B0">
        <w:rPr>
          <w:rFonts w:ascii="Times" w:hAnsi="Times" w:cs="Times New Roman"/>
          <w:color w:val="000000" w:themeColor="text1"/>
          <w:lang w:val="en-US"/>
        </w:rPr>
        <w:t xml:space="preserve"> puoco</w:t>
      </w:r>
      <w:r w:rsidR="00A457AF" w:rsidRPr="00F641B0">
        <w:rPr>
          <w:rFonts w:ascii="Times" w:hAnsi="Times" w:cs="Times New Roman"/>
          <w:color w:val="000000" w:themeColor="text1"/>
          <w:lang w:val="en-US"/>
        </w:rPr>
        <w:t xml:space="preserve"> fono aluminé.</w:t>
      </w:r>
    </w:p>
    <w:p w14:paraId="682AC993" w14:textId="19AC9C20" w:rsidR="0070778F" w:rsidRPr="00F641B0" w:rsidRDefault="00A457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mar profondo, quando ello è</w:t>
      </w:r>
      <w:r w:rsidR="00B0012D" w:rsidRPr="00F641B0">
        <w:rPr>
          <w:rFonts w:ascii="Times" w:hAnsi="Times" w:cs="Times New Roman"/>
          <w:color w:val="000000" w:themeColor="text1"/>
          <w:lang w:val="en-US"/>
        </w:rPr>
        <w:t xml:space="preserve"> coroçé</w:t>
      </w:r>
      <w:r w:rsidRPr="00F641B0">
        <w:rPr>
          <w:rFonts w:ascii="Times" w:hAnsi="Times" w:cs="Times New Roman"/>
          <w:color w:val="000000" w:themeColor="text1"/>
          <w:lang w:val="en-US"/>
        </w:rPr>
        <w:t>,</w:t>
      </w:r>
    </w:p>
    <w:p w14:paraId="4C83FC1F" w14:textId="213FBC3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(94V) Ple</w:t>
      </w:r>
      <w:r w:rsidR="002D10B1" w:rsidRPr="00F641B0">
        <w:rPr>
          <w:rFonts w:ascii="Times" w:hAnsi="Times" w:cs="Times New Roman"/>
          <w:color w:val="000000" w:themeColor="text1"/>
          <w:lang w:val="en-US"/>
        </w:rPr>
        <w:t>n de torment crudel e grande oré,</w:t>
      </w:r>
    </w:p>
    <w:p w14:paraId="7E6C046E" w14:textId="4572C90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fa tal remor</w:t>
      </w:r>
      <w:r w:rsidR="00241C50" w:rsidRPr="00F641B0">
        <w:rPr>
          <w:rFonts w:ascii="Times" w:hAnsi="Times" w:cs="Times New Roman"/>
          <w:color w:val="000000" w:themeColor="text1"/>
          <w:lang w:val="en-US"/>
        </w:rPr>
        <w:t xml:space="preserve"> quando ello à incontré</w:t>
      </w:r>
    </w:p>
    <w:p w14:paraId="10F2E1A1" w14:textId="6C755641" w:rsidR="0070778F" w:rsidRPr="00F641B0" w:rsidRDefault="00B001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lido o i</w:t>
      </w:r>
      <w:r w:rsidR="00241C50" w:rsidRPr="00F641B0">
        <w:rPr>
          <w:rFonts w:ascii="Times" w:hAnsi="Times" w:cs="Times New Roman"/>
          <w:color w:val="000000" w:themeColor="text1"/>
          <w:lang w:val="en-US"/>
        </w:rPr>
        <w:t>n sasso o</w:t>
      </w:r>
      <w:r w:rsidR="008436DD" w:rsidRPr="00F641B0">
        <w:rPr>
          <w:rFonts w:ascii="Times" w:hAnsi="Times" w:cs="Times New Roman"/>
          <w:color w:val="000000" w:themeColor="text1"/>
          <w:lang w:val="en-US"/>
        </w:rPr>
        <w:t>'</w:t>
      </w:r>
      <w:r w:rsidR="00241C50" w:rsidRPr="00F641B0">
        <w:rPr>
          <w:rFonts w:ascii="Times" w:hAnsi="Times" w:cs="Times New Roman"/>
          <w:color w:val="000000" w:themeColor="text1"/>
          <w:lang w:val="en-US"/>
        </w:rPr>
        <w:t xml:space="preserve"> el fier </w:t>
      </w:r>
      <w:r w:rsidRPr="00F641B0">
        <w:rPr>
          <w:rFonts w:ascii="Times" w:hAnsi="Times" w:cs="Times New Roman"/>
          <w:color w:val="000000" w:themeColor="text1"/>
          <w:lang w:val="en-US"/>
        </w:rPr>
        <w:t>e</w:t>
      </w:r>
      <w:r w:rsidR="00241C50" w:rsidRPr="00F641B0">
        <w:rPr>
          <w:rFonts w:ascii="Times" w:hAnsi="Times" w:cs="Times New Roman"/>
          <w:color w:val="000000" w:themeColor="text1"/>
          <w:lang w:val="en-US"/>
        </w:rPr>
        <w:t xml:space="preserve"> torna arié</w:t>
      </w:r>
      <w:r w:rsidR="00241C50" w:rsidRPr="00F641B0">
        <w:rPr>
          <w:rStyle w:val="FootnoteReference"/>
          <w:rFonts w:ascii="Times" w:hAnsi="Times" w:cs="Times New Roman"/>
          <w:color w:val="000000" w:themeColor="text1"/>
          <w:lang w:val="en-US"/>
        </w:rPr>
        <w:footnoteReference w:id="561"/>
      </w:r>
    </w:p>
    <w:p w14:paraId="50C6A618" w14:textId="21A7131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qu</w:t>
      </w:r>
      <w:r w:rsidR="00241C50" w:rsidRPr="00F641B0">
        <w:rPr>
          <w:rFonts w:ascii="Times" w:hAnsi="Times" w:cs="Times New Roman"/>
          <w:color w:val="000000" w:themeColor="text1"/>
          <w:lang w:val="en-US"/>
        </w:rPr>
        <w:t>el cerchio, che in</w:t>
      </w:r>
      <w:r w:rsidR="00B0012D" w:rsidRPr="00F641B0">
        <w:rPr>
          <w:rFonts w:ascii="Times" w:hAnsi="Times" w:cs="Times New Roman"/>
          <w:color w:val="000000" w:themeColor="text1"/>
          <w:lang w:val="en-US"/>
        </w:rPr>
        <w:t xml:space="preserve"> </w:t>
      </w:r>
      <w:r w:rsidR="00241C50" w:rsidRPr="00F641B0">
        <w:rPr>
          <w:rFonts w:ascii="Times" w:hAnsi="Times" w:cs="Times New Roman"/>
          <w:color w:val="000000" w:themeColor="text1"/>
          <w:lang w:val="en-US"/>
        </w:rPr>
        <w:t>prima fo trové</w:t>
      </w:r>
      <w:r w:rsidR="00F1225F" w:rsidRPr="00F641B0">
        <w:rPr>
          <w:rFonts w:ascii="Times" w:hAnsi="Times" w:cs="Times New Roman"/>
          <w:color w:val="000000" w:themeColor="text1"/>
          <w:lang w:val="en-US"/>
        </w:rPr>
        <w:t>,</w:t>
      </w:r>
    </w:p>
    <w:p w14:paraId="6FDEC0EE" w14:textId="02FED733" w:rsidR="0070778F" w:rsidRPr="00F641B0" w:rsidRDefault="00F122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Fano li sospiri di spiriti dané.</w:t>
      </w:r>
    </w:p>
    <w:p w14:paraId="4F9C5EF9" w14:textId="490AAFF6" w:rsidR="0070778F" w:rsidRPr="00F641B0" w:rsidRDefault="003C1D8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à</w:t>
      </w:r>
      <w:r w:rsidR="0070778F" w:rsidRPr="00F641B0">
        <w:rPr>
          <w:rFonts w:ascii="Times" w:hAnsi="Times" w:cs="Times New Roman"/>
          <w:color w:val="000000" w:themeColor="text1"/>
          <w:lang w:val="en-US"/>
        </w:rPr>
        <w:t xml:space="preserve">no altra pena queli che son </w:t>
      </w:r>
      <w:r w:rsidR="00B0012D" w:rsidRPr="00F641B0">
        <w:rPr>
          <w:rFonts w:ascii="Times" w:hAnsi="Times" w:cs="Times New Roman"/>
          <w:color w:val="000000" w:themeColor="text1"/>
          <w:lang w:val="en-US"/>
        </w:rPr>
        <w:t>là</w:t>
      </w:r>
      <w:r w:rsidR="00F1225F" w:rsidRPr="00F641B0">
        <w:rPr>
          <w:rFonts w:ascii="Times" w:hAnsi="Times" w:cs="Times New Roman"/>
          <w:color w:val="000000" w:themeColor="text1"/>
          <w:lang w:val="en-US"/>
        </w:rPr>
        <w:t xml:space="preserve"> invi</w:t>
      </w:r>
      <w:r w:rsidR="007769D0" w:rsidRPr="00F641B0">
        <w:rPr>
          <w:rFonts w:ascii="Times" w:hAnsi="Times" w:cs="Times New Roman"/>
          <w:color w:val="000000" w:themeColor="text1"/>
          <w:lang w:val="en-US"/>
        </w:rPr>
        <w:t>é</w:t>
      </w:r>
      <w:r w:rsidR="00F1225F" w:rsidRPr="00F641B0">
        <w:rPr>
          <w:rFonts w:ascii="Times" w:hAnsi="Times" w:cs="Times New Roman"/>
          <w:color w:val="000000" w:themeColor="text1"/>
          <w:lang w:val="en-US"/>
        </w:rPr>
        <w:t>,</w:t>
      </w:r>
    </w:p>
    <w:p w14:paraId="3CF461AE" w14:textId="35D98C5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a·ll</w:t>
      </w:r>
      <w:r w:rsidR="00F1225F" w:rsidRPr="00F641B0">
        <w:rPr>
          <w:rFonts w:ascii="Times" w:hAnsi="Times" w:cs="Times New Roman"/>
          <w:color w:val="000000" w:themeColor="text1"/>
          <w:lang w:val="en-US"/>
        </w:rPr>
        <w:t>i sospiri son de si gran ferté,</w:t>
      </w:r>
    </w:p>
    <w:p w14:paraId="06542748" w14:textId="57DFD5F5" w:rsidR="0070778F" w:rsidRPr="00F641B0" w:rsidRDefault="00F122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w:t>
      </w:r>
      <w:r w:rsidR="0070778F" w:rsidRPr="00F641B0">
        <w:rPr>
          <w:rFonts w:ascii="Times" w:hAnsi="Times" w:cs="Times New Roman"/>
          <w:color w:val="000000" w:themeColor="text1"/>
          <w:lang w:val="en-US"/>
        </w:rPr>
        <w:t>aier</w:t>
      </w:r>
      <w:r w:rsidRPr="00F641B0">
        <w:rPr>
          <w:rFonts w:ascii="Times" w:hAnsi="Times" w:cs="Times New Roman"/>
          <w:color w:val="000000" w:themeColor="text1"/>
          <w:lang w:val="en-US"/>
        </w:rPr>
        <w:t xml:space="preserve"> è oscura e trema oltra so gré.</w:t>
      </w:r>
    </w:p>
    <w:p w14:paraId="6573AB2D" w14:textId="304F562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Ho</w:t>
      </w:r>
      <w:r w:rsidR="00F1225F" w:rsidRPr="00F641B0">
        <w:rPr>
          <w:rFonts w:ascii="Times" w:hAnsi="Times" w:cs="Times New Roman"/>
          <w:color w:val="000000" w:themeColor="text1"/>
          <w:lang w:val="en-US"/>
        </w:rPr>
        <w:t>meni e femene e fanti là</w:t>
      </w:r>
      <w:r w:rsidR="00674FD8" w:rsidRPr="00F641B0">
        <w:rPr>
          <w:rFonts w:ascii="Times" w:hAnsi="Times" w:cs="Times New Roman"/>
          <w:color w:val="000000" w:themeColor="text1"/>
          <w:lang w:val="en-US"/>
        </w:rPr>
        <w:t xml:space="preserve"> son asé</w:t>
      </w:r>
      <w:r w:rsidR="00F1225F" w:rsidRPr="00F641B0">
        <w:rPr>
          <w:rFonts w:ascii="Times" w:hAnsi="Times" w:cs="Times New Roman"/>
          <w:color w:val="000000" w:themeColor="text1"/>
          <w:lang w:val="en-US"/>
        </w:rPr>
        <w:t>,</w:t>
      </w:r>
    </w:p>
    <w:p w14:paraId="217ADC21" w14:textId="70A3A43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Dolenti se clama cativi mal</w:t>
      </w:r>
      <w:r w:rsidR="00F1225F" w:rsidRPr="00F641B0">
        <w:rPr>
          <w:rFonts w:ascii="Times" w:hAnsi="Times" w:cs="Times New Roman"/>
          <w:color w:val="000000" w:themeColor="text1"/>
          <w:lang w:val="en-US"/>
        </w:rPr>
        <w:t xml:space="preserve"> agu</w:t>
      </w:r>
      <w:r w:rsidR="00F1225F" w:rsidRPr="00F641B0">
        <w:rPr>
          <w:rFonts w:ascii="Times" w:hAnsi="Times" w:cs="Times New Roman"/>
          <w:i/>
          <w:color w:val="000000" w:themeColor="text1"/>
          <w:lang w:val="en-US"/>
        </w:rPr>
        <w:t>r</w:t>
      </w:r>
      <w:r w:rsidR="00F1225F" w:rsidRPr="00F641B0">
        <w:rPr>
          <w:rFonts w:ascii="Times" w:hAnsi="Times" w:cs="Times New Roman"/>
          <w:color w:val="000000" w:themeColor="text1"/>
          <w:lang w:val="en-US"/>
        </w:rPr>
        <w:t>é.</w:t>
      </w:r>
    </w:p>
    <w:p w14:paraId="015B9E5B" w14:textId="73CB54E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w:t>
      </w:r>
      <w:r w:rsidR="00F1225F" w:rsidRPr="00F641B0">
        <w:rPr>
          <w:rFonts w:ascii="Times" w:hAnsi="Times" w:cs="Times New Roman"/>
          <w:color w:val="000000" w:themeColor="text1"/>
          <w:lang w:val="en-US"/>
        </w:rPr>
        <w:t>nte d'Avernia che fa aresté,</w:t>
      </w:r>
    </w:p>
    <w:p w14:paraId="32D6BDA9" w14:textId="4FA6CA6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a Eneas</w:t>
      </w:r>
      <w:r w:rsidR="00F1225F" w:rsidRPr="00F641B0">
        <w:rPr>
          <w:rFonts w:ascii="Times" w:hAnsi="Times" w:cs="Times New Roman"/>
          <w:color w:val="000000" w:themeColor="text1"/>
          <w:lang w:val="en-US"/>
        </w:rPr>
        <w:t>, "Car or me mostré</w:t>
      </w:r>
      <w:r w:rsidRPr="00F641B0">
        <w:rPr>
          <w:rFonts w:ascii="Times" w:hAnsi="Times" w:cs="Times New Roman"/>
          <w:color w:val="000000" w:themeColor="text1"/>
          <w:lang w:val="en-US"/>
        </w:rPr>
        <w:t xml:space="preserve"> </w:t>
      </w:r>
    </w:p>
    <w:p w14:paraId="7336C380" w14:textId="3A0D529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son quisti</w:t>
      </w:r>
      <w:r w:rsidR="00F1225F" w:rsidRPr="00F641B0">
        <w:rPr>
          <w:rFonts w:ascii="Times" w:hAnsi="Times" w:cs="Times New Roman"/>
          <w:color w:val="000000" w:themeColor="text1"/>
          <w:lang w:val="en-US"/>
        </w:rPr>
        <w:t xml:space="preserve"> che son qui amassé?</w:t>
      </w:r>
    </w:p>
    <w:p w14:paraId="16F6F94E" w14:textId="315B6B4E" w:rsidR="0070778F" w:rsidRPr="00F641B0" w:rsidRDefault="00B001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fuogo ni</w:t>
      </w:r>
      <w:r w:rsidR="00F1225F" w:rsidRPr="00F641B0">
        <w:rPr>
          <w:rFonts w:ascii="Times" w:hAnsi="Times" w:cs="Times New Roman"/>
          <w:color w:val="000000" w:themeColor="text1"/>
          <w:lang w:val="en-US"/>
        </w:rPr>
        <w:t xml:space="preserve"> força de maufé</w:t>
      </w:r>
    </w:p>
    <w:p w14:paraId="1BC6E182" w14:textId="2B68898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 </w:t>
      </w:r>
      <w:r w:rsidR="00F1225F" w:rsidRPr="00F641B0">
        <w:rPr>
          <w:rFonts w:ascii="Times" w:hAnsi="Times" w:cs="Times New Roman"/>
          <w:color w:val="000000" w:themeColor="text1"/>
          <w:lang w:val="en-US"/>
        </w:rPr>
        <w:t>li tromenta e fano si gran pieté,</w:t>
      </w:r>
    </w:p>
    <w:p w14:paraId="37C5E63C" w14:textId="160BBC6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w:t>
      </w:r>
      <w:r w:rsidRPr="00576871">
        <w:rPr>
          <w:rFonts w:ascii="Times" w:hAnsi="Times" w:cs="Times New Roman"/>
          <w:color w:val="000000" w:themeColor="text1"/>
          <w:lang w:val="en-US"/>
        </w:rPr>
        <w:t xml:space="preserve">mi </w:t>
      </w:r>
      <w:r w:rsidR="00576871" w:rsidRPr="00576871">
        <w:rPr>
          <w:rFonts w:ascii="Times" w:hAnsi="Times" w:cs="Times New Roman"/>
          <w:color w:val="000000" w:themeColor="text1"/>
          <w:lang w:val="en-US"/>
        </w:rPr>
        <w:t xml:space="preserve">medeximo </w:t>
      </w:r>
      <w:r w:rsidRPr="00576871">
        <w:rPr>
          <w:rFonts w:ascii="Times" w:hAnsi="Times" w:cs="Times New Roman"/>
          <w:color w:val="000000" w:themeColor="text1"/>
          <w:lang w:val="en-US"/>
        </w:rPr>
        <w:t>n</w:t>
      </w:r>
      <w:r w:rsidR="00576871" w:rsidRPr="00576871">
        <w:rPr>
          <w:rFonts w:ascii="Times" w:hAnsi="Times" w:cs="Times New Roman"/>
          <w:color w:val="000000" w:themeColor="text1"/>
          <w:lang w:val="en-US"/>
        </w:rPr>
        <w:t>'</w:t>
      </w:r>
      <w:r w:rsidR="00F1225F" w:rsidRPr="00576871">
        <w:rPr>
          <w:rFonts w:ascii="Times" w:hAnsi="Times" w:cs="Times New Roman"/>
          <w:color w:val="000000" w:themeColor="text1"/>
          <w:lang w:val="en-US"/>
        </w:rPr>
        <w:t>ò</w:t>
      </w:r>
      <w:r w:rsidR="00F1225F" w:rsidRPr="00F641B0">
        <w:rPr>
          <w:rFonts w:ascii="Times" w:hAnsi="Times" w:cs="Times New Roman"/>
          <w:color w:val="000000" w:themeColor="text1"/>
          <w:lang w:val="en-US"/>
        </w:rPr>
        <w:t xml:space="preserve"> planto e regreté."</w:t>
      </w:r>
    </w:p>
    <w:p w14:paraId="2C764F2F" w14:textId="150E675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respoxe</w:t>
      </w:r>
      <w:r w:rsidR="00F1225F" w:rsidRPr="00F641B0">
        <w:rPr>
          <w:rFonts w:ascii="Times" w:hAnsi="Times" w:cs="Times New Roman"/>
          <w:color w:val="000000" w:themeColor="text1"/>
          <w:lang w:val="en-US"/>
        </w:rPr>
        <w:t>, "Bem te serà conté."</w:t>
      </w:r>
    </w:p>
    <w:p w14:paraId="649E8290" w14:textId="01F9078C" w:rsidR="00F1225F" w:rsidRPr="00F641B0" w:rsidRDefault="00425BF5" w:rsidP="00F1225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177</w:t>
      </w:r>
      <w:r w:rsidR="0070778F" w:rsidRPr="00F641B0">
        <w:rPr>
          <w:rFonts w:ascii="Times" w:hAnsi="Times" w:cs="Times New Roman"/>
          <w:bCs/>
          <w:color w:val="000000" w:themeColor="text1"/>
          <w:lang w:val="en-US"/>
        </w:rPr>
        <w:t xml:space="preserve">] </w:t>
      </w:r>
    </w:p>
    <w:p w14:paraId="51C89750" w14:textId="46CEAD06" w:rsidR="0070778F" w:rsidRPr="00F641B0" w:rsidRDefault="00F122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"Questa asembi</w:t>
      </w:r>
      <w:r w:rsidR="00B0012D"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ançy che tu vi in prexent</w:t>
      </w:r>
      <w:r w:rsidRPr="00F641B0">
        <w:rPr>
          <w:rFonts w:ascii="Times" w:hAnsi="Times" w:cs="Times New Roman"/>
          <w:color w:val="000000" w:themeColor="text1"/>
          <w:lang w:val="en-US"/>
        </w:rPr>
        <w:t>,</w:t>
      </w:r>
    </w:p>
    <w:p w14:paraId="1761BEB8" w14:textId="5C0235B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questo Linbo</w:t>
      </w:r>
      <w:r w:rsidR="00F1225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sun de quela çent</w:t>
      </w:r>
    </w:p>
    <w:p w14:paraId="1BDE467A" w14:textId="273CFA9D" w:rsidR="0070778F" w:rsidRPr="00F641B0" w:rsidRDefault="00F122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f</w:t>
      </w:r>
      <w:r w:rsidR="0070778F" w:rsidRPr="00F641B0">
        <w:rPr>
          <w:rFonts w:ascii="Times" w:hAnsi="Times" w:cs="Times New Roman"/>
          <w:color w:val="000000" w:themeColor="text1"/>
          <w:lang w:val="en-US"/>
        </w:rPr>
        <w:t>ono vivi ançy lo batiçament</w:t>
      </w:r>
      <w:r w:rsidRPr="00F641B0">
        <w:rPr>
          <w:rFonts w:ascii="Times" w:hAnsi="Times" w:cs="Times New Roman"/>
          <w:color w:val="000000" w:themeColor="text1"/>
          <w:lang w:val="en-US"/>
        </w:rPr>
        <w:t>;</w:t>
      </w:r>
    </w:p>
    <w:p w14:paraId="3942818D" w14:textId="7C753BF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queli n</w:t>
      </w:r>
      <w:r w:rsidR="00180088">
        <w:rPr>
          <w:rFonts w:ascii="Times" w:hAnsi="Times" w:cs="Times New Roman"/>
          <w:color w:val="000000" w:themeColor="text1"/>
          <w:lang w:val="en-US"/>
        </w:rPr>
        <w:t>e·ss</w:t>
      </w:r>
      <w:r w:rsidRPr="00F641B0">
        <w:rPr>
          <w:rFonts w:ascii="Times" w:hAnsi="Times" w:cs="Times New Roman"/>
          <w:color w:val="000000" w:themeColor="text1"/>
          <w:lang w:val="en-US"/>
        </w:rPr>
        <w:t>on che pecado no firent</w:t>
      </w:r>
      <w:r w:rsidR="00F1225F" w:rsidRPr="00F641B0">
        <w:rPr>
          <w:rFonts w:ascii="Times" w:hAnsi="Times" w:cs="Times New Roman"/>
          <w:color w:val="000000" w:themeColor="text1"/>
          <w:lang w:val="en-US"/>
        </w:rPr>
        <w:t>.</w:t>
      </w:r>
    </w:p>
    <w:p w14:paraId="4770BFC9" w14:textId="53608885" w:rsidR="0070778F" w:rsidRPr="00F641B0" w:rsidRDefault="00F122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quelli fanti che son là</w:t>
      </w:r>
      <w:r w:rsidR="0070778F" w:rsidRPr="00F641B0">
        <w:rPr>
          <w:rFonts w:ascii="Times" w:hAnsi="Times" w:cs="Times New Roman"/>
          <w:color w:val="000000" w:themeColor="text1"/>
          <w:lang w:val="en-US"/>
        </w:rPr>
        <w:t xml:space="preserve"> in prexent</w:t>
      </w:r>
    </w:p>
    <w:p w14:paraId="4B7A5963" w14:textId="66DEA6A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se lamenta</w:t>
      </w:r>
      <w:r w:rsidR="00F1225F" w:rsidRPr="00F641B0">
        <w:rPr>
          <w:rFonts w:ascii="Times" w:hAnsi="Times" w:cs="Times New Roman"/>
          <w:color w:val="000000" w:themeColor="text1"/>
          <w:lang w:val="en-US"/>
        </w:rPr>
        <w:t>, de chi pietà</w:t>
      </w:r>
      <w:r w:rsidRPr="00F641B0">
        <w:rPr>
          <w:rFonts w:ascii="Times" w:hAnsi="Times" w:cs="Times New Roman"/>
          <w:color w:val="000000" w:themeColor="text1"/>
          <w:lang w:val="en-US"/>
        </w:rPr>
        <w:t xml:space="preserve"> te prent</w:t>
      </w:r>
      <w:r w:rsidR="00F1225F" w:rsidRPr="00F641B0">
        <w:rPr>
          <w:rFonts w:ascii="Times" w:hAnsi="Times" w:cs="Times New Roman"/>
          <w:color w:val="000000" w:themeColor="text1"/>
          <w:lang w:val="en-US"/>
        </w:rPr>
        <w:t>,</w:t>
      </w:r>
    </w:p>
    <w:p w14:paraId="2FC3FCDD" w14:textId="1E296AB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elli fo nadi</w:t>
      </w:r>
      <w:r w:rsidR="00F1225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elli murirent</w:t>
      </w:r>
      <w:r w:rsidR="00F1225F" w:rsidRPr="00F641B0">
        <w:rPr>
          <w:rFonts w:ascii="Times" w:hAnsi="Times" w:cs="Times New Roman"/>
          <w:color w:val="000000" w:themeColor="text1"/>
          <w:lang w:val="en-US"/>
        </w:rPr>
        <w:t>,</w:t>
      </w:r>
    </w:p>
    <w:p w14:paraId="0CC87238" w14:textId="35EF246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algun de li tre batesmo non oront</w:t>
      </w:r>
      <w:r w:rsidR="00F1225F" w:rsidRPr="00F641B0">
        <w:rPr>
          <w:rFonts w:ascii="Times" w:hAnsi="Times" w:cs="Times New Roman"/>
          <w:color w:val="000000" w:themeColor="text1"/>
          <w:lang w:val="en-US"/>
        </w:rPr>
        <w:t>.</w:t>
      </w:r>
    </w:p>
    <w:p w14:paraId="00D29036" w14:textId="6A801FFF" w:rsidR="0070778F" w:rsidRPr="00F641B0" w:rsidRDefault="003C1D8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sapì</w:t>
      </w:r>
      <w:r w:rsidR="0070778F" w:rsidRPr="00F641B0">
        <w:rPr>
          <w:rFonts w:ascii="Times" w:hAnsi="Times" w:cs="Times New Roman"/>
          <w:color w:val="000000" w:themeColor="text1"/>
          <w:lang w:val="en-US"/>
        </w:rPr>
        <w:t xml:space="preserve"> ben ancor certanament</w:t>
      </w:r>
      <w:r w:rsidR="00B806AF" w:rsidRPr="00F641B0">
        <w:rPr>
          <w:rFonts w:ascii="Times" w:hAnsi="Times" w:cs="Times New Roman"/>
          <w:color w:val="000000" w:themeColor="text1"/>
          <w:lang w:val="en-US"/>
        </w:rPr>
        <w:t>:</w:t>
      </w:r>
    </w:p>
    <w:p w14:paraId="28F30E22"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(95R) Çascun che nasse in sto siegolo vivent</w:t>
      </w:r>
    </w:p>
    <w:p w14:paraId="0F71EFC5" w14:textId="50586A67"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no è</w:t>
      </w:r>
      <w:r w:rsidR="0070778F" w:rsidRPr="00F641B0">
        <w:rPr>
          <w:rFonts w:ascii="Times" w:hAnsi="Times" w:cs="Times New Roman"/>
          <w:color w:val="000000" w:themeColor="text1"/>
          <w:lang w:val="en-US"/>
        </w:rPr>
        <w:t xml:space="preserve"> batiçadi avanti lor finiment</w:t>
      </w:r>
      <w:r w:rsidR="003C1D80" w:rsidRPr="00F641B0">
        <w:rPr>
          <w:rFonts w:ascii="Times" w:hAnsi="Times" w:cs="Times New Roman"/>
          <w:color w:val="000000" w:themeColor="text1"/>
          <w:lang w:val="en-US"/>
        </w:rPr>
        <w:t>,</w:t>
      </w:r>
    </w:p>
    <w:p w14:paraId="21080723" w14:textId="4E0A3BD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 in aqua santa o in sangue o in talent</w:t>
      </w:r>
      <w:r w:rsidR="00B806AF" w:rsidRPr="00F641B0">
        <w:rPr>
          <w:rFonts w:ascii="Times" w:hAnsi="Times" w:cs="Times New Roman"/>
          <w:color w:val="000000" w:themeColor="text1"/>
          <w:lang w:val="en-US"/>
        </w:rPr>
        <w:t>,</w:t>
      </w:r>
    </w:p>
    <w:p w14:paraId="4C068C23" w14:textId="067149DC" w:rsidR="0070778F" w:rsidRPr="00F641B0" w:rsidRDefault="00B001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B806AF" w:rsidRPr="00F641B0">
        <w:rPr>
          <w:rFonts w:ascii="Times" w:hAnsi="Times" w:cs="Times New Roman"/>
          <w:color w:val="000000" w:themeColor="text1"/>
          <w:lang w:val="en-US"/>
        </w:rPr>
        <w:t xml:space="preserve">he questo </w:t>
      </w:r>
      <w:r w:rsidR="00076F52">
        <w:rPr>
          <w:rFonts w:ascii="Times" w:hAnsi="Times" w:cs="Times New Roman"/>
          <w:color w:val="000000" w:themeColor="text1"/>
          <w:lang w:val="en-US"/>
        </w:rPr>
        <w:t>è·ll</w:t>
      </w:r>
      <w:r w:rsidR="00B806AF"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ordene de çascun salvament</w:t>
      </w:r>
      <w:r w:rsidRPr="00F641B0">
        <w:rPr>
          <w:rFonts w:ascii="Times" w:hAnsi="Times" w:cs="Times New Roman"/>
          <w:color w:val="000000" w:themeColor="text1"/>
          <w:lang w:val="en-US"/>
        </w:rPr>
        <w:t>--</w:t>
      </w:r>
    </w:p>
    <w:p w14:paraId="323B08AC" w14:textId="2A8E6BB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Altra bontade in </w:t>
      </w:r>
      <w:r w:rsidR="00B806AF" w:rsidRPr="00F641B0">
        <w:rPr>
          <w:rFonts w:ascii="Times" w:hAnsi="Times" w:cs="Times New Roman"/>
          <w:color w:val="000000" w:themeColor="text1"/>
          <w:lang w:val="en-US"/>
        </w:rPr>
        <w:t>lui no valerà</w:t>
      </w:r>
      <w:r w:rsidRPr="00F641B0">
        <w:rPr>
          <w:rFonts w:ascii="Times" w:hAnsi="Times" w:cs="Times New Roman"/>
          <w:color w:val="000000" w:themeColor="text1"/>
          <w:lang w:val="en-US"/>
        </w:rPr>
        <w:t xml:space="preserve"> nient</w:t>
      </w:r>
      <w:r w:rsidR="00B806AF" w:rsidRPr="00F641B0">
        <w:rPr>
          <w:rFonts w:ascii="Times" w:hAnsi="Times" w:cs="Times New Roman"/>
          <w:color w:val="000000" w:themeColor="text1"/>
          <w:lang w:val="en-US"/>
        </w:rPr>
        <w:t>,</w:t>
      </w:r>
    </w:p>
    <w:p w14:paraId="1DC88A80" w14:textId="50294852"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Vegnir convignerà</w:t>
      </w:r>
      <w:r w:rsidR="0070778F" w:rsidRPr="00F641B0">
        <w:rPr>
          <w:rFonts w:ascii="Times" w:hAnsi="Times" w:cs="Times New Roman"/>
          <w:color w:val="000000" w:themeColor="text1"/>
          <w:lang w:val="en-US"/>
        </w:rPr>
        <w:t xml:space="preserve"> in questo oscuriment</w:t>
      </w:r>
      <w:r w:rsidRPr="00F641B0">
        <w:rPr>
          <w:rFonts w:ascii="Times" w:hAnsi="Times" w:cs="Times New Roman"/>
          <w:color w:val="000000" w:themeColor="text1"/>
          <w:lang w:val="en-US"/>
        </w:rPr>
        <w:t>.</w:t>
      </w:r>
      <w:r w:rsidR="0042189C" w:rsidRPr="00F641B0">
        <w:rPr>
          <w:rFonts w:ascii="Times" w:hAnsi="Times" w:cs="Times New Roman"/>
          <w:color w:val="000000" w:themeColor="text1"/>
          <w:lang w:val="en-US"/>
        </w:rPr>
        <w:t>"</w:t>
      </w:r>
    </w:p>
    <w:p w14:paraId="31760613" w14:textId="44F1387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se mete Ugo sovra un domandament</w:t>
      </w:r>
      <w:r w:rsidR="00BC3284">
        <w:rPr>
          <w:rFonts w:ascii="Times" w:hAnsi="Times" w:cs="Times New Roman"/>
          <w:color w:val="000000" w:themeColor="text1"/>
          <w:lang w:val="en-US"/>
        </w:rPr>
        <w:t>,</w:t>
      </w:r>
    </w:p>
    <w:p w14:paraId="17D3DBE0" w14:textId="50F573E9"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w:t>
      </w:r>
      <w:r w:rsidR="0070778F" w:rsidRPr="00F641B0">
        <w:rPr>
          <w:rFonts w:ascii="Times" w:hAnsi="Times" w:cs="Times New Roman"/>
          <w:color w:val="000000" w:themeColor="text1"/>
          <w:lang w:val="en-US"/>
        </w:rPr>
        <w:t>me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bel sire</w:t>
      </w:r>
      <w:r w:rsidR="00576871">
        <w:rPr>
          <w:rFonts w:ascii="Times" w:hAnsi="Times" w:cs="Times New Roman"/>
          <w:color w:val="000000" w:themeColor="text1"/>
          <w:lang w:val="en-US"/>
        </w:rPr>
        <w:t>:</w:t>
      </w:r>
      <w:r w:rsidRPr="00F641B0">
        <w:rPr>
          <w:rFonts w:ascii="Times" w:hAnsi="Times" w:cs="Times New Roman"/>
          <w:color w:val="000000" w:themeColor="text1"/>
          <w:lang w:val="en-US"/>
        </w:rPr>
        <w:t xml:space="preserve"> à</w:t>
      </w:r>
      <w:r w:rsidR="0070778F" w:rsidRPr="00F641B0">
        <w:rPr>
          <w:rFonts w:ascii="Times" w:hAnsi="Times" w:cs="Times New Roman"/>
          <w:color w:val="000000" w:themeColor="text1"/>
          <w:lang w:val="en-US"/>
        </w:rPr>
        <w:t xml:space="preserve"> intendiment</w:t>
      </w:r>
    </w:p>
    <w:p w14:paraId="35A6D31A" w14:textId="129B836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insir de qui al çorno del çudigament</w:t>
      </w:r>
      <w:r w:rsidR="00B806AF" w:rsidRPr="00F641B0">
        <w:rPr>
          <w:rFonts w:ascii="Times" w:hAnsi="Times" w:cs="Times New Roman"/>
          <w:color w:val="000000" w:themeColor="text1"/>
          <w:lang w:val="en-US"/>
        </w:rPr>
        <w:t>?"</w:t>
      </w:r>
    </w:p>
    <w:p w14:paraId="5BFD6529" w14:textId="7CFD80FB" w:rsidR="0070778F" w:rsidRPr="00F641B0" w:rsidRDefault="0042189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 io te digo</w:t>
      </w:r>
      <w:r w:rsidR="00B806AF"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alltro no</w:t>
      </w:r>
      <w:r w:rsidR="00B806AF"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respondo nient</w:t>
      </w:r>
      <w:r w:rsidR="00B806AF" w:rsidRPr="00F641B0">
        <w:rPr>
          <w:rFonts w:ascii="Times" w:hAnsi="Times" w:cs="Times New Roman"/>
          <w:color w:val="000000" w:themeColor="text1"/>
          <w:lang w:val="en-US"/>
        </w:rPr>
        <w:t>,</w:t>
      </w:r>
    </w:p>
    <w:p w14:paraId="231EB222" w14:textId="2517BBEA"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S'ell no como plaxerà</w:t>
      </w:r>
      <w:r w:rsidR="00AB1C06">
        <w:rPr>
          <w:rFonts w:ascii="Times" w:hAnsi="Times" w:cs="Times New Roman"/>
          <w:color w:val="000000" w:themeColor="text1"/>
          <w:lang w:val="en-US"/>
        </w:rPr>
        <w:t xml:space="preserve"> al magno O</w:t>
      </w:r>
      <w:r w:rsidR="0070778F" w:rsidRPr="00F641B0">
        <w:rPr>
          <w:rFonts w:ascii="Times" w:hAnsi="Times" w:cs="Times New Roman"/>
          <w:color w:val="000000" w:themeColor="text1"/>
          <w:lang w:val="en-US"/>
        </w:rPr>
        <w:t>nipotent</w:t>
      </w:r>
    </w:p>
    <w:p w14:paraId="6BA48CD4" w14:textId="11EB540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e·ss</w:t>
      </w:r>
      <w:r w:rsidR="00B806AF" w:rsidRPr="00F641B0">
        <w:rPr>
          <w:rFonts w:ascii="Times" w:hAnsi="Times" w:cs="Times New Roman"/>
          <w:color w:val="000000" w:themeColor="text1"/>
          <w:lang w:val="en-US"/>
        </w:rPr>
        <w:t>e costor insisse de sto luogo d(o)</w:t>
      </w:r>
      <w:r w:rsidRPr="00F641B0">
        <w:rPr>
          <w:rFonts w:ascii="Times" w:hAnsi="Times" w:cs="Times New Roman"/>
          <w:color w:val="000000" w:themeColor="text1"/>
          <w:lang w:val="en-US"/>
        </w:rPr>
        <w:t>lent</w:t>
      </w:r>
      <w:r w:rsidR="00B806AF" w:rsidRPr="00F641B0">
        <w:rPr>
          <w:rFonts w:ascii="Times" w:hAnsi="Times" w:cs="Times New Roman"/>
          <w:color w:val="000000" w:themeColor="text1"/>
          <w:lang w:val="en-US"/>
        </w:rPr>
        <w:t>,</w:t>
      </w:r>
      <w:r w:rsidR="00991ABF">
        <w:rPr>
          <w:rStyle w:val="FootnoteReference"/>
          <w:rFonts w:ascii="Times" w:hAnsi="Times" w:cs="Times New Roman"/>
          <w:color w:val="000000" w:themeColor="text1"/>
          <w:lang w:val="en-US"/>
        </w:rPr>
        <w:footnoteReference w:id="562"/>
      </w:r>
    </w:p>
    <w:p w14:paraId="22BB8FFD" w14:textId="288802A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me crederave star cun ell romagne</w:t>
      </w:r>
      <w:r w:rsidR="00B806AF" w:rsidRPr="00F641B0">
        <w:rPr>
          <w:rFonts w:ascii="Times" w:hAnsi="Times" w:cs="Times New Roman"/>
          <w:color w:val="000000" w:themeColor="text1"/>
          <w:lang w:val="en-US"/>
        </w:rPr>
        <w:t>(n)</w:t>
      </w:r>
      <w:r w:rsidRPr="00F641B0">
        <w:rPr>
          <w:rFonts w:ascii="Times" w:hAnsi="Times" w:cs="Times New Roman"/>
          <w:color w:val="000000" w:themeColor="text1"/>
          <w:lang w:val="en-US"/>
        </w:rPr>
        <w:t>t</w:t>
      </w:r>
      <w:r w:rsidR="00B806AF" w:rsidRPr="00F641B0">
        <w:rPr>
          <w:rFonts w:ascii="Times" w:hAnsi="Times" w:cs="Times New Roman"/>
          <w:color w:val="000000" w:themeColor="text1"/>
          <w:lang w:val="en-US"/>
        </w:rPr>
        <w:t>.</w:t>
      </w:r>
      <w:r w:rsidR="00991ABF">
        <w:rPr>
          <w:rStyle w:val="FootnoteReference"/>
          <w:rFonts w:ascii="Times" w:hAnsi="Times" w:cs="Times New Roman"/>
          <w:color w:val="000000" w:themeColor="text1"/>
          <w:lang w:val="en-US"/>
        </w:rPr>
        <w:footnoteReference w:id="563"/>
      </w:r>
    </w:p>
    <w:p w14:paraId="108F90D7" w14:textId="2ADEBC1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io pecador spiero altrament</w:t>
      </w:r>
      <w:r w:rsidR="00B806AF" w:rsidRPr="00F641B0">
        <w:rPr>
          <w:rFonts w:ascii="Times" w:hAnsi="Times" w:cs="Times New Roman"/>
          <w:color w:val="000000" w:themeColor="text1"/>
          <w:lang w:val="en-US"/>
        </w:rPr>
        <w:t>:</w:t>
      </w:r>
    </w:p>
    <w:p w14:paraId="6EB436DC" w14:textId="3DE1867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 val a costor aver cunfortamant</w:t>
      </w:r>
      <w:r w:rsidR="00B806AF" w:rsidRPr="00F641B0">
        <w:rPr>
          <w:rFonts w:ascii="Times" w:hAnsi="Times" w:cs="Times New Roman"/>
          <w:color w:val="000000" w:themeColor="text1"/>
          <w:lang w:val="en-US"/>
        </w:rPr>
        <w:t>?</w:t>
      </w:r>
    </w:p>
    <w:p w14:paraId="12A97CF4"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la soa sperança credo che sia insement</w:t>
      </w:r>
    </w:p>
    <w:p w14:paraId="0B2B46D4" w14:textId="5741D53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de colui che parla e</w:t>
      </w:r>
      <w:r w:rsidR="00B806AF" w:rsidRPr="00F641B0">
        <w:rPr>
          <w:rFonts w:ascii="Times" w:hAnsi="Times" w:cs="Times New Roman"/>
          <w:color w:val="000000" w:themeColor="text1"/>
          <w:lang w:val="en-US"/>
        </w:rPr>
        <w:t xml:space="preserve"> </w:t>
      </w:r>
      <w:r w:rsidR="00B806AF" w:rsidRPr="00AB1C06">
        <w:rPr>
          <w:rFonts w:ascii="Times" w:hAnsi="Times" w:cs="Times New Roman"/>
          <w:color w:val="000000" w:themeColor="text1"/>
          <w:lang w:val="en-US"/>
        </w:rPr>
        <w:t>ni</w:t>
      </w:r>
      <w:r w:rsidRPr="00AB1C06">
        <w:rPr>
          <w:rFonts w:ascii="Times" w:hAnsi="Times" w:cs="Times New Roman"/>
          <w:color w:val="000000" w:themeColor="text1"/>
          <w:lang w:val="en-US"/>
        </w:rPr>
        <w:t>ente inplent</w:t>
      </w:r>
      <w:r w:rsidR="00B806AF" w:rsidRPr="00AB1C06">
        <w:rPr>
          <w:rFonts w:ascii="Times" w:hAnsi="Times" w:cs="Times New Roman"/>
          <w:color w:val="000000" w:themeColor="text1"/>
          <w:lang w:val="en-US"/>
        </w:rPr>
        <w:t>."</w:t>
      </w:r>
      <w:r w:rsidR="00576871" w:rsidRPr="00AB1C06">
        <w:rPr>
          <w:rStyle w:val="FootnoteReference"/>
          <w:rFonts w:ascii="Times" w:hAnsi="Times" w:cs="Times New Roman"/>
          <w:color w:val="000000" w:themeColor="text1"/>
          <w:lang w:val="en-US"/>
        </w:rPr>
        <w:footnoteReference w:id="564"/>
      </w:r>
    </w:p>
    <w:p w14:paraId="1648F09C" w14:textId="5ECF8F6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questo plançe Ugo pietoxament</w:t>
      </w:r>
      <w:r w:rsidR="00B806AF" w:rsidRPr="00F641B0">
        <w:rPr>
          <w:rFonts w:ascii="Times" w:hAnsi="Times" w:cs="Times New Roman"/>
          <w:color w:val="000000" w:themeColor="text1"/>
          <w:lang w:val="en-US"/>
        </w:rPr>
        <w:t>.</w:t>
      </w:r>
    </w:p>
    <w:p w14:paraId="07434FFD" w14:textId="5E55FD4F"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santo à</w:t>
      </w:r>
      <w:r w:rsidR="0070778F" w:rsidRPr="00F641B0">
        <w:rPr>
          <w:rFonts w:ascii="Times" w:hAnsi="Times" w:cs="Times New Roman"/>
          <w:color w:val="000000" w:themeColor="text1"/>
          <w:lang w:val="en-US"/>
        </w:rPr>
        <w:t xml:space="preserve"> dito</w:t>
      </w:r>
      <w:r w:rsidRPr="00F641B0">
        <w:rPr>
          <w:rFonts w:ascii="Times" w:hAnsi="Times" w:cs="Times New Roman"/>
          <w:color w:val="000000" w:themeColor="text1"/>
          <w:lang w:val="en-US"/>
        </w:rPr>
        <w:t>, "</w:t>
      </w:r>
      <w:r w:rsidRPr="00F641B0">
        <w:rPr>
          <w:rFonts w:ascii="Times" w:hAnsi="Times" w:cs="Times New Roman"/>
          <w:color w:val="000000" w:themeColor="text1"/>
          <w:highlight w:val="yellow"/>
          <w:lang w:val="en-US"/>
        </w:rPr>
        <w:t>Fenì</w:t>
      </w:r>
      <w:r w:rsidR="0070778F" w:rsidRPr="00F641B0">
        <w:rPr>
          <w:rFonts w:ascii="Times" w:hAnsi="Times" w:cs="Times New Roman"/>
          <w:color w:val="000000" w:themeColor="text1"/>
          <w:lang w:val="en-US"/>
        </w:rPr>
        <w:t xml:space="preserve"> parlament</w:t>
      </w:r>
      <w:r w:rsidRPr="00F641B0">
        <w:rPr>
          <w:rFonts w:ascii="Times" w:hAnsi="Times" w:cs="Times New Roman"/>
          <w:color w:val="000000" w:themeColor="text1"/>
          <w:lang w:val="en-US"/>
        </w:rPr>
        <w:t>,</w:t>
      </w:r>
    </w:p>
    <w:p w14:paraId="3C60630B" w14:textId="544FEBB6"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coluy romag</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a che adov</w:t>
      </w:r>
      <w:r w:rsidR="0070778F" w:rsidRPr="00F641B0">
        <w:rPr>
          <w:rFonts w:ascii="Times" w:hAnsi="Times" w:cs="Times New Roman"/>
          <w:color w:val="000000" w:themeColor="text1"/>
          <w:lang w:val="en-US"/>
        </w:rPr>
        <w:t>ra ocultament</w:t>
      </w:r>
      <w:r w:rsidRPr="00F641B0">
        <w:rPr>
          <w:rFonts w:ascii="Times" w:hAnsi="Times" w:cs="Times New Roman"/>
          <w:color w:val="000000" w:themeColor="text1"/>
          <w:lang w:val="en-US"/>
        </w:rPr>
        <w:t>,</w:t>
      </w:r>
    </w:p>
    <w:p w14:paraId="0426C062" w14:textId="6AF6D96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 qual parole may non falssa nient</w:t>
      </w:r>
      <w:r w:rsidR="00B806AF" w:rsidRPr="00F641B0">
        <w:rPr>
          <w:rFonts w:ascii="Times" w:hAnsi="Times" w:cs="Times New Roman"/>
          <w:color w:val="000000" w:themeColor="text1"/>
          <w:lang w:val="en-US"/>
        </w:rPr>
        <w:t>.</w:t>
      </w:r>
      <w:r w:rsidR="003C1D80" w:rsidRPr="00F641B0">
        <w:rPr>
          <w:rFonts w:ascii="Times" w:hAnsi="Times" w:cs="Times New Roman"/>
          <w:color w:val="000000" w:themeColor="text1"/>
          <w:lang w:val="en-US"/>
        </w:rPr>
        <w:t>"</w:t>
      </w:r>
    </w:p>
    <w:p w14:paraId="3241AFC5" w14:textId="1396C40B" w:rsidR="00B806AF" w:rsidRPr="00F641B0" w:rsidRDefault="00425BF5" w:rsidP="00B806A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178</w:t>
      </w:r>
      <w:r w:rsidR="0070778F" w:rsidRPr="00F641B0">
        <w:rPr>
          <w:rFonts w:ascii="Times" w:hAnsi="Times" w:cs="Times New Roman"/>
          <w:bCs/>
          <w:color w:val="000000" w:themeColor="text1"/>
          <w:lang w:val="en-US"/>
        </w:rPr>
        <w:t xml:space="preserve">] </w:t>
      </w:r>
    </w:p>
    <w:p w14:paraId="5DAF2805" w14:textId="5EFCFB9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Inssenbre se vunt p</w:t>
      </w:r>
      <w:r w:rsidR="00B806AF" w:rsidRPr="00F641B0">
        <w:rPr>
          <w:rFonts w:ascii="Times" w:hAnsi="Times" w:cs="Times New Roman"/>
          <w:i/>
          <w:iCs/>
          <w:color w:val="000000" w:themeColor="text1"/>
          <w:lang w:val="en-US"/>
        </w:rPr>
        <w:t>er</w:t>
      </w:r>
      <w:r w:rsidR="00B806AF" w:rsidRPr="00F641B0">
        <w:rPr>
          <w:rFonts w:ascii="Times" w:hAnsi="Times" w:cs="Times New Roman"/>
          <w:color w:val="000000" w:themeColor="text1"/>
          <w:lang w:val="en-US"/>
        </w:rPr>
        <w:t xml:space="preserve"> mé</w:t>
      </w:r>
      <w:r w:rsidRPr="00F641B0">
        <w:rPr>
          <w:rFonts w:ascii="Times" w:hAnsi="Times" w:cs="Times New Roman"/>
          <w:color w:val="000000" w:themeColor="text1"/>
          <w:lang w:val="en-US"/>
        </w:rPr>
        <w:t xml:space="preserve"> le tenebrie</w:t>
      </w:r>
      <w:r w:rsidR="00B806AF" w:rsidRPr="00F641B0">
        <w:rPr>
          <w:rFonts w:ascii="Times" w:hAnsi="Times" w:cs="Times New Roman"/>
          <w:color w:val="000000" w:themeColor="text1"/>
          <w:lang w:val="en-US"/>
        </w:rPr>
        <w:t>,</w:t>
      </w:r>
    </w:p>
    <w:p w14:paraId="239F3F67" w14:textId="0FD25922" w:rsidR="0070778F" w:rsidRPr="00F641B0" w:rsidRDefault="00037E9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w:t>
      </w:r>
      <w:r w:rsidRPr="00F641B0">
        <w:rPr>
          <w:rFonts w:ascii="Times" w:hAnsi="Times" w:cs="Times New Roman"/>
          <w:i/>
          <w:color w:val="000000" w:themeColor="text1"/>
          <w:lang w:val="en-US"/>
        </w:rPr>
        <w:t>go</w:t>
      </w:r>
      <w:r w:rsidRPr="00F641B0">
        <w:rPr>
          <w:rFonts w:ascii="Times" w:hAnsi="Times" w:cs="Times New Roman"/>
          <w:color w:val="000000" w:themeColor="text1"/>
          <w:lang w:val="en-US"/>
        </w:rPr>
        <w:t xml:space="preserve"> </w:t>
      </w:r>
      <w:r w:rsidR="00B806AF" w:rsidRPr="00F641B0">
        <w:rPr>
          <w:rFonts w:ascii="Times" w:hAnsi="Times" w:cs="Times New Roman"/>
          <w:color w:val="000000" w:themeColor="text1"/>
          <w:lang w:val="en-US"/>
        </w:rPr>
        <w:t>domanda Eneas ch</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o guie</w:t>
      </w:r>
      <w:r w:rsidR="00B806AF" w:rsidRPr="00F641B0">
        <w:rPr>
          <w:rFonts w:ascii="Times" w:hAnsi="Times" w:cs="Times New Roman"/>
          <w:color w:val="000000" w:themeColor="text1"/>
          <w:lang w:val="en-US"/>
        </w:rPr>
        <w:t>,</w:t>
      </w:r>
    </w:p>
    <w:p w14:paraId="2F50285D" w14:textId="3B4114B5"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"Duncha è</w:t>
      </w:r>
      <w:r w:rsidR="0070778F" w:rsidRPr="00F641B0">
        <w:rPr>
          <w:rFonts w:ascii="Times" w:hAnsi="Times" w:cs="Times New Roman"/>
          <w:color w:val="000000" w:themeColor="text1"/>
          <w:lang w:val="en-US"/>
        </w:rPr>
        <w:t xml:space="preserve"> ben vero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se tu habi aie</w:t>
      </w:r>
      <w:r w:rsidRPr="00F641B0">
        <w:rPr>
          <w:rFonts w:ascii="Times" w:hAnsi="Times" w:cs="Times New Roman"/>
          <w:color w:val="000000" w:themeColor="text1"/>
          <w:lang w:val="en-US"/>
        </w:rPr>
        <w:t>,</w:t>
      </w:r>
      <w:r w:rsidR="00576871">
        <w:rPr>
          <w:rStyle w:val="FootnoteReference"/>
          <w:rFonts w:ascii="Times" w:hAnsi="Times" w:cs="Times New Roman"/>
          <w:color w:val="000000" w:themeColor="text1"/>
          <w:lang w:val="en-US"/>
        </w:rPr>
        <w:footnoteReference w:id="565"/>
      </w:r>
    </w:p>
    <w:p w14:paraId="31293860" w14:textId="1800A26B"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0778F" w:rsidRPr="00F641B0">
        <w:rPr>
          <w:rFonts w:ascii="Times" w:hAnsi="Times" w:cs="Times New Roman"/>
          <w:color w:val="000000" w:themeColor="text1"/>
          <w:lang w:val="en-US"/>
        </w:rPr>
        <w:t>elo fo de questa co</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pagnie</w:t>
      </w:r>
    </w:p>
    <w:p w14:paraId="15648462" w14:textId="2A4B023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w:t>
      </w:r>
      <w:r w:rsidR="00B806AF" w:rsidRPr="00F641B0">
        <w:rPr>
          <w:rFonts w:ascii="Times" w:hAnsi="Times" w:cs="Times New Roman"/>
          <w:color w:val="000000" w:themeColor="text1"/>
          <w:lang w:val="en-US"/>
        </w:rPr>
        <w:t>amo</w:t>
      </w:r>
      <w:r w:rsidRPr="00F641B0">
        <w:rPr>
          <w:rFonts w:ascii="Times" w:hAnsi="Times" w:cs="Times New Roman"/>
          <w:color w:val="000000" w:themeColor="text1"/>
          <w:lang w:val="en-US"/>
        </w:rPr>
        <w:t xml:space="preserve"> trato cun una gran partie</w:t>
      </w:r>
      <w:r w:rsidR="00B806AF" w:rsidRPr="00F641B0">
        <w:rPr>
          <w:rFonts w:ascii="Times" w:hAnsi="Times" w:cs="Times New Roman"/>
          <w:color w:val="000000" w:themeColor="text1"/>
          <w:lang w:val="en-US"/>
        </w:rPr>
        <w:t>?"</w:t>
      </w:r>
    </w:p>
    <w:p w14:paraId="4C375E58" w14:textId="451B21A2"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(95V) Dixe E</w:t>
      </w:r>
      <w:r w:rsidR="0070778F" w:rsidRPr="00F641B0">
        <w:rPr>
          <w:rFonts w:ascii="Times" w:hAnsi="Times" w:cs="Times New Roman"/>
          <w:color w:val="000000" w:themeColor="text1"/>
          <w:lang w:val="en-US"/>
        </w:rPr>
        <w:t>neas</w:t>
      </w:r>
      <w:r w:rsidRPr="00F641B0">
        <w:rPr>
          <w:rFonts w:ascii="Times" w:hAnsi="Times" w:cs="Times New Roman"/>
          <w:color w:val="000000" w:themeColor="text1"/>
          <w:lang w:val="en-US"/>
        </w:rPr>
        <w:t>, "Puo che vuoi ch'</w:t>
      </w:r>
      <w:r w:rsidR="0070778F" w:rsidRPr="00F641B0">
        <w:rPr>
          <w:rFonts w:ascii="Times" w:hAnsi="Times" w:cs="Times New Roman"/>
          <w:color w:val="000000" w:themeColor="text1"/>
          <w:lang w:val="en-US"/>
        </w:rPr>
        <w:t>io te die</w:t>
      </w:r>
    </w:p>
    <w:p w14:paraId="032B3F66" w14:textId="3CE6227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fo morto lo fiol sante Marie</w:t>
      </w:r>
      <w:r w:rsidR="00B806A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2D2BCEF9" w14:textId="1399267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cui sustancia tie</w:t>
      </w:r>
      <w:r w:rsidR="005D3E8D"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lo mondo i</w:t>
      </w:r>
      <w:r w:rsidR="00B806A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balie</w:t>
      </w:r>
      <w:r w:rsidR="00B806AF" w:rsidRPr="00F641B0">
        <w:rPr>
          <w:rFonts w:ascii="Times" w:hAnsi="Times" w:cs="Times New Roman"/>
          <w:color w:val="000000" w:themeColor="text1"/>
          <w:lang w:val="en-US"/>
        </w:rPr>
        <w:t>,</w:t>
      </w:r>
    </w:p>
    <w:p w14:paraId="04AFF2AA" w14:textId="3D6F0C0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una insegna</w:t>
      </w:r>
      <w:r w:rsidR="00B806AF" w:rsidRPr="00F641B0">
        <w:rPr>
          <w:rFonts w:ascii="Times" w:hAnsi="Times" w:cs="Times New Roman"/>
          <w:color w:val="000000" w:themeColor="text1"/>
          <w:lang w:val="en-US"/>
        </w:rPr>
        <w:t>, quando ello insì</w:t>
      </w:r>
      <w:r w:rsidRPr="00F641B0">
        <w:rPr>
          <w:rFonts w:ascii="Times" w:hAnsi="Times" w:cs="Times New Roman"/>
          <w:color w:val="000000" w:themeColor="text1"/>
          <w:lang w:val="en-US"/>
        </w:rPr>
        <w:t xml:space="preserve"> de vie</w:t>
      </w:r>
      <w:r w:rsidR="00B806AF" w:rsidRPr="00F641B0">
        <w:rPr>
          <w:rFonts w:ascii="Times" w:hAnsi="Times" w:cs="Times New Roman"/>
          <w:color w:val="000000" w:themeColor="text1"/>
          <w:lang w:val="en-US"/>
        </w:rPr>
        <w:t>,</w:t>
      </w:r>
    </w:p>
    <w:p w14:paraId="6CFD23D2"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parea si forte colorie</w:t>
      </w:r>
    </w:p>
    <w:p w14:paraId="465414BE" w14:textId="682D5C9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elo avesse una guera fenie</w:t>
      </w:r>
      <w:r w:rsidR="00B806AF" w:rsidRPr="00F641B0">
        <w:rPr>
          <w:rFonts w:ascii="Times" w:hAnsi="Times" w:cs="Times New Roman"/>
          <w:color w:val="000000" w:themeColor="text1"/>
          <w:lang w:val="en-US"/>
        </w:rPr>
        <w:t>,</w:t>
      </w:r>
    </w:p>
    <w:p w14:paraId="22AC94C4" w14:textId="0C07BE7C"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Entrà</w:t>
      </w:r>
      <w:r w:rsidR="0070778F" w:rsidRPr="00F641B0">
        <w:rPr>
          <w:rFonts w:ascii="Times" w:hAnsi="Times" w:cs="Times New Roman"/>
          <w:color w:val="000000" w:themeColor="text1"/>
          <w:lang w:val="en-US"/>
        </w:rPr>
        <w:t xml:space="preserve"> dentro e con so man polie</w:t>
      </w:r>
    </w:p>
    <w:p w14:paraId="51D3F194"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Prexe lo primo homo de nostra ançessorie</w:t>
      </w:r>
    </w:p>
    <w:p w14:paraId="4AE79474" w14:textId="190E8489"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 xml:space="preserve">lo </w:t>
      </w:r>
      <w:r w:rsidR="00180088">
        <w:rPr>
          <w:rFonts w:ascii="Times" w:hAnsi="Times" w:cs="Times New Roman"/>
          <w:color w:val="000000" w:themeColor="text1"/>
          <w:lang w:val="en-US"/>
        </w:rPr>
        <w:t>e·ss</w:t>
      </w:r>
      <w:r w:rsidR="0070778F" w:rsidRPr="00F641B0">
        <w:rPr>
          <w:rFonts w:ascii="Times" w:hAnsi="Times" w:cs="Times New Roman"/>
          <w:color w:val="000000" w:themeColor="text1"/>
          <w:lang w:val="en-US"/>
        </w:rPr>
        <w:t>o fio che fo morto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invie</w:t>
      </w:r>
      <w:r w:rsidRPr="00F641B0">
        <w:rPr>
          <w:rFonts w:ascii="Times" w:hAnsi="Times" w:cs="Times New Roman"/>
          <w:color w:val="000000" w:themeColor="text1"/>
          <w:lang w:val="en-US"/>
        </w:rPr>
        <w:t>,</w:t>
      </w:r>
    </w:p>
    <w:p w14:paraId="3137103E" w14:textId="4775DEF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Prexe Abram</w:t>
      </w:r>
      <w:r w:rsidR="00B806A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Ysac</w:t>
      </w:r>
      <w:r w:rsidR="00B806A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Geremie</w:t>
      </w:r>
    </w:p>
    <w:p w14:paraId="2876D5CB" w14:textId="14B9089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Moixes</w:t>
      </w:r>
      <w:r w:rsidR="00B806AF" w:rsidRPr="00F641B0">
        <w:rPr>
          <w:rFonts w:ascii="Times" w:hAnsi="Times" w:cs="Times New Roman"/>
          <w:color w:val="000000" w:themeColor="text1"/>
          <w:lang w:val="en-US"/>
        </w:rPr>
        <w:t>, J</w:t>
      </w:r>
      <w:r w:rsidRPr="00F641B0">
        <w:rPr>
          <w:rFonts w:ascii="Times" w:hAnsi="Times" w:cs="Times New Roman"/>
          <w:color w:val="000000" w:themeColor="text1"/>
          <w:lang w:val="en-US"/>
        </w:rPr>
        <w:t>acob e so mansnie</w:t>
      </w:r>
      <w:r w:rsidR="00B806AF" w:rsidRPr="00F641B0">
        <w:rPr>
          <w:rFonts w:ascii="Times" w:hAnsi="Times" w:cs="Times New Roman"/>
          <w:color w:val="000000" w:themeColor="text1"/>
          <w:lang w:val="en-US"/>
        </w:rPr>
        <w:t>,</w:t>
      </w:r>
    </w:p>
    <w:p w14:paraId="71F49A38"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li profeti che in la lor profeçie</w:t>
      </w:r>
    </w:p>
    <w:p w14:paraId="4FCD4F81" w14:textId="0575A06F"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Profiticà la morte de</w:t>
      </w:r>
      <w:r w:rsidR="00576871">
        <w:rPr>
          <w:rFonts w:ascii="Times" w:hAnsi="Times" w:cs="Times New Roman"/>
          <w:color w:val="000000" w:themeColor="text1"/>
          <w:lang w:val="en-US"/>
        </w:rPr>
        <w:t>lla lor d</w:t>
      </w:r>
      <w:r w:rsidR="0070778F" w:rsidRPr="00F641B0">
        <w:rPr>
          <w:rFonts w:ascii="Times" w:hAnsi="Times" w:cs="Times New Roman"/>
          <w:color w:val="000000" w:themeColor="text1"/>
          <w:lang w:val="en-US"/>
        </w:rPr>
        <w:t>ie</w:t>
      </w:r>
      <w:r w:rsidRPr="00F641B0">
        <w:rPr>
          <w:rFonts w:ascii="Times" w:hAnsi="Times" w:cs="Times New Roman"/>
          <w:color w:val="000000" w:themeColor="text1"/>
          <w:lang w:val="en-US"/>
        </w:rPr>
        <w:t>,</w:t>
      </w:r>
    </w:p>
    <w:p w14:paraId="126FD6C4"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li Çudei che seguirent Ellie</w:t>
      </w:r>
    </w:p>
    <w:p w14:paraId="678EDAF1" w14:textId="2B692DD8"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Ç</w:t>
      </w:r>
      <w:r w:rsidR="0070778F" w:rsidRPr="00F641B0">
        <w:rPr>
          <w:rFonts w:ascii="Times" w:hAnsi="Times" w:cs="Times New Roman"/>
          <w:color w:val="000000" w:themeColor="text1"/>
          <w:lang w:val="en-US"/>
        </w:rPr>
        <w:t>acaria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Daniel</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e Malachie</w:t>
      </w:r>
    </w:p>
    <w:p w14:paraId="6E72432A" w14:textId="3978F5B1" w:rsidR="0070778F" w:rsidRPr="00F641B0" w:rsidRDefault="003C1D8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Menà</w:t>
      </w:r>
      <w:r w:rsidR="0070778F" w:rsidRPr="00F641B0">
        <w:rPr>
          <w:rFonts w:ascii="Times" w:hAnsi="Times" w:cs="Times New Roman"/>
          <w:color w:val="000000" w:themeColor="text1"/>
          <w:lang w:val="en-US"/>
        </w:rPr>
        <w:t xml:space="preserve"> con llui in soa corte stabelie</w:t>
      </w:r>
      <w:r w:rsidR="00B806AF" w:rsidRPr="00F641B0">
        <w:rPr>
          <w:rFonts w:ascii="Times" w:hAnsi="Times" w:cs="Times New Roman"/>
          <w:color w:val="000000" w:themeColor="text1"/>
          <w:lang w:val="en-US"/>
        </w:rPr>
        <w:t>,</w:t>
      </w:r>
    </w:p>
    <w:p w14:paraId="30878683" w14:textId="3E8374E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quela glloria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se braise ne crie</w:t>
      </w:r>
      <w:r w:rsidR="00B806AF" w:rsidRPr="00F641B0">
        <w:rPr>
          <w:rFonts w:ascii="Times" w:hAnsi="Times" w:cs="Times New Roman"/>
          <w:color w:val="000000" w:themeColor="text1"/>
          <w:lang w:val="en-US"/>
        </w:rPr>
        <w:t>.</w:t>
      </w:r>
    </w:p>
    <w:p w14:paraId="5A402AED" w14:textId="71E42AC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Nui che adorassemo Mars</w:t>
      </w:r>
      <w:r w:rsidR="00B806A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Venus</w:t>
      </w:r>
      <w:r w:rsidR="00B806A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Ionie</w:t>
      </w:r>
    </w:p>
    <w:p w14:paraId="6ABBB00B" w14:textId="6C726A47"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 romagnissimo cun la leçe</w:t>
      </w:r>
      <w:r w:rsidR="0070778F" w:rsidRPr="00F641B0">
        <w:rPr>
          <w:rStyle w:val="FootnoteReference"/>
          <w:rFonts w:ascii="Times" w:hAnsi="Times" w:cs="Times New Roman"/>
          <w:color w:val="000000" w:themeColor="text1"/>
          <w:lang w:val="en-US"/>
        </w:rPr>
        <w:footnoteReference w:id="566"/>
      </w:r>
      <w:r w:rsidR="0070778F" w:rsidRPr="00F641B0">
        <w:rPr>
          <w:rFonts w:ascii="Times" w:hAnsi="Times" w:cs="Times New Roman"/>
          <w:color w:val="000000" w:themeColor="text1"/>
          <w:lang w:val="en-US"/>
        </w:rPr>
        <w:t xml:space="preserve"> scrinie</w:t>
      </w:r>
      <w:r w:rsidRPr="00F641B0">
        <w:rPr>
          <w:rFonts w:ascii="Times" w:hAnsi="Times" w:cs="Times New Roman"/>
          <w:color w:val="000000" w:themeColor="text1"/>
          <w:lang w:val="en-US"/>
        </w:rPr>
        <w:t>.</w:t>
      </w:r>
      <w:r w:rsidR="00D50D92">
        <w:rPr>
          <w:rStyle w:val="FootnoteReference"/>
          <w:rFonts w:ascii="Times" w:hAnsi="Times" w:cs="Times New Roman"/>
          <w:color w:val="000000" w:themeColor="text1"/>
          <w:lang w:val="en-US"/>
        </w:rPr>
        <w:footnoteReference w:id="567"/>
      </w:r>
    </w:p>
    <w:p w14:paraId="496C3ECE" w14:textId="297FC4F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Andemo</w:t>
      </w:r>
      <w:r w:rsidR="00B806AF" w:rsidRPr="00F641B0">
        <w:rPr>
          <w:rFonts w:ascii="Times" w:hAnsi="Times" w:cs="Times New Roman"/>
          <w:color w:val="000000" w:themeColor="text1"/>
          <w:lang w:val="en-US"/>
        </w:rPr>
        <w:t xml:space="preserve">, mia sentencia è </w:t>
      </w:r>
      <w:r w:rsidRPr="00F641B0">
        <w:rPr>
          <w:rFonts w:ascii="Times" w:hAnsi="Times" w:cs="Times New Roman"/>
          <w:color w:val="000000" w:themeColor="text1"/>
          <w:lang w:val="en-US"/>
        </w:rPr>
        <w:t>fenie</w:t>
      </w:r>
      <w:r w:rsidR="00B806AF" w:rsidRPr="00F641B0">
        <w:rPr>
          <w:rFonts w:ascii="Times" w:hAnsi="Times" w:cs="Times New Roman"/>
          <w:color w:val="000000" w:themeColor="text1"/>
          <w:lang w:val="en-US"/>
        </w:rPr>
        <w:t>."</w:t>
      </w:r>
    </w:p>
    <w:p w14:paraId="25B450BC" w14:textId="7E45B99D" w:rsidR="00B806AF" w:rsidRPr="00F641B0" w:rsidRDefault="00425BF5" w:rsidP="00B806A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179</w:t>
      </w:r>
      <w:r w:rsidR="0070778F" w:rsidRPr="00F641B0">
        <w:rPr>
          <w:rFonts w:ascii="Times" w:hAnsi="Times" w:cs="Times New Roman"/>
          <w:bCs/>
          <w:color w:val="000000" w:themeColor="text1"/>
          <w:lang w:val="en-US"/>
        </w:rPr>
        <w:t xml:space="preserve">] </w:t>
      </w:r>
    </w:p>
    <w:p w14:paraId="58B236E2" w14:textId="6040C446"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Per mé</w:t>
      </w:r>
      <w:r w:rsidRPr="00F641B0">
        <w:rPr>
          <w:rStyle w:val="FootnoteReference"/>
          <w:rFonts w:ascii="Times" w:hAnsi="Times" w:cs="Times New Roman"/>
          <w:color w:val="000000" w:themeColor="text1"/>
          <w:lang w:val="en-US"/>
        </w:rPr>
        <w:footnoteReference w:id="568"/>
      </w:r>
      <w:r w:rsidR="0070778F" w:rsidRPr="00F641B0">
        <w:rPr>
          <w:rFonts w:ascii="Times" w:hAnsi="Times" w:cs="Times New Roman"/>
          <w:color w:val="000000" w:themeColor="text1"/>
          <w:lang w:val="en-US"/>
        </w:rPr>
        <w:t xml:space="preserve"> la selva di spiriti se vunt</w:t>
      </w:r>
    </w:p>
    <w:p w14:paraId="47F051F8" w14:textId="2AF8146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Chuss</w:t>
      </w:r>
      <w:r w:rsidR="00B806AF"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parlando Eneas e</w:t>
      </w:r>
      <w:r w:rsidR="004B05BD" w:rsidRPr="00F641B0">
        <w:rPr>
          <w:rFonts w:ascii="Times" w:hAnsi="Times" w:cs="Times New Roman"/>
          <w:color w:val="000000" w:themeColor="text1"/>
          <w:lang w:val="en-US"/>
        </w:rPr>
        <w:t>·</w:t>
      </w:r>
      <w:r w:rsidRPr="00F641B0">
        <w:rPr>
          <w:rFonts w:ascii="Times" w:hAnsi="Times" w:cs="Times New Roman"/>
          <w:color w:val="000000" w:themeColor="text1"/>
          <w:lang w:val="en-US"/>
        </w:rPr>
        <w:t>l cont</w:t>
      </w:r>
      <w:r w:rsidR="00B806AF" w:rsidRPr="00F641B0">
        <w:rPr>
          <w:rFonts w:ascii="Times" w:hAnsi="Times" w:cs="Times New Roman"/>
          <w:color w:val="000000" w:themeColor="text1"/>
          <w:lang w:val="en-US"/>
        </w:rPr>
        <w:t>,</w:t>
      </w:r>
    </w:p>
    <w:p w14:paraId="69857713" w14:textId="355E642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andeno</w:t>
      </w:r>
      <w:r w:rsidR="00B806AF" w:rsidRPr="00F641B0">
        <w:rPr>
          <w:rFonts w:ascii="Times" w:hAnsi="Times" w:cs="Times New Roman"/>
          <w:color w:val="000000" w:themeColor="text1"/>
          <w:lang w:val="en-US"/>
        </w:rPr>
        <w:t>, ch'</w:t>
      </w:r>
      <w:r w:rsidRPr="00F641B0">
        <w:rPr>
          <w:rFonts w:ascii="Times" w:hAnsi="Times" w:cs="Times New Roman"/>
          <w:color w:val="000000" w:themeColor="text1"/>
          <w:lang w:val="en-US"/>
        </w:rPr>
        <w:t>eli arivadi sunt</w:t>
      </w:r>
    </w:p>
    <w:p w14:paraId="403607E4" w14:textId="22260B26"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un chastel che no fo çà</w:t>
      </w:r>
      <w:r w:rsidR="0070778F" w:rsidRPr="00F641B0">
        <w:rPr>
          <w:rFonts w:ascii="Times" w:hAnsi="Times" w:cs="Times New Roman"/>
          <w:color w:val="000000" w:themeColor="text1"/>
          <w:lang w:val="en-US"/>
        </w:rPr>
        <w:t xml:space="preserve"> in mont</w:t>
      </w:r>
      <w:r w:rsidRPr="00F641B0">
        <w:rPr>
          <w:rFonts w:ascii="Times" w:hAnsi="Times" w:cs="Times New Roman"/>
          <w:color w:val="000000" w:themeColor="text1"/>
          <w:lang w:val="en-US"/>
        </w:rPr>
        <w:t>.</w:t>
      </w:r>
    </w:p>
    <w:p w14:paraId="73D9968F" w14:textId="5810247B" w:rsidR="0070778F" w:rsidRPr="00F641B0" w:rsidRDefault="004B05B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avea </w:t>
      </w:r>
      <w:r w:rsidR="00991ABF">
        <w:rPr>
          <w:rFonts w:ascii="Times" w:hAnsi="Times" w:cs="Times New Roman"/>
          <w:color w:val="000000" w:themeColor="text1"/>
          <w:lang w:val="en-US"/>
        </w:rPr>
        <w:t>.</w:t>
      </w:r>
      <w:r w:rsidRPr="00F641B0">
        <w:rPr>
          <w:rFonts w:ascii="Times" w:hAnsi="Times" w:cs="Times New Roman"/>
          <w:color w:val="000000" w:themeColor="text1"/>
          <w:lang w:val="en-US"/>
        </w:rPr>
        <w:t>VII</w:t>
      </w:r>
      <w:r w:rsidR="00991ABF">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meraverosse porte al premier front</w:t>
      </w:r>
      <w:r w:rsidR="00B806AF" w:rsidRPr="00F641B0">
        <w:rPr>
          <w:rFonts w:ascii="Times" w:hAnsi="Times" w:cs="Times New Roman"/>
          <w:color w:val="000000" w:themeColor="text1"/>
          <w:lang w:val="en-US"/>
        </w:rPr>
        <w:t>,</w:t>
      </w:r>
    </w:p>
    <w:p w14:paraId="7D71D8E4" w14:textId="47953FE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el castel co</w:t>
      </w:r>
      <w:r w:rsidR="00B806AF" w:rsidRPr="00F641B0">
        <w:rPr>
          <w:rFonts w:ascii="Times" w:hAnsi="Times" w:cs="Times New Roman"/>
          <w:color w:val="000000" w:themeColor="text1"/>
          <w:lang w:val="en-US"/>
        </w:rPr>
        <w:t>(n)</w:t>
      </w:r>
      <w:r w:rsidRPr="00F641B0">
        <w:rPr>
          <w:rFonts w:ascii="Times" w:hAnsi="Times" w:cs="Times New Roman"/>
          <w:color w:val="000000" w:themeColor="text1"/>
          <w:lang w:val="en-US"/>
        </w:rPr>
        <w:t xml:space="preserve"> la istoria espont</w:t>
      </w:r>
      <w:r w:rsidR="00B806AF" w:rsidRPr="00F641B0">
        <w:rPr>
          <w:rFonts w:ascii="Times" w:hAnsi="Times" w:cs="Times New Roman"/>
          <w:color w:val="000000" w:themeColor="text1"/>
          <w:lang w:val="en-US"/>
        </w:rPr>
        <w:t>.</w:t>
      </w:r>
    </w:p>
    <w:p w14:paraId="139AA73B" w14:textId="5427FFE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(96R) </w:t>
      </w:r>
      <w:r w:rsidR="00B806AF" w:rsidRPr="00F641B0">
        <w:rPr>
          <w:rFonts w:ascii="Times" w:hAnsi="Times" w:cs="Times New Roman"/>
          <w:color w:val="000000" w:themeColor="text1"/>
          <w:lang w:val="en-US"/>
        </w:rPr>
        <w:t>"</w:t>
      </w:r>
      <w:r w:rsidRPr="00F641B0">
        <w:rPr>
          <w:rFonts w:ascii="Times" w:hAnsi="Times" w:cs="Times New Roman"/>
          <w:color w:val="000000" w:themeColor="text1"/>
          <w:lang w:val="en-US"/>
        </w:rPr>
        <w:t>Questo castelo o</w:t>
      </w:r>
      <w:r w:rsidR="00881D4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tante intrade sont</w:t>
      </w:r>
      <w:r w:rsidR="00B806AF" w:rsidRPr="00F641B0">
        <w:rPr>
          <w:rFonts w:ascii="Times" w:hAnsi="Times" w:cs="Times New Roman"/>
          <w:color w:val="000000" w:themeColor="text1"/>
          <w:lang w:val="en-US"/>
        </w:rPr>
        <w:t>,"</w:t>
      </w:r>
    </w:p>
    <w:p w14:paraId="2F0E346A" w14:textId="453FEFF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Eneas</w:t>
      </w:r>
      <w:r w:rsidR="00B806A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B806AF" w:rsidRPr="00F641B0">
        <w:rPr>
          <w:rFonts w:ascii="Times" w:hAnsi="Times" w:cs="Times New Roman"/>
          <w:color w:val="000000" w:themeColor="text1"/>
          <w:lang w:val="en-US"/>
        </w:rPr>
        <w:t>"</w:t>
      </w:r>
      <w:r w:rsidRPr="00F641B0">
        <w:rPr>
          <w:rFonts w:ascii="Times" w:hAnsi="Times" w:cs="Times New Roman"/>
          <w:color w:val="000000" w:themeColor="text1"/>
          <w:lang w:val="en-US"/>
        </w:rPr>
        <w:t>d</w:t>
      </w:r>
      <w:r w:rsidR="00180088">
        <w:rPr>
          <w:rFonts w:ascii="Times" w:hAnsi="Times" w:cs="Times New Roman"/>
          <w:color w:val="000000" w:themeColor="text1"/>
          <w:lang w:val="en-US"/>
        </w:rPr>
        <w:t>e·ss</w:t>
      </w:r>
      <w:r w:rsidRPr="00F641B0">
        <w:rPr>
          <w:rFonts w:ascii="Times" w:hAnsi="Times" w:cs="Times New Roman"/>
          <w:color w:val="000000" w:themeColor="text1"/>
          <w:lang w:val="en-US"/>
        </w:rPr>
        <w:t>ete muri i unt</w:t>
      </w:r>
      <w:r w:rsidR="00B806AF" w:rsidRPr="00F641B0">
        <w:rPr>
          <w:rFonts w:ascii="Times" w:hAnsi="Times" w:cs="Times New Roman"/>
          <w:color w:val="000000" w:themeColor="text1"/>
          <w:lang w:val="en-US"/>
        </w:rPr>
        <w:t>:</w:t>
      </w:r>
    </w:p>
    <w:p w14:paraId="4EFD7FE7" w14:textId="55AAF7CA"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Se tu ben guardi, e niente </w:t>
      </w:r>
      <w:r w:rsidR="004B05BD" w:rsidRPr="00F641B0">
        <w:rPr>
          <w:rFonts w:ascii="Times" w:hAnsi="Times" w:cs="Times New Roman"/>
          <w:color w:val="000000" w:themeColor="text1"/>
          <w:lang w:val="en-US"/>
        </w:rPr>
        <w:t xml:space="preserve">te·ll </w:t>
      </w:r>
      <w:r w:rsidR="0070778F" w:rsidRPr="00F641B0">
        <w:rPr>
          <w:rFonts w:ascii="Times" w:hAnsi="Times" w:cs="Times New Roman"/>
          <w:color w:val="000000" w:themeColor="text1"/>
          <w:lang w:val="en-US"/>
        </w:rPr>
        <w:t>ascont</w:t>
      </w:r>
      <w:r w:rsidRPr="00F641B0">
        <w:rPr>
          <w:rFonts w:ascii="Times" w:hAnsi="Times" w:cs="Times New Roman"/>
          <w:color w:val="000000" w:themeColor="text1"/>
          <w:lang w:val="en-US"/>
        </w:rPr>
        <w:t>,</w:t>
      </w:r>
    </w:p>
    <w:p w14:paraId="6E20A000" w14:textId="29272CB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quel muro primo oltra quel pont</w:t>
      </w:r>
      <w:r w:rsidR="00B806AF" w:rsidRPr="00F641B0">
        <w:rPr>
          <w:rFonts w:ascii="Times" w:hAnsi="Times" w:cs="Times New Roman"/>
          <w:color w:val="000000" w:themeColor="text1"/>
          <w:lang w:val="en-US"/>
        </w:rPr>
        <w:t>,</w:t>
      </w:r>
    </w:p>
    <w:p w14:paraId="74A70D18" w14:textId="56E0D31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Sulla sala del chapitel redont</w:t>
      </w:r>
    </w:p>
    <w:p w14:paraId="47AE3D8A" w14:textId="60A5A526" w:rsidR="0070778F" w:rsidRPr="00F641B0" w:rsidRDefault="0042189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Vé</w:t>
      </w:r>
      <w:r w:rsidR="00B806AF" w:rsidRPr="00F641B0">
        <w:rPr>
          <w:rFonts w:ascii="Times" w:hAnsi="Times" w:cs="Times New Roman"/>
          <w:color w:val="000000" w:themeColor="text1"/>
          <w:lang w:val="en-US"/>
        </w:rPr>
        <w:t xml:space="preserve"> là</w:t>
      </w:r>
      <w:r w:rsidR="0070778F" w:rsidRPr="00F641B0">
        <w:rPr>
          <w:rFonts w:ascii="Times" w:hAnsi="Times" w:cs="Times New Roman"/>
          <w:color w:val="000000" w:themeColor="text1"/>
          <w:lang w:val="en-US"/>
        </w:rPr>
        <w:t xml:space="preserve"> el maistro Tolomeo al cavo blont</w:t>
      </w:r>
    </w:p>
    <w:p w14:paraId="027BBFA9" w14:textId="77F8C63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strologia fo el primo homo al mont</w:t>
      </w:r>
      <w:r w:rsidR="00B806AF" w:rsidRPr="00F641B0">
        <w:rPr>
          <w:rFonts w:ascii="Times" w:hAnsi="Times" w:cs="Times New Roman"/>
          <w:color w:val="000000" w:themeColor="text1"/>
          <w:lang w:val="en-US"/>
        </w:rPr>
        <w:t>.</w:t>
      </w:r>
    </w:p>
    <w:p w14:paraId="607478C8" w14:textId="6D41606A" w:rsidR="0070778F" w:rsidRPr="00F641B0" w:rsidRDefault="00B806A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70778F" w:rsidRPr="00F641B0">
        <w:rPr>
          <w:rFonts w:ascii="Times" w:hAnsi="Times" w:cs="Times New Roman"/>
          <w:color w:val="000000" w:themeColor="text1"/>
          <w:lang w:val="en-US"/>
        </w:rPr>
        <w:t>como ell fo al studiar inpront</w:t>
      </w:r>
      <w:r w:rsidRPr="00F641B0">
        <w:rPr>
          <w:rFonts w:ascii="Times" w:hAnsi="Times" w:cs="Times New Roman"/>
          <w:color w:val="000000" w:themeColor="text1"/>
          <w:lang w:val="en-US"/>
        </w:rPr>
        <w:t>,</w:t>
      </w:r>
    </w:p>
    <w:p w14:paraId="6F4A67F3" w14:textId="59308C1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e queli che tal arte inpront</w:t>
      </w:r>
      <w:r w:rsidR="00B806AF" w:rsidRPr="00F641B0">
        <w:rPr>
          <w:rFonts w:ascii="Times" w:hAnsi="Times" w:cs="Times New Roman"/>
          <w:color w:val="000000" w:themeColor="text1"/>
          <w:lang w:val="en-US"/>
        </w:rPr>
        <w:t>,</w:t>
      </w:r>
      <w:r w:rsidR="00B806AF" w:rsidRPr="00F641B0">
        <w:rPr>
          <w:rStyle w:val="FootnoteReference"/>
          <w:rFonts w:ascii="Times" w:hAnsi="Times" w:cs="Times New Roman"/>
          <w:color w:val="000000" w:themeColor="text1"/>
          <w:lang w:val="en-US"/>
        </w:rPr>
        <w:footnoteReference w:id="569"/>
      </w:r>
    </w:p>
    <w:p w14:paraId="1482B736" w14:textId="20AB3E8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vol saver se de Dio amixi sont</w:t>
      </w:r>
      <w:r w:rsidR="00551D56" w:rsidRPr="00F641B0">
        <w:rPr>
          <w:rFonts w:ascii="Times" w:hAnsi="Times" w:cs="Times New Roman"/>
          <w:color w:val="000000" w:themeColor="text1"/>
          <w:lang w:val="en-US"/>
        </w:rPr>
        <w:t>.</w:t>
      </w:r>
    </w:p>
    <w:p w14:paraId="75BB55AD" w14:textId="24BB5B1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quel pensier</w:t>
      </w:r>
      <w:r w:rsidR="00551D5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bel fradelo</w:t>
      </w:r>
      <w:r w:rsidR="00551D5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sont</w:t>
      </w:r>
      <w:r w:rsidR="00551D56" w:rsidRPr="00F641B0">
        <w:rPr>
          <w:rFonts w:ascii="Times" w:hAnsi="Times" w:cs="Times New Roman"/>
          <w:color w:val="000000" w:themeColor="text1"/>
          <w:lang w:val="en-US"/>
        </w:rPr>
        <w:t>,</w:t>
      </w:r>
    </w:p>
    <w:p w14:paraId="2ED2BD7E" w14:textId="5A121A5D" w:rsidR="0070778F" w:rsidRPr="00F641B0" w:rsidRDefault="003C1D8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w:t>
      </w:r>
      <w:r w:rsidR="00130077" w:rsidRPr="00F641B0">
        <w:rPr>
          <w:rFonts w:ascii="Times" w:hAnsi="Times" w:cs="Times New Roman"/>
          <w:color w:val="000000" w:themeColor="text1"/>
          <w:lang w:val="en-US"/>
        </w:rPr>
        <w:t>ro</w:t>
      </w:r>
      <w:r w:rsidRPr="00F641B0">
        <w:rPr>
          <w:rFonts w:ascii="Times" w:hAnsi="Times" w:cs="Times New Roman"/>
          <w:color w:val="000000" w:themeColor="text1"/>
          <w:lang w:val="en-US"/>
        </w:rPr>
        <w:t>n</w:t>
      </w:r>
      <w:r w:rsidR="0070778F" w:rsidRPr="00F641B0">
        <w:rPr>
          <w:rFonts w:ascii="Times" w:hAnsi="Times" w:cs="Times New Roman"/>
          <w:color w:val="000000" w:themeColor="text1"/>
          <w:lang w:val="en-US"/>
        </w:rPr>
        <w:t>ano</w:t>
      </w:r>
      <w:r w:rsidRPr="00F641B0">
        <w:rPr>
          <w:rStyle w:val="FootnoteReference"/>
          <w:rFonts w:ascii="Times" w:hAnsi="Times" w:cs="Times New Roman"/>
          <w:color w:val="000000" w:themeColor="text1"/>
          <w:lang w:val="en-US"/>
        </w:rPr>
        <w:footnoteReference w:id="570"/>
      </w:r>
      <w:r w:rsidR="0070778F" w:rsidRPr="00F641B0">
        <w:rPr>
          <w:rFonts w:ascii="Times" w:hAnsi="Times" w:cs="Times New Roman"/>
          <w:color w:val="000000" w:themeColor="text1"/>
          <w:lang w:val="en-US"/>
        </w:rPr>
        <w:t xml:space="preserve"> le carte e non trovano li pont</w:t>
      </w:r>
      <w:r w:rsidR="00551D56" w:rsidRPr="00F641B0">
        <w:rPr>
          <w:rFonts w:ascii="Times" w:hAnsi="Times" w:cs="Times New Roman"/>
          <w:color w:val="000000" w:themeColor="text1"/>
          <w:lang w:val="en-US"/>
        </w:rPr>
        <w:t>;</w:t>
      </w:r>
    </w:p>
    <w:p w14:paraId="65BC5720"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Questa uxança manterunt</w:t>
      </w:r>
    </w:p>
    <w:p w14:paraId="65A800D2" w14:textId="697B2D9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Fin a quel</w:t>
      </w:r>
      <w:r w:rsidR="006E0B93">
        <w:rPr>
          <w:rFonts w:ascii="Times" w:hAnsi="Times" w:cs="Times New Roman"/>
          <w:color w:val="000000" w:themeColor="text1"/>
          <w:lang w:val="en-US"/>
        </w:rPr>
        <w:t xml:space="preserve"> dì </w:t>
      </w:r>
      <w:r w:rsidRPr="00F641B0">
        <w:rPr>
          <w:rFonts w:ascii="Times" w:hAnsi="Times" w:cs="Times New Roman"/>
          <w:color w:val="000000" w:themeColor="text1"/>
          <w:lang w:val="en-US"/>
        </w:rPr>
        <w:t>che li agnoli veront</w:t>
      </w:r>
      <w:r w:rsidR="00551D56"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71"/>
      </w:r>
    </w:p>
    <w:p w14:paraId="4D0CCAD7" w14:textId="09DA94C6" w:rsidR="00551D56" w:rsidRPr="00F641B0" w:rsidRDefault="00425BF5" w:rsidP="00551D5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180</w:t>
      </w:r>
      <w:r w:rsidR="0070778F" w:rsidRPr="00F641B0">
        <w:rPr>
          <w:rFonts w:ascii="Times" w:hAnsi="Times" w:cs="Times New Roman"/>
          <w:bCs/>
          <w:color w:val="000000" w:themeColor="text1"/>
          <w:lang w:val="en-US"/>
        </w:rPr>
        <w:t xml:space="preserve">] </w:t>
      </w:r>
    </w:p>
    <w:p w14:paraId="7934762A" w14:textId="6E5375D2" w:rsidR="0070778F" w:rsidRPr="00F641B0" w:rsidRDefault="00551D5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Pe</w:t>
      </w:r>
      <w:r w:rsidR="0070778F" w:rsidRPr="00F641B0">
        <w:rPr>
          <w:rFonts w:ascii="Times" w:hAnsi="Times" w:cs="Times New Roman"/>
          <w:color w:val="000000" w:themeColor="text1"/>
          <w:lang w:val="en-US"/>
        </w:rPr>
        <w:t>r</w:t>
      </w:r>
      <w:r w:rsidRPr="00F641B0">
        <w:rPr>
          <w:rFonts w:ascii="Times" w:hAnsi="Times" w:cs="Times New Roman"/>
          <w:color w:val="000000" w:themeColor="text1"/>
          <w:lang w:val="en-US"/>
        </w:rPr>
        <w:t xml:space="preserve"> mé</w:t>
      </w:r>
      <w:r w:rsidR="0070778F" w:rsidRPr="00F641B0">
        <w:rPr>
          <w:rFonts w:ascii="Times" w:hAnsi="Times" w:cs="Times New Roman"/>
          <w:color w:val="000000" w:themeColor="text1"/>
          <w:lang w:val="en-US"/>
        </w:rPr>
        <w:t xml:space="preserve"> la porta prima del soler</w:t>
      </w:r>
    </w:p>
    <w:p w14:paraId="6CA62F74" w14:textId="0700C040" w:rsidR="0070778F" w:rsidRPr="00F641B0" w:rsidRDefault="00551D5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0778F" w:rsidRPr="00F641B0">
        <w:rPr>
          <w:rFonts w:ascii="Times" w:hAnsi="Times" w:cs="Times New Roman"/>
          <w:color w:val="000000" w:themeColor="text1"/>
          <w:lang w:val="en-US"/>
        </w:rPr>
        <w:t xml:space="preserve">aseno </w:t>
      </w:r>
      <w:r w:rsidR="004B05BD" w:rsidRPr="00F641B0">
        <w:rPr>
          <w:rFonts w:ascii="Times" w:hAnsi="Times" w:cs="Times New Roman"/>
          <w:color w:val="000000" w:themeColor="text1"/>
          <w:lang w:val="en-US"/>
        </w:rPr>
        <w:t xml:space="preserve">li </w:t>
      </w:r>
      <w:r w:rsidR="00991ABF">
        <w:rPr>
          <w:rFonts w:ascii="Times" w:hAnsi="Times" w:cs="Times New Roman"/>
          <w:color w:val="000000" w:themeColor="text1"/>
          <w:lang w:val="en-US"/>
        </w:rPr>
        <w:t>.</w:t>
      </w:r>
      <w:r w:rsidR="0042189C" w:rsidRPr="00F641B0">
        <w:rPr>
          <w:rFonts w:ascii="Times" w:hAnsi="Times" w:cs="Times New Roman"/>
          <w:color w:val="000000" w:themeColor="text1"/>
          <w:lang w:val="en-US"/>
        </w:rPr>
        <w:t>III</w:t>
      </w:r>
      <w:r w:rsidR="00991ABF">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cun lo cavaler</w:t>
      </w:r>
      <w:r w:rsidRPr="00F641B0">
        <w:rPr>
          <w:rFonts w:ascii="Times" w:hAnsi="Times" w:cs="Times New Roman"/>
          <w:color w:val="000000" w:themeColor="text1"/>
          <w:lang w:val="en-US"/>
        </w:rPr>
        <w:t>.</w:t>
      </w:r>
    </w:p>
    <w:p w14:paraId="3E775B45" w14:textId="2ABF398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 muro segondo fin al primier</w:t>
      </w:r>
      <w:r w:rsidR="00551D56" w:rsidRPr="00F641B0">
        <w:rPr>
          <w:rFonts w:ascii="Times" w:hAnsi="Times" w:cs="Times New Roman"/>
          <w:color w:val="000000" w:themeColor="text1"/>
          <w:lang w:val="en-US"/>
        </w:rPr>
        <w:t>,</w:t>
      </w:r>
    </w:p>
    <w:p w14:paraId="03F52FBA" w14:textId="050F14B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551D56" w:rsidRPr="00F641B0">
        <w:rPr>
          <w:rFonts w:ascii="Times" w:hAnsi="Times" w:cs="Times New Roman"/>
          <w:i/>
          <w:iCs/>
          <w:color w:val="000000" w:themeColor="text1"/>
          <w:lang w:val="en-US"/>
        </w:rPr>
        <w:t>n</w:t>
      </w:r>
      <w:r w:rsidR="00551D56" w:rsidRPr="00F641B0">
        <w:rPr>
          <w:rFonts w:ascii="Times" w:hAnsi="Times" w:cs="Times New Roman"/>
          <w:color w:val="000000" w:themeColor="text1"/>
          <w:lang w:val="en-US"/>
        </w:rPr>
        <w:t xml:space="preserve"> ave destro de l'un all'</w:t>
      </w:r>
      <w:r w:rsidRPr="00F641B0">
        <w:rPr>
          <w:rFonts w:ascii="Times" w:hAnsi="Times" w:cs="Times New Roman"/>
          <w:color w:val="000000" w:themeColor="text1"/>
          <w:lang w:val="en-US"/>
        </w:rPr>
        <w:t>altro parler</w:t>
      </w:r>
      <w:r w:rsidR="00551D56" w:rsidRPr="00F641B0">
        <w:rPr>
          <w:rFonts w:ascii="Times" w:hAnsi="Times" w:cs="Times New Roman"/>
          <w:color w:val="000000" w:themeColor="text1"/>
          <w:lang w:val="en-US"/>
        </w:rPr>
        <w:t>,</w:t>
      </w:r>
    </w:p>
    <w:p w14:paraId="703494E3" w14:textId="17E2221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551D56"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gran remor di cridi e del tençer</w:t>
      </w:r>
    </w:p>
    <w:p w14:paraId="2C40A9A6" w14:textId="363A38D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e·ll</w:t>
      </w:r>
      <w:r w:rsidRPr="00F641B0">
        <w:rPr>
          <w:rFonts w:ascii="Times" w:hAnsi="Times" w:cs="Times New Roman"/>
          <w:color w:val="000000" w:themeColor="text1"/>
          <w:lang w:val="en-US"/>
        </w:rPr>
        <w:t>i s</w:t>
      </w:r>
      <w:r w:rsidR="00EC64A7" w:rsidRPr="00F641B0">
        <w:rPr>
          <w:rFonts w:ascii="Times" w:hAnsi="Times" w:cs="Times New Roman"/>
          <w:color w:val="000000" w:themeColor="text1"/>
          <w:lang w:val="en-US"/>
        </w:rPr>
        <w:t>(c)</w:t>
      </w:r>
      <w:r w:rsidRPr="00F641B0">
        <w:rPr>
          <w:rFonts w:ascii="Times" w:hAnsi="Times" w:cs="Times New Roman"/>
          <w:color w:val="000000" w:themeColor="text1"/>
          <w:lang w:val="en-US"/>
        </w:rPr>
        <w:t>olier</w:t>
      </w:r>
      <w:r w:rsidR="00EC64A7" w:rsidRPr="00F641B0">
        <w:rPr>
          <w:rStyle w:val="FootnoteReference"/>
          <w:rFonts w:ascii="Times" w:hAnsi="Times" w:cs="Times New Roman"/>
          <w:color w:val="000000" w:themeColor="text1"/>
          <w:lang w:val="en-US"/>
        </w:rPr>
        <w:footnoteReference w:id="572"/>
      </w:r>
      <w:r w:rsidRPr="00F641B0">
        <w:rPr>
          <w:rFonts w:ascii="Times" w:hAnsi="Times" w:cs="Times New Roman"/>
          <w:color w:val="000000" w:themeColor="text1"/>
          <w:lang w:val="en-US"/>
        </w:rPr>
        <w:t xml:space="preserve"> fano in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desputer</w:t>
      </w:r>
      <w:r w:rsidR="00551D56" w:rsidRPr="00F641B0">
        <w:rPr>
          <w:rFonts w:ascii="Times" w:hAnsi="Times" w:cs="Times New Roman"/>
          <w:color w:val="000000" w:themeColor="text1"/>
          <w:lang w:val="en-US"/>
        </w:rPr>
        <w:t>.</w:t>
      </w:r>
    </w:p>
    <w:p w14:paraId="47B90F69"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Nicomacus li fo sovra un piler</w:t>
      </w:r>
    </w:p>
    <w:p w14:paraId="2190FB46" w14:textId="16FCDA70" w:rsidR="0070778F" w:rsidRPr="00F641B0" w:rsidRDefault="00551D5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à ve</w:t>
      </w:r>
      <w:r w:rsidR="0070778F" w:rsidRPr="00F641B0">
        <w:rPr>
          <w:rFonts w:ascii="Times" w:hAnsi="Times" w:cs="Times New Roman"/>
          <w:color w:val="000000" w:themeColor="text1"/>
          <w:lang w:val="en-US"/>
        </w:rPr>
        <w:t>çudo p</w:t>
      </w:r>
      <w:r w:rsidRPr="00F641B0">
        <w:rPr>
          <w:rFonts w:ascii="Times" w:hAnsi="Times" w:cs="Times New Roman"/>
          <w:i/>
          <w:iCs/>
          <w:color w:val="000000" w:themeColor="text1"/>
          <w:lang w:val="en-US"/>
        </w:rPr>
        <w:t>er</w:t>
      </w:r>
      <w:r w:rsidR="0070778F" w:rsidRPr="00F641B0">
        <w:rPr>
          <w:rFonts w:ascii="Times" w:hAnsi="Times" w:cs="Times New Roman"/>
          <w:iCs/>
          <w:color w:val="000000" w:themeColor="text1"/>
          <w:lang w:val="en-US"/>
        </w:rPr>
        <w:t xml:space="preserve"> </w:t>
      </w:r>
      <w:r w:rsidR="0070778F" w:rsidRPr="00F641B0">
        <w:rPr>
          <w:rFonts w:ascii="Times" w:hAnsi="Times" w:cs="Times New Roman"/>
          <w:color w:val="000000" w:themeColor="text1"/>
          <w:lang w:val="en-US"/>
        </w:rPr>
        <w:t>longo studier</w:t>
      </w:r>
      <w:r w:rsidRPr="00F641B0">
        <w:rPr>
          <w:rFonts w:ascii="Times" w:hAnsi="Times" w:cs="Times New Roman"/>
          <w:color w:val="000000" w:themeColor="text1"/>
          <w:lang w:val="en-US"/>
        </w:rPr>
        <w:t>,</w:t>
      </w:r>
    </w:p>
    <w:p w14:paraId="520474E2" w14:textId="79353D27" w:rsidR="0070778F" w:rsidRPr="00F641B0" w:rsidRDefault="00551D5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è</w:t>
      </w:r>
      <w:r w:rsidR="0070778F" w:rsidRPr="00F641B0">
        <w:rPr>
          <w:rFonts w:ascii="Times" w:hAnsi="Times" w:cs="Times New Roman"/>
          <w:color w:val="000000" w:themeColor="text1"/>
          <w:lang w:val="en-US"/>
        </w:rPr>
        <w:t xml:space="preserve"> rocho e no val un dener</w:t>
      </w:r>
      <w:r w:rsidRPr="00F641B0">
        <w:rPr>
          <w:rFonts w:ascii="Times" w:hAnsi="Times" w:cs="Times New Roman"/>
          <w:color w:val="000000" w:themeColor="text1"/>
          <w:lang w:val="en-US"/>
        </w:rPr>
        <w:t>.</w:t>
      </w:r>
    </w:p>
    <w:p w14:paraId="1004F4BF" w14:textId="021A6AE0" w:rsidR="0070778F" w:rsidRPr="00F641B0" w:rsidRDefault="00551D5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70778F" w:rsidRPr="00F641B0">
        <w:rPr>
          <w:rFonts w:ascii="Times" w:hAnsi="Times" w:cs="Times New Roman"/>
          <w:color w:val="000000" w:themeColor="text1"/>
          <w:lang w:val="en-US"/>
        </w:rPr>
        <w:t>Avernia se prexe tuto</w:t>
      </w:r>
      <w:r w:rsidR="00576871">
        <w:rPr>
          <w:rFonts w:ascii="Times" w:hAnsi="Times" w:cs="Times New Roman"/>
          <w:color w:val="000000" w:themeColor="text1"/>
          <w:lang w:val="en-US"/>
        </w:rPr>
        <w:t xml:space="preserve"> (a)</w:t>
      </w:r>
      <w:r w:rsidR="0070778F" w:rsidRPr="00F641B0">
        <w:rPr>
          <w:rFonts w:ascii="Times" w:hAnsi="Times" w:cs="Times New Roman"/>
          <w:color w:val="000000" w:themeColor="text1"/>
          <w:lang w:val="en-US"/>
        </w:rPr>
        <w:t xml:space="preserve"> estorner</w:t>
      </w:r>
      <w:r w:rsidRPr="00F641B0">
        <w:rPr>
          <w:rFonts w:ascii="Times" w:hAnsi="Times" w:cs="Times New Roman"/>
          <w:color w:val="000000" w:themeColor="text1"/>
          <w:lang w:val="en-US"/>
        </w:rPr>
        <w:t>,</w:t>
      </w:r>
    </w:p>
    <w:p w14:paraId="292DF36B" w14:textId="1A50669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551D56" w:rsidRPr="00F641B0">
        <w:rPr>
          <w:rFonts w:ascii="Times" w:hAnsi="Times" w:cs="Times New Roman"/>
          <w:i/>
          <w:color w:val="000000" w:themeColor="text1"/>
          <w:lang w:val="en-US"/>
        </w:rPr>
        <w:t>er</w:t>
      </w:r>
      <w:r w:rsidR="00551D56" w:rsidRPr="00F641B0">
        <w:rPr>
          <w:rFonts w:ascii="Times" w:hAnsi="Times" w:cs="Times New Roman"/>
          <w:color w:val="000000" w:themeColor="text1"/>
          <w:lang w:val="en-US"/>
        </w:rPr>
        <w:t>ch'</w:t>
      </w:r>
      <w:r w:rsidRPr="00F641B0">
        <w:rPr>
          <w:rFonts w:ascii="Times" w:hAnsi="Times" w:cs="Times New Roman"/>
          <w:color w:val="000000" w:themeColor="text1"/>
          <w:lang w:val="en-US"/>
        </w:rPr>
        <w:t>elo non podeva oldir ni domander</w:t>
      </w:r>
      <w:r w:rsidR="00551D56" w:rsidRPr="00F641B0">
        <w:rPr>
          <w:rFonts w:ascii="Times" w:hAnsi="Times" w:cs="Times New Roman"/>
          <w:color w:val="000000" w:themeColor="text1"/>
          <w:lang w:val="en-US"/>
        </w:rPr>
        <w:t>.</w:t>
      </w:r>
    </w:p>
    <w:p w14:paraId="62E013E7" w14:textId="6D851117" w:rsidR="0070778F" w:rsidRPr="00F641B0" w:rsidRDefault="00551D5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Nicomacus començà</w:t>
      </w:r>
      <w:r w:rsidR="0070778F" w:rsidRPr="00F641B0">
        <w:rPr>
          <w:rFonts w:ascii="Times" w:hAnsi="Times" w:cs="Times New Roman"/>
          <w:color w:val="000000" w:themeColor="text1"/>
          <w:lang w:val="en-US"/>
        </w:rPr>
        <w:t xml:space="preserve"> a blastemer</w:t>
      </w:r>
      <w:r w:rsidRPr="00F641B0">
        <w:rPr>
          <w:rFonts w:ascii="Times" w:hAnsi="Times" w:cs="Times New Roman"/>
          <w:color w:val="000000" w:themeColor="text1"/>
          <w:lang w:val="en-US"/>
        </w:rPr>
        <w:t>,</w:t>
      </w:r>
    </w:p>
    <w:p w14:paraId="4968826C" w14:textId="166AE14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(96V) </w:t>
      </w:r>
      <w:r w:rsidR="00551D56" w:rsidRPr="00F641B0">
        <w:rPr>
          <w:rFonts w:ascii="Times" w:hAnsi="Times" w:cs="Times New Roman"/>
          <w:color w:val="000000" w:themeColor="text1"/>
          <w:lang w:val="en-US"/>
        </w:rPr>
        <w:t>"Taxé</w:t>
      </w:r>
      <w:r w:rsidRPr="00F641B0">
        <w:rPr>
          <w:rFonts w:ascii="Times" w:hAnsi="Times" w:cs="Times New Roman"/>
          <w:color w:val="000000" w:themeColor="text1"/>
          <w:lang w:val="en-US"/>
        </w:rPr>
        <w:t xml:space="preserve"> un puocho</w:t>
      </w:r>
      <w:r w:rsidR="00EC64A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diavoli aversser</w:t>
      </w:r>
      <w:r w:rsidR="00EC64A7" w:rsidRPr="00F641B0">
        <w:rPr>
          <w:rFonts w:ascii="Times" w:hAnsi="Times" w:cs="Times New Roman"/>
          <w:color w:val="000000" w:themeColor="text1"/>
          <w:lang w:val="en-US"/>
        </w:rPr>
        <w:t>!"</w:t>
      </w:r>
    </w:p>
    <w:p w14:paraId="49604C97" w14:textId="2490857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Eneas</w:t>
      </w:r>
      <w:r w:rsidR="00EC64A7" w:rsidRPr="00F641B0">
        <w:rPr>
          <w:rFonts w:ascii="Times" w:hAnsi="Times" w:cs="Times New Roman"/>
          <w:color w:val="000000" w:themeColor="text1"/>
          <w:lang w:val="en-US"/>
        </w:rPr>
        <w:t>, "Questo non può</w:t>
      </w:r>
      <w:r w:rsidRPr="00F641B0">
        <w:rPr>
          <w:rFonts w:ascii="Times" w:hAnsi="Times" w:cs="Times New Roman"/>
          <w:color w:val="000000" w:themeColor="text1"/>
          <w:lang w:val="en-US"/>
        </w:rPr>
        <w:t xml:space="preserve"> incuntrer</w:t>
      </w:r>
      <w:r w:rsidR="00EC64A7" w:rsidRPr="00F641B0">
        <w:rPr>
          <w:rFonts w:ascii="Times" w:hAnsi="Times" w:cs="Times New Roman"/>
          <w:color w:val="000000" w:themeColor="text1"/>
          <w:lang w:val="en-US"/>
        </w:rPr>
        <w:t>.</w:t>
      </w:r>
    </w:p>
    <w:p w14:paraId="40928E13" w14:textId="0AC68DF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Costor meteno so cuor e so pensier</w:t>
      </w:r>
      <w:r w:rsidR="00EC64A7" w:rsidRPr="00F641B0">
        <w:rPr>
          <w:rFonts w:ascii="Times" w:hAnsi="Times" w:cs="Times New Roman"/>
          <w:color w:val="000000" w:themeColor="text1"/>
          <w:lang w:val="en-US"/>
        </w:rPr>
        <w:t>,</w:t>
      </w:r>
      <w:r w:rsidR="00EC64A7" w:rsidRPr="00F641B0">
        <w:rPr>
          <w:rStyle w:val="FootnoteReference"/>
          <w:rFonts w:ascii="Times" w:hAnsi="Times" w:cs="Times New Roman"/>
          <w:color w:val="000000" w:themeColor="text1"/>
          <w:lang w:val="en-US"/>
        </w:rPr>
        <w:footnoteReference w:id="573"/>
      </w:r>
    </w:p>
    <w:p w14:paraId="516132B6" w14:textId="65F6FF8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EC64A7" w:rsidRPr="00F641B0">
        <w:rPr>
          <w:rFonts w:ascii="Times" w:hAnsi="Times" w:cs="Times New Roman"/>
          <w:color w:val="000000" w:themeColor="text1"/>
          <w:lang w:val="en-US"/>
        </w:rPr>
        <w:t xml:space="preserve"> questa </w:t>
      </w:r>
      <w:r w:rsidR="00130077" w:rsidRPr="00F641B0">
        <w:rPr>
          <w:rFonts w:ascii="Times" w:hAnsi="Times" w:cs="Times New Roman"/>
          <w:color w:val="000000" w:themeColor="text1"/>
          <w:lang w:val="en-US"/>
        </w:rPr>
        <w:t>sen</w:t>
      </w:r>
      <w:r w:rsidR="00EC64A7" w:rsidRPr="00F641B0">
        <w:rPr>
          <w:rFonts w:ascii="Times" w:hAnsi="Times" w:cs="Times New Roman"/>
          <w:color w:val="000000" w:themeColor="text1"/>
          <w:lang w:val="en-US"/>
        </w:rPr>
        <w:t>ç</w:t>
      </w:r>
      <w:r w:rsidRPr="00F641B0">
        <w:rPr>
          <w:rFonts w:ascii="Times" w:hAnsi="Times" w:cs="Times New Roman"/>
          <w:color w:val="000000" w:themeColor="text1"/>
          <w:lang w:val="en-US"/>
        </w:rPr>
        <w:t>ia inprender e costumer</w:t>
      </w:r>
      <w:r w:rsidR="00EC64A7" w:rsidRPr="00F641B0">
        <w:rPr>
          <w:rFonts w:ascii="Times" w:hAnsi="Times" w:cs="Times New Roman"/>
          <w:color w:val="000000" w:themeColor="text1"/>
          <w:lang w:val="en-US"/>
        </w:rPr>
        <w:t>,</w:t>
      </w:r>
    </w:p>
    <w:p w14:paraId="18E358B8" w14:textId="1AF4640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sognano e no sognava de Dio a recorder</w:t>
      </w:r>
      <w:r w:rsidR="00EC64A7" w:rsidRPr="00F641B0">
        <w:rPr>
          <w:rFonts w:ascii="Times" w:hAnsi="Times" w:cs="Times New Roman"/>
          <w:color w:val="000000" w:themeColor="text1"/>
          <w:lang w:val="en-US"/>
        </w:rPr>
        <w:t>,</w:t>
      </w:r>
    </w:p>
    <w:p w14:paraId="64CF5432" w14:textId="6A6B308B"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Questa </w:t>
      </w:r>
      <w:r w:rsidR="00076F52">
        <w:rPr>
          <w:rFonts w:ascii="Times" w:hAnsi="Times" w:cs="Times New Roman"/>
          <w:color w:val="000000" w:themeColor="text1"/>
          <w:lang w:val="en-US"/>
        </w:rPr>
        <w:t>è·ll</w:t>
      </w:r>
      <w:r w:rsidR="0070778F" w:rsidRPr="00F641B0">
        <w:rPr>
          <w:rFonts w:ascii="Times" w:hAnsi="Times" w:cs="Times New Roman"/>
          <w:color w:val="000000" w:themeColor="text1"/>
          <w:lang w:val="en-US"/>
        </w:rPr>
        <w:t>a soa pena de cridi e de tençer</w:t>
      </w:r>
      <w:r w:rsidRPr="00F641B0">
        <w:rPr>
          <w:rFonts w:ascii="Times" w:hAnsi="Times" w:cs="Times New Roman"/>
          <w:color w:val="000000" w:themeColor="text1"/>
          <w:lang w:val="en-US"/>
        </w:rPr>
        <w:t>."</w:t>
      </w:r>
    </w:p>
    <w:p w14:paraId="5F0DCD54" w14:textId="689BF93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dixe G</w:t>
      </w:r>
      <w:r w:rsidR="00FA6673" w:rsidRPr="00F641B0">
        <w:rPr>
          <w:rFonts w:ascii="Times" w:hAnsi="Times" w:cs="Times New Roman"/>
          <w:i/>
          <w:color w:val="000000" w:themeColor="text1"/>
          <w:lang w:val="en-US"/>
        </w:rPr>
        <w:t>uielmo</w:t>
      </w:r>
      <w:r w:rsidR="00EC64A7" w:rsidRPr="00F641B0">
        <w:rPr>
          <w:rFonts w:ascii="Times" w:hAnsi="Times" w:cs="Times New Roman"/>
          <w:color w:val="000000" w:themeColor="text1"/>
          <w:lang w:val="en-US"/>
        </w:rPr>
        <w:t>, "V</w:t>
      </w:r>
      <w:r w:rsidRPr="00F641B0">
        <w:rPr>
          <w:rFonts w:ascii="Times" w:hAnsi="Times" w:cs="Times New Roman"/>
          <w:color w:val="000000" w:themeColor="text1"/>
          <w:lang w:val="en-US"/>
        </w:rPr>
        <w:t>edemo del caminer</w:t>
      </w:r>
      <w:r w:rsidR="00EC64A7" w:rsidRPr="00F641B0">
        <w:rPr>
          <w:rFonts w:ascii="Times" w:hAnsi="Times" w:cs="Times New Roman"/>
          <w:color w:val="000000" w:themeColor="text1"/>
          <w:lang w:val="en-US"/>
        </w:rPr>
        <w:t>."</w:t>
      </w:r>
    </w:p>
    <w:p w14:paraId="161E38A9" w14:textId="4C493545" w:rsidR="00EC64A7" w:rsidRPr="00F641B0" w:rsidRDefault="00425BF5" w:rsidP="00EC64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181</w:t>
      </w:r>
      <w:r w:rsidR="0070778F" w:rsidRPr="00F641B0">
        <w:rPr>
          <w:rFonts w:ascii="Times" w:hAnsi="Times" w:cs="Times New Roman"/>
          <w:bCs/>
          <w:color w:val="000000" w:themeColor="text1"/>
          <w:lang w:val="en-US"/>
        </w:rPr>
        <w:t xml:space="preserve">] </w:t>
      </w:r>
    </w:p>
    <w:p w14:paraId="2F8AFE69" w14:textId="352C743D"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Li</w:t>
      </w:r>
      <w:r w:rsidR="0070778F" w:rsidRPr="00F641B0">
        <w:rPr>
          <w:rFonts w:ascii="Times" w:hAnsi="Times" w:cs="Times New Roman"/>
          <w:color w:val="000000" w:themeColor="text1"/>
          <w:lang w:val="en-US"/>
        </w:rPr>
        <w:t xml:space="preserve"> s</w:t>
      </w:r>
      <w:r w:rsidRPr="00F641B0">
        <w:rPr>
          <w:rFonts w:ascii="Times" w:hAnsi="Times" w:cs="Times New Roman"/>
          <w:color w:val="000000" w:themeColor="text1"/>
          <w:lang w:val="en-US"/>
        </w:rPr>
        <w:t>(c)</w:t>
      </w:r>
      <w:r w:rsidR="0070778F" w:rsidRPr="00F641B0">
        <w:rPr>
          <w:rFonts w:ascii="Times" w:hAnsi="Times" w:cs="Times New Roman"/>
          <w:color w:val="000000" w:themeColor="text1"/>
          <w:lang w:val="en-US"/>
        </w:rPr>
        <w:t>oller</w:t>
      </w:r>
      <w:r w:rsidRPr="00F641B0">
        <w:rPr>
          <w:rStyle w:val="FootnoteReference"/>
          <w:rFonts w:ascii="Times" w:hAnsi="Times" w:cs="Times New Roman"/>
          <w:color w:val="000000" w:themeColor="text1"/>
          <w:lang w:val="en-US"/>
        </w:rPr>
        <w:footnoteReference w:id="574"/>
      </w:r>
      <w:r w:rsidR="0070778F" w:rsidRPr="00F641B0">
        <w:rPr>
          <w:rFonts w:ascii="Times" w:hAnsi="Times" w:cs="Times New Roman"/>
          <w:color w:val="000000" w:themeColor="text1"/>
          <w:lang w:val="en-US"/>
        </w:rPr>
        <w:t xml:space="preserve"> intorno Nicamacus</w:t>
      </w:r>
    </w:p>
    <w:p w14:paraId="024EE0DC" w14:textId="03C33B7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Passeno oltra fina al terço pertus</w:t>
      </w:r>
      <w:r w:rsidR="00EC64A7" w:rsidRPr="00F641B0">
        <w:rPr>
          <w:rFonts w:ascii="Times" w:hAnsi="Times" w:cs="Times New Roman"/>
          <w:color w:val="000000" w:themeColor="text1"/>
          <w:lang w:val="en-US"/>
        </w:rPr>
        <w:t>.</w:t>
      </w:r>
    </w:p>
    <w:p w14:paraId="2714FBD0" w14:textId="73CE022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scrito aveva alla porta desus</w:t>
      </w:r>
      <w:r w:rsidR="00EC64A7" w:rsidRPr="00F641B0">
        <w:rPr>
          <w:rFonts w:ascii="Times" w:hAnsi="Times" w:cs="Times New Roman"/>
          <w:color w:val="000000" w:themeColor="text1"/>
          <w:lang w:val="en-US"/>
        </w:rPr>
        <w:t>,</w:t>
      </w:r>
    </w:p>
    <w:p w14:paraId="6B0D34A0" w14:textId="520D5622"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 letre grosse nome à F</w:t>
      </w:r>
      <w:r w:rsidR="00390B5E">
        <w:rPr>
          <w:rFonts w:ascii="Times" w:hAnsi="Times" w:cs="Times New Roman"/>
          <w:color w:val="000000" w:themeColor="text1"/>
          <w:lang w:val="en-US"/>
        </w:rPr>
        <w:t>arah</w:t>
      </w:r>
      <w:r w:rsidR="0070778F" w:rsidRPr="00F641B0">
        <w:rPr>
          <w:rFonts w:ascii="Times" w:hAnsi="Times" w:cs="Times New Roman"/>
          <w:color w:val="000000" w:themeColor="text1"/>
          <w:lang w:val="en-US"/>
        </w:rPr>
        <w:t>us</w:t>
      </w:r>
      <w:r w:rsidRPr="00F641B0">
        <w:rPr>
          <w:rFonts w:ascii="Times" w:hAnsi="Times" w:cs="Times New Roman"/>
          <w:color w:val="000000" w:themeColor="text1"/>
          <w:lang w:val="en-US"/>
        </w:rPr>
        <w:t>,</w:t>
      </w:r>
      <w:r w:rsidR="00130077" w:rsidRPr="00F641B0">
        <w:rPr>
          <w:rStyle w:val="FootnoteReference"/>
          <w:rFonts w:ascii="Times" w:hAnsi="Times" w:cs="Times New Roman"/>
          <w:color w:val="000000" w:themeColor="text1"/>
          <w:lang w:val="en-US"/>
        </w:rPr>
        <w:footnoteReference w:id="575"/>
      </w:r>
    </w:p>
    <w:p w14:paraId="74A8DBB4" w14:textId="5511647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menor letra era granda como un scus</w:t>
      </w:r>
      <w:r w:rsidR="00EC64A7" w:rsidRPr="00F641B0">
        <w:rPr>
          <w:rFonts w:ascii="Times" w:hAnsi="Times" w:cs="Times New Roman"/>
          <w:color w:val="000000" w:themeColor="text1"/>
          <w:lang w:val="en-US"/>
        </w:rPr>
        <w:t>.</w:t>
      </w:r>
    </w:p>
    <w:p w14:paraId="0D0172B8" w14:textId="5C036690"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santo spirito à</w:t>
      </w:r>
      <w:r w:rsidR="0070778F" w:rsidRPr="00F641B0">
        <w:rPr>
          <w:rFonts w:ascii="Times" w:hAnsi="Times" w:cs="Times New Roman"/>
          <w:color w:val="000000" w:themeColor="text1"/>
          <w:lang w:val="en-US"/>
        </w:rPr>
        <w:t xml:space="preserve"> dito ver lo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dus</w:t>
      </w:r>
      <w:r w:rsidRPr="00F641B0">
        <w:rPr>
          <w:rFonts w:ascii="Times" w:hAnsi="Times" w:cs="Times New Roman"/>
          <w:color w:val="000000" w:themeColor="text1"/>
          <w:lang w:val="en-US"/>
        </w:rPr>
        <w:t>,</w:t>
      </w:r>
    </w:p>
    <w:p w14:paraId="0B9AA6BB" w14:textId="51156194"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576871">
        <w:rPr>
          <w:rFonts w:ascii="Times" w:hAnsi="Times" w:cs="Times New Roman"/>
          <w:color w:val="000000" w:themeColor="text1"/>
          <w:highlight w:val="yellow"/>
          <w:lang w:val="en-US"/>
        </w:rPr>
        <w:t>Po</w:t>
      </w:r>
      <w:r w:rsidR="00576871" w:rsidRPr="00576871">
        <w:rPr>
          <w:rFonts w:ascii="Times" w:hAnsi="Times" w:cs="Times New Roman"/>
          <w:color w:val="000000" w:themeColor="text1"/>
          <w:highlight w:val="yellow"/>
          <w:lang w:val="en-US"/>
        </w:rPr>
        <w:t xml:space="preserve"> </w:t>
      </w:r>
      <w:r w:rsidR="0070778F" w:rsidRPr="00576871">
        <w:rPr>
          <w:rFonts w:ascii="Times" w:hAnsi="Times" w:cs="Times New Roman"/>
          <w:color w:val="000000" w:themeColor="text1"/>
          <w:highlight w:val="yellow"/>
          <w:lang w:val="en-US"/>
        </w:rPr>
        <w:t>ch</w:t>
      </w:r>
      <w:r w:rsidR="00130077" w:rsidRPr="00576871">
        <w:rPr>
          <w:rFonts w:ascii="Times" w:hAnsi="Times" w:cs="Times New Roman"/>
          <w:color w:val="000000" w:themeColor="text1"/>
          <w:highlight w:val="yellow"/>
          <w:lang w:val="en-US"/>
        </w:rPr>
        <w:t>é</w:t>
      </w:r>
      <w:r w:rsidR="0070778F" w:rsidRPr="00F641B0">
        <w:rPr>
          <w:rFonts w:ascii="Times" w:hAnsi="Times" w:cs="Times New Roman"/>
          <w:color w:val="000000" w:themeColor="text1"/>
          <w:lang w:val="en-US"/>
        </w:rPr>
        <w:t xml:space="preserve"> tu</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començado e movus</w:t>
      </w:r>
    </w:p>
    <w:p w14:paraId="69639069" w14:textId="32F598DA"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 deschiarar çò che </w:t>
      </w:r>
      <w:r w:rsidR="004B05BD" w:rsidRPr="00F641B0">
        <w:rPr>
          <w:rFonts w:ascii="Times" w:hAnsi="Times" w:cs="Times New Roman"/>
          <w:color w:val="000000" w:themeColor="text1"/>
          <w:lang w:val="en-US"/>
        </w:rPr>
        <w:t>v·</w:t>
      </w:r>
      <w:r w:rsidR="0042189C" w:rsidRPr="00F641B0">
        <w:rPr>
          <w:rFonts w:ascii="Times" w:hAnsi="Times" w:cs="Times New Roman"/>
          <w:color w:val="000000" w:themeColor="text1"/>
          <w:lang w:val="en-US"/>
        </w:rPr>
        <w:t>è</w:t>
      </w:r>
      <w:r w:rsidR="0070778F" w:rsidRPr="00F641B0">
        <w:rPr>
          <w:rFonts w:ascii="Times" w:hAnsi="Times" w:cs="Times New Roman"/>
          <w:color w:val="000000" w:themeColor="text1"/>
          <w:lang w:val="en-US"/>
        </w:rPr>
        <w:t xml:space="preserve"> confus</w:t>
      </w:r>
      <w:r w:rsidRPr="00F641B0">
        <w:rPr>
          <w:rFonts w:ascii="Times" w:hAnsi="Times" w:cs="Times New Roman"/>
          <w:color w:val="000000" w:themeColor="text1"/>
          <w:lang w:val="en-US"/>
        </w:rPr>
        <w:t>,</w:t>
      </w:r>
    </w:p>
    <w:p w14:paraId="2BA7F4F9" w14:textId="1E68565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(97R) Chostor ch</w:t>
      </w:r>
      <w:r w:rsidR="00D5355F">
        <w:rPr>
          <w:rFonts w:ascii="Times" w:hAnsi="Times" w:cs="Times New Roman"/>
          <w:color w:val="000000" w:themeColor="text1"/>
          <w:lang w:val="en-US"/>
        </w:rPr>
        <w:t>i·ss</w:t>
      </w:r>
      <w:r w:rsidR="00130077" w:rsidRPr="00F641B0">
        <w:rPr>
          <w:rFonts w:ascii="Times" w:hAnsi="Times" w:cs="Times New Roman"/>
          <w:color w:val="000000" w:themeColor="text1"/>
          <w:lang w:val="en-US"/>
        </w:rPr>
        <w:t>on che à</w:t>
      </w:r>
      <w:r w:rsidRPr="00F641B0">
        <w:rPr>
          <w:rFonts w:ascii="Times" w:hAnsi="Times" w:cs="Times New Roman"/>
          <w:color w:val="000000" w:themeColor="text1"/>
          <w:lang w:val="en-US"/>
        </w:rPr>
        <w:t>no quel altro inclus</w:t>
      </w:r>
    </w:p>
    <w:p w14:paraId="656DAC5A"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 spirito soço a quel regnar agus</w:t>
      </w:r>
    </w:p>
    <w:p w14:paraId="3B79E5DE" w14:textId="0233A95E" w:rsidR="0070778F" w:rsidRPr="00F641B0" w:rsidRDefault="00E9727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tien le dé de</w:t>
      </w:r>
      <w:r w:rsidR="0070778F" w:rsidRPr="00F641B0">
        <w:rPr>
          <w:rFonts w:ascii="Times" w:hAnsi="Times" w:cs="Times New Roman"/>
          <w:color w:val="000000" w:themeColor="text1"/>
          <w:lang w:val="en-US"/>
        </w:rPr>
        <w:t>su</w:t>
      </w:r>
      <w:r w:rsidR="00EC64A7"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la carta stendus</w:t>
      </w:r>
    </w:p>
    <w:p w14:paraId="4E744213" w14:textId="76D0D88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par </w:t>
      </w:r>
      <w:r w:rsidRPr="00F641B0">
        <w:rPr>
          <w:rFonts w:ascii="Times" w:hAnsi="Times" w:cs="Times New Roman"/>
          <w:color w:val="000000" w:themeColor="text1"/>
          <w:highlight w:val="yellow"/>
          <w:lang w:val="en-US"/>
        </w:rPr>
        <w:t>d</w:t>
      </w:r>
      <w:r w:rsidR="00180088">
        <w:rPr>
          <w:rFonts w:ascii="Times" w:hAnsi="Times" w:cs="Times New Roman"/>
          <w:color w:val="000000" w:themeColor="text1"/>
          <w:highlight w:val="yellow"/>
          <w:lang w:val="en-US"/>
        </w:rPr>
        <w:t>e·ss</w:t>
      </w:r>
      <w:r w:rsidRPr="00F641B0">
        <w:rPr>
          <w:rFonts w:ascii="Times" w:hAnsi="Times" w:cs="Times New Roman"/>
          <w:color w:val="000000" w:themeColor="text1"/>
          <w:highlight w:val="yellow"/>
          <w:lang w:val="en-US"/>
        </w:rPr>
        <w:t>eno</w:t>
      </w:r>
      <w:r w:rsidRPr="00F641B0">
        <w:rPr>
          <w:rFonts w:ascii="Times" w:hAnsi="Times" w:cs="Times New Roman"/>
          <w:color w:val="000000" w:themeColor="text1"/>
          <w:lang w:val="en-US"/>
        </w:rPr>
        <w:t xml:space="preserve"> avançar plus</w:t>
      </w:r>
    </w:p>
    <w:p w14:paraId="5D17B73B" w14:textId="4548389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li altri como aguila</w:t>
      </w:r>
      <w:r w:rsidR="00EC64A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oxel menus</w:t>
      </w:r>
      <w:r w:rsidR="00EC64A7" w:rsidRPr="00F641B0">
        <w:rPr>
          <w:rFonts w:ascii="Times" w:hAnsi="Times" w:cs="Times New Roman"/>
          <w:color w:val="000000" w:themeColor="text1"/>
          <w:lang w:val="en-US"/>
        </w:rPr>
        <w:t>?"</w:t>
      </w:r>
    </w:p>
    <w:p w14:paraId="71DD3496" w14:textId="2A1F05A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Eneas</w:t>
      </w:r>
      <w:r w:rsidR="00EC64A7" w:rsidRPr="00F641B0">
        <w:rPr>
          <w:rFonts w:ascii="Times" w:hAnsi="Times" w:cs="Times New Roman"/>
          <w:color w:val="000000" w:themeColor="text1"/>
          <w:lang w:val="en-US"/>
        </w:rPr>
        <w:t>, "Colui trovò l</w:t>
      </w:r>
      <w:r w:rsidRPr="00F641B0">
        <w:rPr>
          <w:rFonts w:ascii="Times" w:hAnsi="Times" w:cs="Times New Roman"/>
          <w:color w:val="000000" w:themeColor="text1"/>
          <w:lang w:val="en-US"/>
        </w:rPr>
        <w:t>i</w:t>
      </w:r>
      <w:r w:rsidR="00EC64A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us</w:t>
      </w:r>
    </w:p>
    <w:p w14:paraId="3CEDE7C6" w14:textId="4D69DAD4" w:rsidR="0070778F" w:rsidRPr="00F641B0" w:rsidRDefault="004B05B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De dialeticha una delle </w:t>
      </w:r>
      <w:r w:rsidR="00D50D92">
        <w:rPr>
          <w:rFonts w:ascii="Times" w:hAnsi="Times" w:cs="Times New Roman"/>
          <w:color w:val="000000" w:themeColor="text1"/>
          <w:lang w:val="en-US"/>
        </w:rPr>
        <w:t>.</w:t>
      </w:r>
      <w:r w:rsidRPr="00F641B0">
        <w:rPr>
          <w:rFonts w:ascii="Times" w:hAnsi="Times" w:cs="Times New Roman"/>
          <w:color w:val="000000" w:themeColor="text1"/>
          <w:lang w:val="en-US"/>
        </w:rPr>
        <w:t>VII</w:t>
      </w:r>
      <w:r w:rsidR="00D50D92">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vertus</w:t>
      </w:r>
      <w:r w:rsidR="00EC64A7" w:rsidRPr="00F641B0">
        <w:rPr>
          <w:rFonts w:ascii="Times" w:hAnsi="Times" w:cs="Times New Roman"/>
          <w:color w:val="000000" w:themeColor="text1"/>
          <w:lang w:val="en-US"/>
        </w:rPr>
        <w:t>."</w:t>
      </w:r>
    </w:p>
    <w:p w14:paraId="73003B5C" w14:textId="626B6B07" w:rsidR="00EC64A7" w:rsidRPr="00F641B0" w:rsidRDefault="00425BF5" w:rsidP="00EC64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182</w:t>
      </w:r>
      <w:r w:rsidR="0070778F" w:rsidRPr="00F641B0">
        <w:rPr>
          <w:rFonts w:ascii="Times" w:hAnsi="Times" w:cs="Times New Roman"/>
          <w:bCs/>
          <w:color w:val="000000" w:themeColor="text1"/>
          <w:lang w:val="en-US"/>
        </w:rPr>
        <w:t xml:space="preserve">] </w:t>
      </w:r>
    </w:p>
    <w:p w14:paraId="0DE16F59" w14:textId="4A63DC6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Or s</w:t>
      </w:r>
      <w:r w:rsidR="00EC64A7" w:rsidRPr="00F641B0">
        <w:rPr>
          <w:rFonts w:ascii="Times" w:hAnsi="Times" w:cs="Times New Roman"/>
          <w:color w:val="000000" w:themeColor="text1"/>
          <w:lang w:val="en-US"/>
        </w:rPr>
        <w:t>'en v</w:t>
      </w:r>
      <w:r w:rsidRPr="00F641B0">
        <w:rPr>
          <w:rFonts w:ascii="Times" w:hAnsi="Times" w:cs="Times New Roman"/>
          <w:color w:val="000000" w:themeColor="text1"/>
          <w:lang w:val="en-US"/>
        </w:rPr>
        <w:t>ano p</w:t>
      </w:r>
      <w:r w:rsidR="00EC64A7"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dialeticha çent</w:t>
      </w:r>
      <w:r w:rsidR="00EC64A7" w:rsidRPr="00F641B0">
        <w:rPr>
          <w:rFonts w:ascii="Times" w:hAnsi="Times" w:cs="Times New Roman"/>
          <w:color w:val="000000" w:themeColor="text1"/>
          <w:lang w:val="en-US"/>
        </w:rPr>
        <w:t>,</w:t>
      </w:r>
    </w:p>
    <w:p w14:paraId="1C7969B3" w14:textId="1216C5EF"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d'Alvernia fè</w:t>
      </w:r>
      <w:r w:rsidR="00E9727A" w:rsidRPr="00F641B0">
        <w:rPr>
          <w:rFonts w:ascii="Times" w:hAnsi="Times" w:cs="Times New Roman"/>
          <w:color w:val="000000" w:themeColor="text1"/>
          <w:lang w:val="en-US"/>
        </w:rPr>
        <w:t xml:space="preserve"> un do</w:t>
      </w:r>
      <w:r w:rsidR="0070778F" w:rsidRPr="00F641B0">
        <w:rPr>
          <w:rFonts w:ascii="Times" w:hAnsi="Times" w:cs="Times New Roman"/>
          <w:color w:val="000000" w:themeColor="text1"/>
          <w:lang w:val="en-US"/>
        </w:rPr>
        <w:t>mandament</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78D8ACA0" w14:textId="75C41212"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Ti che</w:t>
      </w:r>
      <w:r w:rsidR="004B05BD"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n demostri quel maistro che aprent</w:t>
      </w:r>
    </w:p>
    <w:p w14:paraId="2B636399" w14:textId="0EA8E270"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Dialeticha a costor che l'</w:t>
      </w:r>
      <w:r w:rsidR="0070778F" w:rsidRPr="00F641B0">
        <w:rPr>
          <w:rFonts w:ascii="Times" w:hAnsi="Times" w:cs="Times New Roman"/>
          <w:color w:val="000000" w:themeColor="text1"/>
          <w:lang w:val="en-US"/>
        </w:rPr>
        <w:t>intent</w:t>
      </w:r>
    </w:p>
    <w:p w14:paraId="1EF0A699" w14:textId="7C64196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baxo vixo</w:t>
      </w:r>
      <w:r w:rsidR="00EC64A7" w:rsidRPr="00F641B0">
        <w:rPr>
          <w:rFonts w:ascii="Times" w:hAnsi="Times" w:cs="Times New Roman"/>
          <w:color w:val="000000" w:themeColor="text1"/>
          <w:lang w:val="en-US"/>
        </w:rPr>
        <w:t>, no à</w:t>
      </w:r>
      <w:r w:rsidRPr="00F641B0">
        <w:rPr>
          <w:rFonts w:ascii="Times" w:hAnsi="Times" w:cs="Times New Roman"/>
          <w:color w:val="000000" w:themeColor="text1"/>
          <w:lang w:val="en-US"/>
        </w:rPr>
        <w:t xml:space="preserve"> li altro troment</w:t>
      </w:r>
      <w:r w:rsidR="00EC64A7" w:rsidRPr="00F641B0">
        <w:rPr>
          <w:rFonts w:ascii="Times" w:hAnsi="Times" w:cs="Times New Roman"/>
          <w:color w:val="000000" w:themeColor="text1"/>
          <w:lang w:val="en-US"/>
        </w:rPr>
        <w:t>?"</w:t>
      </w:r>
    </w:p>
    <w:p w14:paraId="1133F009" w14:textId="12F52842" w:rsidR="0070778F" w:rsidRPr="00F641B0" w:rsidRDefault="0013007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6935F5" w:rsidRPr="00F641B0">
        <w:rPr>
          <w:rFonts w:ascii="Times" w:hAnsi="Times" w:cs="Times New Roman"/>
          <w:color w:val="000000" w:themeColor="text1"/>
          <w:lang w:val="en-US"/>
        </w:rPr>
        <w:t>No</w:t>
      </w:r>
      <w:r w:rsidR="00EC64A7" w:rsidRPr="00F641B0">
        <w:rPr>
          <w:rFonts w:ascii="Times" w:hAnsi="Times" w:cs="Times New Roman"/>
          <w:color w:val="000000" w:themeColor="text1"/>
          <w:lang w:val="en-US"/>
        </w:rPr>
        <w:t>, e no avrà</w:t>
      </w:r>
      <w:r w:rsidR="0070778F" w:rsidRPr="00F641B0">
        <w:rPr>
          <w:rFonts w:ascii="Times" w:hAnsi="Times" w:cs="Times New Roman"/>
          <w:color w:val="000000" w:themeColor="text1"/>
          <w:lang w:val="en-US"/>
        </w:rPr>
        <w:t xml:space="preserve"> fin all çuçement</w:t>
      </w:r>
      <w:r w:rsidR="00EC64A7" w:rsidRPr="00F641B0">
        <w:rPr>
          <w:rFonts w:ascii="Times" w:hAnsi="Times" w:cs="Times New Roman"/>
          <w:color w:val="000000" w:themeColor="text1"/>
          <w:lang w:val="en-US"/>
        </w:rPr>
        <w:t>."</w:t>
      </w:r>
    </w:p>
    <w:p w14:paraId="108C4271" w14:textId="024ED8E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responde</w:t>
      </w:r>
      <w:r w:rsidR="00EC64A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EC64A7" w:rsidRPr="00F641B0">
        <w:rPr>
          <w:rFonts w:ascii="Times" w:hAnsi="Times" w:cs="Times New Roman"/>
          <w:color w:val="000000" w:themeColor="text1"/>
          <w:lang w:val="en-US"/>
        </w:rPr>
        <w:t>"P</w:t>
      </w:r>
      <w:r w:rsidR="00EC64A7"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Dio onipotent</w:t>
      </w:r>
      <w:r w:rsidR="00EC64A7" w:rsidRPr="00F641B0">
        <w:rPr>
          <w:rFonts w:ascii="Times" w:hAnsi="Times" w:cs="Times New Roman"/>
          <w:color w:val="000000" w:themeColor="text1"/>
          <w:lang w:val="en-US"/>
        </w:rPr>
        <w:t>,</w:t>
      </w:r>
    </w:p>
    <w:p w14:paraId="6FDDB33A" w14:textId="5511BD9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studiar deno tanto longament</w:t>
      </w:r>
      <w:r w:rsidR="00EC64A7" w:rsidRPr="00F641B0">
        <w:rPr>
          <w:rFonts w:ascii="Times" w:hAnsi="Times" w:cs="Times New Roman"/>
          <w:color w:val="000000" w:themeColor="text1"/>
          <w:lang w:val="en-US"/>
        </w:rPr>
        <w:t>,</w:t>
      </w:r>
    </w:p>
    <w:p w14:paraId="2731B188" w14:textId="6C2C34AB"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Eli ben saverà</w:t>
      </w:r>
      <w:r w:rsidR="0070778F" w:rsidRPr="00F641B0">
        <w:rPr>
          <w:rFonts w:ascii="Times" w:hAnsi="Times" w:cs="Times New Roman"/>
          <w:color w:val="000000" w:themeColor="text1"/>
          <w:lang w:val="en-US"/>
        </w:rPr>
        <w:t xml:space="preserve"> sentinciar dretament</w:t>
      </w:r>
      <w:r w:rsidRPr="00F641B0">
        <w:rPr>
          <w:rFonts w:ascii="Times" w:hAnsi="Times" w:cs="Times New Roman"/>
          <w:color w:val="000000" w:themeColor="text1"/>
          <w:lang w:val="en-US"/>
        </w:rPr>
        <w:t>."</w:t>
      </w:r>
    </w:p>
    <w:p w14:paraId="387472D1" w14:textId="242D166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Eneas</w:t>
      </w:r>
      <w:r w:rsidR="00EC64A7" w:rsidRPr="00F641B0">
        <w:rPr>
          <w:rFonts w:ascii="Times" w:hAnsi="Times" w:cs="Times New Roman"/>
          <w:color w:val="000000" w:themeColor="text1"/>
          <w:lang w:val="en-US"/>
        </w:rPr>
        <w:t>, "E</w:t>
      </w:r>
      <w:r w:rsidRPr="00F641B0">
        <w:rPr>
          <w:rFonts w:ascii="Times" w:hAnsi="Times" w:cs="Times New Roman"/>
          <w:color w:val="000000" w:themeColor="text1"/>
          <w:lang w:val="en-US"/>
        </w:rPr>
        <w:t>ll va tuto altrament</w:t>
      </w:r>
      <w:r w:rsidR="00EC64A7" w:rsidRPr="00F641B0">
        <w:rPr>
          <w:rFonts w:ascii="Times" w:hAnsi="Times" w:cs="Times New Roman"/>
          <w:color w:val="000000" w:themeColor="text1"/>
          <w:lang w:val="en-US"/>
        </w:rPr>
        <w:t>:</w:t>
      </w:r>
    </w:p>
    <w:p w14:paraId="66658F8B" w14:textId="623227D0"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sentenciar non averà</w:t>
      </w:r>
      <w:r w:rsidR="0070778F" w:rsidRPr="00F641B0">
        <w:rPr>
          <w:rFonts w:ascii="Times" w:hAnsi="Times" w:cs="Times New Roman"/>
          <w:color w:val="000000" w:themeColor="text1"/>
          <w:lang w:val="en-US"/>
        </w:rPr>
        <w:t xml:space="preserve"> nul talent</w:t>
      </w:r>
      <w:r w:rsidRPr="00F641B0">
        <w:rPr>
          <w:rFonts w:ascii="Times" w:hAnsi="Times" w:cs="Times New Roman"/>
          <w:color w:val="000000" w:themeColor="text1"/>
          <w:lang w:val="en-US"/>
        </w:rPr>
        <w:t>.</w:t>
      </w:r>
    </w:p>
    <w:p w14:paraId="6140BC9B" w14:textId="120A4ED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elli penssa lo</w:t>
      </w:r>
      <w:r w:rsidR="006E0B93">
        <w:rPr>
          <w:rFonts w:ascii="Times" w:hAnsi="Times" w:cs="Times New Roman"/>
          <w:color w:val="000000" w:themeColor="text1"/>
          <w:lang w:val="en-US"/>
        </w:rPr>
        <w:t xml:space="preserve"> dì </w:t>
      </w:r>
      <w:r w:rsidRPr="00F641B0">
        <w:rPr>
          <w:rFonts w:ascii="Times" w:hAnsi="Times" w:cs="Times New Roman"/>
          <w:color w:val="000000" w:themeColor="text1"/>
          <w:lang w:val="en-US"/>
        </w:rPr>
        <w:t>del çuçement</w:t>
      </w:r>
      <w:r w:rsidR="00EC64A7" w:rsidRPr="00F641B0">
        <w:rPr>
          <w:rFonts w:ascii="Times" w:hAnsi="Times" w:cs="Times New Roman"/>
          <w:color w:val="000000" w:themeColor="text1"/>
          <w:lang w:val="en-US"/>
        </w:rPr>
        <w:t>,</w:t>
      </w:r>
    </w:p>
    <w:p w14:paraId="0B9082D8" w14:textId="5D7312F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EC64A7" w:rsidRPr="00F641B0">
        <w:rPr>
          <w:rFonts w:ascii="Times" w:hAnsi="Times" w:cs="Times New Roman"/>
          <w:i/>
          <w:iCs/>
          <w:color w:val="000000" w:themeColor="text1"/>
          <w:lang w:val="en-US"/>
        </w:rPr>
        <w:t>er</w:t>
      </w:r>
      <w:r w:rsidR="00EC64A7" w:rsidRPr="00F641B0">
        <w:rPr>
          <w:rFonts w:ascii="Times" w:hAnsi="Times" w:cs="Times New Roman"/>
          <w:color w:val="000000" w:themeColor="text1"/>
          <w:lang w:val="en-US"/>
        </w:rPr>
        <w:t>ché</w:t>
      </w:r>
      <w:r w:rsidRPr="00F641B0">
        <w:rPr>
          <w:rFonts w:ascii="Times" w:hAnsi="Times" w:cs="Times New Roman"/>
          <w:color w:val="000000" w:themeColor="text1"/>
          <w:lang w:val="en-US"/>
        </w:rPr>
        <w:t xml:space="preserve"> çascun la gran sentencia a li atent</w:t>
      </w:r>
      <w:r w:rsidR="00EC64A7" w:rsidRPr="00F641B0">
        <w:rPr>
          <w:rFonts w:ascii="Times" w:hAnsi="Times" w:cs="Times New Roman"/>
          <w:color w:val="000000" w:themeColor="text1"/>
          <w:lang w:val="en-US"/>
        </w:rPr>
        <w:t>.</w:t>
      </w:r>
    </w:p>
    <w:p w14:paraId="41F84799" w14:textId="6DE955E6" w:rsidR="0070778F" w:rsidRPr="000C23AC"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0C23AC">
        <w:rPr>
          <w:rFonts w:ascii="Times" w:hAnsi="Times" w:cs="Times New Roman"/>
          <w:color w:val="000000" w:themeColor="text1"/>
          <w:lang w:val="en-US"/>
        </w:rPr>
        <w:t xml:space="preserve">Tu </w:t>
      </w:r>
      <w:r w:rsidR="002E7C69">
        <w:rPr>
          <w:rFonts w:ascii="Times" w:hAnsi="Times" w:cs="Times New Roman"/>
          <w:color w:val="000000" w:themeColor="text1"/>
          <w:lang w:val="en-US"/>
        </w:rPr>
        <w:t>c[r</w:t>
      </w:r>
      <w:r w:rsidR="00D50D92" w:rsidRPr="00D50D92">
        <w:rPr>
          <w:rFonts w:ascii="Times" w:hAnsi="Times" w:cs="Times New Roman"/>
          <w:color w:val="000000" w:themeColor="text1"/>
          <w:lang w:val="en-US"/>
        </w:rPr>
        <w:t>i]</w:t>
      </w:r>
      <w:r w:rsidR="002E7C69">
        <w:rPr>
          <w:rStyle w:val="FootnoteReference"/>
          <w:rFonts w:ascii="Times" w:hAnsi="Times" w:cs="Times New Roman"/>
          <w:color w:val="000000" w:themeColor="text1"/>
          <w:lang w:val="en-US"/>
        </w:rPr>
        <w:footnoteReference w:id="576"/>
      </w:r>
      <w:r w:rsidRPr="000C23AC">
        <w:rPr>
          <w:rFonts w:ascii="Times" w:hAnsi="Times" w:cs="Times New Roman"/>
          <w:color w:val="000000" w:themeColor="text1"/>
          <w:lang w:val="en-US"/>
        </w:rPr>
        <w:t xml:space="preserve"> ch</w:t>
      </w:r>
      <w:r w:rsidR="00EC64A7" w:rsidRPr="000C23AC">
        <w:rPr>
          <w:rFonts w:ascii="Times" w:hAnsi="Times" w:cs="Times New Roman"/>
          <w:color w:val="000000" w:themeColor="text1"/>
          <w:lang w:val="en-US"/>
        </w:rPr>
        <w:t>'i</w:t>
      </w:r>
      <w:r w:rsidRPr="000C23AC">
        <w:rPr>
          <w:rFonts w:ascii="Times" w:hAnsi="Times" w:cs="Times New Roman"/>
          <w:color w:val="000000" w:themeColor="text1"/>
          <w:lang w:val="en-US"/>
        </w:rPr>
        <w:t>l</w:t>
      </w:r>
      <w:r w:rsidR="00EC64A7" w:rsidRPr="000C23AC">
        <w:rPr>
          <w:rFonts w:ascii="Times" w:hAnsi="Times" w:cs="Times New Roman"/>
          <w:color w:val="000000" w:themeColor="text1"/>
          <w:lang w:val="en-US"/>
        </w:rPr>
        <w:t xml:space="preserve"> le</w:t>
      </w:r>
      <w:r w:rsidRPr="000C23AC">
        <w:rPr>
          <w:rFonts w:ascii="Times" w:hAnsi="Times" w:cs="Times New Roman"/>
          <w:color w:val="000000" w:themeColor="text1"/>
          <w:lang w:val="en-US"/>
        </w:rPr>
        <w:t>ça</w:t>
      </w:r>
      <w:r w:rsidR="00EC64A7" w:rsidRPr="000C23AC">
        <w:rPr>
          <w:rFonts w:ascii="Times" w:hAnsi="Times" w:cs="Times New Roman"/>
          <w:color w:val="000000" w:themeColor="text1"/>
          <w:lang w:val="en-US"/>
        </w:rPr>
        <w:t>,</w:t>
      </w:r>
      <w:r w:rsidR="00EC64A7" w:rsidRPr="000C23AC">
        <w:rPr>
          <w:rStyle w:val="FootnoteReference"/>
          <w:rFonts w:ascii="Times" w:hAnsi="Times" w:cs="Times New Roman"/>
          <w:color w:val="000000" w:themeColor="text1"/>
          <w:lang w:val="en-US"/>
        </w:rPr>
        <w:footnoteReference w:id="577"/>
      </w:r>
      <w:r w:rsidR="00EC64A7" w:rsidRPr="000C23AC">
        <w:rPr>
          <w:rFonts w:ascii="Times" w:hAnsi="Times" w:cs="Times New Roman"/>
          <w:color w:val="000000" w:themeColor="text1"/>
          <w:lang w:val="en-US"/>
        </w:rPr>
        <w:t xml:space="preserve"> si como elli fa so</w:t>
      </w:r>
      <w:r w:rsidRPr="000C23AC">
        <w:rPr>
          <w:rFonts w:ascii="Times" w:hAnsi="Times" w:cs="Times New Roman"/>
          <w:color w:val="000000" w:themeColor="text1"/>
          <w:lang w:val="en-US"/>
        </w:rPr>
        <w:t>mient</w:t>
      </w:r>
    </w:p>
    <w:p w14:paraId="6CDF9C16" w14:textId="22AB19C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lle scuole de la mundana çent</w:t>
      </w:r>
      <w:r w:rsidR="00EC64A7" w:rsidRPr="00F641B0">
        <w:rPr>
          <w:rFonts w:ascii="Times" w:hAnsi="Times" w:cs="Times New Roman"/>
          <w:color w:val="000000" w:themeColor="text1"/>
          <w:lang w:val="en-US"/>
        </w:rPr>
        <w:t>,</w:t>
      </w:r>
    </w:p>
    <w:p w14:paraId="5973DA39" w14:textId="56F2ED6F"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li non aveva pena ni duol nient</w:t>
      </w:r>
      <w:r w:rsidRPr="00F641B0">
        <w:rPr>
          <w:rFonts w:ascii="Times" w:hAnsi="Times" w:cs="Times New Roman"/>
          <w:color w:val="000000" w:themeColor="text1"/>
          <w:lang w:val="en-US"/>
        </w:rPr>
        <w:t>.</w:t>
      </w:r>
    </w:p>
    <w:p w14:paraId="4C879BA4" w14:textId="4646663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Çascuna letra o</w:t>
      </w:r>
      <w:r w:rsidR="000C23AC">
        <w:rPr>
          <w:rFonts w:ascii="Times" w:hAnsi="Times" w:cs="Times New Roman"/>
          <w:color w:val="000000" w:themeColor="text1"/>
          <w:lang w:val="en-US"/>
        </w:rPr>
        <w:t>'</w:t>
      </w:r>
      <w:r w:rsidRPr="00F641B0">
        <w:rPr>
          <w:rFonts w:ascii="Times" w:hAnsi="Times" w:cs="Times New Roman"/>
          <w:color w:val="000000" w:themeColor="text1"/>
          <w:lang w:val="en-US"/>
        </w:rPr>
        <w:t xml:space="preserve"> elli guarda</w:t>
      </w:r>
      <w:r w:rsidR="00EC64A7" w:rsidRPr="00F641B0">
        <w:rPr>
          <w:rFonts w:ascii="Times" w:hAnsi="Times" w:cs="Times New Roman"/>
          <w:color w:val="000000" w:themeColor="text1"/>
          <w:lang w:val="en-US"/>
        </w:rPr>
        <w:t xml:space="preserve"> i</w:t>
      </w:r>
      <w:r w:rsidR="00EC64A7" w:rsidRPr="00F641B0">
        <w:rPr>
          <w:rFonts w:ascii="Times" w:hAnsi="Times" w:cs="Times New Roman"/>
          <w:i/>
          <w:color w:val="000000" w:themeColor="text1"/>
          <w:lang w:val="en-US"/>
        </w:rPr>
        <w:t>n</w:t>
      </w:r>
      <w:r w:rsidR="00EC64A7" w:rsidRPr="00F641B0">
        <w:rPr>
          <w:rFonts w:ascii="Times" w:hAnsi="Times" w:cs="Times New Roman"/>
          <w:color w:val="000000" w:themeColor="text1"/>
          <w:lang w:val="en-US"/>
        </w:rPr>
        <w:t xml:space="preserve"> </w:t>
      </w:r>
      <w:r w:rsidR="009F68C8" w:rsidRPr="00F641B0">
        <w:rPr>
          <w:rFonts w:ascii="Times" w:hAnsi="Times" w:cs="Times New Roman"/>
          <w:i/>
          <w:color w:val="000000" w:themeColor="text1"/>
          <w:lang w:val="en-US"/>
        </w:rPr>
        <w:t>C</w:t>
      </w:r>
      <w:r w:rsidR="00E9727A" w:rsidRPr="00F641B0">
        <w:rPr>
          <w:rFonts w:ascii="Times" w:hAnsi="Times" w:cs="Times New Roman"/>
          <w:i/>
          <w:color w:val="000000" w:themeColor="text1"/>
          <w:lang w:val="en-US"/>
        </w:rPr>
        <w:t>risti</w:t>
      </w:r>
      <w:r w:rsidR="00E9727A" w:rsidRPr="00F641B0">
        <w:rPr>
          <w:rFonts w:ascii="Times" w:hAnsi="Times" w:cs="Times New Roman"/>
          <w:color w:val="000000" w:themeColor="text1"/>
          <w:lang w:val="en-US"/>
        </w:rPr>
        <w:t>e</w:t>
      </w:r>
      <w:r w:rsidR="00EC64A7" w:rsidRPr="00F641B0">
        <w:rPr>
          <w:rFonts w:ascii="Times" w:hAnsi="Times" w:cs="Times New Roman"/>
          <w:i/>
          <w:color w:val="000000" w:themeColor="text1"/>
          <w:lang w:val="en-US"/>
        </w:rPr>
        <w:t>n</w:t>
      </w:r>
      <w:r w:rsidR="00EC64A7" w:rsidRPr="00F641B0">
        <w:rPr>
          <w:rFonts w:ascii="Times" w:hAnsi="Times" w:cs="Times New Roman"/>
          <w:color w:val="000000" w:themeColor="text1"/>
          <w:lang w:val="en-US"/>
        </w:rPr>
        <w:t>t</w:t>
      </w:r>
    </w:p>
    <w:p w14:paraId="096AC1BE" w14:textId="18F8F15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Demostra e parla el</w:t>
      </w:r>
      <w:r w:rsidR="006E0B93">
        <w:rPr>
          <w:rFonts w:ascii="Times" w:hAnsi="Times" w:cs="Times New Roman"/>
          <w:color w:val="000000" w:themeColor="text1"/>
          <w:lang w:val="en-US"/>
        </w:rPr>
        <w:t xml:space="preserve"> dì </w:t>
      </w:r>
      <w:r w:rsidRPr="00F641B0">
        <w:rPr>
          <w:rFonts w:ascii="Times" w:hAnsi="Times" w:cs="Times New Roman"/>
          <w:color w:val="000000" w:themeColor="text1"/>
          <w:lang w:val="en-US"/>
        </w:rPr>
        <w:t>del finiment</w:t>
      </w:r>
    </w:p>
    <w:p w14:paraId="5F973D5C" w14:textId="586D2996"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po averà</w:t>
      </w:r>
      <w:r w:rsidR="0070778F" w:rsidRPr="00F641B0">
        <w:rPr>
          <w:rFonts w:ascii="Times" w:hAnsi="Times" w:cs="Times New Roman"/>
          <w:color w:val="000000" w:themeColor="text1"/>
          <w:lang w:val="en-US"/>
        </w:rPr>
        <w:t xml:space="preserve"> çascun lo loldament</w:t>
      </w:r>
    </w:p>
    <w:p w14:paraId="4819DA1F" w14:textId="04F565C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(97V) E gran paura del gra</w:t>
      </w:r>
      <w:r w:rsidR="00EC64A7"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asenblame</w:t>
      </w:r>
      <w:r w:rsidR="00EC64A7"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w:t>
      </w:r>
      <w:r w:rsidR="00EC64A7" w:rsidRPr="00F641B0">
        <w:rPr>
          <w:rFonts w:ascii="Times" w:hAnsi="Times" w:cs="Times New Roman"/>
          <w:color w:val="000000" w:themeColor="text1"/>
          <w:lang w:val="en-US"/>
        </w:rPr>
        <w:t>,</w:t>
      </w:r>
    </w:p>
    <w:p w14:paraId="22D1C017" w14:textId="2FB301C7"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Joxafat serà</w:t>
      </w:r>
      <w:r w:rsidR="0070778F" w:rsidRPr="00F641B0">
        <w:rPr>
          <w:rFonts w:ascii="Times" w:hAnsi="Times" w:cs="Times New Roman"/>
          <w:color w:val="000000" w:themeColor="text1"/>
          <w:lang w:val="en-US"/>
        </w:rPr>
        <w:t xml:space="preserve"> dopledi li troment</w:t>
      </w:r>
      <w:r w:rsidRPr="00F641B0">
        <w:rPr>
          <w:rFonts w:ascii="Times" w:hAnsi="Times" w:cs="Times New Roman"/>
          <w:color w:val="000000" w:themeColor="text1"/>
          <w:lang w:val="en-US"/>
        </w:rPr>
        <w:t>.</w:t>
      </w:r>
    </w:p>
    <w:p w14:paraId="63C2EA40" w14:textId="30714F04"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China lo cavo e vié</w:t>
      </w:r>
      <w:r w:rsidR="0070778F" w:rsidRPr="00F641B0">
        <w:rPr>
          <w:rFonts w:ascii="Times" w:hAnsi="Times" w:cs="Times New Roman"/>
          <w:color w:val="000000" w:themeColor="text1"/>
          <w:lang w:val="en-US"/>
        </w:rPr>
        <w:t xml:space="preserve"> segurament</w:t>
      </w:r>
      <w:r w:rsidRPr="00F641B0">
        <w:rPr>
          <w:rFonts w:ascii="Times" w:hAnsi="Times" w:cs="Times New Roman"/>
          <w:color w:val="000000" w:themeColor="text1"/>
          <w:lang w:val="en-US"/>
        </w:rPr>
        <w:t>!"</w:t>
      </w:r>
    </w:p>
    <w:p w14:paraId="47A1866C" w14:textId="16EB789A"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streta porta las</w:t>
      </w:r>
      <w:r w:rsidR="0070778F" w:rsidRPr="00F641B0">
        <w:rPr>
          <w:rFonts w:ascii="Times" w:hAnsi="Times" w:cs="Times New Roman"/>
          <w:color w:val="000000" w:themeColor="text1"/>
          <w:lang w:val="en-US"/>
        </w:rPr>
        <w:t>ano ama</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tme</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t</w:t>
      </w:r>
      <w:r w:rsidRPr="00F641B0">
        <w:rPr>
          <w:rFonts w:ascii="Times" w:hAnsi="Times" w:cs="Times New Roman"/>
          <w:color w:val="000000" w:themeColor="text1"/>
          <w:lang w:val="en-US"/>
        </w:rPr>
        <w:t>;</w:t>
      </w:r>
      <w:r w:rsidR="0070778F" w:rsidRPr="00F641B0">
        <w:rPr>
          <w:rStyle w:val="FootnoteReference"/>
          <w:rFonts w:ascii="Times" w:hAnsi="Times" w:cs="Times New Roman"/>
          <w:color w:val="000000" w:themeColor="text1"/>
          <w:lang w:val="en-US"/>
        </w:rPr>
        <w:footnoteReference w:id="578"/>
      </w:r>
    </w:p>
    <w:p w14:paraId="1AAEA9AA" w14:textId="14821D7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bon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p</w:t>
      </w:r>
      <w:r w:rsidR="00EC64A7"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mant el prent</w:t>
      </w:r>
    </w:p>
    <w:p w14:paraId="211C475E" w14:textId="7DEE0A6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vano avanti</w:t>
      </w:r>
      <w:r w:rsidR="00EC64A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alla quarta se atent</w:t>
      </w:r>
      <w:r w:rsidR="00EC64A7" w:rsidRPr="00F641B0">
        <w:rPr>
          <w:rFonts w:ascii="Times" w:hAnsi="Times" w:cs="Times New Roman"/>
          <w:color w:val="000000" w:themeColor="text1"/>
          <w:lang w:val="en-US"/>
        </w:rPr>
        <w:t>.</w:t>
      </w:r>
    </w:p>
    <w:p w14:paraId="3010F724" w14:textId="694BAAA4" w:rsidR="00EC64A7" w:rsidRPr="00F641B0" w:rsidRDefault="00425BF5" w:rsidP="00EC64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183</w:t>
      </w:r>
      <w:r w:rsidR="0070778F" w:rsidRPr="00F641B0">
        <w:rPr>
          <w:rFonts w:ascii="Times" w:hAnsi="Times" w:cs="Times New Roman"/>
          <w:bCs/>
          <w:color w:val="000000" w:themeColor="text1"/>
          <w:lang w:val="en-US"/>
        </w:rPr>
        <w:t xml:space="preserve">] </w:t>
      </w:r>
    </w:p>
    <w:p w14:paraId="54EA92AD" w14:textId="3AD2F66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Arivadi son i</w:t>
      </w:r>
      <w:r w:rsidR="00EC64A7"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la porta quartaine</w:t>
      </w:r>
    </w:p>
    <w:p w14:paraId="4609D329" w14:textId="5C5698EE" w:rsidR="0070778F" w:rsidRPr="00F641B0" w:rsidRDefault="000C23A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w:t>
      </w:r>
      <w:r w:rsidR="0070778F" w:rsidRPr="00F641B0">
        <w:rPr>
          <w:rFonts w:ascii="Times" w:hAnsi="Times" w:cs="Times New Roman"/>
          <w:color w:val="000000" w:themeColor="text1"/>
          <w:lang w:val="en-US"/>
        </w:rPr>
        <w:t>avanti aveva una phossa sotaine</w:t>
      </w:r>
      <w:r w:rsidR="00EC64A7" w:rsidRPr="00F641B0">
        <w:rPr>
          <w:rFonts w:ascii="Times" w:hAnsi="Times" w:cs="Times New Roman"/>
          <w:color w:val="000000" w:themeColor="text1"/>
          <w:lang w:val="en-US"/>
        </w:rPr>
        <w:t>,</w:t>
      </w:r>
      <w:r w:rsidR="008048EA" w:rsidRPr="00F641B0">
        <w:rPr>
          <w:rStyle w:val="FootnoteReference"/>
          <w:rFonts w:ascii="Times" w:hAnsi="Times" w:cs="Times New Roman"/>
          <w:color w:val="000000" w:themeColor="text1"/>
          <w:lang w:val="en-US"/>
        </w:rPr>
        <w:t xml:space="preserve"> </w:t>
      </w:r>
      <w:r w:rsidR="008048EA" w:rsidRPr="00F641B0">
        <w:rPr>
          <w:rStyle w:val="FootnoteReference"/>
          <w:rFonts w:ascii="Times" w:hAnsi="Times" w:cs="Times New Roman"/>
          <w:color w:val="000000" w:themeColor="text1"/>
          <w:lang w:val="en-US"/>
        </w:rPr>
        <w:footnoteReference w:id="579"/>
      </w:r>
    </w:p>
    <w:p w14:paraId="01F69D58" w14:textId="2547BA1B"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Avanti Ugo va l'</w:t>
      </w:r>
      <w:r w:rsidR="00BB1CCB" w:rsidRPr="00F641B0">
        <w:rPr>
          <w:rFonts w:ascii="Times" w:hAnsi="Times" w:cs="Times New Roman"/>
          <w:color w:val="000000" w:themeColor="text1"/>
          <w:lang w:val="en-US"/>
        </w:rPr>
        <w:t>anema troj</w:t>
      </w:r>
      <w:r w:rsidR="0070778F" w:rsidRPr="00F641B0">
        <w:rPr>
          <w:rFonts w:ascii="Times" w:hAnsi="Times" w:cs="Times New Roman"/>
          <w:color w:val="000000" w:themeColor="text1"/>
          <w:lang w:val="en-US"/>
        </w:rPr>
        <w:t>aine</w:t>
      </w:r>
      <w:r w:rsidRPr="00F641B0">
        <w:rPr>
          <w:rFonts w:ascii="Times" w:hAnsi="Times" w:cs="Times New Roman"/>
          <w:color w:val="000000" w:themeColor="text1"/>
          <w:lang w:val="en-US"/>
        </w:rPr>
        <w:t>.</w:t>
      </w:r>
    </w:p>
    <w:p w14:paraId="6CFEFD73" w14:textId="5B6863F8"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Forte è </w:t>
      </w:r>
      <w:r w:rsidR="0070778F" w:rsidRPr="00F641B0">
        <w:rPr>
          <w:rFonts w:ascii="Times" w:hAnsi="Times" w:cs="Times New Roman"/>
          <w:color w:val="000000" w:themeColor="text1"/>
          <w:lang w:val="en-US"/>
        </w:rPr>
        <w:t xml:space="preserve">la porta </w:t>
      </w:r>
      <w:r w:rsidR="00180088">
        <w:rPr>
          <w:rFonts w:ascii="Times" w:hAnsi="Times" w:cs="Times New Roman"/>
          <w:color w:val="000000" w:themeColor="text1"/>
          <w:lang w:val="en-US"/>
        </w:rPr>
        <w:t>de·ll</w:t>
      </w:r>
      <w:r w:rsidR="0070778F" w:rsidRPr="00F641B0">
        <w:rPr>
          <w:rFonts w:ascii="Times" w:hAnsi="Times" w:cs="Times New Roman"/>
          <w:color w:val="000000" w:themeColor="text1"/>
          <w:lang w:val="en-US"/>
        </w:rPr>
        <w:t>e altre soveraine</w:t>
      </w:r>
      <w:r w:rsidRPr="00F641B0">
        <w:rPr>
          <w:rFonts w:ascii="Times" w:hAnsi="Times" w:cs="Times New Roman"/>
          <w:color w:val="000000" w:themeColor="text1"/>
          <w:lang w:val="en-US"/>
        </w:rPr>
        <w:t>,</w:t>
      </w:r>
    </w:p>
    <w:p w14:paraId="0D4E25BC" w14:textId="004F116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Sença grando afano</w:t>
      </w:r>
      <w:r w:rsidR="00EC64A7" w:rsidRPr="00F641B0">
        <w:rPr>
          <w:rFonts w:ascii="Times" w:hAnsi="Times" w:cs="Times New Roman"/>
          <w:color w:val="000000" w:themeColor="text1"/>
          <w:lang w:val="en-US"/>
        </w:rPr>
        <w:t>,</w:t>
      </w:r>
      <w:r w:rsidR="00130077" w:rsidRPr="00F641B0">
        <w:rPr>
          <w:rFonts w:ascii="Times" w:hAnsi="Times" w:cs="Times New Roman"/>
          <w:color w:val="000000" w:themeColor="text1"/>
          <w:lang w:val="en-US"/>
        </w:rPr>
        <w:t xml:space="preserve"> sença trava</w:t>
      </w:r>
      <w:r w:rsidR="00044529">
        <w:rPr>
          <w:rFonts w:ascii="Times" w:hAnsi="Times" w:cs="Times New Roman"/>
          <w:color w:val="000000" w:themeColor="text1"/>
          <w:lang w:val="en-US"/>
        </w:rPr>
        <w:t>i</w:t>
      </w:r>
      <w:r w:rsidRPr="00F641B0">
        <w:rPr>
          <w:rFonts w:ascii="Times" w:hAnsi="Times" w:cs="Times New Roman"/>
          <w:color w:val="000000" w:themeColor="text1"/>
          <w:lang w:val="en-US"/>
        </w:rPr>
        <w:t>a e sença paine</w:t>
      </w:r>
    </w:p>
    <w:p w14:paraId="0A0A5892" w14:textId="72F3A82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EC64A7" w:rsidRPr="00F641B0">
        <w:rPr>
          <w:rFonts w:ascii="Times" w:hAnsi="Times" w:cs="Times New Roman"/>
          <w:i/>
          <w:iCs/>
          <w:color w:val="000000" w:themeColor="text1"/>
          <w:lang w:val="en-US"/>
        </w:rPr>
        <w:t>n</w:t>
      </w:r>
      <w:r w:rsidR="00BA6EB0" w:rsidRPr="00F641B0">
        <w:rPr>
          <w:rFonts w:ascii="Times" w:hAnsi="Times" w:cs="Times New Roman"/>
          <w:color w:val="000000" w:themeColor="text1"/>
          <w:lang w:val="en-US"/>
        </w:rPr>
        <w:t xml:space="preserve"> lì</w:t>
      </w:r>
      <w:r w:rsidR="00EC64A7" w:rsidRPr="00F641B0">
        <w:rPr>
          <w:rFonts w:ascii="Times" w:hAnsi="Times" w:cs="Times New Roman"/>
          <w:color w:val="000000" w:themeColor="text1"/>
          <w:lang w:val="en-US"/>
        </w:rPr>
        <w:t xml:space="preserve"> può</w:t>
      </w:r>
      <w:r w:rsidRPr="00F641B0">
        <w:rPr>
          <w:rFonts w:ascii="Times" w:hAnsi="Times" w:cs="Times New Roman"/>
          <w:color w:val="000000" w:themeColor="text1"/>
          <w:lang w:val="en-US"/>
        </w:rPr>
        <w:t xml:space="preserve"> intr</w:t>
      </w:r>
      <w:r w:rsidR="006F646D"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 nula criatura humaine</w:t>
      </w:r>
      <w:r w:rsidR="00EC64A7" w:rsidRPr="00F641B0">
        <w:rPr>
          <w:rFonts w:ascii="Times" w:hAnsi="Times" w:cs="Times New Roman"/>
          <w:color w:val="000000" w:themeColor="text1"/>
          <w:lang w:val="en-US"/>
        </w:rPr>
        <w:t>;</w:t>
      </w:r>
    </w:p>
    <w:p w14:paraId="49F48027" w14:textId="0A4DE60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beleça della porta la prima straine</w:t>
      </w:r>
      <w:r w:rsidR="00EC64A7" w:rsidRPr="00F641B0">
        <w:rPr>
          <w:rFonts w:ascii="Times" w:hAnsi="Times" w:cs="Times New Roman"/>
          <w:color w:val="000000" w:themeColor="text1"/>
          <w:lang w:val="en-US"/>
        </w:rPr>
        <w:t>.</w:t>
      </w:r>
    </w:p>
    <w:p w14:paraId="43E52AF7" w14:textId="1D619D3C"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70778F" w:rsidRPr="00F641B0">
        <w:rPr>
          <w:rFonts w:ascii="Times" w:hAnsi="Times" w:cs="Times New Roman"/>
          <w:color w:val="000000" w:themeColor="text1"/>
          <w:lang w:val="en-US"/>
        </w:rPr>
        <w:t xml:space="preserve"> trovano bella çente de memuoria straine</w:t>
      </w:r>
    </w:p>
    <w:p w14:paraId="49AE148E" w14:textId="57B37AC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Vestidi de verde</w:t>
      </w:r>
      <w:r w:rsidR="00D50D92">
        <w:rPr>
          <w:rFonts w:ascii="Times" w:hAnsi="Times" w:cs="Times New Roman"/>
          <w:color w:val="000000" w:themeColor="text1"/>
          <w:lang w:val="en-US"/>
        </w:rPr>
        <w:t>, de blav</w:t>
      </w:r>
      <w:r w:rsidRPr="00F641B0">
        <w:rPr>
          <w:rFonts w:ascii="Times" w:hAnsi="Times" w:cs="Times New Roman"/>
          <w:color w:val="000000" w:themeColor="text1"/>
          <w:lang w:val="en-US"/>
        </w:rPr>
        <w:t>o</w:t>
      </w:r>
      <w:r w:rsidR="00EC64A7" w:rsidRPr="00F641B0">
        <w:rPr>
          <w:rFonts w:ascii="Times" w:hAnsi="Times" w:cs="Times New Roman"/>
          <w:color w:val="000000" w:themeColor="text1"/>
          <w:lang w:val="en-US"/>
        </w:rPr>
        <w:t>,</w:t>
      </w:r>
      <w:r w:rsidR="00BA6EB0" w:rsidRPr="00F641B0">
        <w:rPr>
          <w:rStyle w:val="FootnoteReference"/>
          <w:rFonts w:ascii="Times" w:hAnsi="Times" w:cs="Times New Roman"/>
          <w:color w:val="000000" w:themeColor="text1"/>
          <w:lang w:val="en-US"/>
        </w:rPr>
        <w:footnoteReference w:id="580"/>
      </w:r>
      <w:r w:rsidRPr="00F641B0">
        <w:rPr>
          <w:rFonts w:ascii="Times" w:hAnsi="Times" w:cs="Times New Roman"/>
          <w:color w:val="000000" w:themeColor="text1"/>
          <w:lang w:val="en-US"/>
        </w:rPr>
        <w:t xml:space="preserve"> e de graine</w:t>
      </w:r>
      <w:r w:rsidR="00EC64A7" w:rsidRPr="00F641B0">
        <w:rPr>
          <w:rFonts w:ascii="Times" w:hAnsi="Times" w:cs="Times New Roman"/>
          <w:color w:val="000000" w:themeColor="text1"/>
          <w:lang w:val="en-US"/>
        </w:rPr>
        <w:t>,</w:t>
      </w:r>
    </w:p>
    <w:p w14:paraId="365768B9" w14:textId="1B12EFA9" w:rsidR="0070778F" w:rsidRPr="00F641B0" w:rsidRDefault="0004452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 longo tai</w:t>
      </w:r>
      <w:r w:rsidR="0070778F" w:rsidRPr="00F641B0">
        <w:rPr>
          <w:rFonts w:ascii="Times" w:hAnsi="Times" w:cs="Times New Roman"/>
          <w:color w:val="000000" w:themeColor="text1"/>
          <w:lang w:val="en-US"/>
        </w:rPr>
        <w:t>o como la çente lutaine</w:t>
      </w:r>
      <w:r w:rsidR="00EC64A7" w:rsidRPr="00F641B0">
        <w:rPr>
          <w:rFonts w:ascii="Times" w:hAnsi="Times" w:cs="Times New Roman"/>
          <w:color w:val="000000" w:themeColor="text1"/>
          <w:lang w:val="en-US"/>
        </w:rPr>
        <w:t>.</w:t>
      </w:r>
    </w:p>
    <w:p w14:paraId="52595294" w14:textId="2E07690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w:t>
      </w:r>
      <w:r w:rsidR="00EC64A7" w:rsidRPr="00F641B0">
        <w:rPr>
          <w:rFonts w:ascii="Times" w:hAnsi="Times" w:cs="Times New Roman"/>
          <w:color w:val="000000" w:themeColor="text1"/>
          <w:lang w:val="en-US"/>
        </w:rPr>
        <w:t>vien a inparar a Paris sovra Say</w:t>
      </w:r>
      <w:r w:rsidRPr="00F641B0">
        <w:rPr>
          <w:rFonts w:ascii="Times" w:hAnsi="Times" w:cs="Times New Roman"/>
          <w:color w:val="000000" w:themeColor="text1"/>
          <w:lang w:val="en-US"/>
        </w:rPr>
        <w:t>ne</w:t>
      </w:r>
      <w:r w:rsidR="00EC64A7" w:rsidRPr="00F641B0">
        <w:rPr>
          <w:rFonts w:ascii="Times" w:hAnsi="Times" w:cs="Times New Roman"/>
          <w:color w:val="000000" w:themeColor="text1"/>
          <w:lang w:val="en-US"/>
        </w:rPr>
        <w:t>.</w:t>
      </w:r>
    </w:p>
    <w:p w14:paraId="47C1DBA5" w14:textId="204141CD"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maistro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or cu</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una voxe altaine</w:t>
      </w:r>
    </w:p>
    <w:p w14:paraId="731427A6" w14:textId="4B900CBB" w:rsidR="0070778F" w:rsidRPr="00592635"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D5355F">
        <w:rPr>
          <w:rFonts w:ascii="Times" w:hAnsi="Times" w:cs="Times New Roman"/>
          <w:color w:val="000000" w:themeColor="text1"/>
          <w:lang w:val="en-US"/>
        </w:rPr>
        <w:t>i·ll</w:t>
      </w:r>
      <w:r w:rsidRPr="00F641B0">
        <w:rPr>
          <w:rFonts w:ascii="Times" w:hAnsi="Times" w:cs="Times New Roman"/>
          <w:color w:val="000000" w:themeColor="text1"/>
          <w:lang w:val="en-US"/>
        </w:rPr>
        <w:t>eçe una carta de geom</w:t>
      </w:r>
      <w:r w:rsidRPr="00592635">
        <w:rPr>
          <w:rFonts w:ascii="Times" w:hAnsi="Times" w:cs="Times New Roman"/>
          <w:color w:val="000000" w:themeColor="text1"/>
          <w:lang w:val="en-US"/>
        </w:rPr>
        <w:t>etria plaine</w:t>
      </w:r>
      <w:r w:rsidR="00EC64A7" w:rsidRPr="00592635">
        <w:rPr>
          <w:rFonts w:ascii="Times" w:hAnsi="Times" w:cs="Times New Roman"/>
          <w:color w:val="000000" w:themeColor="text1"/>
          <w:lang w:val="en-US"/>
        </w:rPr>
        <w:t>.</w:t>
      </w:r>
    </w:p>
    <w:p w14:paraId="6741FBEB" w14:textId="196536E1" w:rsidR="0070778F" w:rsidRPr="00592635"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92635">
        <w:rPr>
          <w:rFonts w:ascii="Times" w:hAnsi="Times" w:cs="Times New Roman"/>
          <w:color w:val="000000" w:themeColor="text1"/>
          <w:lang w:val="en-US"/>
        </w:rPr>
        <w:t>Lo bon co</w:t>
      </w:r>
      <w:r w:rsidR="00EC64A7" w:rsidRPr="00592635">
        <w:rPr>
          <w:rFonts w:ascii="Times" w:hAnsi="Times" w:cs="Times New Roman"/>
          <w:i/>
          <w:iCs/>
          <w:color w:val="000000" w:themeColor="text1"/>
          <w:lang w:val="en-US"/>
        </w:rPr>
        <w:t>n</w:t>
      </w:r>
      <w:r w:rsidR="00037E9C" w:rsidRPr="00592635">
        <w:rPr>
          <w:rFonts w:ascii="Times" w:hAnsi="Times" w:cs="Times New Roman"/>
          <w:color w:val="000000" w:themeColor="text1"/>
          <w:lang w:val="en-US"/>
        </w:rPr>
        <w:t>te U</w:t>
      </w:r>
      <w:r w:rsidR="00037E9C" w:rsidRPr="00592635">
        <w:rPr>
          <w:rFonts w:ascii="Times" w:hAnsi="Times" w:cs="Times New Roman"/>
          <w:i/>
          <w:color w:val="000000" w:themeColor="text1"/>
          <w:lang w:val="en-US"/>
        </w:rPr>
        <w:t>go</w:t>
      </w:r>
      <w:r w:rsidR="00EC64A7" w:rsidRPr="00592635">
        <w:rPr>
          <w:rFonts w:ascii="Times" w:hAnsi="Times" w:cs="Times New Roman"/>
          <w:color w:val="000000" w:themeColor="text1"/>
          <w:lang w:val="en-US"/>
        </w:rPr>
        <w:t xml:space="preserve"> abraça et a</w:t>
      </w:r>
      <w:r w:rsidRPr="00592635">
        <w:rPr>
          <w:rFonts w:ascii="Times" w:hAnsi="Times" w:cs="Times New Roman"/>
          <w:color w:val="000000" w:themeColor="text1"/>
          <w:lang w:val="en-US"/>
        </w:rPr>
        <w:t>plaine</w:t>
      </w:r>
    </w:p>
    <w:p w14:paraId="696A66DF" w14:textId="214C337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ll</w:t>
      </w:r>
      <w:r w:rsidR="00180088">
        <w:rPr>
          <w:rFonts w:ascii="Times" w:hAnsi="Times" w:cs="Times New Roman"/>
          <w:color w:val="000000" w:themeColor="text1"/>
          <w:lang w:val="en-US"/>
        </w:rPr>
        <w:t>e·ss</w:t>
      </w:r>
      <w:r w:rsidRPr="00F641B0">
        <w:rPr>
          <w:rFonts w:ascii="Times" w:hAnsi="Times" w:cs="Times New Roman"/>
          <w:color w:val="000000" w:themeColor="text1"/>
          <w:lang w:val="en-US"/>
        </w:rPr>
        <w:t>uo braça Eneas che le maine</w:t>
      </w:r>
      <w:r w:rsidR="00EC64A7" w:rsidRPr="00F641B0">
        <w:rPr>
          <w:rFonts w:ascii="Times" w:hAnsi="Times" w:cs="Times New Roman"/>
          <w:color w:val="000000" w:themeColor="text1"/>
          <w:lang w:val="en-US"/>
        </w:rPr>
        <w:t>,</w:t>
      </w:r>
    </w:p>
    <w:p w14:paraId="31F9668F" w14:textId="27295D46"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Chi </w:t>
      </w:r>
      <w:r w:rsidRPr="00F641B0">
        <w:rPr>
          <w:rFonts w:ascii="Times" w:hAnsi="Times" w:cs="Times New Roman"/>
          <w:color w:val="000000" w:themeColor="text1"/>
          <w:lang w:val="en-US"/>
        </w:rPr>
        <w:t>son q</w:t>
      </w:r>
      <w:r w:rsidRPr="00F641B0">
        <w:rPr>
          <w:rFonts w:ascii="Times" w:hAnsi="Times" w:cs="Times New Roman"/>
          <w:i/>
          <w:color w:val="000000" w:themeColor="text1"/>
          <w:lang w:val="en-US"/>
        </w:rPr>
        <w:t>ue</w:t>
      </w:r>
      <w:r w:rsidR="0070778F" w:rsidRPr="00F641B0">
        <w:rPr>
          <w:rFonts w:ascii="Times" w:hAnsi="Times" w:cs="Times New Roman"/>
          <w:color w:val="000000" w:themeColor="text1"/>
          <w:lang w:val="en-US"/>
        </w:rPr>
        <w:t>sti</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mio çentil capetaine</w:t>
      </w:r>
      <w:r w:rsidRPr="00F641B0">
        <w:rPr>
          <w:rFonts w:ascii="Times" w:hAnsi="Times" w:cs="Times New Roman"/>
          <w:color w:val="000000" w:themeColor="text1"/>
          <w:lang w:val="en-US"/>
        </w:rPr>
        <w:t>,</w:t>
      </w:r>
    </w:p>
    <w:p w14:paraId="47E044DB" w14:textId="14D871AA"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70778F" w:rsidRPr="00F641B0">
        <w:rPr>
          <w:rFonts w:ascii="Times" w:hAnsi="Times" w:cs="Times New Roman"/>
          <w:color w:val="000000" w:themeColor="text1"/>
          <w:lang w:val="en-US"/>
        </w:rPr>
        <w:t xml:space="preserve"> sovegnir me fano de la vita teraine</w:t>
      </w:r>
    </w:p>
    <w:p w14:paraId="01BE5549" w14:textId="7204DCB2"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b(e)l</w:t>
      </w:r>
      <w:r w:rsidR="00542C70" w:rsidRPr="00F641B0">
        <w:rPr>
          <w:rStyle w:val="FootnoteReference"/>
          <w:rFonts w:ascii="Times" w:hAnsi="Times" w:cs="Times New Roman"/>
          <w:color w:val="000000" w:themeColor="text1"/>
          <w:lang w:val="en-US"/>
        </w:rPr>
        <w:footnoteReference w:id="581"/>
      </w:r>
      <w:r w:rsidRPr="00F641B0">
        <w:rPr>
          <w:rFonts w:ascii="Times" w:hAnsi="Times" w:cs="Times New Roman"/>
          <w:color w:val="000000" w:themeColor="text1"/>
          <w:lang w:val="en-US"/>
        </w:rPr>
        <w:t xml:space="preserve"> senblante et a</w:t>
      </w:r>
      <w:r w:rsidR="0070778F" w:rsidRPr="00F641B0">
        <w:rPr>
          <w:rFonts w:ascii="Times" w:hAnsi="Times" w:cs="Times New Roman"/>
          <w:color w:val="000000" w:themeColor="text1"/>
          <w:lang w:val="en-US"/>
        </w:rPr>
        <w:t>lle vesto mondaine</w:t>
      </w:r>
      <w:r w:rsidRPr="00F641B0">
        <w:rPr>
          <w:rFonts w:ascii="Times" w:hAnsi="Times" w:cs="Times New Roman"/>
          <w:color w:val="000000" w:themeColor="text1"/>
          <w:lang w:val="en-US"/>
        </w:rPr>
        <w:t>?</w:t>
      </w:r>
    </w:p>
    <w:p w14:paraId="7DDA8F2F" w14:textId="25C8CC37"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no par partidi della ça</w:t>
      </w:r>
      <w:r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ne humaine</w:t>
      </w:r>
      <w:r w:rsidRPr="00F641B0">
        <w:rPr>
          <w:rFonts w:ascii="Times" w:hAnsi="Times" w:cs="Times New Roman"/>
          <w:color w:val="000000" w:themeColor="text1"/>
          <w:lang w:val="en-US"/>
        </w:rPr>
        <w:t>."</w:t>
      </w:r>
    </w:p>
    <w:p w14:paraId="44B3EAB9" w14:textId="1B5266F2"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w:t>
      </w:r>
      <w:r w:rsidR="0070778F" w:rsidRPr="00F641B0">
        <w:rPr>
          <w:rFonts w:ascii="Times" w:hAnsi="Times" w:cs="Times New Roman"/>
          <w:color w:val="000000" w:themeColor="text1"/>
          <w:lang w:val="en-US"/>
        </w:rPr>
        <w:t>esponde</w:t>
      </w:r>
      <w:r w:rsidRPr="00F641B0">
        <w:rPr>
          <w:rStyle w:val="FootnoteReference"/>
          <w:rFonts w:ascii="Times" w:hAnsi="Times" w:cs="Times New Roman"/>
          <w:color w:val="000000" w:themeColor="text1"/>
          <w:lang w:val="en-US"/>
        </w:rPr>
        <w:footnoteReference w:id="582"/>
      </w:r>
      <w:r w:rsidR="00BA6EB0"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a·ll</w:t>
      </w:r>
      <w:r w:rsidR="00BA6EB0" w:rsidRPr="00F641B0">
        <w:rPr>
          <w:rFonts w:ascii="Times" w:hAnsi="Times" w:cs="Times New Roman"/>
          <w:color w:val="000000" w:themeColor="text1"/>
          <w:lang w:val="en-US"/>
        </w:rPr>
        <w:t>ui l(a)</w:t>
      </w:r>
      <w:r w:rsidR="00542C70" w:rsidRPr="00F641B0">
        <w:rPr>
          <w:rStyle w:val="FootnoteReference"/>
          <w:rFonts w:ascii="Times" w:hAnsi="Times" w:cs="Times New Roman"/>
          <w:color w:val="000000" w:themeColor="text1"/>
          <w:lang w:val="en-US"/>
        </w:rPr>
        <w:footnoteReference w:id="583"/>
      </w:r>
      <w:r w:rsidR="00BA6EB0" w:rsidRPr="00F641B0">
        <w:rPr>
          <w:rFonts w:ascii="Times" w:hAnsi="Times" w:cs="Times New Roman"/>
          <w:color w:val="000000" w:themeColor="text1"/>
          <w:lang w:val="en-US"/>
        </w:rPr>
        <w:t xml:space="preserve"> granda anima troj</w:t>
      </w:r>
      <w:r w:rsidR="0070778F" w:rsidRPr="00F641B0">
        <w:rPr>
          <w:rFonts w:ascii="Times" w:hAnsi="Times" w:cs="Times New Roman"/>
          <w:color w:val="000000" w:themeColor="text1"/>
          <w:lang w:val="en-US"/>
        </w:rPr>
        <w:t>ane</w:t>
      </w:r>
      <w:r w:rsidRPr="00F641B0">
        <w:rPr>
          <w:rFonts w:ascii="Times" w:hAnsi="Times" w:cs="Times New Roman"/>
          <w:color w:val="000000" w:themeColor="text1"/>
          <w:lang w:val="en-US"/>
        </w:rPr>
        <w:t>,</w:t>
      </w:r>
    </w:p>
    <w:p w14:paraId="4540944C" w14:textId="66EE34EA"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Questo pensa e abi ben a</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maine</w:t>
      </w:r>
      <w:r w:rsidR="00542C70"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84"/>
      </w:r>
    </w:p>
    <w:p w14:paraId="2B3D67CE" w14:textId="41E66DF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(98R) </w:t>
      </w:r>
      <w:r w:rsidR="00EC64A7" w:rsidRPr="00F641B0">
        <w:rPr>
          <w:rFonts w:ascii="Times" w:hAnsi="Times" w:cs="Times New Roman"/>
          <w:color w:val="000000" w:themeColor="text1"/>
          <w:lang w:val="en-US"/>
        </w:rPr>
        <w:t>Quando tu seré in ll'</w:t>
      </w:r>
      <w:r w:rsidRPr="00F641B0">
        <w:rPr>
          <w:rFonts w:ascii="Times" w:hAnsi="Times" w:cs="Times New Roman"/>
          <w:color w:val="000000" w:themeColor="text1"/>
          <w:lang w:val="en-US"/>
        </w:rPr>
        <w:t>aiere teraine</w:t>
      </w:r>
      <w:r w:rsidR="00EC64A7" w:rsidRPr="00F641B0">
        <w:rPr>
          <w:rFonts w:ascii="Times" w:hAnsi="Times" w:cs="Times New Roman"/>
          <w:color w:val="000000" w:themeColor="text1"/>
          <w:lang w:val="en-US"/>
        </w:rPr>
        <w:t>,</w:t>
      </w:r>
    </w:p>
    <w:p w14:paraId="6DC4241F"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li geometri cun parolla certaine</w:t>
      </w:r>
    </w:p>
    <w:p w14:paraId="18AAB4BF" w14:textId="14E3B554"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Poré</w:t>
      </w:r>
      <w:r w:rsidR="00D5355F">
        <w:rPr>
          <w:rFonts w:ascii="Times" w:hAnsi="Times" w:cs="Times New Roman"/>
          <w:color w:val="000000" w:themeColor="text1"/>
          <w:lang w:val="en-US"/>
        </w:rPr>
        <w:t>·</w:t>
      </w:r>
      <w:r w:rsidRPr="00F641B0">
        <w:rPr>
          <w:rFonts w:ascii="Times" w:hAnsi="Times" w:cs="Times New Roman"/>
          <w:color w:val="000000" w:themeColor="text1"/>
          <w:lang w:val="en-US"/>
        </w:rPr>
        <w:t>lli dir che assé pen</w:t>
      </w:r>
      <w:r w:rsidR="0070778F" w:rsidRPr="00F641B0">
        <w:rPr>
          <w:rFonts w:ascii="Times" w:hAnsi="Times" w:cs="Times New Roman"/>
          <w:color w:val="000000" w:themeColor="text1"/>
          <w:lang w:val="en-US"/>
        </w:rPr>
        <w:t>e vilaine</w:t>
      </w:r>
    </w:p>
    <w:p w14:paraId="67E4C40C" w14:textId="1C72C82B" w:rsidR="0070778F" w:rsidRPr="00F641B0" w:rsidRDefault="002416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Ài</w:t>
      </w:r>
      <w:r w:rsidR="00EC64A7" w:rsidRPr="00F641B0">
        <w:rPr>
          <w:rFonts w:ascii="Times" w:hAnsi="Times" w:cs="Times New Roman"/>
          <w:color w:val="000000" w:themeColor="text1"/>
          <w:lang w:val="en-US"/>
        </w:rPr>
        <w:t xml:space="preserve"> trovado </w:t>
      </w:r>
      <w:r w:rsidR="0079117B">
        <w:rPr>
          <w:rFonts w:ascii="Times" w:hAnsi="Times" w:cs="Times New Roman"/>
          <w:color w:val="000000" w:themeColor="text1"/>
          <w:lang w:val="en-US"/>
        </w:rPr>
        <w:t>lo·sso</w:t>
      </w:r>
      <w:r w:rsidR="00EC64A7" w:rsidRPr="00F641B0">
        <w:rPr>
          <w:rFonts w:ascii="Times" w:hAnsi="Times" w:cs="Times New Roman"/>
          <w:color w:val="000000" w:themeColor="text1"/>
          <w:lang w:val="en-US"/>
        </w:rPr>
        <w:t xml:space="preserve"> doto</w:t>
      </w:r>
      <w:r w:rsidR="00EC64A7" w:rsidRPr="00F641B0">
        <w:rPr>
          <w:rFonts w:ascii="Times" w:hAnsi="Times" w:cs="Times New Roman"/>
          <w:i/>
          <w:color w:val="000000" w:themeColor="text1"/>
          <w:lang w:val="en-US"/>
        </w:rPr>
        <w:t>r</w:t>
      </w:r>
      <w:r w:rsidR="00EC64A7" w:rsidRPr="00F641B0">
        <w:rPr>
          <w:rFonts w:ascii="Times" w:hAnsi="Times" w:cs="Times New Roman"/>
          <w:color w:val="000000" w:themeColor="text1"/>
          <w:lang w:val="en-US"/>
        </w:rPr>
        <w:t xml:space="preserve"> p</w:t>
      </w:r>
      <w:r w:rsidR="00EC64A7" w:rsidRPr="00F641B0">
        <w:rPr>
          <w:rFonts w:ascii="Times" w:hAnsi="Times" w:cs="Times New Roman"/>
          <w:i/>
          <w:color w:val="000000" w:themeColor="text1"/>
          <w:lang w:val="en-US"/>
        </w:rPr>
        <w:t>ri</w:t>
      </w:r>
      <w:r w:rsidR="0070778F" w:rsidRPr="00F641B0">
        <w:rPr>
          <w:rFonts w:ascii="Times" w:hAnsi="Times" w:cs="Times New Roman"/>
          <w:color w:val="000000" w:themeColor="text1"/>
          <w:lang w:val="en-US"/>
        </w:rPr>
        <w:t>meraine</w:t>
      </w:r>
      <w:r w:rsidR="00EC64A7" w:rsidRPr="00F641B0">
        <w:rPr>
          <w:rFonts w:ascii="Times" w:hAnsi="Times" w:cs="Times New Roman"/>
          <w:color w:val="000000" w:themeColor="text1"/>
          <w:lang w:val="en-US"/>
        </w:rPr>
        <w:t>,</w:t>
      </w:r>
    </w:p>
    <w:p w14:paraId="4E41F732" w14:textId="5B48975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Eulide a quella blonda laine</w:t>
      </w:r>
      <w:r w:rsidR="00EC64A7" w:rsidRPr="00F641B0">
        <w:rPr>
          <w:rFonts w:ascii="Times" w:hAnsi="Times" w:cs="Times New Roman"/>
          <w:color w:val="000000" w:themeColor="text1"/>
          <w:lang w:val="en-US"/>
        </w:rPr>
        <w:t>.</w:t>
      </w:r>
    </w:p>
    <w:p w14:paraId="53B51626" w14:textId="6AB15F55" w:rsidR="0070778F" w:rsidRPr="000C23AC"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Andemo avanti fin </w:t>
      </w:r>
      <w:r w:rsidRPr="000C23AC">
        <w:rPr>
          <w:rFonts w:ascii="Times" w:hAnsi="Times" w:cs="Times New Roman"/>
          <w:color w:val="000000" w:themeColor="text1"/>
          <w:lang w:val="en-US"/>
        </w:rPr>
        <w:t>a</w:t>
      </w:r>
      <w:r w:rsidR="0070778F" w:rsidRPr="000C23AC">
        <w:rPr>
          <w:rFonts w:ascii="Times" w:hAnsi="Times" w:cs="Times New Roman"/>
          <w:color w:val="000000" w:themeColor="text1"/>
          <w:lang w:val="en-US"/>
        </w:rPr>
        <w:t>u</w:t>
      </w:r>
      <w:r w:rsidRPr="000C23AC">
        <w:rPr>
          <w:rFonts w:ascii="Times" w:hAnsi="Times" w:cs="Times New Roman"/>
          <w:color w:val="000000" w:themeColor="text1"/>
          <w:lang w:val="en-US"/>
        </w:rPr>
        <w:t xml:space="preserve"> </w:t>
      </w:r>
      <w:r w:rsidR="0070778F" w:rsidRPr="000C23AC">
        <w:rPr>
          <w:rFonts w:ascii="Times" w:hAnsi="Times" w:cs="Times New Roman"/>
          <w:color w:val="000000" w:themeColor="text1"/>
          <w:lang w:val="en-US"/>
        </w:rPr>
        <w:t>dereaine</w:t>
      </w:r>
      <w:r w:rsidRPr="000C23AC">
        <w:rPr>
          <w:rFonts w:ascii="Times" w:hAnsi="Times" w:cs="Times New Roman"/>
          <w:color w:val="000000" w:themeColor="text1"/>
          <w:lang w:val="en-US"/>
        </w:rPr>
        <w:t>,</w:t>
      </w:r>
    </w:p>
    <w:p w14:paraId="08549512" w14:textId="50DE940F"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Doctor fo de Aristotile d'</w:t>
      </w:r>
      <w:r w:rsidR="0070778F" w:rsidRPr="00F641B0">
        <w:rPr>
          <w:rFonts w:ascii="Times" w:hAnsi="Times" w:cs="Times New Roman"/>
          <w:color w:val="000000" w:themeColor="text1"/>
          <w:lang w:val="en-US"/>
        </w:rPr>
        <w:t>Etaine</w:t>
      </w:r>
      <w:r w:rsidRPr="00F641B0">
        <w:rPr>
          <w:rFonts w:ascii="Times" w:hAnsi="Times" w:cs="Times New Roman"/>
          <w:color w:val="000000" w:themeColor="text1"/>
          <w:lang w:val="en-US"/>
        </w:rPr>
        <w:t>."</w:t>
      </w:r>
    </w:p>
    <w:p w14:paraId="05E2E562" w14:textId="688B227A" w:rsidR="00EC64A7" w:rsidRPr="00F641B0" w:rsidRDefault="00425BF5" w:rsidP="00EC64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184</w:t>
      </w:r>
      <w:r w:rsidR="0070778F" w:rsidRPr="00F641B0">
        <w:rPr>
          <w:rFonts w:ascii="Times" w:hAnsi="Times" w:cs="Times New Roman"/>
          <w:bCs/>
          <w:color w:val="000000" w:themeColor="text1"/>
          <w:lang w:val="en-US"/>
        </w:rPr>
        <w:t xml:space="preserve">] </w:t>
      </w:r>
    </w:p>
    <w:p w14:paraId="2FE78B23" w14:textId="17359B1D"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d'Alvernia si è oltrapassé.</w:t>
      </w:r>
    </w:p>
    <w:p w14:paraId="60D18F03" w14:textId="3CB7F7BD" w:rsidR="0070778F" w:rsidRPr="00F641B0" w:rsidRDefault="00542C7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Quele anime saine l'à</w:t>
      </w:r>
      <w:r w:rsidR="00EC64A7" w:rsidRPr="00F641B0">
        <w:rPr>
          <w:rFonts w:ascii="Times" w:hAnsi="Times" w:cs="Times New Roman"/>
          <w:color w:val="000000" w:themeColor="text1"/>
          <w:lang w:val="en-US"/>
        </w:rPr>
        <w:t>no molto reguardé,</w:t>
      </w:r>
    </w:p>
    <w:p w14:paraId="62684300" w14:textId="08DDD9B4"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queli spiriti fo in pié levé,</w:t>
      </w:r>
    </w:p>
    <w:p w14:paraId="54DF39D4" w14:textId="09D55A69" w:rsidR="0070778F" w:rsidRPr="00592635"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Clamar </w:t>
      </w:r>
      <w:r w:rsidRPr="00592635">
        <w:rPr>
          <w:rFonts w:ascii="Times" w:hAnsi="Times" w:cs="Times New Roman"/>
          <w:color w:val="000000" w:themeColor="text1"/>
          <w:lang w:val="en-US"/>
        </w:rPr>
        <w:t>s</w:t>
      </w:r>
      <w:r w:rsidR="00EC64A7" w:rsidRPr="00592635">
        <w:rPr>
          <w:rFonts w:ascii="Times" w:hAnsi="Times" w:cs="Times New Roman"/>
          <w:color w:val="000000" w:themeColor="text1"/>
          <w:lang w:val="en-US"/>
        </w:rPr>
        <w:t>'el crete e aveva començé</w:t>
      </w:r>
    </w:p>
    <w:p w14:paraId="12BA6A43" w14:textId="451D536D"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92635">
        <w:rPr>
          <w:rFonts w:ascii="Times" w:hAnsi="Times" w:cs="Times New Roman"/>
          <w:color w:val="000000" w:themeColor="text1"/>
          <w:lang w:val="en-US"/>
        </w:rPr>
        <w:t>Lo forte de arte</w:t>
      </w:r>
      <w:r w:rsidRPr="00F641B0">
        <w:rPr>
          <w:rFonts w:ascii="Times" w:hAnsi="Times" w:cs="Times New Roman"/>
          <w:color w:val="000000" w:themeColor="text1"/>
          <w:lang w:val="en-US"/>
        </w:rPr>
        <w:t xml:space="preserve"> de geometré</w:t>
      </w:r>
    </w:p>
    <w:p w14:paraId="10EB6CD3" w14:textId="7DAE7255"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lo cavo lo ferì Eulidé</w:t>
      </w:r>
      <w:r w:rsidRPr="00F641B0">
        <w:rPr>
          <w:rStyle w:val="FootnoteReference"/>
          <w:rFonts w:ascii="Times" w:hAnsi="Times" w:cs="Times New Roman"/>
          <w:color w:val="000000" w:themeColor="text1"/>
          <w:lang w:val="en-US"/>
        </w:rPr>
        <w:footnoteReference w:id="585"/>
      </w:r>
    </w:p>
    <w:p w14:paraId="32BA8FC7" w14:textId="5BD371E5" w:rsidR="0070778F" w:rsidRPr="00F641B0" w:rsidRDefault="00BA6EB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(98V) D'una verçella che à çoncé</w:t>
      </w:r>
      <w:r w:rsidR="00542C70" w:rsidRPr="00F641B0">
        <w:rPr>
          <w:rFonts w:ascii="Times" w:hAnsi="Times" w:cs="Times New Roman"/>
          <w:color w:val="000000" w:themeColor="text1"/>
          <w:lang w:val="en-US"/>
        </w:rPr>
        <w:t xml:space="preserve"> da tuti lé,</w:t>
      </w:r>
    </w:p>
    <w:p w14:paraId="3A2AA251" w14:textId="59C54E35" w:rsidR="0070778F" w:rsidRPr="00F641B0" w:rsidRDefault="00542C7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EC64A7" w:rsidRPr="00F641B0">
        <w:rPr>
          <w:rFonts w:ascii="Times" w:hAnsi="Times" w:cs="Times New Roman"/>
          <w:color w:val="000000" w:themeColor="text1"/>
          <w:lang w:val="en-US"/>
        </w:rPr>
        <w:t>Sié</w:t>
      </w:r>
      <w:r w:rsidR="0070778F" w:rsidRPr="00F641B0">
        <w:rPr>
          <w:rFonts w:ascii="Times" w:hAnsi="Times" w:cs="Times New Roman"/>
          <w:color w:val="000000" w:themeColor="text1"/>
          <w:lang w:val="en-US"/>
        </w:rPr>
        <w:t xml:space="preserve"> çoxo</w:t>
      </w:r>
      <w:r w:rsidR="00EC64A7" w:rsidRPr="00F641B0">
        <w:rPr>
          <w:rFonts w:ascii="Times" w:hAnsi="Times" w:cs="Times New Roman"/>
          <w:color w:val="000000" w:themeColor="text1"/>
          <w:lang w:val="en-US"/>
        </w:rPr>
        <w:t>, q</w:t>
      </w:r>
      <w:r w:rsidR="00EC64A7" w:rsidRPr="00F641B0">
        <w:rPr>
          <w:rFonts w:ascii="Times" w:hAnsi="Times" w:cs="Times New Roman"/>
          <w:i/>
          <w:color w:val="000000" w:themeColor="text1"/>
          <w:lang w:val="en-US"/>
        </w:rPr>
        <w:t>ue</w:t>
      </w:r>
      <w:r w:rsidR="00EC64A7" w:rsidRPr="00F641B0">
        <w:rPr>
          <w:rFonts w:ascii="Times" w:hAnsi="Times" w:cs="Times New Roman"/>
          <w:color w:val="000000" w:themeColor="text1"/>
          <w:lang w:val="en-US"/>
        </w:rPr>
        <w:t>sto no</w:t>
      </w:r>
      <w:r w:rsidR="00EC64A7" w:rsidRPr="00F641B0">
        <w:rPr>
          <w:rFonts w:ascii="Times" w:hAnsi="Times" w:cs="Times New Roman"/>
          <w:i/>
          <w:color w:val="000000" w:themeColor="text1"/>
          <w:lang w:val="en-US"/>
        </w:rPr>
        <w:t>n</w:t>
      </w:r>
      <w:r w:rsidR="00EC64A7"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t</w:t>
      </w:r>
      <w:r w:rsidR="00EC64A7" w:rsidRPr="00F641B0">
        <w:rPr>
          <w:rFonts w:ascii="Times" w:hAnsi="Times" w:cs="Times New Roman"/>
          <w:color w:val="000000" w:themeColor="text1"/>
          <w:lang w:val="en-US"/>
        </w:rPr>
        <w:t>'è destiné,</w:t>
      </w:r>
    </w:p>
    <w:p w14:paraId="10A1D788" w14:textId="0156364D" w:rsidR="0070778F" w:rsidRPr="00F641B0" w:rsidRDefault="00BA6EB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dié</w:t>
      </w:r>
      <w:r w:rsidR="00EC64A7" w:rsidRPr="00F641B0">
        <w:rPr>
          <w:rFonts w:ascii="Times" w:hAnsi="Times" w:cs="Times New Roman"/>
          <w:color w:val="000000" w:themeColor="text1"/>
          <w:lang w:val="en-US"/>
        </w:rPr>
        <w:t xml:space="preserve"> parlar se tu non è apellé."</w:t>
      </w:r>
    </w:p>
    <w:p w14:paraId="2BD62CF6" w14:textId="5D4D256C"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tuti li altri l'à schernido e gabé,</w:t>
      </w:r>
    </w:p>
    <w:p w14:paraId="5287A7D1" w14:textId="5CA75700"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santo sp</w:t>
      </w:r>
      <w:r w:rsidRPr="00F641B0">
        <w:rPr>
          <w:rFonts w:ascii="Times" w:hAnsi="Times" w:cs="Times New Roman"/>
          <w:i/>
          <w:color w:val="000000" w:themeColor="text1"/>
          <w:lang w:val="en-US"/>
        </w:rPr>
        <w:t>irit</w:t>
      </w:r>
      <w:r w:rsidR="0070778F" w:rsidRPr="00F641B0">
        <w:rPr>
          <w:rFonts w:ascii="Times" w:hAnsi="Times" w:cs="Times New Roman"/>
          <w:color w:val="000000" w:themeColor="text1"/>
          <w:lang w:val="en-US"/>
        </w:rPr>
        <w:t>o</w:t>
      </w:r>
      <w:r w:rsidR="000C23AC">
        <w:rPr>
          <w:rFonts w:ascii="Times" w:hAnsi="Times" w:cs="Times New Roman"/>
          <w:color w:val="000000" w:themeColor="text1"/>
          <w:lang w:val="en-US"/>
        </w:rPr>
        <w:t xml:space="preserve"> </w:t>
      </w:r>
      <w:r w:rsidRPr="00F641B0">
        <w:rPr>
          <w:rFonts w:ascii="Times" w:hAnsi="Times" w:cs="Times New Roman"/>
          <w:color w:val="000000" w:themeColor="text1"/>
          <w:lang w:val="en-US"/>
        </w:rPr>
        <w:t>n</w:t>
      </w:r>
      <w:r w:rsidR="000C23AC">
        <w:rPr>
          <w:rFonts w:ascii="Times" w:hAnsi="Times" w:cs="Times New Roman"/>
          <w:color w:val="000000" w:themeColor="text1"/>
          <w:lang w:val="en-US"/>
        </w:rPr>
        <w:t>'</w:t>
      </w:r>
      <w:r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u</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risso çité,</w:t>
      </w:r>
    </w:p>
    <w:p w14:paraId="393DDD96" w14:textId="6A7A762C"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 benedì la divina magesté.</w:t>
      </w:r>
    </w:p>
    <w:p w14:paraId="156A831C" w14:textId="63FB149B"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La </w:t>
      </w:r>
      <w:r w:rsidR="00542C70" w:rsidRPr="00F641B0">
        <w:rPr>
          <w:rFonts w:ascii="Times" w:hAnsi="Times" w:cs="Times New Roman"/>
          <w:color w:val="000000" w:themeColor="text1"/>
          <w:lang w:val="en-US"/>
        </w:rPr>
        <w:t>V</w:t>
      </w:r>
      <w:r w:rsidR="0070778F" w:rsidRPr="00F641B0">
        <w:rPr>
          <w:rFonts w:ascii="Times" w:hAnsi="Times" w:cs="Times New Roman"/>
          <w:color w:val="000000" w:themeColor="text1"/>
          <w:vertAlign w:val="superscript"/>
          <w:lang w:val="en-US"/>
        </w:rPr>
        <w:t>a</w:t>
      </w:r>
      <w:r w:rsidR="0070778F" w:rsidRPr="00F641B0">
        <w:rPr>
          <w:rFonts w:ascii="Times" w:hAnsi="Times" w:cs="Times New Roman"/>
          <w:color w:val="000000" w:themeColor="text1"/>
          <w:lang w:val="en-US"/>
        </w:rPr>
        <w:t xml:space="preserve"> porta lo </w:t>
      </w:r>
      <w:r w:rsidR="00044529">
        <w:rPr>
          <w:rFonts w:ascii="Times" w:hAnsi="Times" w:cs="Times New Roman"/>
          <w:color w:val="000000" w:themeColor="text1"/>
          <w:lang w:val="en-US"/>
        </w:rPr>
        <w:t>.</w:t>
      </w:r>
      <w:r w:rsidR="00542C70" w:rsidRPr="00F641B0">
        <w:rPr>
          <w:rFonts w:ascii="Times" w:hAnsi="Times" w:cs="Times New Roman"/>
          <w:color w:val="000000" w:themeColor="text1"/>
          <w:lang w:val="en-US"/>
        </w:rPr>
        <w:t>V</w:t>
      </w:r>
      <w:r w:rsidR="00044529">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muro lo </w:t>
      </w:r>
      <w:r w:rsidR="00044529">
        <w:rPr>
          <w:rFonts w:ascii="Times" w:hAnsi="Times" w:cs="Times New Roman"/>
          <w:color w:val="000000" w:themeColor="text1"/>
          <w:lang w:val="en-US"/>
        </w:rPr>
        <w:t>.</w:t>
      </w:r>
      <w:r w:rsidR="00542C70" w:rsidRPr="00F641B0">
        <w:rPr>
          <w:rFonts w:ascii="Times" w:hAnsi="Times" w:cs="Times New Roman"/>
          <w:color w:val="000000" w:themeColor="text1"/>
          <w:lang w:val="en-US"/>
        </w:rPr>
        <w:t>V</w:t>
      </w:r>
      <w:r w:rsidR="00044529">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fosse</w:t>
      </w:r>
    </w:p>
    <w:p w14:paraId="23D80FE2" w14:textId="0173245E"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trovano lo p</w:t>
      </w:r>
      <w:r w:rsidRPr="00F641B0">
        <w:rPr>
          <w:rFonts w:ascii="Times" w:hAnsi="Times" w:cs="Times New Roman"/>
          <w:i/>
          <w:color w:val="000000" w:themeColor="text1"/>
          <w:lang w:val="en-US"/>
        </w:rPr>
        <w:t>ri</w:t>
      </w:r>
      <w:r w:rsidRPr="00F641B0">
        <w:rPr>
          <w:rFonts w:ascii="Times" w:hAnsi="Times" w:cs="Times New Roman"/>
          <w:color w:val="000000" w:themeColor="text1"/>
          <w:lang w:val="en-US"/>
        </w:rPr>
        <w:t>mo rethoriché.</w:t>
      </w:r>
    </w:p>
    <w:p w14:paraId="3946E531" w14:textId="41051436" w:rsidR="00EC64A7" w:rsidRPr="00F641B0" w:rsidRDefault="00425BF5" w:rsidP="00EC64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185</w:t>
      </w:r>
      <w:r w:rsidR="0070778F" w:rsidRPr="00F641B0">
        <w:rPr>
          <w:rFonts w:ascii="Times" w:hAnsi="Times" w:cs="Times New Roman"/>
          <w:bCs/>
          <w:color w:val="000000" w:themeColor="text1"/>
          <w:lang w:val="en-US"/>
        </w:rPr>
        <w:t xml:space="preserve">] </w:t>
      </w:r>
    </w:p>
    <w:p w14:paraId="32E60F4B" w14:textId="75B7CB3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La quinta porta fo de gran sembiançe</w:t>
      </w:r>
      <w:r w:rsidR="00542C70" w:rsidRPr="00F641B0">
        <w:rPr>
          <w:rFonts w:ascii="Times" w:hAnsi="Times" w:cs="Times New Roman"/>
          <w:color w:val="000000" w:themeColor="text1"/>
          <w:lang w:val="en-US"/>
        </w:rPr>
        <w:t>:</w:t>
      </w:r>
      <w:r w:rsidR="000C6931" w:rsidRPr="00F641B0">
        <w:rPr>
          <w:rStyle w:val="FootnoteReference"/>
          <w:rFonts w:ascii="Times" w:hAnsi="Times" w:cs="Times New Roman"/>
          <w:color w:val="000000" w:themeColor="text1"/>
          <w:lang w:val="en-US"/>
        </w:rPr>
        <w:footnoteReference w:id="586"/>
      </w:r>
    </w:p>
    <w:p w14:paraId="3EE580F2" w14:textId="1EB79097" w:rsidR="0070778F" w:rsidRPr="00F641B0" w:rsidRDefault="005B59A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Ov</w:t>
      </w:r>
      <w:r w:rsidR="0070778F" w:rsidRPr="00F641B0">
        <w:rPr>
          <w:rFonts w:ascii="Times" w:hAnsi="Times" w:cs="Times New Roman"/>
          <w:color w:val="000000" w:themeColor="text1"/>
          <w:lang w:val="en-US"/>
        </w:rPr>
        <w:t xml:space="preserve">rada fo de piera negra e blançe </w:t>
      </w:r>
    </w:p>
    <w:p w14:paraId="05908F72"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meschiata de rossa contenançe</w:t>
      </w:r>
    </w:p>
    <w:p w14:paraId="15DBBF7D" w14:textId="5483113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alltretal p</w:t>
      </w:r>
      <w:r w:rsidR="00EC64A7"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çellestie comançe</w:t>
      </w:r>
      <w:r w:rsidR="00EC64A7" w:rsidRPr="00F641B0">
        <w:rPr>
          <w:rFonts w:ascii="Times" w:hAnsi="Times" w:cs="Times New Roman"/>
          <w:color w:val="000000" w:themeColor="text1"/>
          <w:lang w:val="en-US"/>
        </w:rPr>
        <w:t>;</w:t>
      </w:r>
    </w:p>
    <w:p w14:paraId="2A4DE54B" w14:textId="20F1DA18"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044529">
        <w:rPr>
          <w:rFonts w:ascii="Times" w:hAnsi="Times" w:cs="Times New Roman"/>
          <w:color w:val="000000" w:themeColor="text1"/>
          <w:lang w:val="en-US"/>
        </w:rPr>
        <w:t>·</w:t>
      </w:r>
      <w:r w:rsidR="000C23AC">
        <w:rPr>
          <w:rFonts w:ascii="Times" w:hAnsi="Times" w:cs="Times New Roman"/>
          <w:color w:val="000000" w:themeColor="text1"/>
          <w:lang w:val="en-US"/>
        </w:rPr>
        <w:t>ssi demorà</w:t>
      </w:r>
      <w:r w:rsidR="0070778F" w:rsidRPr="00F641B0">
        <w:rPr>
          <w:rFonts w:ascii="Times" w:hAnsi="Times" w:cs="Times New Roman"/>
          <w:color w:val="000000" w:themeColor="text1"/>
          <w:lang w:val="en-US"/>
        </w:rPr>
        <w:t xml:space="preserve"> rethorica siançe</w:t>
      </w:r>
      <w:r w:rsidRPr="00F641B0">
        <w:rPr>
          <w:rFonts w:ascii="Times" w:hAnsi="Times" w:cs="Times New Roman"/>
          <w:color w:val="000000" w:themeColor="text1"/>
          <w:lang w:val="en-US"/>
        </w:rPr>
        <w:t>.</w:t>
      </w:r>
    </w:p>
    <w:p w14:paraId="096241A5" w14:textId="5AAD0657" w:rsidR="0070778F" w:rsidRPr="00F641B0" w:rsidRDefault="00600AA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70778F" w:rsidRPr="00F641B0">
        <w:rPr>
          <w:rFonts w:ascii="Times" w:hAnsi="Times" w:cs="Times New Roman"/>
          <w:color w:val="000000" w:themeColor="text1"/>
          <w:lang w:val="en-US"/>
        </w:rPr>
        <w:t>como lo prevede quando la messa començe</w:t>
      </w:r>
    </w:p>
    <w:p w14:paraId="197D10CA" w14:textId="0E417B3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Parole baxe</w:t>
      </w:r>
      <w:r w:rsidR="00EC64A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in paxe et in ssillençe</w:t>
      </w:r>
      <w:r w:rsidR="00EC64A7" w:rsidRPr="00F641B0">
        <w:rPr>
          <w:rFonts w:ascii="Times" w:hAnsi="Times" w:cs="Times New Roman"/>
          <w:color w:val="000000" w:themeColor="text1"/>
          <w:lang w:val="en-US"/>
        </w:rPr>
        <w:t>,</w:t>
      </w:r>
    </w:p>
    <w:p w14:paraId="6DF9D18C" w14:textId="667A3E48"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Puo tuta fiada del so cantar s'</w:t>
      </w:r>
      <w:r w:rsidR="0070778F" w:rsidRPr="00F641B0">
        <w:rPr>
          <w:rFonts w:ascii="Times" w:hAnsi="Times" w:cs="Times New Roman"/>
          <w:color w:val="000000" w:themeColor="text1"/>
          <w:lang w:val="en-US"/>
        </w:rPr>
        <w:t>avançe</w:t>
      </w:r>
    </w:p>
    <w:p w14:paraId="23E8E298" w14:textId="32F4C82D"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como lo lassas</w:t>
      </w:r>
      <w:r w:rsidR="00600AA6" w:rsidRPr="00F641B0">
        <w:rPr>
          <w:rFonts w:ascii="Times" w:hAnsi="Times" w:cs="Times New Roman"/>
          <w:color w:val="000000" w:themeColor="text1"/>
          <w:lang w:val="en-US"/>
        </w:rPr>
        <w:t>, lo clerego l</w:t>
      </w:r>
      <w:r w:rsidRPr="00F641B0">
        <w:rPr>
          <w:rFonts w:ascii="Times" w:hAnsi="Times" w:cs="Times New Roman"/>
          <w:color w:val="000000" w:themeColor="text1"/>
          <w:lang w:val="en-US"/>
        </w:rPr>
        <w:t>a</w:t>
      </w:r>
      <w:r w:rsidR="00600AA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començe,</w:t>
      </w:r>
    </w:p>
    <w:p w14:paraId="3849A913" w14:textId="473A358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fa Tixias in soa rahunançe</w:t>
      </w:r>
      <w:r w:rsidR="00600AA6" w:rsidRPr="00F641B0">
        <w:rPr>
          <w:rFonts w:ascii="Times" w:hAnsi="Times" w:cs="Times New Roman"/>
          <w:color w:val="000000" w:themeColor="text1"/>
          <w:lang w:val="en-US"/>
        </w:rPr>
        <w:t>.</w:t>
      </w:r>
    </w:p>
    <w:p w14:paraId="7CE81F28" w14:textId="6C11CD7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a Ugo plaxe molto soa huxançe</w:t>
      </w:r>
      <w:r w:rsidR="00600AA6" w:rsidRPr="00F641B0">
        <w:rPr>
          <w:rFonts w:ascii="Times" w:hAnsi="Times" w:cs="Times New Roman"/>
          <w:color w:val="000000" w:themeColor="text1"/>
          <w:lang w:val="en-US"/>
        </w:rPr>
        <w:t>,</w:t>
      </w:r>
    </w:p>
    <w:p w14:paraId="700038E4" w14:textId="68547012"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fiol d'Anchisses fè</w:t>
      </w:r>
      <w:r w:rsidR="0070778F" w:rsidRPr="00F641B0">
        <w:rPr>
          <w:rFonts w:ascii="Times" w:hAnsi="Times" w:cs="Times New Roman"/>
          <w:color w:val="000000" w:themeColor="text1"/>
          <w:lang w:val="en-US"/>
        </w:rPr>
        <w:t xml:space="preserve"> una domandançe</w:t>
      </w:r>
      <w:r w:rsidRPr="00F641B0">
        <w:rPr>
          <w:rFonts w:ascii="Times" w:hAnsi="Times" w:cs="Times New Roman"/>
          <w:color w:val="000000" w:themeColor="text1"/>
          <w:lang w:val="en-US"/>
        </w:rPr>
        <w:t>,</w:t>
      </w:r>
    </w:p>
    <w:p w14:paraId="53936A4E" w14:textId="79E57180"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Çentil spirito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ché</w:t>
      </w:r>
      <w:r w:rsidR="0070778F" w:rsidRPr="00F641B0">
        <w:rPr>
          <w:rFonts w:ascii="Times" w:hAnsi="Times" w:cs="Times New Roman"/>
          <w:color w:val="000000" w:themeColor="text1"/>
          <w:lang w:val="en-US"/>
        </w:rPr>
        <w:t xml:space="preserve"> son in</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sentançe</w:t>
      </w:r>
    </w:p>
    <w:p w14:paraId="59620654" w14:textId="5C73D5A7"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Chostor danadi in l'</w:t>
      </w:r>
      <w:r w:rsidR="0070778F" w:rsidRPr="00F641B0">
        <w:rPr>
          <w:rFonts w:ascii="Times" w:hAnsi="Times" w:cs="Times New Roman"/>
          <w:color w:val="000000" w:themeColor="text1"/>
          <w:lang w:val="en-US"/>
        </w:rPr>
        <w:t>infernal habitançe</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587"/>
      </w:r>
    </w:p>
    <w:p w14:paraId="2099B61C" w14:textId="3701199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EC64A7" w:rsidRPr="00F641B0">
        <w:rPr>
          <w:rFonts w:ascii="Times" w:hAnsi="Times" w:cs="Times New Roman"/>
          <w:color w:val="000000" w:themeColor="text1"/>
          <w:lang w:val="en-US"/>
        </w:rPr>
        <w:t>'</w:t>
      </w:r>
      <w:r w:rsidR="000C23AC">
        <w:rPr>
          <w:rFonts w:ascii="Times" w:hAnsi="Times" w:cs="Times New Roman"/>
          <w:color w:val="000000" w:themeColor="text1"/>
          <w:lang w:val="en-US"/>
        </w:rPr>
        <w:t xml:space="preserve"> porteno de </w:t>
      </w:r>
      <w:r w:rsidR="000C23AC" w:rsidRPr="00592635">
        <w:rPr>
          <w:rFonts w:ascii="Times" w:hAnsi="Times" w:cs="Times New Roman"/>
          <w:color w:val="000000" w:themeColor="text1"/>
          <w:lang w:val="en-US"/>
        </w:rPr>
        <w:t>siencia l'a</w:t>
      </w:r>
      <w:r w:rsidRPr="00592635">
        <w:rPr>
          <w:rFonts w:ascii="Times" w:hAnsi="Times" w:cs="Times New Roman"/>
          <w:color w:val="000000" w:themeColor="text1"/>
          <w:lang w:val="en-US"/>
        </w:rPr>
        <w:t>mançe</w:t>
      </w:r>
      <w:r w:rsidR="00600AA6" w:rsidRPr="00592635">
        <w:rPr>
          <w:rFonts w:ascii="Times" w:hAnsi="Times" w:cs="Times New Roman"/>
          <w:color w:val="000000" w:themeColor="text1"/>
          <w:lang w:val="en-US"/>
        </w:rPr>
        <w:t>,</w:t>
      </w:r>
    </w:p>
    <w:p w14:paraId="43EC11BC"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Duncha li fa mal la savia costumançe</w:t>
      </w:r>
    </w:p>
    <w:p w14:paraId="527130AA" w14:textId="3796D23C" w:rsidR="0070778F" w:rsidRPr="00F641B0" w:rsidRDefault="005D3E8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 ben inprendere li torna in pessançe</w:t>
      </w:r>
      <w:r w:rsidR="00EC64A7" w:rsidRPr="00F641B0">
        <w:rPr>
          <w:rFonts w:ascii="Times" w:hAnsi="Times" w:cs="Times New Roman"/>
          <w:color w:val="000000" w:themeColor="text1"/>
          <w:lang w:val="en-US"/>
        </w:rPr>
        <w:t>?</w:t>
      </w:r>
    </w:p>
    <w:p w14:paraId="5B64BBA7" w14:textId="763C5245" w:rsidR="0070778F" w:rsidRPr="00F641B0" w:rsidRDefault="00EC64A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 deverò io dir quando eserò</w:t>
      </w:r>
      <w:r w:rsidR="0070778F" w:rsidRPr="00F641B0">
        <w:rPr>
          <w:rFonts w:ascii="Times" w:hAnsi="Times" w:cs="Times New Roman"/>
          <w:color w:val="000000" w:themeColor="text1"/>
          <w:lang w:val="en-US"/>
        </w:rPr>
        <w:t xml:space="preserve"> in Françe</w:t>
      </w:r>
      <w:r w:rsidRPr="00F641B0">
        <w:rPr>
          <w:rFonts w:ascii="Times" w:hAnsi="Times" w:cs="Times New Roman"/>
          <w:color w:val="000000" w:themeColor="text1"/>
          <w:lang w:val="en-US"/>
        </w:rPr>
        <w:t>?</w:t>
      </w:r>
    </w:p>
    <w:p w14:paraId="427FE3F6" w14:textId="44D2954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(99R) Che</w:t>
      </w:r>
      <w:r w:rsidR="00C76F45" w:rsidRPr="00F641B0">
        <w:rPr>
          <w:rFonts w:ascii="Times" w:hAnsi="Times" w:cs="Times New Roman"/>
          <w:color w:val="000000" w:themeColor="text1"/>
          <w:lang w:val="en-US"/>
        </w:rPr>
        <w:t xml:space="preserve"> </w:t>
      </w:r>
      <w:r w:rsidR="00600AA6" w:rsidRPr="00F641B0">
        <w:rPr>
          <w:rFonts w:ascii="Times" w:hAnsi="Times" w:cs="Times New Roman"/>
          <w:color w:val="000000" w:themeColor="text1"/>
          <w:lang w:val="en-US"/>
        </w:rPr>
        <w:t>li scoleri che plui à</w:t>
      </w:r>
      <w:r w:rsidRPr="00F641B0">
        <w:rPr>
          <w:rFonts w:ascii="Times" w:hAnsi="Times" w:cs="Times New Roman"/>
          <w:color w:val="000000" w:themeColor="text1"/>
          <w:lang w:val="en-US"/>
        </w:rPr>
        <w:t>no sapiençe</w:t>
      </w:r>
    </w:p>
    <w:p w14:paraId="3F593C98" w14:textId="4CE25846" w:rsidR="0070778F" w:rsidRPr="00F641B0" w:rsidRDefault="00C76F4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Vano tuti in la sc</w:t>
      </w:r>
      <w:r w:rsidR="0070778F" w:rsidRPr="00F641B0">
        <w:rPr>
          <w:rFonts w:ascii="Times" w:hAnsi="Times" w:cs="Times New Roman"/>
          <w:color w:val="000000" w:themeColor="text1"/>
          <w:lang w:val="en-US"/>
        </w:rPr>
        <w:t>ura habitançe</w:t>
      </w:r>
      <w:r w:rsidRPr="00F641B0">
        <w:rPr>
          <w:rFonts w:ascii="Times" w:hAnsi="Times" w:cs="Times New Roman"/>
          <w:color w:val="000000" w:themeColor="text1"/>
          <w:lang w:val="en-US"/>
        </w:rPr>
        <w:t>?"</w:t>
      </w:r>
    </w:p>
    <w:p w14:paraId="5D766018" w14:textId="77777777" w:rsidR="0070778F" w:rsidRPr="00F641B0" w:rsidRDefault="0070778F" w:rsidP="0070778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contextualSpacing/>
        <w:jc w:val="both"/>
        <w:rPr>
          <w:rFonts w:ascii="Times" w:hAnsi="Times" w:cs="Times New Roman"/>
          <w:color w:val="000000" w:themeColor="text1"/>
          <w:highlight w:val="lightGray"/>
          <w:lang w:val="en-US"/>
        </w:rPr>
      </w:pPr>
    </w:p>
    <w:p w14:paraId="1FDE7886" w14:textId="469F76E8" w:rsidR="00507879" w:rsidRPr="00F641B0" w:rsidRDefault="00425BF5" w:rsidP="00507879">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186</w:t>
      </w:r>
      <w:r w:rsidR="0070778F" w:rsidRPr="00F641B0">
        <w:rPr>
          <w:rFonts w:ascii="Times" w:hAnsi="Times" w:cs="Times New Roman"/>
          <w:bCs/>
          <w:color w:val="000000" w:themeColor="text1"/>
          <w:lang w:val="en-US"/>
        </w:rPr>
        <w:t xml:space="preserve">] </w:t>
      </w:r>
    </w:p>
    <w:p w14:paraId="2151607F" w14:textId="51F8FACA"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"N</w:t>
      </w:r>
      <w:r w:rsidR="0070778F" w:rsidRPr="00F641B0">
        <w:rPr>
          <w:rFonts w:ascii="Times" w:hAnsi="Times" w:cs="Times New Roman"/>
          <w:color w:val="000000" w:themeColor="text1"/>
          <w:lang w:val="en-US"/>
        </w:rPr>
        <w:t>on</w:t>
      </w:r>
      <w:r w:rsidRPr="00F641B0">
        <w:rPr>
          <w:rStyle w:val="FootnoteReference"/>
          <w:rFonts w:ascii="Times" w:hAnsi="Times" w:cs="Times New Roman"/>
          <w:color w:val="000000" w:themeColor="text1"/>
          <w:lang w:val="en-US"/>
        </w:rPr>
        <w:footnoteReference w:id="588"/>
      </w:r>
      <w:r w:rsidR="0070778F" w:rsidRPr="00F641B0">
        <w:rPr>
          <w:rFonts w:ascii="Times" w:hAnsi="Times" w:cs="Times New Roman"/>
          <w:color w:val="000000" w:themeColor="text1"/>
          <w:lang w:val="en-US"/>
        </w:rPr>
        <w:t xml:space="preserve"> fano miga</w:t>
      </w:r>
      <w:r w:rsidRPr="00F641B0">
        <w:rPr>
          <w:rFonts w:ascii="Times" w:hAnsi="Times" w:cs="Times New Roman"/>
          <w:color w:val="000000" w:themeColor="text1"/>
          <w:lang w:val="en-US"/>
        </w:rPr>
        <w:t>,"</w:t>
      </w:r>
      <w:r w:rsidR="0096192D">
        <w:rPr>
          <w:rFonts w:ascii="Times" w:hAnsi="Times" w:cs="Times New Roman"/>
          <w:color w:val="000000" w:themeColor="text1"/>
          <w:lang w:val="en-US"/>
        </w:rPr>
        <w:t xml:space="preserve"> responde Enëa</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r w:rsidR="0070778F" w:rsidRPr="00F641B0">
        <w:rPr>
          <w:rStyle w:val="FootnoteReference"/>
          <w:rFonts w:ascii="Times" w:hAnsi="Times" w:cs="Times New Roman"/>
          <w:color w:val="000000" w:themeColor="text1"/>
          <w:lang w:val="en-US"/>
        </w:rPr>
        <w:footnoteReference w:id="589"/>
      </w:r>
    </w:p>
    <w:p w14:paraId="49EFB191" w14:textId="4DE470AC"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sono danadi se no li malhv</w:t>
      </w:r>
      <w:r w:rsidR="00592635">
        <w:rPr>
          <w:rFonts w:ascii="Times" w:hAnsi="Times" w:cs="Times New Roman"/>
          <w:color w:val="000000" w:themeColor="text1"/>
          <w:lang w:val="en-US"/>
        </w:rPr>
        <w:t>aï</w:t>
      </w:r>
      <w:r w:rsidR="0070778F" w:rsidRPr="00F641B0">
        <w:rPr>
          <w:rFonts w:ascii="Times" w:hAnsi="Times" w:cs="Times New Roman"/>
          <w:color w:val="000000" w:themeColor="text1"/>
          <w:lang w:val="en-US"/>
        </w:rPr>
        <w:t>s</w:t>
      </w:r>
      <w:r w:rsidR="00600AA6" w:rsidRPr="00F641B0">
        <w:rPr>
          <w:rFonts w:ascii="Times" w:hAnsi="Times" w:cs="Times New Roman"/>
          <w:color w:val="000000" w:themeColor="text1"/>
          <w:lang w:val="en-US"/>
        </w:rPr>
        <w:t>,</w:t>
      </w:r>
    </w:p>
    <w:p w14:paraId="0B7BE1D1" w14:textId="694B2E4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w:t>
      </w:r>
      <w:r w:rsidR="000C23AC">
        <w:rPr>
          <w:rFonts w:ascii="Times" w:hAnsi="Times" w:cs="Times New Roman"/>
          <w:color w:val="000000" w:themeColor="text1"/>
          <w:lang w:val="en-US"/>
        </w:rPr>
        <w:t>he cognosse lo dreto camin veraï</w:t>
      </w:r>
      <w:r w:rsidRPr="00F641B0">
        <w:rPr>
          <w:rFonts w:ascii="Times" w:hAnsi="Times" w:cs="Times New Roman"/>
          <w:color w:val="000000" w:themeColor="text1"/>
          <w:lang w:val="en-US"/>
        </w:rPr>
        <w:t xml:space="preserve">s </w:t>
      </w:r>
    </w:p>
    <w:p w14:paraId="2A92D61C" w14:textId="438E0D32"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no</w:t>
      </w:r>
      <w:r w:rsidR="005D3E8D"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 tien</w:t>
      </w:r>
      <w:r w:rsidR="00453C6B" w:rsidRPr="00F641B0">
        <w:rPr>
          <w:rFonts w:ascii="Times" w:hAnsi="Times" w:cs="Times New Roman"/>
          <w:color w:val="000000" w:themeColor="text1"/>
          <w:lang w:val="en-US"/>
        </w:rPr>
        <w:t>,</w:t>
      </w:r>
      <w:r w:rsidR="000C23AC">
        <w:rPr>
          <w:rFonts w:ascii="Times" w:hAnsi="Times" w:cs="Times New Roman"/>
          <w:color w:val="000000" w:themeColor="text1"/>
          <w:lang w:val="en-US"/>
        </w:rPr>
        <w:t xml:space="preserve"> tanto sono ypocraï</w:t>
      </w:r>
      <w:r w:rsidR="0070778F" w:rsidRPr="00F641B0">
        <w:rPr>
          <w:rFonts w:ascii="Times" w:hAnsi="Times" w:cs="Times New Roman"/>
          <w:color w:val="000000" w:themeColor="text1"/>
          <w:lang w:val="en-US"/>
        </w:rPr>
        <w:t>s</w:t>
      </w:r>
      <w:r w:rsidR="00453C6B" w:rsidRPr="00F641B0">
        <w:rPr>
          <w:rFonts w:ascii="Times" w:hAnsi="Times" w:cs="Times New Roman"/>
          <w:color w:val="000000" w:themeColor="text1"/>
          <w:lang w:val="en-US"/>
        </w:rPr>
        <w:t>.</w:t>
      </w:r>
    </w:p>
    <w:p w14:paraId="5E2CB913" w14:textId="17BD5497"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453C6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cognose da Dio lo ben j</w:t>
      </w:r>
      <w:r w:rsidR="000C23AC">
        <w:rPr>
          <w:rFonts w:ascii="Times" w:hAnsi="Times" w:cs="Times New Roman"/>
          <w:color w:val="000000" w:themeColor="text1"/>
          <w:lang w:val="en-US"/>
        </w:rPr>
        <w:t>amaï</w:t>
      </w:r>
      <w:r w:rsidR="0070778F" w:rsidRPr="00F641B0">
        <w:rPr>
          <w:rFonts w:ascii="Times" w:hAnsi="Times" w:cs="Times New Roman"/>
          <w:color w:val="000000" w:themeColor="text1"/>
          <w:lang w:val="en-US"/>
        </w:rPr>
        <w:t>s</w:t>
      </w:r>
    </w:p>
    <w:p w14:paraId="74C503FD" w14:textId="3ADBD843"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perçò èn</w:t>
      </w:r>
      <w:r w:rsidR="0070778F" w:rsidRPr="00F641B0">
        <w:rPr>
          <w:rFonts w:ascii="Times" w:hAnsi="Times" w:cs="Times New Roman"/>
          <w:color w:val="000000" w:themeColor="text1"/>
          <w:lang w:val="en-US"/>
        </w:rPr>
        <w:t>o</w:t>
      </w:r>
      <w:r w:rsidR="000C23AC">
        <w:rPr>
          <w:rFonts w:ascii="Times" w:hAnsi="Times" w:cs="Times New Roman"/>
          <w:color w:val="000000" w:themeColor="text1"/>
          <w:lang w:val="en-US"/>
        </w:rPr>
        <w:t xml:space="preserve"> çitadi in lo agaraï</w:t>
      </w:r>
      <w:r w:rsidRPr="00F641B0">
        <w:rPr>
          <w:rFonts w:ascii="Times" w:hAnsi="Times" w:cs="Times New Roman"/>
          <w:color w:val="000000" w:themeColor="text1"/>
          <w:lang w:val="en-US"/>
        </w:rPr>
        <w:t>s,</w:t>
      </w:r>
    </w:p>
    <w:p w14:paraId="4536E4F0" w14:textId="63F65325"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Ch'elo li manda Minos lo S</w:t>
      </w:r>
      <w:r w:rsidR="0070778F" w:rsidRPr="00F641B0">
        <w:rPr>
          <w:rFonts w:ascii="Times" w:hAnsi="Times" w:cs="Times New Roman"/>
          <w:color w:val="000000" w:themeColor="text1"/>
          <w:lang w:val="en-US"/>
        </w:rPr>
        <w:t>atanas</w:t>
      </w:r>
    </w:p>
    <w:p w14:paraId="65F9B7E8" w14:textId="47C7A426"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w:t>
      </w:r>
      <w:r w:rsidR="005D3E8D"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 carmerlengo c</w:t>
      </w:r>
      <w:r w:rsidRPr="00F641B0">
        <w:rPr>
          <w:rFonts w:ascii="Times" w:hAnsi="Times" w:cs="Times New Roman"/>
          <w:color w:val="000000" w:themeColor="text1"/>
          <w:lang w:val="en-US"/>
        </w:rPr>
        <w:t>'</w:t>
      </w:r>
      <w:r w:rsidR="000C23AC">
        <w:rPr>
          <w:rFonts w:ascii="Times" w:hAnsi="Times" w:cs="Times New Roman"/>
          <w:color w:val="000000" w:themeColor="text1"/>
          <w:lang w:val="en-US"/>
        </w:rPr>
        <w:t>om clama Flagaï</w:t>
      </w:r>
      <w:r w:rsidR="0070778F" w:rsidRPr="00F641B0">
        <w:rPr>
          <w:rFonts w:ascii="Times" w:hAnsi="Times" w:cs="Times New Roman"/>
          <w:color w:val="000000" w:themeColor="text1"/>
          <w:lang w:val="en-US"/>
        </w:rPr>
        <w:t>s</w:t>
      </w:r>
      <w:r w:rsidRPr="00F641B0">
        <w:rPr>
          <w:rFonts w:ascii="Times" w:hAnsi="Times" w:cs="Times New Roman"/>
          <w:color w:val="000000" w:themeColor="text1"/>
          <w:lang w:val="en-US"/>
        </w:rPr>
        <w:t>.</w:t>
      </w:r>
    </w:p>
    <w:p w14:paraId="38112EA0" w14:textId="77BDDF2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Ap</w:t>
      </w:r>
      <w:r w:rsidR="00507879" w:rsidRPr="00F641B0">
        <w:rPr>
          <w:rFonts w:ascii="Times" w:hAnsi="Times" w:cs="Times New Roman"/>
          <w:color w:val="000000" w:themeColor="text1"/>
          <w:lang w:val="en-US"/>
        </w:rPr>
        <w:t>resso la morte creço che tal sav</w:t>
      </w:r>
      <w:r w:rsidR="000C23AC">
        <w:rPr>
          <w:rFonts w:ascii="Times" w:hAnsi="Times" w:cs="Times New Roman"/>
          <w:color w:val="000000" w:themeColor="text1"/>
          <w:lang w:val="en-US"/>
        </w:rPr>
        <w:t>raï</w:t>
      </w:r>
      <w:r w:rsidRPr="00F641B0">
        <w:rPr>
          <w:rFonts w:ascii="Times" w:hAnsi="Times" w:cs="Times New Roman"/>
          <w:color w:val="000000" w:themeColor="text1"/>
          <w:lang w:val="en-US"/>
        </w:rPr>
        <w:t>s</w:t>
      </w:r>
    </w:p>
    <w:p w14:paraId="063686D2" w14:textId="32204C9C" w:rsidR="0070778F" w:rsidRPr="00F641B0" w:rsidRDefault="00E34E3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highlight w:val="yellow"/>
          <w:lang w:val="en-US"/>
        </w:rPr>
        <w:t>In tal cassa unde ò</w:t>
      </w:r>
      <w:r w:rsidR="000C23AC">
        <w:rPr>
          <w:rFonts w:ascii="Times" w:hAnsi="Times" w:cs="Times New Roman"/>
          <w:color w:val="000000" w:themeColor="text1"/>
          <w:highlight w:val="yellow"/>
          <w:lang w:val="en-US"/>
        </w:rPr>
        <w:t xml:space="preserve"> gran messaï</w:t>
      </w:r>
      <w:r w:rsidR="0070778F" w:rsidRPr="00F641B0">
        <w:rPr>
          <w:rFonts w:ascii="Times" w:hAnsi="Times" w:cs="Times New Roman"/>
          <w:color w:val="000000" w:themeColor="text1"/>
          <w:highlight w:val="yellow"/>
          <w:lang w:val="en-US"/>
        </w:rPr>
        <w:t>s</w:t>
      </w:r>
    </w:p>
    <w:p w14:paraId="74DEDFD5" w14:textId="4476B999"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O de questo seno</w:t>
      </w:r>
      <w:r w:rsidR="00600AA6" w:rsidRPr="00F641B0">
        <w:rPr>
          <w:rStyle w:val="FootnoteReference"/>
          <w:rFonts w:ascii="Times" w:hAnsi="Times" w:cs="Times New Roman"/>
          <w:color w:val="000000" w:themeColor="text1"/>
          <w:highlight w:val="yellow"/>
          <w:lang w:val="en-US"/>
        </w:rPr>
        <w:footnoteReference w:id="590"/>
      </w:r>
      <w:r w:rsidRPr="00F641B0">
        <w:rPr>
          <w:rFonts w:ascii="Times" w:hAnsi="Times" w:cs="Times New Roman"/>
          <w:color w:val="000000" w:themeColor="text1"/>
          <w:highlight w:val="yellow"/>
          <w:lang w:val="en-US"/>
        </w:rPr>
        <w:t xml:space="preserve"> li bu</w:t>
      </w:r>
      <w:r w:rsidRPr="00F641B0">
        <w:rPr>
          <w:rFonts w:ascii="Times" w:hAnsi="Times" w:cs="Times New Roman"/>
          <w:i/>
          <w:color w:val="000000" w:themeColor="text1"/>
          <w:highlight w:val="yellow"/>
          <w:lang w:val="en-US"/>
        </w:rPr>
        <w:t>n</w:t>
      </w:r>
      <w:r w:rsidR="000C23AC">
        <w:rPr>
          <w:rFonts w:ascii="Times" w:hAnsi="Times" w:cs="Times New Roman"/>
          <w:color w:val="000000" w:themeColor="text1"/>
          <w:highlight w:val="yellow"/>
          <w:lang w:val="en-US"/>
        </w:rPr>
        <w:t xml:space="preserve"> cleregi veraï</w:t>
      </w:r>
      <w:r w:rsidR="0070778F" w:rsidRPr="00F641B0">
        <w:rPr>
          <w:rFonts w:ascii="Times" w:hAnsi="Times" w:cs="Times New Roman"/>
          <w:color w:val="000000" w:themeColor="text1"/>
          <w:highlight w:val="yellow"/>
          <w:lang w:val="en-US"/>
        </w:rPr>
        <w:t>s</w:t>
      </w:r>
      <w:r w:rsidRPr="00F641B0">
        <w:rPr>
          <w:rFonts w:ascii="Times" w:hAnsi="Times" w:cs="Times New Roman"/>
          <w:color w:val="000000" w:themeColor="text1"/>
          <w:lang w:val="en-US"/>
        </w:rPr>
        <w:t>.</w:t>
      </w:r>
      <w:r w:rsidR="00E34E30">
        <w:rPr>
          <w:rStyle w:val="FootnoteReference"/>
          <w:rFonts w:ascii="Times" w:hAnsi="Times" w:cs="Times New Roman"/>
          <w:color w:val="000000" w:themeColor="text1"/>
          <w:lang w:val="en-US"/>
        </w:rPr>
        <w:footnoteReference w:id="591"/>
      </w:r>
    </w:p>
    <w:p w14:paraId="253DDB67" w14:textId="7DD9D14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w:t>
      </w:r>
      <w:r w:rsidR="00507879" w:rsidRPr="00F641B0">
        <w:rPr>
          <w:rFonts w:ascii="Times" w:hAnsi="Times" w:cs="Times New Roman"/>
          <w:color w:val="000000" w:themeColor="text1"/>
          <w:lang w:val="en-US"/>
        </w:rPr>
        <w:t>ropo son questi da collor longe</w:t>
      </w:r>
      <w:r w:rsidR="000C23AC">
        <w:rPr>
          <w:rFonts w:ascii="Times" w:hAnsi="Times" w:cs="Times New Roman"/>
          <w:color w:val="000000" w:themeColor="text1"/>
          <w:lang w:val="en-US"/>
        </w:rPr>
        <w:t>aï</w:t>
      </w:r>
      <w:r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p>
    <w:p w14:paraId="5116BCFB" w14:textId="6103FFE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pe</w:t>
      </w:r>
      <w:r w:rsidR="000C23AC">
        <w:rPr>
          <w:rFonts w:ascii="Times" w:hAnsi="Times" w:cs="Times New Roman"/>
          <w:color w:val="000000" w:themeColor="text1"/>
          <w:lang w:val="en-US"/>
        </w:rPr>
        <w:t>na de costor li serave un sollaï</w:t>
      </w:r>
      <w:r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p>
    <w:p w14:paraId="705CDCB8" w14:textId="7CC69A42"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180088">
        <w:rPr>
          <w:rFonts w:ascii="Times" w:hAnsi="Times" w:cs="Times New Roman"/>
          <w:color w:val="000000" w:themeColor="text1"/>
          <w:lang w:val="en-US"/>
        </w:rPr>
        <w:t>a·ss</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elli hobedisseno lo batessemo ch</w:t>
      </w:r>
      <w:r w:rsidRPr="00F641B0">
        <w:rPr>
          <w:rFonts w:ascii="Times" w:hAnsi="Times" w:cs="Times New Roman"/>
          <w:color w:val="000000" w:themeColor="text1"/>
          <w:lang w:val="en-US"/>
        </w:rPr>
        <w:t>e</w:t>
      </w:r>
      <w:r w:rsidR="00600AA6" w:rsidRPr="00F641B0">
        <w:rPr>
          <w:rFonts w:ascii="Times" w:hAnsi="Times" w:cs="Times New Roman"/>
          <w:color w:val="000000" w:themeColor="text1"/>
          <w:lang w:val="en-US"/>
        </w:rPr>
        <w:t xml:space="preserve"> </w:t>
      </w:r>
      <w:r w:rsidR="000C23AC">
        <w:rPr>
          <w:rFonts w:ascii="Times" w:hAnsi="Times" w:cs="Times New Roman"/>
          <w:color w:val="000000" w:themeColor="text1"/>
          <w:lang w:val="en-US"/>
        </w:rPr>
        <w:t>li aï</w:t>
      </w:r>
      <w:r w:rsidR="0070778F" w:rsidRPr="00F641B0">
        <w:rPr>
          <w:rFonts w:ascii="Times" w:hAnsi="Times" w:cs="Times New Roman"/>
          <w:color w:val="000000" w:themeColor="text1"/>
          <w:lang w:val="en-US"/>
        </w:rPr>
        <w:t>s</w:t>
      </w:r>
      <w:r w:rsidRPr="00F641B0">
        <w:rPr>
          <w:rStyle w:val="FootnoteReference"/>
          <w:rFonts w:ascii="Times" w:hAnsi="Times" w:cs="Times New Roman"/>
          <w:color w:val="000000" w:themeColor="text1"/>
          <w:lang w:val="en-US"/>
        </w:rPr>
        <w:footnoteReference w:id="592"/>
      </w:r>
    </w:p>
    <w:p w14:paraId="358C827E" w14:textId="6B82E0B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507879" w:rsidRPr="00F641B0">
        <w:rPr>
          <w:rFonts w:ascii="Times" w:hAnsi="Times" w:cs="Times New Roman"/>
          <w:color w:val="000000" w:themeColor="text1"/>
          <w:lang w:val="en-US"/>
        </w:rPr>
        <w:t xml:space="preserve"> l'</w:t>
      </w:r>
      <w:r w:rsidR="000C23AC">
        <w:rPr>
          <w:rFonts w:ascii="Times" w:hAnsi="Times" w:cs="Times New Roman"/>
          <w:color w:val="000000" w:themeColor="text1"/>
          <w:lang w:val="en-US"/>
        </w:rPr>
        <w:t>inferno no passeraveno maï</w:t>
      </w:r>
      <w:r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p>
    <w:p w14:paraId="6A76FB28" w14:textId="12FBDDF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san Guielmo</w:t>
      </w:r>
      <w:r w:rsidR="00507879" w:rsidRPr="00F641B0">
        <w:rPr>
          <w:rFonts w:ascii="Times" w:hAnsi="Times" w:cs="Times New Roman"/>
          <w:color w:val="000000" w:themeColor="text1"/>
          <w:lang w:val="en-US"/>
        </w:rPr>
        <w:t xml:space="preserve">, "Or no </w:t>
      </w:r>
      <w:r w:rsidR="005D3E8D" w:rsidRPr="00F641B0">
        <w:rPr>
          <w:rFonts w:ascii="Times" w:hAnsi="Times" w:cs="Times New Roman"/>
          <w:color w:val="000000" w:themeColor="text1"/>
          <w:lang w:val="en-US"/>
        </w:rPr>
        <w:t>è·l</w:t>
      </w:r>
      <w:r w:rsidR="000C23AC">
        <w:rPr>
          <w:rFonts w:ascii="Times" w:hAnsi="Times" w:cs="Times New Roman"/>
          <w:color w:val="000000" w:themeColor="text1"/>
          <w:lang w:val="en-US"/>
        </w:rPr>
        <w:t xml:space="preserve"> miga gaï</w:t>
      </w:r>
      <w:r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r w:rsidR="00453C6B" w:rsidRPr="00F641B0">
        <w:rPr>
          <w:rStyle w:val="FootnoteReference"/>
          <w:rFonts w:ascii="Times" w:hAnsi="Times" w:cs="Times New Roman"/>
          <w:color w:val="000000" w:themeColor="text1"/>
          <w:lang w:val="en-US"/>
        </w:rPr>
        <w:footnoteReference w:id="593"/>
      </w:r>
    </w:p>
    <w:p w14:paraId="718E1022" w14:textId="6B50F0F9" w:rsidR="0070778F" w:rsidRPr="00F641B0" w:rsidRDefault="000C23A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Io veço Ugo che plui paura no aï</w:t>
      </w:r>
      <w:r w:rsidR="0070778F"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p>
    <w:p w14:paraId="720DEA0D" w14:textId="6DCC7EC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lo longo andar tropo gran i</w:t>
      </w:r>
      <w:r w:rsidR="00507879" w:rsidRPr="00F641B0">
        <w:rPr>
          <w:rFonts w:ascii="Times" w:hAnsi="Times" w:cs="Times New Roman"/>
          <w:i/>
          <w:iCs/>
          <w:color w:val="000000" w:themeColor="text1"/>
          <w:lang w:val="en-US"/>
        </w:rPr>
        <w:t>n</w:t>
      </w:r>
      <w:r w:rsidR="007E701D">
        <w:rPr>
          <w:rFonts w:ascii="Times" w:hAnsi="Times" w:cs="Times New Roman"/>
          <w:color w:val="000000" w:themeColor="text1"/>
          <w:lang w:val="en-US"/>
        </w:rPr>
        <w:t>duxia fi</w:t>
      </w:r>
      <w:r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p>
    <w:p w14:paraId="1AD8DEC0" w14:textId="2B6EE2F7" w:rsidR="0070778F" w:rsidRPr="00F641B0" w:rsidRDefault="000C23A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 questo moto spessegaveno i paï</w:t>
      </w:r>
      <w:r w:rsidR="0070778F" w:rsidRPr="00F641B0">
        <w:rPr>
          <w:rFonts w:ascii="Times" w:hAnsi="Times" w:cs="Times New Roman"/>
          <w:color w:val="000000" w:themeColor="text1"/>
          <w:lang w:val="en-US"/>
        </w:rPr>
        <w:t>s</w:t>
      </w:r>
    </w:p>
    <w:p w14:paraId="0CE62021" w14:textId="554CEBCE" w:rsidR="0070778F" w:rsidRPr="00F641B0" w:rsidRDefault="000C23A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paxano la scuola Tissiaï</w:t>
      </w:r>
      <w:r w:rsidR="0070778F"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p>
    <w:p w14:paraId="736B4430" w14:textId="04044A1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sest</w:t>
      </w:r>
      <w:r w:rsidR="000C23AC">
        <w:rPr>
          <w:rFonts w:ascii="Times" w:hAnsi="Times" w:cs="Times New Roman"/>
          <w:color w:val="000000" w:themeColor="text1"/>
          <w:lang w:val="en-US"/>
        </w:rPr>
        <w:t>a scuola passeno a ladi un palaï</w:t>
      </w:r>
      <w:r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p>
    <w:p w14:paraId="7523DA19" w14:textId="69946EA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m</w:t>
      </w:r>
      <w:r w:rsidR="000C23AC">
        <w:rPr>
          <w:rFonts w:ascii="Times" w:hAnsi="Times" w:cs="Times New Roman"/>
          <w:color w:val="000000" w:themeColor="text1"/>
          <w:lang w:val="en-US"/>
        </w:rPr>
        <w:t>aniera de çente che tuti son raï</w:t>
      </w:r>
      <w:r w:rsidRPr="00F641B0">
        <w:rPr>
          <w:rFonts w:ascii="Times" w:hAnsi="Times" w:cs="Times New Roman"/>
          <w:color w:val="000000" w:themeColor="text1"/>
          <w:lang w:val="en-US"/>
        </w:rPr>
        <w:t>s</w:t>
      </w:r>
    </w:p>
    <w:p w14:paraId="7B72EA3D" w14:textId="6177222F"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Vette cantar intor</w:t>
      </w:r>
      <w:r w:rsidRPr="00F641B0">
        <w:rPr>
          <w:rFonts w:ascii="Times" w:hAnsi="Times" w:cs="Times New Roman"/>
          <w:i/>
          <w:color w:val="000000" w:themeColor="text1"/>
          <w:lang w:val="en-US"/>
        </w:rPr>
        <w:t>n</w:t>
      </w:r>
      <w:r w:rsidR="000C23AC">
        <w:rPr>
          <w:rFonts w:ascii="Times" w:hAnsi="Times" w:cs="Times New Roman"/>
          <w:color w:val="000000" w:themeColor="text1"/>
          <w:lang w:val="en-US"/>
        </w:rPr>
        <w:t>o Pitagoraï</w:t>
      </w:r>
      <w:r w:rsidR="0070778F" w:rsidRPr="00F641B0">
        <w:rPr>
          <w:rFonts w:ascii="Times" w:hAnsi="Times" w:cs="Times New Roman"/>
          <w:color w:val="000000" w:themeColor="text1"/>
          <w:lang w:val="en-US"/>
        </w:rPr>
        <w:t>s</w:t>
      </w:r>
    </w:p>
    <w:p w14:paraId="02911B6D" w14:textId="47C54F49" w:rsidR="0070778F" w:rsidRPr="00F641B0" w:rsidRDefault="000C23A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sono molti e assaï</w:t>
      </w:r>
      <w:r w:rsidR="0070778F" w:rsidRPr="00F641B0">
        <w:rPr>
          <w:rFonts w:ascii="Times" w:hAnsi="Times" w:cs="Times New Roman"/>
          <w:color w:val="000000" w:themeColor="text1"/>
          <w:lang w:val="en-US"/>
        </w:rPr>
        <w:t>s</w:t>
      </w:r>
      <w:r w:rsidR="00507879" w:rsidRPr="00F641B0">
        <w:rPr>
          <w:rFonts w:ascii="Times" w:hAnsi="Times" w:cs="Times New Roman"/>
          <w:color w:val="000000" w:themeColor="text1"/>
          <w:lang w:val="en-US"/>
        </w:rPr>
        <w:t>.</w:t>
      </w:r>
    </w:p>
    <w:p w14:paraId="1E79E04D" w14:textId="46B2E572" w:rsidR="00453C6B" w:rsidRPr="00F641B0" w:rsidRDefault="00CC2050" w:rsidP="00453C6B">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[Laisse </w:t>
      </w:r>
      <w:r w:rsidR="00425BF5" w:rsidRPr="00F641B0">
        <w:rPr>
          <w:rFonts w:ascii="Times" w:hAnsi="Times" w:cs="Times New Roman"/>
          <w:color w:val="000000" w:themeColor="text1"/>
          <w:lang w:val="en-US"/>
        </w:rPr>
        <w:t>187</w:t>
      </w:r>
      <w:r w:rsidR="00453C6B" w:rsidRPr="00F641B0">
        <w:rPr>
          <w:rFonts w:ascii="Times" w:hAnsi="Times" w:cs="Times New Roman"/>
          <w:color w:val="000000" w:themeColor="text1"/>
          <w:lang w:val="en-US"/>
        </w:rPr>
        <w:t>]</w:t>
      </w:r>
    </w:p>
    <w:p w14:paraId="13D5E26B"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(99V) Quelli che cantava in lo luogo infernal</w:t>
      </w:r>
    </w:p>
    <w:p w14:paraId="0F5BD0BC" w14:textId="10EC67AF" w:rsidR="0070778F" w:rsidRPr="00F641B0" w:rsidRDefault="005D3E8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No·l</w:t>
      </w:r>
      <w:r w:rsidR="0070778F" w:rsidRPr="00F641B0">
        <w:rPr>
          <w:rFonts w:ascii="Times" w:hAnsi="Times" w:cs="Times New Roman"/>
          <w:color w:val="000000" w:themeColor="text1"/>
          <w:lang w:val="en-US"/>
        </w:rPr>
        <w:t xml:space="preserve"> fano miga ni per çuogo ni per bal</w:t>
      </w:r>
      <w:r w:rsidR="00507879" w:rsidRPr="00F641B0">
        <w:rPr>
          <w:rFonts w:ascii="Times" w:hAnsi="Times" w:cs="Times New Roman"/>
          <w:color w:val="000000" w:themeColor="text1"/>
          <w:lang w:val="en-US"/>
        </w:rPr>
        <w:t>,</w:t>
      </w:r>
    </w:p>
    <w:p w14:paraId="506366B5" w14:textId="57AF1DF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recordarsse del tenpo ancional</w:t>
      </w:r>
      <w:r w:rsidR="00507879" w:rsidRPr="00F641B0">
        <w:rPr>
          <w:rFonts w:ascii="Times" w:hAnsi="Times" w:cs="Times New Roman"/>
          <w:color w:val="000000" w:themeColor="text1"/>
          <w:lang w:val="en-US"/>
        </w:rPr>
        <w:t>.</w:t>
      </w:r>
    </w:p>
    <w:p w14:paraId="10680041" w14:textId="741CDAE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Non tegnia riga ni canto che son ingual</w:t>
      </w:r>
      <w:r w:rsidR="00507879" w:rsidRPr="00F641B0">
        <w:rPr>
          <w:rFonts w:ascii="Times" w:hAnsi="Times" w:cs="Times New Roman"/>
          <w:color w:val="000000" w:themeColor="text1"/>
          <w:lang w:val="en-US"/>
        </w:rPr>
        <w:t>:</w:t>
      </w:r>
    </w:p>
    <w:p w14:paraId="00DE7092" w14:textId="13230CA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elli die dir alto</w:t>
      </w:r>
      <w:r w:rsidR="00507879" w:rsidRPr="00F641B0">
        <w:rPr>
          <w:rFonts w:ascii="Times" w:hAnsi="Times" w:cs="Times New Roman"/>
          <w:color w:val="000000" w:themeColor="text1"/>
          <w:lang w:val="en-US"/>
        </w:rPr>
        <w:t>,</w:t>
      </w:r>
      <w:r w:rsidR="001765FF" w:rsidRPr="00F641B0">
        <w:rPr>
          <w:rFonts w:ascii="Times" w:hAnsi="Times" w:cs="Times New Roman"/>
          <w:color w:val="000000" w:themeColor="text1"/>
          <w:lang w:val="en-US"/>
        </w:rPr>
        <w:t xml:space="preserve"> si dixeno a</w:t>
      </w:r>
      <w:r w:rsidRPr="00F641B0">
        <w:rPr>
          <w:rFonts w:ascii="Times" w:hAnsi="Times" w:cs="Times New Roman"/>
          <w:color w:val="000000" w:themeColor="text1"/>
          <w:lang w:val="en-US"/>
        </w:rPr>
        <w:t>val</w:t>
      </w:r>
      <w:r w:rsidR="00507879" w:rsidRPr="00F641B0">
        <w:rPr>
          <w:rFonts w:ascii="Times" w:hAnsi="Times" w:cs="Times New Roman"/>
          <w:color w:val="000000" w:themeColor="text1"/>
          <w:lang w:val="en-US"/>
        </w:rPr>
        <w:t>,</w:t>
      </w:r>
    </w:p>
    <w:p w14:paraId="709131EE" w14:textId="38BC7CF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Pitagoras lor maistro natural</w:t>
      </w:r>
      <w:r w:rsidR="00507879" w:rsidRPr="00F641B0">
        <w:rPr>
          <w:rFonts w:ascii="Times" w:hAnsi="Times" w:cs="Times New Roman"/>
          <w:color w:val="000000" w:themeColor="text1"/>
          <w:lang w:val="en-US"/>
        </w:rPr>
        <w:t>.</w:t>
      </w:r>
    </w:p>
    <w:p w14:paraId="0D356DB4" w14:textId="1C5838D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Ugo</w:t>
      </w:r>
      <w:r w:rsidR="0050787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507879" w:rsidRPr="00F641B0">
        <w:rPr>
          <w:rFonts w:ascii="Times" w:hAnsi="Times" w:cs="Times New Roman"/>
          <w:color w:val="000000" w:themeColor="text1"/>
          <w:lang w:val="en-US"/>
        </w:rPr>
        <w:t>"Eneas, p</w:t>
      </w:r>
      <w:r w:rsidR="00507879"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Dio lo spiritual</w:t>
      </w:r>
      <w:r w:rsidR="00507879" w:rsidRPr="00F641B0">
        <w:rPr>
          <w:rFonts w:ascii="Times" w:hAnsi="Times" w:cs="Times New Roman"/>
          <w:color w:val="000000" w:themeColor="text1"/>
          <w:lang w:val="en-US"/>
        </w:rPr>
        <w:t>,</w:t>
      </w:r>
    </w:p>
    <w:p w14:paraId="55BE432B" w14:textId="74FC845C"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Questi no</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par aver in ben ni mal</w:t>
      </w:r>
      <w:r w:rsidRPr="00F641B0">
        <w:rPr>
          <w:rFonts w:ascii="Times" w:hAnsi="Times" w:cs="Times New Roman"/>
          <w:color w:val="000000" w:themeColor="text1"/>
          <w:lang w:val="en-US"/>
        </w:rPr>
        <w:t>,</w:t>
      </w:r>
    </w:p>
    <w:p w14:paraId="3AEC4187" w14:textId="6A49D9DE" w:rsidR="0070778F" w:rsidRPr="00F641B0" w:rsidRDefault="00453C6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Insenbre canta con ssi</w:t>
      </w:r>
      <w:r w:rsidR="0070778F" w:rsidRPr="00F641B0">
        <w:rPr>
          <w:rFonts w:ascii="Times" w:hAnsi="Times" w:cs="Times New Roman"/>
          <w:color w:val="000000" w:themeColor="text1"/>
          <w:lang w:val="en-US"/>
        </w:rPr>
        <w:t xml:space="preserve"> fosse a un bal</w:t>
      </w:r>
      <w:r w:rsidR="00507879" w:rsidRPr="00F641B0">
        <w:rPr>
          <w:rFonts w:ascii="Times" w:hAnsi="Times" w:cs="Times New Roman"/>
          <w:color w:val="000000" w:themeColor="text1"/>
          <w:lang w:val="en-US"/>
        </w:rPr>
        <w:t>.</w:t>
      </w:r>
      <w:r w:rsidR="00600AA6" w:rsidRPr="00F641B0">
        <w:rPr>
          <w:rFonts w:ascii="Times" w:hAnsi="Times" w:cs="Times New Roman"/>
          <w:color w:val="000000" w:themeColor="text1"/>
          <w:lang w:val="en-US"/>
        </w:rPr>
        <w:t>"</w:t>
      </w:r>
      <w:r w:rsidR="00507879" w:rsidRPr="00F641B0">
        <w:rPr>
          <w:rStyle w:val="FootnoteReference"/>
          <w:rFonts w:ascii="Times" w:hAnsi="Times" w:cs="Times New Roman"/>
          <w:color w:val="000000" w:themeColor="text1"/>
          <w:lang w:val="en-US"/>
        </w:rPr>
        <w:footnoteReference w:id="594"/>
      </w:r>
    </w:p>
    <w:p w14:paraId="149AACCA" w14:textId="575B1E0D"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E</w:t>
      </w:r>
      <w:r w:rsidR="0070778F" w:rsidRPr="00F641B0">
        <w:rPr>
          <w:rFonts w:ascii="Times" w:hAnsi="Times" w:cs="Times New Roman"/>
          <w:color w:val="000000" w:themeColor="text1"/>
          <w:lang w:val="en-US"/>
        </w:rPr>
        <w:t>neas</w:t>
      </w:r>
      <w:r w:rsidRPr="00F641B0">
        <w:rPr>
          <w:rFonts w:ascii="Times" w:hAnsi="Times" w:cs="Times New Roman"/>
          <w:color w:val="000000" w:themeColor="text1"/>
          <w:lang w:val="en-US"/>
        </w:rPr>
        <w:t>, "Lo so cantar è</w:t>
      </w:r>
      <w:r w:rsidR="0070778F" w:rsidRPr="00F641B0">
        <w:rPr>
          <w:rFonts w:ascii="Times" w:hAnsi="Times" w:cs="Times New Roman"/>
          <w:color w:val="000000" w:themeColor="text1"/>
          <w:lang w:val="en-US"/>
        </w:rPr>
        <w:t xml:space="preserve"> mortal</w:t>
      </w:r>
      <w:r w:rsidRPr="00F641B0">
        <w:rPr>
          <w:rFonts w:ascii="Times" w:hAnsi="Times" w:cs="Times New Roman"/>
          <w:color w:val="000000" w:themeColor="text1"/>
          <w:lang w:val="en-US"/>
        </w:rPr>
        <w:t>;</w:t>
      </w:r>
    </w:p>
    <w:p w14:paraId="0CE38592" w14:textId="36CF19A8" w:rsidR="0070778F" w:rsidRPr="00F641B0" w:rsidRDefault="00600AA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li recorda</w:t>
      </w:r>
      <w:r w:rsidR="0070778F" w:rsidRPr="00F641B0">
        <w:rPr>
          <w:rFonts w:ascii="Times" w:hAnsi="Times" w:cs="Times New Roman"/>
          <w:color w:val="000000" w:themeColor="text1"/>
          <w:lang w:val="en-US"/>
        </w:rPr>
        <w:t xml:space="preserve"> de quella val</w:t>
      </w:r>
      <w:r w:rsidR="00507879" w:rsidRPr="00F641B0">
        <w:rPr>
          <w:rFonts w:ascii="Times" w:hAnsi="Times" w:cs="Times New Roman"/>
          <w:color w:val="000000" w:themeColor="text1"/>
          <w:lang w:val="en-US"/>
        </w:rPr>
        <w:t>,</w:t>
      </w:r>
    </w:p>
    <w:p w14:paraId="0F87F0C2" w14:textId="24827BC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li convien</w:t>
      </w:r>
      <w:r w:rsidR="00507879" w:rsidRPr="00F641B0">
        <w:rPr>
          <w:rFonts w:ascii="Times" w:hAnsi="Times" w:cs="Times New Roman"/>
          <w:color w:val="000000" w:themeColor="text1"/>
          <w:lang w:val="en-US"/>
        </w:rPr>
        <w:t xml:space="preserve"> torn</w:t>
      </w:r>
      <w:r w:rsidRPr="00F641B0">
        <w:rPr>
          <w:rFonts w:ascii="Times" w:hAnsi="Times" w:cs="Times New Roman"/>
          <w:color w:val="000000" w:themeColor="text1"/>
          <w:lang w:val="en-US"/>
        </w:rPr>
        <w:t>a</w:t>
      </w:r>
      <w:r w:rsidR="00600AA6" w:rsidRPr="00F641B0">
        <w:rPr>
          <w:rFonts w:ascii="Times" w:hAnsi="Times" w:cs="Times New Roman"/>
          <w:color w:val="000000" w:themeColor="text1"/>
          <w:lang w:val="en-US"/>
        </w:rPr>
        <w:t>(r)</w:t>
      </w:r>
      <w:r w:rsidR="003569B9" w:rsidRPr="00F641B0">
        <w:rPr>
          <w:rStyle w:val="FootnoteReference"/>
          <w:rFonts w:ascii="Times" w:hAnsi="Times" w:cs="Times New Roman"/>
          <w:color w:val="000000" w:themeColor="text1"/>
          <w:lang w:val="en-US"/>
        </w:rPr>
        <w:footnoteReference w:id="595"/>
      </w:r>
      <w:r w:rsidRPr="00F641B0">
        <w:rPr>
          <w:rFonts w:ascii="Times" w:hAnsi="Times" w:cs="Times New Roman"/>
          <w:color w:val="000000" w:themeColor="text1"/>
          <w:lang w:val="en-US"/>
        </w:rPr>
        <w:t xml:space="preserve"> in so estal</w:t>
      </w:r>
    </w:p>
    <w:p w14:paraId="6D2BF739" w14:textId="30E05EB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 corpi et aneme</w:t>
      </w:r>
      <w:r w:rsidR="0050787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dirar pene e mal</w:t>
      </w:r>
      <w:r w:rsidR="00507879" w:rsidRPr="00F641B0">
        <w:rPr>
          <w:rFonts w:ascii="Times" w:hAnsi="Times" w:cs="Times New Roman"/>
          <w:color w:val="000000" w:themeColor="text1"/>
          <w:lang w:val="en-US"/>
        </w:rPr>
        <w:t>;</w:t>
      </w:r>
    </w:p>
    <w:p w14:paraId="4AB8411D" w14:textId="6C74A94A" w:rsidR="0070778F" w:rsidRPr="00F641B0" w:rsidRDefault="00600AA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cun llor serà</w:t>
      </w:r>
      <w:r w:rsidR="00241916">
        <w:rPr>
          <w:rFonts w:ascii="Times" w:hAnsi="Times" w:cs="Times New Roman"/>
          <w:i/>
          <w:color w:val="000000" w:themeColor="text1"/>
          <w:lang w:val="en-US"/>
        </w:rPr>
        <w:t xml:space="preserve"> C</w:t>
      </w:r>
      <w:r w:rsidR="00145C36">
        <w:rPr>
          <w:rFonts w:ascii="Times" w:hAnsi="Times" w:cs="Times New Roman"/>
          <w:i/>
          <w:color w:val="000000" w:themeColor="text1"/>
          <w:lang w:val="en-US"/>
        </w:rPr>
        <w:t>rist</w:t>
      </w:r>
      <w:r w:rsidR="00145C36">
        <w:rPr>
          <w:rFonts w:ascii="Times" w:hAnsi="Times" w:cs="Times New Roman"/>
          <w:color w:val="000000" w:themeColor="text1"/>
          <w:lang w:val="en-US"/>
        </w:rPr>
        <w:t>o</w:t>
      </w:r>
      <w:r w:rsidR="0070778F" w:rsidRPr="00F641B0">
        <w:rPr>
          <w:rFonts w:ascii="Times" w:hAnsi="Times" w:cs="Times New Roman"/>
          <w:color w:val="000000" w:themeColor="text1"/>
          <w:lang w:val="en-US"/>
        </w:rPr>
        <w:t xml:space="preserve"> celestial</w:t>
      </w:r>
      <w:r w:rsidRPr="00F641B0">
        <w:rPr>
          <w:rFonts w:ascii="Times" w:hAnsi="Times" w:cs="Times New Roman"/>
          <w:color w:val="000000" w:themeColor="text1"/>
          <w:lang w:val="en-US"/>
        </w:rPr>
        <w:t>.</w:t>
      </w:r>
    </w:p>
    <w:p w14:paraId="19A6D5AC" w14:textId="60D09B10"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lor pena no</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firent mal</w:t>
      </w:r>
      <w:r w:rsidRPr="00F641B0">
        <w:rPr>
          <w:rFonts w:ascii="Times" w:hAnsi="Times" w:cs="Times New Roman"/>
          <w:color w:val="000000" w:themeColor="text1"/>
          <w:lang w:val="en-US"/>
        </w:rPr>
        <w:t>."</w:t>
      </w:r>
    </w:p>
    <w:p w14:paraId="305FDCAF" w14:textId="1A3312B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san Guielmo</w:t>
      </w:r>
      <w:r w:rsidR="00600AA6" w:rsidRPr="00F641B0">
        <w:rPr>
          <w:rFonts w:ascii="Times" w:hAnsi="Times" w:cs="Times New Roman"/>
          <w:color w:val="000000" w:themeColor="text1"/>
          <w:lang w:val="en-US"/>
        </w:rPr>
        <w:t>, "(B</w:t>
      </w:r>
      <w:r w:rsidR="003569B9" w:rsidRPr="00F641B0">
        <w:rPr>
          <w:rFonts w:ascii="Times" w:hAnsi="Times" w:cs="Times New Roman"/>
          <w:color w:val="000000" w:themeColor="text1"/>
          <w:lang w:val="en-US"/>
        </w:rPr>
        <w:t>)</w:t>
      </w:r>
      <w:r w:rsidRPr="00F641B0">
        <w:rPr>
          <w:rFonts w:ascii="Times" w:hAnsi="Times" w:cs="Times New Roman"/>
          <w:color w:val="000000" w:themeColor="text1"/>
          <w:lang w:val="en-US"/>
        </w:rPr>
        <w:t>o</w:t>
      </w:r>
      <w:r w:rsidR="003569B9" w:rsidRPr="00F641B0">
        <w:rPr>
          <w:rFonts w:ascii="Times" w:hAnsi="Times" w:cs="Times New Roman"/>
          <w:color w:val="000000" w:themeColor="text1"/>
          <w:lang w:val="en-US"/>
        </w:rPr>
        <w:t>n</w:t>
      </w:r>
      <w:r w:rsidR="00507879" w:rsidRPr="00F641B0">
        <w:rPr>
          <w:rStyle w:val="FootnoteReference"/>
          <w:rFonts w:ascii="Times" w:hAnsi="Times" w:cs="Times New Roman"/>
          <w:color w:val="000000" w:themeColor="text1"/>
          <w:lang w:val="en-US"/>
        </w:rPr>
        <w:footnoteReference w:id="596"/>
      </w:r>
      <w:r w:rsidR="00507879" w:rsidRPr="00F641B0">
        <w:rPr>
          <w:rFonts w:ascii="Times" w:hAnsi="Times" w:cs="Times New Roman"/>
          <w:color w:val="000000" w:themeColor="text1"/>
          <w:lang w:val="en-US"/>
        </w:rPr>
        <w:t xml:space="preserve"> ch</w:t>
      </w:r>
      <w:r w:rsidR="00507879" w:rsidRPr="00F641B0">
        <w:rPr>
          <w:rFonts w:ascii="Times" w:hAnsi="Times" w:cs="Times New Roman"/>
          <w:i/>
          <w:color w:val="000000" w:themeColor="text1"/>
          <w:lang w:val="en-US"/>
        </w:rPr>
        <w:t>evalie</w:t>
      </w:r>
      <w:r w:rsidR="00507879" w:rsidRPr="00F641B0">
        <w:rPr>
          <w:rFonts w:ascii="Times" w:hAnsi="Times" w:cs="Times New Roman"/>
          <w:color w:val="000000" w:themeColor="text1"/>
          <w:lang w:val="en-US"/>
        </w:rPr>
        <w:t>r</w:t>
      </w:r>
      <w:r w:rsidRPr="00F641B0">
        <w:rPr>
          <w:rFonts w:ascii="Times" w:hAnsi="Times" w:cs="Times New Roman"/>
          <w:color w:val="000000" w:themeColor="text1"/>
          <w:lang w:val="en-US"/>
        </w:rPr>
        <w:t xml:space="preserve"> lial</w:t>
      </w:r>
      <w:r w:rsidR="00507879" w:rsidRPr="00F641B0">
        <w:rPr>
          <w:rFonts w:ascii="Times" w:hAnsi="Times" w:cs="Times New Roman"/>
          <w:color w:val="000000" w:themeColor="text1"/>
          <w:lang w:val="en-US"/>
        </w:rPr>
        <w:t>,</w:t>
      </w:r>
    </w:p>
    <w:p w14:paraId="68A1FE10" w14:textId="48D8062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(100R) </w:t>
      </w:r>
      <w:r w:rsidR="00507879" w:rsidRPr="00F641B0">
        <w:rPr>
          <w:rFonts w:ascii="Times" w:hAnsi="Times" w:cs="Times New Roman"/>
          <w:color w:val="000000" w:themeColor="text1"/>
          <w:lang w:val="en-US"/>
        </w:rPr>
        <w:t>"</w:t>
      </w:r>
      <w:r w:rsidRPr="00F641B0">
        <w:rPr>
          <w:rFonts w:ascii="Times" w:hAnsi="Times" w:cs="Times New Roman"/>
          <w:color w:val="000000" w:themeColor="text1"/>
          <w:lang w:val="en-US"/>
        </w:rPr>
        <w:t>Andemo avanti</w:t>
      </w:r>
      <w:r w:rsidR="0050787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w:t>
      </w:r>
      <w:r w:rsidR="00600AA6" w:rsidRPr="00F641B0">
        <w:rPr>
          <w:rFonts w:ascii="Times" w:hAnsi="Times" w:cs="Times New Roman"/>
          <w:color w:val="000000" w:themeColor="text1"/>
          <w:lang w:val="en-US"/>
        </w:rPr>
        <w:t>'axé vederé</w:t>
      </w:r>
      <w:r w:rsidRPr="00F641B0">
        <w:rPr>
          <w:rFonts w:ascii="Times" w:hAnsi="Times" w:cs="Times New Roman"/>
          <w:color w:val="000000" w:themeColor="text1"/>
          <w:lang w:val="en-US"/>
        </w:rPr>
        <w:t xml:space="preserve"> mal</w:t>
      </w:r>
    </w:p>
    <w:p w14:paraId="77B9E711" w14:textId="578B4DAF"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plui pena i</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lo reg</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o infernal</w:t>
      </w:r>
      <w:r w:rsidRPr="00F641B0">
        <w:rPr>
          <w:rFonts w:ascii="Times" w:hAnsi="Times" w:cs="Times New Roman"/>
          <w:color w:val="000000" w:themeColor="text1"/>
          <w:lang w:val="en-US"/>
        </w:rPr>
        <w:t>."</w:t>
      </w:r>
    </w:p>
    <w:p w14:paraId="16300DFD" w14:textId="59D70E2D" w:rsidR="00507879" w:rsidRPr="00F641B0" w:rsidRDefault="00425BF5" w:rsidP="00507879">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188</w:t>
      </w:r>
      <w:r w:rsidR="0070778F" w:rsidRPr="00F641B0">
        <w:rPr>
          <w:rFonts w:ascii="Times" w:hAnsi="Times" w:cs="Times New Roman"/>
          <w:bCs/>
          <w:color w:val="000000" w:themeColor="text1"/>
          <w:lang w:val="en-US"/>
        </w:rPr>
        <w:t xml:space="preserve">] </w:t>
      </w:r>
    </w:p>
    <w:p w14:paraId="31E26506" w14:textId="6457B92C"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Ugo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san Guielmo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"Dio te sia i</w:t>
      </w:r>
      <w:r w:rsidRPr="00F641B0">
        <w:rPr>
          <w:rFonts w:ascii="Times" w:hAnsi="Times" w:cs="Times New Roman"/>
          <w:i/>
          <w:color w:val="000000" w:themeColor="text1"/>
          <w:lang w:val="en-US"/>
        </w:rPr>
        <w:t>n</w:t>
      </w:r>
      <w:r w:rsidR="007E701D">
        <w:rPr>
          <w:rFonts w:ascii="Times" w:hAnsi="Times" w:cs="Times New Roman"/>
          <w:color w:val="000000" w:themeColor="text1"/>
          <w:lang w:val="en-US"/>
        </w:rPr>
        <w:t xml:space="preserve"> aï</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554A55BE" w14:textId="5EB56B6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queli che tu</w:t>
      </w:r>
      <w:r w:rsidR="00BF0408" w:rsidRPr="00F641B0">
        <w:rPr>
          <w:rFonts w:ascii="Times" w:hAnsi="Times" w:cs="Times New Roman"/>
          <w:color w:val="000000" w:themeColor="text1"/>
          <w:lang w:val="en-US"/>
        </w:rPr>
        <w:t xml:space="preserve"> è veçudi</w:t>
      </w:r>
      <w:r w:rsidR="00507879" w:rsidRPr="00F641B0">
        <w:rPr>
          <w:rFonts w:ascii="Times" w:hAnsi="Times" w:cs="Times New Roman"/>
          <w:color w:val="000000" w:themeColor="text1"/>
          <w:lang w:val="en-US"/>
        </w:rPr>
        <w:t xml:space="preserve"> te parerà </w:t>
      </w:r>
      <w:r w:rsidR="00145C36">
        <w:rPr>
          <w:rFonts w:ascii="Times" w:hAnsi="Times" w:cs="Times New Roman"/>
          <w:color w:val="000000" w:themeColor="text1"/>
          <w:highlight w:val="yellow"/>
          <w:lang w:val="en-US"/>
        </w:rPr>
        <w:t>un</w:t>
      </w:r>
      <w:r w:rsidRPr="00F641B0">
        <w:rPr>
          <w:rFonts w:ascii="Times" w:hAnsi="Times" w:cs="Times New Roman"/>
          <w:color w:val="000000" w:themeColor="text1"/>
          <w:highlight w:val="yellow"/>
          <w:lang w:val="en-US"/>
        </w:rPr>
        <w:t>a</w:t>
      </w:r>
      <w:r w:rsidR="00145C36">
        <w:rPr>
          <w:rFonts w:ascii="Times" w:hAnsi="Times" w:cs="Times New Roman"/>
          <w:color w:val="000000" w:themeColor="text1"/>
          <w:highlight w:val="yellow"/>
          <w:lang w:val="en-US"/>
        </w:rPr>
        <w:t xml:space="preserve"> </w:t>
      </w:r>
      <w:r w:rsidRPr="00F641B0">
        <w:rPr>
          <w:rFonts w:ascii="Times" w:hAnsi="Times" w:cs="Times New Roman"/>
          <w:color w:val="000000" w:themeColor="text1"/>
          <w:highlight w:val="yellow"/>
          <w:lang w:val="en-US"/>
        </w:rPr>
        <w:t>lie</w:t>
      </w:r>
      <w:r w:rsidR="00507879" w:rsidRPr="00F641B0">
        <w:rPr>
          <w:rFonts w:ascii="Times" w:hAnsi="Times" w:cs="Times New Roman"/>
          <w:color w:val="000000" w:themeColor="text1"/>
          <w:lang w:val="en-US"/>
        </w:rPr>
        <w:t>.</w:t>
      </w:r>
      <w:r w:rsidR="00145C36">
        <w:rPr>
          <w:rStyle w:val="FootnoteReference"/>
          <w:rFonts w:ascii="Times" w:hAnsi="Times" w:cs="Times New Roman"/>
          <w:color w:val="000000" w:themeColor="text1"/>
          <w:lang w:val="en-US"/>
        </w:rPr>
        <w:footnoteReference w:id="597"/>
      </w:r>
    </w:p>
    <w:p w14:paraId="1FC84D91" w14:textId="1BF55020"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7E701D">
        <w:rPr>
          <w:rFonts w:ascii="Times" w:hAnsi="Times" w:cs="Times New Roman"/>
          <w:color w:val="000000" w:themeColor="text1"/>
          <w:lang w:val="en-US"/>
        </w:rPr>
        <w:t>St</w:t>
      </w:r>
      <w:r w:rsidR="007E701D" w:rsidRPr="007E701D">
        <w:rPr>
          <w:rFonts w:ascii="Times" w:hAnsi="Times" w:cs="Times New Roman"/>
          <w:color w:val="000000" w:themeColor="text1"/>
          <w:lang w:val="en-US"/>
        </w:rPr>
        <w:t>à</w:t>
      </w:r>
      <w:r w:rsidRPr="007E701D">
        <w:rPr>
          <w:rFonts w:ascii="Times" w:hAnsi="Times" w:cs="Times New Roman"/>
          <w:color w:val="000000" w:themeColor="text1"/>
          <w:lang w:val="en-US"/>
        </w:rPr>
        <w:t xml:space="preserve"> francamente</w:t>
      </w:r>
      <w:r w:rsidRPr="00F641B0">
        <w:rPr>
          <w:rFonts w:ascii="Times" w:hAnsi="Times" w:cs="Times New Roman"/>
          <w:color w:val="000000" w:themeColor="text1"/>
          <w:lang w:val="en-US"/>
        </w:rPr>
        <w:t>, no</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te temer ne</w:t>
      </w:r>
      <w:r w:rsidR="007B5F31">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mie</w:t>
      </w:r>
      <w:r w:rsidRPr="00F641B0">
        <w:rPr>
          <w:rFonts w:ascii="Times" w:hAnsi="Times" w:cs="Times New Roman"/>
          <w:color w:val="000000" w:themeColor="text1"/>
          <w:lang w:val="en-US"/>
        </w:rPr>
        <w:t>,</w:t>
      </w:r>
    </w:p>
    <w:p w14:paraId="62546A99" w14:textId="5496A4B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da parte de Dio ay molto bona conpagnie</w:t>
      </w:r>
      <w:r w:rsidR="00507879" w:rsidRPr="00F641B0">
        <w:rPr>
          <w:rFonts w:ascii="Times" w:hAnsi="Times" w:cs="Times New Roman"/>
          <w:color w:val="000000" w:themeColor="text1"/>
          <w:lang w:val="en-US"/>
        </w:rPr>
        <w:t>.</w:t>
      </w:r>
    </w:p>
    <w:p w14:paraId="5B8A4EE4" w14:textId="2C490438"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toa fadiga in lo cuor m'</w:t>
      </w:r>
      <w:r w:rsidR="0070778F" w:rsidRPr="00F641B0">
        <w:rPr>
          <w:rFonts w:ascii="Times" w:hAnsi="Times" w:cs="Times New Roman"/>
          <w:color w:val="000000" w:themeColor="text1"/>
          <w:lang w:val="en-US"/>
        </w:rPr>
        <w:t>atendrie</w:t>
      </w:r>
      <w:r w:rsidRPr="00F641B0">
        <w:rPr>
          <w:rFonts w:ascii="Times" w:hAnsi="Times" w:cs="Times New Roman"/>
          <w:color w:val="000000" w:themeColor="text1"/>
          <w:lang w:val="en-US"/>
        </w:rPr>
        <w:t>:</w:t>
      </w:r>
    </w:p>
    <w:p w14:paraId="64015C77" w14:textId="7CDB48B8"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ti secorer pregerò</w:t>
      </w:r>
      <w:r w:rsidR="0070778F" w:rsidRPr="00F641B0">
        <w:rPr>
          <w:rFonts w:ascii="Times" w:hAnsi="Times" w:cs="Times New Roman"/>
          <w:color w:val="000000" w:themeColor="text1"/>
          <w:lang w:val="en-US"/>
        </w:rPr>
        <w:t xml:space="preserve"> lo fiol de Marie</w:t>
      </w:r>
      <w:r w:rsidRPr="00F641B0">
        <w:rPr>
          <w:rFonts w:ascii="Times" w:hAnsi="Times" w:cs="Times New Roman"/>
          <w:color w:val="000000" w:themeColor="text1"/>
          <w:lang w:val="en-US"/>
        </w:rPr>
        <w:t>,</w:t>
      </w:r>
    </w:p>
    <w:p w14:paraId="234520B1" w14:textId="1278E104"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fi pregar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ti tuta la baronie</w:t>
      </w:r>
    </w:p>
    <w:p w14:paraId="2E03E983" w14:textId="4D5D1FD0" w:rsidR="0070778F" w:rsidRPr="00F641B0" w:rsidRDefault="006935F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è</w:t>
      </w:r>
      <w:r w:rsidR="00507879" w:rsidRPr="00F641B0">
        <w:rPr>
          <w:rFonts w:ascii="Times" w:hAnsi="Times" w:cs="Times New Roman"/>
          <w:color w:val="000000" w:themeColor="text1"/>
          <w:lang w:val="en-US"/>
        </w:rPr>
        <w:t>no in ciello dav</w:t>
      </w:r>
      <w:r w:rsidR="008D24DA">
        <w:rPr>
          <w:rFonts w:ascii="Times" w:hAnsi="Times" w:cs="Times New Roman"/>
          <w:color w:val="000000" w:themeColor="text1"/>
          <w:lang w:val="en-US"/>
        </w:rPr>
        <w:t>anti la M</w:t>
      </w:r>
      <w:r w:rsidR="0070778F" w:rsidRPr="00F641B0">
        <w:rPr>
          <w:rFonts w:ascii="Times" w:hAnsi="Times" w:cs="Times New Roman"/>
          <w:color w:val="000000" w:themeColor="text1"/>
          <w:lang w:val="en-US"/>
        </w:rPr>
        <w:t>aistie</w:t>
      </w:r>
      <w:r w:rsidR="00507879" w:rsidRPr="00F641B0">
        <w:rPr>
          <w:rFonts w:ascii="Times" w:hAnsi="Times" w:cs="Times New Roman"/>
          <w:color w:val="000000" w:themeColor="text1"/>
          <w:lang w:val="en-US"/>
        </w:rPr>
        <w:t>.</w:t>
      </w:r>
    </w:p>
    <w:p w14:paraId="67221DCE" w14:textId="6E58AB9F"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Niente te parerà çò che tu è</w:t>
      </w:r>
      <w:r w:rsidR="0070778F" w:rsidRPr="00F641B0">
        <w:rPr>
          <w:rFonts w:ascii="Times" w:hAnsi="Times" w:cs="Times New Roman"/>
          <w:color w:val="000000" w:themeColor="text1"/>
          <w:lang w:val="en-US"/>
        </w:rPr>
        <w:t xml:space="preserve"> sentie</w:t>
      </w:r>
    </w:p>
    <w:p w14:paraId="22DE5229" w14:textId="0432668B" w:rsidR="0070778F" w:rsidRPr="008D24DA"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8D24DA">
        <w:rPr>
          <w:rFonts w:ascii="Times" w:hAnsi="Times" w:cs="Times New Roman"/>
          <w:color w:val="000000" w:themeColor="text1"/>
          <w:lang w:val="en-US"/>
        </w:rPr>
        <w:t>A quelo ch</w:t>
      </w:r>
      <w:r w:rsidR="00145C36" w:rsidRPr="008D24DA">
        <w:rPr>
          <w:rFonts w:ascii="Times" w:hAnsi="Times" w:cs="Times New Roman"/>
          <w:color w:val="000000" w:themeColor="text1"/>
          <w:lang w:val="en-US"/>
        </w:rPr>
        <w:t xml:space="preserve">e </w:t>
      </w:r>
      <w:r w:rsidR="00180088" w:rsidRPr="008D24DA">
        <w:rPr>
          <w:rFonts w:ascii="Times" w:hAnsi="Times" w:cs="Times New Roman"/>
          <w:color w:val="000000" w:themeColor="text1"/>
          <w:lang w:val="en-US"/>
        </w:rPr>
        <w:t>ss</w:t>
      </w:r>
      <w:r w:rsidRPr="008D24DA">
        <w:rPr>
          <w:rFonts w:ascii="Times" w:hAnsi="Times" w:cs="Times New Roman"/>
          <w:color w:val="000000" w:themeColor="text1"/>
          <w:lang w:val="en-US"/>
        </w:rPr>
        <w:t>entiré</w:t>
      </w:r>
      <w:r w:rsidR="0070778F" w:rsidRPr="008D24DA">
        <w:rPr>
          <w:rFonts w:ascii="Times" w:hAnsi="Times" w:cs="Times New Roman"/>
          <w:color w:val="000000" w:themeColor="text1"/>
          <w:lang w:val="en-US"/>
        </w:rPr>
        <w:t xml:space="preserve"> avanti che femo partie</w:t>
      </w:r>
      <w:r w:rsidRPr="008D24DA">
        <w:rPr>
          <w:rFonts w:ascii="Times" w:hAnsi="Times" w:cs="Times New Roman"/>
          <w:color w:val="000000" w:themeColor="text1"/>
          <w:lang w:val="en-US"/>
        </w:rPr>
        <w:t>.</w:t>
      </w:r>
    </w:p>
    <w:p w14:paraId="4602BF11" w14:textId="3AA0A13E"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8D24DA">
        <w:rPr>
          <w:rFonts w:ascii="Times" w:hAnsi="Times" w:cs="Times New Roman"/>
          <w:color w:val="000000" w:themeColor="text1"/>
          <w:lang w:val="en-US"/>
        </w:rPr>
        <w:t>Çò</w:t>
      </w:r>
      <w:r w:rsidR="0070778F" w:rsidRPr="008D24DA">
        <w:rPr>
          <w:rFonts w:ascii="Times" w:hAnsi="Times" w:cs="Times New Roman"/>
          <w:color w:val="000000" w:themeColor="text1"/>
          <w:lang w:val="en-US"/>
        </w:rPr>
        <w:t xml:space="preserve"> ch</w:t>
      </w:r>
      <w:r w:rsidRPr="008D24DA">
        <w:rPr>
          <w:rFonts w:ascii="Times" w:hAnsi="Times" w:cs="Times New Roman"/>
          <w:color w:val="000000" w:themeColor="text1"/>
          <w:lang w:val="en-US"/>
        </w:rPr>
        <w:t>'è</w:t>
      </w:r>
      <w:r w:rsidR="0070778F" w:rsidRPr="008D24DA">
        <w:rPr>
          <w:rFonts w:ascii="Times" w:hAnsi="Times" w:cs="Times New Roman"/>
          <w:color w:val="000000" w:themeColor="text1"/>
          <w:lang w:val="en-US"/>
        </w:rPr>
        <w:t xml:space="preserve"> tu</w:t>
      </w:r>
      <w:r w:rsidR="00145C36" w:rsidRPr="008D24DA">
        <w:rPr>
          <w:rFonts w:ascii="Times" w:hAnsi="Times" w:cs="Times New Roman"/>
          <w:color w:val="000000" w:themeColor="text1"/>
          <w:lang w:val="en-US"/>
        </w:rPr>
        <w:t xml:space="preserve"> [quer</w:t>
      </w:r>
      <w:r w:rsidR="00145C36">
        <w:rPr>
          <w:rFonts w:ascii="Times" w:hAnsi="Times" w:cs="Times New Roman"/>
          <w:color w:val="000000" w:themeColor="text1"/>
          <w:lang w:val="en-US"/>
        </w:rPr>
        <w:t>]</w:t>
      </w:r>
      <w:r w:rsidRPr="00F641B0">
        <w:rPr>
          <w:rFonts w:ascii="Times" w:hAnsi="Times" w:cs="Times New Roman"/>
          <w:color w:val="000000" w:themeColor="text1"/>
          <w:lang w:val="en-US"/>
        </w:rPr>
        <w:t>,</w:t>
      </w:r>
      <w:r w:rsidR="00145C36">
        <w:rPr>
          <w:rStyle w:val="FootnoteReference"/>
          <w:rFonts w:ascii="Times" w:hAnsi="Times" w:cs="Times New Roman"/>
          <w:color w:val="000000" w:themeColor="text1"/>
          <w:lang w:val="en-US"/>
        </w:rPr>
        <w:footnoteReference w:id="598"/>
      </w:r>
      <w:r w:rsidR="0070778F" w:rsidRPr="00F641B0">
        <w:rPr>
          <w:rFonts w:ascii="Times" w:hAnsi="Times" w:cs="Times New Roman"/>
          <w:color w:val="000000" w:themeColor="text1"/>
          <w:lang w:val="en-US"/>
        </w:rPr>
        <w:t xml:space="preserve"> quel b</w:t>
      </w:r>
      <w:r w:rsidRPr="00F641B0">
        <w:rPr>
          <w:rFonts w:ascii="Times" w:hAnsi="Times" w:cs="Times New Roman"/>
          <w:color w:val="000000" w:themeColor="text1"/>
          <w:lang w:val="en-US"/>
        </w:rPr>
        <w:t>en te serà</w:t>
      </w:r>
      <w:r w:rsidR="0070778F" w:rsidRPr="00F641B0">
        <w:rPr>
          <w:rFonts w:ascii="Times" w:hAnsi="Times" w:cs="Times New Roman"/>
          <w:color w:val="000000" w:themeColor="text1"/>
          <w:lang w:val="en-US"/>
        </w:rPr>
        <w:t xml:space="preserve"> fornie</w:t>
      </w:r>
    </w:p>
    <w:p w14:paraId="7268D6A6" w14:textId="390E8809"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Avanti ch'el trabuto averé</w:t>
      </w:r>
      <w:r w:rsidR="0070778F" w:rsidRPr="00F641B0">
        <w:rPr>
          <w:rFonts w:ascii="Times" w:hAnsi="Times" w:cs="Times New Roman"/>
          <w:color w:val="000000" w:themeColor="text1"/>
          <w:lang w:val="en-US"/>
        </w:rPr>
        <w:t xml:space="preserve"> in to balie</w:t>
      </w:r>
      <w:r w:rsidRPr="00F641B0">
        <w:rPr>
          <w:rFonts w:ascii="Times" w:hAnsi="Times" w:cs="Times New Roman"/>
          <w:color w:val="000000" w:themeColor="text1"/>
          <w:lang w:val="en-US"/>
        </w:rPr>
        <w:t>;</w:t>
      </w:r>
    </w:p>
    <w:p w14:paraId="3AFF9897" w14:textId="42A89A83"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Cussì</w:t>
      </w:r>
      <w:r w:rsidR="00BF0408" w:rsidRPr="00F641B0">
        <w:rPr>
          <w:rFonts w:ascii="Times" w:hAnsi="Times" w:cs="Times New Roman"/>
          <w:color w:val="000000" w:themeColor="text1"/>
          <w:lang w:val="en-US"/>
        </w:rPr>
        <w:t xml:space="preserve"> vederé</w:t>
      </w:r>
      <w:r w:rsidR="0070778F" w:rsidRPr="00F641B0">
        <w:rPr>
          <w:rFonts w:ascii="Times" w:hAnsi="Times" w:cs="Times New Roman"/>
          <w:color w:val="000000" w:themeColor="text1"/>
          <w:lang w:val="en-US"/>
        </w:rPr>
        <w:t xml:space="preserve"> de molto gran diablie</w:t>
      </w:r>
      <w:r w:rsidRPr="00F641B0">
        <w:rPr>
          <w:rFonts w:ascii="Times" w:hAnsi="Times" w:cs="Times New Roman"/>
          <w:color w:val="000000" w:themeColor="text1"/>
          <w:lang w:val="en-US"/>
        </w:rPr>
        <w:t>,</w:t>
      </w:r>
    </w:p>
    <w:p w14:paraId="7A8D9D1D" w14:textId="7EB4C15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Loçifero como la gran </w:t>
      </w:r>
      <w:r w:rsidR="00600AA6"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ie</w:t>
      </w:r>
    </w:p>
    <w:p w14:paraId="25D14D95" w14:textId="483C6EED"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temer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cossa ch</w:t>
      </w:r>
      <w:r w:rsidR="0084084D">
        <w:rPr>
          <w:rFonts w:ascii="Times" w:hAnsi="Times" w:cs="Times New Roman"/>
          <w:color w:val="000000" w:themeColor="text1"/>
          <w:lang w:val="en-US"/>
        </w:rPr>
        <w:t>e·ssi</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699A2445" w14:textId="2ABC2737" w:rsidR="0070778F" w:rsidRPr="00F641B0" w:rsidRDefault="00600AA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507879" w:rsidRPr="00F641B0">
        <w:rPr>
          <w:rFonts w:ascii="Times" w:hAnsi="Times" w:cs="Times New Roman"/>
          <w:color w:val="000000" w:themeColor="text1"/>
          <w:lang w:val="en-US"/>
        </w:rPr>
        <w:t xml:space="preserve"> ti</w:t>
      </w:r>
      <w:r w:rsidR="00BF0408" w:rsidRPr="00F641B0">
        <w:rPr>
          <w:rStyle w:val="FootnoteReference"/>
          <w:rFonts w:ascii="Times" w:hAnsi="Times" w:cs="Times New Roman"/>
          <w:color w:val="000000" w:themeColor="text1"/>
          <w:lang w:val="en-US"/>
        </w:rPr>
        <w:footnoteReference w:id="599"/>
      </w:r>
      <w:r w:rsidR="00507879" w:rsidRPr="00F641B0">
        <w:rPr>
          <w:rFonts w:ascii="Times" w:hAnsi="Times" w:cs="Times New Roman"/>
          <w:color w:val="000000" w:themeColor="text1"/>
          <w:lang w:val="en-US"/>
        </w:rPr>
        <w:t xml:space="preserve"> ell no farà</w:t>
      </w:r>
      <w:r w:rsidR="0070778F" w:rsidRPr="00F641B0">
        <w:rPr>
          <w:rFonts w:ascii="Times" w:hAnsi="Times" w:cs="Times New Roman"/>
          <w:color w:val="000000" w:themeColor="text1"/>
          <w:lang w:val="en-US"/>
        </w:rPr>
        <w:t xml:space="preserve"> altro ca cortexie</w:t>
      </w:r>
      <w:r w:rsidR="00507879" w:rsidRPr="00F641B0">
        <w:rPr>
          <w:rFonts w:ascii="Times" w:hAnsi="Times" w:cs="Times New Roman"/>
          <w:color w:val="000000" w:themeColor="text1"/>
          <w:lang w:val="en-US"/>
        </w:rPr>
        <w:t>.</w:t>
      </w:r>
    </w:p>
    <w:p w14:paraId="596E4E6C" w14:textId="1513704E"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averrai quela besogn</w:t>
      </w:r>
      <w:r w:rsidR="0070778F" w:rsidRPr="00F641B0">
        <w:rPr>
          <w:rFonts w:ascii="Times" w:hAnsi="Times" w:cs="Times New Roman"/>
          <w:color w:val="000000" w:themeColor="text1"/>
          <w:lang w:val="en-US"/>
        </w:rPr>
        <w:t>a conplie</w:t>
      </w:r>
      <w:r w:rsidRPr="00F641B0">
        <w:rPr>
          <w:rFonts w:ascii="Times" w:hAnsi="Times" w:cs="Times New Roman"/>
          <w:color w:val="000000" w:themeColor="text1"/>
          <w:lang w:val="en-US"/>
        </w:rPr>
        <w:t>,</w:t>
      </w:r>
    </w:p>
    <w:p w14:paraId="77C35987" w14:textId="2BE7D59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Sano </w:t>
      </w:r>
      <w:r w:rsidR="00180088">
        <w:rPr>
          <w:rFonts w:ascii="Times" w:hAnsi="Times" w:cs="Times New Roman"/>
          <w:color w:val="000000" w:themeColor="text1"/>
          <w:lang w:val="en-US"/>
        </w:rPr>
        <w:t>e·ss</w:t>
      </w:r>
      <w:r w:rsidRPr="00F641B0">
        <w:rPr>
          <w:rFonts w:ascii="Times" w:hAnsi="Times" w:cs="Times New Roman"/>
          <w:color w:val="000000" w:themeColor="text1"/>
          <w:lang w:val="en-US"/>
        </w:rPr>
        <w:t>alv</w:t>
      </w:r>
      <w:r w:rsidR="00507879" w:rsidRPr="00F641B0">
        <w:rPr>
          <w:rFonts w:ascii="Times" w:hAnsi="Times" w:cs="Times New Roman"/>
          <w:color w:val="000000" w:themeColor="text1"/>
          <w:lang w:val="en-US"/>
        </w:rPr>
        <w:t>o torneré</w:t>
      </w:r>
      <w:r w:rsidRPr="00F641B0">
        <w:rPr>
          <w:rFonts w:ascii="Times" w:hAnsi="Times" w:cs="Times New Roman"/>
          <w:color w:val="000000" w:themeColor="text1"/>
          <w:lang w:val="en-US"/>
        </w:rPr>
        <w:t xml:space="preserve"> in toa</w:t>
      </w:r>
      <w:r w:rsidR="00507879" w:rsidRPr="00F641B0">
        <w:rPr>
          <w:rFonts w:ascii="Times" w:hAnsi="Times" w:cs="Times New Roman"/>
          <w:color w:val="000000" w:themeColor="text1"/>
          <w:lang w:val="en-US"/>
        </w:rPr>
        <w:t xml:space="preserve"> co</w:t>
      </w:r>
      <w:r w:rsidR="00507879" w:rsidRPr="00F641B0">
        <w:rPr>
          <w:rFonts w:ascii="Times" w:hAnsi="Times" w:cs="Times New Roman"/>
          <w:i/>
          <w:color w:val="000000" w:themeColor="text1"/>
          <w:lang w:val="en-US"/>
        </w:rPr>
        <w:t>n</w:t>
      </w:r>
      <w:r w:rsidRPr="00F641B0">
        <w:rPr>
          <w:rFonts w:ascii="Times" w:hAnsi="Times" w:cs="Times New Roman"/>
          <w:color w:val="000000" w:themeColor="text1"/>
          <w:lang w:val="en-US"/>
        </w:rPr>
        <w:t>trie</w:t>
      </w:r>
      <w:r w:rsidR="00507879" w:rsidRPr="00F641B0">
        <w:rPr>
          <w:rFonts w:ascii="Times" w:hAnsi="Times" w:cs="Times New Roman"/>
          <w:color w:val="000000" w:themeColor="text1"/>
          <w:lang w:val="en-US"/>
        </w:rPr>
        <w:t>."</w:t>
      </w:r>
    </w:p>
    <w:p w14:paraId="093D9DE3" w14:textId="3CBACA3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quando lo intende</w:t>
      </w:r>
      <w:r w:rsidR="00600AA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docemente lo mercie</w:t>
      </w:r>
      <w:r w:rsidR="00507879" w:rsidRPr="00F641B0">
        <w:rPr>
          <w:rFonts w:ascii="Times" w:hAnsi="Times" w:cs="Times New Roman"/>
          <w:color w:val="000000" w:themeColor="text1"/>
          <w:lang w:val="en-US"/>
        </w:rPr>
        <w:t>.</w:t>
      </w:r>
    </w:p>
    <w:p w14:paraId="399DDF82" w14:textId="1DC0D8C8" w:rsidR="00507879" w:rsidRPr="00F641B0" w:rsidRDefault="00425BF5" w:rsidP="00507879">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189</w:t>
      </w:r>
      <w:r w:rsidR="0070778F" w:rsidRPr="00F641B0">
        <w:rPr>
          <w:rFonts w:ascii="Times" w:hAnsi="Times" w:cs="Times New Roman"/>
          <w:bCs/>
          <w:color w:val="000000" w:themeColor="text1"/>
          <w:lang w:val="en-US"/>
        </w:rPr>
        <w:t xml:space="preserve">] </w:t>
      </w:r>
    </w:p>
    <w:p w14:paraId="1BDEBFF8" w14:textId="52625C8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180088">
        <w:rPr>
          <w:rFonts w:ascii="Times" w:hAnsi="Times" w:cs="Times New Roman"/>
          <w:color w:val="000000" w:themeColor="text1"/>
          <w:lang w:val="en-US"/>
        </w:rPr>
        <w:t>a·ss</w:t>
      </w:r>
      <w:r w:rsidRPr="00F641B0">
        <w:rPr>
          <w:rFonts w:ascii="Times" w:hAnsi="Times" w:cs="Times New Roman"/>
          <w:color w:val="000000" w:themeColor="text1"/>
          <w:lang w:val="en-US"/>
        </w:rPr>
        <w:t>eptima porta de quel castel reon</w:t>
      </w:r>
      <w:r w:rsidR="00507879" w:rsidRPr="00F641B0">
        <w:rPr>
          <w:rFonts w:ascii="Times" w:hAnsi="Times" w:cs="Times New Roman"/>
          <w:color w:val="000000" w:themeColor="text1"/>
          <w:lang w:val="en-US"/>
        </w:rPr>
        <w:t>,</w:t>
      </w:r>
    </w:p>
    <w:p w14:paraId="4B7750E7" w14:textId="4B2C424D" w:rsidR="0070778F" w:rsidRPr="00F641B0" w:rsidRDefault="0050787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Quella no fo a l'</w:t>
      </w:r>
      <w:r w:rsidR="0070778F" w:rsidRPr="00F641B0">
        <w:rPr>
          <w:rFonts w:ascii="Times" w:hAnsi="Times" w:cs="Times New Roman"/>
          <w:color w:val="000000" w:themeColor="text1"/>
          <w:lang w:val="en-US"/>
        </w:rPr>
        <w:t>uovra Sallamon</w:t>
      </w:r>
      <w:r w:rsidRPr="00F641B0">
        <w:rPr>
          <w:rFonts w:ascii="Times" w:hAnsi="Times" w:cs="Times New Roman"/>
          <w:color w:val="000000" w:themeColor="text1"/>
          <w:lang w:val="en-US"/>
        </w:rPr>
        <w:t>.</w:t>
      </w:r>
    </w:p>
    <w:p w14:paraId="3B679685" w14:textId="4608F23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alcuna (sala)</w:t>
      </w:r>
      <w:r w:rsidR="00600AA6" w:rsidRPr="00F641B0">
        <w:rPr>
          <w:rStyle w:val="FootnoteReference"/>
          <w:rFonts w:ascii="Times" w:hAnsi="Times" w:cs="Times New Roman"/>
          <w:color w:val="000000" w:themeColor="text1"/>
          <w:lang w:val="en-US"/>
        </w:rPr>
        <w:footnoteReference w:id="600"/>
      </w:r>
      <w:r w:rsidR="00507879" w:rsidRPr="00F641B0">
        <w:rPr>
          <w:rFonts w:ascii="Times" w:hAnsi="Times" w:cs="Times New Roman"/>
          <w:color w:val="000000" w:themeColor="text1"/>
          <w:lang w:val="en-US"/>
        </w:rPr>
        <w:t xml:space="preserve"> prevede ni clerego</w:t>
      </w:r>
      <w:r w:rsidR="00507879" w:rsidRPr="00F641B0">
        <w:rPr>
          <w:rFonts w:ascii="Times" w:hAnsi="Times" w:cs="Times New Roman"/>
          <w:i/>
          <w:color w:val="000000" w:themeColor="text1"/>
          <w:lang w:val="en-US"/>
        </w:rPr>
        <w:t>n</w:t>
      </w:r>
      <w:r w:rsidR="00507879" w:rsidRPr="00F641B0">
        <w:rPr>
          <w:rFonts w:ascii="Times" w:hAnsi="Times" w:cs="Times New Roman"/>
          <w:color w:val="000000" w:themeColor="text1"/>
          <w:lang w:val="en-US"/>
        </w:rPr>
        <w:t>,</w:t>
      </w:r>
    </w:p>
    <w:p w14:paraId="100635AD" w14:textId="798DD92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Povolada</w:t>
      </w:r>
      <w:r w:rsidR="00507879" w:rsidRPr="00F641B0">
        <w:rPr>
          <w:rFonts w:ascii="Times" w:hAnsi="Times" w:cs="Times New Roman"/>
          <w:color w:val="000000" w:themeColor="text1"/>
          <w:lang w:val="en-US"/>
        </w:rPr>
        <w:t xml:space="preserve"> fo de Çudei p</w:t>
      </w:r>
      <w:r w:rsidR="00507879"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far soa rasson</w:t>
      </w:r>
      <w:r w:rsidR="00507879" w:rsidRPr="00F641B0">
        <w:rPr>
          <w:rFonts w:ascii="Times" w:hAnsi="Times" w:cs="Times New Roman"/>
          <w:color w:val="000000" w:themeColor="text1"/>
          <w:lang w:val="en-US"/>
        </w:rPr>
        <w:t>;</w:t>
      </w:r>
    </w:p>
    <w:p w14:paraId="5945DAA7" w14:textId="51D1DEE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Quelli altri che li pledi contendon</w:t>
      </w:r>
      <w:r w:rsidR="00507879" w:rsidRPr="00F641B0">
        <w:rPr>
          <w:rFonts w:ascii="Times" w:hAnsi="Times" w:cs="Times New Roman"/>
          <w:color w:val="000000" w:themeColor="text1"/>
          <w:lang w:val="en-US"/>
        </w:rPr>
        <w:t>,</w:t>
      </w:r>
    </w:p>
    <w:p w14:paraId="67E22A55" w14:textId="6877299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507879" w:rsidRPr="00F641B0">
        <w:rPr>
          <w:rFonts w:ascii="Times" w:hAnsi="Times" w:cs="Times New Roman"/>
          <w:color w:val="000000" w:themeColor="text1"/>
          <w:lang w:val="en-US"/>
        </w:rPr>
        <w:t>100V) So</w:t>
      </w:r>
      <w:r w:rsidR="00507879"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procurador che moveno quistion</w:t>
      </w:r>
    </w:p>
    <w:p w14:paraId="6A7EEDC5" w14:textId="01CB045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queli noderi che scritura </w:t>
      </w:r>
      <w:r w:rsidRPr="004D0F5E">
        <w:rPr>
          <w:rFonts w:ascii="Times" w:hAnsi="Times" w:cs="Times New Roman"/>
          <w:color w:val="000000" w:themeColor="text1"/>
          <w:lang w:val="en-US"/>
        </w:rPr>
        <w:t>noteson</w:t>
      </w:r>
      <w:r w:rsidR="000225DD" w:rsidRPr="00F641B0">
        <w:rPr>
          <w:rFonts w:ascii="Times" w:hAnsi="Times" w:cs="Times New Roman"/>
          <w:color w:val="000000" w:themeColor="text1"/>
          <w:lang w:val="en-US"/>
        </w:rPr>
        <w:t>;</w:t>
      </w:r>
      <w:r w:rsidR="00600AA6" w:rsidRPr="00F641B0">
        <w:rPr>
          <w:rStyle w:val="FootnoteReference"/>
          <w:rFonts w:ascii="Times" w:hAnsi="Times" w:cs="Times New Roman"/>
          <w:color w:val="000000" w:themeColor="text1"/>
          <w:lang w:val="en-US"/>
        </w:rPr>
        <w:footnoteReference w:id="601"/>
      </w:r>
    </w:p>
    <w:p w14:paraId="2274982D" w14:textId="06C7C176"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Là </w:t>
      </w:r>
      <w:r w:rsidR="0070778F" w:rsidRPr="00F641B0">
        <w:rPr>
          <w:rFonts w:ascii="Times" w:hAnsi="Times" w:cs="Times New Roman"/>
          <w:color w:val="000000" w:themeColor="text1"/>
          <w:lang w:val="en-US"/>
        </w:rPr>
        <w:t>si</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dentro gran mormoraxon</w:t>
      </w:r>
      <w:r w:rsidRPr="00F641B0">
        <w:rPr>
          <w:rFonts w:ascii="Times" w:hAnsi="Times" w:cs="Times New Roman"/>
          <w:color w:val="000000" w:themeColor="text1"/>
          <w:lang w:val="en-US"/>
        </w:rPr>
        <w:t>,</w:t>
      </w:r>
    </w:p>
    <w:p w14:paraId="6DFEC89E" w14:textId="2F16074E"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L'un cun l'</w:t>
      </w:r>
      <w:r w:rsidR="00E259CE">
        <w:rPr>
          <w:rFonts w:ascii="Times" w:hAnsi="Times" w:cs="Times New Roman"/>
          <w:color w:val="000000" w:themeColor="text1"/>
          <w:lang w:val="en-US"/>
        </w:rPr>
        <w:t>altro si lievà</w:t>
      </w:r>
      <w:r w:rsidR="0070778F" w:rsidRPr="00F641B0">
        <w:rPr>
          <w:rFonts w:ascii="Times" w:hAnsi="Times" w:cs="Times New Roman"/>
          <w:color w:val="000000" w:themeColor="text1"/>
          <w:lang w:val="en-US"/>
        </w:rPr>
        <w:t xml:space="preserve"> lo grigoion</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6263402B" w14:textId="27476212"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l'un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l'altro no aveva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don</w:t>
      </w:r>
      <w:r w:rsidRPr="00F641B0">
        <w:rPr>
          <w:rFonts w:ascii="Times" w:hAnsi="Times" w:cs="Times New Roman"/>
          <w:color w:val="000000" w:themeColor="text1"/>
          <w:lang w:val="en-US"/>
        </w:rPr>
        <w:t>,</w:t>
      </w:r>
    </w:p>
    <w:p w14:paraId="14A1ABAF" w14:textId="28113F7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w:t>
      </w:r>
      <w:r w:rsidR="000225D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tte</w:t>
      </w:r>
      <w:r w:rsidR="000225DD" w:rsidRPr="00F641B0">
        <w:rPr>
          <w:rFonts w:ascii="Times" w:hAnsi="Times" w:cs="Times New Roman"/>
          <w:color w:val="000000" w:themeColor="text1"/>
          <w:lang w:val="en-US"/>
        </w:rPr>
        <w:t xml:space="preserve">nçonava, </w:t>
      </w:r>
      <w:r w:rsidR="000225DD" w:rsidRPr="004D0F5E">
        <w:rPr>
          <w:rFonts w:ascii="Times" w:hAnsi="Times" w:cs="Times New Roman"/>
          <w:color w:val="000000" w:themeColor="text1"/>
          <w:lang w:val="en-US"/>
        </w:rPr>
        <w:t>çon</w:t>
      </w:r>
      <w:r w:rsidR="004D0F5E" w:rsidRPr="004D0F5E">
        <w:rPr>
          <w:rFonts w:ascii="Times" w:hAnsi="Times" w:cs="Times New Roman"/>
          <w:color w:val="000000" w:themeColor="text1"/>
          <w:lang w:val="en-US"/>
        </w:rPr>
        <w:t xml:space="preserve"> </w:t>
      </w:r>
      <w:r w:rsidR="000225DD" w:rsidRPr="004D0F5E">
        <w:rPr>
          <w:rFonts w:ascii="Times" w:hAnsi="Times" w:cs="Times New Roman"/>
          <w:color w:val="000000" w:themeColor="text1"/>
          <w:lang w:val="en-US"/>
        </w:rPr>
        <w:t>se</w:t>
      </w:r>
      <w:r w:rsidR="004D0F5E" w:rsidRPr="004D0F5E">
        <w:rPr>
          <w:rFonts w:ascii="Times" w:hAnsi="Times" w:cs="Times New Roman"/>
          <w:color w:val="000000" w:themeColor="text1"/>
          <w:lang w:val="en-US"/>
        </w:rPr>
        <w:t xml:space="preserve"> lì</w:t>
      </w:r>
      <w:r w:rsidR="000225DD" w:rsidRPr="004D0F5E">
        <w:rPr>
          <w:rFonts w:ascii="Times" w:hAnsi="Times" w:cs="Times New Roman"/>
          <w:color w:val="000000" w:themeColor="text1"/>
          <w:lang w:val="en-US"/>
        </w:rPr>
        <w:t xml:space="preserve"> avesse</w:t>
      </w:r>
      <w:r w:rsidR="004D0F5E">
        <w:rPr>
          <w:rStyle w:val="FootnoteReference"/>
          <w:rFonts w:ascii="Times" w:hAnsi="Times" w:cs="Times New Roman"/>
          <w:color w:val="000000" w:themeColor="text1"/>
          <w:lang w:val="en-US"/>
        </w:rPr>
        <w:footnoteReference w:id="602"/>
      </w:r>
      <w:r w:rsidR="000225DD" w:rsidRPr="004D0F5E">
        <w:rPr>
          <w:rFonts w:ascii="Times" w:hAnsi="Times" w:cs="Times New Roman"/>
          <w:color w:val="000000" w:themeColor="text1"/>
          <w:lang w:val="en-US"/>
        </w:rPr>
        <w:t xml:space="preserve"> canpio</w:t>
      </w:r>
      <w:r w:rsidR="000225DD" w:rsidRPr="004D0F5E">
        <w:rPr>
          <w:rFonts w:ascii="Times" w:hAnsi="Times" w:cs="Times New Roman"/>
          <w:i/>
          <w:color w:val="000000" w:themeColor="text1"/>
          <w:lang w:val="en-US"/>
        </w:rPr>
        <w:t>n</w:t>
      </w:r>
      <w:r w:rsidR="000225DD" w:rsidRPr="004D0F5E">
        <w:rPr>
          <w:rFonts w:ascii="Times" w:hAnsi="Times" w:cs="Times New Roman"/>
          <w:color w:val="000000" w:themeColor="text1"/>
          <w:lang w:val="en-US"/>
        </w:rPr>
        <w:t>.</w:t>
      </w:r>
    </w:p>
    <w:p w14:paraId="194407EE"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scoltando li dixe una raxon</w:t>
      </w:r>
    </w:p>
    <w:p w14:paraId="61F10781" w14:textId="59CB8C36"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Versso Eneas che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la man lo tenon</w:t>
      </w:r>
      <w:r w:rsidRPr="00F641B0">
        <w:rPr>
          <w:rFonts w:ascii="Times" w:hAnsi="Times" w:cs="Times New Roman"/>
          <w:color w:val="000000" w:themeColor="text1"/>
          <w:lang w:val="en-US"/>
        </w:rPr>
        <w:t>,</w:t>
      </w:r>
    </w:p>
    <w:p w14:paraId="76B9DC17" w14:textId="6F9822E5"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Çentil guidador</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che çente questa son</w:t>
      </w:r>
      <w:r w:rsidRPr="00F641B0">
        <w:rPr>
          <w:rFonts w:ascii="Times" w:hAnsi="Times" w:cs="Times New Roman"/>
          <w:color w:val="000000" w:themeColor="text1"/>
          <w:lang w:val="en-US"/>
        </w:rPr>
        <w:t>?</w:t>
      </w:r>
    </w:p>
    <w:p w14:paraId="533D64B3" w14:textId="3A7F9A8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mi me par de mia region</w:t>
      </w:r>
      <w:r w:rsidR="000225DD" w:rsidRPr="00F641B0">
        <w:rPr>
          <w:rFonts w:ascii="Times" w:hAnsi="Times" w:cs="Times New Roman"/>
          <w:color w:val="000000" w:themeColor="text1"/>
          <w:lang w:val="en-US"/>
        </w:rPr>
        <w:t>."</w:t>
      </w:r>
    </w:p>
    <w:p w14:paraId="754D1B17" w14:textId="243C173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Et ello </w:t>
      </w:r>
      <w:r w:rsidR="00180088">
        <w:rPr>
          <w:rFonts w:ascii="Times" w:hAnsi="Times" w:cs="Times New Roman"/>
          <w:color w:val="000000" w:themeColor="text1"/>
          <w:lang w:val="en-US"/>
        </w:rPr>
        <w:t>a·ll</w:t>
      </w:r>
      <w:r w:rsidRPr="00F641B0">
        <w:rPr>
          <w:rFonts w:ascii="Times" w:hAnsi="Times" w:cs="Times New Roman"/>
          <w:color w:val="000000" w:themeColor="text1"/>
          <w:lang w:val="en-US"/>
        </w:rPr>
        <w:t>uy li dixe</w:t>
      </w:r>
      <w:r w:rsidR="00600AA6" w:rsidRPr="00F641B0">
        <w:rPr>
          <w:rFonts w:ascii="Times" w:hAnsi="Times" w:cs="Times New Roman"/>
          <w:color w:val="000000" w:themeColor="text1"/>
          <w:lang w:val="en-US"/>
        </w:rPr>
        <w:t xml:space="preserve"> a</w:t>
      </w:r>
      <w:r w:rsidRPr="00F641B0">
        <w:rPr>
          <w:rFonts w:ascii="Times" w:hAnsi="Times" w:cs="Times New Roman"/>
          <w:color w:val="000000" w:themeColor="text1"/>
          <w:lang w:val="en-US"/>
        </w:rPr>
        <w:t xml:space="preserve"> bassa fron</w:t>
      </w:r>
      <w:r w:rsidR="00BF0408" w:rsidRPr="00F641B0">
        <w:rPr>
          <w:rFonts w:ascii="Times" w:hAnsi="Times" w:cs="Times New Roman"/>
          <w:color w:val="000000" w:themeColor="text1"/>
          <w:lang w:val="en-US"/>
        </w:rPr>
        <w:t>,</w:t>
      </w:r>
    </w:p>
    <w:p w14:paraId="2A15290F" w14:textId="67471457"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Queli son color che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aver de</w:t>
      </w:r>
      <w:r w:rsidR="0070778F" w:rsidRPr="00F641B0">
        <w:rPr>
          <w:rFonts w:ascii="Times" w:hAnsi="Times" w:cs="Times New Roman"/>
          <w:color w:val="000000" w:themeColor="text1"/>
          <w:lang w:val="en-US"/>
        </w:rPr>
        <w:t>l mun</w:t>
      </w:r>
      <w:r w:rsidRPr="00F641B0">
        <w:rPr>
          <w:rFonts w:ascii="Times" w:hAnsi="Times" w:cs="Times New Roman"/>
          <w:color w:val="000000" w:themeColor="text1"/>
          <w:lang w:val="en-US"/>
        </w:rPr>
        <w:t>,</w:t>
      </w:r>
    </w:p>
    <w:p w14:paraId="08D4E6EA" w14:textId="6B8DEA6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w:t>
      </w:r>
      <w:r w:rsidR="000225DD" w:rsidRPr="00F641B0">
        <w:rPr>
          <w:rFonts w:ascii="Times" w:hAnsi="Times" w:cs="Times New Roman"/>
          <w:color w:val="000000" w:themeColor="text1"/>
          <w:lang w:val="en-US"/>
        </w:rPr>
        <w:t>nava sentencia e falssa raxo</w:t>
      </w:r>
      <w:r w:rsidR="000225DD" w:rsidRPr="00F641B0">
        <w:rPr>
          <w:rFonts w:ascii="Times" w:hAnsi="Times" w:cs="Times New Roman"/>
          <w:i/>
          <w:color w:val="000000" w:themeColor="text1"/>
          <w:lang w:val="en-US"/>
        </w:rPr>
        <w:t>n</w:t>
      </w:r>
      <w:r w:rsidR="000225DD" w:rsidRPr="00F641B0">
        <w:rPr>
          <w:rFonts w:ascii="Times" w:hAnsi="Times" w:cs="Times New Roman"/>
          <w:color w:val="000000" w:themeColor="text1"/>
          <w:lang w:val="en-US"/>
        </w:rPr>
        <w:t>;</w:t>
      </w:r>
    </w:p>
    <w:p w14:paraId="6AAB56E7" w14:textId="6FA4BA70"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p</w:t>
      </w:r>
      <w:r w:rsidRPr="00F641B0">
        <w:rPr>
          <w:rFonts w:ascii="Times" w:hAnsi="Times" w:cs="Times New Roman"/>
          <w:i/>
          <w:color w:val="000000" w:themeColor="text1"/>
          <w:lang w:val="en-US"/>
        </w:rPr>
        <w:t>er</w:t>
      </w:r>
      <w:r w:rsidR="00600AA6" w:rsidRPr="00F641B0">
        <w:rPr>
          <w:rFonts w:ascii="Times" w:hAnsi="Times" w:cs="Times New Roman"/>
          <w:color w:val="000000" w:themeColor="text1"/>
          <w:lang w:val="en-US"/>
        </w:rPr>
        <w:t xml:space="preserve"> Dio</w:t>
      </w:r>
      <w:r w:rsidRPr="00F641B0">
        <w:rPr>
          <w:rFonts w:ascii="Times" w:hAnsi="Times" w:cs="Times New Roman"/>
          <w:color w:val="000000" w:themeColor="text1"/>
          <w:lang w:val="en-US"/>
        </w:rPr>
        <w:t xml:space="preserve"> </w:t>
      </w:r>
      <w:r w:rsidR="00600AA6" w:rsidRPr="00F641B0">
        <w:rPr>
          <w:rFonts w:ascii="Times" w:hAnsi="Times" w:cs="Times New Roman"/>
          <w:color w:val="000000" w:themeColor="text1"/>
          <w:lang w:val="en-US"/>
        </w:rPr>
        <w:t xml:space="preserve">çà </w:t>
      </w:r>
      <w:r w:rsidRPr="00F641B0">
        <w:rPr>
          <w:rFonts w:ascii="Times" w:hAnsi="Times" w:cs="Times New Roman"/>
          <w:color w:val="000000" w:themeColor="text1"/>
          <w:lang w:val="en-US"/>
        </w:rPr>
        <w:t>no</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ni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so san non</w:t>
      </w:r>
    </w:p>
    <w:p w14:paraId="4A31C917" w14:textId="199218F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defendeva ni vedova ni garçon</w:t>
      </w:r>
      <w:r w:rsidR="000225DD" w:rsidRPr="00F641B0">
        <w:rPr>
          <w:rFonts w:ascii="Times" w:hAnsi="Times" w:cs="Times New Roman"/>
          <w:color w:val="000000" w:themeColor="text1"/>
          <w:lang w:val="en-US"/>
        </w:rPr>
        <w:t>.</w:t>
      </w:r>
    </w:p>
    <w:p w14:paraId="72FC43C8" w14:textId="1D913CF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Guarda</w:t>
      </w:r>
      <w:r w:rsidR="000225D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bel fio</w:t>
      </w:r>
      <w:r w:rsidR="000225D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co la moneda prendon</w:t>
      </w:r>
    </w:p>
    <w:p w14:paraId="52C133FC" w14:textId="416C338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refar</w:t>
      </w:r>
      <w:r w:rsidR="000225DD"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tanto che</w:t>
      </w:r>
      <w:r w:rsidRPr="00F641B0">
        <w:rPr>
          <w:rStyle w:val="FootnoteReference"/>
          <w:rFonts w:ascii="Times" w:hAnsi="Times" w:cs="Times New Roman"/>
          <w:color w:val="000000" w:themeColor="text1"/>
          <w:lang w:val="en-US"/>
        </w:rPr>
        <w:footnoteReference w:id="603"/>
      </w:r>
      <w:r w:rsidR="000225DD" w:rsidRPr="00F641B0">
        <w:rPr>
          <w:rFonts w:ascii="Times" w:hAnsi="Times" w:cs="Times New Roman"/>
          <w:color w:val="000000" w:themeColor="text1"/>
          <w:lang w:val="en-US"/>
        </w:rPr>
        <w:t xml:space="preserve"> çudegadi sero</w:t>
      </w:r>
      <w:r w:rsidR="000225DD" w:rsidRPr="00F641B0">
        <w:rPr>
          <w:rFonts w:ascii="Times" w:hAnsi="Times" w:cs="Times New Roman"/>
          <w:i/>
          <w:color w:val="000000" w:themeColor="text1"/>
          <w:lang w:val="en-US"/>
        </w:rPr>
        <w:t>n</w:t>
      </w:r>
      <w:r w:rsidR="00600AA6" w:rsidRPr="00F641B0">
        <w:rPr>
          <w:rFonts w:ascii="Times" w:hAnsi="Times" w:cs="Times New Roman"/>
          <w:color w:val="000000" w:themeColor="text1"/>
          <w:lang w:val="en-US"/>
        </w:rPr>
        <w:t>;</w:t>
      </w:r>
    </w:p>
    <w:p w14:paraId="58F42CC7" w14:textId="46090A0D"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llo grando abixo, i</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lo maçor p</w:t>
      </w:r>
      <w:r w:rsidRPr="00F641B0">
        <w:rPr>
          <w:rFonts w:ascii="Times" w:hAnsi="Times" w:cs="Times New Roman"/>
          <w:i/>
          <w:color w:val="000000" w:themeColor="text1"/>
          <w:lang w:val="en-US"/>
        </w:rPr>
        <w:t>ro</w:t>
      </w:r>
      <w:r w:rsidR="0070778F" w:rsidRPr="00F641B0">
        <w:rPr>
          <w:rFonts w:ascii="Times" w:hAnsi="Times" w:cs="Times New Roman"/>
          <w:color w:val="000000" w:themeColor="text1"/>
          <w:lang w:val="en-US"/>
        </w:rPr>
        <w:t>fon</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p>
    <w:p w14:paraId="2A66AD27" w14:textId="3ADAFC61"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J</w:t>
      </w:r>
      <w:r w:rsidR="0070778F" w:rsidRPr="00F641B0">
        <w:rPr>
          <w:rFonts w:ascii="Times" w:hAnsi="Times" w:cs="Times New Roman"/>
          <w:color w:val="000000" w:themeColor="text1"/>
          <w:lang w:val="en-US"/>
        </w:rPr>
        <w:t>uda seron conpagnon</w:t>
      </w:r>
      <w:r w:rsidRPr="00F641B0">
        <w:rPr>
          <w:rFonts w:ascii="Times" w:hAnsi="Times" w:cs="Times New Roman"/>
          <w:color w:val="000000" w:themeColor="text1"/>
          <w:lang w:val="en-US"/>
        </w:rPr>
        <w:t>."</w:t>
      </w:r>
    </w:p>
    <w:p w14:paraId="400D895C" w14:textId="5CCCA3AC"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Dio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Ugo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malla leçe aprendon</w:t>
      </w:r>
      <w:r w:rsidRPr="00F641B0">
        <w:rPr>
          <w:rFonts w:ascii="Times" w:hAnsi="Times" w:cs="Times New Roman"/>
          <w:color w:val="000000" w:themeColor="text1"/>
          <w:lang w:val="en-US"/>
        </w:rPr>
        <w:t>,</w:t>
      </w:r>
    </w:p>
    <w:p w14:paraId="668811D9" w14:textId="6C3A6067"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ela averà</w:t>
      </w:r>
      <w:r w:rsidR="0070778F" w:rsidRPr="00F641B0">
        <w:rPr>
          <w:rFonts w:ascii="Times" w:hAnsi="Times" w:cs="Times New Roman"/>
          <w:color w:val="000000" w:themeColor="text1"/>
          <w:lang w:val="en-US"/>
        </w:rPr>
        <w:t xml:space="preserve"> tal paxion</w:t>
      </w:r>
      <w:r w:rsidRPr="00F641B0">
        <w:rPr>
          <w:rFonts w:ascii="Times" w:hAnsi="Times" w:cs="Times New Roman"/>
          <w:color w:val="000000" w:themeColor="text1"/>
          <w:lang w:val="en-US"/>
        </w:rPr>
        <w:t>."</w:t>
      </w:r>
    </w:p>
    <w:p w14:paraId="169145BC" w14:textId="33BF753B" w:rsidR="000225DD" w:rsidRPr="00F641B0" w:rsidRDefault="00425BF5" w:rsidP="000225DD">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190</w:t>
      </w:r>
      <w:r w:rsidR="0070778F" w:rsidRPr="00F641B0">
        <w:rPr>
          <w:rFonts w:ascii="Times" w:hAnsi="Times" w:cs="Times New Roman"/>
          <w:bCs/>
          <w:color w:val="000000" w:themeColor="text1"/>
          <w:lang w:val="en-US"/>
        </w:rPr>
        <w:t xml:space="preserve">] </w:t>
      </w:r>
    </w:p>
    <w:p w14:paraId="0D219E2F" w14:textId="645BE1D9" w:rsidR="0070778F" w:rsidRPr="00F641B0" w:rsidRDefault="000A1AE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Signor</w:t>
      </w:r>
      <w:r w:rsidR="000225DD" w:rsidRPr="00F641B0">
        <w:rPr>
          <w:rFonts w:ascii="Times" w:hAnsi="Times" w:cs="Times New Roman"/>
          <w:color w:val="000000" w:themeColor="text1"/>
          <w:lang w:val="en-US"/>
        </w:rPr>
        <w:t>i, or intendì, p</w:t>
      </w:r>
      <w:r w:rsidR="000225DD" w:rsidRPr="00F641B0">
        <w:rPr>
          <w:rFonts w:ascii="Times" w:hAnsi="Times" w:cs="Times New Roman"/>
          <w:i/>
          <w:color w:val="000000" w:themeColor="text1"/>
          <w:lang w:val="en-US"/>
        </w:rPr>
        <w:t>er</w:t>
      </w:r>
      <w:r w:rsidR="000225DD" w:rsidRPr="00F641B0">
        <w:rPr>
          <w:rFonts w:ascii="Times" w:hAnsi="Times" w:cs="Times New Roman"/>
          <w:color w:val="000000" w:themeColor="text1"/>
          <w:lang w:val="en-US"/>
        </w:rPr>
        <w:t xml:space="preserve"> Dio lo criator,</w:t>
      </w:r>
    </w:p>
    <w:p w14:paraId="5DBE1736" w14:textId="66EB736A"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se comença la istoria de</w:t>
      </w:r>
      <w:r w:rsidR="0070778F" w:rsidRPr="00F641B0">
        <w:rPr>
          <w:rFonts w:ascii="Times" w:hAnsi="Times" w:cs="Times New Roman"/>
          <w:color w:val="000000" w:themeColor="text1"/>
          <w:lang w:val="en-US"/>
        </w:rPr>
        <w:t>l contor</w:t>
      </w:r>
      <w:r w:rsidRPr="00F641B0">
        <w:rPr>
          <w:rFonts w:ascii="Times" w:hAnsi="Times" w:cs="Times New Roman"/>
          <w:color w:val="000000" w:themeColor="text1"/>
          <w:lang w:val="en-US"/>
        </w:rPr>
        <w:t>,</w:t>
      </w:r>
    </w:p>
    <w:p w14:paraId="608D5DEA" w14:textId="17BCB608"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ello andà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la vale tenebror</w:t>
      </w:r>
      <w:r w:rsidRPr="00F641B0">
        <w:rPr>
          <w:rFonts w:ascii="Times" w:hAnsi="Times" w:cs="Times New Roman"/>
          <w:color w:val="000000" w:themeColor="text1"/>
          <w:lang w:val="en-US"/>
        </w:rPr>
        <w:t>,</w:t>
      </w:r>
    </w:p>
    <w:p w14:paraId="2A58B80B" w14:textId="6F012126"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600AA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semp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era gran duol e plor</w:t>
      </w:r>
    </w:p>
    <w:p w14:paraId="28995643" w14:textId="479945D8"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 pecadori che may non averà</w:t>
      </w:r>
      <w:r w:rsidR="00C64102" w:rsidRPr="00F641B0">
        <w:rPr>
          <w:rFonts w:ascii="Times" w:hAnsi="Times" w:cs="Times New Roman"/>
          <w:color w:val="000000" w:themeColor="text1"/>
          <w:lang w:val="en-US"/>
        </w:rPr>
        <w:t xml:space="preserve"> sej</w:t>
      </w:r>
      <w:r w:rsidR="0070778F" w:rsidRPr="00F641B0">
        <w:rPr>
          <w:rFonts w:ascii="Times" w:hAnsi="Times" w:cs="Times New Roman"/>
          <w:color w:val="000000" w:themeColor="text1"/>
          <w:lang w:val="en-US"/>
        </w:rPr>
        <w:t>or</w:t>
      </w:r>
      <w:r w:rsidRPr="00F641B0">
        <w:rPr>
          <w:rFonts w:ascii="Times" w:hAnsi="Times" w:cs="Times New Roman"/>
          <w:color w:val="000000" w:themeColor="text1"/>
          <w:lang w:val="en-US"/>
        </w:rPr>
        <w:t>,</w:t>
      </w:r>
    </w:p>
    <w:p w14:paraId="1D8F2122" w14:textId="67CE9B5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(101R</w:t>
      </w:r>
      <w:r w:rsidR="000225DD" w:rsidRPr="00F641B0">
        <w:rPr>
          <w:rFonts w:ascii="Times" w:hAnsi="Times" w:cs="Times New Roman"/>
          <w:color w:val="000000" w:themeColor="text1"/>
          <w:lang w:val="en-US"/>
        </w:rPr>
        <w:t>) Semper starano in pena et i</w:t>
      </w:r>
      <w:r w:rsidR="000225DD"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dolor</w:t>
      </w:r>
      <w:r w:rsidR="000225DD" w:rsidRPr="00F641B0">
        <w:rPr>
          <w:rFonts w:ascii="Times" w:hAnsi="Times" w:cs="Times New Roman"/>
          <w:color w:val="000000" w:themeColor="text1"/>
          <w:lang w:val="en-US"/>
        </w:rPr>
        <w:t>.</w:t>
      </w:r>
    </w:p>
    <w:p w14:paraId="16F6D232" w14:textId="701FA9C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 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andava inancy che </w:t>
      </w:r>
      <w:r w:rsidR="00180088">
        <w:rPr>
          <w:rFonts w:ascii="Times" w:hAnsi="Times" w:cs="Times New Roman"/>
          <w:color w:val="000000" w:themeColor="text1"/>
          <w:lang w:val="en-US"/>
        </w:rPr>
        <w:t>de·ll</w:t>
      </w:r>
      <w:r w:rsidRPr="00F641B0">
        <w:rPr>
          <w:rFonts w:ascii="Times" w:hAnsi="Times" w:cs="Times New Roman"/>
          <w:color w:val="000000" w:themeColor="text1"/>
          <w:lang w:val="en-US"/>
        </w:rPr>
        <w:t>or iera el flor</w:t>
      </w:r>
    </w:p>
    <w:p w14:paraId="15EA8E86" w14:textId="3E388FF5"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ap</w:t>
      </w:r>
      <w:r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esso che iera so condutor</w:t>
      </w:r>
      <w:r w:rsidRPr="00F641B0">
        <w:rPr>
          <w:rFonts w:ascii="Times" w:hAnsi="Times" w:cs="Times New Roman"/>
          <w:color w:val="000000" w:themeColor="text1"/>
          <w:lang w:val="en-US"/>
        </w:rPr>
        <w:t>.</w:t>
      </w:r>
    </w:p>
    <w:p w14:paraId="626A73A8" w14:textId="22C0BBB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partidi fono da quel castel altor</w:t>
      </w:r>
      <w:r w:rsidR="000225DD" w:rsidRPr="00F641B0">
        <w:rPr>
          <w:rFonts w:ascii="Times" w:hAnsi="Times" w:cs="Times New Roman"/>
          <w:color w:val="000000" w:themeColor="text1"/>
          <w:lang w:val="en-US"/>
        </w:rPr>
        <w:t>,</w:t>
      </w:r>
    </w:p>
    <w:p w14:paraId="28E3F117" w14:textId="438D165F"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Eli va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una via de molto gran tenebror</w:t>
      </w:r>
    </w:p>
    <w:p w14:paraId="4BA4B8E6" w14:textId="3290BFFD" w:rsidR="0070778F" w:rsidRPr="00F641B0" w:rsidRDefault="00600AA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pluy de </w:t>
      </w:r>
      <w:r w:rsidR="004D0F5E">
        <w:rPr>
          <w:rFonts w:ascii="Times" w:hAnsi="Times" w:cs="Times New Roman"/>
          <w:color w:val="000000" w:themeColor="text1"/>
          <w:lang w:val="en-US"/>
        </w:rPr>
        <w:t>.</w:t>
      </w:r>
      <w:r w:rsidRPr="00F641B0">
        <w:rPr>
          <w:rFonts w:ascii="Times" w:hAnsi="Times" w:cs="Times New Roman"/>
          <w:color w:val="000000" w:themeColor="text1"/>
          <w:lang w:val="en-US"/>
        </w:rPr>
        <w:t>IIII</w:t>
      </w:r>
      <w:r w:rsidR="004D0F5E">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lige ella dura intor</w:t>
      </w:r>
      <w:r w:rsidR="000225DD" w:rsidRPr="00F641B0">
        <w:rPr>
          <w:rFonts w:ascii="Times" w:hAnsi="Times" w:cs="Times New Roman"/>
          <w:color w:val="000000" w:themeColor="text1"/>
          <w:lang w:val="en-US"/>
        </w:rPr>
        <w:t>.</w:t>
      </w:r>
    </w:p>
    <w:p w14:paraId="09563C94" w14:textId="5AE5DE9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ave passado la via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o langor</w:t>
      </w:r>
      <w:r w:rsidR="00600AA6" w:rsidRPr="00F641B0">
        <w:rPr>
          <w:rFonts w:ascii="Times" w:hAnsi="Times" w:cs="Times New Roman"/>
          <w:color w:val="000000" w:themeColor="text1"/>
          <w:lang w:val="en-US"/>
        </w:rPr>
        <w:t>,</w:t>
      </w:r>
    </w:p>
    <w:p w14:paraId="4C5EB841" w14:textId="131005E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un</w:t>
      </w:r>
      <w:r w:rsidR="000225DD" w:rsidRPr="00F641B0">
        <w:rPr>
          <w:rFonts w:ascii="Times" w:hAnsi="Times" w:cs="Times New Roman"/>
          <w:color w:val="000000" w:themeColor="text1"/>
          <w:lang w:val="en-US"/>
        </w:rPr>
        <w:t>'aqua arivà,</w:t>
      </w:r>
      <w:r w:rsidRPr="00F641B0">
        <w:rPr>
          <w:rFonts w:ascii="Times" w:hAnsi="Times" w:cs="Times New Roman"/>
          <w:color w:val="000000" w:themeColor="text1"/>
          <w:lang w:val="en-US"/>
        </w:rPr>
        <w:t xml:space="preserve"> rossa del mal color</w:t>
      </w:r>
      <w:r w:rsidR="000225DD" w:rsidRPr="00F641B0">
        <w:rPr>
          <w:rFonts w:ascii="Times" w:hAnsi="Times" w:cs="Times New Roman"/>
          <w:color w:val="000000" w:themeColor="text1"/>
          <w:lang w:val="en-US"/>
        </w:rPr>
        <w:t>;</w:t>
      </w:r>
    </w:p>
    <w:p w14:paraId="68CF822F" w14:textId="0B8F86B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Pluy era profonda</w:t>
      </w:r>
      <w:r w:rsidR="000225D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fo may tor</w:t>
      </w:r>
      <w:r w:rsidR="000225DD" w:rsidRPr="00F641B0">
        <w:rPr>
          <w:rFonts w:ascii="Times" w:hAnsi="Times" w:cs="Times New Roman"/>
          <w:color w:val="000000" w:themeColor="text1"/>
          <w:lang w:val="en-US"/>
        </w:rPr>
        <w:t>,</w:t>
      </w:r>
    </w:p>
    <w:p w14:paraId="7BC2267A" w14:textId="1C2F733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quella de Babillonia che fo la maor</w:t>
      </w:r>
      <w:r w:rsidR="000225DD" w:rsidRPr="00F641B0">
        <w:rPr>
          <w:rFonts w:ascii="Times" w:hAnsi="Times" w:cs="Times New Roman"/>
          <w:color w:val="000000" w:themeColor="text1"/>
          <w:lang w:val="en-US"/>
        </w:rPr>
        <w:t>,</w:t>
      </w:r>
    </w:p>
    <w:p w14:paraId="624B1B9E" w14:textId="357E3ADD"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ella fosse dentro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non parerave desor</w:t>
      </w:r>
      <w:r w:rsidRPr="00F641B0">
        <w:rPr>
          <w:rFonts w:ascii="Times" w:hAnsi="Times" w:cs="Times New Roman"/>
          <w:color w:val="000000" w:themeColor="text1"/>
          <w:lang w:val="en-US"/>
        </w:rPr>
        <w:t>.</w:t>
      </w:r>
    </w:p>
    <w:p w14:paraId="766F5BA1" w14:textId="039BF657"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70778F" w:rsidRPr="00F641B0">
        <w:rPr>
          <w:rFonts w:ascii="Times" w:hAnsi="Times" w:cs="Times New Roman"/>
          <w:color w:val="000000" w:themeColor="text1"/>
          <w:lang w:val="en-US"/>
        </w:rPr>
        <w:t xml:space="preserve"> era serpenti che çitava gran flanbor</w:t>
      </w:r>
      <w:r w:rsidRPr="00F641B0">
        <w:rPr>
          <w:rFonts w:ascii="Times" w:hAnsi="Times" w:cs="Times New Roman"/>
          <w:color w:val="000000" w:themeColor="text1"/>
          <w:lang w:val="en-US"/>
        </w:rPr>
        <w:t>,</w:t>
      </w:r>
    </w:p>
    <w:p w14:paraId="123B140D" w14:textId="01F99A1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aspetava le aneme di cativi pecator</w:t>
      </w:r>
      <w:r w:rsidR="000225DD" w:rsidRPr="00F641B0">
        <w:rPr>
          <w:rFonts w:ascii="Times" w:hAnsi="Times" w:cs="Times New Roman"/>
          <w:color w:val="000000" w:themeColor="text1"/>
          <w:lang w:val="en-US"/>
        </w:rPr>
        <w:t>.</w:t>
      </w:r>
    </w:p>
    <w:p w14:paraId="5F98C8B5" w14:textId="6E20CE0D" w:rsidR="000225DD" w:rsidRPr="00F641B0" w:rsidRDefault="0070778F" w:rsidP="000225DD">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w:t>
      </w:r>
      <w:r w:rsidR="00425BF5" w:rsidRPr="00F641B0">
        <w:rPr>
          <w:rFonts w:ascii="Times" w:hAnsi="Times" w:cs="Times New Roman"/>
          <w:bCs/>
          <w:color w:val="000000" w:themeColor="text1"/>
          <w:lang w:val="en-US"/>
        </w:rPr>
        <w:t>sse 191</w:t>
      </w:r>
      <w:r w:rsidRPr="00F641B0">
        <w:rPr>
          <w:rFonts w:ascii="Times" w:hAnsi="Times" w:cs="Times New Roman"/>
          <w:bCs/>
          <w:color w:val="000000" w:themeColor="text1"/>
          <w:lang w:val="en-US"/>
        </w:rPr>
        <w:t xml:space="preserve">] </w:t>
      </w:r>
    </w:p>
    <w:p w14:paraId="7F7CE121" w14:textId="1A7A79C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Sovra quella aqua se presse a</w:t>
      </w:r>
      <w:r w:rsidR="00600AA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restere</w:t>
      </w:r>
    </w:p>
    <w:p w14:paraId="74D5A7D8" w14:textId="4BA010A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lo conte e 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so peonere</w:t>
      </w:r>
    </w:p>
    <w:p w14:paraId="43950939" w14:textId="61C14887"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lo co</w:t>
      </w:r>
      <w:r w:rsidR="0070778F" w:rsidRPr="00F641B0">
        <w:rPr>
          <w:rFonts w:ascii="Times" w:hAnsi="Times" w:cs="Times New Roman"/>
          <w:color w:val="000000" w:themeColor="text1"/>
          <w:lang w:val="en-US"/>
        </w:rPr>
        <w:t>r</w:t>
      </w:r>
      <w:r w:rsidRPr="00F641B0">
        <w:rPr>
          <w:rFonts w:ascii="Times" w:hAnsi="Times" w:cs="Times New Roman"/>
          <w:color w:val="000000" w:themeColor="text1"/>
          <w:lang w:val="en-US"/>
        </w:rPr>
        <w:t>t</w:t>
      </w:r>
      <w:r w:rsidR="0070778F" w:rsidRPr="00F641B0">
        <w:rPr>
          <w:rFonts w:ascii="Times" w:hAnsi="Times" w:cs="Times New Roman"/>
          <w:color w:val="000000" w:themeColor="text1"/>
          <w:lang w:val="en-US"/>
        </w:rPr>
        <w:t xml:space="preserve">exe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i</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bere</w:t>
      </w:r>
      <w:r w:rsidRPr="00F641B0">
        <w:rPr>
          <w:rFonts w:ascii="Times" w:hAnsi="Times" w:cs="Times New Roman"/>
          <w:color w:val="000000" w:themeColor="text1"/>
          <w:lang w:val="en-US"/>
        </w:rPr>
        <w:t>.</w:t>
      </w:r>
    </w:p>
    <w:p w14:paraId="478F9E02" w14:textId="086C798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reguard</w:t>
      </w:r>
      <w:r w:rsidR="00E259CE">
        <w:rPr>
          <w:rFonts w:ascii="Times" w:hAnsi="Times" w:cs="Times New Roman"/>
          <w:color w:val="000000" w:themeColor="text1"/>
          <w:lang w:val="en-US"/>
        </w:rPr>
        <w:t>à</w:t>
      </w:r>
      <w:r w:rsidRPr="00F641B0">
        <w:rPr>
          <w:rFonts w:ascii="Times" w:hAnsi="Times" w:cs="Times New Roman"/>
          <w:color w:val="000000" w:themeColor="text1"/>
          <w:lang w:val="en-US"/>
        </w:rPr>
        <w:t xml:space="preserve"> sovra quel alto mere</w:t>
      </w:r>
      <w:r w:rsidR="000225DD" w:rsidRPr="00F641B0">
        <w:rPr>
          <w:rFonts w:ascii="Times" w:hAnsi="Times" w:cs="Times New Roman"/>
          <w:color w:val="000000" w:themeColor="text1"/>
          <w:lang w:val="en-US"/>
        </w:rPr>
        <w:t>,</w:t>
      </w:r>
    </w:p>
    <w:p w14:paraId="6BAD8572" w14:textId="455ACC07" w:rsidR="0070778F" w:rsidRPr="00F641B0" w:rsidRDefault="004D0F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No·llì</w:t>
      </w:r>
      <w:r w:rsidR="0070778F" w:rsidRPr="00F641B0">
        <w:rPr>
          <w:rFonts w:ascii="Times" w:hAnsi="Times" w:cs="Times New Roman"/>
          <w:color w:val="000000" w:themeColor="text1"/>
          <w:lang w:val="en-US"/>
        </w:rPr>
        <w:t xml:space="preserve"> vete ponte de legname ni de piere</w:t>
      </w:r>
      <w:r w:rsidR="000225DD" w:rsidRPr="00F641B0">
        <w:rPr>
          <w:rFonts w:ascii="Times" w:hAnsi="Times" w:cs="Times New Roman"/>
          <w:color w:val="000000" w:themeColor="text1"/>
          <w:lang w:val="en-US"/>
        </w:rPr>
        <w:t>,</w:t>
      </w:r>
    </w:p>
    <w:p w14:paraId="7AE554A1" w14:textId="6F7ECEB0"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un stango</w:t>
      </w:r>
      <w:r w:rsidRPr="00F641B0">
        <w:rPr>
          <w:rFonts w:ascii="Times" w:hAnsi="Times" w:cs="Times New Roman"/>
          <w:i/>
          <w:color w:val="000000" w:themeColor="text1"/>
          <w:lang w:val="en-US"/>
        </w:rPr>
        <w:t>n</w:t>
      </w:r>
      <w:r w:rsidR="00600AA6" w:rsidRPr="00F641B0">
        <w:rPr>
          <w:rFonts w:ascii="Times" w:hAnsi="Times" w:cs="Times New Roman"/>
          <w:color w:val="000000" w:themeColor="text1"/>
          <w:lang w:val="en-US"/>
        </w:rPr>
        <w:t xml:space="preserve"> lì</w:t>
      </w:r>
      <w:r w:rsidR="0070778F" w:rsidRPr="00F641B0">
        <w:rPr>
          <w:rFonts w:ascii="Times" w:hAnsi="Times" w:cs="Times New Roman"/>
          <w:color w:val="000000" w:themeColor="text1"/>
          <w:lang w:val="en-US"/>
        </w:rPr>
        <w:t xml:space="preserve"> v</w:t>
      </w:r>
      <w:r w:rsidR="004D0F5E" w:rsidRPr="004D0F5E">
        <w:rPr>
          <w:rFonts w:ascii="Times" w:hAnsi="Times" w:cs="Times New Roman"/>
          <w:color w:val="000000" w:themeColor="text1"/>
          <w:highlight w:val="yellow"/>
          <w:lang w:val="en-US"/>
        </w:rPr>
        <w:t>è</w:t>
      </w:r>
      <w:r w:rsidR="0070778F" w:rsidRPr="00F641B0">
        <w:rPr>
          <w:rFonts w:ascii="Times" w:hAnsi="Times" w:cs="Times New Roman"/>
          <w:color w:val="000000" w:themeColor="text1"/>
          <w:lang w:val="en-US"/>
        </w:rPr>
        <w:t xml:space="preserve"> desovra stere</w:t>
      </w:r>
      <w:r w:rsidRPr="00F641B0">
        <w:rPr>
          <w:rFonts w:ascii="Times" w:hAnsi="Times" w:cs="Times New Roman"/>
          <w:color w:val="000000" w:themeColor="text1"/>
          <w:lang w:val="en-US"/>
        </w:rPr>
        <w:t>.</w:t>
      </w:r>
    </w:p>
    <w:p w14:paraId="4AECAC2F" w14:textId="21E3710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La crudelitade del ponte ve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contere</w:t>
      </w:r>
      <w:r w:rsidR="000225DD" w:rsidRPr="00F641B0">
        <w:rPr>
          <w:rFonts w:ascii="Times" w:hAnsi="Times" w:cs="Times New Roman"/>
          <w:color w:val="000000" w:themeColor="text1"/>
          <w:lang w:val="en-US"/>
        </w:rPr>
        <w:t>:</w:t>
      </w:r>
    </w:p>
    <w:p w14:paraId="74965F1D" w14:textId="74BB9BA2"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Desovra è agudo como quarel d'</w:t>
      </w:r>
      <w:r w:rsidR="0070778F" w:rsidRPr="00F641B0">
        <w:rPr>
          <w:rFonts w:ascii="Times" w:hAnsi="Times" w:cs="Times New Roman"/>
          <w:color w:val="000000" w:themeColor="text1"/>
          <w:lang w:val="en-US"/>
        </w:rPr>
        <w:t>açere</w:t>
      </w:r>
    </w:p>
    <w:p w14:paraId="47CBC5C9" w14:textId="231CD02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pluy ca</w:t>
      </w:r>
      <w:r w:rsidR="000225DD" w:rsidRPr="00F641B0">
        <w:rPr>
          <w:rFonts w:ascii="Times" w:hAnsi="Times" w:cs="Times New Roman"/>
          <w:color w:val="000000" w:themeColor="text1"/>
          <w:lang w:val="en-US"/>
        </w:rPr>
        <w:t xml:space="preserve"> spada </w:t>
      </w:r>
      <w:r w:rsidR="00600AA6" w:rsidRPr="00F641B0">
        <w:rPr>
          <w:rFonts w:ascii="Times" w:hAnsi="Times" w:cs="Times New Roman"/>
          <w:color w:val="000000" w:themeColor="text1"/>
          <w:lang w:val="en-US"/>
        </w:rPr>
        <w:t>ell(o)</w:t>
      </w:r>
      <w:r w:rsidR="00600AA6" w:rsidRPr="00F641B0">
        <w:rPr>
          <w:rStyle w:val="FootnoteReference"/>
          <w:rFonts w:ascii="Times" w:hAnsi="Times" w:cs="Times New Roman"/>
          <w:color w:val="000000" w:themeColor="text1"/>
          <w:lang w:val="en-US"/>
        </w:rPr>
        <w:footnoteReference w:id="604"/>
      </w:r>
      <w:r w:rsidR="00044529">
        <w:rPr>
          <w:rFonts w:ascii="Times" w:hAnsi="Times" w:cs="Times New Roman"/>
          <w:color w:val="000000" w:themeColor="text1"/>
          <w:lang w:val="en-US"/>
        </w:rPr>
        <w:t xml:space="preserve"> tai</w:t>
      </w:r>
      <w:r w:rsidRPr="00F641B0">
        <w:rPr>
          <w:rFonts w:ascii="Times" w:hAnsi="Times" w:cs="Times New Roman"/>
          <w:color w:val="000000" w:themeColor="text1"/>
          <w:lang w:val="en-US"/>
        </w:rPr>
        <w:t>a volentiere</w:t>
      </w:r>
      <w:r w:rsidR="000225D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6F6F795F" w14:textId="6E5CEAB7"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algun non può</w:t>
      </w:r>
      <w:r w:rsidR="0070778F" w:rsidRPr="00F641B0">
        <w:rPr>
          <w:rFonts w:ascii="Times" w:hAnsi="Times" w:cs="Times New Roman"/>
          <w:color w:val="000000" w:themeColor="text1"/>
          <w:lang w:val="en-US"/>
        </w:rPr>
        <w:t xml:space="preserve"> oltra quela aqua paxere</w:t>
      </w:r>
    </w:p>
    <w:p w14:paraId="22902B0C" w14:textId="489AC91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w:t>
      </w:r>
      <w:r w:rsidR="000225DD" w:rsidRPr="00F641B0">
        <w:rPr>
          <w:rFonts w:ascii="Times" w:hAnsi="Times" w:cs="Times New Roman"/>
          <w:color w:val="000000" w:themeColor="text1"/>
          <w:lang w:val="en-US"/>
        </w:rPr>
        <w:t xml:space="preserve"> no p</w:t>
      </w:r>
      <w:r w:rsidR="000225DD" w:rsidRPr="00F641B0">
        <w:rPr>
          <w:rFonts w:ascii="Times" w:hAnsi="Times" w:cs="Times New Roman"/>
          <w:i/>
          <w:color w:val="000000" w:themeColor="text1"/>
          <w:lang w:val="en-US"/>
        </w:rPr>
        <w:t>er</w:t>
      </w:r>
      <w:r w:rsidR="000225DD" w:rsidRPr="00F641B0">
        <w:rPr>
          <w:rFonts w:ascii="Times" w:hAnsi="Times" w:cs="Times New Roman"/>
          <w:color w:val="000000" w:themeColor="text1"/>
          <w:lang w:val="en-US"/>
        </w:rPr>
        <w:t xml:space="preserve"> quel ponte ch'</w:t>
      </w:r>
      <w:r w:rsidRPr="00F641B0">
        <w:rPr>
          <w:rFonts w:ascii="Times" w:hAnsi="Times" w:cs="Times New Roman"/>
          <w:color w:val="000000" w:themeColor="text1"/>
          <w:lang w:val="en-US"/>
        </w:rPr>
        <w:t>io vo contere</w:t>
      </w:r>
      <w:r w:rsidR="000225DD" w:rsidRPr="00F641B0">
        <w:rPr>
          <w:rFonts w:ascii="Times" w:hAnsi="Times" w:cs="Times New Roman"/>
          <w:color w:val="000000" w:themeColor="text1"/>
          <w:lang w:val="en-US"/>
        </w:rPr>
        <w:t>.</w:t>
      </w:r>
    </w:p>
    <w:p w14:paraId="0FD036D1" w14:textId="134FF24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lo guarda</w:t>
      </w:r>
      <w:r w:rsidR="000225D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molto prexe </w:t>
      </w:r>
      <w:r w:rsidR="004D0F5E">
        <w:rPr>
          <w:rFonts w:ascii="Times" w:hAnsi="Times" w:cs="Times New Roman"/>
          <w:color w:val="000000" w:themeColor="text1"/>
          <w:lang w:val="en-US"/>
        </w:rPr>
        <w:t xml:space="preserve">a </w:t>
      </w:r>
      <w:r w:rsidR="00180088">
        <w:rPr>
          <w:rFonts w:ascii="Times" w:hAnsi="Times" w:cs="Times New Roman"/>
          <w:color w:val="000000" w:themeColor="text1"/>
          <w:lang w:val="en-US"/>
        </w:rPr>
        <w:t>ll</w:t>
      </w:r>
      <w:r w:rsidRPr="00F641B0">
        <w:rPr>
          <w:rFonts w:ascii="Times" w:hAnsi="Times" w:cs="Times New Roman"/>
          <w:color w:val="000000" w:themeColor="text1"/>
          <w:lang w:val="en-US"/>
        </w:rPr>
        <w:t>armoiere</w:t>
      </w:r>
      <w:r w:rsidR="000225DD" w:rsidRPr="00F641B0">
        <w:rPr>
          <w:rFonts w:ascii="Times" w:hAnsi="Times" w:cs="Times New Roman"/>
          <w:color w:val="000000" w:themeColor="text1"/>
          <w:lang w:val="en-US"/>
        </w:rPr>
        <w:t>,</w:t>
      </w:r>
    </w:p>
    <w:p w14:paraId="41D3A008" w14:textId="7A0FAE72" w:rsidR="0070778F" w:rsidRPr="00F641B0" w:rsidRDefault="004D0F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Versso</w:t>
      </w:r>
      <w:r w:rsidR="0070778F" w:rsidRPr="00F641B0">
        <w:rPr>
          <w:rFonts w:ascii="Times" w:hAnsi="Times" w:cs="Times New Roman"/>
          <w:color w:val="000000" w:themeColor="text1"/>
          <w:lang w:val="en-US"/>
        </w:rPr>
        <w:t xml:space="preserve"> Eneas li dixe parole molto fiere</w:t>
      </w:r>
      <w:r w:rsidR="000225DD" w:rsidRPr="00F641B0">
        <w:rPr>
          <w:rFonts w:ascii="Times" w:hAnsi="Times" w:cs="Times New Roman"/>
          <w:color w:val="000000" w:themeColor="text1"/>
          <w:lang w:val="en-US"/>
        </w:rPr>
        <w:t>,</w:t>
      </w:r>
    </w:p>
    <w:p w14:paraId="6EAF1DE8" w14:textId="6593EA9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(101V) </w:t>
      </w:r>
      <w:r w:rsidR="000225DD" w:rsidRPr="00F641B0">
        <w:rPr>
          <w:rFonts w:ascii="Times" w:hAnsi="Times" w:cs="Times New Roman"/>
          <w:color w:val="000000" w:themeColor="text1"/>
          <w:lang w:val="en-US"/>
        </w:rPr>
        <w:t>"</w:t>
      </w:r>
      <w:r w:rsidRPr="00F641B0">
        <w:rPr>
          <w:rFonts w:ascii="Times" w:hAnsi="Times" w:cs="Times New Roman"/>
          <w:color w:val="000000" w:themeColor="text1"/>
          <w:lang w:val="en-US"/>
        </w:rPr>
        <w:t>E</w:t>
      </w:r>
      <w:r w:rsidR="000225D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bel amigo</w:t>
      </w:r>
      <w:r w:rsidR="000225DD"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 ve di</w:t>
      </w:r>
      <w:r w:rsidR="00CF39BE"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inoiere</w:t>
      </w:r>
      <w:r w:rsidR="004D0F5E">
        <w:rPr>
          <w:rFonts w:ascii="Times" w:hAnsi="Times" w:cs="Times New Roman"/>
          <w:color w:val="000000" w:themeColor="text1"/>
          <w:lang w:val="en-US"/>
        </w:rPr>
        <w:t>:</w:t>
      </w:r>
    </w:p>
    <w:p w14:paraId="4F1B46AA" w14:textId="21EEEA01" w:rsidR="0070778F" w:rsidRPr="00F641B0" w:rsidRDefault="00C6410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Lì</w:t>
      </w:r>
      <w:r w:rsidR="000225DD" w:rsidRPr="00F641B0">
        <w:rPr>
          <w:rFonts w:ascii="Times" w:hAnsi="Times" w:cs="Times New Roman"/>
          <w:color w:val="000000" w:themeColor="text1"/>
          <w:lang w:val="en-US"/>
        </w:rPr>
        <w:t xml:space="preserve"> è altra via p</w:t>
      </w:r>
      <w:r w:rsidR="000225DD"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questa aqua pasere</w:t>
      </w:r>
      <w:r w:rsidR="000225DD" w:rsidRPr="00F641B0">
        <w:rPr>
          <w:rFonts w:ascii="Times" w:hAnsi="Times" w:cs="Times New Roman"/>
          <w:color w:val="000000" w:themeColor="text1"/>
          <w:lang w:val="en-US"/>
        </w:rPr>
        <w:t>?"</w:t>
      </w:r>
    </w:p>
    <w:p w14:paraId="6472CB7C" w14:textId="53F5DA76" w:rsidR="0070778F" w:rsidRPr="00F641B0" w:rsidRDefault="000225D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Non</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ni oltro sentiere</w:t>
      </w:r>
      <w:r w:rsidR="00CF39BE" w:rsidRPr="00F641B0">
        <w:rPr>
          <w:rFonts w:ascii="Times" w:hAnsi="Times" w:cs="Times New Roman"/>
          <w:color w:val="000000" w:themeColor="text1"/>
          <w:lang w:val="en-US"/>
        </w:rPr>
        <w:t>;</w:t>
      </w:r>
    </w:p>
    <w:p w14:paraId="22F54B2F" w14:textId="4FC1AC25" w:rsidR="0070778F" w:rsidRPr="00F641B0" w:rsidRDefault="00CF39B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questa via passa li pecator malfiere</w:t>
      </w:r>
    </w:p>
    <w:p w14:paraId="37521C92" w14:textId="5D778B76" w:rsidR="0070778F" w:rsidRPr="00F641B0" w:rsidRDefault="004D0F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a or</w:t>
      </w:r>
      <w:r w:rsidR="0070778F" w:rsidRPr="00F641B0">
        <w:rPr>
          <w:rFonts w:ascii="Times" w:hAnsi="Times" w:cs="Times New Roman"/>
          <w:color w:val="000000" w:themeColor="text1"/>
          <w:lang w:val="en-US"/>
        </w:rPr>
        <w:t>feni e a</w:t>
      </w:r>
      <w:r>
        <w:rPr>
          <w:rFonts w:ascii="Times" w:hAnsi="Times" w:cs="Times New Roman"/>
          <w:color w:val="000000" w:themeColor="text1"/>
          <w:lang w:val="en-US"/>
        </w:rPr>
        <w:t xml:space="preserve"> </w:t>
      </w:r>
      <w:r w:rsidRPr="004D0F5E">
        <w:rPr>
          <w:rFonts w:ascii="Times" w:hAnsi="Times" w:cs="Times New Roman"/>
          <w:color w:val="000000" w:themeColor="text1"/>
          <w:lang w:val="en-US"/>
        </w:rPr>
        <w:t>vedoe to</w:t>
      </w:r>
      <w:r w:rsidR="0070778F" w:rsidRPr="004D0F5E">
        <w:rPr>
          <w:rFonts w:ascii="Times" w:hAnsi="Times" w:cs="Times New Roman"/>
          <w:color w:val="000000" w:themeColor="text1"/>
          <w:lang w:val="en-US"/>
        </w:rPr>
        <w:t>l</w:t>
      </w:r>
      <w:r w:rsidRPr="004D0F5E">
        <w:rPr>
          <w:rFonts w:ascii="Times" w:hAnsi="Times" w:cs="Times New Roman"/>
          <w:color w:val="000000" w:themeColor="text1"/>
          <w:lang w:val="en-US"/>
        </w:rPr>
        <w:t xml:space="preserve"> </w:t>
      </w:r>
      <w:r w:rsidR="0070778F" w:rsidRPr="004D0F5E">
        <w:rPr>
          <w:rFonts w:ascii="Times" w:hAnsi="Times" w:cs="Times New Roman"/>
          <w:color w:val="000000" w:themeColor="text1"/>
          <w:lang w:val="en-US"/>
        </w:rPr>
        <w:t>i so denere</w:t>
      </w:r>
      <w:r>
        <w:rPr>
          <w:rFonts w:ascii="Times" w:hAnsi="Times" w:cs="Times New Roman"/>
          <w:color w:val="000000" w:themeColor="text1"/>
          <w:lang w:val="en-US"/>
        </w:rPr>
        <w:t>.”</w:t>
      </w:r>
    </w:p>
    <w:p w14:paraId="641EE65A" w14:textId="3F2F3516" w:rsidR="0070778F" w:rsidRPr="00F641B0" w:rsidRDefault="00CF39B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 li guardava </w:t>
      </w:r>
      <w:r w:rsidRPr="00F641B0">
        <w:rPr>
          <w:rFonts w:ascii="Times" w:hAnsi="Times" w:cs="Times New Roman"/>
          <w:color w:val="000000" w:themeColor="text1"/>
          <w:highlight w:val="yellow"/>
          <w:lang w:val="en-US"/>
        </w:rPr>
        <w:t>niente a des</w:t>
      </w:r>
      <w:r w:rsidRPr="00F641B0">
        <w:rPr>
          <w:rFonts w:ascii="Times" w:hAnsi="Times" w:cs="Times New Roman"/>
          <w:i/>
          <w:color w:val="000000" w:themeColor="text1"/>
          <w:highlight w:val="yellow"/>
          <w:lang w:val="en-US"/>
        </w:rPr>
        <w:t>er</w:t>
      </w:r>
      <w:r w:rsidR="0070778F" w:rsidRPr="00F641B0">
        <w:rPr>
          <w:rFonts w:ascii="Times" w:hAnsi="Times" w:cs="Times New Roman"/>
          <w:color w:val="000000" w:themeColor="text1"/>
          <w:highlight w:val="yellow"/>
          <w:lang w:val="en-US"/>
        </w:rPr>
        <w:t>tere</w:t>
      </w:r>
      <w:r w:rsidRPr="00F641B0">
        <w:rPr>
          <w:rFonts w:ascii="Times" w:hAnsi="Times" w:cs="Times New Roman"/>
          <w:color w:val="000000" w:themeColor="text1"/>
          <w:lang w:val="en-US"/>
        </w:rPr>
        <w:t>,</w:t>
      </w:r>
    </w:p>
    <w:p w14:paraId="1077F852" w14:textId="5A1AA7B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san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li dixe sença tençere</w:t>
      </w:r>
      <w:r w:rsidR="00CF39BE" w:rsidRPr="00F641B0">
        <w:rPr>
          <w:rFonts w:ascii="Times" w:hAnsi="Times" w:cs="Times New Roman"/>
          <w:color w:val="000000" w:themeColor="text1"/>
          <w:lang w:val="en-US"/>
        </w:rPr>
        <w:t>,</w:t>
      </w:r>
    </w:p>
    <w:p w14:paraId="657E0B4C" w14:textId="37ADE559" w:rsidR="0070778F" w:rsidRPr="00F641B0" w:rsidRDefault="00CF39B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Como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lial amigo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no ve convien dotere</w:t>
      </w:r>
      <w:r w:rsidRPr="00F641B0">
        <w:rPr>
          <w:rFonts w:ascii="Times" w:hAnsi="Times" w:cs="Times New Roman"/>
          <w:color w:val="000000" w:themeColor="text1"/>
          <w:lang w:val="en-US"/>
        </w:rPr>
        <w:t>,</w:t>
      </w:r>
    </w:p>
    <w:p w14:paraId="2F845494" w14:textId="30DD2E2B" w:rsidR="0070778F" w:rsidRPr="004D0F5E" w:rsidRDefault="00CF39B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questo flume nuy devemo </w:t>
      </w:r>
      <w:r w:rsidR="0070778F" w:rsidRPr="004D0F5E">
        <w:rPr>
          <w:rFonts w:ascii="Times" w:hAnsi="Times" w:cs="Times New Roman"/>
          <w:color w:val="000000" w:themeColor="text1"/>
          <w:lang w:val="en-US"/>
        </w:rPr>
        <w:t>pasare</w:t>
      </w:r>
    </w:p>
    <w:p w14:paraId="02AD6FCF" w14:textId="16D2FFD9" w:rsidR="0070778F" w:rsidRPr="004D0F5E" w:rsidRDefault="00CF39B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4D0F5E">
        <w:rPr>
          <w:rFonts w:ascii="Times" w:hAnsi="Times" w:cs="Times New Roman"/>
          <w:color w:val="000000" w:themeColor="text1"/>
          <w:lang w:val="en-US"/>
        </w:rPr>
        <w:t>Prendime p</w:t>
      </w:r>
      <w:r w:rsidRPr="004D0F5E">
        <w:rPr>
          <w:rFonts w:ascii="Times" w:hAnsi="Times" w:cs="Times New Roman"/>
          <w:i/>
          <w:color w:val="000000" w:themeColor="text1"/>
          <w:lang w:val="en-US"/>
        </w:rPr>
        <w:t>er</w:t>
      </w:r>
      <w:r w:rsidR="0070778F" w:rsidRPr="004D0F5E">
        <w:rPr>
          <w:rFonts w:ascii="Times" w:hAnsi="Times" w:cs="Times New Roman"/>
          <w:color w:val="000000" w:themeColor="text1"/>
          <w:lang w:val="en-US"/>
        </w:rPr>
        <w:t xml:space="preserve"> le spale darere</w:t>
      </w:r>
      <w:r w:rsidRPr="004D0F5E">
        <w:rPr>
          <w:rFonts w:ascii="Times" w:hAnsi="Times" w:cs="Times New Roman"/>
          <w:color w:val="000000" w:themeColor="text1"/>
          <w:lang w:val="en-US"/>
        </w:rPr>
        <w:t>,</w:t>
      </w:r>
    </w:p>
    <w:p w14:paraId="52A71AF6" w14:textId="2B83BCE9" w:rsidR="0070778F" w:rsidRPr="004D0F5E"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4D0F5E">
        <w:rPr>
          <w:rFonts w:ascii="Times" w:hAnsi="Times" w:cs="Times New Roman"/>
          <w:color w:val="000000" w:themeColor="text1"/>
          <w:lang w:val="en-US"/>
        </w:rPr>
        <w:t>Tegnime ben</w:t>
      </w:r>
      <w:r w:rsidR="00CF39BE" w:rsidRPr="004D0F5E">
        <w:rPr>
          <w:rFonts w:ascii="Times" w:hAnsi="Times" w:cs="Times New Roman"/>
          <w:color w:val="000000" w:themeColor="text1"/>
          <w:lang w:val="en-US"/>
        </w:rPr>
        <w:t>,</w:t>
      </w:r>
      <w:r w:rsidR="00101A96" w:rsidRPr="004D0F5E">
        <w:rPr>
          <w:rFonts w:ascii="Times" w:hAnsi="Times" w:cs="Times New Roman"/>
          <w:color w:val="000000" w:themeColor="text1"/>
          <w:lang w:val="en-US"/>
        </w:rPr>
        <w:t xml:space="preserve"> no ve averì</w:t>
      </w:r>
      <w:r w:rsidRPr="004D0F5E">
        <w:rPr>
          <w:rFonts w:ascii="Times" w:hAnsi="Times" w:cs="Times New Roman"/>
          <w:color w:val="000000" w:themeColor="text1"/>
          <w:lang w:val="en-US"/>
        </w:rPr>
        <w:t xml:space="preserve"> lasare</w:t>
      </w:r>
    </w:p>
    <w:p w14:paraId="6FC22323" w14:textId="33EB2D40"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alguna cossa che v'</w:t>
      </w:r>
      <w:r w:rsidR="0070778F" w:rsidRPr="00F641B0">
        <w:rPr>
          <w:rFonts w:ascii="Times" w:hAnsi="Times" w:cs="Times New Roman"/>
          <w:color w:val="000000" w:themeColor="text1"/>
          <w:lang w:val="en-US"/>
        </w:rPr>
        <w:t>abia grevere</w:t>
      </w:r>
      <w:r w:rsidRPr="00F641B0">
        <w:rPr>
          <w:rFonts w:ascii="Times" w:hAnsi="Times" w:cs="Times New Roman"/>
          <w:color w:val="000000" w:themeColor="text1"/>
          <w:lang w:val="en-US"/>
        </w:rPr>
        <w:t>;</w:t>
      </w:r>
    </w:p>
    <w:p w14:paraId="05CAE968" w14:textId="6CC018FF"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Oltra ve condurò</w:t>
      </w:r>
      <w:r w:rsidR="0070778F" w:rsidRPr="00F641B0">
        <w:rPr>
          <w:rFonts w:ascii="Times" w:hAnsi="Times" w:cs="Times New Roman"/>
          <w:color w:val="000000" w:themeColor="text1"/>
          <w:lang w:val="en-US"/>
        </w:rPr>
        <w:t xml:space="preserve"> sença ingonbrere</w:t>
      </w:r>
      <w:r w:rsidRPr="00F641B0">
        <w:rPr>
          <w:rFonts w:ascii="Times" w:hAnsi="Times" w:cs="Times New Roman"/>
          <w:color w:val="000000" w:themeColor="text1"/>
          <w:lang w:val="en-US"/>
        </w:rPr>
        <w:t>."</w:t>
      </w:r>
    </w:p>
    <w:p w14:paraId="5468FFA4" w14:textId="24801A6E"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w:t>
      </w:r>
      <w:r w:rsidR="0070778F" w:rsidRPr="00F641B0">
        <w:rPr>
          <w:rFonts w:ascii="Times" w:hAnsi="Times" w:cs="Times New Roman"/>
          <w:color w:val="000000" w:themeColor="text1"/>
          <w:lang w:val="en-US"/>
        </w:rPr>
        <w:t>intende</w:t>
      </w:r>
      <w:r w:rsidRPr="00F641B0">
        <w:rPr>
          <w:rFonts w:ascii="Times" w:hAnsi="Times" w:cs="Times New Roman"/>
          <w:color w:val="000000" w:themeColor="text1"/>
          <w:lang w:val="en-US"/>
        </w:rPr>
        <w:t xml:space="preserv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o p</w:t>
      </w:r>
      <w:r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exe a me</w:t>
      </w:r>
      <w:r w:rsidRPr="00F641B0">
        <w:rPr>
          <w:rFonts w:ascii="Times" w:hAnsi="Times" w:cs="Times New Roman"/>
          <w:color w:val="000000" w:themeColor="text1"/>
          <w:lang w:val="en-US"/>
        </w:rPr>
        <w:t>(r)</w:t>
      </w:r>
      <w:r w:rsidR="0070778F" w:rsidRPr="00F641B0">
        <w:rPr>
          <w:rFonts w:ascii="Times" w:hAnsi="Times" w:cs="Times New Roman"/>
          <w:color w:val="000000" w:themeColor="text1"/>
          <w:lang w:val="en-US"/>
        </w:rPr>
        <w:t>ciere</w:t>
      </w:r>
      <w:r w:rsidRPr="00F641B0">
        <w:rPr>
          <w:rFonts w:ascii="Times" w:hAnsi="Times" w:cs="Times New Roman"/>
          <w:color w:val="000000" w:themeColor="text1"/>
          <w:lang w:val="en-US"/>
        </w:rPr>
        <w:t>,</w:t>
      </w:r>
      <w:r w:rsidR="00762C64" w:rsidRPr="00F641B0">
        <w:rPr>
          <w:rStyle w:val="FootnoteReference"/>
          <w:rFonts w:ascii="Times" w:hAnsi="Times" w:cs="Times New Roman"/>
          <w:color w:val="000000" w:themeColor="text1"/>
          <w:lang w:val="en-US"/>
        </w:rPr>
        <w:footnoteReference w:id="605"/>
      </w:r>
    </w:p>
    <w:p w14:paraId="5B240DA5" w14:textId="447DEE8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su</w:t>
      </w:r>
      <w:r w:rsidR="00762C64" w:rsidRPr="00F641B0">
        <w:rPr>
          <w:rFonts w:ascii="Times" w:hAnsi="Times" w:cs="Times New Roman"/>
          <w:color w:val="000000" w:themeColor="text1"/>
          <w:lang w:val="en-US"/>
        </w:rPr>
        <w:t xml:space="preserve"> </w:t>
      </w:r>
      <w:r w:rsidR="00101A96" w:rsidRPr="00F641B0">
        <w:rPr>
          <w:rFonts w:ascii="Times" w:hAnsi="Times" w:cs="Times New Roman"/>
          <w:color w:val="000000" w:themeColor="text1"/>
          <w:lang w:val="en-US"/>
        </w:rPr>
        <w:t>p</w:t>
      </w:r>
      <w:r w:rsidR="00101A96"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lo ponte se meterano adeso a pasere</w:t>
      </w:r>
    </w:p>
    <w:p w14:paraId="6101A279" w14:textId="7D70FF79"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 oldì</w:t>
      </w:r>
      <w:r w:rsidR="0070778F" w:rsidRPr="00F641B0">
        <w:rPr>
          <w:rFonts w:ascii="Times" w:hAnsi="Times" w:cs="Times New Roman"/>
          <w:color w:val="000000" w:themeColor="text1"/>
          <w:lang w:val="en-US"/>
        </w:rPr>
        <w:t xml:space="preserve">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si parlere</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06"/>
      </w:r>
    </w:p>
    <w:p w14:paraId="3124950D" w14:textId="05E12633" w:rsidR="00101A96" w:rsidRPr="00F641B0" w:rsidRDefault="00425BF5" w:rsidP="00101A9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192</w:t>
      </w:r>
      <w:r w:rsidR="00101A96" w:rsidRPr="00F641B0">
        <w:rPr>
          <w:rFonts w:ascii="Times" w:hAnsi="Times" w:cs="Times New Roman"/>
          <w:color w:val="000000" w:themeColor="text1"/>
          <w:lang w:val="en-US"/>
        </w:rPr>
        <w:t>]</w:t>
      </w:r>
    </w:p>
    <w:p w14:paraId="16C2F066" w14:textId="1A1790A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(102R) </w:t>
      </w:r>
      <w:r w:rsidR="00101A96" w:rsidRPr="00F641B0">
        <w:rPr>
          <w:rFonts w:ascii="Times" w:hAnsi="Times" w:cs="Times New Roman"/>
          <w:color w:val="000000" w:themeColor="text1"/>
          <w:lang w:val="en-US"/>
        </w:rPr>
        <w:t xml:space="preserve">Lo conte </w:t>
      </w:r>
      <w:r w:rsidR="00E259CE">
        <w:rPr>
          <w:rFonts w:ascii="Times" w:hAnsi="Times" w:cs="Times New Roman"/>
          <w:color w:val="000000" w:themeColor="text1"/>
          <w:lang w:val="en-US"/>
        </w:rPr>
        <w:t>d'Avernia n'</w:t>
      </w:r>
      <w:r w:rsidR="00101A96"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fatto merçis</w:t>
      </w:r>
      <w:r w:rsidR="00101A96" w:rsidRPr="00F641B0">
        <w:rPr>
          <w:rFonts w:ascii="Times" w:hAnsi="Times" w:cs="Times New Roman"/>
          <w:color w:val="000000" w:themeColor="text1"/>
          <w:lang w:val="en-US"/>
        </w:rPr>
        <w:t>,</w:t>
      </w:r>
    </w:p>
    <w:p w14:paraId="4F8D36DF" w14:textId="47C55A56" w:rsidR="0070778F" w:rsidRPr="00F641B0" w:rsidRDefault="00762C6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Quando·l </w:t>
      </w:r>
      <w:r w:rsidR="00101A96" w:rsidRPr="00F641B0">
        <w:rPr>
          <w:rFonts w:ascii="Times" w:hAnsi="Times" w:cs="Times New Roman"/>
          <w:color w:val="000000" w:themeColor="text1"/>
          <w:lang w:val="en-US"/>
        </w:rPr>
        <w:t>oldì</w:t>
      </w:r>
      <w:r w:rsidR="0070778F" w:rsidRPr="00F641B0">
        <w:rPr>
          <w:rFonts w:ascii="Times" w:hAnsi="Times" w:cs="Times New Roman"/>
          <w:color w:val="000000" w:themeColor="text1"/>
          <w:lang w:val="en-US"/>
        </w:rPr>
        <w:t xml:space="preserve"> parlar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lo marchis</w:t>
      </w:r>
      <w:r w:rsidR="00101A96" w:rsidRPr="00F641B0">
        <w:rPr>
          <w:rFonts w:ascii="Times" w:hAnsi="Times" w:cs="Times New Roman"/>
          <w:color w:val="000000" w:themeColor="text1"/>
          <w:lang w:val="en-US"/>
        </w:rPr>
        <w:t>,</w:t>
      </w:r>
    </w:p>
    <w:p w14:paraId="777EDD3A" w14:textId="0C1FA43D"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e·ll</w:t>
      </w:r>
      <w:r w:rsidRPr="00F641B0">
        <w:rPr>
          <w:rFonts w:ascii="Times" w:hAnsi="Times" w:cs="Times New Roman"/>
          <w:color w:val="000000" w:themeColor="text1"/>
          <w:lang w:val="en-US"/>
        </w:rPr>
        <w:t>i ave</w:t>
      </w:r>
      <w:r w:rsidR="0070778F" w:rsidRPr="00F641B0">
        <w:rPr>
          <w:rFonts w:ascii="Times" w:hAnsi="Times" w:cs="Times New Roman"/>
          <w:color w:val="000000" w:themeColor="text1"/>
          <w:lang w:val="en-US"/>
        </w:rPr>
        <w:t>a ditto sença dollor ne peris</w:t>
      </w:r>
    </w:p>
    <w:p w14:paraId="58FA0091" w14:textId="792777D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condur</w:t>
      </w:r>
      <w:r w:rsidR="00101A96" w:rsidRPr="00F641B0">
        <w:rPr>
          <w:rFonts w:ascii="Times" w:hAnsi="Times" w:cs="Times New Roman"/>
          <w:color w:val="000000" w:themeColor="text1"/>
          <w:lang w:val="en-US"/>
        </w:rPr>
        <w:t>à d'</w:t>
      </w:r>
      <w:r w:rsidRPr="00F641B0">
        <w:rPr>
          <w:rFonts w:ascii="Times" w:hAnsi="Times" w:cs="Times New Roman"/>
          <w:color w:val="000000" w:themeColor="text1"/>
          <w:lang w:val="en-US"/>
        </w:rPr>
        <w:t>oltra lo flume vermis</w:t>
      </w:r>
      <w:r w:rsidR="00101A96" w:rsidRPr="00F641B0">
        <w:rPr>
          <w:rFonts w:ascii="Times" w:hAnsi="Times" w:cs="Times New Roman"/>
          <w:color w:val="000000" w:themeColor="text1"/>
          <w:lang w:val="en-US"/>
        </w:rPr>
        <w:t>,</w:t>
      </w:r>
    </w:p>
    <w:p w14:paraId="09F49651" w14:textId="7E9DF74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w:t>
      </w:r>
      <w:r w:rsidR="00762C64" w:rsidRPr="00F641B0">
        <w:rPr>
          <w:rFonts w:ascii="Times" w:hAnsi="Times" w:cs="Times New Roman"/>
          <w:color w:val="000000" w:themeColor="text1"/>
          <w:lang w:val="en-US"/>
        </w:rPr>
        <w:t xml:space="preserve"> </w:t>
      </w:r>
      <w:r w:rsidR="00101A96" w:rsidRPr="00F641B0">
        <w:rPr>
          <w:rFonts w:ascii="Times" w:hAnsi="Times" w:cs="Times New Roman"/>
          <w:color w:val="000000" w:themeColor="text1"/>
          <w:lang w:val="en-US"/>
        </w:rPr>
        <w:t>p</w:t>
      </w:r>
      <w:r w:rsidR="00101A96" w:rsidRPr="00F641B0">
        <w:rPr>
          <w:rFonts w:ascii="Times" w:hAnsi="Times" w:cs="Times New Roman"/>
          <w:i/>
          <w:color w:val="000000" w:themeColor="text1"/>
          <w:lang w:val="en-US"/>
        </w:rPr>
        <w:t>er</w:t>
      </w:r>
      <w:r w:rsidR="001B1189">
        <w:rPr>
          <w:rFonts w:ascii="Times" w:hAnsi="Times" w:cs="Times New Roman"/>
          <w:color w:val="000000" w:themeColor="text1"/>
          <w:lang w:val="en-US"/>
        </w:rPr>
        <w:t xml:space="preserve"> quel ponte che tai</w:t>
      </w:r>
      <w:r w:rsidRPr="00F641B0">
        <w:rPr>
          <w:rFonts w:ascii="Times" w:hAnsi="Times" w:cs="Times New Roman"/>
          <w:color w:val="000000" w:themeColor="text1"/>
          <w:lang w:val="en-US"/>
        </w:rPr>
        <w:t>a como spis</w:t>
      </w:r>
      <w:r w:rsidR="00101A96" w:rsidRPr="00F641B0">
        <w:rPr>
          <w:rFonts w:ascii="Times" w:hAnsi="Times" w:cs="Times New Roman"/>
          <w:color w:val="000000" w:themeColor="text1"/>
          <w:lang w:val="en-US"/>
        </w:rPr>
        <w:t>.</w:t>
      </w:r>
    </w:p>
    <w:p w14:paraId="07375A86" w14:textId="6A49EAAD" w:rsidR="0070778F" w:rsidRPr="00F641B0" w:rsidRDefault="00FA667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driedo G</w:t>
      </w:r>
      <w:r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se prexe Ugo lo marchis</w:t>
      </w:r>
      <w:r w:rsidR="00101A96" w:rsidRPr="00F641B0">
        <w:rPr>
          <w:rFonts w:ascii="Times" w:hAnsi="Times" w:cs="Times New Roman"/>
          <w:color w:val="000000" w:themeColor="text1"/>
          <w:lang w:val="en-US"/>
        </w:rPr>
        <w:t>,</w:t>
      </w:r>
    </w:p>
    <w:p w14:paraId="719889E3" w14:textId="23A88245"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primamente se fè</w:t>
      </w:r>
      <w:r w:rsidR="0070778F" w:rsidRPr="00F641B0">
        <w:rPr>
          <w:rFonts w:ascii="Times" w:hAnsi="Times" w:cs="Times New Roman"/>
          <w:color w:val="000000" w:themeColor="text1"/>
          <w:lang w:val="en-US"/>
        </w:rPr>
        <w:t xml:space="preserve"> la croxe al vis</w:t>
      </w:r>
      <w:r w:rsidRPr="00F641B0">
        <w:rPr>
          <w:rFonts w:ascii="Times" w:hAnsi="Times" w:cs="Times New Roman"/>
          <w:color w:val="000000" w:themeColor="text1"/>
          <w:lang w:val="en-US"/>
        </w:rPr>
        <w:t>,</w:t>
      </w:r>
    </w:p>
    <w:p w14:paraId="03EEC70C" w14:textId="7ECD0364"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 se meteno su</w:t>
      </w:r>
      <w:r w:rsidR="00762C6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lo ponte a pas petis,</w:t>
      </w:r>
    </w:p>
    <w:p w14:paraId="7A56DB51" w14:textId="58166A6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w:t>
      </w:r>
      <w:r w:rsidR="00101A96" w:rsidRPr="00F641B0">
        <w:rPr>
          <w:rFonts w:ascii="Times" w:hAnsi="Times" w:cs="Times New Roman"/>
          <w:color w:val="000000" w:themeColor="text1"/>
          <w:lang w:val="en-US"/>
        </w:rPr>
        <w:t>anto che sono olltro el pont su</w:t>
      </w:r>
      <w:r w:rsidRPr="00F641B0">
        <w:rPr>
          <w:rFonts w:ascii="Times" w:hAnsi="Times" w:cs="Times New Roman"/>
          <w:color w:val="000000" w:themeColor="text1"/>
          <w:lang w:val="en-US"/>
        </w:rPr>
        <w:t>lla</w:t>
      </w:r>
      <w:r w:rsidR="00101A9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ris</w:t>
      </w:r>
      <w:r w:rsidR="00101A96" w:rsidRPr="00F641B0">
        <w:rPr>
          <w:rFonts w:ascii="Times" w:hAnsi="Times" w:cs="Times New Roman"/>
          <w:color w:val="000000" w:themeColor="text1"/>
          <w:lang w:val="en-US"/>
        </w:rPr>
        <w:t>.</w:t>
      </w:r>
    </w:p>
    <w:p w14:paraId="7128A8F6" w14:textId="5A068597"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w:t>
      </w:r>
      <w:r w:rsidR="00762C64" w:rsidRPr="00F641B0">
        <w:rPr>
          <w:rFonts w:ascii="Times" w:hAnsi="Times" w:cs="Times New Roman"/>
          <w:color w:val="000000" w:themeColor="text1"/>
          <w:lang w:val="en-US"/>
        </w:rPr>
        <w:t>e clamà</w:t>
      </w:r>
      <w:r w:rsidRPr="00F641B0">
        <w:rPr>
          <w:rFonts w:ascii="Times" w:hAnsi="Times" w:cs="Times New Roman"/>
          <w:color w:val="000000" w:themeColor="text1"/>
          <w:lang w:val="en-US"/>
        </w:rPr>
        <w:t xml:space="preserve"> l</w:t>
      </w:r>
      <w:r w:rsidR="0070778F" w:rsidRPr="00F641B0">
        <w:rPr>
          <w:rFonts w:ascii="Times" w:hAnsi="Times" w:cs="Times New Roman"/>
          <w:color w:val="000000" w:themeColor="text1"/>
          <w:lang w:val="en-US"/>
        </w:rPr>
        <w:t>o</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re del paradix</w:t>
      </w:r>
    </w:p>
    <w:p w14:paraId="3FE6CCFE" w14:textId="676C802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san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 xml:space="preserve">uielmo </w:t>
      </w:r>
      <w:r w:rsidRPr="00F641B0">
        <w:rPr>
          <w:rFonts w:ascii="Times" w:hAnsi="Times" w:cs="Times New Roman"/>
          <w:color w:val="000000" w:themeColor="text1"/>
          <w:lang w:val="en-US"/>
        </w:rPr>
        <w:t>che Dio li aveva tramis</w:t>
      </w:r>
      <w:r w:rsidR="00101A96" w:rsidRPr="00F641B0">
        <w:rPr>
          <w:rFonts w:ascii="Times" w:hAnsi="Times" w:cs="Times New Roman"/>
          <w:color w:val="000000" w:themeColor="text1"/>
          <w:lang w:val="en-US"/>
        </w:rPr>
        <w:t>,</w:t>
      </w:r>
    </w:p>
    <w:p w14:paraId="14530E35" w14:textId="4C59C0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Versso Eneas dixe</w:t>
      </w:r>
      <w:r w:rsidR="00101A96" w:rsidRPr="00F641B0">
        <w:rPr>
          <w:rFonts w:ascii="Times" w:hAnsi="Times" w:cs="Times New Roman"/>
          <w:color w:val="000000" w:themeColor="text1"/>
          <w:lang w:val="en-US"/>
        </w:rPr>
        <w:t>, "B</w:t>
      </w:r>
      <w:r w:rsidRPr="00F641B0">
        <w:rPr>
          <w:rFonts w:ascii="Times" w:hAnsi="Times" w:cs="Times New Roman"/>
          <w:color w:val="000000" w:themeColor="text1"/>
          <w:lang w:val="en-US"/>
        </w:rPr>
        <w:t>elo amis</w:t>
      </w:r>
      <w:r w:rsidR="00101A9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5154CA3D" w14:textId="7BAF414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Dio fa tanto</w:t>
      </w:r>
      <w:r w:rsidR="00101A96" w:rsidRPr="00F641B0">
        <w:rPr>
          <w:rFonts w:ascii="Times" w:hAnsi="Times" w:cs="Times New Roman"/>
          <w:color w:val="000000" w:themeColor="text1"/>
          <w:lang w:val="en-US"/>
        </w:rPr>
        <w:t xml:space="preserve"> ch'</w:t>
      </w:r>
      <w:r w:rsidR="00157A1F">
        <w:rPr>
          <w:rFonts w:ascii="Times" w:hAnsi="Times" w:cs="Times New Roman"/>
          <w:color w:val="000000" w:themeColor="text1"/>
          <w:lang w:val="en-US"/>
        </w:rPr>
        <w:t>io torni in mio paï</w:t>
      </w:r>
      <w:r w:rsidRPr="00F641B0">
        <w:rPr>
          <w:rFonts w:ascii="Times" w:hAnsi="Times" w:cs="Times New Roman"/>
          <w:color w:val="000000" w:themeColor="text1"/>
          <w:lang w:val="en-US"/>
        </w:rPr>
        <w:t>s</w:t>
      </w:r>
      <w:r w:rsidR="00101A96" w:rsidRPr="00F641B0">
        <w:rPr>
          <w:rFonts w:ascii="Times" w:hAnsi="Times" w:cs="Times New Roman"/>
          <w:color w:val="000000" w:themeColor="text1"/>
          <w:lang w:val="en-US"/>
        </w:rPr>
        <w:t>,</w:t>
      </w:r>
    </w:p>
    <w:p w14:paraId="3CDF6ED6" w14:textId="465B83B8"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ben farò</w:t>
      </w:r>
      <w:r w:rsidR="0070778F" w:rsidRPr="00F641B0">
        <w:rPr>
          <w:rFonts w:ascii="Times" w:hAnsi="Times" w:cs="Times New Roman"/>
          <w:color w:val="000000" w:themeColor="text1"/>
          <w:lang w:val="en-US"/>
        </w:rPr>
        <w:t xml:space="preserve"> a poveri</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e a mendis</w:t>
      </w:r>
    </w:p>
    <w:p w14:paraId="62ABD810" w14:textId="5D5CCD5A"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tal penetençia farò</w:t>
      </w:r>
      <w:r w:rsidR="0070778F" w:rsidRPr="00F641B0">
        <w:rPr>
          <w:rFonts w:ascii="Times" w:hAnsi="Times" w:cs="Times New Roman"/>
          <w:color w:val="000000" w:themeColor="text1"/>
          <w:lang w:val="en-US"/>
        </w:rPr>
        <w:t xml:space="preserve"> tuti dis</w:t>
      </w:r>
      <w:r w:rsidRPr="00F641B0">
        <w:rPr>
          <w:rFonts w:ascii="Times" w:hAnsi="Times" w:cs="Times New Roman"/>
          <w:color w:val="000000" w:themeColor="text1"/>
          <w:lang w:val="en-US"/>
        </w:rPr>
        <w:t>,</w:t>
      </w:r>
    </w:p>
    <w:p w14:paraId="758CD339" w14:textId="55DA273F"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may non passerò</w:t>
      </w:r>
      <w:r w:rsidR="0070778F" w:rsidRPr="00F641B0">
        <w:rPr>
          <w:rFonts w:ascii="Times" w:hAnsi="Times" w:cs="Times New Roman"/>
          <w:color w:val="000000" w:themeColor="text1"/>
          <w:lang w:val="en-US"/>
        </w:rPr>
        <w:t xml:space="preserve"> questa aqua vermis</w:t>
      </w:r>
      <w:r w:rsidRPr="00F641B0">
        <w:rPr>
          <w:rFonts w:ascii="Times" w:hAnsi="Times" w:cs="Times New Roman"/>
          <w:color w:val="000000" w:themeColor="text1"/>
          <w:lang w:val="en-US"/>
        </w:rPr>
        <w:t>,</w:t>
      </w:r>
    </w:p>
    <w:p w14:paraId="369023C0" w14:textId="7F1FDE1C"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J</w:t>
      </w:r>
      <w:r w:rsidR="0070778F" w:rsidRPr="00F641B0">
        <w:rPr>
          <w:rFonts w:ascii="Times" w:hAnsi="Times" w:cs="Times New Roman"/>
          <w:color w:val="000000" w:themeColor="text1"/>
          <w:lang w:val="en-US"/>
        </w:rPr>
        <w:t>e no laserai trovar in libro ni in scris</w:t>
      </w:r>
      <w:r w:rsidRPr="00F641B0">
        <w:rPr>
          <w:rFonts w:ascii="Times" w:hAnsi="Times" w:cs="Times New Roman"/>
          <w:color w:val="000000" w:themeColor="text1"/>
          <w:lang w:val="en-US"/>
        </w:rPr>
        <w:t>."</w:t>
      </w:r>
    </w:p>
    <w:p w14:paraId="52B841E8" w14:textId="733DDB6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san Guielmo</w:t>
      </w:r>
      <w:r w:rsidR="00101A96" w:rsidRPr="00F641B0">
        <w:rPr>
          <w:rFonts w:ascii="Times" w:hAnsi="Times" w:cs="Times New Roman"/>
          <w:color w:val="000000" w:themeColor="text1"/>
          <w:lang w:val="en-US"/>
        </w:rPr>
        <w:t>, "B</w:t>
      </w:r>
      <w:r w:rsidRPr="00F641B0">
        <w:rPr>
          <w:rFonts w:ascii="Times" w:hAnsi="Times" w:cs="Times New Roman"/>
          <w:color w:val="000000" w:themeColor="text1"/>
          <w:lang w:val="en-US"/>
        </w:rPr>
        <w:t>el fio</w:t>
      </w:r>
      <w:r w:rsidR="00101A9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dolçe amis</w:t>
      </w:r>
      <w:r w:rsidR="00101A96" w:rsidRPr="00F641B0">
        <w:rPr>
          <w:rFonts w:ascii="Times" w:hAnsi="Times" w:cs="Times New Roman"/>
          <w:color w:val="000000" w:themeColor="text1"/>
          <w:lang w:val="en-US"/>
        </w:rPr>
        <w:t>,</w:t>
      </w:r>
    </w:p>
    <w:p w14:paraId="01C5543A" w14:textId="2DF7DB7B"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 me à mandado in lo to s</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vis </w:t>
      </w:r>
    </w:p>
    <w:p w14:paraId="0A3CDA9D" w14:textId="64D9B892"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855AB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Luçifero che de cielo fo defis</w:t>
      </w:r>
    </w:p>
    <w:p w14:paraId="5B9B6C96" w14:textId="5CF8D257"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la soa sop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bia o</w:t>
      </w:r>
      <w:r w:rsidR="00525D87"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ello fo entepris</w:t>
      </w:r>
      <w:r w:rsidRPr="00F641B0">
        <w:rPr>
          <w:rFonts w:ascii="Times" w:hAnsi="Times" w:cs="Times New Roman"/>
          <w:color w:val="000000" w:themeColor="text1"/>
          <w:lang w:val="en-US"/>
        </w:rPr>
        <w:t>.</w:t>
      </w:r>
    </w:p>
    <w:p w14:paraId="74A1A620" w14:textId="24A5211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Andemo avanti</w:t>
      </w:r>
      <w:r w:rsidR="00101A9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no si</w:t>
      </w:r>
      <w:r w:rsidR="00101A96"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smaris</w:t>
      </w:r>
    </w:p>
    <w:p w14:paraId="786EFCE7" w14:textId="58F8FCE3"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Ancora vederé</w:t>
      </w:r>
      <w:r w:rsidR="0070778F" w:rsidRPr="00F641B0">
        <w:rPr>
          <w:rFonts w:ascii="Times" w:hAnsi="Times" w:cs="Times New Roman"/>
          <w:color w:val="000000" w:themeColor="text1"/>
          <w:lang w:val="en-US"/>
        </w:rPr>
        <w:t xml:space="preserve"> della cente maledis</w:t>
      </w:r>
      <w:r w:rsidRPr="00F641B0">
        <w:rPr>
          <w:rFonts w:ascii="Times" w:hAnsi="Times" w:cs="Times New Roman"/>
          <w:color w:val="000000" w:themeColor="text1"/>
          <w:lang w:val="en-US"/>
        </w:rPr>
        <w:t>."</w:t>
      </w:r>
    </w:p>
    <w:p w14:paraId="54E91DAE" w14:textId="77777777" w:rsidR="0070778F" w:rsidRPr="00F641B0" w:rsidRDefault="0070778F" w:rsidP="0070778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contextualSpacing/>
        <w:jc w:val="both"/>
        <w:rPr>
          <w:rFonts w:ascii="Times" w:hAnsi="Times" w:cs="Times New Roman"/>
          <w:color w:val="000000" w:themeColor="text1"/>
          <w:highlight w:val="lightGray"/>
          <w:lang w:val="en-US"/>
        </w:rPr>
      </w:pPr>
    </w:p>
    <w:p w14:paraId="6DF34898" w14:textId="2589DABB" w:rsidR="00101A96" w:rsidRPr="00F641B0" w:rsidRDefault="00425BF5" w:rsidP="00101A9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193</w:t>
      </w:r>
      <w:r w:rsidR="0070778F" w:rsidRPr="00F641B0">
        <w:rPr>
          <w:rFonts w:ascii="Times" w:hAnsi="Times" w:cs="Times New Roman"/>
          <w:bCs/>
          <w:color w:val="000000" w:themeColor="text1"/>
          <w:lang w:val="en-US"/>
        </w:rPr>
        <w:t xml:space="preserve">] </w:t>
      </w:r>
    </w:p>
    <w:p w14:paraId="0E248E7B" w14:textId="06123DF3"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d'</w:t>
      </w:r>
      <w:r w:rsidR="0070778F" w:rsidRPr="00F641B0">
        <w:rPr>
          <w:rFonts w:ascii="Times" w:hAnsi="Times" w:cs="Times New Roman"/>
          <w:color w:val="000000" w:themeColor="text1"/>
          <w:lang w:val="en-US"/>
        </w:rPr>
        <w:t>Alvernia et Eneas li pros</w:t>
      </w:r>
      <w:r w:rsidRPr="00F641B0">
        <w:rPr>
          <w:rFonts w:ascii="Times" w:hAnsi="Times" w:cs="Times New Roman"/>
          <w:color w:val="000000" w:themeColor="text1"/>
          <w:lang w:val="en-US"/>
        </w:rPr>
        <w:t>,</w:t>
      </w:r>
    </w:p>
    <w:p w14:paraId="2B7AB83C" w14:textId="60059E61"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san G</w:t>
      </w:r>
      <w:r w:rsidR="0070778F" w:rsidRPr="00F641B0">
        <w:rPr>
          <w:rFonts w:ascii="Times" w:hAnsi="Times" w:cs="Times New Roman"/>
          <w:color w:val="000000" w:themeColor="text1"/>
          <w:lang w:val="en-US"/>
        </w:rPr>
        <w:t>uielmo che fo so condutors</w:t>
      </w:r>
      <w:r w:rsidRPr="00F641B0">
        <w:rPr>
          <w:rFonts w:ascii="Times" w:hAnsi="Times" w:cs="Times New Roman"/>
          <w:color w:val="000000" w:themeColor="text1"/>
          <w:lang w:val="en-US"/>
        </w:rPr>
        <w:t>,</w:t>
      </w:r>
    </w:p>
    <w:p w14:paraId="1DFAAE70" w14:textId="14F6A0D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101A96" w:rsidRPr="00F641B0">
        <w:rPr>
          <w:rFonts w:ascii="Times" w:hAnsi="Times" w:cs="Times New Roman"/>
          <w:i/>
          <w:color w:val="000000" w:themeColor="text1"/>
          <w:lang w:val="en-US"/>
        </w:rPr>
        <w:t>er</w:t>
      </w:r>
      <w:r w:rsidR="00101A96" w:rsidRPr="00F641B0">
        <w:rPr>
          <w:rFonts w:ascii="Times" w:hAnsi="Times" w:cs="Times New Roman"/>
          <w:color w:val="000000" w:themeColor="text1"/>
          <w:lang w:val="en-US"/>
        </w:rPr>
        <w:t xml:space="preserve"> la mior v</w:t>
      </w:r>
      <w:r w:rsidRPr="00F641B0">
        <w:rPr>
          <w:rFonts w:ascii="Times" w:hAnsi="Times" w:cs="Times New Roman"/>
          <w:color w:val="000000" w:themeColor="text1"/>
          <w:lang w:val="en-US"/>
        </w:rPr>
        <w:t>ia s</w:t>
      </w:r>
      <w:r w:rsidR="00101A96" w:rsidRPr="00F641B0">
        <w:rPr>
          <w:rFonts w:ascii="Times" w:hAnsi="Times" w:cs="Times New Roman"/>
          <w:color w:val="000000" w:themeColor="text1"/>
          <w:lang w:val="en-US"/>
        </w:rPr>
        <w:t>'</w:t>
      </w:r>
      <w:r w:rsidRPr="00F641B0">
        <w:rPr>
          <w:rFonts w:ascii="Times" w:hAnsi="Times" w:cs="Times New Roman"/>
          <w:color w:val="000000" w:themeColor="text1"/>
          <w:lang w:val="en-US"/>
        </w:rPr>
        <w:t>afermano tu</w:t>
      </w:r>
      <w:r w:rsidR="00101A96" w:rsidRPr="00F641B0">
        <w:rPr>
          <w:rFonts w:ascii="Times" w:hAnsi="Times" w:cs="Times New Roman"/>
          <w:color w:val="000000" w:themeColor="text1"/>
          <w:lang w:val="en-US"/>
        </w:rPr>
        <w:t>ti tros</w:t>
      </w:r>
    </w:p>
    <w:p w14:paraId="3502D3F5" w14:textId="3843964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(102V</w:t>
      </w:r>
      <w:r w:rsidR="00101A96" w:rsidRPr="00F641B0">
        <w:rPr>
          <w:rFonts w:ascii="Times" w:hAnsi="Times" w:cs="Times New Roman"/>
          <w:color w:val="000000" w:themeColor="text1"/>
          <w:lang w:val="en-US"/>
        </w:rPr>
        <w:t xml:space="preserve">) </w:t>
      </w:r>
      <w:r w:rsidR="00044529">
        <w:rPr>
          <w:rFonts w:ascii="Times" w:hAnsi="Times" w:cs="Times New Roman"/>
          <w:color w:val="000000" w:themeColor="text1"/>
          <w:lang w:val="en-US"/>
        </w:rPr>
        <w:t xml:space="preserve">De </w:t>
      </w:r>
      <w:r w:rsidR="00180088">
        <w:rPr>
          <w:rFonts w:ascii="Times" w:hAnsi="Times" w:cs="Times New Roman"/>
          <w:color w:val="000000" w:themeColor="text1"/>
          <w:lang w:val="en-US"/>
        </w:rPr>
        <w:t>ll</w:t>
      </w:r>
      <w:r w:rsidR="00101A96" w:rsidRPr="00F641B0">
        <w:rPr>
          <w:rFonts w:ascii="Times" w:hAnsi="Times" w:cs="Times New Roman"/>
          <w:color w:val="000000" w:themeColor="text1"/>
          <w:lang w:val="en-US"/>
        </w:rPr>
        <w:t>assar star lo flume p</w:t>
      </w:r>
      <w:r w:rsidR="00101A96" w:rsidRPr="00F641B0">
        <w:rPr>
          <w:rFonts w:ascii="Times" w:hAnsi="Times" w:cs="Times New Roman"/>
          <w:i/>
          <w:color w:val="000000" w:themeColor="text1"/>
          <w:lang w:val="en-US"/>
        </w:rPr>
        <w:t>er</w:t>
      </w:r>
      <w:r w:rsidRPr="00F641B0">
        <w:rPr>
          <w:rFonts w:ascii="Times" w:hAnsi="Times" w:cs="Times New Roman"/>
          <w:color w:val="000000" w:themeColor="text1"/>
          <w:lang w:val="en-US"/>
        </w:rPr>
        <w:t>ilos</w:t>
      </w:r>
    </w:p>
    <w:p w14:paraId="488A2C9A"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andar avanti ver queli doloros</w:t>
      </w:r>
    </w:p>
    <w:p w14:paraId="77DDFE89" w14:textId="17EC2BB8"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may no averà</w:t>
      </w:r>
      <w:r w:rsidR="0070778F" w:rsidRPr="00F641B0">
        <w:rPr>
          <w:rFonts w:ascii="Times" w:hAnsi="Times" w:cs="Times New Roman"/>
          <w:color w:val="000000" w:themeColor="text1"/>
          <w:lang w:val="en-US"/>
        </w:rPr>
        <w:t xml:space="preserve"> ni çoia ni secors</w:t>
      </w:r>
      <w:r w:rsidRPr="00F641B0">
        <w:rPr>
          <w:rFonts w:ascii="Times" w:hAnsi="Times" w:cs="Times New Roman"/>
          <w:color w:val="000000" w:themeColor="text1"/>
          <w:lang w:val="en-US"/>
        </w:rPr>
        <w:t>.</w:t>
      </w:r>
    </w:p>
    <w:p w14:paraId="1A7AD1DF" w14:textId="4DAA36D3"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se meteno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la vale tenebros</w:t>
      </w:r>
    </w:p>
    <w:p w14:paraId="74D2147A" w14:textId="5A8727B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Ver quella leçe unde el</w:t>
      </w:r>
      <w:r w:rsidR="005F455E">
        <w:rPr>
          <w:rStyle w:val="FootnoteReference"/>
          <w:rFonts w:ascii="Times" w:hAnsi="Times" w:cs="Times New Roman"/>
          <w:color w:val="000000" w:themeColor="text1"/>
          <w:lang w:val="en-US"/>
        </w:rPr>
        <w:footnoteReference w:id="607"/>
      </w:r>
      <w:r w:rsidRPr="00F641B0">
        <w:rPr>
          <w:rFonts w:ascii="Times" w:hAnsi="Times" w:cs="Times New Roman"/>
          <w:color w:val="000000" w:themeColor="text1"/>
          <w:lang w:val="en-US"/>
        </w:rPr>
        <w:t xml:space="preserve"> son bexognos</w:t>
      </w:r>
      <w:r w:rsidR="00101A96" w:rsidRPr="00F641B0">
        <w:rPr>
          <w:rFonts w:ascii="Times" w:hAnsi="Times" w:cs="Times New Roman"/>
          <w:color w:val="000000" w:themeColor="text1"/>
          <w:lang w:val="en-US"/>
        </w:rPr>
        <w:t>,</w:t>
      </w:r>
    </w:p>
    <w:p w14:paraId="3A687C90" w14:textId="08C8FC74" w:rsidR="0070778F" w:rsidRPr="00F641B0" w:rsidRDefault="0004452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vete una meravei</w:t>
      </w:r>
      <w:r w:rsidR="0070778F" w:rsidRPr="00F641B0">
        <w:rPr>
          <w:rFonts w:ascii="Times" w:hAnsi="Times" w:cs="Times New Roman"/>
          <w:color w:val="000000" w:themeColor="text1"/>
          <w:lang w:val="en-US"/>
        </w:rPr>
        <w:t>a unde el fo spauros</w:t>
      </w:r>
      <w:r w:rsidR="00101A96" w:rsidRPr="00F641B0">
        <w:rPr>
          <w:rFonts w:ascii="Times" w:hAnsi="Times" w:cs="Times New Roman"/>
          <w:color w:val="000000" w:themeColor="text1"/>
          <w:lang w:val="en-US"/>
        </w:rPr>
        <w:t>.</w:t>
      </w:r>
    </w:p>
    <w:p w14:paraId="557F7E0C" w14:textId="74CE620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Ugo vardando</w:t>
      </w:r>
      <w:r w:rsidR="00101A96" w:rsidRPr="00F641B0">
        <w:rPr>
          <w:rFonts w:ascii="Times" w:hAnsi="Times" w:cs="Times New Roman"/>
          <w:color w:val="000000" w:themeColor="text1"/>
          <w:lang w:val="en-US"/>
        </w:rPr>
        <w:t xml:space="preserve"> i</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viro</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 xml:space="preserve"> et i</w:t>
      </w:r>
      <w:r w:rsidR="00101A96" w:rsidRPr="00F641B0">
        <w:rPr>
          <w:rFonts w:ascii="Times" w:hAnsi="Times" w:cs="Times New Roman"/>
          <w:i/>
          <w:color w:val="000000" w:themeColor="text1"/>
          <w:lang w:val="en-US"/>
        </w:rPr>
        <w:t>n</w:t>
      </w:r>
      <w:r w:rsidRPr="00F641B0">
        <w:rPr>
          <w:rFonts w:ascii="Times" w:hAnsi="Times" w:cs="Times New Roman"/>
          <w:color w:val="000000" w:themeColor="text1"/>
          <w:lang w:val="en-US"/>
        </w:rPr>
        <w:t>tors</w:t>
      </w:r>
      <w:r w:rsidR="00762C64" w:rsidRPr="00F641B0">
        <w:rPr>
          <w:rFonts w:ascii="Times" w:hAnsi="Times" w:cs="Times New Roman"/>
          <w:color w:val="000000" w:themeColor="text1"/>
          <w:lang w:val="en-US"/>
        </w:rPr>
        <w:t>,</w:t>
      </w:r>
    </w:p>
    <w:p w14:paraId="1713751E" w14:textId="37F8BCD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Vete un</w:t>
      </w:r>
      <w:r w:rsidR="00762C64" w:rsidRPr="00F641B0">
        <w:rPr>
          <w:rFonts w:ascii="Times" w:hAnsi="Times" w:cs="Times New Roman"/>
          <w:color w:val="000000" w:themeColor="text1"/>
          <w:lang w:val="en-US"/>
        </w:rPr>
        <w:t xml:space="preserve">o homo apicado sovra </w:t>
      </w:r>
      <w:r w:rsidR="00044529">
        <w:rPr>
          <w:rFonts w:ascii="Times" w:hAnsi="Times" w:cs="Times New Roman"/>
          <w:color w:val="000000" w:themeColor="text1"/>
          <w:lang w:val="en-US"/>
        </w:rPr>
        <w:t>.</w:t>
      </w:r>
      <w:r w:rsidR="00762C64" w:rsidRPr="00F641B0">
        <w:rPr>
          <w:rFonts w:ascii="Times" w:hAnsi="Times" w:cs="Times New Roman"/>
          <w:color w:val="000000" w:themeColor="text1"/>
          <w:lang w:val="en-US"/>
        </w:rPr>
        <w:t>II</w:t>
      </w:r>
      <w:r w:rsidR="00044529">
        <w:rPr>
          <w:rFonts w:ascii="Times" w:hAnsi="Times" w:cs="Times New Roman"/>
          <w:color w:val="000000" w:themeColor="text1"/>
          <w:lang w:val="en-US"/>
        </w:rPr>
        <w:t>.</w:t>
      </w:r>
      <w:r w:rsidR="00762C64" w:rsidRPr="00F641B0">
        <w:rPr>
          <w:rFonts w:ascii="Times" w:hAnsi="Times" w:cs="Times New Roman"/>
          <w:color w:val="000000" w:themeColor="text1"/>
          <w:lang w:val="en-US"/>
        </w:rPr>
        <w:t xml:space="preserve"> forche desos;</w:t>
      </w:r>
    </w:p>
    <w:p w14:paraId="6080C2CF" w14:textId="7E92C45D"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Fexo</w:t>
      </w:r>
      <w:r w:rsidR="00855ABA" w:rsidRPr="00F641B0">
        <w:rPr>
          <w:rStyle w:val="FootnoteReference"/>
          <w:rFonts w:ascii="Times" w:hAnsi="Times" w:cs="Times New Roman"/>
          <w:color w:val="000000" w:themeColor="text1"/>
          <w:lang w:val="en-US"/>
        </w:rPr>
        <w:footnoteReference w:id="608"/>
      </w:r>
      <w:r w:rsidRPr="00F641B0">
        <w:rPr>
          <w:rFonts w:ascii="Times" w:hAnsi="Times" w:cs="Times New Roman"/>
          <w:color w:val="000000" w:themeColor="text1"/>
          <w:lang w:val="en-US"/>
        </w:rPr>
        <w:t xml:space="preserve">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la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sona desus fin ços</w:t>
      </w:r>
      <w:r w:rsidRPr="00F641B0">
        <w:rPr>
          <w:rFonts w:ascii="Times" w:hAnsi="Times" w:cs="Times New Roman"/>
          <w:color w:val="000000" w:themeColor="text1"/>
          <w:lang w:val="en-US"/>
        </w:rPr>
        <w:t>,</w:t>
      </w:r>
    </w:p>
    <w:p w14:paraId="46BE60E8" w14:textId="3FA6EF0B" w:rsidR="0070778F" w:rsidRPr="00F641B0" w:rsidRDefault="00762C6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Si chè</w:t>
      </w:r>
      <w:r w:rsidR="0070778F" w:rsidRPr="00F641B0">
        <w:rPr>
          <w:rFonts w:ascii="Times" w:hAnsi="Times" w:cs="Times New Roman"/>
          <w:color w:val="000000" w:themeColor="text1"/>
          <w:lang w:val="en-US"/>
        </w:rPr>
        <w:t xml:space="preserve"> </w:t>
      </w:r>
      <w:r w:rsidR="00744734" w:rsidRPr="00F641B0">
        <w:rPr>
          <w:rFonts w:ascii="Times" w:hAnsi="Times" w:cs="Times New Roman"/>
          <w:color w:val="000000" w:themeColor="text1"/>
          <w:lang w:val="en-US"/>
        </w:rPr>
        <w:t>defuora</w:t>
      </w:r>
      <w:r w:rsidR="0070778F" w:rsidRPr="00F641B0">
        <w:rPr>
          <w:rFonts w:ascii="Times" w:hAnsi="Times" w:cs="Times New Roman"/>
          <w:color w:val="000000" w:themeColor="text1"/>
          <w:lang w:val="en-US"/>
        </w:rPr>
        <w:t xml:space="preserve"> aveva le budele e lo polmons</w:t>
      </w:r>
    </w:p>
    <w:p w14:paraId="109878BB" w14:textId="783989DB"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 cuor apicado allo grig</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ons</w:t>
      </w:r>
      <w:r w:rsidRPr="00F641B0">
        <w:rPr>
          <w:rFonts w:ascii="Times" w:hAnsi="Times" w:cs="Times New Roman"/>
          <w:color w:val="000000" w:themeColor="text1"/>
          <w:lang w:val="en-US"/>
        </w:rPr>
        <w:t>;</w:t>
      </w:r>
    </w:p>
    <w:p w14:paraId="445C463F" w14:textId="6CBFC89D" w:rsidR="0070778F" w:rsidRPr="00F641B0" w:rsidRDefault="0079117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70778F" w:rsidRPr="00F641B0">
        <w:rPr>
          <w:rFonts w:ascii="Times" w:hAnsi="Times" w:cs="Times New Roman"/>
          <w:color w:val="000000" w:themeColor="text1"/>
          <w:lang w:val="en-US"/>
        </w:rPr>
        <w:t>ayda figura non vete unca hons</w:t>
      </w:r>
    </w:p>
    <w:p w14:paraId="45C65B9B" w14:textId="6ED8895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plui oribel ni plui pauros</w:t>
      </w:r>
      <w:r w:rsidR="00101A96" w:rsidRPr="00F641B0">
        <w:rPr>
          <w:rFonts w:ascii="Times" w:hAnsi="Times" w:cs="Times New Roman"/>
          <w:color w:val="000000" w:themeColor="text1"/>
          <w:lang w:val="en-US"/>
        </w:rPr>
        <w:t>.</w:t>
      </w:r>
    </w:p>
    <w:p w14:paraId="0418E736" w14:textId="6A8EA12D" w:rsidR="00101A96" w:rsidRPr="00F641B0" w:rsidRDefault="00425BF5" w:rsidP="00101A9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194</w:t>
      </w:r>
      <w:r w:rsidR="0070778F" w:rsidRPr="00F641B0">
        <w:rPr>
          <w:rFonts w:ascii="Times" w:hAnsi="Times" w:cs="Times New Roman"/>
          <w:bCs/>
          <w:color w:val="000000" w:themeColor="text1"/>
          <w:lang w:val="en-US"/>
        </w:rPr>
        <w:t xml:space="preserve">] </w:t>
      </w:r>
    </w:p>
    <w:p w14:paraId="65B52C70" w14:textId="5BC00609"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pro Ugo</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à Eneas domandé,</w:t>
      </w:r>
    </w:p>
    <w:p w14:paraId="7276AA70" w14:textId="41750AD7" w:rsidR="0070778F" w:rsidRPr="00F641B0" w:rsidRDefault="0004452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"Dì-</w:t>
      </w:r>
      <w:r w:rsidR="0070778F" w:rsidRPr="00F641B0">
        <w:rPr>
          <w:rFonts w:ascii="Times" w:hAnsi="Times" w:cs="Times New Roman"/>
          <w:color w:val="000000" w:themeColor="text1"/>
          <w:lang w:val="en-US"/>
        </w:rPr>
        <w:t>me</w:t>
      </w:r>
      <w:r w:rsidR="00101A96"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bel frere</w:t>
      </w:r>
      <w:r w:rsidR="00101A96" w:rsidRPr="00F641B0">
        <w:rPr>
          <w:rFonts w:ascii="Times" w:hAnsi="Times" w:cs="Times New Roman"/>
          <w:color w:val="000000" w:themeColor="text1"/>
          <w:lang w:val="en-US"/>
        </w:rPr>
        <w:t>, no me sia çelé,</w:t>
      </w:r>
    </w:p>
    <w:p w14:paraId="4D757E27" w14:textId="4E2A93A0"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è collui su quelle forçe apiçé?</w:t>
      </w:r>
    </w:p>
    <w:p w14:paraId="7329BA4F" w14:textId="132599FB" w:rsidR="0070778F" w:rsidRPr="00F641B0" w:rsidRDefault="0079117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101A96" w:rsidRPr="00F641B0">
        <w:rPr>
          <w:rFonts w:ascii="Times" w:hAnsi="Times" w:cs="Times New Roman"/>
          <w:color w:val="000000" w:themeColor="text1"/>
          <w:lang w:val="en-US"/>
        </w:rPr>
        <w:t>aida figura non vete ho</w:t>
      </w:r>
      <w:r w:rsidR="00101A96" w:rsidRPr="00F641B0">
        <w:rPr>
          <w:rFonts w:ascii="Times" w:hAnsi="Times" w:cs="Times New Roman"/>
          <w:i/>
          <w:color w:val="000000" w:themeColor="text1"/>
          <w:lang w:val="en-US"/>
        </w:rPr>
        <w:t>n</w:t>
      </w:r>
      <w:r w:rsidR="00855ABA" w:rsidRPr="00F641B0">
        <w:rPr>
          <w:rFonts w:ascii="Times" w:hAnsi="Times" w:cs="Times New Roman"/>
          <w:color w:val="000000" w:themeColor="text1"/>
          <w:lang w:val="en-US"/>
        </w:rPr>
        <w:t xml:space="preserve"> (n)e</w:t>
      </w:r>
      <w:r w:rsidR="0070778F" w:rsidRPr="00F641B0">
        <w:rPr>
          <w:rFonts w:ascii="Times" w:hAnsi="Times" w:cs="Times New Roman"/>
          <w:color w:val="000000" w:themeColor="text1"/>
          <w:lang w:val="en-US"/>
        </w:rPr>
        <w:t>e</w:t>
      </w:r>
      <w:r w:rsidR="00101A96" w:rsidRPr="00F641B0">
        <w:rPr>
          <w:rFonts w:ascii="Times" w:hAnsi="Times" w:cs="Times New Roman"/>
          <w:color w:val="000000" w:themeColor="text1"/>
          <w:lang w:val="en-US"/>
        </w:rPr>
        <w:t>.</w:t>
      </w:r>
      <w:r w:rsidR="00762C64" w:rsidRPr="00F641B0">
        <w:rPr>
          <w:rFonts w:ascii="Times" w:hAnsi="Times" w:cs="Times New Roman"/>
          <w:color w:val="000000" w:themeColor="text1"/>
          <w:lang w:val="en-US"/>
        </w:rPr>
        <w:t>"</w:t>
      </w:r>
      <w:r w:rsidR="00101A96" w:rsidRPr="00F641B0">
        <w:rPr>
          <w:rStyle w:val="FootnoteReference"/>
          <w:rFonts w:ascii="Times" w:hAnsi="Times" w:cs="Times New Roman"/>
          <w:color w:val="000000" w:themeColor="text1"/>
          <w:lang w:val="en-US"/>
        </w:rPr>
        <w:footnoteReference w:id="609"/>
      </w:r>
    </w:p>
    <w:p w14:paraId="22DD635C" w14:textId="25FF390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(103R) E quello </w:t>
      </w:r>
      <w:r w:rsidR="00180088">
        <w:rPr>
          <w:rFonts w:ascii="Times" w:hAnsi="Times" w:cs="Times New Roman"/>
          <w:color w:val="000000" w:themeColor="text1"/>
          <w:lang w:val="en-US"/>
        </w:rPr>
        <w:t>a·ll</w:t>
      </w:r>
      <w:r w:rsidR="00101A96" w:rsidRPr="00F641B0">
        <w:rPr>
          <w:rFonts w:ascii="Times" w:hAnsi="Times" w:cs="Times New Roman"/>
          <w:color w:val="000000" w:themeColor="text1"/>
          <w:lang w:val="en-US"/>
        </w:rPr>
        <w:t>ui dixe ch</w:t>
      </w:r>
      <w:r w:rsidR="00BE20F3">
        <w:rPr>
          <w:rFonts w:ascii="Times" w:hAnsi="Times" w:cs="Times New Roman"/>
          <w:color w:val="000000" w:themeColor="text1"/>
          <w:lang w:val="en-US"/>
        </w:rPr>
        <w:t xml:space="preserve">e </w:t>
      </w:r>
      <w:r w:rsidR="00180088">
        <w:rPr>
          <w:rFonts w:ascii="Times" w:hAnsi="Times" w:cs="Times New Roman"/>
          <w:color w:val="000000" w:themeColor="text1"/>
          <w:lang w:val="en-US"/>
        </w:rPr>
        <w:t>ss</w:t>
      </w:r>
      <w:r w:rsidR="00101A96" w:rsidRPr="00F641B0">
        <w:rPr>
          <w:rFonts w:ascii="Times" w:hAnsi="Times" w:cs="Times New Roman"/>
          <w:color w:val="000000" w:themeColor="text1"/>
          <w:lang w:val="en-US"/>
        </w:rPr>
        <w:t>aveva la verité,</w:t>
      </w:r>
    </w:p>
    <w:p w14:paraId="2239813D" w14:textId="1E571E5C"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vete ch'</w:t>
      </w:r>
      <w:r w:rsidR="0070778F" w:rsidRPr="00F641B0">
        <w:rPr>
          <w:rFonts w:ascii="Times" w:hAnsi="Times" w:cs="Times New Roman"/>
          <w:color w:val="000000" w:themeColor="text1"/>
          <w:lang w:val="en-US"/>
        </w:rPr>
        <w:t xml:space="preserve">ell </w:t>
      </w:r>
      <w:r w:rsidRPr="00F641B0">
        <w:rPr>
          <w:rFonts w:ascii="Times" w:hAnsi="Times" w:cs="Times New Roman"/>
          <w:color w:val="000000" w:themeColor="text1"/>
          <w:lang w:val="en-US"/>
        </w:rPr>
        <w:t>someia un malfé,</w:t>
      </w:r>
    </w:p>
    <w:p w14:paraId="131FB936" w14:textId="3474479A" w:rsidR="0070778F" w:rsidRPr="00F641B0" w:rsidRDefault="00762C6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è ttut</w:t>
      </w:r>
      <w:r w:rsidR="00855ABA" w:rsidRPr="00F641B0">
        <w:rPr>
          <w:rFonts w:ascii="Times" w:hAnsi="Times" w:cs="Times New Roman"/>
          <w:color w:val="000000" w:themeColor="text1"/>
          <w:lang w:val="en-US"/>
        </w:rPr>
        <w:t>o</w:t>
      </w:r>
      <w:r w:rsidR="00B415EC">
        <w:rPr>
          <w:rFonts w:ascii="Times" w:hAnsi="Times" w:cs="Times New Roman"/>
          <w:color w:val="000000" w:themeColor="text1"/>
          <w:lang w:val="en-US"/>
        </w:rPr>
        <w:t>·</w:t>
      </w:r>
      <w:r w:rsidR="00101A96" w:rsidRPr="00F641B0">
        <w:rPr>
          <w:rFonts w:ascii="Times" w:hAnsi="Times" w:cs="Times New Roman"/>
          <w:color w:val="000000" w:themeColor="text1"/>
          <w:lang w:val="en-US"/>
        </w:rPr>
        <w:t>ffesso p</w:t>
      </w:r>
      <w:r w:rsidR="00101A96" w:rsidRPr="00F641B0">
        <w:rPr>
          <w:rFonts w:ascii="Times" w:hAnsi="Times" w:cs="Times New Roman"/>
          <w:i/>
          <w:color w:val="000000" w:themeColor="text1"/>
          <w:lang w:val="en-US"/>
        </w:rPr>
        <w:t>er</w:t>
      </w:r>
      <w:r w:rsidR="00101A96" w:rsidRPr="00F641B0">
        <w:rPr>
          <w:rFonts w:ascii="Times" w:hAnsi="Times" w:cs="Times New Roman"/>
          <w:color w:val="000000" w:themeColor="text1"/>
          <w:lang w:val="en-US"/>
        </w:rPr>
        <w:t xml:space="preserve"> mitté?</w:t>
      </w:r>
    </w:p>
    <w:p w14:paraId="4310FAFF" w14:textId="5800376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Ell</w:t>
      </w:r>
      <w:r w:rsidR="00101A96" w:rsidRPr="00F641B0">
        <w:rPr>
          <w:rFonts w:ascii="Times" w:hAnsi="Times" w:cs="Times New Roman"/>
          <w:color w:val="000000" w:themeColor="text1"/>
          <w:lang w:val="en-US"/>
        </w:rPr>
        <w:t xml:space="preserve"> è J</w:t>
      </w:r>
      <w:r w:rsidRPr="00F641B0">
        <w:rPr>
          <w:rFonts w:ascii="Times" w:hAnsi="Times" w:cs="Times New Roman"/>
          <w:color w:val="000000" w:themeColor="text1"/>
          <w:lang w:val="en-US"/>
        </w:rPr>
        <w:t>uda</w:t>
      </w:r>
      <w:r w:rsidR="00101A96" w:rsidRPr="00F641B0">
        <w:rPr>
          <w:rFonts w:ascii="Times" w:hAnsi="Times" w:cs="Times New Roman"/>
          <w:color w:val="000000" w:themeColor="text1"/>
          <w:lang w:val="en-US"/>
        </w:rPr>
        <w:t xml:space="preserve"> che tradì nostro Dié,</w:t>
      </w:r>
    </w:p>
    <w:p w14:paraId="7D79F32E" w14:textId="2071810F"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chi lo mondo fo restoré,</w:t>
      </w:r>
    </w:p>
    <w:p w14:paraId="4A733727" w14:textId="225039AB"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quell Juda lo vend</w:t>
      </w:r>
      <w:r w:rsidR="00393ED9">
        <w:rPr>
          <w:rFonts w:ascii="Times" w:hAnsi="Times" w:cs="Times New Roman"/>
          <w:color w:val="000000" w:themeColor="text1"/>
          <w:lang w:val="en-US"/>
        </w:rPr>
        <w:t>è</w:t>
      </w:r>
      <w:r w:rsidRPr="00F641B0">
        <w:rPr>
          <w:rFonts w:ascii="Times" w:hAnsi="Times" w:cs="Times New Roman"/>
          <w:color w:val="000000" w:themeColor="text1"/>
          <w:lang w:val="en-US"/>
        </w:rPr>
        <w:t xml:space="preserve"> </w:t>
      </w:r>
      <w:r w:rsidRPr="00F641B0">
        <w:rPr>
          <w:rFonts w:ascii="Times" w:hAnsi="Times" w:cs="Times New Roman"/>
          <w:color w:val="000000" w:themeColor="text1"/>
          <w:highlight w:val="yellow"/>
          <w:lang w:val="en-US"/>
        </w:rPr>
        <w:t>s</w:t>
      </w:r>
      <w:r w:rsidR="00433812">
        <w:rPr>
          <w:rFonts w:ascii="Times" w:hAnsi="Times" w:cs="Times New Roman"/>
          <w:color w:val="000000" w:themeColor="text1"/>
          <w:highlight w:val="yellow"/>
          <w:lang w:val="en-US"/>
        </w:rPr>
        <w:t>’</w:t>
      </w:r>
      <w:r w:rsidRPr="00F641B0">
        <w:rPr>
          <w:rFonts w:ascii="Times" w:hAnsi="Times" w:cs="Times New Roman"/>
          <w:color w:val="000000" w:themeColor="text1"/>
          <w:highlight w:val="yellow"/>
          <w:lang w:val="en-US"/>
        </w:rPr>
        <w:t>in de</w:t>
      </w:r>
      <w:r w:rsidR="00393ED9">
        <w:rPr>
          <w:rFonts w:ascii="Times" w:hAnsi="Times" w:cs="Times New Roman"/>
          <w:color w:val="000000" w:themeColor="text1"/>
          <w:highlight w:val="yellow"/>
          <w:lang w:val="en-US"/>
        </w:rPr>
        <w:t>’</w:t>
      </w:r>
      <w:r w:rsidRPr="00F641B0">
        <w:rPr>
          <w:rFonts w:ascii="Times" w:hAnsi="Times" w:cs="Times New Roman"/>
          <w:color w:val="000000" w:themeColor="text1"/>
          <w:highlight w:val="yellow"/>
          <w:lang w:val="en-US"/>
        </w:rPr>
        <w:t xml:space="preserve"> </w:t>
      </w:r>
      <w:r w:rsidRPr="00393ED9">
        <w:rPr>
          <w:rFonts w:ascii="Times" w:hAnsi="Times" w:cs="Times New Roman"/>
          <w:color w:val="000000" w:themeColor="text1"/>
          <w:highlight w:val="yellow"/>
          <w:lang w:val="en-US"/>
        </w:rPr>
        <w:t>fe</w:t>
      </w:r>
      <w:r w:rsidR="00393ED9" w:rsidRPr="00393ED9">
        <w:rPr>
          <w:rFonts w:ascii="Times" w:hAnsi="Times" w:cs="Times New Roman"/>
          <w:color w:val="000000" w:themeColor="text1"/>
          <w:highlight w:val="yellow"/>
          <w:lang w:val="en-US"/>
        </w:rPr>
        <w:t>’</w:t>
      </w:r>
      <w:r w:rsidRPr="00F641B0">
        <w:rPr>
          <w:rFonts w:ascii="Times" w:hAnsi="Times" w:cs="Times New Roman"/>
          <w:color w:val="000000" w:themeColor="text1"/>
          <w:lang w:val="en-US"/>
        </w:rPr>
        <w:t xml:space="preserve"> gra</w:t>
      </w:r>
      <w:r w:rsidRPr="00F641B0">
        <w:rPr>
          <w:rFonts w:ascii="Times" w:hAnsi="Times" w:cs="Times New Roman"/>
          <w:i/>
          <w:color w:val="000000" w:themeColor="text1"/>
          <w:lang w:val="en-US"/>
        </w:rPr>
        <w:t>n</w:t>
      </w:r>
      <w:r w:rsidR="00323485" w:rsidRPr="00F641B0">
        <w:rPr>
          <w:rFonts w:ascii="Times" w:hAnsi="Times" w:cs="Times New Roman"/>
          <w:color w:val="000000" w:themeColor="text1"/>
          <w:lang w:val="en-US"/>
        </w:rPr>
        <w:t xml:space="preserve"> m</w:t>
      </w:r>
      <w:r w:rsidR="00323485"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ç</w:t>
      </w:r>
      <w:r w:rsidR="005F2125" w:rsidRPr="00F641B0">
        <w:rPr>
          <w:rFonts w:ascii="Times" w:hAnsi="Times" w:cs="Times New Roman"/>
          <w:color w:val="000000" w:themeColor="text1"/>
          <w:lang w:val="en-US"/>
        </w:rPr>
        <w:t>é</w:t>
      </w:r>
      <w:r w:rsidR="00393ED9">
        <w:rPr>
          <w:rFonts w:ascii="Times" w:hAnsi="Times" w:cs="Times New Roman"/>
          <w:color w:val="000000" w:themeColor="text1"/>
          <w:lang w:val="en-US"/>
        </w:rPr>
        <w:t>.</w:t>
      </w:r>
    </w:p>
    <w:p w14:paraId="4117AE5B" w14:textId="15AEE060"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Sol p</w:t>
      </w:r>
      <w:r w:rsidRPr="00F641B0">
        <w:rPr>
          <w:rFonts w:ascii="Times" w:hAnsi="Times" w:cs="Times New Roman"/>
          <w:i/>
          <w:color w:val="000000" w:themeColor="text1"/>
          <w:lang w:val="en-US"/>
        </w:rPr>
        <w:t>er</w:t>
      </w:r>
      <w:r w:rsidR="00762C64" w:rsidRPr="00F641B0">
        <w:rPr>
          <w:rFonts w:ascii="Times" w:hAnsi="Times" w:cs="Times New Roman"/>
          <w:color w:val="000000" w:themeColor="text1"/>
          <w:lang w:val="en-US"/>
        </w:rPr>
        <w:t xml:space="preserve"> </w:t>
      </w:r>
      <w:r w:rsidR="00393ED9">
        <w:rPr>
          <w:rFonts w:ascii="Times" w:hAnsi="Times" w:cs="Times New Roman"/>
          <w:color w:val="000000" w:themeColor="text1"/>
          <w:lang w:val="en-US"/>
        </w:rPr>
        <w:t>.</w:t>
      </w:r>
      <w:r w:rsidR="00323485" w:rsidRPr="00F641B0">
        <w:rPr>
          <w:rFonts w:ascii="Times" w:hAnsi="Times" w:cs="Times New Roman"/>
          <w:color w:val="000000" w:themeColor="text1"/>
          <w:lang w:val="en-US"/>
        </w:rPr>
        <w:t>XXX</w:t>
      </w:r>
      <w:r w:rsidR="00393ED9">
        <w:rPr>
          <w:rFonts w:ascii="Times" w:hAnsi="Times" w:cs="Times New Roman"/>
          <w:color w:val="000000" w:themeColor="text1"/>
          <w:lang w:val="en-US"/>
        </w:rPr>
        <w:t>.</w:t>
      </w:r>
      <w:r w:rsidRPr="00F641B0">
        <w:rPr>
          <w:rFonts w:ascii="Times" w:hAnsi="Times" w:cs="Times New Roman"/>
          <w:color w:val="000000" w:themeColor="text1"/>
          <w:lang w:val="en-US"/>
        </w:rPr>
        <w:t xml:space="preserve"> deneri che li fono nonbré.</w:t>
      </w:r>
    </w:p>
    <w:p w14:paraId="4488B512" w14:textId="2C4D16D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Or </w:t>
      </w:r>
      <w:r w:rsidR="005F2125" w:rsidRPr="00F641B0">
        <w:rPr>
          <w:rFonts w:ascii="Times" w:hAnsi="Times" w:cs="Times New Roman"/>
          <w:color w:val="000000" w:themeColor="text1"/>
          <w:lang w:val="en-US"/>
        </w:rPr>
        <w:t>vé</w:t>
      </w:r>
      <w:r w:rsidR="00101A9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bel </w:t>
      </w:r>
      <w:r w:rsidR="00AB7E25" w:rsidRPr="00F641B0">
        <w:rPr>
          <w:rFonts w:ascii="Times" w:hAnsi="Times" w:cs="Times New Roman"/>
          <w:color w:val="000000" w:themeColor="text1"/>
          <w:lang w:val="en-US"/>
        </w:rPr>
        <w:t>fradel, como lo compra e (carame</w:t>
      </w:r>
      <w:r w:rsidR="00AB7E25" w:rsidRPr="00F641B0">
        <w:rPr>
          <w:rFonts w:ascii="Times" w:hAnsi="Times" w:cs="Times New Roman"/>
          <w:i/>
          <w:color w:val="000000" w:themeColor="text1"/>
          <w:lang w:val="en-US"/>
        </w:rPr>
        <w:t>n</w:t>
      </w:r>
      <w:r w:rsidR="00AB7E25" w:rsidRPr="00F641B0">
        <w:rPr>
          <w:rFonts w:ascii="Times" w:hAnsi="Times" w:cs="Times New Roman"/>
          <w:color w:val="000000" w:themeColor="text1"/>
          <w:lang w:val="en-US"/>
        </w:rPr>
        <w:t>te à açaté).</w:t>
      </w:r>
      <w:r w:rsidR="00AB7E25" w:rsidRPr="00F641B0">
        <w:rPr>
          <w:rStyle w:val="FootnoteReference"/>
          <w:rFonts w:ascii="Times" w:hAnsi="Times" w:cs="Times New Roman"/>
          <w:color w:val="000000" w:themeColor="text1"/>
          <w:lang w:val="en-US"/>
        </w:rPr>
        <w:footnoteReference w:id="610"/>
      </w:r>
    </w:p>
    <w:p w14:paraId="4B974F7A" w14:textId="3A47F35A"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do el vete </w:t>
      </w:r>
      <w:r w:rsidR="0070778F" w:rsidRPr="00F641B0">
        <w:rPr>
          <w:rFonts w:ascii="Times" w:hAnsi="Times" w:cs="Times New Roman"/>
          <w:color w:val="000000" w:themeColor="text1"/>
          <w:highlight w:val="yellow"/>
          <w:lang w:val="en-US"/>
        </w:rPr>
        <w:t>vor</w:t>
      </w:r>
      <w:r w:rsidR="0070778F" w:rsidRPr="00F641B0">
        <w:rPr>
          <w:rStyle w:val="FootnoteReference"/>
          <w:rFonts w:ascii="Times" w:hAnsi="Times" w:cs="Times New Roman"/>
          <w:color w:val="000000" w:themeColor="text1"/>
          <w:lang w:val="en-US"/>
        </w:rPr>
        <w:footnoteReference w:id="611"/>
      </w:r>
      <w:r w:rsidRPr="00F641B0">
        <w:rPr>
          <w:rFonts w:ascii="Times" w:hAnsi="Times" w:cs="Times New Roman"/>
          <w:color w:val="000000" w:themeColor="text1"/>
          <w:lang w:val="en-US"/>
        </w:rPr>
        <w:t xml:space="preserve"> (e)s</w:t>
      </w:r>
      <w:r w:rsidRPr="00F641B0">
        <w:rPr>
          <w:rFonts w:ascii="Times" w:hAnsi="Times" w:cs="Times New Roman"/>
          <w:i/>
          <w:color w:val="000000" w:themeColor="text1"/>
          <w:lang w:val="en-US"/>
        </w:rPr>
        <w:t>er</w:t>
      </w:r>
      <w:r w:rsidR="00AB7E25" w:rsidRPr="00F641B0">
        <w:rPr>
          <w:rStyle w:val="FootnoteReference"/>
          <w:rFonts w:ascii="Times" w:hAnsi="Times" w:cs="Times New Roman"/>
          <w:i/>
          <w:color w:val="000000" w:themeColor="text1"/>
          <w:lang w:val="en-US"/>
        </w:rPr>
        <w:footnoteReference w:id="612"/>
      </w:r>
      <w:r w:rsidRPr="00F641B0">
        <w:rPr>
          <w:rFonts w:ascii="Times" w:hAnsi="Times" w:cs="Times New Roman"/>
          <w:color w:val="000000" w:themeColor="text1"/>
          <w:lang w:val="en-US"/>
        </w:rPr>
        <w:t xml:space="preserve"> p</w:t>
      </w:r>
      <w:r w:rsidRPr="00F641B0">
        <w:rPr>
          <w:rFonts w:ascii="Times" w:hAnsi="Times" w:cs="Times New Roman"/>
          <w:i/>
          <w:color w:val="000000" w:themeColor="text1"/>
          <w:lang w:val="en-US"/>
        </w:rPr>
        <w:t>re</w:t>
      </w:r>
      <w:r w:rsidRPr="00F641B0">
        <w:rPr>
          <w:rFonts w:ascii="Times" w:hAnsi="Times" w:cs="Times New Roman"/>
          <w:color w:val="000000" w:themeColor="text1"/>
          <w:lang w:val="en-US"/>
        </w:rPr>
        <w:t xml:space="preserve">so </w:t>
      </w:r>
      <w:r w:rsidR="00393ED9">
        <w:rPr>
          <w:rFonts w:ascii="Times" w:hAnsi="Times" w:cs="Times New Roman"/>
          <w:color w:val="000000" w:themeColor="text1"/>
          <w:lang w:val="en-US"/>
        </w:rPr>
        <w:t xml:space="preserve">e </w:t>
      </w:r>
      <w:r w:rsidR="00180088">
        <w:rPr>
          <w:rFonts w:ascii="Times" w:hAnsi="Times" w:cs="Times New Roman"/>
          <w:color w:val="000000" w:themeColor="text1"/>
          <w:lang w:val="en-US"/>
        </w:rPr>
        <w:t>ll</w:t>
      </w:r>
      <w:r w:rsidRPr="00F641B0">
        <w:rPr>
          <w:rFonts w:ascii="Times" w:hAnsi="Times" w:cs="Times New Roman"/>
          <w:color w:val="000000" w:themeColor="text1"/>
          <w:lang w:val="en-US"/>
        </w:rPr>
        <w:t>içé</w:t>
      </w:r>
    </w:p>
    <w:p w14:paraId="06D0D04B" w14:textId="08256475"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Pillato fo aduto e prexenté,</w:t>
      </w:r>
    </w:p>
    <w:p w14:paraId="13D37FFA" w14:textId="3B901185"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vete lo miracolo che i</w:t>
      </w:r>
      <w:r w:rsidR="00393ED9">
        <w:rPr>
          <w:rFonts w:ascii="Times" w:hAnsi="Times" w:cs="Times New Roman"/>
          <w:color w:val="000000" w:themeColor="text1"/>
          <w:lang w:val="en-US"/>
        </w:rPr>
        <w:t xml:space="preserve"> </w:t>
      </w:r>
      <w:r w:rsidRPr="00F641B0">
        <w:rPr>
          <w:rFonts w:ascii="Times" w:hAnsi="Times" w:cs="Times New Roman"/>
          <w:color w:val="000000" w:themeColor="text1"/>
          <w:lang w:val="en-US"/>
        </w:rPr>
        <w:t>era incontré,</w:t>
      </w:r>
    </w:p>
    <w:p w14:paraId="33E14C2C" w14:textId="219AF50B"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ell cognosse be</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ch'elo aveva fatto mallé,</w:t>
      </w:r>
    </w:p>
    <w:p w14:paraId="65341038" w14:textId="49649FD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w:t>
      </w:r>
      <w:r w:rsidR="00101A96" w:rsidRPr="00F641B0">
        <w:rPr>
          <w:rFonts w:ascii="Times" w:hAnsi="Times" w:cs="Times New Roman"/>
          <w:color w:val="000000" w:themeColor="text1"/>
          <w:lang w:val="en-US"/>
        </w:rPr>
        <w:t xml:space="preserve">el so </w:t>
      </w:r>
      <w:r w:rsidR="00AB7E25"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101A96" w:rsidRPr="00F641B0">
        <w:rPr>
          <w:rFonts w:ascii="Times" w:hAnsi="Times" w:cs="Times New Roman"/>
          <w:color w:val="000000" w:themeColor="text1"/>
          <w:lang w:val="en-US"/>
        </w:rPr>
        <w:t xml:space="preserve"> aveva fato tal peçé.</w:t>
      </w:r>
    </w:p>
    <w:p w14:paraId="195F2530" w14:textId="14D63EF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Aduncha ell fo pentido et</w:t>
      </w:r>
      <w:r w:rsidR="00101A96" w:rsidRPr="00F641B0">
        <w:rPr>
          <w:rFonts w:ascii="Times" w:hAnsi="Times" w:cs="Times New Roman"/>
          <w:color w:val="000000" w:themeColor="text1"/>
          <w:lang w:val="en-US"/>
        </w:rPr>
        <w:t xml:space="preserve"> i</w:t>
      </w:r>
      <w:r w:rsidR="00101A96" w:rsidRPr="00F641B0">
        <w:rPr>
          <w:rFonts w:ascii="Times" w:hAnsi="Times" w:cs="Times New Roman"/>
          <w:i/>
          <w:color w:val="000000" w:themeColor="text1"/>
          <w:lang w:val="en-US"/>
        </w:rPr>
        <w:t>n</w:t>
      </w:r>
      <w:r w:rsidRPr="00F641B0">
        <w:rPr>
          <w:rFonts w:ascii="Times" w:hAnsi="Times" w:cs="Times New Roman"/>
          <w:color w:val="000000" w:themeColor="text1"/>
          <w:lang w:val="en-US"/>
        </w:rPr>
        <w:t>dri</w:t>
      </w:r>
      <w:r w:rsidR="00101A96" w:rsidRPr="00F641B0">
        <w:rPr>
          <w:rFonts w:ascii="Times" w:hAnsi="Times" w:cs="Times New Roman"/>
          <w:color w:val="000000" w:themeColor="text1"/>
          <w:lang w:val="en-US"/>
        </w:rPr>
        <w:t>é torné</w:t>
      </w:r>
    </w:p>
    <w:p w14:paraId="72226B0A" w14:textId="29DB01F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dixe </w:t>
      </w:r>
      <w:r w:rsidR="00180088">
        <w:rPr>
          <w:rFonts w:ascii="Times" w:hAnsi="Times" w:cs="Times New Roman"/>
          <w:color w:val="000000" w:themeColor="text1"/>
          <w:lang w:val="en-US"/>
        </w:rPr>
        <w:t>a·ll</w:t>
      </w:r>
      <w:r w:rsidRPr="00F641B0">
        <w:rPr>
          <w:rFonts w:ascii="Times" w:hAnsi="Times" w:cs="Times New Roman"/>
          <w:color w:val="000000" w:themeColor="text1"/>
          <w:lang w:val="en-US"/>
        </w:rPr>
        <w:t>i sacerdoti</w:t>
      </w:r>
      <w:r w:rsidR="00101A96" w:rsidRPr="00F641B0">
        <w:rPr>
          <w:rFonts w:ascii="Times" w:hAnsi="Times" w:cs="Times New Roman"/>
          <w:color w:val="000000" w:themeColor="text1"/>
          <w:lang w:val="en-US"/>
        </w:rPr>
        <w:t>, "Io mal penssé,</w:t>
      </w:r>
    </w:p>
    <w:p w14:paraId="2D715F36" w14:textId="580C3DE8"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tradì</w:t>
      </w:r>
      <w:r w:rsidR="0070778F" w:rsidRPr="00F641B0">
        <w:rPr>
          <w:rFonts w:ascii="Times" w:hAnsi="Times" w:cs="Times New Roman"/>
          <w:color w:val="000000" w:themeColor="text1"/>
          <w:lang w:val="en-US"/>
        </w:rPr>
        <w:t xml:space="preserve"> collui un</w:t>
      </w:r>
      <w:r w:rsidRPr="00F641B0">
        <w:rPr>
          <w:rFonts w:ascii="Times" w:hAnsi="Times" w:cs="Times New Roman"/>
          <w:i/>
          <w:color w:val="000000" w:themeColor="text1"/>
          <w:lang w:val="en-US"/>
        </w:rPr>
        <w:t>de</w:t>
      </w:r>
      <w:r w:rsidR="0070778F" w:rsidRPr="00F641B0">
        <w:rPr>
          <w:rStyle w:val="FootnoteReference"/>
          <w:rFonts w:ascii="Times" w:hAnsi="Times" w:cs="Times New Roman"/>
          <w:color w:val="000000" w:themeColor="text1"/>
          <w:lang w:val="en-US"/>
        </w:rPr>
        <w:footnoteReference w:id="613"/>
      </w:r>
      <w:r w:rsidRPr="00F641B0">
        <w:rPr>
          <w:rFonts w:ascii="Times" w:hAnsi="Times" w:cs="Times New Roman"/>
          <w:color w:val="000000" w:themeColor="text1"/>
          <w:vertAlign w:val="superscript"/>
          <w:lang w:val="en-US"/>
        </w:rPr>
        <w:t xml:space="preserve"> </w:t>
      </w:r>
      <w:r w:rsidRPr="00F641B0">
        <w:rPr>
          <w:rFonts w:ascii="Times" w:hAnsi="Times" w:cs="Times New Roman"/>
          <w:color w:val="000000" w:themeColor="text1"/>
          <w:lang w:val="en-US"/>
        </w:rPr>
        <w:t>io fui formé;</w:t>
      </w:r>
    </w:p>
    <w:p w14:paraId="715E68C4" w14:textId="221674AD"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Prendé el v</w:t>
      </w:r>
      <w:r w:rsidRPr="00F641B0">
        <w:rPr>
          <w:rFonts w:ascii="Times" w:hAnsi="Times" w:cs="Times New Roman"/>
          <w:i/>
          <w:color w:val="000000" w:themeColor="text1"/>
          <w:lang w:val="en-US"/>
        </w:rPr>
        <w:t>ost</w:t>
      </w:r>
      <w:r w:rsidR="0070778F" w:rsidRPr="00F641B0">
        <w:rPr>
          <w:rFonts w:ascii="Times" w:hAnsi="Times" w:cs="Times New Roman"/>
          <w:color w:val="000000" w:themeColor="text1"/>
          <w:lang w:val="en-US"/>
        </w:rPr>
        <w:t>ro aver</w:t>
      </w:r>
      <w:r w:rsidRPr="00F641B0">
        <w:rPr>
          <w:rFonts w:ascii="Times" w:hAnsi="Times" w:cs="Times New Roman"/>
          <w:color w:val="000000" w:themeColor="text1"/>
          <w:lang w:val="en-US"/>
        </w:rPr>
        <w:t>, no</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quero una daré."</w:t>
      </w:r>
    </w:p>
    <w:p w14:paraId="4DE6125A" w14:textId="07E3ECCE"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do queli l'</w:t>
      </w:r>
      <w:r w:rsidR="0070778F" w:rsidRPr="00F641B0">
        <w:rPr>
          <w:rFonts w:ascii="Times" w:hAnsi="Times" w:cs="Times New Roman"/>
          <w:color w:val="000000" w:themeColor="text1"/>
          <w:lang w:val="en-US"/>
        </w:rPr>
        <w:t>o</w:t>
      </w:r>
      <w:r w:rsidR="005F2125" w:rsidRPr="00F641B0">
        <w:rPr>
          <w:rFonts w:ascii="Times" w:hAnsi="Times" w:cs="Times New Roman"/>
          <w:color w:val="000000" w:themeColor="text1"/>
          <w:lang w:val="en-US"/>
        </w:rPr>
        <w:t>ldì</w:t>
      </w:r>
      <w:r w:rsidR="0070778F" w:rsidRPr="00F641B0">
        <w:rPr>
          <w:rFonts w:ascii="Times" w:hAnsi="Times" w:cs="Times New Roman"/>
          <w:color w:val="000000" w:themeColor="text1"/>
          <w:lang w:val="en-US"/>
        </w:rPr>
        <w:t xml:space="preserve"> parlar si desfasc</w:t>
      </w:r>
      <w:r w:rsidRPr="00F641B0">
        <w:rPr>
          <w:rFonts w:ascii="Times" w:hAnsi="Times" w:cs="Times New Roman"/>
          <w:color w:val="000000" w:themeColor="text1"/>
          <w:lang w:val="en-US"/>
        </w:rPr>
        <w:t>é,</w:t>
      </w:r>
    </w:p>
    <w:p w14:paraId="0E5AD6F2" w14:textId="6FC4A587"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peço lo tene c</w:t>
      </w:r>
      <w:r w:rsidR="00180088">
        <w:rPr>
          <w:rFonts w:ascii="Times" w:hAnsi="Times" w:cs="Times New Roman"/>
          <w:color w:val="000000" w:themeColor="text1"/>
          <w:lang w:val="en-US"/>
        </w:rPr>
        <w:t>a·ss</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 fosse</w:t>
      </w:r>
      <w:r w:rsidRPr="00F641B0">
        <w:rPr>
          <w:rFonts w:ascii="Times" w:hAnsi="Times" w:cs="Times New Roman"/>
          <w:color w:val="000000" w:themeColor="text1"/>
          <w:lang w:val="en-US"/>
        </w:rPr>
        <w:t xml:space="preserve"> forsené,</w:t>
      </w:r>
    </w:p>
    <w:p w14:paraId="4DF4C9FF" w14:textId="249CFF6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li dixe</w:t>
      </w:r>
      <w:r w:rsidR="00101A96" w:rsidRPr="00F641B0">
        <w:rPr>
          <w:rFonts w:ascii="Times" w:hAnsi="Times" w:cs="Times New Roman"/>
          <w:color w:val="000000" w:themeColor="text1"/>
          <w:lang w:val="en-US"/>
        </w:rPr>
        <w:t>, "A</w:t>
      </w:r>
      <w:r w:rsidRPr="00F641B0">
        <w:rPr>
          <w:rFonts w:ascii="Times" w:hAnsi="Times" w:cs="Times New Roman"/>
          <w:color w:val="000000" w:themeColor="text1"/>
          <w:lang w:val="en-US"/>
        </w:rPr>
        <w:t>migo</w:t>
      </w:r>
      <w:r w:rsidR="00101A96" w:rsidRPr="00F641B0">
        <w:rPr>
          <w:rFonts w:ascii="Times" w:hAnsi="Times" w:cs="Times New Roman"/>
          <w:color w:val="000000" w:themeColor="text1"/>
          <w:lang w:val="en-US"/>
        </w:rPr>
        <w:t>, tu è lo seno cançé,</w:t>
      </w:r>
    </w:p>
    <w:p w14:paraId="42F60B6F" w14:textId="2E1128A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highlight w:val="yellow"/>
          <w:lang w:val="en-US"/>
        </w:rPr>
        <w:t>Da ch</w:t>
      </w:r>
      <w:r w:rsidR="00AB7E25" w:rsidRPr="00F641B0">
        <w:rPr>
          <w:rFonts w:ascii="Times" w:hAnsi="Times" w:cs="Times New Roman"/>
          <w:color w:val="000000" w:themeColor="text1"/>
          <w:lang w:val="en-US"/>
        </w:rPr>
        <w:t>'</w:t>
      </w:r>
      <w:r w:rsidRPr="00F641B0">
        <w:rPr>
          <w:rFonts w:ascii="Times" w:hAnsi="Times" w:cs="Times New Roman"/>
          <w:color w:val="000000" w:themeColor="text1"/>
          <w:lang w:val="en-US"/>
        </w:rPr>
        <w:t>e</w:t>
      </w:r>
      <w:r w:rsidR="00AB7E25" w:rsidRPr="00F641B0">
        <w:rPr>
          <w:rFonts w:ascii="Times" w:hAnsi="Times" w:cs="Times New Roman"/>
          <w:color w:val="000000" w:themeColor="text1"/>
          <w:lang w:val="en-US"/>
        </w:rPr>
        <w:t xml:space="preserve">l </w:t>
      </w:r>
      <w:r w:rsidR="00101A96" w:rsidRPr="00F641B0">
        <w:rPr>
          <w:rFonts w:ascii="Times" w:hAnsi="Times" w:cs="Times New Roman"/>
          <w:color w:val="000000" w:themeColor="text1"/>
          <w:lang w:val="en-US"/>
        </w:rPr>
        <w:t>è fatto no</w:t>
      </w:r>
      <w:r w:rsidR="00101A96"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t</w:t>
      </w:r>
      <w:r w:rsidR="00323485" w:rsidRPr="00F641B0">
        <w:rPr>
          <w:rFonts w:ascii="Times" w:hAnsi="Times" w:cs="Times New Roman"/>
          <w:color w:val="000000" w:themeColor="text1"/>
          <w:lang w:val="en-US"/>
        </w:rPr>
        <w:t>ro</w:t>
      </w:r>
      <w:r w:rsidRPr="00F641B0">
        <w:rPr>
          <w:rFonts w:ascii="Times" w:hAnsi="Times" w:cs="Times New Roman"/>
          <w:color w:val="000000" w:themeColor="text1"/>
          <w:lang w:val="en-US"/>
        </w:rPr>
        <w:t>nerave</w:t>
      </w:r>
      <w:r w:rsidR="00323485" w:rsidRPr="00F641B0">
        <w:rPr>
          <w:rStyle w:val="FootnoteReference"/>
          <w:rFonts w:ascii="Times" w:hAnsi="Times" w:cs="Times New Roman"/>
          <w:color w:val="000000" w:themeColor="text1"/>
          <w:lang w:val="en-US"/>
        </w:rPr>
        <w:footnoteReference w:id="614"/>
      </w:r>
      <w:r w:rsidR="00101A96" w:rsidRPr="00F641B0">
        <w:rPr>
          <w:rFonts w:ascii="Times" w:hAnsi="Times" w:cs="Times New Roman"/>
          <w:color w:val="000000" w:themeColor="text1"/>
          <w:lang w:val="en-US"/>
        </w:rPr>
        <w:t xml:space="preserve"> indrié."</w:t>
      </w:r>
    </w:p>
    <w:p w14:paraId="74218C52" w14:textId="75C36710"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Adonca Ju</w:t>
      </w:r>
      <w:r w:rsidR="0070778F" w:rsidRPr="00F641B0">
        <w:rPr>
          <w:rFonts w:ascii="Times" w:hAnsi="Times" w:cs="Times New Roman"/>
          <w:color w:val="000000" w:themeColor="text1"/>
          <w:lang w:val="en-US"/>
        </w:rPr>
        <w:t>da si fo m</w:t>
      </w:r>
      <w:r w:rsidRPr="00F641B0">
        <w:rPr>
          <w:rFonts w:ascii="Times" w:hAnsi="Times" w:cs="Times New Roman"/>
          <w:i/>
          <w:color w:val="000000" w:themeColor="text1"/>
          <w:lang w:val="en-US"/>
        </w:rPr>
        <w:t>o</w:t>
      </w:r>
      <w:r w:rsidR="0070778F" w:rsidRPr="00F641B0">
        <w:rPr>
          <w:rFonts w:ascii="Times" w:hAnsi="Times" w:cs="Times New Roman"/>
          <w:color w:val="000000" w:themeColor="text1"/>
          <w:lang w:val="en-US"/>
        </w:rPr>
        <w:t>l</w:t>
      </w:r>
      <w:r w:rsidRPr="00F641B0">
        <w:rPr>
          <w:rFonts w:ascii="Times" w:hAnsi="Times" w:cs="Times New Roman"/>
          <w:i/>
          <w:color w:val="000000" w:themeColor="text1"/>
          <w:lang w:val="en-US"/>
        </w:rPr>
        <w:t>to</w:t>
      </w:r>
      <w:r w:rsidRPr="00F641B0">
        <w:rPr>
          <w:rFonts w:ascii="Times" w:hAnsi="Times" w:cs="Times New Roman"/>
          <w:color w:val="000000" w:themeColor="text1"/>
          <w:lang w:val="en-US"/>
        </w:rPr>
        <w:t xml:space="preserve"> coroçé</w:t>
      </w:r>
    </w:p>
    <w:p w14:paraId="46110E50" w14:textId="5784B9F6"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prexe l'aver ch'eli li aveva doné,</w:t>
      </w:r>
    </w:p>
    <w:p w14:paraId="175EFBE4" w14:textId="1D299D47"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Intro lor lo çità, si fo desperé,</w:t>
      </w:r>
    </w:p>
    <w:p w14:paraId="31F211BA" w14:textId="183AA57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no clama so colpa</w:t>
      </w:r>
      <w:r w:rsidR="00101A96" w:rsidRPr="00F641B0">
        <w:rPr>
          <w:rFonts w:ascii="Times" w:hAnsi="Times" w:cs="Times New Roman"/>
          <w:color w:val="000000" w:themeColor="text1"/>
          <w:lang w:val="en-US"/>
        </w:rPr>
        <w:t>, ançy se andà apiçé,</w:t>
      </w:r>
    </w:p>
    <w:p w14:paraId="2E9ED361" w14:textId="2F31B069"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s'ello avesse merçé domandé,</w:t>
      </w:r>
    </w:p>
    <w:p w14:paraId="1E1FFCAB" w14:textId="08BD28A6"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(103V) Chon fè san Piero quando l'ave renoié,</w:t>
      </w:r>
    </w:p>
    <w:p w14:paraId="4C2CEA16" w14:textId="629C366F"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pecado li serave tuto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doné.</w:t>
      </w:r>
    </w:p>
    <w:p w14:paraId="721D3025" w14:textId="04C8C97E"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Ved</w:t>
      </w:r>
      <w:r w:rsidR="00AB7E25" w:rsidRPr="00F641B0">
        <w:rPr>
          <w:rFonts w:ascii="Times" w:hAnsi="Times" w:cs="Times New Roman"/>
          <w:color w:val="000000" w:themeColor="text1"/>
          <w:lang w:val="en-US"/>
        </w:rPr>
        <w:t>é</w:t>
      </w:r>
      <w:r w:rsidRPr="00F641B0">
        <w:rPr>
          <w:rFonts w:ascii="Times" w:hAnsi="Times" w:cs="Times New Roman"/>
          <w:color w:val="000000" w:themeColor="text1"/>
          <w:lang w:val="en-US"/>
        </w:rPr>
        <w:t xml:space="preserve"> como i</w:t>
      </w:r>
      <w:r w:rsidRPr="00F641B0">
        <w:rPr>
          <w:rFonts w:ascii="Times" w:hAnsi="Times" w:cs="Times New Roman"/>
          <w:i/>
          <w:color w:val="000000" w:themeColor="text1"/>
          <w:lang w:val="en-US"/>
        </w:rPr>
        <w:t>n</w:t>
      </w:r>
      <w:r w:rsidR="00AB7E25" w:rsidRPr="00F641B0">
        <w:rPr>
          <w:rFonts w:ascii="Times" w:hAnsi="Times" w:cs="Times New Roman"/>
          <w:color w:val="000000" w:themeColor="text1"/>
          <w:lang w:val="en-US"/>
        </w:rPr>
        <w:t xml:space="preserve"> lui à gran miracolo mostré</w:t>
      </w:r>
    </w:p>
    <w:p w14:paraId="64CCF9B2" w14:textId="4D533F71"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lo</w:t>
      </w:r>
      <w:r w:rsidRPr="00F641B0">
        <w:rPr>
          <w:rFonts w:ascii="Times" w:hAnsi="Times" w:cs="Times New Roman"/>
          <w:color w:val="000000" w:themeColor="text1"/>
          <w:lang w:val="en-US"/>
        </w:rPr>
        <w:t xml:space="preserve"> pan sagrado che Dio li ave doné.</w:t>
      </w:r>
    </w:p>
    <w:p w14:paraId="2693FE0D" w14:textId="379EB03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dalla çena fo </w:t>
      </w:r>
      <w:r w:rsidR="00076F52">
        <w:rPr>
          <w:rFonts w:ascii="Times" w:hAnsi="Times" w:cs="Times New Roman"/>
          <w:color w:val="000000" w:themeColor="text1"/>
          <w:lang w:val="en-US"/>
        </w:rPr>
        <w:t>da·ll</w:t>
      </w:r>
      <w:r w:rsidR="00101A96" w:rsidRPr="00F641B0">
        <w:rPr>
          <w:rFonts w:ascii="Times" w:hAnsi="Times" w:cs="Times New Roman"/>
          <w:color w:val="000000" w:themeColor="text1"/>
          <w:lang w:val="en-US"/>
        </w:rPr>
        <w:t>ui sevré,</w:t>
      </w:r>
    </w:p>
    <w:p w14:paraId="16861124" w14:textId="3688CB9D"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 xml:space="preserve">er </w:t>
      </w:r>
      <w:r w:rsidRPr="00F641B0">
        <w:rPr>
          <w:rFonts w:ascii="Times" w:hAnsi="Times" w:cs="Times New Roman"/>
          <w:color w:val="000000" w:themeColor="text1"/>
          <w:lang w:val="en-US"/>
        </w:rPr>
        <w:t xml:space="preserve">ço à </w:t>
      </w:r>
      <w:r w:rsidR="0070778F" w:rsidRPr="00F641B0">
        <w:rPr>
          <w:rFonts w:ascii="Times" w:hAnsi="Times" w:cs="Times New Roman"/>
          <w:color w:val="000000" w:themeColor="text1"/>
          <w:lang w:val="en-US"/>
        </w:rPr>
        <w:t>lo</w:t>
      </w:r>
      <w:r w:rsidRPr="00F641B0">
        <w:rPr>
          <w:rStyle w:val="FootnoteReference"/>
          <w:rFonts w:ascii="Times" w:hAnsi="Times" w:cs="Times New Roman"/>
          <w:color w:val="000000" w:themeColor="text1"/>
          <w:lang w:val="en-US"/>
        </w:rPr>
        <w:footnoteReference w:id="615"/>
      </w:r>
      <w:r w:rsidR="0070778F" w:rsidRPr="00F641B0">
        <w:rPr>
          <w:rFonts w:ascii="Times" w:hAnsi="Times" w:cs="Times New Roman"/>
          <w:color w:val="000000" w:themeColor="text1"/>
          <w:lang w:val="en-US"/>
        </w:rPr>
        <w:t xml:space="preserve"> corpo ffendu</w:t>
      </w:r>
      <w:r w:rsidRPr="00F641B0">
        <w:rPr>
          <w:rFonts w:ascii="Times" w:hAnsi="Times" w:cs="Times New Roman"/>
          <w:color w:val="000000" w:themeColor="text1"/>
          <w:lang w:val="en-US"/>
        </w:rPr>
        <w:t xml:space="preserve"> in do mitté,</w:t>
      </w:r>
    </w:p>
    <w:p w14:paraId="304C5271" w14:textId="7A4541B3"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ch'</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l</w:t>
      </w:r>
      <w:r w:rsidR="005F2125" w:rsidRPr="00F641B0">
        <w:rPr>
          <w:rFonts w:ascii="Times" w:hAnsi="Times" w:cs="Times New Roman"/>
          <w:color w:val="000000" w:themeColor="text1"/>
          <w:lang w:val="en-US"/>
        </w:rPr>
        <w:t xml:space="preserve"> pan sagrado fosse dentro trové.</w:t>
      </w:r>
    </w:p>
    <w:p w14:paraId="7B039403" w14:textId="135CDB3B" w:rsidR="0070778F" w:rsidRPr="00F641B0" w:rsidRDefault="005F212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101A96" w:rsidRPr="00F641B0">
        <w:rPr>
          <w:rFonts w:ascii="Times" w:hAnsi="Times" w:cs="Times New Roman"/>
          <w:color w:val="000000" w:themeColor="text1"/>
          <w:lang w:val="en-US"/>
        </w:rPr>
        <w:t>Andé</w:t>
      </w:r>
      <w:r w:rsidR="0070778F" w:rsidRPr="00F641B0">
        <w:rPr>
          <w:rFonts w:ascii="Times" w:hAnsi="Times" w:cs="Times New Roman"/>
          <w:color w:val="000000" w:themeColor="text1"/>
          <w:lang w:val="en-US"/>
        </w:rPr>
        <w:t xml:space="preserve"> avanti</w:t>
      </w:r>
      <w:r w:rsidR="00101A96" w:rsidRPr="00F641B0">
        <w:rPr>
          <w:rFonts w:ascii="Times" w:hAnsi="Times" w:cs="Times New Roman"/>
          <w:color w:val="000000" w:themeColor="text1"/>
          <w:lang w:val="en-US"/>
        </w:rPr>
        <w:t>,</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dixello</w:t>
      </w:r>
      <w:r w:rsidR="00101A9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101A96" w:rsidRPr="00F641B0">
        <w:rPr>
          <w:rFonts w:ascii="Times" w:hAnsi="Times" w:cs="Times New Roman"/>
          <w:color w:val="000000" w:themeColor="text1"/>
          <w:lang w:val="en-US"/>
        </w:rPr>
        <w:t>p</w:t>
      </w:r>
      <w:r w:rsidR="00101A96" w:rsidRPr="00F641B0">
        <w:rPr>
          <w:rFonts w:ascii="Times" w:hAnsi="Times" w:cs="Times New Roman"/>
          <w:i/>
          <w:color w:val="000000" w:themeColor="text1"/>
          <w:lang w:val="en-US"/>
        </w:rPr>
        <w:t>er</w:t>
      </w:r>
      <w:r w:rsidR="00101A96" w:rsidRPr="00F641B0">
        <w:rPr>
          <w:rFonts w:ascii="Times" w:hAnsi="Times" w:cs="Times New Roman"/>
          <w:color w:val="000000" w:themeColor="text1"/>
          <w:lang w:val="en-US"/>
        </w:rPr>
        <w:t xml:space="preserve"> questa stré</w:t>
      </w:r>
    </w:p>
    <w:p w14:paraId="11516A54" w14:textId="7D967FA2"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Chossa vederé</w:t>
      </w:r>
      <w:r w:rsidR="0070778F" w:rsidRPr="00F641B0">
        <w:rPr>
          <w:rFonts w:ascii="Times" w:hAnsi="Times" w:cs="Times New Roman"/>
          <w:color w:val="000000" w:themeColor="text1"/>
          <w:lang w:val="en-US"/>
        </w:rPr>
        <w:t xml:space="preserve"> c</w:t>
      </w:r>
      <w:r w:rsidR="005F2125" w:rsidRPr="00F641B0">
        <w:rPr>
          <w:rFonts w:ascii="Times" w:hAnsi="Times" w:cs="Times New Roman"/>
          <w:color w:val="000000" w:themeColor="text1"/>
          <w:lang w:val="en-US"/>
        </w:rPr>
        <w:t>h</w:t>
      </w:r>
      <w:r w:rsidRPr="00F641B0">
        <w:rPr>
          <w:rFonts w:ascii="Times" w:hAnsi="Times" w:cs="Times New Roman"/>
          <w:color w:val="000000" w:themeColor="text1"/>
          <w:lang w:val="en-US"/>
        </w:rPr>
        <w:t>e</w:t>
      </w:r>
      <w:r w:rsidR="00101425" w:rsidRPr="00F641B0">
        <w:rPr>
          <w:rFonts w:ascii="Times" w:hAnsi="Times" w:cs="Times New Roman"/>
          <w:color w:val="000000" w:themeColor="text1"/>
          <w:lang w:val="en-US"/>
        </w:rPr>
        <w:t>·</w:t>
      </w:r>
      <w:r w:rsidRPr="00F641B0">
        <w:rPr>
          <w:rFonts w:ascii="Times" w:hAnsi="Times" w:cs="Times New Roman"/>
          <w:color w:val="000000" w:themeColor="text1"/>
          <w:lang w:val="en-US"/>
        </w:rPr>
        <w:t>n t</w:t>
      </w:r>
      <w:r w:rsidR="00BE20F3">
        <w:rPr>
          <w:rFonts w:ascii="Times" w:hAnsi="Times" w:cs="Times New Roman"/>
          <w:color w:val="000000" w:themeColor="text1"/>
          <w:lang w:val="en-US"/>
        </w:rPr>
        <w:t xml:space="preserve">e </w:t>
      </w:r>
      <w:r w:rsidR="00180088">
        <w:rPr>
          <w:rFonts w:ascii="Times" w:hAnsi="Times" w:cs="Times New Roman"/>
          <w:color w:val="000000" w:themeColor="text1"/>
          <w:lang w:val="en-US"/>
        </w:rPr>
        <w:t>ss</w:t>
      </w:r>
      <w:r w:rsidRPr="00F641B0">
        <w:rPr>
          <w:rFonts w:ascii="Times" w:hAnsi="Times" w:cs="Times New Roman"/>
          <w:color w:val="000000" w:themeColor="text1"/>
          <w:lang w:val="en-US"/>
        </w:rPr>
        <w:t>erà</w:t>
      </w:r>
      <w:r w:rsidR="005F2125" w:rsidRPr="00F641B0">
        <w:rPr>
          <w:rFonts w:ascii="Times" w:hAnsi="Times" w:cs="Times New Roman"/>
          <w:color w:val="000000" w:themeColor="text1"/>
          <w:lang w:val="en-US"/>
        </w:rPr>
        <w:t xml:space="preserve"> a gré</w:t>
      </w:r>
      <w:r w:rsidRPr="00F641B0">
        <w:rPr>
          <w:rFonts w:ascii="Times" w:hAnsi="Times" w:cs="Times New Roman"/>
          <w:color w:val="000000" w:themeColor="text1"/>
          <w:lang w:val="en-US"/>
        </w:rPr>
        <w:t>."</w:t>
      </w:r>
    </w:p>
    <w:p w14:paraId="21F50877" w14:textId="71730EE6" w:rsidR="00101A96" w:rsidRPr="00F641B0" w:rsidRDefault="00425BF5" w:rsidP="00101A9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195</w:t>
      </w:r>
      <w:r w:rsidR="0070778F" w:rsidRPr="00F641B0">
        <w:rPr>
          <w:rFonts w:ascii="Times" w:hAnsi="Times" w:cs="Times New Roman"/>
          <w:bCs/>
          <w:color w:val="000000" w:themeColor="text1"/>
          <w:lang w:val="en-US"/>
        </w:rPr>
        <w:t xml:space="preserve">] </w:t>
      </w:r>
    </w:p>
    <w:p w14:paraId="7B68CCF6" w14:textId="2B637C9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 lo camin se messe e Eneas e Ugo</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w:t>
      </w:r>
    </w:p>
    <w:p w14:paraId="7E8BFF43" w14:textId="101C5D0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san Guiellmo</w:t>
      </w:r>
      <w:r w:rsidR="00101A96" w:rsidRPr="00F641B0">
        <w:rPr>
          <w:rFonts w:ascii="Times" w:hAnsi="Times" w:cs="Times New Roman"/>
          <w:color w:val="000000" w:themeColor="text1"/>
          <w:lang w:val="en-US"/>
        </w:rPr>
        <w:t xml:space="preserve"> lo nobel baro</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w:t>
      </w:r>
    </w:p>
    <w:p w14:paraId="5BCC9DF5" w14:textId="160CA35C"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Entra lor non fe</w:t>
      </w:r>
      <w:r w:rsidR="0070778F" w:rsidRPr="00F641B0">
        <w:rPr>
          <w:rFonts w:ascii="Times" w:hAnsi="Times" w:cs="Times New Roman"/>
          <w:color w:val="000000" w:themeColor="text1"/>
          <w:lang w:val="en-US"/>
        </w:rPr>
        <w:t>va remor ni tençon</w:t>
      </w:r>
      <w:r w:rsidRPr="00F641B0">
        <w:rPr>
          <w:rFonts w:ascii="Times" w:hAnsi="Times" w:cs="Times New Roman"/>
          <w:color w:val="000000" w:themeColor="text1"/>
          <w:lang w:val="en-US"/>
        </w:rPr>
        <w:t>.</w:t>
      </w:r>
    </w:p>
    <w:p w14:paraId="53D49A24" w14:textId="3C1156C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w:t>
      </w:r>
      <w:r w:rsidR="00101A96" w:rsidRPr="00F641B0">
        <w:rPr>
          <w:rFonts w:ascii="Times" w:hAnsi="Times" w:cs="Times New Roman"/>
          <w:color w:val="000000" w:themeColor="text1"/>
          <w:lang w:val="en-US"/>
        </w:rPr>
        <w:t>o reguarda davanti lui inviro</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w:t>
      </w:r>
    </w:p>
    <w:p w14:paraId="1E2A44A0" w14:textId="2E2D9C1D"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vete una tore cu</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u</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gra</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w:t>
      </w:r>
      <w:r w:rsidR="003351C1" w:rsidRPr="00F641B0">
        <w:rPr>
          <w:rFonts w:ascii="Times" w:hAnsi="Times" w:cs="Times New Roman"/>
          <w:color w:val="000000" w:themeColor="text1"/>
          <w:lang w:val="en-US"/>
        </w:rPr>
        <w:t>dojon</w:t>
      </w:r>
      <w:r w:rsidRPr="00F641B0">
        <w:rPr>
          <w:rFonts w:ascii="Times" w:hAnsi="Times" w:cs="Times New Roman"/>
          <w:color w:val="000000" w:themeColor="text1"/>
          <w:lang w:val="en-US"/>
        </w:rPr>
        <w:t>.</w:t>
      </w:r>
    </w:p>
    <w:p w14:paraId="56977707" w14:textId="7F2EA4E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queli se aprosimon</w:t>
      </w:r>
      <w:r w:rsidR="00101A96" w:rsidRPr="00F641B0">
        <w:rPr>
          <w:rFonts w:ascii="Times" w:hAnsi="Times" w:cs="Times New Roman"/>
          <w:color w:val="000000" w:themeColor="text1"/>
          <w:lang w:val="en-US"/>
        </w:rPr>
        <w:t>,</w:t>
      </w:r>
    </w:p>
    <w:p w14:paraId="0BBE3DA2" w14:textId="3B7970E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vete su</w:t>
      </w:r>
      <w:r w:rsidR="00101A9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tore muron</w:t>
      </w:r>
    </w:p>
    <w:p w14:paraId="1C4F2D85" w14:textId="3CED74A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dona apuçatta a un balcon</w:t>
      </w:r>
      <w:r w:rsidR="00101A96" w:rsidRPr="00F641B0">
        <w:rPr>
          <w:rFonts w:ascii="Times" w:hAnsi="Times" w:cs="Times New Roman"/>
          <w:color w:val="000000" w:themeColor="text1"/>
          <w:lang w:val="en-US"/>
        </w:rPr>
        <w:t>.</w:t>
      </w:r>
    </w:p>
    <w:p w14:paraId="24920D9A" w14:textId="3BA47F7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corona aveva ferm</w:t>
      </w:r>
      <w:r w:rsidR="00101A96" w:rsidRPr="00F641B0">
        <w:rPr>
          <w:rFonts w:ascii="Times" w:hAnsi="Times" w:cs="Times New Roman"/>
          <w:color w:val="000000" w:themeColor="text1"/>
          <w:lang w:val="en-US"/>
        </w:rPr>
        <w:t>(a)</w:t>
      </w:r>
      <w:r w:rsidRPr="00F641B0">
        <w:rPr>
          <w:rFonts w:ascii="Times" w:hAnsi="Times" w:cs="Times New Roman"/>
          <w:color w:val="000000" w:themeColor="text1"/>
          <w:lang w:val="en-US"/>
        </w:rPr>
        <w:t>d</w:t>
      </w:r>
      <w:r w:rsidR="00101A96" w:rsidRPr="00F641B0">
        <w:rPr>
          <w:rFonts w:ascii="Times" w:hAnsi="Times" w:cs="Times New Roman"/>
          <w:color w:val="000000" w:themeColor="text1"/>
          <w:lang w:val="en-US"/>
        </w:rPr>
        <w:t>a</w:t>
      </w:r>
      <w:r w:rsidR="00613544" w:rsidRPr="00F641B0">
        <w:rPr>
          <w:rStyle w:val="FootnoteReference"/>
          <w:rFonts w:ascii="Times" w:hAnsi="Times" w:cs="Times New Roman"/>
          <w:color w:val="000000" w:themeColor="text1"/>
          <w:lang w:val="en-US"/>
        </w:rPr>
        <w:footnoteReference w:id="616"/>
      </w:r>
      <w:r w:rsidR="00101A96" w:rsidRPr="00F641B0">
        <w:rPr>
          <w:rFonts w:ascii="Times" w:hAnsi="Times" w:cs="Times New Roman"/>
          <w:color w:val="000000" w:themeColor="text1"/>
          <w:lang w:val="en-US"/>
        </w:rPr>
        <w:t xml:space="preserve"> el fro</w:t>
      </w:r>
      <w:r w:rsidR="00101A96" w:rsidRPr="00F641B0">
        <w:rPr>
          <w:rFonts w:ascii="Times" w:hAnsi="Times" w:cs="Times New Roman"/>
          <w:i/>
          <w:color w:val="000000" w:themeColor="text1"/>
          <w:lang w:val="en-US"/>
        </w:rPr>
        <w:t>n</w:t>
      </w:r>
    </w:p>
    <w:p w14:paraId="12208EF6" w14:textId="4F6AF8F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101A96" w:rsidRPr="00F641B0">
        <w:rPr>
          <w:rFonts w:ascii="Times" w:hAnsi="Times" w:cs="Times New Roman"/>
          <w:color w:val="000000" w:themeColor="text1"/>
          <w:lang w:val="en-US"/>
        </w:rPr>
        <w:t>ellada era al vixo e al mento</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w:t>
      </w:r>
    </w:p>
    <w:p w14:paraId="061927D2" w14:textId="55DECCC3" w:rsidR="0070778F" w:rsidRPr="00FC1FC9"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C1FC9">
        <w:rPr>
          <w:rFonts w:ascii="Times" w:hAnsi="Times" w:cs="Times New Roman"/>
          <w:color w:val="000000" w:themeColor="text1"/>
          <w:lang w:val="en-US"/>
        </w:rPr>
        <w:t>De negro drapo vestuda che fo de siglaton</w:t>
      </w:r>
      <w:r w:rsidR="00101A96" w:rsidRPr="00FC1FC9">
        <w:rPr>
          <w:rFonts w:ascii="Times" w:hAnsi="Times" w:cs="Times New Roman"/>
          <w:color w:val="000000" w:themeColor="text1"/>
          <w:lang w:val="en-US"/>
        </w:rPr>
        <w:t>,</w:t>
      </w:r>
    </w:p>
    <w:p w14:paraId="0E195C76" w14:textId="5940E430" w:rsidR="0070778F" w:rsidRPr="00F641B0" w:rsidRDefault="00FC1FC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C1FC9">
        <w:rPr>
          <w:rFonts w:ascii="Times" w:hAnsi="Times" w:cs="Times New Roman"/>
          <w:color w:val="000000" w:themeColor="text1"/>
          <w:lang w:val="en-US"/>
        </w:rPr>
        <w:t>.I.</w:t>
      </w:r>
      <w:r w:rsidR="0070778F" w:rsidRPr="00FC1FC9">
        <w:rPr>
          <w:rFonts w:ascii="Times" w:hAnsi="Times" w:cs="Times New Roman"/>
          <w:color w:val="000000" w:themeColor="text1"/>
          <w:lang w:val="en-US"/>
        </w:rPr>
        <w:t xml:space="preserve"> man</w:t>
      </w:r>
      <w:r w:rsidR="0070778F" w:rsidRPr="00F641B0">
        <w:rPr>
          <w:rFonts w:ascii="Times" w:hAnsi="Times" w:cs="Times New Roman"/>
          <w:color w:val="000000" w:themeColor="text1"/>
          <w:lang w:val="en-US"/>
        </w:rPr>
        <w:t xml:space="preserve"> tegniva una piera de cleron</w:t>
      </w:r>
      <w:r w:rsidR="00101A96" w:rsidRPr="00F641B0">
        <w:rPr>
          <w:rFonts w:ascii="Times" w:hAnsi="Times" w:cs="Times New Roman"/>
          <w:color w:val="000000" w:themeColor="text1"/>
          <w:lang w:val="en-US"/>
        </w:rPr>
        <w:t>.</w:t>
      </w:r>
    </w:p>
    <w:p w14:paraId="7DFCE50B" w14:textId="726A752F"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à messo Eneas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raxon</w:t>
      </w:r>
      <w:r w:rsidRPr="00F641B0">
        <w:rPr>
          <w:rFonts w:ascii="Times" w:hAnsi="Times" w:cs="Times New Roman"/>
          <w:color w:val="000000" w:themeColor="text1"/>
          <w:lang w:val="en-US"/>
        </w:rPr>
        <w:t>,</w:t>
      </w:r>
    </w:p>
    <w:p w14:paraId="69EBD074" w14:textId="04AEEAEE" w:rsidR="0070778F" w:rsidRPr="00F641B0" w:rsidRDefault="00AB7E2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me dì</w:t>
      </w:r>
      <w:r w:rsidR="00101A96"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00101A96"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ello</w:t>
      </w:r>
      <w:r w:rsidR="00101A96"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00101A96"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la caxon</w:t>
      </w:r>
      <w:r w:rsidR="00101A96" w:rsidRPr="00F641B0">
        <w:rPr>
          <w:rFonts w:ascii="Times" w:hAnsi="Times" w:cs="Times New Roman"/>
          <w:color w:val="000000" w:themeColor="text1"/>
          <w:lang w:val="en-US"/>
        </w:rPr>
        <w:t>:</w:t>
      </w:r>
    </w:p>
    <w:p w14:paraId="16A8DCEB" w14:textId="4DF5EF3D"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è quela dona che è</w:t>
      </w:r>
      <w:r w:rsidR="0070778F" w:rsidRPr="00F641B0">
        <w:rPr>
          <w:rFonts w:ascii="Times" w:hAnsi="Times" w:cs="Times New Roman"/>
          <w:color w:val="000000" w:themeColor="text1"/>
          <w:lang w:val="en-US"/>
        </w:rPr>
        <w:t xml:space="preserve"> in quel </w:t>
      </w:r>
      <w:r w:rsidR="003351C1" w:rsidRPr="00F641B0">
        <w:rPr>
          <w:rFonts w:ascii="Times" w:hAnsi="Times" w:cs="Times New Roman"/>
          <w:color w:val="000000" w:themeColor="text1"/>
          <w:lang w:val="en-US"/>
        </w:rPr>
        <w:t>dojon</w:t>
      </w:r>
      <w:r w:rsidRPr="00F641B0">
        <w:rPr>
          <w:rFonts w:ascii="Times" w:hAnsi="Times" w:cs="Times New Roman"/>
          <w:color w:val="000000" w:themeColor="text1"/>
          <w:lang w:val="en-US"/>
        </w:rPr>
        <w:t>?</w:t>
      </w:r>
    </w:p>
    <w:p w14:paraId="672FD0A0" w14:textId="0312E20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Solla me par sença conpagnon</w:t>
      </w:r>
      <w:r w:rsidR="00101A96" w:rsidRPr="00F641B0">
        <w:rPr>
          <w:rFonts w:ascii="Times" w:hAnsi="Times" w:cs="Times New Roman"/>
          <w:color w:val="000000" w:themeColor="text1"/>
          <w:lang w:val="en-US"/>
        </w:rPr>
        <w:t>.</w:t>
      </w:r>
    </w:p>
    <w:p w14:paraId="30637F3D" w14:textId="05EF8F25"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me</w:t>
      </w:r>
      <w:r w:rsidR="00101425" w:rsidRPr="00F641B0">
        <w:rPr>
          <w:rFonts w:ascii="Times" w:hAnsi="Times" w:cs="Times New Roman"/>
          <w:color w:val="000000" w:themeColor="text1"/>
          <w:lang w:val="en-US"/>
        </w:rPr>
        <w:t>·</w:t>
      </w:r>
      <w:r w:rsidRPr="00F641B0">
        <w:rPr>
          <w:rFonts w:ascii="Times" w:hAnsi="Times" w:cs="Times New Roman"/>
          <w:color w:val="000000" w:themeColor="text1"/>
          <w:lang w:val="en-US"/>
        </w:rPr>
        <w:t>l</w:t>
      </w:r>
      <w:r w:rsidR="00AB7E25" w:rsidRPr="00F641B0">
        <w:rPr>
          <w:rFonts w:ascii="Times" w:hAnsi="Times" w:cs="Times New Roman"/>
          <w:color w:val="000000" w:themeColor="text1"/>
          <w:lang w:val="en-US"/>
        </w:rPr>
        <w:t xml:space="preserve"> dì</w:t>
      </w:r>
      <w:r w:rsidRPr="00F641B0">
        <w:rPr>
          <w:rFonts w:ascii="Times" w:hAnsi="Times" w:cs="Times New Roman"/>
          <w:color w:val="000000" w:themeColor="text1"/>
          <w:lang w:val="en-US"/>
        </w:rPr>
        <w:t xml:space="preserve"> e no me</w:t>
      </w:r>
      <w:r w:rsidR="00101425"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 celeron</w:t>
      </w:r>
      <w:r w:rsidRPr="00F641B0">
        <w:rPr>
          <w:rFonts w:ascii="Times" w:hAnsi="Times" w:cs="Times New Roman"/>
          <w:color w:val="000000" w:themeColor="text1"/>
          <w:lang w:val="en-US"/>
        </w:rPr>
        <w:t>,</w:t>
      </w:r>
    </w:p>
    <w:p w14:paraId="74151D53" w14:textId="2526A90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(104R) De qual tera e de qual maxon</w:t>
      </w:r>
      <w:r w:rsidR="00101A96" w:rsidRPr="00F641B0">
        <w:rPr>
          <w:rFonts w:ascii="Times" w:hAnsi="Times" w:cs="Times New Roman"/>
          <w:color w:val="000000" w:themeColor="text1"/>
          <w:lang w:val="en-US"/>
        </w:rPr>
        <w:t>."</w:t>
      </w:r>
    </w:p>
    <w:p w14:paraId="6912F502" w14:textId="3E8D8FA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w:t>
      </w:r>
      <w:r w:rsidR="00101A96" w:rsidRPr="00F641B0">
        <w:rPr>
          <w:rFonts w:ascii="Times" w:hAnsi="Times" w:cs="Times New Roman"/>
          <w:color w:val="000000" w:themeColor="text1"/>
          <w:lang w:val="en-US"/>
        </w:rPr>
        <w:t>sponde Eneas, "A vuy io lo diro</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w:t>
      </w:r>
    </w:p>
    <w:p w14:paraId="174E314F" w14:textId="7E67D8B2"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fo çà</w:t>
      </w:r>
      <w:r w:rsidR="0070778F" w:rsidRPr="00F641B0">
        <w:rPr>
          <w:rFonts w:ascii="Times" w:hAnsi="Times" w:cs="Times New Roman"/>
          <w:color w:val="000000" w:themeColor="text1"/>
          <w:lang w:val="en-US"/>
        </w:rPr>
        <w:t xml:space="preserve"> de vostra region</w:t>
      </w:r>
      <w:r w:rsidRPr="00F641B0">
        <w:rPr>
          <w:rFonts w:ascii="Times" w:hAnsi="Times" w:cs="Times New Roman"/>
          <w:color w:val="000000" w:themeColor="text1"/>
          <w:lang w:val="en-US"/>
        </w:rPr>
        <w:t>,</w:t>
      </w:r>
    </w:p>
    <w:p w14:paraId="2DC66689" w14:textId="34D83D2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BE20F3">
        <w:rPr>
          <w:rFonts w:ascii="Times" w:hAnsi="Times" w:cs="Times New Roman"/>
          <w:color w:val="000000" w:themeColor="text1"/>
          <w:lang w:val="en-US"/>
        </w:rPr>
        <w:t>' fo moi</w:t>
      </w:r>
      <w:r w:rsidRPr="00F641B0">
        <w:rPr>
          <w:rFonts w:ascii="Times" w:hAnsi="Times" w:cs="Times New Roman"/>
          <w:color w:val="000000" w:themeColor="text1"/>
          <w:lang w:val="en-US"/>
        </w:rPr>
        <w:t>ere prim</w:t>
      </w:r>
      <w:r w:rsidR="00613544" w:rsidRPr="00F641B0">
        <w:rPr>
          <w:rFonts w:ascii="Times" w:hAnsi="Times" w:cs="Times New Roman"/>
          <w:color w:val="000000" w:themeColor="text1"/>
          <w:lang w:val="en-US"/>
        </w:rPr>
        <w:t>ierament de Tibaldo lo S</w:t>
      </w:r>
      <w:r w:rsidR="00101A96" w:rsidRPr="00F641B0">
        <w:rPr>
          <w:rFonts w:ascii="Times" w:hAnsi="Times" w:cs="Times New Roman"/>
          <w:color w:val="000000" w:themeColor="text1"/>
          <w:lang w:val="en-US"/>
        </w:rPr>
        <w:t>clavo</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w:t>
      </w:r>
    </w:p>
    <w:p w14:paraId="2F587082" w14:textId="3740AF0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Seror fo de</w:t>
      </w:r>
      <w:r w:rsidR="00101A96" w:rsidRPr="00F641B0">
        <w:rPr>
          <w:rFonts w:ascii="Times" w:hAnsi="Times" w:cs="Times New Roman"/>
          <w:color w:val="000000" w:themeColor="text1"/>
          <w:lang w:val="en-US"/>
        </w:rPr>
        <w:t xml:space="preserve"> Renaldo che tanto nomenado son,</w:t>
      </w:r>
    </w:p>
    <w:p w14:paraId="6EE103CA" w14:textId="6F651CC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Fia de Naimes</w:t>
      </w:r>
      <w:r w:rsidR="00101A9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 como nu trovon</w:t>
      </w:r>
      <w:r w:rsidR="00101A96" w:rsidRPr="00F641B0">
        <w:rPr>
          <w:rFonts w:ascii="Times" w:hAnsi="Times" w:cs="Times New Roman"/>
          <w:color w:val="000000" w:themeColor="text1"/>
          <w:lang w:val="en-US"/>
        </w:rPr>
        <w:t>.</w:t>
      </w:r>
    </w:p>
    <w:p w14:paraId="495B510C" w14:textId="5A5D0CB2"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la prexe batexemo</w:t>
      </w:r>
      <w:r w:rsidRPr="00F641B0">
        <w:rPr>
          <w:rFonts w:ascii="Times" w:hAnsi="Times" w:cs="Times New Roman"/>
          <w:color w:val="000000" w:themeColor="text1"/>
          <w:lang w:val="en-US"/>
        </w:rPr>
        <w:t xml:space="preserve">, </w:t>
      </w:r>
      <w:r w:rsidR="00BE20F3">
        <w:rPr>
          <w:rFonts w:ascii="Times" w:hAnsi="Times" w:cs="Times New Roman"/>
          <w:color w:val="000000" w:themeColor="text1"/>
          <w:lang w:val="en-US"/>
        </w:rPr>
        <w:t xml:space="preserve">si </w:t>
      </w:r>
      <w:r w:rsidR="0079117B">
        <w:rPr>
          <w:rFonts w:ascii="Times" w:hAnsi="Times" w:cs="Times New Roman"/>
          <w:color w:val="000000" w:themeColor="text1"/>
          <w:lang w:val="en-US"/>
        </w:rPr>
        <w:t>ll</w:t>
      </w:r>
      <w:r w:rsidRPr="00F641B0">
        <w:rPr>
          <w:rFonts w:ascii="Times" w:hAnsi="Times" w:cs="Times New Roman"/>
          <w:color w:val="000000" w:themeColor="text1"/>
          <w:lang w:val="en-US"/>
        </w:rPr>
        <w:t>assà</w:t>
      </w:r>
      <w:r w:rsidR="0070778F" w:rsidRPr="00F641B0">
        <w:rPr>
          <w:rFonts w:ascii="Times" w:hAnsi="Times" w:cs="Times New Roman"/>
          <w:color w:val="000000" w:themeColor="text1"/>
          <w:lang w:val="en-US"/>
        </w:rPr>
        <w:t xml:space="preserve"> Macon</w:t>
      </w:r>
      <w:r w:rsidRPr="00F641B0">
        <w:rPr>
          <w:rFonts w:ascii="Times" w:hAnsi="Times" w:cs="Times New Roman"/>
          <w:color w:val="000000" w:themeColor="text1"/>
          <w:lang w:val="en-US"/>
        </w:rPr>
        <w:t>;</w:t>
      </w:r>
    </w:p>
    <w:p w14:paraId="4F410C28" w14:textId="6F334191"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BE20F3">
        <w:rPr>
          <w:rFonts w:ascii="Times" w:hAnsi="Times" w:cs="Times New Roman"/>
          <w:color w:val="000000" w:themeColor="text1"/>
          <w:lang w:val="en-US"/>
        </w:rPr>
        <w:t xml:space="preserve"> moi</w:t>
      </w:r>
      <w:r w:rsidR="0070778F" w:rsidRPr="00F641B0">
        <w:rPr>
          <w:rFonts w:ascii="Times" w:hAnsi="Times" w:cs="Times New Roman"/>
          <w:color w:val="000000" w:themeColor="text1"/>
          <w:lang w:val="en-US"/>
        </w:rPr>
        <w:t xml:space="preserve">er la prexe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lo prodon</w:t>
      </w:r>
    </w:p>
    <w:p w14:paraId="0D7C295C" w14:textId="3EEAEA4C"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intrano i</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un remitaço i</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una spelon</w:t>
      </w:r>
      <w:r w:rsidRPr="00F641B0">
        <w:rPr>
          <w:rFonts w:ascii="Times" w:hAnsi="Times" w:cs="Times New Roman"/>
          <w:color w:val="000000" w:themeColor="text1"/>
          <w:lang w:val="en-US"/>
        </w:rPr>
        <w:t>,</w:t>
      </w:r>
    </w:p>
    <w:p w14:paraId="6F4B6531" w14:textId="61DF0C68"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demorà</w:t>
      </w:r>
      <w:r w:rsidR="0070778F" w:rsidRPr="00F641B0">
        <w:rPr>
          <w:rFonts w:ascii="Times" w:hAnsi="Times" w:cs="Times New Roman"/>
          <w:color w:val="000000" w:themeColor="text1"/>
          <w:lang w:val="en-US"/>
        </w:rPr>
        <w:t xml:space="preserve"> cun 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una gran staxon</w:t>
      </w:r>
      <w:r w:rsidR="00AB7E25" w:rsidRPr="00F641B0">
        <w:rPr>
          <w:rFonts w:ascii="Times" w:hAnsi="Times" w:cs="Times New Roman"/>
          <w:color w:val="000000" w:themeColor="text1"/>
          <w:lang w:val="en-US"/>
        </w:rPr>
        <w:t>.</w:t>
      </w:r>
    </w:p>
    <w:p w14:paraId="3A760089" w14:textId="6CA5D8EA" w:rsidR="0070778F" w:rsidRPr="00F641B0" w:rsidRDefault="00FA667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san G</w:t>
      </w:r>
      <w:r w:rsidRPr="00F641B0">
        <w:rPr>
          <w:rFonts w:ascii="Times" w:hAnsi="Times" w:cs="Times New Roman"/>
          <w:i/>
          <w:color w:val="000000" w:themeColor="text1"/>
          <w:lang w:val="en-US"/>
        </w:rPr>
        <w:t>uielmo</w:t>
      </w:r>
      <w:r w:rsidR="00101A96" w:rsidRPr="00F641B0">
        <w:rPr>
          <w:rFonts w:ascii="Times" w:hAnsi="Times" w:cs="Times New Roman"/>
          <w:color w:val="000000" w:themeColor="text1"/>
          <w:lang w:val="en-US"/>
        </w:rPr>
        <w:t xml:space="preserve"> vene i</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 xml:space="preserve"> França p</w:t>
      </w:r>
      <w:r w:rsidR="00101A96" w:rsidRPr="00F641B0">
        <w:rPr>
          <w:rFonts w:ascii="Times" w:hAnsi="Times" w:cs="Times New Roman"/>
          <w:i/>
          <w:color w:val="000000" w:themeColor="text1"/>
          <w:lang w:val="en-US"/>
        </w:rPr>
        <w:t>er</w:t>
      </w:r>
      <w:r w:rsidR="00101A96" w:rsidRPr="00F641B0">
        <w:rPr>
          <w:rFonts w:ascii="Times" w:hAnsi="Times" w:cs="Times New Roman"/>
          <w:color w:val="000000" w:themeColor="text1"/>
          <w:lang w:val="en-US"/>
        </w:rPr>
        <w:t xml:space="preserve"> sco</w:t>
      </w:r>
      <w:r w:rsidR="00101A96" w:rsidRPr="00F641B0">
        <w:rPr>
          <w:rFonts w:ascii="Times" w:hAnsi="Times" w:cs="Times New Roman"/>
          <w:i/>
          <w:color w:val="000000" w:themeColor="text1"/>
          <w:lang w:val="en-US"/>
        </w:rPr>
        <w:t>n</w:t>
      </w:r>
      <w:r w:rsidR="00101A96" w:rsidRPr="00F641B0">
        <w:rPr>
          <w:rFonts w:ascii="Times" w:hAnsi="Times" w:cs="Times New Roman"/>
          <w:color w:val="000000" w:themeColor="text1"/>
          <w:lang w:val="en-US"/>
        </w:rPr>
        <w:t>ficer lo sc(la)von,</w:t>
      </w:r>
      <w:r w:rsidR="00AB7E25" w:rsidRPr="00F641B0">
        <w:rPr>
          <w:rStyle w:val="FootnoteReference"/>
          <w:rFonts w:ascii="Times" w:hAnsi="Times" w:cs="Times New Roman"/>
          <w:color w:val="000000" w:themeColor="text1"/>
          <w:lang w:val="en-US"/>
        </w:rPr>
        <w:footnoteReference w:id="617"/>
      </w:r>
    </w:p>
    <w:p w14:paraId="5BFF6BCC" w14:textId="02065C95"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Ela romaxe solla sença co</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pagnon</w:t>
      </w:r>
      <w:r w:rsidRPr="00F641B0">
        <w:rPr>
          <w:rFonts w:ascii="Times" w:hAnsi="Times" w:cs="Times New Roman"/>
          <w:color w:val="000000" w:themeColor="text1"/>
          <w:lang w:val="en-US"/>
        </w:rPr>
        <w:t>,</w:t>
      </w:r>
    </w:p>
    <w:p w14:paraId="70D75DC1" w14:textId="52E0FC0B"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tuti i suoi pecadi ella fè</w:t>
      </w:r>
      <w:r w:rsidR="0070778F" w:rsidRPr="00F641B0">
        <w:rPr>
          <w:rFonts w:ascii="Times" w:hAnsi="Times" w:cs="Times New Roman"/>
          <w:color w:val="000000" w:themeColor="text1"/>
          <w:lang w:val="en-US"/>
        </w:rPr>
        <w:t xml:space="preserve"> confession</w:t>
      </w:r>
      <w:r w:rsidRPr="00F641B0">
        <w:rPr>
          <w:rFonts w:ascii="Times" w:hAnsi="Times" w:cs="Times New Roman"/>
          <w:color w:val="000000" w:themeColor="text1"/>
          <w:lang w:val="en-US"/>
        </w:rPr>
        <w:t>;</w:t>
      </w:r>
    </w:p>
    <w:p w14:paraId="11349D7E" w14:textId="7548FFE0"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 pecado fo </w:t>
      </w:r>
      <w:r w:rsidRPr="00926D28">
        <w:rPr>
          <w:rFonts w:ascii="Times" w:hAnsi="Times" w:cs="Times New Roman"/>
          <w:color w:val="000000" w:themeColor="text1"/>
          <w:highlight w:val="yellow"/>
          <w:lang w:val="en-US"/>
        </w:rPr>
        <w:t>ch</w:t>
      </w:r>
      <w:r w:rsidR="00613544" w:rsidRPr="00926D28">
        <w:rPr>
          <w:rFonts w:ascii="Times" w:hAnsi="Times" w:cs="Times New Roman"/>
          <w:color w:val="000000" w:themeColor="text1"/>
          <w:highlight w:val="yellow"/>
          <w:lang w:val="en-US"/>
        </w:rPr>
        <w:t>'</w:t>
      </w:r>
      <w:r w:rsidR="0070778F" w:rsidRPr="00926D28">
        <w:rPr>
          <w:rFonts w:ascii="Times" w:hAnsi="Times" w:cs="Times New Roman"/>
          <w:color w:val="000000" w:themeColor="text1"/>
          <w:highlight w:val="yellow"/>
          <w:lang w:val="en-US"/>
        </w:rPr>
        <w:t>ela retenon</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18"/>
      </w:r>
    </w:p>
    <w:p w14:paraId="2A8A9F4D" w14:textId="2ACE83E7"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quel sol pecado ell</w:t>
      </w:r>
      <w:r w:rsidRPr="00F641B0">
        <w:rPr>
          <w:rFonts w:ascii="Times" w:hAnsi="Times" w:cs="Times New Roman"/>
          <w:color w:val="000000" w:themeColor="text1"/>
          <w:lang w:val="en-US"/>
        </w:rPr>
        <w:t>'è messa i</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prexon</w:t>
      </w:r>
      <w:r w:rsidRPr="00F641B0">
        <w:rPr>
          <w:rFonts w:ascii="Times" w:hAnsi="Times" w:cs="Times New Roman"/>
          <w:color w:val="000000" w:themeColor="text1"/>
          <w:lang w:val="en-US"/>
        </w:rPr>
        <w:t>;</w:t>
      </w:r>
    </w:p>
    <w:p w14:paraId="6D19D797" w14:textId="492DBBD8"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 pecado è</w:t>
      </w:r>
      <w:r w:rsidR="0070778F" w:rsidRPr="00F641B0">
        <w:rPr>
          <w:rFonts w:ascii="Times" w:hAnsi="Times" w:cs="Times New Roman"/>
          <w:color w:val="000000" w:themeColor="text1"/>
          <w:lang w:val="en-US"/>
        </w:rPr>
        <w:t xml:space="preserve"> </w:t>
      </w:r>
      <w:r w:rsidR="00180088">
        <w:rPr>
          <w:rFonts w:ascii="Times" w:hAnsi="Times" w:cs="Times New Roman"/>
          <w:color w:val="000000" w:themeColor="text1"/>
          <w:lang w:val="en-US"/>
        </w:rPr>
        <w:t>de·ll</w:t>
      </w:r>
      <w:r w:rsidR="0070778F" w:rsidRPr="00F641B0">
        <w:rPr>
          <w:rFonts w:ascii="Times" w:hAnsi="Times" w:cs="Times New Roman"/>
          <w:color w:val="000000" w:themeColor="text1"/>
          <w:lang w:val="en-US"/>
        </w:rPr>
        <w:t>ie</w:t>
      </w:r>
      <w:r w:rsidRPr="00F641B0">
        <w:rPr>
          <w:rFonts w:ascii="Times" w:hAnsi="Times" w:cs="Times New Roman"/>
          <w:color w:val="000000" w:themeColor="text1"/>
          <w:lang w:val="en-US"/>
        </w:rPr>
        <w:t>, se Dio ni</w:t>
      </w:r>
      <w:r w:rsidR="00613544" w:rsidRPr="00F641B0">
        <w:rPr>
          <w:rFonts w:ascii="Times" w:hAnsi="Times" w:cs="Times New Roman"/>
          <w:color w:val="000000" w:themeColor="text1"/>
          <w:lang w:val="en-US"/>
        </w:rPr>
        <w:t xml:space="preserve"> </w:t>
      </w:r>
      <w:r w:rsidR="00926D28" w:rsidRPr="00926D28">
        <w:rPr>
          <w:rFonts w:ascii="Times" w:hAnsi="Times" w:cs="Times New Roman"/>
          <w:color w:val="000000" w:themeColor="text1"/>
          <w:lang w:val="en-US"/>
        </w:rPr>
        <w:t>e’</w:t>
      </w:r>
      <w:r w:rsidR="0070778F" w:rsidRPr="00926D28">
        <w:rPr>
          <w:rFonts w:ascii="Times" w:hAnsi="Times" w:cs="Times New Roman"/>
          <w:color w:val="000000" w:themeColor="text1"/>
          <w:lang w:val="en-US"/>
        </w:rPr>
        <w:t xml:space="preserve"> faça p</w:t>
      </w:r>
      <w:r w:rsidRPr="00926D28">
        <w:rPr>
          <w:rFonts w:ascii="Times" w:hAnsi="Times" w:cs="Times New Roman"/>
          <w:i/>
          <w:color w:val="000000" w:themeColor="text1"/>
          <w:lang w:val="en-US"/>
        </w:rPr>
        <w:t>er</w:t>
      </w:r>
      <w:r w:rsidR="0070778F" w:rsidRPr="00926D28">
        <w:rPr>
          <w:rFonts w:ascii="Times" w:hAnsi="Times" w:cs="Times New Roman"/>
          <w:color w:val="000000" w:themeColor="text1"/>
          <w:lang w:val="en-US"/>
        </w:rPr>
        <w:t>don</w:t>
      </w:r>
      <w:r w:rsidR="00613544"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19"/>
      </w:r>
    </w:p>
    <w:p w14:paraId="4E050944" w14:textId="7A26469B" w:rsidR="00101A96" w:rsidRPr="00F641B0" w:rsidRDefault="0070778F" w:rsidP="00101A9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w:t>
      </w:r>
      <w:r w:rsidR="00425BF5" w:rsidRPr="00F641B0">
        <w:rPr>
          <w:rFonts w:ascii="Times" w:hAnsi="Times" w:cs="Times New Roman"/>
          <w:bCs/>
          <w:color w:val="000000" w:themeColor="text1"/>
          <w:lang w:val="en-US"/>
        </w:rPr>
        <w:t>se 196</w:t>
      </w:r>
      <w:r w:rsidRPr="00F641B0">
        <w:rPr>
          <w:rFonts w:ascii="Times" w:hAnsi="Times" w:cs="Times New Roman"/>
          <w:bCs/>
          <w:color w:val="000000" w:themeColor="text1"/>
          <w:lang w:val="en-US"/>
        </w:rPr>
        <w:t xml:space="preserve">] </w:t>
      </w:r>
    </w:p>
    <w:p w14:paraId="1370B5B1" w14:textId="30BCD5E0"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Giborga la raina à</w:t>
      </w:r>
      <w:r w:rsidR="0070778F" w:rsidRPr="00F641B0">
        <w:rPr>
          <w:rFonts w:ascii="Times" w:hAnsi="Times" w:cs="Times New Roman"/>
          <w:color w:val="000000" w:themeColor="text1"/>
          <w:lang w:val="en-US"/>
        </w:rPr>
        <w:t xml:space="preserve"> 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v(e)çu</w:t>
      </w:r>
      <w:r w:rsidRPr="00F641B0">
        <w:rPr>
          <w:rFonts w:ascii="Times" w:hAnsi="Times" w:cs="Times New Roman"/>
          <w:color w:val="000000" w:themeColor="text1"/>
          <w:lang w:val="en-US"/>
        </w:rPr>
        <w:t>;</w:t>
      </w:r>
    </w:p>
    <w:p w14:paraId="65F70843" w14:textId="42C2EE9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ella lo cognosse</w:t>
      </w:r>
      <w:r w:rsidR="00101A96" w:rsidRPr="00F641B0">
        <w:rPr>
          <w:rFonts w:ascii="Times" w:hAnsi="Times" w:cs="Times New Roman"/>
          <w:color w:val="000000" w:themeColor="text1"/>
          <w:lang w:val="en-US"/>
        </w:rPr>
        <w:t>,</w:t>
      </w:r>
      <w:r w:rsidR="00BE20F3">
        <w:rPr>
          <w:rFonts w:ascii="Times" w:hAnsi="Times" w:cs="Times New Roman"/>
          <w:color w:val="000000" w:themeColor="text1"/>
          <w:lang w:val="en-US"/>
        </w:rPr>
        <w:t xml:space="preserve"> meravei</w:t>
      </w:r>
      <w:r w:rsidRPr="00F641B0">
        <w:rPr>
          <w:rFonts w:ascii="Times" w:hAnsi="Times" w:cs="Times New Roman"/>
          <w:color w:val="000000" w:themeColor="text1"/>
          <w:lang w:val="en-US"/>
        </w:rPr>
        <w:t>a fu</w:t>
      </w:r>
      <w:r w:rsidR="00101A96" w:rsidRPr="00F641B0">
        <w:rPr>
          <w:rFonts w:ascii="Times" w:hAnsi="Times" w:cs="Times New Roman"/>
          <w:color w:val="000000" w:themeColor="text1"/>
          <w:lang w:val="en-US"/>
        </w:rPr>
        <w:t>;</w:t>
      </w:r>
    </w:p>
    <w:p w14:paraId="5104DEAF" w14:textId="7A7EFFA6" w:rsidR="0070778F" w:rsidRPr="00F641B0" w:rsidRDefault="005F45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Ela lo apellà</w:t>
      </w:r>
      <w:r w:rsidR="00101A96" w:rsidRPr="00F641B0">
        <w:rPr>
          <w:rFonts w:ascii="Times" w:hAnsi="Times" w:cs="Times New Roman"/>
          <w:color w:val="000000" w:themeColor="text1"/>
          <w:lang w:val="en-US"/>
        </w:rPr>
        <w:t xml:space="preserve"> p</w:t>
      </w:r>
      <w:r w:rsidR="00101A96" w:rsidRPr="00F641B0">
        <w:rPr>
          <w:rFonts w:ascii="Times" w:hAnsi="Times" w:cs="Times New Roman"/>
          <w:i/>
          <w:color w:val="000000" w:themeColor="text1"/>
          <w:lang w:val="en-US"/>
        </w:rPr>
        <w:t>er</w:t>
      </w:r>
      <w:r w:rsidR="00101A96" w:rsidRPr="00F641B0">
        <w:rPr>
          <w:rFonts w:ascii="Times" w:hAnsi="Times" w:cs="Times New Roman"/>
          <w:color w:val="000000" w:themeColor="text1"/>
          <w:lang w:val="en-US"/>
        </w:rPr>
        <w:t xml:space="preserve"> amigo e p</w:t>
      </w:r>
      <w:r w:rsidR="00101A96" w:rsidRPr="00F641B0">
        <w:rPr>
          <w:rFonts w:ascii="Times" w:hAnsi="Times" w:cs="Times New Roman"/>
          <w:i/>
          <w:color w:val="000000" w:themeColor="text1"/>
          <w:lang w:val="en-US"/>
        </w:rPr>
        <w:t>er</w:t>
      </w:r>
      <w:r w:rsidR="00101A96" w:rsidRPr="00F641B0">
        <w:rPr>
          <w:rFonts w:ascii="Times" w:hAnsi="Times" w:cs="Times New Roman"/>
          <w:color w:val="000000" w:themeColor="text1"/>
          <w:lang w:val="en-US"/>
        </w:rPr>
        <w:t xml:space="preserve"> dru,</w:t>
      </w:r>
    </w:p>
    <w:p w14:paraId="42DFD270" w14:textId="70CE0E3A"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w:t>
      </w:r>
      <w:r w:rsidR="00DB785F" w:rsidRPr="00F641B0">
        <w:rPr>
          <w:rFonts w:ascii="Times" w:hAnsi="Times" w:cs="Times New Roman"/>
          <w:color w:val="000000" w:themeColor="text1"/>
          <w:lang w:val="en-US"/>
        </w:rPr>
        <w:t>enttil conte, como sé</w:t>
      </w:r>
      <w:r w:rsidRPr="00F641B0">
        <w:rPr>
          <w:rFonts w:ascii="Times" w:hAnsi="Times" w:cs="Times New Roman"/>
          <w:color w:val="000000" w:themeColor="text1"/>
          <w:lang w:val="en-US"/>
        </w:rPr>
        <w:t xml:space="preserve"> vuy qu</w:t>
      </w:r>
      <w:r w:rsidR="00D200BB"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 xml:space="preserve"> venu</w:t>
      </w:r>
      <w:r w:rsidRPr="00F641B0">
        <w:rPr>
          <w:rFonts w:ascii="Times" w:hAnsi="Times" w:cs="Times New Roman"/>
          <w:color w:val="000000" w:themeColor="text1"/>
          <w:lang w:val="en-US"/>
        </w:rPr>
        <w:t>?</w:t>
      </w:r>
    </w:p>
    <w:p w14:paraId="1F98FDFD" w14:textId="1FFCC105"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un sol peca</w:t>
      </w:r>
      <w:r w:rsidR="00DB785F" w:rsidRPr="00F641B0">
        <w:rPr>
          <w:rFonts w:ascii="Times" w:hAnsi="Times" w:cs="Times New Roman"/>
          <w:color w:val="000000" w:themeColor="text1"/>
          <w:lang w:val="en-US"/>
        </w:rPr>
        <w:t xml:space="preserve"> dov'</w:t>
      </w:r>
      <w:r w:rsidR="0070778F" w:rsidRPr="00F641B0">
        <w:rPr>
          <w:rFonts w:ascii="Times" w:hAnsi="Times" w:cs="Times New Roman"/>
          <w:color w:val="000000" w:themeColor="text1"/>
          <w:lang w:val="en-US"/>
        </w:rPr>
        <w:t>io</w:t>
      </w:r>
      <w:r w:rsidRPr="00F641B0">
        <w:rPr>
          <w:rFonts w:ascii="Times" w:hAnsi="Times" w:cs="Times New Roman"/>
          <w:color w:val="000000" w:themeColor="text1"/>
          <w:lang w:val="en-US"/>
        </w:rPr>
        <w:t xml:space="preserve"> es</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du</w:t>
      </w:r>
      <w:r w:rsidRPr="00F641B0">
        <w:rPr>
          <w:rFonts w:ascii="Times" w:hAnsi="Times" w:cs="Times New Roman"/>
          <w:color w:val="000000" w:themeColor="text1"/>
          <w:lang w:val="en-US"/>
        </w:rPr>
        <w:t>?</w:t>
      </w:r>
    </w:p>
    <w:p w14:paraId="4B548A95" w14:textId="5B8DA0D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fu confessada di grandi e di menu</w:t>
      </w:r>
      <w:r w:rsidR="00101A96" w:rsidRPr="00F641B0">
        <w:rPr>
          <w:rFonts w:ascii="Times" w:hAnsi="Times" w:cs="Times New Roman"/>
          <w:color w:val="000000" w:themeColor="text1"/>
          <w:lang w:val="en-US"/>
        </w:rPr>
        <w:t>.</w:t>
      </w:r>
    </w:p>
    <w:p w14:paraId="05554E66" w14:textId="60F800F8" w:rsidR="0070778F" w:rsidRPr="00F641B0" w:rsidRDefault="00BE20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Recordé-</w:t>
      </w:r>
      <w:r w:rsidR="0070778F" w:rsidRPr="00F641B0">
        <w:rPr>
          <w:rFonts w:ascii="Times" w:hAnsi="Times" w:cs="Times New Roman"/>
          <w:color w:val="000000" w:themeColor="text1"/>
          <w:lang w:val="en-US"/>
        </w:rPr>
        <w:t>ve</w:t>
      </w:r>
      <w:r w:rsidR="00101A96"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quanto so ferita e abu</w:t>
      </w:r>
    </w:p>
    <w:p w14:paraId="34AD517C" w14:textId="2F2F8288" w:rsidR="0070778F" w:rsidRPr="00F641B0" w:rsidRDefault="00101A9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exaltare lo nome de J</w:t>
      </w:r>
      <w:r w:rsidR="0070778F" w:rsidRPr="00F641B0">
        <w:rPr>
          <w:rFonts w:ascii="Times" w:hAnsi="Times" w:cs="Times New Roman"/>
          <w:color w:val="000000" w:themeColor="text1"/>
          <w:lang w:val="en-US"/>
        </w:rPr>
        <w:t>exhu</w:t>
      </w:r>
    </w:p>
    <w:p w14:paraId="781BBEE3" w14:textId="12DDF17F" w:rsidR="0070778F" w:rsidRPr="00F641B0" w:rsidRDefault="0061354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G</w:t>
      </w:r>
      <w:r w:rsidR="00101A96" w:rsidRPr="00F641B0">
        <w:rPr>
          <w:rFonts w:ascii="Times" w:hAnsi="Times" w:cs="Times New Roman"/>
          <w:color w:val="000000" w:themeColor="text1"/>
          <w:lang w:val="en-US"/>
        </w:rPr>
        <w:t xml:space="preserve">lorieta </w:t>
      </w:r>
      <w:r w:rsidR="00101A96" w:rsidRPr="00F641B0">
        <w:rPr>
          <w:rFonts w:ascii="Times" w:hAnsi="Times" w:cs="Times New Roman"/>
          <w:i/>
          <w:color w:val="000000" w:themeColor="text1"/>
          <w:lang w:val="en-US"/>
        </w:rPr>
        <w:t>et</w:t>
      </w:r>
      <w:r w:rsidR="00101A96" w:rsidRPr="00F641B0">
        <w:rPr>
          <w:rFonts w:ascii="Times" w:hAnsi="Times" w:cs="Times New Roman"/>
          <w:color w:val="000000" w:themeColor="text1"/>
          <w:lang w:val="en-US"/>
        </w:rPr>
        <w:t xml:space="preserve"> in llo bosco foiu!</w:t>
      </w:r>
      <w:r w:rsidR="0070778F" w:rsidRPr="00F641B0">
        <w:rPr>
          <w:rFonts w:ascii="Times" w:hAnsi="Times" w:cs="Times New Roman"/>
          <w:color w:val="000000" w:themeColor="text1"/>
          <w:lang w:val="en-US"/>
        </w:rPr>
        <w:t>"</w:t>
      </w:r>
    </w:p>
    <w:p w14:paraId="5B76F72F" w14:textId="1EA56C7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w:t>
      </w:r>
      <w:r w:rsidR="00DB785F" w:rsidRPr="00F641B0">
        <w:rPr>
          <w:rFonts w:ascii="Times" w:hAnsi="Times" w:cs="Times New Roman"/>
          <w:color w:val="000000" w:themeColor="text1"/>
          <w:lang w:val="en-US"/>
        </w:rPr>
        <w:t>esponde lo co</w:t>
      </w:r>
      <w:r w:rsidR="00DB785F" w:rsidRPr="00F641B0">
        <w:rPr>
          <w:rFonts w:ascii="Times" w:hAnsi="Times" w:cs="Times New Roman"/>
          <w:i/>
          <w:color w:val="000000" w:themeColor="text1"/>
          <w:lang w:val="en-US"/>
        </w:rPr>
        <w:t>n</w:t>
      </w:r>
      <w:r w:rsidR="00BC3284">
        <w:rPr>
          <w:rFonts w:ascii="Times" w:hAnsi="Times" w:cs="Times New Roman"/>
          <w:color w:val="000000" w:themeColor="text1"/>
          <w:lang w:val="en-US"/>
        </w:rPr>
        <w:t>te,</w:t>
      </w:r>
      <w:r w:rsidR="00101A96" w:rsidRPr="00F641B0">
        <w:rPr>
          <w:rFonts w:ascii="Times" w:hAnsi="Times" w:cs="Times New Roman"/>
          <w:color w:val="000000" w:themeColor="text1"/>
          <w:lang w:val="en-US"/>
        </w:rPr>
        <w:t xml:space="preserve"> "Io</w:t>
      </w:r>
      <w:r w:rsidR="00DB785F" w:rsidRPr="00F641B0">
        <w:rPr>
          <w:rFonts w:ascii="Times" w:hAnsi="Times" w:cs="Times New Roman"/>
          <w:color w:val="000000" w:themeColor="text1"/>
          <w:lang w:val="en-US"/>
        </w:rPr>
        <w:t xml:space="preserve"> (ò)</w:t>
      </w:r>
      <w:r w:rsidR="00101A96" w:rsidRPr="00F641B0">
        <w:rPr>
          <w:rFonts w:ascii="Times" w:hAnsi="Times" w:cs="Times New Roman"/>
          <w:color w:val="000000" w:themeColor="text1"/>
          <w:lang w:val="en-US"/>
        </w:rPr>
        <w:t xml:space="preserve"> ben i</w:t>
      </w:r>
      <w:r w:rsidR="00101A96" w:rsidRPr="00F641B0">
        <w:rPr>
          <w:rFonts w:ascii="Times" w:hAnsi="Times" w:cs="Times New Roman"/>
          <w:i/>
          <w:color w:val="000000" w:themeColor="text1"/>
          <w:lang w:val="en-US"/>
        </w:rPr>
        <w:t>n</w:t>
      </w:r>
      <w:r w:rsidRPr="00F641B0">
        <w:rPr>
          <w:rFonts w:ascii="Times" w:hAnsi="Times" w:cs="Times New Roman"/>
          <w:color w:val="000000" w:themeColor="text1"/>
          <w:lang w:val="en-US"/>
        </w:rPr>
        <w:t>tendu.</w:t>
      </w:r>
      <w:r w:rsidR="00D200BB" w:rsidRPr="00F641B0">
        <w:rPr>
          <w:rStyle w:val="FootnoteReference"/>
          <w:rFonts w:ascii="Times" w:hAnsi="Times" w:cs="Times New Roman"/>
          <w:color w:val="000000" w:themeColor="text1"/>
          <w:lang w:val="en-US"/>
        </w:rPr>
        <w:footnoteReference w:id="620"/>
      </w:r>
      <w:r w:rsidR="00BE20F3">
        <w:rPr>
          <w:rFonts w:ascii="Times" w:hAnsi="Times" w:cs="Times New Roman"/>
          <w:color w:val="000000" w:themeColor="text1"/>
          <w:lang w:val="en-US"/>
        </w:rPr>
        <w:t xml:space="preserve"> </w:t>
      </w:r>
    </w:p>
    <w:p w14:paraId="7DF5B57D" w14:textId="2AA3F43C"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(104V) Sovra i</w:t>
      </w:r>
      <w:r w:rsidRPr="00F641B0">
        <w:rPr>
          <w:rFonts w:ascii="Times" w:hAnsi="Times" w:cs="Times New Roman"/>
          <w:i/>
          <w:color w:val="000000" w:themeColor="text1"/>
          <w:lang w:val="en-US"/>
        </w:rPr>
        <w:t>n</w:t>
      </w:r>
      <w:r w:rsidR="00443FF3" w:rsidRPr="00F641B0">
        <w:rPr>
          <w:rFonts w:ascii="Times" w:hAnsi="Times" w:cs="Times New Roman"/>
          <w:color w:val="000000" w:themeColor="text1"/>
          <w:lang w:val="en-US"/>
        </w:rPr>
        <w:t xml:space="preserve"> llo ciello à</w:t>
      </w:r>
      <w:r w:rsidR="0070778F" w:rsidRPr="00F641B0">
        <w:rPr>
          <w:rFonts w:ascii="Times" w:hAnsi="Times" w:cs="Times New Roman"/>
          <w:color w:val="000000" w:themeColor="text1"/>
          <w:lang w:val="en-US"/>
        </w:rPr>
        <w:t xml:space="preserve"> veromente heu</w:t>
      </w:r>
    </w:p>
    <w:p w14:paraId="5640806F" w14:textId="5EE6EE85"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pugnadori che da Dio f</w:t>
      </w:r>
      <w:r w:rsidR="0070778F" w:rsidRPr="00F641B0">
        <w:rPr>
          <w:rFonts w:ascii="Times" w:hAnsi="Times" w:cs="Times New Roman"/>
          <w:color w:val="000000" w:themeColor="text1"/>
          <w:lang w:val="en-US"/>
        </w:rPr>
        <w:t>ono vestu</w:t>
      </w:r>
      <w:r w:rsidRPr="00F641B0">
        <w:rPr>
          <w:rFonts w:ascii="Times" w:hAnsi="Times" w:cs="Times New Roman"/>
          <w:color w:val="000000" w:themeColor="text1"/>
          <w:lang w:val="en-US"/>
        </w:rPr>
        <w:t>;</w:t>
      </w:r>
    </w:p>
    <w:p w14:paraId="038BFE44" w14:textId="5C595322"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priegeno Dio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la vostra salu</w:t>
      </w:r>
      <w:r w:rsidRPr="00F641B0">
        <w:rPr>
          <w:rFonts w:ascii="Times" w:hAnsi="Times" w:cs="Times New Roman"/>
          <w:color w:val="000000" w:themeColor="text1"/>
          <w:lang w:val="en-US"/>
        </w:rPr>
        <w:t>,</w:t>
      </w:r>
    </w:p>
    <w:p w14:paraId="2CA6254F" w14:textId="3B34FAE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DB785F" w:rsidRPr="00F641B0">
        <w:rPr>
          <w:rFonts w:ascii="Times" w:hAnsi="Times" w:cs="Times New Roman"/>
          <w:color w:val="000000" w:themeColor="text1"/>
          <w:lang w:val="en-US"/>
        </w:rPr>
        <w:t xml:space="preserve"> la </w:t>
      </w:r>
      <w:r w:rsidR="00D200BB" w:rsidRPr="00F641B0">
        <w:rPr>
          <w:rFonts w:ascii="Times" w:hAnsi="Times" w:cs="Times New Roman"/>
          <w:color w:val="000000" w:themeColor="text1"/>
          <w:lang w:val="en-US"/>
        </w:rPr>
        <w:t>V</w:t>
      </w:r>
      <w:r w:rsidR="00DB785F" w:rsidRPr="00F641B0">
        <w:rPr>
          <w:rFonts w:ascii="Times" w:hAnsi="Times" w:cs="Times New Roman"/>
          <w:color w:val="000000" w:themeColor="text1"/>
          <w:lang w:val="en-US"/>
        </w:rPr>
        <w:t>erçene Maria ancora pregerò p</w:t>
      </w:r>
      <w:r w:rsidR="00DB785F"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vu."</w:t>
      </w:r>
    </w:p>
    <w:p w14:paraId="7CF220C9" w14:textId="293E946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do</w:t>
      </w:r>
      <w:r w:rsidR="00DB785F" w:rsidRPr="00F641B0">
        <w:rPr>
          <w:rFonts w:ascii="Times" w:hAnsi="Times" w:cs="Times New Roman"/>
          <w:color w:val="000000" w:themeColor="text1"/>
          <w:lang w:val="en-US"/>
        </w:rPr>
        <w:t>na à questo i</w:t>
      </w:r>
      <w:r w:rsidR="00DB785F" w:rsidRPr="00F641B0">
        <w:rPr>
          <w:rFonts w:ascii="Times" w:hAnsi="Times" w:cs="Times New Roman"/>
          <w:i/>
          <w:color w:val="000000" w:themeColor="text1"/>
          <w:lang w:val="en-US"/>
        </w:rPr>
        <w:t>n</w:t>
      </w:r>
      <w:r w:rsidRPr="00F641B0">
        <w:rPr>
          <w:rFonts w:ascii="Times" w:hAnsi="Times" w:cs="Times New Roman"/>
          <w:color w:val="000000" w:themeColor="text1"/>
          <w:lang w:val="en-US"/>
        </w:rPr>
        <w:t>tendu</w:t>
      </w:r>
      <w:r w:rsidR="00DB785F" w:rsidRPr="00F641B0">
        <w:rPr>
          <w:rFonts w:ascii="Times" w:hAnsi="Times" w:cs="Times New Roman"/>
          <w:color w:val="000000" w:themeColor="text1"/>
          <w:lang w:val="en-US"/>
        </w:rPr>
        <w:t>,</w:t>
      </w:r>
    </w:p>
    <w:p w14:paraId="6FE0BE18" w14:textId="3AF3090A"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Ella parlà. Oldì</w:t>
      </w:r>
      <w:r w:rsidR="0070778F" w:rsidRPr="00F641B0">
        <w:rPr>
          <w:rFonts w:ascii="Times" w:hAnsi="Times" w:cs="Times New Roman"/>
          <w:color w:val="000000" w:themeColor="text1"/>
          <w:lang w:val="en-US"/>
        </w:rPr>
        <w:t xml:space="preserve"> ch</w:t>
      </w: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w:t>
      </w:r>
      <w:r w:rsidRPr="00F641B0">
        <w:rPr>
          <w:rFonts w:ascii="Times" w:hAnsi="Times" w:cs="Times New Roman"/>
          <w:color w:val="000000" w:themeColor="text1"/>
          <w:lang w:val="en-US"/>
        </w:rPr>
        <w:t>'à</w:t>
      </w:r>
      <w:r w:rsidR="0070778F" w:rsidRPr="00F641B0">
        <w:rPr>
          <w:rStyle w:val="FootnoteReference"/>
          <w:rFonts w:ascii="Times" w:hAnsi="Times" w:cs="Times New Roman"/>
          <w:color w:val="000000" w:themeColor="text1"/>
          <w:lang w:val="en-US"/>
        </w:rPr>
        <w:footnoteReference w:id="621"/>
      </w:r>
      <w:r w:rsidR="0070778F" w:rsidRPr="00F641B0">
        <w:rPr>
          <w:rFonts w:ascii="Times" w:hAnsi="Times" w:cs="Times New Roman"/>
          <w:color w:val="000000" w:themeColor="text1"/>
          <w:lang w:val="en-US"/>
        </w:rPr>
        <w:t xml:space="preserve"> respondu</w:t>
      </w:r>
      <w:r w:rsidRPr="00F641B0">
        <w:rPr>
          <w:rFonts w:ascii="Times" w:hAnsi="Times" w:cs="Times New Roman"/>
          <w:color w:val="000000" w:themeColor="text1"/>
          <w:lang w:val="en-US"/>
        </w:rPr>
        <w:t>,</w:t>
      </w:r>
    </w:p>
    <w:p w14:paraId="1BE9A152" w14:textId="226B12E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B55368" w:rsidRPr="00F641B0">
        <w:rPr>
          <w:rFonts w:ascii="Times" w:hAnsi="Times" w:cs="Times New Roman"/>
          <w:color w:val="000000" w:themeColor="text1"/>
          <w:lang w:val="en-US"/>
        </w:rPr>
        <w:t>G</w:t>
      </w:r>
      <w:r w:rsidR="00B55368" w:rsidRPr="00F641B0">
        <w:rPr>
          <w:rFonts w:ascii="Times" w:hAnsi="Times" w:cs="Times New Roman"/>
          <w:i/>
          <w:color w:val="000000" w:themeColor="text1"/>
          <w:lang w:val="en-US"/>
        </w:rPr>
        <w:t>uielmo</w:t>
      </w:r>
      <w:r w:rsidR="00DB785F" w:rsidRPr="00F641B0">
        <w:rPr>
          <w:rFonts w:ascii="Times" w:hAnsi="Times" w:cs="Times New Roman"/>
          <w:color w:val="000000" w:themeColor="text1"/>
          <w:lang w:val="en-US"/>
        </w:rPr>
        <w:t>," dix'ela, "p</w:t>
      </w:r>
      <w:r w:rsidR="00DB785F"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ti son q</w:t>
      </w:r>
      <w:r w:rsidRPr="00F641B0">
        <w:rPr>
          <w:rFonts w:ascii="Times" w:hAnsi="Times" w:cs="Times New Roman"/>
          <w:i/>
          <w:color w:val="000000" w:themeColor="text1"/>
          <w:lang w:val="en-US"/>
        </w:rPr>
        <w:t>ui</w:t>
      </w:r>
      <w:r w:rsidRPr="00F641B0">
        <w:rPr>
          <w:rFonts w:ascii="Times" w:hAnsi="Times" w:cs="Times New Roman"/>
          <w:color w:val="000000" w:themeColor="text1"/>
          <w:lang w:val="en-US"/>
        </w:rPr>
        <w:t xml:space="preserve"> venu."</w:t>
      </w:r>
    </w:p>
    <w:p w14:paraId="6CDE9157" w14:textId="59B9DF3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Sola </w:t>
      </w:r>
      <w:r w:rsidR="00BE20F3">
        <w:rPr>
          <w:rFonts w:ascii="Times" w:hAnsi="Times" w:cs="Times New Roman"/>
          <w:color w:val="000000" w:themeColor="text1"/>
          <w:lang w:val="en-US"/>
        </w:rPr>
        <w:t xml:space="preserve">me </w:t>
      </w:r>
      <w:r w:rsidR="00180088">
        <w:rPr>
          <w:rFonts w:ascii="Times" w:hAnsi="Times" w:cs="Times New Roman"/>
          <w:color w:val="000000" w:themeColor="text1"/>
          <w:lang w:val="en-US"/>
        </w:rPr>
        <w:t>ll</w:t>
      </w:r>
      <w:r w:rsidRPr="00F641B0">
        <w:rPr>
          <w:rFonts w:ascii="Times" w:hAnsi="Times" w:cs="Times New Roman"/>
          <w:color w:val="000000" w:themeColor="text1"/>
          <w:lang w:val="en-US"/>
        </w:rPr>
        <w:t>assasti e</w:t>
      </w:r>
      <w:r w:rsidR="00101425" w:rsidRPr="00F641B0">
        <w:rPr>
          <w:rFonts w:ascii="Times" w:hAnsi="Times" w:cs="Times New Roman"/>
          <w:color w:val="000000" w:themeColor="text1"/>
          <w:lang w:val="en-US"/>
        </w:rPr>
        <w:t>·</w:t>
      </w:r>
      <w:r w:rsidRPr="00F641B0">
        <w:rPr>
          <w:rFonts w:ascii="Times" w:hAnsi="Times" w:cs="Times New Roman"/>
          <w:color w:val="000000" w:themeColor="text1"/>
          <w:lang w:val="en-US"/>
        </w:rPr>
        <w:t>llo</w:t>
      </w:r>
      <w:r w:rsidR="00D200BB" w:rsidRPr="00F641B0">
        <w:rPr>
          <w:rStyle w:val="FootnoteReference"/>
          <w:rFonts w:ascii="Times" w:hAnsi="Times" w:cs="Times New Roman"/>
          <w:color w:val="000000" w:themeColor="text1"/>
          <w:lang w:val="en-US"/>
        </w:rPr>
        <w:footnoteReference w:id="622"/>
      </w:r>
      <w:r w:rsidRPr="00F641B0">
        <w:rPr>
          <w:rFonts w:ascii="Times" w:hAnsi="Times" w:cs="Times New Roman"/>
          <w:color w:val="000000" w:themeColor="text1"/>
          <w:lang w:val="en-US"/>
        </w:rPr>
        <w:t xml:space="preserve"> poi agu</w:t>
      </w:r>
      <w:r w:rsidR="00DB785F" w:rsidRPr="00F641B0">
        <w:rPr>
          <w:rFonts w:ascii="Times" w:hAnsi="Times" w:cs="Times New Roman"/>
          <w:color w:val="000000" w:themeColor="text1"/>
          <w:lang w:val="en-US"/>
        </w:rPr>
        <w:t>,</w:t>
      </w:r>
    </w:p>
    <w:p w14:paraId="4A3A26BD" w14:textId="42970A5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la foresta</w:t>
      </w:r>
      <w:r w:rsidR="00DB785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in llo bosco foilu."</w:t>
      </w:r>
      <w:r w:rsidRPr="00F641B0">
        <w:rPr>
          <w:rStyle w:val="FootnoteReference"/>
          <w:rFonts w:ascii="Times" w:hAnsi="Times" w:cs="Times New Roman"/>
          <w:color w:val="000000" w:themeColor="text1"/>
          <w:lang w:val="en-US"/>
        </w:rPr>
        <w:footnoteReference w:id="623"/>
      </w:r>
    </w:p>
    <w:p w14:paraId="3773DECE" w14:textId="3902B98C" w:rsidR="00DB785F" w:rsidRPr="00F641B0" w:rsidRDefault="00425BF5" w:rsidP="00DB785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197</w:t>
      </w:r>
      <w:r w:rsidR="0070778F" w:rsidRPr="00F641B0">
        <w:rPr>
          <w:rFonts w:ascii="Times" w:hAnsi="Times" w:cs="Times New Roman"/>
          <w:bCs/>
          <w:color w:val="000000" w:themeColor="text1"/>
          <w:lang w:val="en-US"/>
        </w:rPr>
        <w:t xml:space="preserve">] </w:t>
      </w:r>
    </w:p>
    <w:p w14:paraId="33ECFD1F" w14:textId="696A17A2"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Gi</w:t>
      </w:r>
      <w:r w:rsidR="005F455E">
        <w:rPr>
          <w:rFonts w:ascii="Times" w:hAnsi="Times" w:cs="Times New Roman"/>
          <w:color w:val="000000" w:themeColor="text1"/>
          <w:lang w:val="en-US"/>
        </w:rPr>
        <w:t>borga parlà</w:t>
      </w:r>
      <w:r w:rsidR="0070778F" w:rsidRPr="00F641B0">
        <w:rPr>
          <w:rFonts w:ascii="Times" w:hAnsi="Times" w:cs="Times New Roman"/>
          <w:color w:val="000000" w:themeColor="text1"/>
          <w:lang w:val="en-US"/>
        </w:rPr>
        <w:t xml:space="preserve"> senp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in sopirant</w:t>
      </w:r>
      <w:r w:rsidRPr="00F641B0">
        <w:rPr>
          <w:rFonts w:ascii="Times" w:hAnsi="Times" w:cs="Times New Roman"/>
          <w:color w:val="000000" w:themeColor="text1"/>
          <w:lang w:val="en-US"/>
        </w:rPr>
        <w:t>,</w:t>
      </w:r>
    </w:p>
    <w:p w14:paraId="25B76DA6" w14:textId="4AB41445"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"Conte," dix'</w:t>
      </w:r>
      <w:r w:rsidR="0070778F" w:rsidRPr="00F641B0">
        <w:rPr>
          <w:rFonts w:ascii="Times" w:hAnsi="Times" w:cs="Times New Roman"/>
          <w:color w:val="000000" w:themeColor="text1"/>
          <w:lang w:val="en-US"/>
        </w:rPr>
        <w:t>ela, "recorda</w:t>
      </w:r>
      <w:r w:rsidR="00BE20F3">
        <w:rPr>
          <w:rFonts w:ascii="Times" w:hAnsi="Times" w:cs="Times New Roman"/>
          <w:color w:val="000000" w:themeColor="text1"/>
          <w:lang w:val="en-US"/>
        </w:rPr>
        <w:t>-</w:t>
      </w:r>
      <w:r w:rsidR="0070778F" w:rsidRPr="00F641B0">
        <w:rPr>
          <w:rFonts w:ascii="Times" w:hAnsi="Times" w:cs="Times New Roman"/>
          <w:color w:val="000000" w:themeColor="text1"/>
          <w:lang w:val="en-US"/>
        </w:rPr>
        <w:t>ve atant</w:t>
      </w:r>
      <w:r w:rsidRPr="00F641B0">
        <w:rPr>
          <w:rFonts w:ascii="Times" w:hAnsi="Times" w:cs="Times New Roman"/>
          <w:color w:val="000000" w:themeColor="text1"/>
          <w:lang w:val="en-US"/>
        </w:rPr>
        <w:t>!</w:t>
      </w:r>
    </w:p>
    <w:p w14:paraId="08F6358D" w14:textId="0A098304" w:rsidR="0070778F" w:rsidRPr="00F641B0" w:rsidRDefault="00BE20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Moi</w:t>
      </w:r>
      <w:r w:rsidR="0070778F" w:rsidRPr="00F641B0">
        <w:rPr>
          <w:rFonts w:ascii="Times" w:hAnsi="Times" w:cs="Times New Roman"/>
          <w:color w:val="000000" w:themeColor="text1"/>
          <w:lang w:val="en-US"/>
        </w:rPr>
        <w:t xml:space="preserve">er fui </w:t>
      </w:r>
      <w:r w:rsidR="00DB785F" w:rsidRPr="00F641B0">
        <w:rPr>
          <w:rFonts w:ascii="Times" w:hAnsi="Times" w:cs="Times New Roman"/>
          <w:color w:val="000000" w:themeColor="text1"/>
          <w:lang w:val="en-US"/>
        </w:rPr>
        <w:t>de Tibaldo l'</w:t>
      </w:r>
      <w:r w:rsidR="0070778F" w:rsidRPr="00F641B0">
        <w:rPr>
          <w:rFonts w:ascii="Times" w:hAnsi="Times" w:cs="Times New Roman"/>
          <w:color w:val="000000" w:themeColor="text1"/>
          <w:lang w:val="en-US"/>
        </w:rPr>
        <w:t>amirant</w:t>
      </w:r>
      <w:r w:rsidR="00DB785F" w:rsidRPr="00F641B0">
        <w:rPr>
          <w:rFonts w:ascii="Times" w:hAnsi="Times" w:cs="Times New Roman"/>
          <w:color w:val="000000" w:themeColor="text1"/>
          <w:lang w:val="en-US"/>
        </w:rPr>
        <w:t>;</w:t>
      </w:r>
    </w:p>
    <w:p w14:paraId="68711732" w14:textId="51FEE9AD"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vostro amor</w:t>
      </w:r>
      <w:r w:rsidR="0070778F" w:rsidRPr="00F641B0">
        <w:rPr>
          <w:rStyle w:val="FootnoteReference"/>
          <w:rFonts w:ascii="Times" w:hAnsi="Times" w:cs="Times New Roman"/>
          <w:color w:val="000000" w:themeColor="text1"/>
          <w:lang w:val="en-US"/>
        </w:rPr>
        <w:footnoteReference w:id="624"/>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io prendì</w:t>
      </w:r>
      <w:r w:rsidR="0070778F" w:rsidRPr="00F641B0">
        <w:rPr>
          <w:rFonts w:ascii="Times" w:hAnsi="Times" w:cs="Times New Roman"/>
          <w:color w:val="000000" w:themeColor="text1"/>
          <w:lang w:val="en-US"/>
        </w:rPr>
        <w:t xml:space="preserve"> batiçament</w:t>
      </w:r>
    </w:p>
    <w:p w14:paraId="5593C31D" w14:textId="3B577E5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renegie Macon e Trivigant</w:t>
      </w:r>
      <w:r w:rsidR="00DB785F" w:rsidRPr="00F641B0">
        <w:rPr>
          <w:rFonts w:ascii="Times" w:hAnsi="Times" w:cs="Times New Roman"/>
          <w:color w:val="000000" w:themeColor="text1"/>
          <w:lang w:val="en-US"/>
        </w:rPr>
        <w:t>.</w:t>
      </w:r>
    </w:p>
    <w:p w14:paraId="20B1033B" w14:textId="024DD888"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Raina io era coronada d'</w:t>
      </w:r>
      <w:r w:rsidR="0070778F" w:rsidRPr="00F641B0">
        <w:rPr>
          <w:rFonts w:ascii="Times" w:hAnsi="Times" w:cs="Times New Roman"/>
          <w:color w:val="000000" w:themeColor="text1"/>
          <w:lang w:val="en-US"/>
        </w:rPr>
        <w:t>or portant</w:t>
      </w:r>
      <w:r w:rsidRPr="00F641B0">
        <w:rPr>
          <w:rFonts w:ascii="Times" w:hAnsi="Times" w:cs="Times New Roman"/>
          <w:color w:val="000000" w:themeColor="text1"/>
          <w:lang w:val="en-US"/>
        </w:rPr>
        <w:t>,</w:t>
      </w:r>
    </w:p>
    <w:p w14:paraId="41D5C427" w14:textId="261989B4" w:rsidR="0070778F" w:rsidRPr="005F455E"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F455E">
        <w:rPr>
          <w:rFonts w:ascii="Times" w:hAnsi="Times" w:cs="Times New Roman"/>
          <w:color w:val="000000" w:themeColor="text1"/>
          <w:lang w:val="en-US"/>
        </w:rPr>
        <w:t>Semp</w:t>
      </w:r>
      <w:r w:rsidRPr="005F455E">
        <w:rPr>
          <w:rFonts w:ascii="Times" w:hAnsi="Times" w:cs="Times New Roman"/>
          <w:i/>
          <w:color w:val="000000" w:themeColor="text1"/>
          <w:lang w:val="en-US"/>
        </w:rPr>
        <w:t>er</w:t>
      </w:r>
      <w:r w:rsidR="00542C70" w:rsidRPr="005F455E">
        <w:rPr>
          <w:rFonts w:ascii="Times" w:hAnsi="Times" w:cs="Times New Roman"/>
          <w:color w:val="000000" w:themeColor="text1"/>
          <w:lang w:val="en-US"/>
        </w:rPr>
        <w:t xml:space="preserve"> con vui portie</w:t>
      </w:r>
      <w:r w:rsidRPr="005F455E">
        <w:rPr>
          <w:rFonts w:ascii="Times" w:hAnsi="Times" w:cs="Times New Roman"/>
          <w:color w:val="000000" w:themeColor="text1"/>
          <w:lang w:val="en-US"/>
        </w:rPr>
        <w:t xml:space="preserve"> pena e tormant.</w:t>
      </w:r>
    </w:p>
    <w:p w14:paraId="40D2DE37" w14:textId="7C2DE366" w:rsidR="0070778F" w:rsidRPr="005F455E"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F455E">
        <w:rPr>
          <w:rFonts w:ascii="Times" w:hAnsi="Times" w:cs="Times New Roman"/>
          <w:color w:val="000000" w:themeColor="text1"/>
          <w:lang w:val="en-US"/>
        </w:rPr>
        <w:t>Da quela ora inanci ch'</w:t>
      </w:r>
      <w:r w:rsidR="0070778F" w:rsidRPr="005F455E">
        <w:rPr>
          <w:rFonts w:ascii="Times" w:hAnsi="Times" w:cs="Times New Roman"/>
          <w:color w:val="000000" w:themeColor="text1"/>
          <w:lang w:val="en-US"/>
        </w:rPr>
        <w:t>io sequ</w:t>
      </w:r>
      <w:r w:rsidRPr="005F455E">
        <w:rPr>
          <w:rFonts w:ascii="Times" w:hAnsi="Times" w:cs="Times New Roman"/>
          <w:color w:val="000000" w:themeColor="text1"/>
          <w:lang w:val="en-US"/>
        </w:rPr>
        <w:t>ì</w:t>
      </w:r>
      <w:r w:rsidR="0070778F" w:rsidRPr="005F455E">
        <w:rPr>
          <w:rFonts w:ascii="Times" w:hAnsi="Times" w:cs="Times New Roman"/>
          <w:color w:val="000000" w:themeColor="text1"/>
          <w:lang w:val="en-US"/>
        </w:rPr>
        <w:t xml:space="preserve"> vostro brant</w:t>
      </w:r>
    </w:p>
    <w:p w14:paraId="74A3B9D8" w14:textId="3CC48ECA"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5F455E">
        <w:rPr>
          <w:rFonts w:ascii="Times" w:hAnsi="Times" w:cs="Times New Roman"/>
          <w:color w:val="000000" w:themeColor="text1"/>
          <w:lang w:val="en-US"/>
        </w:rPr>
        <w:t>Semp</w:t>
      </w:r>
      <w:r w:rsidRPr="005F455E">
        <w:rPr>
          <w:rFonts w:ascii="Times" w:hAnsi="Times" w:cs="Times New Roman"/>
          <w:i/>
          <w:color w:val="000000" w:themeColor="text1"/>
          <w:lang w:val="en-US"/>
        </w:rPr>
        <w:t>er</w:t>
      </w:r>
      <w:r w:rsidRPr="005F455E">
        <w:rPr>
          <w:rFonts w:ascii="Times" w:hAnsi="Times" w:cs="Times New Roman"/>
          <w:color w:val="000000" w:themeColor="text1"/>
          <w:lang w:val="en-US"/>
        </w:rPr>
        <w:t xml:space="preserve"> i</w:t>
      </w:r>
      <w:r w:rsidRPr="005F455E">
        <w:rPr>
          <w:rFonts w:ascii="Times" w:hAnsi="Times" w:cs="Times New Roman"/>
          <w:i/>
          <w:color w:val="000000" w:themeColor="text1"/>
          <w:lang w:val="en-US"/>
        </w:rPr>
        <w:t>n</w:t>
      </w:r>
      <w:r w:rsidR="00542C70" w:rsidRPr="005F455E">
        <w:rPr>
          <w:rFonts w:ascii="Times" w:hAnsi="Times" w:cs="Times New Roman"/>
          <w:color w:val="000000" w:themeColor="text1"/>
          <w:lang w:val="en-US"/>
        </w:rPr>
        <w:t xml:space="preserve"> tute parte ve andie</w:t>
      </w:r>
      <w:r w:rsidR="0070778F" w:rsidRPr="00F641B0">
        <w:rPr>
          <w:rFonts w:ascii="Times" w:hAnsi="Times" w:cs="Times New Roman"/>
          <w:color w:val="000000" w:themeColor="text1"/>
          <w:lang w:val="en-US"/>
        </w:rPr>
        <w:t xml:space="preserve"> seguant</w:t>
      </w:r>
      <w:r w:rsidRPr="00F641B0">
        <w:rPr>
          <w:rFonts w:ascii="Times" w:hAnsi="Times" w:cs="Times New Roman"/>
          <w:color w:val="000000" w:themeColor="text1"/>
          <w:lang w:val="en-US"/>
        </w:rPr>
        <w:t>,</w:t>
      </w:r>
    </w:p>
    <w:p w14:paraId="481D99D1" w14:textId="2EA09F8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fui c</w:t>
      </w:r>
      <w:r w:rsidRPr="00F641B0">
        <w:rPr>
          <w:rFonts w:ascii="Times" w:hAnsi="Times" w:cs="Times New Roman"/>
          <w:i/>
          <w:color w:val="000000" w:themeColor="text1"/>
          <w:lang w:val="en-US"/>
        </w:rPr>
        <w:t>on</w:t>
      </w:r>
      <w:r w:rsidRPr="00F641B0">
        <w:rPr>
          <w:rFonts w:ascii="Times" w:hAnsi="Times" w:cs="Times New Roman"/>
          <w:color w:val="000000" w:themeColor="text1"/>
          <w:lang w:val="en-US"/>
        </w:rPr>
        <w:t xml:space="preserve"> vuy al remitant</w:t>
      </w:r>
      <w:r w:rsidR="00DB785F" w:rsidRPr="00F641B0">
        <w:rPr>
          <w:rFonts w:ascii="Times" w:hAnsi="Times" w:cs="Times New Roman"/>
          <w:color w:val="000000" w:themeColor="text1"/>
          <w:lang w:val="en-US"/>
        </w:rPr>
        <w:t>.</w:t>
      </w:r>
    </w:p>
    <w:p w14:paraId="32A2B4A1" w14:textId="364AE2F3"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Dio, bel siere, no me lasé</w:t>
      </w:r>
      <w:r w:rsidR="0070778F" w:rsidRPr="00F641B0">
        <w:rPr>
          <w:rFonts w:ascii="Times" w:hAnsi="Times" w:cs="Times New Roman"/>
          <w:color w:val="000000" w:themeColor="text1"/>
          <w:lang w:val="en-US"/>
        </w:rPr>
        <w:t xml:space="preserve"> ci drant."</w:t>
      </w:r>
    </w:p>
    <w:p w14:paraId="26F845D4" w14:textId="32A13B7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w:t>
      </w:r>
      <w:r w:rsidR="00DB785F" w:rsidRPr="00F641B0">
        <w:rPr>
          <w:rFonts w:ascii="Times" w:hAnsi="Times" w:cs="Times New Roman"/>
          <w:color w:val="000000" w:themeColor="text1"/>
          <w:lang w:val="en-US"/>
        </w:rPr>
        <w:t>ello respoxe col vixo sospirant,</w:t>
      </w:r>
    </w:p>
    <w:p w14:paraId="1D9B987B" w14:textId="7A30855C"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ve temé, dona,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vu ò</w:t>
      </w:r>
      <w:r w:rsidR="0070778F" w:rsidRPr="00F641B0">
        <w:rPr>
          <w:rFonts w:ascii="Times" w:hAnsi="Times" w:cs="Times New Roman"/>
          <w:color w:val="000000" w:themeColor="text1"/>
          <w:lang w:val="en-US"/>
        </w:rPr>
        <w:t xml:space="preserve"> fato tant</w:t>
      </w:r>
      <w:r w:rsidRPr="00F641B0">
        <w:rPr>
          <w:rFonts w:ascii="Times" w:hAnsi="Times" w:cs="Times New Roman"/>
          <w:color w:val="000000" w:themeColor="text1"/>
          <w:lang w:val="en-US"/>
        </w:rPr>
        <w:t>,</w:t>
      </w:r>
    </w:p>
    <w:p w14:paraId="75355E94" w14:textId="31D3CA89"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io farave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nessun mio parent."</w:t>
      </w:r>
    </w:p>
    <w:p w14:paraId="1B7A40F0" w14:textId="040F56BA"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Giborga l'oldì,</w:t>
      </w:r>
      <w:r w:rsidR="0070778F" w:rsidRPr="00F641B0">
        <w:rPr>
          <w:rFonts w:ascii="Times" w:hAnsi="Times" w:cs="Times New Roman"/>
          <w:color w:val="000000" w:themeColor="text1"/>
          <w:lang w:val="en-US"/>
        </w:rPr>
        <w:t xml:space="preserve"> si li va larmoiant</w:t>
      </w:r>
      <w:r w:rsidRPr="00F641B0">
        <w:rPr>
          <w:rFonts w:ascii="Times" w:hAnsi="Times" w:cs="Times New Roman"/>
          <w:color w:val="000000" w:themeColor="text1"/>
          <w:lang w:val="en-US"/>
        </w:rPr>
        <w:t>;</w:t>
      </w:r>
    </w:p>
    <w:p w14:paraId="3C1A03B1" w14:textId="0C7073A7" w:rsidR="0070778F" w:rsidRPr="00F641B0" w:rsidRDefault="005F45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 xml:space="preserve">Da ley se parte </w:t>
      </w:r>
      <w:r w:rsidR="00BE20F3">
        <w:rPr>
          <w:rFonts w:ascii="Times" w:hAnsi="Times" w:cs="Times New Roman"/>
          <w:color w:val="000000" w:themeColor="text1"/>
          <w:lang w:val="en-US"/>
        </w:rPr>
        <w:t xml:space="preserve">e </w:t>
      </w:r>
      <w:r w:rsidR="00180088">
        <w:rPr>
          <w:rFonts w:ascii="Times" w:hAnsi="Times" w:cs="Times New Roman"/>
          <w:color w:val="000000" w:themeColor="text1"/>
          <w:lang w:val="en-US"/>
        </w:rPr>
        <w:t>ll</w:t>
      </w:r>
      <w:r>
        <w:rPr>
          <w:rFonts w:ascii="Times" w:hAnsi="Times" w:cs="Times New Roman"/>
          <w:color w:val="000000" w:themeColor="text1"/>
          <w:lang w:val="en-US"/>
        </w:rPr>
        <w:t>assà</w:t>
      </w:r>
      <w:r w:rsidR="0070778F" w:rsidRPr="00F641B0">
        <w:rPr>
          <w:rFonts w:ascii="Times" w:hAnsi="Times" w:cs="Times New Roman"/>
          <w:color w:val="000000" w:themeColor="text1"/>
          <w:lang w:val="en-US"/>
        </w:rPr>
        <w:t xml:space="preserve"> lo parlament</w:t>
      </w:r>
      <w:r w:rsidR="00DB785F" w:rsidRPr="00F641B0">
        <w:rPr>
          <w:rFonts w:ascii="Times" w:hAnsi="Times" w:cs="Times New Roman"/>
          <w:color w:val="000000" w:themeColor="text1"/>
          <w:lang w:val="en-US"/>
        </w:rPr>
        <w:t>.</w:t>
      </w:r>
    </w:p>
    <w:p w14:paraId="4D0C623C" w14:textId="5D26428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005F455E">
        <w:rPr>
          <w:rFonts w:ascii="Times" w:hAnsi="Times" w:cs="Times New Roman"/>
          <w:color w:val="000000" w:themeColor="text1"/>
          <w:lang w:val="en-US"/>
        </w:rPr>
        <w:t xml:space="preserve"> caminà</w:t>
      </w:r>
      <w:r w:rsidRPr="00F641B0">
        <w:rPr>
          <w:rFonts w:ascii="Times" w:hAnsi="Times" w:cs="Times New Roman"/>
          <w:color w:val="000000" w:themeColor="text1"/>
          <w:lang w:val="en-US"/>
        </w:rPr>
        <w:t xml:space="preserve"> che se mete a quarant</w:t>
      </w:r>
      <w:r w:rsidR="00DB785F"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25"/>
      </w:r>
    </w:p>
    <w:p w14:paraId="28AC16F5" w14:textId="250DC748" w:rsidR="0070778F" w:rsidRPr="00F641B0" w:rsidRDefault="00A658D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(105R</w:t>
      </w:r>
      <w:r w:rsidR="00DB785F" w:rsidRPr="00F641B0">
        <w:rPr>
          <w:rFonts w:ascii="Times" w:hAnsi="Times" w:cs="Times New Roman"/>
          <w:color w:val="000000" w:themeColor="text1"/>
          <w:lang w:val="en-US"/>
        </w:rPr>
        <w:t>) Elo e Ugo et Eneas lo frant,</w:t>
      </w:r>
    </w:p>
    <w:p w14:paraId="6CF97A16" w14:textId="50AA2DD2"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vano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una tera o</w:t>
      </w:r>
      <w:r w:rsidR="00525D8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de s</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penti son tant</w:t>
      </w:r>
    </w:p>
    <w:p w14:paraId="39CD89F7" w14:textId="4ED243D7"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tuto i</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paçava</w:t>
      </w:r>
      <w:r w:rsidRPr="00F641B0">
        <w:rPr>
          <w:rFonts w:ascii="Times" w:hAnsi="Times" w:cs="Times New Roman"/>
          <w:color w:val="000000" w:themeColor="text1"/>
          <w:lang w:val="en-US"/>
        </w:rPr>
        <w:t xml:space="preserve"> la v</w:t>
      </w:r>
      <w:r w:rsidR="0070778F" w:rsidRPr="00F641B0">
        <w:rPr>
          <w:rFonts w:ascii="Times" w:hAnsi="Times" w:cs="Times New Roman"/>
          <w:color w:val="000000" w:themeColor="text1"/>
          <w:lang w:val="en-US"/>
        </w:rPr>
        <w:t xml:space="preserve">alle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o pendant</w:t>
      </w:r>
      <w:r w:rsidRPr="00F641B0">
        <w:rPr>
          <w:rFonts w:ascii="Times" w:hAnsi="Times" w:cs="Times New Roman"/>
          <w:color w:val="000000" w:themeColor="text1"/>
          <w:lang w:val="en-US"/>
        </w:rPr>
        <w:t>.</w:t>
      </w:r>
    </w:p>
    <w:p w14:paraId="1D3298D5" w14:textId="3369C55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un pos arivano fedido e puant</w:t>
      </w:r>
      <w:r w:rsidR="00DB785F" w:rsidRPr="00F641B0">
        <w:rPr>
          <w:rFonts w:ascii="Times" w:hAnsi="Times" w:cs="Times New Roman"/>
          <w:color w:val="000000" w:themeColor="text1"/>
          <w:lang w:val="en-US"/>
        </w:rPr>
        <w:t>,</w:t>
      </w:r>
    </w:p>
    <w:p w14:paraId="391DDD86" w14:textId="56D336AD"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Plen era de s</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penti e de drago</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puant</w:t>
      </w:r>
      <w:r w:rsidR="00A25871" w:rsidRPr="00F641B0">
        <w:rPr>
          <w:rFonts w:ascii="Times" w:hAnsi="Times" w:cs="Times New Roman"/>
          <w:color w:val="000000" w:themeColor="text1"/>
          <w:lang w:val="en-US"/>
        </w:rPr>
        <w:t>;</w:t>
      </w:r>
    </w:p>
    <w:p w14:paraId="49C835B8" w14:textId="65F88C8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Le aneme ch</w:t>
      </w:r>
      <w:r w:rsidR="00180088">
        <w:rPr>
          <w:rFonts w:ascii="Times" w:hAnsi="Times" w:cs="Times New Roman"/>
          <w:color w:val="000000" w:themeColor="text1"/>
          <w:lang w:val="en-US"/>
        </w:rPr>
        <w:t>e·ss</w:t>
      </w:r>
      <w:r w:rsidRPr="00F641B0">
        <w:rPr>
          <w:rFonts w:ascii="Times" w:hAnsi="Times" w:cs="Times New Roman"/>
          <w:color w:val="000000" w:themeColor="text1"/>
          <w:lang w:val="en-US"/>
        </w:rPr>
        <w:t xml:space="preserve">on dentro dura gran </w:t>
      </w:r>
      <w:r w:rsidR="00392229" w:rsidRPr="00F641B0">
        <w:rPr>
          <w:rFonts w:ascii="Times" w:hAnsi="Times" w:cs="Times New Roman"/>
          <w:color w:val="000000" w:themeColor="text1"/>
          <w:lang w:val="en-US"/>
        </w:rPr>
        <w:t>tro</w:t>
      </w:r>
      <w:r w:rsidRPr="00F641B0">
        <w:rPr>
          <w:rFonts w:ascii="Times" w:hAnsi="Times" w:cs="Times New Roman"/>
          <w:color w:val="000000" w:themeColor="text1"/>
          <w:lang w:val="en-US"/>
        </w:rPr>
        <w:t>ment</w:t>
      </w:r>
      <w:r w:rsidR="00A25871" w:rsidRPr="00F641B0">
        <w:rPr>
          <w:rFonts w:ascii="Times" w:hAnsi="Times" w:cs="Times New Roman"/>
          <w:color w:val="000000" w:themeColor="text1"/>
          <w:lang w:val="en-US"/>
        </w:rPr>
        <w:t>.</w:t>
      </w:r>
      <w:r w:rsidR="00DB785F" w:rsidRPr="00F641B0">
        <w:rPr>
          <w:rStyle w:val="FootnoteReference"/>
          <w:rFonts w:ascii="Times" w:hAnsi="Times" w:cs="Times New Roman"/>
          <w:color w:val="000000" w:themeColor="text1"/>
          <w:lang w:val="en-US"/>
        </w:rPr>
        <w:footnoteReference w:id="626"/>
      </w:r>
    </w:p>
    <w:p w14:paraId="20C1BE18" w14:textId="476474EC" w:rsidR="0070778F" w:rsidRPr="00F641B0" w:rsidRDefault="005F455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Queli vermi li rossegà</w:t>
      </w:r>
      <w:r w:rsidR="0070778F" w:rsidRPr="00F641B0">
        <w:rPr>
          <w:rFonts w:ascii="Times" w:hAnsi="Times" w:cs="Times New Roman"/>
          <w:color w:val="000000" w:themeColor="text1"/>
          <w:lang w:val="en-US"/>
        </w:rPr>
        <w:t xml:space="preserve"> le coste </w:t>
      </w:r>
      <w:r w:rsidR="00180088">
        <w:rPr>
          <w:rFonts w:ascii="Times" w:hAnsi="Times" w:cs="Times New Roman"/>
          <w:color w:val="000000" w:themeColor="text1"/>
          <w:lang w:val="en-US"/>
        </w:rPr>
        <w:t>e·ll</w:t>
      </w:r>
      <w:r w:rsidR="0070778F" w:rsidRPr="00F641B0">
        <w:rPr>
          <w:rFonts w:ascii="Times" w:hAnsi="Times" w:cs="Times New Roman"/>
          <w:color w:val="000000" w:themeColor="text1"/>
          <w:lang w:val="en-US"/>
        </w:rPr>
        <w:t>i flant</w:t>
      </w:r>
      <w:r w:rsidR="00A25871" w:rsidRPr="00F641B0">
        <w:rPr>
          <w:rFonts w:ascii="Times" w:hAnsi="Times" w:cs="Times New Roman"/>
          <w:color w:val="000000" w:themeColor="text1"/>
          <w:lang w:val="en-US"/>
        </w:rPr>
        <w:t>;</w:t>
      </w:r>
    </w:p>
    <w:p w14:paraId="43A667EC" w14:textId="29FB5E70" w:rsidR="0070778F" w:rsidRPr="00F641B0" w:rsidRDefault="00A2587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5F455E">
        <w:rPr>
          <w:rFonts w:ascii="Times" w:hAnsi="Times" w:cs="Times New Roman"/>
          <w:color w:val="000000" w:themeColor="text1"/>
          <w:lang w:val="en-US"/>
        </w:rPr>
        <w:t>li blastemà</w:t>
      </w:r>
      <w:r w:rsidR="00DB785F" w:rsidRPr="00F641B0">
        <w:rPr>
          <w:rFonts w:ascii="Times" w:hAnsi="Times" w:cs="Times New Roman"/>
          <w:color w:val="000000" w:themeColor="text1"/>
          <w:lang w:val="en-US"/>
        </w:rPr>
        <w:t xml:space="preserve"> Dio </w:t>
      </w:r>
      <w:r w:rsidR="00180088">
        <w:rPr>
          <w:rFonts w:ascii="Times" w:hAnsi="Times" w:cs="Times New Roman"/>
          <w:color w:val="000000" w:themeColor="text1"/>
          <w:lang w:val="en-US"/>
        </w:rPr>
        <w:t>e·ll</w:t>
      </w:r>
      <w:r w:rsidR="00BE20F3">
        <w:rPr>
          <w:rFonts w:ascii="Times" w:hAnsi="Times" w:cs="Times New Roman"/>
          <w:color w:val="000000" w:themeColor="text1"/>
          <w:lang w:val="en-US"/>
        </w:rPr>
        <w:t>a m</w:t>
      </w:r>
      <w:r w:rsidR="00DB785F" w:rsidRPr="00F641B0">
        <w:rPr>
          <w:rFonts w:ascii="Times" w:hAnsi="Times" w:cs="Times New Roman"/>
          <w:color w:val="000000" w:themeColor="text1"/>
          <w:lang w:val="en-US"/>
        </w:rPr>
        <w:t>aisté</w:t>
      </w:r>
      <w:r w:rsidR="0070778F" w:rsidRPr="00F641B0">
        <w:rPr>
          <w:rFonts w:ascii="Times" w:hAnsi="Times" w:cs="Times New Roman"/>
          <w:color w:val="000000" w:themeColor="text1"/>
          <w:lang w:val="en-US"/>
        </w:rPr>
        <w:t xml:space="preserve"> sant</w:t>
      </w:r>
    </w:p>
    <w:p w14:paraId="61EDB454" w14:textId="0211D7C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pare e mare et amis e parant</w:t>
      </w:r>
      <w:r w:rsidR="00DB785F" w:rsidRPr="00F641B0">
        <w:rPr>
          <w:rFonts w:ascii="Times" w:hAnsi="Times" w:cs="Times New Roman"/>
          <w:color w:val="000000" w:themeColor="text1"/>
          <w:lang w:val="en-US"/>
        </w:rPr>
        <w:t>.</w:t>
      </w:r>
    </w:p>
    <w:p w14:paraId="772BF46C" w14:textId="468D18DA" w:rsidR="0070778F" w:rsidRPr="00F641B0" w:rsidRDefault="002416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Ai</w:t>
      </w:r>
      <w:r w:rsidR="00DB785F" w:rsidRPr="00F641B0">
        <w:rPr>
          <w:rFonts w:ascii="Times" w:hAnsi="Times" w:cs="Times New Roman"/>
          <w:color w:val="000000" w:themeColor="text1"/>
          <w:lang w:val="en-US"/>
        </w:rPr>
        <w:t>, co</w:t>
      </w:r>
      <w:r w:rsidR="00DB785F" w:rsidRPr="00F641B0">
        <w:rPr>
          <w:rFonts w:ascii="Times" w:hAnsi="Times" w:cs="Times New Roman"/>
          <w:i/>
          <w:color w:val="000000" w:themeColor="text1"/>
          <w:lang w:val="en-US"/>
        </w:rPr>
        <w:t>n</w:t>
      </w:r>
      <w:r w:rsidR="00DB785F" w:rsidRPr="00F641B0">
        <w:rPr>
          <w:rFonts w:ascii="Times" w:hAnsi="Times" w:cs="Times New Roman"/>
          <w:color w:val="000000" w:themeColor="text1"/>
          <w:lang w:val="en-US"/>
        </w:rPr>
        <w:t xml:space="preserve"> lo pare e co</w:t>
      </w:r>
      <w:r w:rsidR="00DB785F"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lo fio tençona fortement</w:t>
      </w:r>
      <w:r w:rsidR="00DB785F" w:rsidRPr="00F641B0">
        <w:rPr>
          <w:rFonts w:ascii="Times" w:hAnsi="Times" w:cs="Times New Roman"/>
          <w:color w:val="000000" w:themeColor="text1"/>
          <w:lang w:val="en-US"/>
        </w:rPr>
        <w:t>!</w:t>
      </w:r>
    </w:p>
    <w:p w14:paraId="6C4CC160" w14:textId="32921DA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fi</w:t>
      </w:r>
      <w:r w:rsidR="00DB785F" w:rsidRPr="00F641B0">
        <w:rPr>
          <w:rFonts w:ascii="Times" w:hAnsi="Times" w:cs="Times New Roman"/>
          <w:color w:val="000000" w:themeColor="text1"/>
          <w:lang w:val="en-US"/>
        </w:rPr>
        <w:t>o disse al pare, "Malvaxi seduant!</w:t>
      </w:r>
    </w:p>
    <w:p w14:paraId="57A380AD" w14:textId="26C590C3"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volissi castigar qu'</w:t>
      </w:r>
      <w:r w:rsidR="0070778F" w:rsidRPr="00F641B0">
        <w:rPr>
          <w:rFonts w:ascii="Times" w:hAnsi="Times" w:cs="Times New Roman"/>
          <w:color w:val="000000" w:themeColor="text1"/>
          <w:lang w:val="en-US"/>
        </w:rPr>
        <w:t>io era piçol fant</w:t>
      </w:r>
      <w:r w:rsidRPr="00F641B0">
        <w:rPr>
          <w:rFonts w:ascii="Times" w:hAnsi="Times" w:cs="Times New Roman"/>
          <w:color w:val="000000" w:themeColor="text1"/>
          <w:lang w:val="en-US"/>
        </w:rPr>
        <w:t>;</w:t>
      </w:r>
    </w:p>
    <w:p w14:paraId="368C4FFB" w14:textId="26213B74"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io faxeva mal</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tu me andavi saixant</w:t>
      </w:r>
      <w:r w:rsidRPr="00F641B0">
        <w:rPr>
          <w:rFonts w:ascii="Times" w:hAnsi="Times" w:cs="Times New Roman"/>
          <w:color w:val="000000" w:themeColor="text1"/>
          <w:lang w:val="en-US"/>
        </w:rPr>
        <w:t>;</w:t>
      </w:r>
    </w:p>
    <w:p w14:paraId="3FE50F93" w14:textId="6CBEF193"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io portava a ti ni robe ni arçent</w:t>
      </w:r>
    </w:p>
    <w:p w14:paraId="51934781" w14:textId="34280A56"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0778F" w:rsidRPr="00F641B0">
        <w:rPr>
          <w:rFonts w:ascii="Times" w:hAnsi="Times" w:cs="Times New Roman"/>
          <w:color w:val="000000" w:themeColor="text1"/>
          <w:lang w:val="en-US"/>
        </w:rPr>
        <w:t>io aveva robadi ad alguni malament</w:t>
      </w:r>
      <w:r w:rsidRPr="00F641B0">
        <w:rPr>
          <w:rFonts w:ascii="Times" w:hAnsi="Times" w:cs="Times New Roman"/>
          <w:color w:val="000000" w:themeColor="text1"/>
          <w:lang w:val="en-US"/>
        </w:rPr>
        <w:t>,</w:t>
      </w:r>
    </w:p>
    <w:p w14:paraId="1A2AF62F" w14:textId="6621C696"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(105V) Ti me polivi lo cav</w:t>
      </w:r>
      <w:r w:rsidR="0070778F" w:rsidRPr="00F641B0">
        <w:rPr>
          <w:rFonts w:ascii="Times" w:hAnsi="Times" w:cs="Times New Roman"/>
          <w:color w:val="000000" w:themeColor="text1"/>
          <w:lang w:val="en-US"/>
        </w:rPr>
        <w:t>o e faxevi me bel senblant</w:t>
      </w:r>
    </w:p>
    <w:p w14:paraId="7D332623"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tu me avexi castigado ben e dolçement</w:t>
      </w:r>
    </w:p>
    <w:p w14:paraId="2E4B0E58" w14:textId="54F0C85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DB785F" w:rsidRPr="00F641B0">
        <w:rPr>
          <w:rFonts w:ascii="Times" w:hAnsi="Times" w:cs="Times New Roman"/>
          <w:color w:val="000000" w:themeColor="text1"/>
          <w:lang w:val="en-US"/>
        </w:rPr>
        <w:t xml:space="preserve"> con lle verge batudo soavem</w:t>
      </w:r>
      <w:r w:rsidR="00DB785F" w:rsidRPr="00F641B0">
        <w:rPr>
          <w:rFonts w:ascii="Times" w:hAnsi="Times" w:cs="Times New Roman"/>
          <w:i/>
          <w:color w:val="000000" w:themeColor="text1"/>
          <w:lang w:val="en-US"/>
        </w:rPr>
        <w:t>en</w:t>
      </w:r>
      <w:r w:rsidRPr="00F641B0">
        <w:rPr>
          <w:rFonts w:ascii="Times" w:hAnsi="Times" w:cs="Times New Roman"/>
          <w:color w:val="000000" w:themeColor="text1"/>
          <w:lang w:val="en-US"/>
        </w:rPr>
        <w:t>t</w:t>
      </w:r>
      <w:r w:rsidR="00DB785F" w:rsidRPr="00F641B0">
        <w:rPr>
          <w:rFonts w:ascii="Times" w:hAnsi="Times" w:cs="Times New Roman"/>
          <w:color w:val="000000" w:themeColor="text1"/>
          <w:lang w:val="en-US"/>
        </w:rPr>
        <w:t>,</w:t>
      </w:r>
    </w:p>
    <w:p w14:paraId="107202BD" w14:textId="60CBCA44"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serave castigado e no</w:t>
      </w:r>
      <w:r w:rsidRPr="00F641B0">
        <w:rPr>
          <w:rFonts w:ascii="Times" w:hAnsi="Times" w:cs="Times New Roman"/>
          <w:i/>
          <w:color w:val="000000" w:themeColor="text1"/>
          <w:lang w:val="en-US"/>
        </w:rPr>
        <w:t>n</w:t>
      </w:r>
      <w:r w:rsidR="00542C70" w:rsidRPr="00F641B0">
        <w:rPr>
          <w:rFonts w:ascii="Times" w:hAnsi="Times" w:cs="Times New Roman"/>
          <w:color w:val="000000" w:themeColor="text1"/>
          <w:lang w:val="en-US"/>
        </w:rPr>
        <w:t xml:space="preserve"> serave qui</w:t>
      </w:r>
      <w:r w:rsidR="0070778F" w:rsidRPr="00F641B0">
        <w:rPr>
          <w:rFonts w:ascii="Times" w:hAnsi="Times" w:cs="Times New Roman"/>
          <w:color w:val="000000" w:themeColor="text1"/>
          <w:lang w:val="en-US"/>
        </w:rPr>
        <w:t xml:space="preserve"> drent."</w:t>
      </w:r>
    </w:p>
    <w:p w14:paraId="00DFCC0E" w14:textId="0D0529C9"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pare respoxe al fio i</w:t>
      </w:r>
      <w:r w:rsidRPr="00F641B0">
        <w:rPr>
          <w:rFonts w:ascii="Times" w:hAnsi="Times" w:cs="Times New Roman"/>
          <w:i/>
          <w:color w:val="000000" w:themeColor="text1"/>
          <w:lang w:val="en-US"/>
        </w:rPr>
        <w:t>n</w:t>
      </w:r>
      <w:r w:rsidR="00542C70" w:rsidRPr="00F641B0">
        <w:rPr>
          <w:rFonts w:ascii="Times" w:hAnsi="Times" w:cs="Times New Roman"/>
          <w:color w:val="000000" w:themeColor="text1"/>
          <w:lang w:val="en-US"/>
        </w:rPr>
        <w:t xml:space="preserve"> oldant,</w:t>
      </w:r>
    </w:p>
    <w:p w14:paraId="24A3DBD3" w14:textId="22E63FA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"Bel fio," dix</w:t>
      </w:r>
      <w:r w:rsidR="00DB785F" w:rsidRPr="00F641B0">
        <w:rPr>
          <w:rFonts w:ascii="Times" w:hAnsi="Times" w:cs="Times New Roman"/>
          <w:color w:val="000000" w:themeColor="text1"/>
          <w:lang w:val="en-US"/>
        </w:rPr>
        <w:t>'</w:t>
      </w:r>
      <w:r w:rsidRPr="00F641B0">
        <w:rPr>
          <w:rFonts w:ascii="Times" w:hAnsi="Times" w:cs="Times New Roman"/>
          <w:color w:val="000000" w:themeColor="text1"/>
          <w:lang w:val="en-US"/>
        </w:rPr>
        <w:t>ello, "melledet</w:t>
      </w:r>
      <w:r w:rsidR="00DB785F" w:rsidRPr="00F641B0">
        <w:rPr>
          <w:rFonts w:ascii="Times" w:hAnsi="Times" w:cs="Times New Roman"/>
          <w:color w:val="000000" w:themeColor="text1"/>
          <w:lang w:val="en-US"/>
        </w:rPr>
        <w:t xml:space="preserve">e </w:t>
      </w:r>
      <w:r w:rsidR="00DB785F" w:rsidRPr="00F641B0">
        <w:rPr>
          <w:rFonts w:ascii="Times" w:hAnsi="Times" w:cs="Times New Roman"/>
          <w:color w:val="000000" w:themeColor="text1"/>
          <w:highlight w:val="yellow"/>
          <w:lang w:val="en-US"/>
        </w:rPr>
        <w:t>se</w:t>
      </w:r>
      <w:r w:rsidR="00542C70" w:rsidRPr="00F641B0">
        <w:rPr>
          <w:rStyle w:val="FootnoteReference"/>
          <w:rFonts w:ascii="Times" w:hAnsi="Times" w:cs="Times New Roman"/>
          <w:color w:val="000000" w:themeColor="text1"/>
          <w:lang w:val="en-US"/>
        </w:rPr>
        <w:footnoteReference w:id="627"/>
      </w:r>
      <w:r w:rsidR="00DB785F" w:rsidRPr="00F641B0">
        <w:rPr>
          <w:rFonts w:ascii="Times" w:hAnsi="Times" w:cs="Times New Roman"/>
          <w:color w:val="000000" w:themeColor="text1"/>
          <w:lang w:val="en-US"/>
        </w:rPr>
        <w:t xml:space="preserve"> tu da </w:t>
      </w:r>
      <w:r w:rsidR="00DB785F" w:rsidRPr="00926D28">
        <w:rPr>
          <w:rFonts w:ascii="Times" w:hAnsi="Times" w:cs="Times New Roman"/>
          <w:color w:val="000000" w:themeColor="text1"/>
          <w:lang w:val="en-US"/>
        </w:rPr>
        <w:t>Dio ad</w:t>
      </w:r>
      <w:r w:rsidR="00926D28" w:rsidRPr="00926D28">
        <w:rPr>
          <w:rFonts w:ascii="Times" w:hAnsi="Times" w:cs="Times New Roman"/>
          <w:color w:val="000000" w:themeColor="text1"/>
          <w:lang w:val="en-US"/>
        </w:rPr>
        <w:t xml:space="preserve"> </w:t>
      </w:r>
      <w:r w:rsidR="00DB785F" w:rsidRPr="00926D28">
        <w:rPr>
          <w:rFonts w:ascii="Times" w:hAnsi="Times" w:cs="Times New Roman"/>
          <w:color w:val="000000" w:themeColor="text1"/>
          <w:lang w:val="en-US"/>
        </w:rPr>
        <w:t>a</w:t>
      </w:r>
      <w:r w:rsidRPr="00926D28">
        <w:rPr>
          <w:rFonts w:ascii="Times" w:hAnsi="Times" w:cs="Times New Roman"/>
          <w:color w:val="000000" w:themeColor="text1"/>
          <w:lang w:val="en-US"/>
        </w:rPr>
        <w:t>sent</w:t>
      </w:r>
      <w:r w:rsidR="00DB785F" w:rsidRPr="00926D28">
        <w:rPr>
          <w:rFonts w:ascii="Times" w:hAnsi="Times" w:cs="Times New Roman"/>
          <w:color w:val="000000" w:themeColor="text1"/>
          <w:lang w:val="en-US"/>
        </w:rPr>
        <w:t>,</w:t>
      </w:r>
    </w:p>
    <w:p w14:paraId="3D3503F9" w14:textId="3855E55B"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farti rico e manant</w:t>
      </w:r>
    </w:p>
    <w:p w14:paraId="35E63007" w14:textId="1F6AE5D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die a</w:t>
      </w:r>
      <w:r w:rsidR="00DB785F" w:rsidRPr="00F641B0">
        <w:rPr>
          <w:rFonts w:ascii="Times" w:hAnsi="Times" w:cs="Times New Roman"/>
          <w:color w:val="000000" w:themeColor="text1"/>
          <w:lang w:val="en-US"/>
        </w:rPr>
        <w:t>uxura</w:t>
      </w:r>
      <w:r w:rsidR="001C0DE4" w:rsidRPr="00F641B0">
        <w:rPr>
          <w:rStyle w:val="FootnoteReference"/>
          <w:rFonts w:ascii="Times" w:hAnsi="Times" w:cs="Times New Roman"/>
          <w:color w:val="000000" w:themeColor="text1"/>
          <w:lang w:val="en-US"/>
        </w:rPr>
        <w:footnoteReference w:id="628"/>
      </w:r>
      <w:r w:rsidR="00DB785F" w:rsidRPr="00F641B0">
        <w:rPr>
          <w:rFonts w:ascii="Times" w:hAnsi="Times" w:cs="Times New Roman"/>
          <w:color w:val="000000" w:themeColor="text1"/>
          <w:lang w:val="en-US"/>
        </w:rPr>
        <w:t xml:space="preserve"> e fi</w:t>
      </w:r>
      <w:r w:rsidRPr="00F641B0">
        <w:rPr>
          <w:rFonts w:ascii="Times" w:hAnsi="Times" w:cs="Times New Roman"/>
          <w:color w:val="000000" w:themeColor="text1"/>
          <w:lang w:val="en-US"/>
        </w:rPr>
        <w:t>lo falisament</w:t>
      </w:r>
      <w:r w:rsidR="00DB785F" w:rsidRPr="00F641B0">
        <w:rPr>
          <w:rFonts w:ascii="Times" w:hAnsi="Times" w:cs="Times New Roman"/>
          <w:color w:val="000000" w:themeColor="text1"/>
          <w:lang w:val="en-US"/>
        </w:rPr>
        <w:t>.</w:t>
      </w:r>
    </w:p>
    <w:p w14:paraId="5ACD4021" w14:textId="3B382C4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me guardava de robar tuta çant</w:t>
      </w:r>
      <w:r w:rsidR="00DB785F" w:rsidRPr="00F641B0">
        <w:rPr>
          <w:rFonts w:ascii="Times" w:hAnsi="Times" w:cs="Times New Roman"/>
          <w:color w:val="000000" w:themeColor="text1"/>
          <w:lang w:val="en-US"/>
        </w:rPr>
        <w:t>,</w:t>
      </w:r>
    </w:p>
    <w:p w14:paraId="0F2205B0" w14:textId="2DCB562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vedoe</w:t>
      </w:r>
      <w:r w:rsidR="00DB785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 poveri</w:t>
      </w:r>
      <w:r w:rsidR="00DB785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 piçoli</w:t>
      </w:r>
      <w:r w:rsidR="00DB785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 a grant</w:t>
      </w:r>
      <w:r w:rsidR="00DB785F" w:rsidRPr="00F641B0">
        <w:rPr>
          <w:rFonts w:ascii="Times" w:hAnsi="Times" w:cs="Times New Roman"/>
          <w:color w:val="000000" w:themeColor="text1"/>
          <w:lang w:val="en-US"/>
        </w:rPr>
        <w:t>,</w:t>
      </w:r>
    </w:p>
    <w:p w14:paraId="2740E04B" w14:textId="68FCF1E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io son vegnu in sto poi puant</w:t>
      </w:r>
      <w:r w:rsidR="00DB785F" w:rsidRPr="00F641B0">
        <w:rPr>
          <w:rFonts w:ascii="Times" w:hAnsi="Times" w:cs="Times New Roman"/>
          <w:color w:val="000000" w:themeColor="text1"/>
          <w:lang w:val="en-US"/>
        </w:rPr>
        <w:t>."</w:t>
      </w:r>
    </w:p>
    <w:p w14:paraId="7EE96F4A" w14:textId="07B3B4B8"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l'</w:t>
      </w:r>
      <w:r w:rsidR="0070778F" w:rsidRPr="00F641B0">
        <w:rPr>
          <w:rFonts w:ascii="Times" w:hAnsi="Times" w:cs="Times New Roman"/>
          <w:color w:val="000000" w:themeColor="text1"/>
          <w:lang w:val="en-US"/>
        </w:rPr>
        <w:t>intende</w:t>
      </w:r>
      <w:r w:rsidRPr="00F641B0">
        <w:rPr>
          <w:rFonts w:ascii="Times" w:hAnsi="Times" w:cs="Times New Roman"/>
          <w:color w:val="000000" w:themeColor="text1"/>
          <w:lang w:val="en-US"/>
        </w:rPr>
        <w:t>, si s'</w:t>
      </w:r>
      <w:r w:rsidR="00BE20F3">
        <w:rPr>
          <w:rFonts w:ascii="Times" w:hAnsi="Times" w:cs="Times New Roman"/>
          <w:color w:val="000000" w:themeColor="text1"/>
          <w:lang w:val="en-US"/>
        </w:rPr>
        <w:t>en va merevei</w:t>
      </w:r>
      <w:r w:rsidR="0070778F" w:rsidRPr="00F641B0">
        <w:rPr>
          <w:rFonts w:ascii="Times" w:hAnsi="Times" w:cs="Times New Roman"/>
          <w:color w:val="000000" w:themeColor="text1"/>
          <w:lang w:val="en-US"/>
        </w:rPr>
        <w:t>ant</w:t>
      </w:r>
      <w:r w:rsidR="00542C70" w:rsidRPr="00F641B0">
        <w:rPr>
          <w:rFonts w:ascii="Times" w:hAnsi="Times" w:cs="Times New Roman"/>
          <w:color w:val="000000" w:themeColor="text1"/>
          <w:lang w:val="en-US"/>
        </w:rPr>
        <w:t>;</w:t>
      </w:r>
    </w:p>
    <w:p w14:paraId="5C5F661D" w14:textId="59783544"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Chinar se voleva p</w:t>
      </w:r>
      <w:r w:rsidRPr="00F641B0">
        <w:rPr>
          <w:rFonts w:ascii="Times" w:hAnsi="Times" w:cs="Times New Roman"/>
          <w:i/>
          <w:color w:val="000000" w:themeColor="text1"/>
          <w:lang w:val="en-US"/>
        </w:rPr>
        <w:t>er</w:t>
      </w:r>
      <w:r w:rsidR="000A3A05" w:rsidRPr="00F641B0">
        <w:rPr>
          <w:rFonts w:ascii="Times" w:hAnsi="Times" w:cs="Times New Roman"/>
          <w:color w:val="000000" w:themeColor="text1"/>
          <w:lang w:val="en-US"/>
        </w:rPr>
        <w:t xml:space="preserve"> veder i </w:t>
      </w:r>
      <w:r w:rsidR="0070778F" w:rsidRPr="00F641B0">
        <w:rPr>
          <w:rFonts w:ascii="Times" w:hAnsi="Times" w:cs="Times New Roman"/>
          <w:color w:val="000000" w:themeColor="text1"/>
          <w:lang w:val="en-US"/>
        </w:rPr>
        <w:t>tormant</w:t>
      </w:r>
      <w:r w:rsidRPr="00F641B0">
        <w:rPr>
          <w:rFonts w:ascii="Times" w:hAnsi="Times" w:cs="Times New Roman"/>
          <w:color w:val="000000" w:themeColor="text1"/>
          <w:lang w:val="en-US"/>
        </w:rPr>
        <w:t>.</w:t>
      </w:r>
    </w:p>
    <w:p w14:paraId="52DD46AB" w14:textId="001D771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lo vete</w:t>
      </w:r>
      <w:r w:rsidR="00DB785F" w:rsidRPr="00F641B0">
        <w:rPr>
          <w:rFonts w:ascii="Times" w:hAnsi="Times" w:cs="Times New Roman"/>
          <w:color w:val="000000" w:themeColor="text1"/>
          <w:lang w:val="en-US"/>
        </w:rPr>
        <w:t>,</w:t>
      </w:r>
      <w:r w:rsidR="000A3A05" w:rsidRPr="00F641B0">
        <w:rPr>
          <w:rStyle w:val="FootnoteReference"/>
          <w:rFonts w:ascii="Times" w:hAnsi="Times" w:cs="Times New Roman"/>
          <w:color w:val="000000" w:themeColor="text1"/>
          <w:lang w:val="en-US"/>
        </w:rPr>
        <w:footnoteReference w:id="629"/>
      </w:r>
      <w:r w:rsidRPr="00F641B0">
        <w:rPr>
          <w:rFonts w:ascii="Times" w:hAnsi="Times" w:cs="Times New Roman"/>
          <w:color w:val="000000" w:themeColor="text1"/>
          <w:lang w:val="en-US"/>
        </w:rPr>
        <w:t xml:space="preserve"> allora no</w:t>
      </w:r>
      <w:r w:rsidR="00101425" w:rsidRPr="00F641B0">
        <w:rPr>
          <w:rFonts w:ascii="Times" w:hAnsi="Times" w:cs="Times New Roman"/>
          <w:color w:val="000000" w:themeColor="text1"/>
          <w:lang w:val="en-US"/>
        </w:rPr>
        <w:t>·</w:t>
      </w:r>
      <w:r w:rsidRPr="00F641B0">
        <w:rPr>
          <w:rFonts w:ascii="Times" w:hAnsi="Times" w:cs="Times New Roman"/>
          <w:color w:val="000000" w:themeColor="text1"/>
          <w:lang w:val="en-US"/>
        </w:rPr>
        <w:t>l consent</w:t>
      </w:r>
      <w:r w:rsidR="00DB785F" w:rsidRPr="00F641B0">
        <w:rPr>
          <w:rFonts w:ascii="Times" w:hAnsi="Times" w:cs="Times New Roman"/>
          <w:color w:val="000000" w:themeColor="text1"/>
          <w:lang w:val="en-US"/>
        </w:rPr>
        <w:t>.</w:t>
      </w:r>
    </w:p>
    <w:p w14:paraId="0DECE9B0" w14:textId="77777777" w:rsidR="0070778F" w:rsidRPr="00F641B0" w:rsidRDefault="0070778F" w:rsidP="0070778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contextualSpacing/>
        <w:rPr>
          <w:rFonts w:ascii="Times" w:hAnsi="Times" w:cs="Times New Roman"/>
          <w:bCs/>
          <w:color w:val="000000" w:themeColor="text1"/>
          <w:lang w:val="en-US"/>
        </w:rPr>
      </w:pPr>
    </w:p>
    <w:p w14:paraId="51F048EC" w14:textId="4512B2B2" w:rsidR="00DB785F" w:rsidRPr="00F641B0" w:rsidRDefault="00425BF5" w:rsidP="00DB785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198</w:t>
      </w:r>
      <w:r w:rsidR="0070778F" w:rsidRPr="00F641B0">
        <w:rPr>
          <w:rFonts w:ascii="Times" w:hAnsi="Times" w:cs="Times New Roman"/>
          <w:bCs/>
          <w:color w:val="000000" w:themeColor="text1"/>
          <w:lang w:val="en-US"/>
        </w:rPr>
        <w:t xml:space="preserve">] </w:t>
      </w:r>
    </w:p>
    <w:p w14:paraId="54CDB710" w14:textId="77099E3C"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w:t>
      </w:r>
      <w:r w:rsidR="00FA6673" w:rsidRPr="00F641B0">
        <w:rPr>
          <w:rFonts w:ascii="Times" w:hAnsi="Times" w:cs="Times New Roman"/>
          <w:color w:val="000000" w:themeColor="text1"/>
          <w:lang w:val="en-US"/>
        </w:rPr>
        <w:t xml:space="preserve"> conte 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del p</w:t>
      </w:r>
      <w:r w:rsidRPr="00F641B0">
        <w:rPr>
          <w:rFonts w:ascii="Times" w:hAnsi="Times" w:cs="Times New Roman"/>
          <w:color w:val="000000" w:themeColor="text1"/>
          <w:lang w:val="en-US"/>
        </w:rPr>
        <w:t xml:space="preserve">oço </w:t>
      </w:r>
      <w:r w:rsidR="00BE20F3">
        <w:rPr>
          <w:rFonts w:ascii="Times" w:hAnsi="Times" w:cs="Times New Roman"/>
          <w:color w:val="000000" w:themeColor="text1"/>
          <w:lang w:val="en-US"/>
        </w:rPr>
        <w:t xml:space="preserve">se </w:t>
      </w:r>
      <w:r w:rsidR="0079117B">
        <w:rPr>
          <w:rFonts w:ascii="Times" w:hAnsi="Times" w:cs="Times New Roman"/>
          <w:color w:val="000000" w:themeColor="text1"/>
          <w:lang w:val="en-US"/>
        </w:rPr>
        <w:t>ll</w:t>
      </w:r>
      <w:r w:rsidRPr="00F641B0">
        <w:rPr>
          <w:rFonts w:ascii="Times" w:hAnsi="Times" w:cs="Times New Roman"/>
          <w:color w:val="000000" w:themeColor="text1"/>
          <w:lang w:val="en-US"/>
        </w:rPr>
        <w:t>evà,</w:t>
      </w:r>
    </w:p>
    <w:p w14:paraId="72F4CE81" w14:textId="6C48733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w:t>
      </w:r>
      <w:r w:rsidR="00DB785F" w:rsidRPr="00F641B0">
        <w:rPr>
          <w:rFonts w:ascii="Times" w:hAnsi="Times" w:cs="Times New Roman"/>
          <w:color w:val="000000" w:themeColor="text1"/>
          <w:lang w:val="en-US"/>
        </w:rPr>
        <w:t xml:space="preserve"> li suo conpagni driedo lui andà.</w:t>
      </w:r>
    </w:p>
    <w:p w14:paraId="34A32812" w14:textId="466473B4"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5F455E">
        <w:rPr>
          <w:rFonts w:ascii="Times" w:hAnsi="Times" w:cs="Times New Roman"/>
          <w:color w:val="000000" w:themeColor="text1"/>
          <w:lang w:val="en-US"/>
        </w:rPr>
        <w:t xml:space="preserve"> un camin allor li comandà</w:t>
      </w:r>
    </w:p>
    <w:p w14:paraId="72450218" w14:textId="16B7A313"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Ch'elli passà quela valle</w:t>
      </w:r>
      <w:r w:rsidR="005F455E">
        <w:rPr>
          <w:rFonts w:ascii="Times" w:hAnsi="Times" w:cs="Times New Roman"/>
          <w:color w:val="000000" w:themeColor="text1"/>
          <w:lang w:val="en-US"/>
        </w:rPr>
        <w:t>,</w:t>
      </w:r>
      <w:r w:rsidRPr="00F641B0">
        <w:rPr>
          <w:rFonts w:ascii="Times" w:hAnsi="Times" w:cs="Times New Roman"/>
          <w:color w:val="000000" w:themeColor="text1"/>
          <w:lang w:val="en-US"/>
        </w:rPr>
        <w:t xml:space="preserve"> i</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un'altra andà;</w:t>
      </w:r>
    </w:p>
    <w:p w14:paraId="5C6E3E77" w14:textId="017EF9C5"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 davanti lui guardà</w:t>
      </w:r>
      <w:r w:rsidR="0070778F" w:rsidRPr="00F641B0">
        <w:rPr>
          <w:rFonts w:ascii="Times" w:hAnsi="Times" w:cs="Times New Roman"/>
          <w:color w:val="000000" w:themeColor="text1"/>
          <w:lang w:val="en-US"/>
        </w:rPr>
        <w:t>.</w:t>
      </w:r>
    </w:p>
    <w:p w14:paraId="0C5F3CDE" w14:textId="35B2B35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Vete lo pallaço </w:t>
      </w:r>
      <w:r w:rsidR="00BE20F3">
        <w:rPr>
          <w:rFonts w:ascii="Times" w:hAnsi="Times" w:cs="Times New Roman"/>
          <w:color w:val="000000" w:themeColor="text1"/>
          <w:lang w:val="en-US"/>
        </w:rPr>
        <w:t>o' lL</w:t>
      </w:r>
      <w:r w:rsidR="00D200BB" w:rsidRPr="00F641B0">
        <w:rPr>
          <w:rFonts w:ascii="Times" w:hAnsi="Times" w:cs="Times New Roman"/>
          <w:color w:val="000000" w:themeColor="text1"/>
          <w:lang w:val="en-US"/>
        </w:rPr>
        <w:t>ucifero demorà</w:t>
      </w:r>
      <w:r w:rsidR="00DB785F" w:rsidRPr="00F641B0">
        <w:rPr>
          <w:rFonts w:ascii="Times" w:hAnsi="Times" w:cs="Times New Roman"/>
          <w:color w:val="000000" w:themeColor="text1"/>
          <w:lang w:val="en-US"/>
        </w:rPr>
        <w:t>;</w:t>
      </w:r>
    </w:p>
    <w:p w14:paraId="3CAEB7C3" w14:textId="55A6255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DB785F" w:rsidRPr="00F641B0">
        <w:rPr>
          <w:rFonts w:ascii="Times" w:hAnsi="Times" w:cs="Times New Roman"/>
          <w:color w:val="000000" w:themeColor="text1"/>
          <w:lang w:val="en-US"/>
        </w:rPr>
        <w:t xml:space="preserve"> plui de doi lige elli el remirà.</w:t>
      </w:r>
    </w:p>
    <w:p w14:paraId="15CC86A3" w14:textId="3DA8DF7E"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Alto è</w:t>
      </w:r>
      <w:r w:rsidR="0070778F" w:rsidRPr="00F641B0">
        <w:rPr>
          <w:rFonts w:ascii="Times" w:hAnsi="Times" w:cs="Times New Roman"/>
          <w:color w:val="000000" w:themeColor="text1"/>
          <w:lang w:val="en-US"/>
        </w:rPr>
        <w:t xml:space="preserve"> el pallaço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una tore davant</w:t>
      </w:r>
      <w:r w:rsidRPr="00F641B0">
        <w:rPr>
          <w:rFonts w:ascii="Times" w:hAnsi="Times" w:cs="Times New Roman"/>
          <w:color w:val="000000" w:themeColor="text1"/>
          <w:lang w:val="en-US"/>
        </w:rPr>
        <w:t>i li à,</w:t>
      </w:r>
    </w:p>
    <w:p w14:paraId="6255EA0A" w14:textId="2F01B28C"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è</w:t>
      </w:r>
      <w:r w:rsidR="0070778F" w:rsidRPr="00F641B0">
        <w:rPr>
          <w:rFonts w:ascii="Times" w:hAnsi="Times" w:cs="Times New Roman"/>
          <w:color w:val="000000" w:themeColor="text1"/>
          <w:lang w:val="en-US"/>
        </w:rPr>
        <w:t xml:space="preserve"> de piere como le tore se fa</w:t>
      </w:r>
      <w:r w:rsidRPr="00F641B0">
        <w:rPr>
          <w:rFonts w:ascii="Times" w:hAnsi="Times" w:cs="Times New Roman"/>
          <w:color w:val="000000" w:themeColor="text1"/>
          <w:lang w:val="en-US"/>
        </w:rPr>
        <w:t>,</w:t>
      </w:r>
    </w:p>
    <w:p w14:paraId="15005EC6" w14:textId="48C9EC06"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Ançy è</w:t>
      </w:r>
      <w:r w:rsidR="0070778F" w:rsidRPr="00F641B0">
        <w:rPr>
          <w:rFonts w:ascii="Times" w:hAnsi="Times" w:cs="Times New Roman"/>
          <w:color w:val="000000" w:themeColor="text1"/>
          <w:lang w:val="en-US"/>
        </w:rPr>
        <w:t xml:space="preserve"> d</w:t>
      </w:r>
      <w:r w:rsidRPr="00F641B0">
        <w:rPr>
          <w:rFonts w:ascii="Times" w:hAnsi="Times" w:cs="Times New Roman"/>
          <w:color w:val="000000" w:themeColor="text1"/>
          <w:lang w:val="en-US"/>
        </w:rPr>
        <w:t>'açalle e de fero tenperà;</w:t>
      </w:r>
    </w:p>
    <w:p w14:paraId="4A407CF0" w14:textId="6A7AAAAD"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Alti son li muri ch'</w:t>
      </w:r>
      <w:r w:rsidR="00C15C33" w:rsidRPr="00F641B0">
        <w:rPr>
          <w:rFonts w:ascii="Times" w:hAnsi="Times" w:cs="Times New Roman"/>
          <w:color w:val="000000" w:themeColor="text1"/>
          <w:lang w:val="en-US"/>
        </w:rPr>
        <w:t>el palaço cricundà</w:t>
      </w:r>
      <w:r w:rsidRPr="00F641B0">
        <w:rPr>
          <w:rFonts w:ascii="Times" w:hAnsi="Times" w:cs="Times New Roman"/>
          <w:color w:val="000000" w:themeColor="text1"/>
          <w:lang w:val="en-US"/>
        </w:rPr>
        <w:t>,</w:t>
      </w:r>
      <w:r w:rsidR="0070778F" w:rsidRPr="00F641B0">
        <w:rPr>
          <w:rStyle w:val="FootnoteReference"/>
          <w:rFonts w:ascii="Times" w:hAnsi="Times" w:cs="Times New Roman"/>
          <w:color w:val="000000" w:themeColor="text1"/>
          <w:lang w:val="en-US"/>
        </w:rPr>
        <w:footnoteReference w:id="630"/>
      </w:r>
    </w:p>
    <w:p w14:paraId="2705E712" w14:textId="14402421" w:rsidR="0070778F" w:rsidRPr="00F641B0" w:rsidRDefault="00DB78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à</w:t>
      </w:r>
      <w:r w:rsidR="00C15C33" w:rsidRPr="00F641B0">
        <w:rPr>
          <w:rFonts w:ascii="Times" w:hAnsi="Times" w:cs="Times New Roman"/>
          <w:color w:val="000000" w:themeColor="text1"/>
          <w:lang w:val="en-US"/>
        </w:rPr>
        <w:t xml:space="preserve"> una porta che do lion guardà</w:t>
      </w:r>
      <w:r w:rsidRPr="00F641B0">
        <w:rPr>
          <w:rFonts w:ascii="Times" w:hAnsi="Times" w:cs="Times New Roman"/>
          <w:color w:val="000000" w:themeColor="text1"/>
          <w:lang w:val="en-US"/>
        </w:rPr>
        <w:t>,</w:t>
      </w:r>
    </w:p>
    <w:p w14:paraId="287E55E3" w14:textId="7BB6BB8F" w:rsidR="0070778F" w:rsidRPr="00F641B0" w:rsidRDefault="00FC085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(106R) E quele po</w:t>
      </w:r>
      <w:r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te tal natura si</w:t>
      </w:r>
      <w:r w:rsidRPr="00F641B0">
        <w:rPr>
          <w:rFonts w:ascii="Times" w:hAnsi="Times" w:cs="Times New Roman"/>
          <w:color w:val="000000" w:themeColor="text1"/>
          <w:lang w:val="en-US"/>
        </w:rPr>
        <w:t xml:space="preserve"> à</w:t>
      </w:r>
      <w:r w:rsidR="000A3A05" w:rsidRPr="00F641B0">
        <w:rPr>
          <w:rStyle w:val="FootnoteReference"/>
          <w:rFonts w:ascii="Times" w:hAnsi="Times" w:cs="Times New Roman"/>
          <w:color w:val="000000" w:themeColor="text1"/>
          <w:lang w:val="en-US"/>
        </w:rPr>
        <w:footnoteReference w:id="631"/>
      </w:r>
    </w:p>
    <w:p w14:paraId="11B1AFB9" w14:textId="6916307E" w:rsidR="0070778F" w:rsidRPr="00F641B0" w:rsidRDefault="00FC085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tosto como elle averte i</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contenente</w:t>
      </w:r>
      <w:r w:rsidRPr="00F641B0">
        <w:rPr>
          <w:rFonts w:ascii="Times" w:hAnsi="Times" w:cs="Times New Roman"/>
          <w:color w:val="000000" w:themeColor="text1"/>
          <w:lang w:val="en-US"/>
        </w:rPr>
        <w:t xml:space="preserve"> se serà,</w:t>
      </w:r>
      <w:r w:rsidR="000A3A05" w:rsidRPr="00F641B0">
        <w:rPr>
          <w:rStyle w:val="FootnoteReference"/>
          <w:rFonts w:ascii="Times" w:hAnsi="Times" w:cs="Times New Roman"/>
          <w:color w:val="000000" w:themeColor="text1"/>
          <w:lang w:val="en-US"/>
        </w:rPr>
        <w:footnoteReference w:id="632"/>
      </w:r>
    </w:p>
    <w:p w14:paraId="68AEFFE8" w14:textId="1D1B1DD6" w:rsidR="0070778F" w:rsidRPr="00F641B0" w:rsidRDefault="00FC085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non è</w:t>
      </w:r>
      <w:r w:rsidR="00BE20F3">
        <w:rPr>
          <w:rFonts w:ascii="Times" w:hAnsi="Times" w:cs="Times New Roman"/>
          <w:color w:val="000000" w:themeColor="text1"/>
          <w:lang w:val="en-US"/>
        </w:rPr>
        <w:t xml:space="preserve"> raxori tanto tai</w:t>
      </w:r>
      <w:r w:rsidR="0070778F" w:rsidRPr="00F641B0">
        <w:rPr>
          <w:rFonts w:ascii="Times" w:hAnsi="Times" w:cs="Times New Roman"/>
          <w:color w:val="000000" w:themeColor="text1"/>
          <w:lang w:val="en-US"/>
        </w:rPr>
        <w:t>enti e fil</w:t>
      </w:r>
      <w:r w:rsidRPr="00F641B0">
        <w:rPr>
          <w:rFonts w:ascii="Times" w:hAnsi="Times" w:cs="Times New Roman"/>
          <w:color w:val="000000" w:themeColor="text1"/>
          <w:lang w:val="en-US"/>
        </w:rPr>
        <w:t>à</w:t>
      </w:r>
    </w:p>
    <w:p w14:paraId="1C9C4DDC" w14:textId="235A7439" w:rsidR="0070778F" w:rsidRPr="00F641B0" w:rsidRDefault="00BE20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tai</w:t>
      </w:r>
      <w:r w:rsidR="00FC085D" w:rsidRPr="00F641B0">
        <w:rPr>
          <w:rFonts w:ascii="Times" w:hAnsi="Times" w:cs="Times New Roman"/>
          <w:color w:val="000000" w:themeColor="text1"/>
          <w:lang w:val="en-US"/>
        </w:rPr>
        <w:t>a cossì</w:t>
      </w:r>
      <w:r w:rsidR="0070778F" w:rsidRPr="00F641B0">
        <w:rPr>
          <w:rFonts w:ascii="Times" w:hAnsi="Times" w:cs="Times New Roman"/>
          <w:color w:val="000000" w:themeColor="text1"/>
          <w:lang w:val="en-US"/>
        </w:rPr>
        <w:t xml:space="preserve"> soave como quele porte fa</w:t>
      </w:r>
      <w:r w:rsidR="00FC085D" w:rsidRPr="00F641B0">
        <w:rPr>
          <w:rFonts w:ascii="Times" w:hAnsi="Times" w:cs="Times New Roman"/>
          <w:color w:val="000000" w:themeColor="text1"/>
          <w:lang w:val="en-US"/>
        </w:rPr>
        <w:t>;</w:t>
      </w:r>
    </w:p>
    <w:p w14:paraId="3363BDF3" w14:textId="33AB0C1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serar e de avre</w:t>
      </w:r>
      <w:r w:rsidR="000A3A05" w:rsidRPr="00F641B0">
        <w:rPr>
          <w:rStyle w:val="FootnoteReference"/>
          <w:rFonts w:ascii="Times" w:hAnsi="Times" w:cs="Times New Roman"/>
          <w:color w:val="000000" w:themeColor="text1"/>
          <w:lang w:val="en-US"/>
        </w:rPr>
        <w:footnoteReference w:id="633"/>
      </w:r>
      <w:r w:rsidRPr="00F641B0">
        <w:rPr>
          <w:rFonts w:ascii="Times" w:hAnsi="Times" w:cs="Times New Roman"/>
          <w:color w:val="000000" w:themeColor="text1"/>
          <w:lang w:val="en-US"/>
        </w:rPr>
        <w:t xml:space="preserve"> alltro elle non fa</w:t>
      </w:r>
      <w:r w:rsidR="00FC085D" w:rsidRPr="00F641B0">
        <w:rPr>
          <w:rFonts w:ascii="Times" w:hAnsi="Times" w:cs="Times New Roman"/>
          <w:color w:val="000000" w:themeColor="text1"/>
          <w:lang w:val="en-US"/>
        </w:rPr>
        <w:t>.</w:t>
      </w:r>
    </w:p>
    <w:p w14:paraId="147AE2A1" w14:textId="3B8EDF7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Dollente quelli che </w:t>
      </w:r>
      <w:r w:rsidR="00FC085D" w:rsidRPr="00F641B0">
        <w:rPr>
          <w:rFonts w:ascii="Times" w:hAnsi="Times" w:cs="Times New Roman"/>
          <w:color w:val="000000" w:themeColor="text1"/>
          <w:lang w:val="en-US"/>
        </w:rPr>
        <w:t>p</w:t>
      </w:r>
      <w:r w:rsidR="00FC085D" w:rsidRPr="00F641B0">
        <w:rPr>
          <w:rFonts w:ascii="Times" w:hAnsi="Times" w:cs="Times New Roman"/>
          <w:i/>
          <w:color w:val="000000" w:themeColor="text1"/>
          <w:lang w:val="en-US"/>
        </w:rPr>
        <w:t>er</w:t>
      </w:r>
      <w:r w:rsidR="00FC085D" w:rsidRPr="00F641B0">
        <w:rPr>
          <w:rFonts w:ascii="Times" w:hAnsi="Times" w:cs="Times New Roman"/>
          <w:color w:val="000000" w:themeColor="text1"/>
          <w:lang w:val="en-US"/>
        </w:rPr>
        <w:t xml:space="preserve"> quelle intrerà.</w:t>
      </w:r>
    </w:p>
    <w:p w14:paraId="4954FBAD" w14:textId="38861E95" w:rsidR="0070778F" w:rsidRPr="00F641B0" w:rsidRDefault="00FC085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dentro si è doxi e conti e re incoronà,</w:t>
      </w:r>
    </w:p>
    <w:p w14:paraId="5C47F6BC" w14:textId="120A7AC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Principi</w:t>
      </w:r>
      <w:r w:rsidR="00FC085D" w:rsidRPr="00F641B0">
        <w:rPr>
          <w:rFonts w:ascii="Times" w:hAnsi="Times" w:cs="Times New Roman"/>
          <w:color w:val="000000" w:themeColor="text1"/>
          <w:lang w:val="en-US"/>
        </w:rPr>
        <w:t>, marchexi e preti e abà,</w:t>
      </w:r>
    </w:p>
    <w:p w14:paraId="4FD170CC" w14:textId="4C355E9A" w:rsidR="0070778F" w:rsidRPr="00F641B0" w:rsidRDefault="00FC085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i suo gran pecadi là </w:t>
      </w:r>
      <w:r w:rsidR="0070778F" w:rsidRPr="00F641B0">
        <w:rPr>
          <w:rFonts w:ascii="Times" w:hAnsi="Times" w:cs="Times New Roman"/>
          <w:color w:val="000000" w:themeColor="text1"/>
          <w:lang w:val="en-US"/>
        </w:rPr>
        <w:t>si</w:t>
      </w:r>
      <w:r w:rsidR="000A3A05"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na</w:t>
      </w:r>
      <w:r w:rsidRPr="00F641B0">
        <w:rPr>
          <w:rFonts w:ascii="Times" w:hAnsi="Times" w:cs="Times New Roman"/>
          <w:color w:val="000000" w:themeColor="text1"/>
          <w:lang w:val="en-US"/>
        </w:rPr>
        <w:t xml:space="preserve"> danà.</w:t>
      </w:r>
    </w:p>
    <w:p w14:paraId="30E12E88" w14:textId="427B1547" w:rsidR="0070778F" w:rsidRPr="00F641B0" w:rsidRDefault="004226A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w:t>
      </w:r>
      <w:r w:rsidRPr="00F641B0">
        <w:rPr>
          <w:rFonts w:ascii="Times" w:hAnsi="Times" w:cs="Times New Roman"/>
          <w:i/>
          <w:color w:val="000000" w:themeColor="text1"/>
          <w:lang w:val="en-US"/>
        </w:rPr>
        <w:t>uielmo</w:t>
      </w:r>
      <w:r w:rsidR="00FC085D" w:rsidRPr="00F641B0">
        <w:rPr>
          <w:rFonts w:ascii="Times" w:hAnsi="Times" w:cs="Times New Roman"/>
          <w:color w:val="000000" w:themeColor="text1"/>
          <w:lang w:val="en-US"/>
        </w:rPr>
        <w:t>," dixe a Ugo, "Amigo, treve i</w:t>
      </w:r>
      <w:r w:rsidR="00FC085D" w:rsidRPr="00F641B0">
        <w:rPr>
          <w:rFonts w:ascii="Times" w:hAnsi="Times" w:cs="Times New Roman"/>
          <w:i/>
          <w:color w:val="000000" w:themeColor="text1"/>
          <w:lang w:val="en-US"/>
        </w:rPr>
        <w:t>n</w:t>
      </w:r>
      <w:r w:rsidR="00FC085D" w:rsidRPr="00F641B0">
        <w:rPr>
          <w:rFonts w:ascii="Times" w:hAnsi="Times" w:cs="Times New Roman"/>
          <w:color w:val="000000" w:themeColor="text1"/>
          <w:lang w:val="en-US"/>
        </w:rPr>
        <w:t xml:space="preserve"> çà,</w:t>
      </w:r>
    </w:p>
    <w:p w14:paraId="49C2EAE0" w14:textId="52A60C56" w:rsidR="0070778F" w:rsidRPr="00F641B0" w:rsidRDefault="001B118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Mostrar ve (vo)i</w:t>
      </w:r>
      <w:r w:rsidR="0070778F" w:rsidRPr="00F641B0">
        <w:rPr>
          <w:rFonts w:ascii="Times" w:hAnsi="Times" w:cs="Times New Roman"/>
          <w:color w:val="000000" w:themeColor="text1"/>
          <w:lang w:val="en-US"/>
        </w:rPr>
        <w:t>o</w:t>
      </w:r>
      <w:r w:rsidR="004226A3" w:rsidRPr="00F641B0">
        <w:rPr>
          <w:rFonts w:ascii="Times" w:hAnsi="Times" w:cs="Times New Roman"/>
          <w:color w:val="000000" w:themeColor="text1"/>
          <w:lang w:val="en-US"/>
        </w:rPr>
        <w:t>,</w:t>
      </w:r>
      <w:r w:rsidR="00FC085D" w:rsidRPr="00F641B0">
        <w:rPr>
          <w:rStyle w:val="FootnoteReference"/>
          <w:rFonts w:ascii="Times" w:hAnsi="Times" w:cs="Times New Roman"/>
          <w:color w:val="000000" w:themeColor="text1"/>
          <w:lang w:val="en-US"/>
        </w:rPr>
        <w:footnoteReference w:id="634"/>
      </w:r>
      <w:r w:rsidR="004226A3" w:rsidRPr="00F641B0">
        <w:rPr>
          <w:rFonts w:ascii="Times" w:hAnsi="Times" w:cs="Times New Roman"/>
          <w:color w:val="000000" w:themeColor="text1"/>
          <w:lang w:val="en-US"/>
        </w:rPr>
        <w:t xml:space="preserve"> ché</w:t>
      </w:r>
      <w:r w:rsidR="00FC085D" w:rsidRPr="00F641B0">
        <w:rPr>
          <w:rFonts w:ascii="Times" w:hAnsi="Times" w:cs="Times New Roman"/>
          <w:color w:val="000000" w:themeColor="text1"/>
          <w:lang w:val="en-US"/>
        </w:rPr>
        <w:t xml:space="preserve"> far v</w:t>
      </w:r>
      <w:r w:rsidR="0070778F" w:rsidRPr="00F641B0">
        <w:rPr>
          <w:rFonts w:ascii="Times" w:hAnsi="Times" w:cs="Times New Roman"/>
          <w:color w:val="000000" w:themeColor="text1"/>
          <w:lang w:val="en-US"/>
        </w:rPr>
        <w:t>e giur</w:t>
      </w:r>
      <w:r w:rsidR="00FC085D" w:rsidRPr="00F641B0">
        <w:rPr>
          <w:rFonts w:ascii="Times" w:hAnsi="Times" w:cs="Times New Roman"/>
          <w:color w:val="000000" w:themeColor="text1"/>
          <w:lang w:val="en-US"/>
        </w:rPr>
        <w:t>à:</w:t>
      </w:r>
      <w:r w:rsidR="0070778F" w:rsidRPr="00F641B0">
        <w:rPr>
          <w:rStyle w:val="FootnoteReference"/>
          <w:rFonts w:ascii="Times" w:hAnsi="Times" w:cs="Times New Roman"/>
          <w:color w:val="000000" w:themeColor="text1"/>
          <w:lang w:val="en-US"/>
        </w:rPr>
        <w:footnoteReference w:id="635"/>
      </w:r>
    </w:p>
    <w:p w14:paraId="55B97A8D" w14:textId="68FF431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Luçifero e a la cente de l</w:t>
      </w:r>
      <w:r w:rsidR="00FC085D"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w:t>
      </w:r>
    </w:p>
    <w:p w14:paraId="479F51A2" w14:textId="3A974021" w:rsidR="0070778F" w:rsidRPr="00F641B0" w:rsidRDefault="0079117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No·lli</w:t>
      </w:r>
      <w:r w:rsidR="00FC085D" w:rsidRPr="00F641B0">
        <w:rPr>
          <w:rFonts w:ascii="Times" w:hAnsi="Times" w:cs="Times New Roman"/>
          <w:color w:val="000000" w:themeColor="text1"/>
          <w:lang w:val="en-US"/>
        </w:rPr>
        <w:t xml:space="preserve"> mene sup</w:t>
      </w:r>
      <w:r w:rsidR="00FC085D"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bia</w:t>
      </w:r>
      <w:r w:rsidR="00FC085D" w:rsidRPr="00F641B0">
        <w:rPr>
          <w:rFonts w:ascii="Times" w:hAnsi="Times" w:cs="Times New Roman"/>
          <w:color w:val="000000" w:themeColor="text1"/>
          <w:lang w:val="en-US"/>
        </w:rPr>
        <w:t>, anci ve humilià</w:t>
      </w:r>
      <w:r w:rsidR="0070778F" w:rsidRPr="00F641B0">
        <w:rPr>
          <w:rFonts w:ascii="Times" w:hAnsi="Times" w:cs="Times New Roman"/>
          <w:color w:val="000000" w:themeColor="text1"/>
          <w:lang w:val="en-US"/>
        </w:rPr>
        <w:t>."</w:t>
      </w:r>
    </w:p>
    <w:p w14:paraId="460B8898" w14:textId="101B5ABB" w:rsidR="0070778F" w:rsidRPr="00F641B0" w:rsidRDefault="00FC085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responde, "Vostro voler serà</w:t>
      </w:r>
      <w:r w:rsidR="0070778F" w:rsidRPr="00F641B0">
        <w:rPr>
          <w:rFonts w:ascii="Times" w:hAnsi="Times" w:cs="Times New Roman"/>
          <w:color w:val="000000" w:themeColor="text1"/>
          <w:lang w:val="en-US"/>
        </w:rPr>
        <w:t>."</w:t>
      </w:r>
    </w:p>
    <w:p w14:paraId="4AE4CBD5" w14:textId="2DB3F3D2" w:rsidR="00F4472D" w:rsidRPr="00F641B0" w:rsidRDefault="00425BF5" w:rsidP="00F4472D">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199</w:t>
      </w:r>
      <w:r w:rsidR="00F4472D" w:rsidRPr="00F641B0">
        <w:rPr>
          <w:rFonts w:ascii="Times" w:hAnsi="Times" w:cs="Times New Roman"/>
          <w:color w:val="000000" w:themeColor="text1"/>
          <w:lang w:val="en-US"/>
        </w:rPr>
        <w:t>]</w:t>
      </w:r>
    </w:p>
    <w:p w14:paraId="438419C4" w14:textId="3275815D" w:rsidR="0070778F" w:rsidRPr="00F641B0" w:rsidRDefault="00FC085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"Ugon," dixe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la vostra venue</w:t>
      </w:r>
    </w:p>
    <w:p w14:paraId="3DDD5948" w14:textId="1C44E7BC" w:rsidR="0070778F" w:rsidRPr="00F641B0" w:rsidRDefault="004226A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ovra tute cosse me deleta e argue</w:t>
      </w:r>
      <w:r w:rsidR="00F4472D" w:rsidRPr="00F641B0">
        <w:rPr>
          <w:rFonts w:ascii="Times" w:hAnsi="Times" w:cs="Times New Roman"/>
          <w:color w:val="000000" w:themeColor="text1"/>
          <w:lang w:val="en-US"/>
        </w:rPr>
        <w:t>,</w:t>
      </w:r>
    </w:p>
    <w:p w14:paraId="6FB6FA44" w14:textId="7B21A957" w:rsidR="0070778F" w:rsidRPr="00F641B0" w:rsidRDefault="00F447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vui s</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vir son de cielo desendu</w:t>
      </w:r>
      <w:r w:rsidRPr="00F641B0">
        <w:rPr>
          <w:rFonts w:ascii="Times" w:hAnsi="Times" w:cs="Times New Roman"/>
          <w:color w:val="000000" w:themeColor="text1"/>
          <w:lang w:val="en-US"/>
        </w:rPr>
        <w:t>(e),</w:t>
      </w:r>
    </w:p>
    <w:p w14:paraId="59ABFE1C" w14:textId="5420BC97" w:rsidR="0070778F" w:rsidRPr="00F641B0" w:rsidRDefault="00F447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gran lialltà</w:t>
      </w:r>
      <w:r w:rsidR="006D7BD6" w:rsidRPr="00F641B0">
        <w:rPr>
          <w:rFonts w:ascii="Times" w:hAnsi="Times" w:cs="Times New Roman"/>
          <w:color w:val="000000" w:themeColor="text1"/>
          <w:lang w:val="en-US"/>
        </w:rPr>
        <w:t xml:space="preserve"> che vuy avé</w:t>
      </w:r>
      <w:r w:rsidR="0070778F" w:rsidRPr="00F641B0">
        <w:rPr>
          <w:rFonts w:ascii="Times" w:hAnsi="Times" w:cs="Times New Roman"/>
          <w:color w:val="000000" w:themeColor="text1"/>
          <w:lang w:val="en-US"/>
        </w:rPr>
        <w:t xml:space="preserve"> abue</w:t>
      </w:r>
    </w:p>
    <w:p w14:paraId="3640584E" w14:textId="0B996415" w:rsidR="0070778F" w:rsidRPr="00F641B0" w:rsidRDefault="00F447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 farà es</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san i</w:t>
      </w:r>
      <w:r w:rsidRPr="00F641B0">
        <w:rPr>
          <w:rFonts w:ascii="Times" w:hAnsi="Times" w:cs="Times New Roman"/>
          <w:i/>
          <w:color w:val="000000" w:themeColor="text1"/>
          <w:lang w:val="en-US"/>
        </w:rPr>
        <w:t>n</w:t>
      </w:r>
      <w:r w:rsidRPr="00F641B0">
        <w:rPr>
          <w:rFonts w:ascii="Times" w:hAnsi="Times" w:cs="Times New Roman"/>
          <w:color w:val="000000" w:themeColor="text1"/>
          <w:lang w:val="en-US"/>
        </w:rPr>
        <w:t xml:space="preserve"> la cente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due</w:t>
      </w:r>
      <w:r w:rsidR="006D7BD6" w:rsidRPr="00F641B0">
        <w:rPr>
          <w:rFonts w:ascii="Times" w:hAnsi="Times" w:cs="Times New Roman"/>
          <w:color w:val="000000" w:themeColor="text1"/>
          <w:lang w:val="en-US"/>
        </w:rPr>
        <w:t>.</w:t>
      </w:r>
    </w:p>
    <w:p w14:paraId="5D8883E6" w14:textId="2EFAE57C" w:rsidR="0070778F" w:rsidRPr="00F641B0" w:rsidRDefault="00F447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Andemo avanti fuora 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queste rue</w:t>
      </w:r>
      <w:r w:rsidRPr="00F641B0">
        <w:rPr>
          <w:rFonts w:ascii="Times" w:hAnsi="Times" w:cs="Times New Roman"/>
          <w:color w:val="000000" w:themeColor="text1"/>
          <w:lang w:val="en-US"/>
        </w:rPr>
        <w:t>."</w:t>
      </w:r>
    </w:p>
    <w:p w14:paraId="5938E70B" w14:textId="48C19C7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Alora lo conte </w:t>
      </w:r>
      <w:r w:rsidR="000564A8" w:rsidRPr="00F641B0">
        <w:rPr>
          <w:rFonts w:ascii="Times" w:hAnsi="Times" w:cs="Times New Roman"/>
          <w:color w:val="000000" w:themeColor="text1"/>
          <w:lang w:val="en-US"/>
        </w:rPr>
        <w:t>U</w:t>
      </w:r>
      <w:r w:rsidR="000564A8" w:rsidRPr="00F641B0">
        <w:rPr>
          <w:rFonts w:ascii="Times" w:hAnsi="Times" w:cs="Times New Roman"/>
          <w:i/>
          <w:color w:val="000000" w:themeColor="text1"/>
          <w:lang w:val="en-US"/>
        </w:rPr>
        <w:t>go</w:t>
      </w:r>
      <w:r w:rsidRPr="00F641B0">
        <w:rPr>
          <w:rFonts w:ascii="Times" w:hAnsi="Times" w:cs="Times New Roman"/>
          <w:color w:val="000000" w:themeColor="text1"/>
          <w:lang w:val="en-US"/>
        </w:rPr>
        <w:t xml:space="preserve"> a </w:t>
      </w:r>
      <w:r w:rsidR="00FA6673"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si s</w:t>
      </w:r>
      <w:r w:rsidR="00F4472D" w:rsidRPr="00F641B0">
        <w:rPr>
          <w:rFonts w:ascii="Times" w:hAnsi="Times" w:cs="Times New Roman"/>
          <w:color w:val="000000" w:themeColor="text1"/>
          <w:lang w:val="en-US"/>
        </w:rPr>
        <w:t>'</w:t>
      </w:r>
      <w:r w:rsidRPr="00F641B0">
        <w:rPr>
          <w:rFonts w:ascii="Times" w:hAnsi="Times" w:cs="Times New Roman"/>
          <w:color w:val="000000" w:themeColor="text1"/>
          <w:lang w:val="en-US"/>
        </w:rPr>
        <w:t>apue</w:t>
      </w:r>
      <w:r w:rsidR="002A60D6" w:rsidRPr="00F641B0">
        <w:rPr>
          <w:rFonts w:ascii="Times" w:hAnsi="Times" w:cs="Times New Roman"/>
          <w:color w:val="000000" w:themeColor="text1"/>
          <w:lang w:val="en-US"/>
        </w:rPr>
        <w:t>.</w:t>
      </w:r>
    </w:p>
    <w:p w14:paraId="77047EB0" w14:textId="06A81015" w:rsidR="0070778F" w:rsidRPr="00F641B0" w:rsidRDefault="00F447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Della gra</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paura lo visso le mue</w:t>
      </w:r>
    </w:p>
    <w:p w14:paraId="027D2326" w14:textId="1E91C3C7" w:rsidR="0070778F" w:rsidRPr="00F641B0" w:rsidRDefault="00F447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Pr="00F641B0">
        <w:rPr>
          <w:rFonts w:ascii="Times" w:hAnsi="Times" w:cs="Times New Roman"/>
          <w:color w:val="000000" w:themeColor="text1"/>
          <w:lang w:val="en-US"/>
        </w:rPr>
        <w:t xml:space="preserve"> la parola ch'el à i</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tendue</w:t>
      </w:r>
    </w:p>
    <w:p w14:paraId="15BA0A00" w14:textId="657F0FA6" w:rsidR="0070778F" w:rsidRPr="00F641B0" w:rsidRDefault="00F447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A31629">
        <w:rPr>
          <w:rFonts w:ascii="Times" w:hAnsi="Times" w:cs="Times New Roman"/>
          <w:color w:val="000000" w:themeColor="text1"/>
          <w:highlight w:val="yellow"/>
          <w:lang w:val="en-US"/>
        </w:rPr>
        <w:t>E p</w:t>
      </w:r>
      <w:r w:rsidRPr="00A31629">
        <w:rPr>
          <w:rFonts w:ascii="Times" w:hAnsi="Times" w:cs="Times New Roman"/>
          <w:i/>
          <w:color w:val="000000" w:themeColor="text1"/>
          <w:highlight w:val="yellow"/>
          <w:lang w:val="en-US"/>
        </w:rPr>
        <w:t>er</w:t>
      </w:r>
      <w:r w:rsidR="0070778F" w:rsidRPr="00A31629">
        <w:rPr>
          <w:rFonts w:ascii="Times" w:hAnsi="Times" w:cs="Times New Roman"/>
          <w:color w:val="000000" w:themeColor="text1"/>
          <w:highlight w:val="yellow"/>
          <w:lang w:val="en-US"/>
        </w:rPr>
        <w:t>ch</w:t>
      </w:r>
      <w:r w:rsidRPr="00A31629">
        <w:rPr>
          <w:rFonts w:ascii="Times" w:hAnsi="Times" w:cs="Times New Roman"/>
          <w:color w:val="000000" w:themeColor="text1"/>
          <w:highlight w:val="yellow"/>
          <w:lang w:val="en-US"/>
        </w:rPr>
        <w:t>'elo e veço vi è</w:t>
      </w:r>
      <w:r w:rsidR="0070778F" w:rsidRPr="00A31629">
        <w:rPr>
          <w:rFonts w:ascii="Times" w:hAnsi="Times" w:cs="Times New Roman"/>
          <w:color w:val="000000" w:themeColor="text1"/>
          <w:highlight w:val="yellow"/>
          <w:lang w:val="en-US"/>
        </w:rPr>
        <w:t xml:space="preserve"> aparue</w:t>
      </w:r>
      <w:r w:rsidR="0070778F" w:rsidRPr="00F641B0">
        <w:rPr>
          <w:rFonts w:ascii="Times" w:hAnsi="Times" w:cs="Times New Roman"/>
          <w:color w:val="000000" w:themeColor="text1"/>
          <w:lang w:val="en-US"/>
        </w:rPr>
        <w:t>.</w:t>
      </w:r>
      <w:r w:rsidR="00A31629">
        <w:rPr>
          <w:rStyle w:val="FootnoteReference"/>
          <w:rFonts w:ascii="Times" w:hAnsi="Times" w:cs="Times New Roman"/>
          <w:color w:val="000000" w:themeColor="text1"/>
          <w:lang w:val="en-US"/>
        </w:rPr>
        <w:footnoteReference w:id="636"/>
      </w:r>
    </w:p>
    <w:p w14:paraId="1D1E6763" w14:textId="1C58C461" w:rsidR="0070778F" w:rsidRPr="00F641B0" w:rsidRDefault="00F4472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Fora d'un bos(c)o</w:t>
      </w:r>
      <w:r w:rsidR="005242C2" w:rsidRPr="00F641B0">
        <w:rPr>
          <w:rStyle w:val="FootnoteReference"/>
          <w:rFonts w:ascii="Times" w:hAnsi="Times" w:cs="Times New Roman"/>
          <w:color w:val="000000" w:themeColor="text1"/>
          <w:lang w:val="en-US"/>
        </w:rPr>
        <w:footnoteReference w:id="637"/>
      </w:r>
      <w:r w:rsidRPr="00F641B0">
        <w:rPr>
          <w:rFonts w:ascii="Times" w:hAnsi="Times" w:cs="Times New Roman"/>
          <w:color w:val="000000" w:themeColor="text1"/>
          <w:lang w:val="en-US"/>
        </w:rPr>
        <w:t xml:space="preserve"> u</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cavalier argue,</w:t>
      </w:r>
    </w:p>
    <w:p w14:paraId="32711316" w14:textId="2FF02801" w:rsidR="0070778F" w:rsidRPr="00F641B0" w:rsidRDefault="00BE20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Gran vei</w:t>
      </w:r>
      <w:r w:rsidR="0070778F" w:rsidRPr="00F641B0">
        <w:rPr>
          <w:rFonts w:ascii="Times" w:hAnsi="Times" w:cs="Times New Roman"/>
          <w:color w:val="000000" w:themeColor="text1"/>
          <w:lang w:val="en-US"/>
        </w:rPr>
        <w:t>ardo alla barba canue</w:t>
      </w:r>
      <w:r w:rsidR="00F4472D" w:rsidRPr="00F641B0">
        <w:rPr>
          <w:rFonts w:ascii="Times" w:hAnsi="Times" w:cs="Times New Roman"/>
          <w:color w:val="000000" w:themeColor="text1"/>
          <w:lang w:val="en-US"/>
        </w:rPr>
        <w:t>.</w:t>
      </w:r>
    </w:p>
    <w:p w14:paraId="36F60FD4" w14:textId="6986A20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(106V) Un ellmo aveva i</w:t>
      </w:r>
      <w:r w:rsidR="002A60D6"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testa e soa targa florue</w:t>
      </w:r>
      <w:r w:rsidR="002A60D6" w:rsidRPr="00F641B0">
        <w:rPr>
          <w:rFonts w:ascii="Times" w:hAnsi="Times" w:cs="Times New Roman"/>
          <w:color w:val="000000" w:themeColor="text1"/>
          <w:lang w:val="en-US"/>
        </w:rPr>
        <w:t>,</w:t>
      </w:r>
    </w:p>
    <w:p w14:paraId="18CA13E1" w14:textId="75C208D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spada çenta e</w:t>
      </w:r>
      <w:r w:rsidR="00101425" w:rsidRPr="00F641B0">
        <w:rPr>
          <w:rFonts w:ascii="Times" w:hAnsi="Times" w:cs="Times New Roman"/>
          <w:color w:val="000000" w:themeColor="text1"/>
          <w:lang w:val="en-US"/>
        </w:rPr>
        <w:t>·</w:t>
      </w:r>
      <w:r w:rsidRPr="00F641B0">
        <w:rPr>
          <w:rFonts w:ascii="Times" w:hAnsi="Times" w:cs="Times New Roman"/>
          <w:color w:val="000000" w:themeColor="text1"/>
          <w:lang w:val="en-US"/>
        </w:rPr>
        <w:t>l so cavallo remue</w:t>
      </w:r>
      <w:r w:rsidR="002A60D6" w:rsidRPr="00F641B0">
        <w:rPr>
          <w:rFonts w:ascii="Times" w:hAnsi="Times" w:cs="Times New Roman"/>
          <w:color w:val="000000" w:themeColor="text1"/>
          <w:lang w:val="en-US"/>
        </w:rPr>
        <w:t>.</w:t>
      </w:r>
    </w:p>
    <w:p w14:paraId="1B696CBE" w14:textId="506E0312" w:rsidR="0070778F" w:rsidRPr="00F641B0" w:rsidRDefault="002A60D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Ugo,</w:t>
      </w:r>
      <w:r w:rsidR="0070778F" w:rsidRPr="00F641B0">
        <w:rPr>
          <w:rFonts w:ascii="Times" w:hAnsi="Times" w:cs="Times New Roman"/>
          <w:color w:val="000000" w:themeColor="text1"/>
          <w:lang w:val="en-US"/>
        </w:rPr>
        <w:t xml:space="preserve"> "Santa Maria</w:t>
      </w:r>
      <w:r w:rsidRPr="00F641B0">
        <w:rPr>
          <w:rFonts w:ascii="Times" w:hAnsi="Times" w:cs="Times New Roman"/>
          <w:color w:val="000000" w:themeColor="text1"/>
          <w:lang w:val="en-US"/>
        </w:rPr>
        <w:t>, me aiu</w:t>
      </w:r>
      <w:r w:rsidR="0070778F" w:rsidRPr="00F641B0">
        <w:rPr>
          <w:rFonts w:ascii="Times" w:hAnsi="Times" w:cs="Times New Roman"/>
          <w:color w:val="000000" w:themeColor="text1"/>
          <w:lang w:val="en-US"/>
        </w:rPr>
        <w:t>e</w:t>
      </w:r>
      <w:r w:rsidRPr="00F641B0">
        <w:rPr>
          <w:rFonts w:ascii="Times" w:hAnsi="Times" w:cs="Times New Roman"/>
          <w:color w:val="000000" w:themeColor="text1"/>
          <w:lang w:val="en-US"/>
        </w:rPr>
        <w:t>!</w:t>
      </w:r>
    </w:p>
    <w:p w14:paraId="367D6BDF" w14:textId="5355E85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cavalier und</w:t>
      </w:r>
      <w:r w:rsidR="002A60D6"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ello venue</w:t>
      </w:r>
      <w:r w:rsidR="002A60D6" w:rsidRPr="00F641B0">
        <w:rPr>
          <w:rFonts w:ascii="Times" w:hAnsi="Times" w:cs="Times New Roman"/>
          <w:color w:val="000000" w:themeColor="text1"/>
          <w:lang w:val="en-US"/>
        </w:rPr>
        <w:t>?</w:t>
      </w:r>
    </w:p>
    <w:p w14:paraId="04A0225B" w14:textId="7AA660B4" w:rsidR="0070778F" w:rsidRPr="00F641B0" w:rsidRDefault="0018008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E·ll</w:t>
      </w:r>
      <w:r w:rsidR="002A60D6" w:rsidRPr="00F641B0">
        <w:rPr>
          <w:rFonts w:ascii="Times" w:hAnsi="Times" w:cs="Times New Roman"/>
          <w:color w:val="000000" w:themeColor="text1"/>
          <w:lang w:val="en-US"/>
        </w:rPr>
        <w:t>e</w:t>
      </w:r>
      <w:r w:rsidR="00926D28">
        <w:rPr>
          <w:rStyle w:val="FootnoteReference"/>
          <w:rFonts w:ascii="Times" w:hAnsi="Times" w:cs="Times New Roman"/>
          <w:color w:val="000000" w:themeColor="text1"/>
          <w:lang w:val="en-US"/>
        </w:rPr>
        <w:footnoteReference w:id="638"/>
      </w:r>
      <w:r w:rsidR="002A60D6" w:rsidRPr="00F641B0">
        <w:rPr>
          <w:rFonts w:ascii="Times" w:hAnsi="Times" w:cs="Times New Roman"/>
          <w:color w:val="000000" w:themeColor="text1"/>
          <w:lang w:val="en-US"/>
        </w:rPr>
        <w:t xml:space="preserve"> arme somia un ch</w:t>
      </w:r>
      <w:r w:rsidR="003129BF" w:rsidRPr="00F641B0">
        <w:rPr>
          <w:rFonts w:ascii="Times" w:hAnsi="Times" w:cs="Times New Roman"/>
          <w:i/>
          <w:color w:val="000000" w:themeColor="text1"/>
          <w:lang w:val="en-US"/>
        </w:rPr>
        <w:t>a</w:t>
      </w:r>
      <w:r w:rsidR="002A60D6" w:rsidRPr="00F641B0">
        <w:rPr>
          <w:rFonts w:ascii="Times" w:hAnsi="Times" w:cs="Times New Roman"/>
          <w:i/>
          <w:color w:val="000000" w:themeColor="text1"/>
          <w:lang w:val="en-US"/>
        </w:rPr>
        <w:t>valie</w:t>
      </w:r>
      <w:r w:rsidR="0070778F" w:rsidRPr="00F641B0">
        <w:rPr>
          <w:rFonts w:ascii="Times" w:hAnsi="Times" w:cs="Times New Roman"/>
          <w:color w:val="000000" w:themeColor="text1"/>
          <w:lang w:val="en-US"/>
        </w:rPr>
        <w:t>r polue</w:t>
      </w:r>
      <w:r w:rsidR="002A60D6" w:rsidRPr="00F641B0">
        <w:rPr>
          <w:rFonts w:ascii="Times" w:hAnsi="Times" w:cs="Times New Roman"/>
          <w:color w:val="000000" w:themeColor="text1"/>
          <w:lang w:val="en-US"/>
        </w:rPr>
        <w:t>,</w:t>
      </w:r>
    </w:p>
    <w:p w14:paraId="0E52B675" w14:textId="5EF6F40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2A60D6" w:rsidRPr="00F641B0">
        <w:rPr>
          <w:rFonts w:ascii="Times" w:hAnsi="Times" w:cs="Times New Roman"/>
          <w:i/>
          <w:iCs/>
          <w:color w:val="000000" w:themeColor="text1"/>
          <w:lang w:val="en-US"/>
        </w:rPr>
        <w:t>n</w:t>
      </w:r>
      <w:r w:rsidR="002A60D6" w:rsidRPr="00F641B0">
        <w:rPr>
          <w:rFonts w:ascii="Times" w:hAnsi="Times" w:cs="Times New Roman"/>
          <w:color w:val="000000" w:themeColor="text1"/>
          <w:lang w:val="en-US"/>
        </w:rPr>
        <w:t xml:space="preserve"> par alle arme ch'</w:t>
      </w:r>
      <w:r w:rsidRPr="00F641B0">
        <w:rPr>
          <w:rFonts w:ascii="Times" w:hAnsi="Times" w:cs="Times New Roman"/>
          <w:color w:val="000000" w:themeColor="text1"/>
          <w:lang w:val="en-US"/>
        </w:rPr>
        <w:t>el sia p</w:t>
      </w:r>
      <w:r w:rsidR="002A60D6" w:rsidRPr="00F641B0">
        <w:rPr>
          <w:rFonts w:ascii="Times" w:hAnsi="Times" w:cs="Times New Roman"/>
          <w:iCs/>
          <w:color w:val="000000" w:themeColor="text1"/>
          <w:lang w:val="en-US"/>
        </w:rPr>
        <w:t>e</w:t>
      </w:r>
      <w:r w:rsidR="002A60D6" w:rsidRPr="00F641B0">
        <w:rPr>
          <w:rFonts w:ascii="Times" w:hAnsi="Times" w:cs="Times New Roman"/>
          <w:i/>
          <w:iCs/>
          <w:color w:val="000000" w:themeColor="text1"/>
          <w:lang w:val="en-US"/>
        </w:rPr>
        <w:t>r</w:t>
      </w:r>
      <w:r w:rsidRPr="00F641B0">
        <w:rPr>
          <w:rFonts w:ascii="Times" w:hAnsi="Times" w:cs="Times New Roman"/>
          <w:color w:val="000000" w:themeColor="text1"/>
          <w:lang w:val="en-US"/>
        </w:rPr>
        <w:t>due</w:t>
      </w:r>
      <w:r w:rsidR="002A60D6" w:rsidRPr="00F641B0">
        <w:rPr>
          <w:rFonts w:ascii="Times" w:hAnsi="Times" w:cs="Times New Roman"/>
          <w:color w:val="000000" w:themeColor="text1"/>
          <w:lang w:val="en-US"/>
        </w:rPr>
        <w:t>,</w:t>
      </w:r>
    </w:p>
    <w:p w14:paraId="162E5F3A" w14:textId="69EE9362" w:rsidR="0070778F" w:rsidRPr="00F641B0" w:rsidRDefault="00926D2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 xml:space="preserve">À </w:t>
      </w:r>
      <w:r w:rsidR="0070778F" w:rsidRPr="00926D28">
        <w:rPr>
          <w:rFonts w:ascii="Times" w:hAnsi="Times" w:cs="Times New Roman"/>
          <w:color w:val="000000" w:themeColor="text1"/>
          <w:lang w:val="en-US"/>
        </w:rPr>
        <w:t>tanto loer</w:t>
      </w:r>
      <w:r w:rsidR="0070778F" w:rsidRPr="00F641B0">
        <w:rPr>
          <w:rFonts w:ascii="Times" w:hAnsi="Times" w:cs="Times New Roman"/>
          <w:color w:val="000000" w:themeColor="text1"/>
          <w:lang w:val="en-US"/>
        </w:rPr>
        <w:t xml:space="preserve"> lo cavalier menbrue</w:t>
      </w:r>
      <w:r w:rsidR="002A60D6" w:rsidRPr="00F641B0">
        <w:rPr>
          <w:rFonts w:ascii="Times" w:hAnsi="Times" w:cs="Times New Roman"/>
          <w:color w:val="000000" w:themeColor="text1"/>
          <w:lang w:val="en-US"/>
        </w:rPr>
        <w:t>.</w:t>
      </w:r>
    </w:p>
    <w:p w14:paraId="0C07FACE" w14:textId="6A636F3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vete</w:t>
      </w:r>
      <w:r w:rsidR="002A60D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Ugo a</w:t>
      </w:r>
      <w:r w:rsidR="002A60D6"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rasso l</w:t>
      </w:r>
      <w:r w:rsidR="00E81D61" w:rsidRPr="00F641B0">
        <w:rPr>
          <w:rFonts w:ascii="Times" w:hAnsi="Times" w:cs="Times New Roman"/>
          <w:color w:val="000000" w:themeColor="text1"/>
          <w:lang w:val="en-US"/>
        </w:rPr>
        <w:t>'</w:t>
      </w:r>
      <w:r w:rsidRPr="00F641B0">
        <w:rPr>
          <w:rFonts w:ascii="Times" w:hAnsi="Times" w:cs="Times New Roman"/>
          <w:color w:val="000000" w:themeColor="text1"/>
          <w:lang w:val="en-US"/>
        </w:rPr>
        <w:t>amentue</w:t>
      </w:r>
      <w:r w:rsidR="00E81D61" w:rsidRPr="00F641B0">
        <w:rPr>
          <w:rFonts w:ascii="Times" w:hAnsi="Times" w:cs="Times New Roman"/>
          <w:color w:val="000000" w:themeColor="text1"/>
          <w:lang w:val="en-US"/>
        </w:rPr>
        <w:t>,</w:t>
      </w:r>
    </w:p>
    <w:p w14:paraId="292D764C" w14:textId="4514D432" w:rsidR="0070778F" w:rsidRPr="00F641B0" w:rsidRDefault="0079117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Si·ll</w:t>
      </w:r>
      <w:r w:rsidR="002A60D6" w:rsidRPr="00F641B0">
        <w:rPr>
          <w:rFonts w:ascii="Times" w:hAnsi="Times" w:cs="Times New Roman"/>
          <w:color w:val="000000" w:themeColor="text1"/>
          <w:lang w:val="en-US"/>
        </w:rPr>
        <w:t>o domanda,</w:t>
      </w:r>
      <w:r w:rsidR="0070778F" w:rsidRPr="00F641B0">
        <w:rPr>
          <w:rFonts w:ascii="Times" w:hAnsi="Times" w:cs="Times New Roman"/>
          <w:color w:val="000000" w:themeColor="text1"/>
          <w:lang w:val="en-US"/>
        </w:rPr>
        <w:t xml:space="preserve"> "</w:t>
      </w:r>
      <w:r w:rsidR="0070778F" w:rsidRPr="00BE20F3">
        <w:rPr>
          <w:rFonts w:ascii="Times" w:hAnsi="Times" w:cs="Times New Roman"/>
          <w:color w:val="000000" w:themeColor="text1"/>
          <w:lang w:val="en-US"/>
        </w:rPr>
        <w:t>P</w:t>
      </w:r>
      <w:r w:rsidR="002A60D6" w:rsidRPr="00BE20F3">
        <w:rPr>
          <w:rFonts w:ascii="Times" w:hAnsi="Times" w:cs="Times New Roman"/>
          <w:i/>
          <w:iCs/>
          <w:color w:val="000000" w:themeColor="text1"/>
          <w:lang w:val="en-US"/>
        </w:rPr>
        <w:t>er</w:t>
      </w:r>
      <w:r w:rsidR="002A60D6" w:rsidRPr="00BE20F3">
        <w:rPr>
          <w:rFonts w:ascii="Times" w:hAnsi="Times" w:cs="Times New Roman"/>
          <w:color w:val="000000" w:themeColor="text1"/>
          <w:lang w:val="en-US"/>
        </w:rPr>
        <w:t>chè</w:t>
      </w:r>
      <w:r w:rsidR="00F74653" w:rsidRPr="00BE20F3">
        <w:rPr>
          <w:rFonts w:ascii="Times" w:hAnsi="Times" w:cs="Times New Roman"/>
          <w:color w:val="000000" w:themeColor="text1"/>
          <w:lang w:val="en-US"/>
        </w:rPr>
        <w:t xml:space="preserve"> è</w:t>
      </w:r>
      <w:r w:rsidR="0070778F" w:rsidRPr="00BE20F3">
        <w:rPr>
          <w:rFonts w:ascii="Times" w:hAnsi="Times" w:cs="Times New Roman"/>
          <w:color w:val="000000" w:themeColor="text1"/>
          <w:lang w:val="en-US"/>
        </w:rPr>
        <w:t xml:space="preserve"> tu</w:t>
      </w:r>
      <w:r w:rsidR="0070778F" w:rsidRPr="00F641B0">
        <w:rPr>
          <w:rFonts w:ascii="Times" w:hAnsi="Times" w:cs="Times New Roman"/>
          <w:color w:val="000000" w:themeColor="text1"/>
          <w:lang w:val="en-US"/>
        </w:rPr>
        <w:t xml:space="preserve"> qui venue?"</w:t>
      </w:r>
    </w:p>
    <w:p w14:paraId="502003B2" w14:textId="4A82BC13" w:rsidR="0070778F" w:rsidRPr="00F641B0" w:rsidRDefault="000564A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 xml:space="preserve"> querir lo trabuto unde tu</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w:t>
      </w:r>
      <w:r w:rsidR="0070778F" w:rsidRPr="00926D28">
        <w:rPr>
          <w:rFonts w:ascii="Times" w:hAnsi="Times" w:cs="Times New Roman"/>
          <w:color w:val="000000" w:themeColor="text1"/>
          <w:lang w:val="en-US"/>
        </w:rPr>
        <w:t>parçeue</w:t>
      </w:r>
    </w:p>
    <w:p w14:paraId="1FE9E1D4" w14:textId="5EC41757" w:rsidR="0070778F" w:rsidRPr="00F641B0" w:rsidRDefault="000564A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quello malvaxio re che mal è nasue?</w:t>
      </w:r>
      <w:r w:rsidR="0070778F" w:rsidRPr="00F641B0">
        <w:rPr>
          <w:rFonts w:ascii="Times" w:hAnsi="Times" w:cs="Times New Roman"/>
          <w:color w:val="000000" w:themeColor="text1"/>
          <w:lang w:val="en-US"/>
        </w:rPr>
        <w:t>"</w:t>
      </w:r>
    </w:p>
    <w:p w14:paraId="23C03D06" w14:textId="16816A40" w:rsidR="000564A8" w:rsidRPr="00F641B0" w:rsidRDefault="00425BF5" w:rsidP="000564A8">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200</w:t>
      </w:r>
      <w:r w:rsidR="0070778F" w:rsidRPr="00F641B0">
        <w:rPr>
          <w:rFonts w:ascii="Times" w:hAnsi="Times" w:cs="Times New Roman"/>
          <w:bCs/>
          <w:color w:val="000000" w:themeColor="text1"/>
          <w:lang w:val="en-US"/>
        </w:rPr>
        <w:t xml:space="preserve">] </w:t>
      </w:r>
    </w:p>
    <w:p w14:paraId="6A894C91" w14:textId="1FF977D3" w:rsidR="0070778F" w:rsidRPr="00F641B0" w:rsidRDefault="00F746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Pr>
          <w:rFonts w:ascii="Times" w:hAnsi="Times" w:cs="Times New Roman"/>
          <w:color w:val="000000" w:themeColor="text1"/>
          <w:lang w:val="en-US"/>
        </w:rPr>
        <w:t>Ugo parllà</w:t>
      </w:r>
      <w:r w:rsidR="000564A8" w:rsidRPr="00F641B0">
        <w:rPr>
          <w:rFonts w:ascii="Times" w:hAnsi="Times" w:cs="Times New Roman"/>
          <w:color w:val="000000" w:themeColor="text1"/>
          <w:lang w:val="en-US"/>
        </w:rPr>
        <w:t>, si dixe al çavaliere,</w:t>
      </w:r>
    </w:p>
    <w:p w14:paraId="304B4C9D" w14:textId="357601FD" w:rsidR="0070778F" w:rsidRPr="00F641B0" w:rsidRDefault="000564A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Pr="00F641B0">
        <w:rPr>
          <w:rFonts w:ascii="Times" w:hAnsi="Times" w:cs="Times New Roman"/>
          <w:i/>
          <w:color w:val="000000" w:themeColor="text1"/>
          <w:lang w:val="en-US"/>
        </w:rPr>
        <w:t>evalie</w:t>
      </w:r>
      <w:r w:rsidRPr="00F641B0">
        <w:rPr>
          <w:rFonts w:ascii="Times" w:hAnsi="Times" w:cs="Times New Roman"/>
          <w:color w:val="000000" w:themeColor="text1"/>
          <w:lang w:val="en-US"/>
        </w:rPr>
        <w:t>r</w:t>
      </w:r>
      <w:r w:rsidR="0070778F" w:rsidRPr="00F641B0">
        <w:rPr>
          <w:rFonts w:ascii="Times" w:hAnsi="Times" w:cs="Times New Roman"/>
          <w:color w:val="000000" w:themeColor="text1"/>
          <w:lang w:val="en-US"/>
        </w:rPr>
        <w:t xml:space="preserve"> f</w:t>
      </w:r>
      <w:r w:rsidR="0067746C" w:rsidRPr="00F641B0">
        <w:rPr>
          <w:rFonts w:ascii="Times" w:hAnsi="Times" w:cs="Times New Roman"/>
          <w:color w:val="000000" w:themeColor="text1"/>
          <w:lang w:val="en-US"/>
        </w:rPr>
        <w:t>(r)</w:t>
      </w:r>
      <w:r w:rsidR="0070778F" w:rsidRPr="00F641B0">
        <w:rPr>
          <w:rFonts w:ascii="Times" w:hAnsi="Times" w:cs="Times New Roman"/>
          <w:color w:val="000000" w:themeColor="text1"/>
          <w:lang w:val="en-US"/>
        </w:rPr>
        <w:t>ere</w:t>
      </w:r>
      <w:r w:rsidRPr="00F641B0">
        <w:rPr>
          <w:rFonts w:ascii="Times" w:hAnsi="Times" w:cs="Times New Roman"/>
          <w:color w:val="000000" w:themeColor="text1"/>
          <w:lang w:val="en-US"/>
        </w:rPr>
        <w:t>,</w:t>
      </w:r>
      <w:r w:rsidR="00E81D61" w:rsidRPr="00F641B0">
        <w:rPr>
          <w:rStyle w:val="FootnoteReference"/>
          <w:rFonts w:ascii="Times" w:hAnsi="Times" w:cs="Times New Roman"/>
          <w:color w:val="000000" w:themeColor="text1"/>
          <w:lang w:val="en-US"/>
        </w:rPr>
        <w:footnoteReference w:id="639"/>
      </w:r>
      <w:r w:rsidRPr="00F641B0">
        <w:rPr>
          <w:rFonts w:ascii="Times" w:hAnsi="Times" w:cs="Times New Roman"/>
          <w:color w:val="000000" w:themeColor="text1"/>
          <w:lang w:val="en-US"/>
        </w:rPr>
        <w:t xml:space="preserve"> como ve fè</w:t>
      </w:r>
      <w:r w:rsidR="0070778F" w:rsidRPr="00F641B0">
        <w:rPr>
          <w:rFonts w:ascii="Times" w:hAnsi="Times" w:cs="Times New Roman"/>
          <w:color w:val="000000" w:themeColor="text1"/>
          <w:lang w:val="en-US"/>
        </w:rPr>
        <w:t xml:space="preserve"> nomere</w:t>
      </w:r>
    </w:p>
    <w:p w14:paraId="53C6F920" w14:textId="0F785887" w:rsidR="0070778F" w:rsidRPr="00F641B0" w:rsidRDefault="000564A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unde vegnì vuy ch</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 savì</w:t>
      </w:r>
      <w:r w:rsidR="0070778F" w:rsidRPr="00F641B0">
        <w:rPr>
          <w:rFonts w:ascii="Times" w:hAnsi="Times" w:cs="Times New Roman"/>
          <w:color w:val="000000" w:themeColor="text1"/>
          <w:lang w:val="en-US"/>
        </w:rPr>
        <w:t xml:space="preserve"> contere</w:t>
      </w:r>
    </w:p>
    <w:p w14:paraId="13503584" w14:textId="7A8B746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w:t>
      </w:r>
      <w:r w:rsidR="000564A8" w:rsidRPr="00F641B0">
        <w:rPr>
          <w:rFonts w:ascii="Times" w:hAnsi="Times" w:cs="Times New Roman"/>
          <w:color w:val="000000" w:themeColor="text1"/>
          <w:lang w:val="en-US"/>
        </w:rPr>
        <w:t>l mio afar e del mio ingonbrere?</w:t>
      </w:r>
      <w:r w:rsidRPr="00F641B0">
        <w:rPr>
          <w:rFonts w:ascii="Times" w:hAnsi="Times" w:cs="Times New Roman"/>
          <w:color w:val="000000" w:themeColor="text1"/>
          <w:lang w:val="en-US"/>
        </w:rPr>
        <w:t>"</w:t>
      </w:r>
    </w:p>
    <w:p w14:paraId="0721CA38" w14:textId="7C6435E2" w:rsidR="0070778F" w:rsidRPr="00F641B0" w:rsidRDefault="000564A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respoxe,</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Io te l'averò</w:t>
      </w:r>
      <w:r w:rsidR="0070778F" w:rsidRPr="00F641B0">
        <w:rPr>
          <w:rFonts w:ascii="Times" w:hAnsi="Times" w:cs="Times New Roman"/>
          <w:color w:val="000000" w:themeColor="text1"/>
          <w:lang w:val="en-US"/>
        </w:rPr>
        <w:t xml:space="preserve"> contere</w:t>
      </w:r>
      <w:r w:rsidRPr="00F641B0">
        <w:rPr>
          <w:rFonts w:ascii="Times" w:hAnsi="Times" w:cs="Times New Roman"/>
          <w:color w:val="000000" w:themeColor="text1"/>
          <w:lang w:val="en-US"/>
        </w:rPr>
        <w:t>:</w:t>
      </w:r>
    </w:p>
    <w:p w14:paraId="365781D6" w14:textId="1387C21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son coluy che tanto me fi p</w:t>
      </w:r>
      <w:r w:rsidR="000564A8" w:rsidRPr="00F641B0">
        <w:rPr>
          <w:rFonts w:ascii="Times" w:hAnsi="Times" w:cs="Times New Roman"/>
          <w:i/>
          <w:color w:val="000000" w:themeColor="text1"/>
          <w:lang w:val="en-US"/>
        </w:rPr>
        <w:t>ri</w:t>
      </w:r>
      <w:r w:rsidRPr="00F641B0">
        <w:rPr>
          <w:rFonts w:ascii="Times" w:hAnsi="Times" w:cs="Times New Roman"/>
          <w:color w:val="000000" w:themeColor="text1"/>
          <w:lang w:val="en-US"/>
        </w:rPr>
        <w:t>xiare</w:t>
      </w:r>
      <w:r w:rsidR="000564A8" w:rsidRPr="00F641B0">
        <w:rPr>
          <w:rFonts w:ascii="Times" w:hAnsi="Times" w:cs="Times New Roman"/>
          <w:color w:val="000000" w:themeColor="text1"/>
          <w:lang w:val="en-US"/>
        </w:rPr>
        <w:t>;</w:t>
      </w:r>
    </w:p>
    <w:p w14:paraId="561CD11F" w14:textId="4D496EB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io era al mo</w:t>
      </w:r>
      <w:r w:rsidR="0067746C" w:rsidRPr="00F641B0">
        <w:rPr>
          <w:rFonts w:ascii="Times" w:hAnsi="Times" w:cs="Times New Roman"/>
          <w:color w:val="000000" w:themeColor="text1"/>
          <w:lang w:val="en-US"/>
        </w:rPr>
        <w:t>n</w:t>
      </w:r>
      <w:r w:rsidRPr="00F641B0">
        <w:rPr>
          <w:rFonts w:ascii="Times" w:hAnsi="Times" w:cs="Times New Roman"/>
          <w:color w:val="000000" w:themeColor="text1"/>
          <w:lang w:val="en-US"/>
        </w:rPr>
        <w:t>do</w:t>
      </w:r>
      <w:r w:rsidR="000564A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no</w:t>
      </w:r>
      <w:r w:rsidR="000564A8" w:rsidRPr="00F641B0">
        <w:rPr>
          <w:rFonts w:ascii="Times" w:hAnsi="Times" w:cs="Times New Roman"/>
          <w:i/>
          <w:iCs/>
          <w:color w:val="000000" w:themeColor="text1"/>
          <w:lang w:val="en-US"/>
        </w:rPr>
        <w:t>n</w:t>
      </w:r>
      <w:r w:rsidR="000564A8" w:rsidRPr="00F641B0">
        <w:rPr>
          <w:rFonts w:ascii="Times" w:hAnsi="Times" w:cs="Times New Roman"/>
          <w:color w:val="000000" w:themeColor="text1"/>
          <w:lang w:val="en-US"/>
        </w:rPr>
        <w:t xml:space="preserve"> avev'</w:t>
      </w:r>
      <w:r w:rsidRPr="00F641B0">
        <w:rPr>
          <w:rFonts w:ascii="Times" w:hAnsi="Times" w:cs="Times New Roman"/>
          <w:color w:val="000000" w:themeColor="text1"/>
          <w:lang w:val="en-US"/>
        </w:rPr>
        <w:t>io pere</w:t>
      </w:r>
      <w:r w:rsidR="000564A8" w:rsidRPr="00F641B0">
        <w:rPr>
          <w:rFonts w:ascii="Times" w:hAnsi="Times" w:cs="Times New Roman"/>
          <w:color w:val="000000" w:themeColor="text1"/>
          <w:lang w:val="en-US"/>
        </w:rPr>
        <w:t>,</w:t>
      </w:r>
    </w:p>
    <w:p w14:paraId="2A8F7F0F"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Charlo ni altro re ni inperiere</w:t>
      </w:r>
    </w:p>
    <w:p w14:paraId="5E0A3265" w14:textId="52B22F2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no</w:t>
      </w:r>
      <w:r w:rsidR="000564A8" w:rsidRPr="00F641B0">
        <w:rPr>
          <w:rFonts w:ascii="Times" w:hAnsi="Times" w:cs="Times New Roman"/>
          <w:i/>
          <w:iCs/>
          <w:color w:val="000000" w:themeColor="text1"/>
          <w:lang w:val="en-US"/>
        </w:rPr>
        <w:t>n</w:t>
      </w:r>
      <w:r w:rsidR="000564A8" w:rsidRPr="00F641B0">
        <w:rPr>
          <w:rFonts w:ascii="Times" w:hAnsi="Times" w:cs="Times New Roman"/>
          <w:color w:val="000000" w:themeColor="text1"/>
          <w:lang w:val="en-US"/>
        </w:rPr>
        <w:t xml:space="preserve"> temeva la mità d'</w:t>
      </w:r>
      <w:r w:rsidRPr="00F641B0">
        <w:rPr>
          <w:rFonts w:ascii="Times" w:hAnsi="Times" w:cs="Times New Roman"/>
          <w:color w:val="000000" w:themeColor="text1"/>
          <w:lang w:val="en-US"/>
        </w:rPr>
        <w:t>un deniere</w:t>
      </w:r>
      <w:r w:rsidR="000564A8" w:rsidRPr="00F641B0">
        <w:rPr>
          <w:rFonts w:ascii="Times" w:hAnsi="Times" w:cs="Times New Roman"/>
          <w:color w:val="000000" w:themeColor="text1"/>
          <w:lang w:val="en-US"/>
        </w:rPr>
        <w:t>.</w:t>
      </w:r>
    </w:p>
    <w:p w14:paraId="483C45A0" w14:textId="56C99038" w:rsidR="0070778F" w:rsidRPr="00F641B0" w:rsidRDefault="000564A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Barba io fui del dux Oliv</w:t>
      </w:r>
      <w:r w:rsidR="0070778F" w:rsidRPr="00F641B0">
        <w:rPr>
          <w:rFonts w:ascii="Times" w:hAnsi="Times" w:cs="Times New Roman"/>
          <w:color w:val="000000" w:themeColor="text1"/>
          <w:lang w:val="en-US"/>
        </w:rPr>
        <w:t>iere</w:t>
      </w:r>
      <w:r w:rsidRPr="00F641B0">
        <w:rPr>
          <w:rFonts w:ascii="Times" w:hAnsi="Times" w:cs="Times New Roman"/>
          <w:color w:val="000000" w:themeColor="text1"/>
          <w:lang w:val="en-US"/>
        </w:rPr>
        <w:t>,</w:t>
      </w:r>
    </w:p>
    <w:p w14:paraId="4B47EB68" w14:textId="0157BD20" w:rsidR="0070778F" w:rsidRPr="00F641B0" w:rsidRDefault="0010142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mior homo che fo di </w:t>
      </w:r>
      <w:r w:rsidR="00BE20F3">
        <w:rPr>
          <w:rFonts w:ascii="Times" w:hAnsi="Times" w:cs="Times New Roman"/>
          <w:color w:val="000000" w:themeColor="text1"/>
          <w:lang w:val="en-US"/>
        </w:rPr>
        <w:t>.</w:t>
      </w:r>
      <w:r w:rsidR="0067746C" w:rsidRPr="00F641B0">
        <w:rPr>
          <w:rFonts w:ascii="Times" w:hAnsi="Times" w:cs="Times New Roman"/>
          <w:color w:val="000000" w:themeColor="text1"/>
          <w:lang w:val="en-US"/>
        </w:rPr>
        <w:t>XII</w:t>
      </w:r>
      <w:r w:rsidR="00BE20F3">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piere</w:t>
      </w:r>
      <w:r w:rsidR="000564A8" w:rsidRPr="00F641B0">
        <w:rPr>
          <w:rFonts w:ascii="Times" w:hAnsi="Times" w:cs="Times New Roman"/>
          <w:color w:val="000000" w:themeColor="text1"/>
          <w:lang w:val="en-US"/>
        </w:rPr>
        <w:t>,</w:t>
      </w:r>
    </w:p>
    <w:p w14:paraId="211EDE48" w14:textId="74F93E5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Defuora Rolla</w:t>
      </w:r>
      <w:r w:rsidR="00103817" w:rsidRPr="00F641B0">
        <w:rPr>
          <w:rFonts w:ascii="Times" w:hAnsi="Times" w:cs="Times New Roman"/>
          <w:color w:val="000000" w:themeColor="text1"/>
          <w:lang w:val="en-US"/>
        </w:rPr>
        <w:t xml:space="preserve">ndo de Blavia </w:t>
      </w:r>
      <w:r w:rsidR="00103817" w:rsidRPr="00926D28">
        <w:rPr>
          <w:rFonts w:ascii="Times" w:hAnsi="Times" w:cs="Times New Roman"/>
          <w:color w:val="000000" w:themeColor="text1"/>
          <w:lang w:val="en-US"/>
        </w:rPr>
        <w:t>l'av</w:t>
      </w:r>
      <w:r w:rsidRPr="00926D28">
        <w:rPr>
          <w:rFonts w:ascii="Times" w:hAnsi="Times" w:cs="Times New Roman"/>
          <w:color w:val="000000" w:themeColor="text1"/>
          <w:lang w:val="en-US"/>
        </w:rPr>
        <w:t>oiere</w:t>
      </w:r>
      <w:r w:rsidR="000564A8" w:rsidRPr="00F641B0">
        <w:rPr>
          <w:rFonts w:ascii="Times" w:hAnsi="Times" w:cs="Times New Roman"/>
          <w:color w:val="000000" w:themeColor="text1"/>
          <w:lang w:val="en-US"/>
        </w:rPr>
        <w:t>.</w:t>
      </w:r>
    </w:p>
    <w:p w14:paraId="38424068" w14:textId="5DA4907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Girardo da Frata si me fi apelere</w:t>
      </w:r>
      <w:r w:rsidR="000564A8" w:rsidRPr="00F641B0">
        <w:rPr>
          <w:rFonts w:ascii="Times" w:hAnsi="Times" w:cs="Times New Roman"/>
          <w:color w:val="000000" w:themeColor="text1"/>
          <w:lang w:val="en-US"/>
        </w:rPr>
        <w:t>."</w:t>
      </w:r>
    </w:p>
    <w:p w14:paraId="60AD9DDC" w14:textId="60FA1BE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w:t>
      </w:r>
      <w:r w:rsidR="000564A8" w:rsidRPr="00F641B0">
        <w:rPr>
          <w:rFonts w:ascii="Times" w:hAnsi="Times" w:cs="Times New Roman"/>
          <w:i/>
          <w:iCs/>
          <w:color w:val="000000" w:themeColor="text1"/>
          <w:lang w:val="en-US"/>
        </w:rPr>
        <w:t>go</w:t>
      </w:r>
      <w:r w:rsidR="000564A8" w:rsidRPr="00F641B0">
        <w:rPr>
          <w:rFonts w:ascii="Times" w:hAnsi="Times" w:cs="Times New Roman"/>
          <w:color w:val="000000" w:themeColor="text1"/>
          <w:lang w:val="en-US"/>
        </w:rPr>
        <w:t xml:space="preserve"> quando l'</w:t>
      </w:r>
      <w:r w:rsidR="00B61E76" w:rsidRPr="00F641B0">
        <w:rPr>
          <w:rFonts w:ascii="Times" w:hAnsi="Times" w:cs="Times New Roman"/>
          <w:color w:val="000000" w:themeColor="text1"/>
          <w:lang w:val="en-US"/>
        </w:rPr>
        <w:t>oldì</w:t>
      </w:r>
      <w:r w:rsidRPr="00F641B0">
        <w:rPr>
          <w:rFonts w:ascii="Times" w:hAnsi="Times" w:cs="Times New Roman"/>
          <w:color w:val="000000" w:themeColor="text1"/>
          <w:lang w:val="en-US"/>
        </w:rPr>
        <w:t xml:space="preserve"> se prexe </w:t>
      </w:r>
      <w:r w:rsidR="006D7BD6" w:rsidRPr="00F641B0">
        <w:rPr>
          <w:rFonts w:ascii="Times" w:hAnsi="Times" w:cs="Times New Roman"/>
          <w:color w:val="000000" w:themeColor="text1"/>
          <w:lang w:val="en-US"/>
        </w:rPr>
        <w:t xml:space="preserve">(a) </w:t>
      </w:r>
      <w:r w:rsidR="00BE20F3">
        <w:rPr>
          <w:rFonts w:ascii="Times" w:hAnsi="Times" w:cs="Times New Roman"/>
          <w:color w:val="000000" w:themeColor="text1"/>
          <w:lang w:val="en-US"/>
        </w:rPr>
        <w:t>merevei</w:t>
      </w:r>
      <w:r w:rsidRPr="00F641B0">
        <w:rPr>
          <w:rFonts w:ascii="Times" w:hAnsi="Times" w:cs="Times New Roman"/>
          <w:color w:val="000000" w:themeColor="text1"/>
          <w:lang w:val="en-US"/>
        </w:rPr>
        <w:t>ere</w:t>
      </w:r>
      <w:r w:rsidR="000564A8" w:rsidRPr="00F641B0">
        <w:rPr>
          <w:rFonts w:ascii="Times" w:hAnsi="Times" w:cs="Times New Roman"/>
          <w:color w:val="000000" w:themeColor="text1"/>
          <w:lang w:val="en-US"/>
        </w:rPr>
        <w:t>,</w:t>
      </w:r>
      <w:r w:rsidR="006D7BD6" w:rsidRPr="00F641B0">
        <w:rPr>
          <w:rStyle w:val="FootnoteReference"/>
          <w:rFonts w:ascii="Times" w:hAnsi="Times" w:cs="Times New Roman"/>
          <w:color w:val="000000" w:themeColor="text1"/>
          <w:lang w:val="en-US"/>
        </w:rPr>
        <w:footnoteReference w:id="640"/>
      </w:r>
    </w:p>
    <w:p w14:paraId="7842460D" w14:textId="39720B1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Aduncha se presse co</w:t>
      </w:r>
      <w:r w:rsidR="000564A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tra luy a dreçere</w:t>
      </w:r>
      <w:r w:rsidR="000564A8" w:rsidRPr="00F641B0">
        <w:rPr>
          <w:rFonts w:ascii="Times" w:hAnsi="Times" w:cs="Times New Roman"/>
          <w:color w:val="000000" w:themeColor="text1"/>
          <w:lang w:val="en-US"/>
        </w:rPr>
        <w:t>,</w:t>
      </w:r>
      <w:r w:rsidR="000564A8" w:rsidRPr="00F641B0">
        <w:rPr>
          <w:rStyle w:val="FootnoteReference"/>
          <w:rFonts w:ascii="Times" w:hAnsi="Times" w:cs="Times New Roman"/>
          <w:color w:val="000000" w:themeColor="text1"/>
          <w:lang w:val="en-US"/>
        </w:rPr>
        <w:footnoteReference w:id="641"/>
      </w:r>
    </w:p>
    <w:p w14:paraId="21865E61" w14:textId="78CAE3F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(107R) </w:t>
      </w:r>
      <w:r w:rsidR="000564A8" w:rsidRPr="00F641B0">
        <w:rPr>
          <w:rFonts w:ascii="Times" w:hAnsi="Times" w:cs="Times New Roman"/>
          <w:color w:val="000000" w:themeColor="text1"/>
          <w:lang w:val="en-US"/>
        </w:rPr>
        <w:t>"</w:t>
      </w:r>
      <w:r w:rsidRPr="00F641B0">
        <w:rPr>
          <w:rFonts w:ascii="Times" w:hAnsi="Times" w:cs="Times New Roman"/>
          <w:color w:val="000000" w:themeColor="text1"/>
          <w:lang w:val="en-US"/>
        </w:rPr>
        <w:t>Ai</w:t>
      </w:r>
      <w:r w:rsidR="00F74653">
        <w:rPr>
          <w:rFonts w:ascii="Times" w:hAnsi="Times" w:cs="Times New Roman"/>
          <w:color w:val="000000" w:themeColor="text1"/>
          <w:lang w:val="en-US"/>
        </w:rPr>
        <w:t>,</w:t>
      </w:r>
      <w:r w:rsidRPr="00F641B0">
        <w:rPr>
          <w:rFonts w:ascii="Times" w:hAnsi="Times" w:cs="Times New Roman"/>
          <w:color w:val="000000" w:themeColor="text1"/>
          <w:lang w:val="en-US"/>
        </w:rPr>
        <w:t xml:space="preserve"> sier Girardo</w:t>
      </w:r>
      <w:r w:rsidR="000564A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un don ve </w:t>
      </w:r>
      <w:r w:rsidR="00024205">
        <w:rPr>
          <w:rFonts w:ascii="Times" w:hAnsi="Times" w:cs="Times New Roman"/>
          <w:color w:val="000000" w:themeColor="text1"/>
          <w:lang w:val="en-US"/>
        </w:rPr>
        <w:t>voio</w:t>
      </w:r>
      <w:r w:rsidRPr="00F641B0">
        <w:rPr>
          <w:rFonts w:ascii="Times" w:hAnsi="Times" w:cs="Times New Roman"/>
          <w:color w:val="000000" w:themeColor="text1"/>
          <w:lang w:val="en-US"/>
        </w:rPr>
        <w:t xml:space="preserve"> queri</w:t>
      </w:r>
      <w:r w:rsidR="00B61E76" w:rsidRPr="00F641B0">
        <w:rPr>
          <w:rFonts w:ascii="Times" w:hAnsi="Times" w:cs="Times New Roman"/>
          <w:color w:val="000000" w:themeColor="text1"/>
          <w:lang w:val="en-US"/>
        </w:rPr>
        <w:t>(r)</w:t>
      </w:r>
      <w:r w:rsidRPr="00F641B0">
        <w:rPr>
          <w:rFonts w:ascii="Times" w:hAnsi="Times" w:cs="Times New Roman"/>
          <w:color w:val="000000" w:themeColor="text1"/>
          <w:lang w:val="en-US"/>
        </w:rPr>
        <w:t>e</w:t>
      </w:r>
      <w:r w:rsidR="00B61E76" w:rsidRPr="00F641B0">
        <w:rPr>
          <w:rFonts w:ascii="Times" w:hAnsi="Times" w:cs="Times New Roman"/>
          <w:color w:val="000000" w:themeColor="text1"/>
          <w:lang w:val="en-US"/>
        </w:rPr>
        <w:t>:</w:t>
      </w:r>
    </w:p>
    <w:p w14:paraId="3ADF7A3E" w14:textId="5A3428E4" w:rsidR="0070778F" w:rsidRPr="00F641B0" w:rsidRDefault="00B61E7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vuy me digé e si m'averì</w:t>
      </w:r>
      <w:r w:rsidR="0070778F" w:rsidRPr="00F641B0">
        <w:rPr>
          <w:rFonts w:ascii="Times" w:hAnsi="Times" w:cs="Times New Roman"/>
          <w:color w:val="000000" w:themeColor="text1"/>
          <w:lang w:val="en-US"/>
        </w:rPr>
        <w:t xml:space="preserve"> contere</w:t>
      </w:r>
    </w:p>
    <w:p w14:paraId="2A616F8C" w14:textId="7B7CC477" w:rsidR="0070778F" w:rsidRPr="00F641B0" w:rsidRDefault="00B61E7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Qual </w:t>
      </w:r>
      <w:r w:rsidR="00076F52">
        <w:rPr>
          <w:rFonts w:ascii="Times" w:hAnsi="Times" w:cs="Times New Roman"/>
          <w:color w:val="000000" w:themeColor="text1"/>
          <w:lang w:val="en-US"/>
        </w:rPr>
        <w:t>è·ll</w:t>
      </w:r>
      <w:r w:rsidRPr="00F641B0">
        <w:rPr>
          <w:rFonts w:ascii="Times" w:hAnsi="Times" w:cs="Times New Roman"/>
          <w:color w:val="000000" w:themeColor="text1"/>
          <w:lang w:val="en-US"/>
        </w:rPr>
        <w:t>o pecado che v'à</w:t>
      </w:r>
      <w:r w:rsidR="0070778F" w:rsidRPr="00F641B0">
        <w:rPr>
          <w:rFonts w:ascii="Times" w:hAnsi="Times" w:cs="Times New Roman"/>
          <w:color w:val="000000" w:themeColor="text1"/>
          <w:lang w:val="en-US"/>
        </w:rPr>
        <w:t xml:space="preserve"> fato</w:t>
      </w:r>
      <w:r w:rsidR="009100A9"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intre</w:t>
      </w:r>
      <w:r w:rsidRPr="00F641B0">
        <w:rPr>
          <w:rFonts w:ascii="Times" w:hAnsi="Times" w:cs="Times New Roman"/>
          <w:color w:val="000000" w:themeColor="text1"/>
          <w:lang w:val="en-US"/>
        </w:rPr>
        <w:t>(re),</w:t>
      </w:r>
    </w:p>
    <w:p w14:paraId="77010B39" w14:textId="4D39BC90" w:rsidR="0070778F" w:rsidRPr="00F641B0" w:rsidRDefault="00B61E7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Ch'io lo possa dir quando tornerò</w:t>
      </w:r>
      <w:r w:rsidR="0070778F" w:rsidRPr="00F641B0">
        <w:rPr>
          <w:rFonts w:ascii="Times" w:hAnsi="Times" w:cs="Times New Roman"/>
          <w:color w:val="000000" w:themeColor="text1"/>
          <w:lang w:val="en-US"/>
        </w:rPr>
        <w:t xml:space="preserve"> arere</w:t>
      </w:r>
    </w:p>
    <w:p w14:paraId="7E1880D7" w14:textId="5B584307" w:rsidR="0070778F" w:rsidRPr="00F641B0" w:rsidRDefault="009100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Carl(o)</w:t>
      </w:r>
      <w:r w:rsidRPr="00F641B0">
        <w:rPr>
          <w:rStyle w:val="FootnoteReference"/>
          <w:rFonts w:ascii="Times" w:hAnsi="Times" w:cs="Times New Roman"/>
          <w:color w:val="000000" w:themeColor="text1"/>
          <w:lang w:val="en-US"/>
        </w:rPr>
        <w:footnoteReference w:id="642"/>
      </w:r>
      <w:r w:rsidR="00B61E76" w:rsidRPr="00F641B0">
        <w:rPr>
          <w:rFonts w:ascii="Times" w:hAnsi="Times" w:cs="Times New Roman"/>
          <w:color w:val="000000" w:themeColor="text1"/>
          <w:lang w:val="en-US"/>
        </w:rPr>
        <w:t xml:space="preserve"> l</w:t>
      </w:r>
      <w:r w:rsidR="0070778F" w:rsidRPr="00F641B0">
        <w:rPr>
          <w:rFonts w:ascii="Times" w:hAnsi="Times" w:cs="Times New Roman"/>
          <w:color w:val="000000" w:themeColor="text1"/>
          <w:lang w:val="en-US"/>
        </w:rPr>
        <w:t>o</w:t>
      </w:r>
      <w:r w:rsidR="00B61E76"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 xml:space="preserve">re e </w:t>
      </w:r>
      <w:r w:rsidR="00180088">
        <w:rPr>
          <w:rFonts w:ascii="Times" w:hAnsi="Times" w:cs="Times New Roman"/>
          <w:color w:val="000000" w:themeColor="text1"/>
          <w:lang w:val="en-US"/>
        </w:rPr>
        <w:t>a·ll</w:t>
      </w:r>
      <w:r w:rsidR="0070778F" w:rsidRPr="00F641B0">
        <w:rPr>
          <w:rFonts w:ascii="Times" w:hAnsi="Times" w:cs="Times New Roman"/>
          <w:color w:val="000000" w:themeColor="text1"/>
          <w:lang w:val="en-US"/>
        </w:rPr>
        <w:t>i altri cavalieri</w:t>
      </w:r>
      <w:r w:rsidR="00B61E76" w:rsidRPr="00F641B0">
        <w:rPr>
          <w:rFonts w:ascii="Times" w:hAnsi="Times" w:cs="Times New Roman"/>
          <w:color w:val="000000" w:themeColor="text1"/>
          <w:lang w:val="en-US"/>
        </w:rPr>
        <w:t>."</w:t>
      </w:r>
    </w:p>
    <w:p w14:paraId="0D13B11E" w14:textId="4ABB2710" w:rsidR="0070778F" w:rsidRPr="00F641B0" w:rsidRDefault="00B61E7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Girardo</w:t>
      </w:r>
      <w:r w:rsidR="00103817" w:rsidRPr="00F641B0">
        <w:rPr>
          <w:rFonts w:ascii="Times" w:hAnsi="Times" w:cs="Times New Roman"/>
          <w:color w:val="000000" w:themeColor="text1"/>
          <w:lang w:val="en-US"/>
        </w:rPr>
        <w:t>, "D</w:t>
      </w:r>
      <w:r w:rsidRPr="00F641B0">
        <w:rPr>
          <w:rFonts w:ascii="Times" w:hAnsi="Times" w:cs="Times New Roman"/>
          <w:color w:val="000000" w:themeColor="text1"/>
          <w:lang w:val="en-US"/>
        </w:rPr>
        <w:t>e gré</w:t>
      </w:r>
      <w:r w:rsidR="0070778F" w:rsidRPr="00F641B0">
        <w:rPr>
          <w:rFonts w:ascii="Times" w:hAnsi="Times" w:cs="Times New Roman"/>
          <w:color w:val="000000" w:themeColor="text1"/>
          <w:lang w:val="en-US"/>
        </w:rPr>
        <w:t xml:space="preserve"> e volentiere</w:t>
      </w:r>
    </w:p>
    <w:p w14:paraId="5CEEC044" w14:textId="4069537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te</w:t>
      </w:r>
      <w:r w:rsidR="00101425" w:rsidRPr="00F641B0">
        <w:rPr>
          <w:rFonts w:ascii="Times" w:hAnsi="Times" w:cs="Times New Roman"/>
          <w:color w:val="000000" w:themeColor="text1"/>
          <w:lang w:val="en-US"/>
        </w:rPr>
        <w:t>·</w:t>
      </w:r>
      <w:r w:rsidR="00B61E76" w:rsidRPr="00F641B0">
        <w:rPr>
          <w:rFonts w:ascii="Times" w:hAnsi="Times" w:cs="Times New Roman"/>
          <w:color w:val="000000" w:themeColor="text1"/>
          <w:lang w:val="en-US"/>
        </w:rPr>
        <w:t>l dirò</w:t>
      </w:r>
      <w:r w:rsidRPr="00F641B0">
        <w:rPr>
          <w:rFonts w:ascii="Times" w:hAnsi="Times" w:cs="Times New Roman"/>
          <w:color w:val="000000" w:themeColor="text1"/>
          <w:lang w:val="en-US"/>
        </w:rPr>
        <w:t xml:space="preserve"> sença nuol tençere</w:t>
      </w:r>
      <w:r w:rsidR="00B61E76" w:rsidRPr="00F641B0">
        <w:rPr>
          <w:rFonts w:ascii="Times" w:hAnsi="Times" w:cs="Times New Roman"/>
          <w:color w:val="000000" w:themeColor="text1"/>
          <w:lang w:val="en-US"/>
        </w:rPr>
        <w:t>."</w:t>
      </w:r>
    </w:p>
    <w:p w14:paraId="398F7B73" w14:textId="1191256A" w:rsidR="00B61E76" w:rsidRPr="00F641B0" w:rsidRDefault="00425BF5" w:rsidP="00B61E7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201</w:t>
      </w:r>
      <w:r w:rsidR="0070778F" w:rsidRPr="00F641B0">
        <w:rPr>
          <w:rFonts w:ascii="Times" w:hAnsi="Times" w:cs="Times New Roman"/>
          <w:bCs/>
          <w:color w:val="000000" w:themeColor="text1"/>
          <w:lang w:val="en-US"/>
        </w:rPr>
        <w:t xml:space="preserve">] </w:t>
      </w:r>
    </w:p>
    <w:p w14:paraId="4E52E391" w14:textId="16C2222A" w:rsidR="0070778F" w:rsidRPr="00F641B0" w:rsidRDefault="00B61E7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Girardo parlò</w:t>
      </w:r>
      <w:r w:rsidR="0070778F" w:rsidRPr="00F641B0">
        <w:rPr>
          <w:rFonts w:ascii="Times" w:hAnsi="Times" w:cs="Times New Roman"/>
          <w:color w:val="000000" w:themeColor="text1"/>
          <w:lang w:val="en-US"/>
        </w:rPr>
        <w:t xml:space="preserve"> ver lo co</w:t>
      </w:r>
      <w:r w:rsidR="005D1E98"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te Ugon</w:t>
      </w:r>
      <w:r w:rsidRPr="00F641B0">
        <w:rPr>
          <w:rFonts w:ascii="Times" w:hAnsi="Times" w:cs="Times New Roman"/>
          <w:color w:val="000000" w:themeColor="text1"/>
          <w:lang w:val="en-US"/>
        </w:rPr>
        <w:t>,</w:t>
      </w:r>
    </w:p>
    <w:p w14:paraId="5CF11CF9" w14:textId="05EB76C8" w:rsidR="0070778F" w:rsidRPr="00F641B0" w:rsidRDefault="00B61E7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Pr="00F641B0">
        <w:rPr>
          <w:rFonts w:ascii="Times" w:hAnsi="Times" w:cs="Times New Roman"/>
          <w:i/>
          <w:color w:val="000000" w:themeColor="text1"/>
          <w:lang w:val="en-US"/>
        </w:rPr>
        <w:t>evalie</w:t>
      </w:r>
      <w:r w:rsidR="0067746C" w:rsidRPr="00F641B0">
        <w:rPr>
          <w:rFonts w:ascii="Times" w:hAnsi="Times" w:cs="Times New Roman"/>
          <w:color w:val="000000" w:themeColor="text1"/>
          <w:lang w:val="en-US"/>
        </w:rPr>
        <w:t>r fr</w:t>
      </w:r>
      <w:r w:rsidR="0070778F" w:rsidRPr="00F641B0">
        <w:rPr>
          <w:rFonts w:ascii="Times" w:hAnsi="Times" w:cs="Times New Roman"/>
          <w:color w:val="000000" w:themeColor="text1"/>
          <w:lang w:val="en-US"/>
        </w:rPr>
        <w:t>ere</w:t>
      </w:r>
      <w:r w:rsidRPr="00F641B0">
        <w:rPr>
          <w:rFonts w:ascii="Times" w:hAnsi="Times" w:cs="Times New Roman"/>
          <w:color w:val="000000" w:themeColor="text1"/>
          <w:lang w:val="en-US"/>
        </w:rPr>
        <w:t>, entendì</w:t>
      </w:r>
      <w:r w:rsidR="0070778F" w:rsidRPr="00F641B0">
        <w:rPr>
          <w:rFonts w:ascii="Times" w:hAnsi="Times" w:cs="Times New Roman"/>
          <w:color w:val="000000" w:themeColor="text1"/>
          <w:lang w:val="en-US"/>
        </w:rPr>
        <w:t xml:space="preserve"> la mia raxon</w:t>
      </w:r>
      <w:r w:rsidRPr="00F641B0">
        <w:rPr>
          <w:rFonts w:ascii="Times" w:hAnsi="Times" w:cs="Times New Roman"/>
          <w:color w:val="000000" w:themeColor="text1"/>
          <w:lang w:val="en-US"/>
        </w:rPr>
        <w:t>!</w:t>
      </w:r>
    </w:p>
    <w:p w14:paraId="28F15A7E" w14:textId="477D686F" w:rsidR="0070778F" w:rsidRPr="00F641B0" w:rsidRDefault="00B61E7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Vuy m'avì</w:t>
      </w:r>
      <w:r w:rsidR="0070778F" w:rsidRPr="00F641B0">
        <w:rPr>
          <w:rFonts w:ascii="Times" w:hAnsi="Times" w:cs="Times New Roman"/>
          <w:color w:val="000000" w:themeColor="text1"/>
          <w:lang w:val="en-US"/>
        </w:rPr>
        <w:t xml:space="preserve"> domandado de mia co</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fuxion</w:t>
      </w:r>
      <w:r w:rsidRPr="00F641B0">
        <w:rPr>
          <w:rFonts w:ascii="Times" w:hAnsi="Times" w:cs="Times New Roman"/>
          <w:color w:val="000000" w:themeColor="text1"/>
          <w:lang w:val="en-US"/>
        </w:rPr>
        <w:t>,</w:t>
      </w:r>
    </w:p>
    <w:p w14:paraId="4E296C0A" w14:textId="78BD07EA" w:rsidR="0070778F" w:rsidRPr="00F641B0" w:rsidRDefault="00B61E7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ve dirò el vero sença</w:t>
      </w:r>
      <w:r w:rsidR="0070778F" w:rsidRPr="00F641B0">
        <w:rPr>
          <w:rFonts w:ascii="Times" w:hAnsi="Times" w:cs="Times New Roman"/>
          <w:color w:val="000000" w:themeColor="text1"/>
          <w:lang w:val="en-US"/>
        </w:rPr>
        <w:t xml:space="preserve"> demoraxon</w:t>
      </w:r>
      <w:r w:rsidRPr="00F641B0">
        <w:rPr>
          <w:rFonts w:ascii="Times" w:hAnsi="Times" w:cs="Times New Roman"/>
          <w:color w:val="000000" w:themeColor="text1"/>
          <w:lang w:val="en-US"/>
        </w:rPr>
        <w:t>.</w:t>
      </w:r>
    </w:p>
    <w:p w14:paraId="2622946D" w14:textId="3DF1DDB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io era al mondo i</w:t>
      </w:r>
      <w:r w:rsidR="004D2259"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mia maxon</w:t>
      </w:r>
      <w:r w:rsidR="004D2259" w:rsidRPr="00F641B0">
        <w:rPr>
          <w:rFonts w:ascii="Times" w:hAnsi="Times" w:cs="Times New Roman"/>
          <w:color w:val="000000" w:themeColor="text1"/>
          <w:lang w:val="en-US"/>
        </w:rPr>
        <w:t>,</w:t>
      </w:r>
    </w:p>
    <w:p w14:paraId="17A4D671" w14:textId="777E92A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4D2259"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mia sup</w:t>
      </w:r>
      <w:r w:rsidR="004D2259"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bia no</w:t>
      </w:r>
      <w:r w:rsidR="004D2259"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temeva Charlon</w:t>
      </w:r>
    </w:p>
    <w:p w14:paraId="29C37369" w14:textId="5910D2D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hom teren ni principo ni baron</w:t>
      </w:r>
      <w:r w:rsidR="004D2259" w:rsidRPr="00F641B0">
        <w:rPr>
          <w:rFonts w:ascii="Times" w:hAnsi="Times" w:cs="Times New Roman"/>
          <w:color w:val="000000" w:themeColor="text1"/>
          <w:lang w:val="en-US"/>
        </w:rPr>
        <w:t>,</w:t>
      </w:r>
    </w:p>
    <w:p w14:paraId="4A2F4C20" w14:textId="4F4C730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Asai co</w:t>
      </w:r>
      <w:r w:rsidR="004D2259" w:rsidRPr="00F641B0">
        <w:rPr>
          <w:rFonts w:ascii="Times" w:hAnsi="Times" w:cs="Times New Roman"/>
          <w:i/>
          <w:iCs/>
          <w:color w:val="000000" w:themeColor="text1"/>
          <w:lang w:val="en-US"/>
        </w:rPr>
        <w:t>n</w:t>
      </w:r>
      <w:r w:rsidRPr="00F641B0">
        <w:rPr>
          <w:rFonts w:ascii="Times" w:hAnsi="Times" w:cs="Times New Roman"/>
          <w:color w:val="000000" w:themeColor="text1"/>
          <w:lang w:val="en-US"/>
        </w:rPr>
        <w:t>quistie tere</w:t>
      </w:r>
      <w:r w:rsidR="004D2259"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castel e </w:t>
      </w:r>
      <w:r w:rsidR="003351C1" w:rsidRPr="00F641B0">
        <w:rPr>
          <w:rFonts w:ascii="Times" w:hAnsi="Times" w:cs="Times New Roman"/>
          <w:color w:val="000000" w:themeColor="text1"/>
          <w:lang w:val="en-US"/>
        </w:rPr>
        <w:t>dojon</w:t>
      </w:r>
      <w:r w:rsidR="004D2259" w:rsidRPr="00F641B0">
        <w:rPr>
          <w:rFonts w:ascii="Times" w:hAnsi="Times" w:cs="Times New Roman"/>
          <w:color w:val="000000" w:themeColor="text1"/>
          <w:lang w:val="en-US"/>
        </w:rPr>
        <w:t>.</w:t>
      </w:r>
    </w:p>
    <w:p w14:paraId="13883E52" w14:textId="1BB6398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Mior de mi non fo in Aspramon</w:t>
      </w:r>
      <w:r w:rsidR="004D2259" w:rsidRPr="00F641B0">
        <w:rPr>
          <w:rFonts w:ascii="Times" w:hAnsi="Times" w:cs="Times New Roman"/>
          <w:color w:val="000000" w:themeColor="text1"/>
          <w:lang w:val="en-US"/>
        </w:rPr>
        <w:t>;</w:t>
      </w:r>
    </w:p>
    <w:p w14:paraId="6CCB8955" w14:textId="2A8FEB0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w:t>
      </w:r>
      <w:r w:rsidR="004D2259"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tra la leçe pagana fui mal co</w:t>
      </w:r>
      <w:r w:rsidR="004D2259" w:rsidRPr="00F641B0">
        <w:rPr>
          <w:rFonts w:ascii="Times" w:hAnsi="Times" w:cs="Times New Roman"/>
          <w:i/>
          <w:iCs/>
          <w:color w:val="000000" w:themeColor="text1"/>
          <w:lang w:val="en-US"/>
        </w:rPr>
        <w:t>n</w:t>
      </w:r>
      <w:r w:rsidRPr="00F641B0">
        <w:rPr>
          <w:rFonts w:ascii="Times" w:hAnsi="Times" w:cs="Times New Roman"/>
          <w:color w:val="000000" w:themeColor="text1"/>
          <w:lang w:val="en-US"/>
        </w:rPr>
        <w:t>pagnon</w:t>
      </w:r>
    </w:p>
    <w:p w14:paraId="57606EE6" w14:textId="18676E4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 Carlo Magno io fie mol</w:t>
      </w:r>
      <w:r w:rsidR="004D2259" w:rsidRPr="00F641B0">
        <w:rPr>
          <w:rFonts w:ascii="Times" w:hAnsi="Times" w:cs="Times New Roman"/>
          <w:i/>
          <w:color w:val="000000" w:themeColor="text1"/>
          <w:lang w:val="en-US"/>
        </w:rPr>
        <w:t>to</w:t>
      </w:r>
      <w:r w:rsidRPr="00F641B0">
        <w:rPr>
          <w:rFonts w:ascii="Times" w:hAnsi="Times" w:cs="Times New Roman"/>
          <w:color w:val="000000" w:themeColor="text1"/>
          <w:lang w:val="en-US"/>
        </w:rPr>
        <w:t xml:space="preserve"> te</w:t>
      </w:r>
      <w:r w:rsidR="004D2259" w:rsidRPr="00F641B0">
        <w:rPr>
          <w:rFonts w:ascii="Times" w:hAnsi="Times" w:cs="Times New Roman"/>
          <w:i/>
          <w:iCs/>
          <w:color w:val="000000" w:themeColor="text1"/>
          <w:lang w:val="en-US"/>
        </w:rPr>
        <w:t>n</w:t>
      </w:r>
      <w:r w:rsidRPr="00F641B0">
        <w:rPr>
          <w:rFonts w:ascii="Times" w:hAnsi="Times" w:cs="Times New Roman"/>
          <w:color w:val="000000" w:themeColor="text1"/>
          <w:lang w:val="en-US"/>
        </w:rPr>
        <w:t>ço</w:t>
      </w:r>
      <w:r w:rsidR="004D2259" w:rsidRPr="00F641B0">
        <w:rPr>
          <w:rFonts w:ascii="Times" w:hAnsi="Times" w:cs="Times New Roman"/>
          <w:i/>
          <w:iCs/>
          <w:color w:val="000000" w:themeColor="text1"/>
          <w:lang w:val="en-US"/>
        </w:rPr>
        <w:t>n</w:t>
      </w:r>
      <w:r w:rsidR="004D2259" w:rsidRPr="00F641B0">
        <w:rPr>
          <w:rFonts w:ascii="Times" w:hAnsi="Times" w:cs="Times New Roman"/>
          <w:iCs/>
          <w:color w:val="000000" w:themeColor="text1"/>
          <w:lang w:val="en-US"/>
        </w:rPr>
        <w:t>;</w:t>
      </w:r>
    </w:p>
    <w:p w14:paraId="298B527C" w14:textId="728E8693" w:rsidR="0070778F" w:rsidRPr="00F641B0" w:rsidRDefault="004D225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 a la fin q</w:t>
      </w:r>
      <w:r w:rsidRPr="00F641B0">
        <w:rPr>
          <w:rFonts w:ascii="Times" w:hAnsi="Times" w:cs="Times New Roman"/>
          <w:i/>
          <w:color w:val="000000" w:themeColor="text1"/>
          <w:lang w:val="en-US"/>
        </w:rPr>
        <w:t>ua</w:t>
      </w:r>
      <w:r w:rsidR="0070778F" w:rsidRPr="00F641B0">
        <w:rPr>
          <w:rFonts w:ascii="Times" w:hAnsi="Times" w:cs="Times New Roman"/>
          <w:color w:val="000000" w:themeColor="text1"/>
          <w:lang w:val="en-US"/>
        </w:rPr>
        <w:t>n io trapassie del mon</w:t>
      </w:r>
      <w:r w:rsidRPr="00F641B0">
        <w:rPr>
          <w:rFonts w:ascii="Times" w:hAnsi="Times" w:cs="Times New Roman"/>
          <w:color w:val="000000" w:themeColor="text1"/>
          <w:lang w:val="en-US"/>
        </w:rPr>
        <w:t>,</w:t>
      </w:r>
    </w:p>
    <w:p w14:paraId="60E82C39" w14:textId="4CF9C1F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me valse p</w:t>
      </w:r>
      <w:r w:rsidR="004D2259" w:rsidRPr="00F641B0">
        <w:rPr>
          <w:rFonts w:ascii="Times" w:hAnsi="Times" w:cs="Times New Roman"/>
          <w:i/>
          <w:color w:val="000000" w:themeColor="text1"/>
          <w:lang w:val="en-US"/>
        </w:rPr>
        <w:t>re</w:t>
      </w:r>
      <w:r w:rsidR="004D2259" w:rsidRPr="00F641B0">
        <w:rPr>
          <w:rFonts w:ascii="Times" w:hAnsi="Times" w:cs="Times New Roman"/>
          <w:color w:val="000000" w:themeColor="text1"/>
          <w:lang w:val="en-US"/>
        </w:rPr>
        <w:t>v(e)</w:t>
      </w:r>
      <w:r w:rsidRPr="00F641B0">
        <w:rPr>
          <w:rFonts w:ascii="Times" w:hAnsi="Times" w:cs="Times New Roman"/>
          <w:color w:val="000000" w:themeColor="text1"/>
          <w:lang w:val="en-US"/>
        </w:rPr>
        <w:t>di ni clerego</w:t>
      </w:r>
      <w:r w:rsidR="004D2259" w:rsidRPr="00F641B0">
        <w:rPr>
          <w:rFonts w:ascii="Times" w:hAnsi="Times" w:cs="Times New Roman"/>
          <w:i/>
          <w:iCs/>
          <w:color w:val="000000" w:themeColor="text1"/>
          <w:lang w:val="en-US"/>
        </w:rPr>
        <w:t>n</w:t>
      </w:r>
      <w:r w:rsidR="004D2259" w:rsidRPr="00F641B0">
        <w:rPr>
          <w:rFonts w:ascii="Times" w:hAnsi="Times" w:cs="Times New Roman"/>
          <w:iCs/>
          <w:color w:val="000000" w:themeColor="text1"/>
          <w:lang w:val="en-US"/>
        </w:rPr>
        <w:t>,</w:t>
      </w:r>
    </w:p>
    <w:p w14:paraId="45F563FE" w14:textId="5728563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salmi dir ni algu</w:t>
      </w:r>
      <w:r w:rsidR="004D2259" w:rsidRPr="00F641B0">
        <w:rPr>
          <w:rFonts w:ascii="Times" w:hAnsi="Times" w:cs="Times New Roman"/>
          <w:i/>
          <w:iCs/>
          <w:color w:val="000000" w:themeColor="text1"/>
          <w:lang w:val="en-US"/>
        </w:rPr>
        <w:t>n</w:t>
      </w:r>
      <w:r w:rsidRPr="00F641B0">
        <w:rPr>
          <w:rFonts w:ascii="Times" w:hAnsi="Times" w:cs="Times New Roman"/>
          <w:color w:val="000000" w:themeColor="text1"/>
          <w:lang w:val="en-US"/>
        </w:rPr>
        <w:t>a ora</w:t>
      </w:r>
      <w:r w:rsidR="004D2259" w:rsidRPr="00F641B0">
        <w:rPr>
          <w:rFonts w:ascii="Times" w:hAnsi="Times" w:cs="Times New Roman"/>
          <w:i/>
          <w:color w:val="000000" w:themeColor="text1"/>
          <w:lang w:val="en-US"/>
        </w:rPr>
        <w:t>cio</w:t>
      </w:r>
      <w:r w:rsidRPr="00F641B0">
        <w:rPr>
          <w:rFonts w:ascii="Times" w:hAnsi="Times" w:cs="Times New Roman"/>
          <w:color w:val="000000" w:themeColor="text1"/>
          <w:lang w:val="en-US"/>
        </w:rPr>
        <w:t>n</w:t>
      </w:r>
      <w:r w:rsidR="004D2259" w:rsidRPr="00F641B0">
        <w:rPr>
          <w:rFonts w:ascii="Times" w:hAnsi="Times" w:cs="Times New Roman"/>
          <w:color w:val="000000" w:themeColor="text1"/>
          <w:lang w:val="en-US"/>
        </w:rPr>
        <w:t>,</w:t>
      </w:r>
      <w:r w:rsidR="00103817" w:rsidRPr="00F641B0">
        <w:rPr>
          <w:rStyle w:val="FootnoteReference"/>
          <w:rFonts w:ascii="Times" w:hAnsi="Times" w:cs="Times New Roman"/>
          <w:color w:val="000000" w:themeColor="text1"/>
          <w:lang w:val="en-US"/>
        </w:rPr>
        <w:footnoteReference w:id="643"/>
      </w:r>
    </w:p>
    <w:p w14:paraId="7209E694" w14:textId="5890E8A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di mie pecati no</w:t>
      </w:r>
      <w:r w:rsidR="004D2259"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domandie p</w:t>
      </w:r>
      <w:r w:rsidR="004D2259"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don</w:t>
      </w:r>
      <w:r w:rsidR="004D2259" w:rsidRPr="00F641B0">
        <w:rPr>
          <w:rFonts w:ascii="Times" w:hAnsi="Times" w:cs="Times New Roman"/>
          <w:color w:val="000000" w:themeColor="text1"/>
          <w:lang w:val="en-US"/>
        </w:rPr>
        <w:t>,</w:t>
      </w:r>
    </w:p>
    <w:p w14:paraId="00DFBDC5" w14:textId="5BB7D20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w:t>
      </w:r>
      <w:r w:rsidR="004D2259"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tal ovra son in sta maxon</w:t>
      </w:r>
      <w:r w:rsidR="004D2259" w:rsidRPr="00F641B0">
        <w:rPr>
          <w:rFonts w:ascii="Times" w:hAnsi="Times" w:cs="Times New Roman"/>
          <w:color w:val="000000" w:themeColor="text1"/>
          <w:lang w:val="en-US"/>
        </w:rPr>
        <w:t>.</w:t>
      </w:r>
    </w:p>
    <w:p w14:paraId="227FE7BD" w14:textId="09A4E2B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Qui </w:t>
      </w:r>
      <w:r w:rsidRPr="00AB7B33">
        <w:rPr>
          <w:rFonts w:ascii="Times" w:hAnsi="Times" w:cs="Times New Roman"/>
          <w:color w:val="000000" w:themeColor="text1"/>
          <w:lang w:val="en-US"/>
        </w:rPr>
        <w:t>no</w:t>
      </w:r>
      <w:r w:rsidR="004D2259" w:rsidRPr="00AB7B33">
        <w:rPr>
          <w:rFonts w:ascii="Times" w:hAnsi="Times" w:cs="Times New Roman"/>
          <w:i/>
          <w:iCs/>
          <w:color w:val="000000" w:themeColor="text1"/>
          <w:lang w:val="en-US"/>
        </w:rPr>
        <w:t>n</w:t>
      </w:r>
      <w:r w:rsidRPr="00AB7B33">
        <w:rPr>
          <w:rFonts w:ascii="Times" w:hAnsi="Times" w:cs="Times New Roman"/>
          <w:color w:val="000000" w:themeColor="text1"/>
          <w:lang w:val="en-US"/>
        </w:rPr>
        <w:t xml:space="preserve"> s</w:t>
      </w:r>
      <w:r w:rsidR="004D2259" w:rsidRPr="00AB7B33">
        <w:rPr>
          <w:rFonts w:ascii="Times" w:hAnsi="Times" w:cs="Times New Roman"/>
          <w:color w:val="000000" w:themeColor="text1"/>
          <w:lang w:val="en-US"/>
        </w:rPr>
        <w:t>'en</w:t>
      </w:r>
      <w:r w:rsidR="00926D28" w:rsidRPr="00AB7B33">
        <w:rPr>
          <w:rFonts w:ascii="Times" w:hAnsi="Times" w:cs="Times New Roman"/>
          <w:color w:val="000000" w:themeColor="text1"/>
          <w:lang w:val="en-US"/>
        </w:rPr>
        <w:t xml:space="preserve"> </w:t>
      </w:r>
      <w:r w:rsidR="004D2259" w:rsidRPr="00AB7B33">
        <w:rPr>
          <w:rFonts w:ascii="Times" w:hAnsi="Times" w:cs="Times New Roman"/>
          <w:color w:val="000000" w:themeColor="text1"/>
          <w:lang w:val="en-US"/>
        </w:rPr>
        <w:t>paça</w:t>
      </w:r>
      <w:r w:rsidR="004D2259" w:rsidRPr="00F641B0">
        <w:rPr>
          <w:rFonts w:ascii="Times" w:hAnsi="Times" w:cs="Times New Roman"/>
          <w:color w:val="000000" w:themeColor="text1"/>
          <w:lang w:val="en-US"/>
        </w:rPr>
        <w:t xml:space="preserve"> ca</w:t>
      </w:r>
      <w:r w:rsidR="004D2259" w:rsidRPr="00F641B0">
        <w:rPr>
          <w:rFonts w:ascii="Times" w:hAnsi="Times" w:cs="Times New Roman"/>
          <w:i/>
          <w:color w:val="000000" w:themeColor="text1"/>
          <w:lang w:val="en-US"/>
        </w:rPr>
        <w:t>r</w:t>
      </w:r>
      <w:r w:rsidRPr="00F641B0">
        <w:rPr>
          <w:rFonts w:ascii="Times" w:hAnsi="Times" w:cs="Times New Roman"/>
          <w:color w:val="000000" w:themeColor="text1"/>
          <w:lang w:val="en-US"/>
        </w:rPr>
        <w:t>ne ni pesson</w:t>
      </w:r>
    </w:p>
    <w:p w14:paraId="1FEA07D8" w14:textId="4B3CC60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no</w:t>
      </w:r>
      <w:r w:rsidR="004D2259" w:rsidRPr="00F641B0">
        <w:rPr>
          <w:rFonts w:ascii="Times" w:hAnsi="Times" w:cs="Times New Roman"/>
          <w:i/>
          <w:iCs/>
          <w:color w:val="000000" w:themeColor="text1"/>
          <w:lang w:val="en-US"/>
        </w:rPr>
        <w:t>n</w:t>
      </w:r>
      <w:r w:rsidR="004D2259" w:rsidRPr="00F641B0">
        <w:rPr>
          <w:rFonts w:ascii="Times" w:hAnsi="Times" w:cs="Times New Roman"/>
          <w:color w:val="000000" w:themeColor="text1"/>
          <w:lang w:val="en-US"/>
        </w:rPr>
        <w:t xml:space="preserve"> fiele amara de ca</w:t>
      </w:r>
      <w:r w:rsidR="004D2259" w:rsidRPr="00F641B0">
        <w:rPr>
          <w:rFonts w:ascii="Times" w:hAnsi="Times" w:cs="Times New Roman"/>
          <w:i/>
          <w:color w:val="000000" w:themeColor="text1"/>
          <w:lang w:val="en-US"/>
        </w:rPr>
        <w:t>r</w:t>
      </w:r>
      <w:r w:rsidRPr="00F641B0">
        <w:rPr>
          <w:rFonts w:ascii="Times" w:hAnsi="Times" w:cs="Times New Roman"/>
          <w:color w:val="000000" w:themeColor="text1"/>
          <w:lang w:val="en-US"/>
        </w:rPr>
        <w:t>ne de drago</w:t>
      </w:r>
      <w:r w:rsidR="004D2259" w:rsidRPr="00F641B0">
        <w:rPr>
          <w:rFonts w:ascii="Times" w:hAnsi="Times" w:cs="Times New Roman"/>
          <w:i/>
          <w:iCs/>
          <w:color w:val="000000" w:themeColor="text1"/>
          <w:lang w:val="en-US"/>
        </w:rPr>
        <w:t>n</w:t>
      </w:r>
      <w:r w:rsidR="004D2259" w:rsidRPr="00F641B0">
        <w:rPr>
          <w:rFonts w:ascii="Times" w:hAnsi="Times" w:cs="Times New Roman"/>
          <w:iCs/>
          <w:color w:val="000000" w:themeColor="text1"/>
          <w:lang w:val="en-US"/>
        </w:rPr>
        <w:t>,</w:t>
      </w:r>
    </w:p>
    <w:p w14:paraId="703BA1B3" w14:textId="28DBEFF8" w:rsidR="0070778F" w:rsidRPr="00F641B0" w:rsidRDefault="004D225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malvaxi v</w:t>
      </w:r>
      <w:r w:rsidRPr="00F641B0">
        <w:rPr>
          <w:rFonts w:ascii="Times" w:hAnsi="Times" w:cs="Times New Roman"/>
          <w:i/>
          <w:color w:val="000000" w:themeColor="text1"/>
          <w:lang w:val="en-US"/>
        </w:rPr>
        <w:t>er</w:t>
      </w:r>
      <w:r w:rsidR="0070778F" w:rsidRPr="00F641B0">
        <w:rPr>
          <w:rFonts w:ascii="Times" w:hAnsi="Times" w:cs="Times New Roman"/>
          <w:color w:val="000000" w:themeColor="text1"/>
          <w:lang w:val="en-US"/>
        </w:rPr>
        <w:t>mi e de</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rii bisson</w:t>
      </w:r>
      <w:r w:rsidRPr="00F641B0">
        <w:rPr>
          <w:rFonts w:ascii="Times" w:hAnsi="Times" w:cs="Times New Roman"/>
          <w:color w:val="000000" w:themeColor="text1"/>
          <w:lang w:val="en-US"/>
        </w:rPr>
        <w:t>."</w:t>
      </w:r>
    </w:p>
    <w:p w14:paraId="3AB74960" w14:textId="2BD931F3" w:rsidR="0070778F" w:rsidRPr="00F641B0" w:rsidRDefault="004D225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Dio</w:t>
      </w:r>
      <w:r w:rsidRPr="00F641B0">
        <w:rPr>
          <w:rFonts w:ascii="Times" w:hAnsi="Times" w:cs="Times New Roman"/>
          <w:color w:val="000000" w:themeColor="text1"/>
          <w:lang w:val="en-US"/>
        </w:rPr>
        <w:t>," disse U</w:t>
      </w:r>
      <w:r w:rsidRPr="00F641B0">
        <w:rPr>
          <w:rFonts w:ascii="Times" w:hAnsi="Times" w:cs="Times New Roman"/>
          <w:i/>
          <w:color w:val="000000" w:themeColor="text1"/>
          <w:lang w:val="en-US"/>
        </w:rPr>
        <w:t>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toa redençion</w:t>
      </w:r>
    </w:p>
    <w:p w14:paraId="2486B4FA" w14:textId="0867D767" w:rsidR="0070778F" w:rsidRPr="00F641B0" w:rsidRDefault="009100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(107V) Vui me defendé</w:t>
      </w:r>
      <w:r w:rsidR="0070778F" w:rsidRPr="00F641B0">
        <w:rPr>
          <w:rFonts w:ascii="Times" w:hAnsi="Times" w:cs="Times New Roman"/>
          <w:color w:val="000000" w:themeColor="text1"/>
          <w:lang w:val="en-US"/>
        </w:rPr>
        <w:t xml:space="preserve"> d'una tal prexo</w:t>
      </w:r>
      <w:r w:rsidR="004D2259" w:rsidRPr="00F641B0">
        <w:rPr>
          <w:rFonts w:ascii="Times" w:hAnsi="Times" w:cs="Times New Roman"/>
          <w:i/>
          <w:iCs/>
          <w:color w:val="000000" w:themeColor="text1"/>
          <w:lang w:val="en-US"/>
        </w:rPr>
        <w:t>n</w:t>
      </w:r>
      <w:r w:rsidR="004D2259" w:rsidRPr="00F641B0">
        <w:rPr>
          <w:rFonts w:ascii="Times" w:hAnsi="Times" w:cs="Times New Roman"/>
          <w:iCs/>
          <w:color w:val="000000" w:themeColor="text1"/>
          <w:lang w:val="en-US"/>
        </w:rPr>
        <w:t>.</w:t>
      </w:r>
      <w:r w:rsidR="004D2259" w:rsidRPr="00F641B0">
        <w:rPr>
          <w:rFonts w:ascii="Times" w:hAnsi="Times" w:cs="Times New Roman"/>
          <w:i/>
          <w:iCs/>
          <w:color w:val="000000" w:themeColor="text1"/>
          <w:lang w:val="en-US"/>
        </w:rPr>
        <w:t>"</w:t>
      </w:r>
    </w:p>
    <w:p w14:paraId="5ED9B123" w14:textId="02C97BA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san G</w:t>
      </w:r>
      <w:r w:rsidR="00B55368" w:rsidRPr="00F641B0">
        <w:rPr>
          <w:rFonts w:ascii="Times" w:hAnsi="Times" w:cs="Times New Roman"/>
          <w:i/>
          <w:color w:val="000000" w:themeColor="text1"/>
          <w:lang w:val="en-US"/>
        </w:rPr>
        <w:t>uielmo</w:t>
      </w:r>
      <w:r w:rsidR="005D1E98" w:rsidRPr="00F641B0">
        <w:rPr>
          <w:rFonts w:ascii="Times" w:hAnsi="Times" w:cs="Times New Roman"/>
          <w:color w:val="000000" w:themeColor="text1"/>
          <w:lang w:val="en-US"/>
        </w:rPr>
        <w:t>, "O</w:t>
      </w:r>
      <w:r w:rsidRPr="00F641B0">
        <w:rPr>
          <w:rFonts w:ascii="Times" w:hAnsi="Times" w:cs="Times New Roman"/>
          <w:color w:val="000000" w:themeColor="text1"/>
          <w:lang w:val="en-US"/>
        </w:rPr>
        <w:t>r avanti allon</w:t>
      </w:r>
    </w:p>
    <w:p w14:paraId="606D6F25" w14:textId="3A0EF9F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Ver lo pallaço de la </w:t>
      </w:r>
      <w:r w:rsidR="00AB7B33" w:rsidRPr="00AB7B33">
        <w:rPr>
          <w:rFonts w:ascii="Times" w:hAnsi="Times" w:cs="Times New Roman"/>
          <w:i/>
          <w:iCs/>
          <w:color w:val="000000" w:themeColor="text1"/>
          <w:lang w:val="en-US"/>
        </w:rPr>
        <w:t>c</w:t>
      </w:r>
      <w:r w:rsidRPr="00AB7B33">
        <w:rPr>
          <w:rFonts w:ascii="Times" w:hAnsi="Times" w:cs="Times New Roman"/>
          <w:i/>
          <w:iCs/>
          <w:color w:val="000000" w:themeColor="text1"/>
          <w:lang w:val="en-US"/>
        </w:rPr>
        <w:t>on</w:t>
      </w:r>
      <w:r w:rsidRPr="00AB7B33">
        <w:rPr>
          <w:rFonts w:ascii="Times" w:hAnsi="Times" w:cs="Times New Roman"/>
          <w:color w:val="000000" w:themeColor="text1"/>
          <w:lang w:val="en-US"/>
        </w:rPr>
        <w:t>f</w:t>
      </w:r>
      <w:r w:rsidRPr="00F641B0">
        <w:rPr>
          <w:rFonts w:ascii="Times" w:hAnsi="Times" w:cs="Times New Roman"/>
          <w:color w:val="000000" w:themeColor="text1"/>
          <w:lang w:val="en-US"/>
        </w:rPr>
        <w:t>ossio</w:t>
      </w:r>
      <w:r w:rsidRPr="00F641B0">
        <w:rPr>
          <w:rFonts w:ascii="Times" w:hAnsi="Times" w:cs="Times New Roman"/>
          <w:i/>
          <w:iCs/>
          <w:color w:val="000000" w:themeColor="text1"/>
          <w:lang w:val="en-US"/>
        </w:rPr>
        <w:t>n</w:t>
      </w:r>
      <w:r w:rsidR="005D1E98" w:rsidRPr="00F641B0">
        <w:rPr>
          <w:rFonts w:ascii="Times" w:hAnsi="Times" w:cs="Times New Roman"/>
          <w:iCs/>
          <w:color w:val="000000" w:themeColor="text1"/>
          <w:lang w:val="en-US"/>
        </w:rPr>
        <w:t>."</w:t>
      </w:r>
    </w:p>
    <w:p w14:paraId="3FB5F561" w14:textId="406FC96D" w:rsidR="00FE1CE8" w:rsidRPr="00F641B0" w:rsidRDefault="00425BF5" w:rsidP="00FE1CE8">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iCs/>
          <w:color w:val="000000" w:themeColor="text1"/>
          <w:lang w:val="en-US"/>
        </w:rPr>
        <w:t>[Laisse 202</w:t>
      </w:r>
      <w:r w:rsidR="00CC2050" w:rsidRPr="00F641B0">
        <w:rPr>
          <w:rFonts w:ascii="Times" w:hAnsi="Times" w:cs="Times New Roman"/>
          <w:iCs/>
          <w:color w:val="000000" w:themeColor="text1"/>
          <w:lang w:val="en-US"/>
        </w:rPr>
        <w:t>]</w:t>
      </w:r>
      <w:r w:rsidR="00FE1CE8" w:rsidRPr="00F641B0">
        <w:rPr>
          <w:rStyle w:val="FootnoteReference"/>
          <w:rFonts w:ascii="Times" w:hAnsi="Times" w:cs="Times New Roman"/>
          <w:iCs/>
          <w:color w:val="000000" w:themeColor="text1"/>
          <w:lang w:val="en-US"/>
        </w:rPr>
        <w:footnoteReference w:id="644"/>
      </w:r>
    </w:p>
    <w:p w14:paraId="614DB9B4" w14:textId="70F28F0E" w:rsidR="0070778F" w:rsidRPr="00F641B0" w:rsidRDefault="009100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Va</w:t>
      </w:r>
      <w:r w:rsidR="0070778F" w:rsidRPr="00F641B0">
        <w:rPr>
          <w:rFonts w:ascii="Times" w:hAnsi="Times" w:cs="Times New Roman"/>
          <w:color w:val="000000" w:themeColor="text1"/>
          <w:lang w:val="en-US"/>
        </w:rPr>
        <w:t>ss</w:t>
      </w:r>
      <w:r w:rsidR="005D1E98" w:rsidRPr="00F641B0">
        <w:rPr>
          <w:rFonts w:ascii="Times" w:hAnsi="Times" w:cs="Times New Roman"/>
          <w:color w:val="000000" w:themeColor="text1"/>
          <w:lang w:val="en-US"/>
        </w:rPr>
        <w:t>en</w:t>
      </w:r>
      <w:r w:rsidR="0070778F" w:rsidRPr="00F641B0">
        <w:rPr>
          <w:rFonts w:ascii="Times" w:hAnsi="Times" w:cs="Times New Roman"/>
          <w:color w:val="000000" w:themeColor="text1"/>
          <w:lang w:val="en-US"/>
        </w:rPr>
        <w:t>de lo co</w:t>
      </w:r>
      <w:r w:rsidR="005D1E98" w:rsidRPr="00F641B0">
        <w:rPr>
          <w:rFonts w:ascii="Times" w:hAnsi="Times" w:cs="Times New Roman"/>
          <w:i/>
          <w:iCs/>
          <w:color w:val="000000" w:themeColor="text1"/>
          <w:lang w:val="en-US"/>
        </w:rPr>
        <w:t>n</w:t>
      </w:r>
      <w:r w:rsidR="005D1E98" w:rsidRPr="00F641B0">
        <w:rPr>
          <w:rFonts w:ascii="Times" w:hAnsi="Times" w:cs="Times New Roman"/>
          <w:color w:val="000000" w:themeColor="text1"/>
          <w:lang w:val="en-US"/>
        </w:rPr>
        <w:t xml:space="preserve">te </w:t>
      </w:r>
      <w:r w:rsidR="0070778F" w:rsidRPr="00F641B0">
        <w:rPr>
          <w:rFonts w:ascii="Times" w:hAnsi="Times" w:cs="Times New Roman"/>
          <w:color w:val="000000" w:themeColor="text1"/>
          <w:lang w:val="en-US"/>
        </w:rPr>
        <w:t>U</w:t>
      </w:r>
      <w:r w:rsidR="005D1E98" w:rsidRPr="00F641B0">
        <w:rPr>
          <w:rFonts w:ascii="Times" w:hAnsi="Times" w:cs="Times New Roman"/>
          <w:i/>
          <w:iCs/>
          <w:color w:val="000000" w:themeColor="text1"/>
          <w:lang w:val="en-US"/>
        </w:rPr>
        <w:t>go</w:t>
      </w:r>
      <w:r w:rsidR="005D1E98" w:rsidRPr="00F641B0">
        <w:rPr>
          <w:rFonts w:ascii="Times" w:hAnsi="Times" w:cs="Times New Roman"/>
          <w:color w:val="000000" w:themeColor="text1"/>
          <w:lang w:val="en-US"/>
        </w:rPr>
        <w:t xml:space="preserve"> a</w:t>
      </w:r>
      <w:r w:rsidR="0070778F" w:rsidRPr="00F641B0">
        <w:rPr>
          <w:rFonts w:ascii="Times" w:hAnsi="Times" w:cs="Times New Roman"/>
          <w:color w:val="000000" w:themeColor="text1"/>
          <w:lang w:val="en-US"/>
        </w:rPr>
        <w:t xml:space="preserve"> dol e a plor</w:t>
      </w:r>
      <w:r w:rsidR="005D1E98" w:rsidRPr="00F641B0">
        <w:rPr>
          <w:rFonts w:ascii="Times" w:hAnsi="Times" w:cs="Times New Roman"/>
          <w:color w:val="000000" w:themeColor="text1"/>
          <w:lang w:val="en-US"/>
        </w:rPr>
        <w:t>.</w:t>
      </w:r>
    </w:p>
    <w:p w14:paraId="7DDA115E" w14:textId="6BB7C67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5D1E98" w:rsidRPr="00F641B0">
        <w:rPr>
          <w:rFonts w:ascii="Times" w:hAnsi="Times" w:cs="Times New Roman"/>
          <w:i/>
          <w:iCs/>
          <w:color w:val="000000" w:themeColor="text1"/>
          <w:lang w:val="en-US"/>
        </w:rPr>
        <w:t>er</w:t>
      </w:r>
      <w:r w:rsidR="005D1E98" w:rsidRPr="00F641B0">
        <w:rPr>
          <w:rFonts w:ascii="Times" w:hAnsi="Times" w:cs="Times New Roman"/>
          <w:color w:val="000000" w:themeColor="text1"/>
          <w:lang w:val="en-US"/>
        </w:rPr>
        <w:t xml:space="preserve"> le parole che li à</w:t>
      </w:r>
      <w:r w:rsidRPr="00F641B0">
        <w:rPr>
          <w:rFonts w:ascii="Times" w:hAnsi="Times" w:cs="Times New Roman"/>
          <w:color w:val="000000" w:themeColor="text1"/>
          <w:lang w:val="en-US"/>
        </w:rPr>
        <w:t xml:space="preserve"> dito lo contor</w:t>
      </w:r>
      <w:r w:rsidR="005D1E98" w:rsidRPr="00F641B0">
        <w:rPr>
          <w:rFonts w:ascii="Times" w:hAnsi="Times" w:cs="Times New Roman"/>
          <w:color w:val="000000" w:themeColor="text1"/>
          <w:lang w:val="en-US"/>
        </w:rPr>
        <w:t>,</w:t>
      </w:r>
    </w:p>
    <w:p w14:paraId="31D94154" w14:textId="5D186549" w:rsidR="0070778F" w:rsidRPr="00F641B0" w:rsidRDefault="00BE20F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A gran meravei</w:t>
      </w:r>
      <w:r w:rsidR="005D1E98" w:rsidRPr="00F641B0">
        <w:rPr>
          <w:rFonts w:ascii="Times" w:hAnsi="Times" w:cs="Times New Roman"/>
          <w:color w:val="000000" w:themeColor="text1"/>
          <w:lang w:val="en-US"/>
        </w:rPr>
        <w:t xml:space="preserve">a ell </w:t>
      </w:r>
      <w:r w:rsidR="0070778F" w:rsidRPr="00F641B0">
        <w:rPr>
          <w:rFonts w:ascii="Times" w:hAnsi="Times" w:cs="Times New Roman"/>
          <w:color w:val="000000" w:themeColor="text1"/>
          <w:lang w:val="en-US"/>
        </w:rPr>
        <w:t>ave gra</w:t>
      </w:r>
      <w:r w:rsidR="005D1E98" w:rsidRPr="00F641B0">
        <w:rPr>
          <w:rFonts w:ascii="Times" w:hAnsi="Times" w:cs="Times New Roman"/>
          <w:i/>
          <w:iCs/>
          <w:color w:val="000000" w:themeColor="text1"/>
          <w:lang w:val="en-US"/>
        </w:rPr>
        <w:t>n</w:t>
      </w:r>
      <w:r w:rsidR="0070778F" w:rsidRPr="00F641B0">
        <w:rPr>
          <w:rFonts w:ascii="Times" w:hAnsi="Times" w:cs="Times New Roman"/>
          <w:iCs/>
          <w:color w:val="000000" w:themeColor="text1"/>
          <w:lang w:val="en-US"/>
        </w:rPr>
        <w:t xml:space="preserve"> </w:t>
      </w:r>
      <w:r w:rsidR="0070778F" w:rsidRPr="00F641B0">
        <w:rPr>
          <w:rFonts w:ascii="Times" w:hAnsi="Times" w:cs="Times New Roman"/>
          <w:color w:val="000000" w:themeColor="text1"/>
          <w:lang w:val="en-US"/>
        </w:rPr>
        <w:t>paor</w:t>
      </w:r>
      <w:r w:rsidR="005D1E98" w:rsidRPr="00F641B0">
        <w:rPr>
          <w:rFonts w:ascii="Times" w:hAnsi="Times" w:cs="Times New Roman"/>
          <w:color w:val="000000" w:themeColor="text1"/>
          <w:lang w:val="en-US"/>
        </w:rPr>
        <w:t>.</w:t>
      </w:r>
    </w:p>
    <w:p w14:paraId="76AC08DB" w14:textId="604544F8" w:rsidR="0070778F" w:rsidRPr="00F641B0" w:rsidRDefault="005D1E9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Medeximo san</w:t>
      </w:r>
      <w:r w:rsidR="00037E9C" w:rsidRPr="00F641B0">
        <w:rPr>
          <w:rFonts w:ascii="Times" w:hAnsi="Times" w:cs="Times New Roman"/>
          <w:color w:val="000000" w:themeColor="text1"/>
          <w:lang w:val="en-US"/>
        </w:rPr>
        <w:t xml:space="preserve"> Gui</w:t>
      </w:r>
      <w:r w:rsidRPr="00F641B0">
        <w:rPr>
          <w:rFonts w:ascii="Times" w:hAnsi="Times" w:cs="Times New Roman"/>
          <w:color w:val="000000" w:themeColor="text1"/>
          <w:lang w:val="en-US"/>
        </w:rPr>
        <w:t>e</w:t>
      </w:r>
      <w:r w:rsidR="00037E9C" w:rsidRPr="00F641B0">
        <w:rPr>
          <w:rFonts w:ascii="Times" w:hAnsi="Times" w:cs="Times New Roman"/>
          <w:color w:val="000000" w:themeColor="text1"/>
          <w:lang w:val="en-US"/>
        </w:rPr>
        <w:t>l</w:t>
      </w:r>
      <w:r w:rsidR="009100A9" w:rsidRPr="00F641B0">
        <w:rPr>
          <w:rFonts w:ascii="Times" w:hAnsi="Times" w:cs="Times New Roman"/>
          <w:color w:val="000000" w:themeColor="text1"/>
          <w:lang w:val="en-US"/>
        </w:rPr>
        <w:t xml:space="preserve">mo·n </w:t>
      </w:r>
      <w:r w:rsidRPr="00F641B0">
        <w:rPr>
          <w:rFonts w:ascii="Times" w:hAnsi="Times" w:cs="Times New Roman"/>
          <w:color w:val="000000" w:themeColor="text1"/>
          <w:lang w:val="en-US"/>
        </w:rPr>
        <w:t>à a</w:t>
      </w:r>
      <w:r w:rsidR="0070778F" w:rsidRPr="00F641B0">
        <w:rPr>
          <w:rFonts w:ascii="Times" w:hAnsi="Times" w:cs="Times New Roman"/>
          <w:color w:val="000000" w:themeColor="text1"/>
          <w:lang w:val="en-US"/>
        </w:rPr>
        <w:t>l cuor dolor</w:t>
      </w:r>
      <w:r w:rsidRPr="00F641B0">
        <w:rPr>
          <w:rFonts w:ascii="Times" w:hAnsi="Times" w:cs="Times New Roman"/>
          <w:color w:val="000000" w:themeColor="text1"/>
          <w:lang w:val="en-US"/>
        </w:rPr>
        <w:t>.</w:t>
      </w:r>
    </w:p>
    <w:p w14:paraId="40DCB57E" w14:textId="2A8CBF7C" w:rsidR="0070778F" w:rsidRPr="00F641B0" w:rsidRDefault="005D1E9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70778F" w:rsidRPr="00F641B0">
        <w:rPr>
          <w:rFonts w:ascii="Times" w:hAnsi="Times" w:cs="Times New Roman"/>
          <w:color w:val="000000" w:themeColor="text1"/>
          <w:lang w:val="en-US"/>
        </w:rPr>
        <w:t>Alvernia si se guarda intor</w:t>
      </w:r>
    </w:p>
    <w:p w14:paraId="6E2B6708" w14:textId="1D79F93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vete una vale e u</w:t>
      </w:r>
      <w:r w:rsidR="005D1E9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gran tenebror</w:t>
      </w:r>
      <w:r w:rsidR="005D1E98" w:rsidRPr="00F641B0">
        <w:rPr>
          <w:rFonts w:ascii="Times" w:hAnsi="Times" w:cs="Times New Roman"/>
          <w:color w:val="000000" w:themeColor="text1"/>
          <w:lang w:val="en-US"/>
        </w:rPr>
        <w:t>.</w:t>
      </w:r>
    </w:p>
    <w:p w14:paraId="121C89F5" w14:textId="129013DB" w:rsidR="0070778F" w:rsidRPr="00F641B0" w:rsidRDefault="005D1E9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w:t>
      </w:r>
      <w:r w:rsidR="0070778F" w:rsidRPr="00F641B0">
        <w:rPr>
          <w:rFonts w:ascii="Times" w:hAnsi="Times" w:cs="Times New Roman"/>
          <w:color w:val="000000" w:themeColor="text1"/>
          <w:lang w:val="en-US"/>
        </w:rPr>
        <w:t xml:space="preserve"> si era un gra</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fuogo che çita</w:t>
      </w:r>
      <w:r w:rsidRPr="00F641B0">
        <w:rPr>
          <w:rFonts w:ascii="Times" w:hAnsi="Times" w:cs="Times New Roman"/>
          <w:i/>
          <w:color w:val="000000" w:themeColor="text1"/>
          <w:lang w:val="en-US"/>
        </w:rPr>
        <w:t>v</w:t>
      </w:r>
      <w:r w:rsidR="0070778F" w:rsidRPr="00F641B0">
        <w:rPr>
          <w:rFonts w:ascii="Times" w:hAnsi="Times" w:cs="Times New Roman"/>
          <w:color w:val="000000" w:themeColor="text1"/>
          <w:lang w:val="en-US"/>
        </w:rPr>
        <w:t>a gra</w:t>
      </w:r>
      <w:r w:rsidRPr="00F641B0">
        <w:rPr>
          <w:rFonts w:ascii="Times" w:hAnsi="Times" w:cs="Times New Roman"/>
          <w:i/>
          <w:iCs/>
          <w:color w:val="000000" w:themeColor="text1"/>
          <w:lang w:val="en-US"/>
        </w:rPr>
        <w:t>n</w:t>
      </w:r>
      <w:r w:rsidR="0070778F" w:rsidRPr="00F641B0">
        <w:rPr>
          <w:rFonts w:ascii="Times" w:hAnsi="Times" w:cs="Times New Roman"/>
          <w:iCs/>
          <w:color w:val="000000" w:themeColor="text1"/>
          <w:lang w:val="en-US"/>
        </w:rPr>
        <w:t xml:space="preserve"> </w:t>
      </w:r>
      <w:r w:rsidR="0070778F" w:rsidRPr="00F641B0">
        <w:rPr>
          <w:rFonts w:ascii="Times" w:hAnsi="Times" w:cs="Times New Roman"/>
          <w:color w:val="000000" w:themeColor="text1"/>
          <w:lang w:val="en-US"/>
        </w:rPr>
        <w:t>calor</w:t>
      </w:r>
      <w:r w:rsidRPr="00F641B0">
        <w:rPr>
          <w:rFonts w:ascii="Times" w:hAnsi="Times" w:cs="Times New Roman"/>
          <w:color w:val="000000" w:themeColor="text1"/>
          <w:lang w:val="en-US"/>
        </w:rPr>
        <w:t>;</w:t>
      </w:r>
    </w:p>
    <w:p w14:paraId="6BE52CC8"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una caldiera maçor</w:t>
      </w:r>
    </w:p>
    <w:p w14:paraId="51F3D803" w14:textId="461506F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9100A9" w:rsidRPr="00F641B0">
        <w:rPr>
          <w:rFonts w:ascii="Times" w:hAnsi="Times" w:cs="Times New Roman"/>
          <w:color w:val="000000" w:themeColor="text1"/>
          <w:lang w:val="en-US"/>
        </w:rPr>
        <w:t xml:space="preserve">' </w:t>
      </w:r>
      <w:r w:rsidR="00F74653">
        <w:rPr>
          <w:rFonts w:ascii="Times" w:hAnsi="Times" w:cs="Times New Roman"/>
          <w:color w:val="000000" w:themeColor="text1"/>
          <w:lang w:val="en-US"/>
        </w:rPr>
        <w:t>sse bagnà</w:t>
      </w:r>
      <w:r w:rsidRPr="00F641B0">
        <w:rPr>
          <w:rFonts w:ascii="Times" w:hAnsi="Times" w:cs="Times New Roman"/>
          <w:color w:val="000000" w:themeColor="text1"/>
          <w:lang w:val="en-US"/>
        </w:rPr>
        <w:t xml:space="preserve"> la cativi pecador</w:t>
      </w:r>
      <w:r w:rsidR="005D1E98" w:rsidRPr="00F641B0">
        <w:rPr>
          <w:rFonts w:ascii="Times" w:hAnsi="Times" w:cs="Times New Roman"/>
          <w:color w:val="000000" w:themeColor="text1"/>
          <w:lang w:val="en-US"/>
        </w:rPr>
        <w:t>.</w:t>
      </w:r>
    </w:p>
    <w:p w14:paraId="12B2BF8A" w14:textId="71F168F4" w:rsidR="0070778F" w:rsidRPr="00F641B0" w:rsidRDefault="005D1E9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Plena era d'</w:t>
      </w:r>
      <w:r w:rsidR="0070778F" w:rsidRPr="00F641B0">
        <w:rPr>
          <w:rFonts w:ascii="Times" w:hAnsi="Times" w:cs="Times New Roman"/>
          <w:color w:val="000000" w:themeColor="text1"/>
          <w:lang w:val="en-US"/>
        </w:rPr>
        <w:t>aqua che boiva de tal valor</w:t>
      </w:r>
    </w:p>
    <w:p w14:paraId="6E6AB971" w14:textId="106F09E1" w:rsidR="0070778F" w:rsidRPr="00F641B0" w:rsidRDefault="005D1E9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una gloça sola bruxerav</w:t>
      </w:r>
      <w:r w:rsidR="0070778F" w:rsidRPr="00F641B0">
        <w:rPr>
          <w:rFonts w:ascii="Times" w:hAnsi="Times" w:cs="Times New Roman"/>
          <w:color w:val="000000" w:themeColor="text1"/>
          <w:lang w:val="en-US"/>
        </w:rPr>
        <w:t>e una tor</w:t>
      </w:r>
      <w:r w:rsidR="000E05B5" w:rsidRPr="00F641B0">
        <w:rPr>
          <w:rFonts w:ascii="Times" w:hAnsi="Times" w:cs="Times New Roman"/>
          <w:color w:val="000000" w:themeColor="text1"/>
          <w:lang w:val="en-US"/>
        </w:rPr>
        <w:t>.</w:t>
      </w:r>
    </w:p>
    <w:p w14:paraId="0F59199E" w14:textId="0EDAAF9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 de cente diavolli l</w:t>
      </w:r>
      <w:r w:rsidR="000E05B5" w:rsidRPr="00F641B0">
        <w:rPr>
          <w:rFonts w:ascii="Times" w:hAnsi="Times" w:cs="Times New Roman"/>
          <w:color w:val="000000" w:themeColor="text1"/>
          <w:lang w:val="en-US"/>
        </w:rPr>
        <w:t>ì</w:t>
      </w:r>
      <w:r w:rsidRPr="00F641B0">
        <w:rPr>
          <w:rFonts w:ascii="Times" w:hAnsi="Times" w:cs="Times New Roman"/>
          <w:color w:val="000000" w:themeColor="text1"/>
          <w:lang w:val="en-US"/>
        </w:rPr>
        <w:t xml:space="preserve"> era dentor</w:t>
      </w:r>
    </w:p>
    <w:p w14:paraId="683875B9" w14:textId="2FB8D759" w:rsidR="0070778F" w:rsidRPr="00F641B0" w:rsidRDefault="000E05B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Chun forco</w:t>
      </w:r>
      <w:r w:rsidR="0070778F" w:rsidRPr="00F641B0">
        <w:rPr>
          <w:rFonts w:ascii="Times" w:hAnsi="Times" w:cs="Times New Roman"/>
          <w:color w:val="000000" w:themeColor="text1"/>
          <w:lang w:val="en-US"/>
        </w:rPr>
        <w:t>ni de fero taienti co</w:t>
      </w:r>
      <w:r w:rsidRPr="00F641B0">
        <w:rPr>
          <w:rFonts w:ascii="Times" w:hAnsi="Times" w:cs="Times New Roman"/>
          <w:i/>
          <w:iCs/>
          <w:color w:val="000000" w:themeColor="text1"/>
          <w:lang w:val="en-US"/>
        </w:rPr>
        <w:t>m</w:t>
      </w:r>
      <w:r w:rsidR="0070778F" w:rsidRPr="00F641B0">
        <w:rPr>
          <w:rFonts w:ascii="Times" w:hAnsi="Times" w:cs="Times New Roman"/>
          <w:color w:val="000000" w:themeColor="text1"/>
          <w:lang w:val="en-US"/>
        </w:rPr>
        <w:t xml:space="preserve"> raxor</w:t>
      </w:r>
      <w:r w:rsidR="00F74653">
        <w:rPr>
          <w:rFonts w:ascii="Times" w:hAnsi="Times" w:cs="Times New Roman"/>
          <w:color w:val="000000" w:themeColor="text1"/>
          <w:lang w:val="en-US"/>
        </w:rPr>
        <w:t>;</w:t>
      </w:r>
    </w:p>
    <w:p w14:paraId="0C97FBD7" w14:textId="612A42DA" w:rsidR="0070778F" w:rsidRPr="00F641B0" w:rsidRDefault="000E05B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U</w:t>
      </w:r>
      <w:r w:rsidRPr="00F641B0">
        <w:rPr>
          <w:rFonts w:ascii="Times" w:hAnsi="Times" w:cs="Times New Roman"/>
          <w:i/>
          <w:color w:val="000000" w:themeColor="text1"/>
          <w:lang w:val="en-US"/>
        </w:rPr>
        <w:t>go</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 xml:space="preserve">(à) </w:t>
      </w:r>
      <w:r w:rsidR="0070778F" w:rsidRPr="00F641B0">
        <w:rPr>
          <w:rFonts w:ascii="Times" w:hAnsi="Times" w:cs="Times New Roman"/>
          <w:color w:val="000000" w:themeColor="text1"/>
          <w:lang w:val="en-US"/>
        </w:rPr>
        <w:t>abu</w:t>
      </w:r>
      <w:r w:rsidRPr="00F641B0">
        <w:rPr>
          <w:rFonts w:ascii="Times" w:hAnsi="Times" w:cs="Times New Roman"/>
          <w:color w:val="000000" w:themeColor="text1"/>
          <w:lang w:val="en-US"/>
        </w:rPr>
        <w:t xml:space="preserve"> paura or l'à</w:t>
      </w:r>
      <w:r w:rsidR="0070778F" w:rsidRPr="00F641B0">
        <w:rPr>
          <w:rFonts w:ascii="Times" w:hAnsi="Times" w:cs="Times New Roman"/>
          <w:color w:val="000000" w:themeColor="text1"/>
          <w:lang w:val="en-US"/>
        </w:rPr>
        <w:t xml:space="preserve"> lo ancora maor</w:t>
      </w:r>
      <w:r w:rsidR="00F74653">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45"/>
      </w:r>
    </w:p>
    <w:p w14:paraId="32B06EE3" w14:textId="60B034CA" w:rsidR="000E05B5" w:rsidRPr="00F641B0" w:rsidRDefault="00CC2050" w:rsidP="000E05B5">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20</w:t>
      </w:r>
      <w:r w:rsidR="00425BF5" w:rsidRPr="00F641B0">
        <w:rPr>
          <w:rFonts w:ascii="Times" w:hAnsi="Times" w:cs="Times New Roman"/>
          <w:bCs/>
          <w:color w:val="000000" w:themeColor="text1"/>
          <w:lang w:val="en-US"/>
        </w:rPr>
        <w:t>3</w:t>
      </w:r>
      <w:r w:rsidR="0070778F" w:rsidRPr="00F641B0">
        <w:rPr>
          <w:rFonts w:ascii="Times" w:hAnsi="Times" w:cs="Times New Roman"/>
          <w:bCs/>
          <w:color w:val="000000" w:themeColor="text1"/>
          <w:lang w:val="en-US"/>
        </w:rPr>
        <w:t xml:space="preserve">] </w:t>
      </w:r>
    </w:p>
    <w:p w14:paraId="3DA50F91" w14:textId="5B60B805" w:rsidR="0070778F" w:rsidRPr="00F641B0" w:rsidRDefault="000E05B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bCs/>
          <w:color w:val="000000" w:themeColor="text1"/>
          <w:lang w:val="en-US"/>
        </w:rPr>
        <w:t xml:space="preserve">(108R) </w:t>
      </w:r>
      <w:r w:rsidRPr="00F641B0">
        <w:rPr>
          <w:rFonts w:ascii="Times" w:hAnsi="Times" w:cs="Times New Roman"/>
          <w:color w:val="000000" w:themeColor="text1"/>
          <w:lang w:val="en-US"/>
        </w:rPr>
        <w:t>Lo</w:t>
      </w:r>
      <w:r w:rsidRPr="00F641B0">
        <w:rPr>
          <w:rStyle w:val="FootnoteReference"/>
          <w:rFonts w:ascii="Times" w:hAnsi="Times" w:cs="Times New Roman"/>
          <w:color w:val="000000" w:themeColor="text1"/>
          <w:lang w:val="en-US"/>
        </w:rPr>
        <w:footnoteReference w:id="646"/>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conte d'</w:t>
      </w:r>
      <w:r w:rsidR="0070778F" w:rsidRPr="00F641B0">
        <w:rPr>
          <w:rFonts w:ascii="Times" w:hAnsi="Times" w:cs="Times New Roman"/>
          <w:color w:val="000000" w:themeColor="text1"/>
          <w:lang w:val="en-US"/>
        </w:rPr>
        <w:t>Alvernia fo espaventie</w:t>
      </w:r>
      <w:r w:rsidRPr="00F641B0">
        <w:rPr>
          <w:rFonts w:ascii="Times" w:hAnsi="Times" w:cs="Times New Roman"/>
          <w:color w:val="000000" w:themeColor="text1"/>
          <w:lang w:val="en-US"/>
        </w:rPr>
        <w:t>,</w:t>
      </w:r>
    </w:p>
    <w:p w14:paraId="00530AD1" w14:textId="418776B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 xml:space="preserve">Ma Dio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fo ben i</w:t>
      </w:r>
      <w:r w:rsidR="000E05B5" w:rsidRPr="00F641B0">
        <w:rPr>
          <w:rFonts w:ascii="Times" w:hAnsi="Times" w:cs="Times New Roman"/>
          <w:i/>
          <w:iCs/>
          <w:color w:val="000000" w:themeColor="text1"/>
          <w:lang w:val="en-US"/>
        </w:rPr>
        <w:t>n</w:t>
      </w:r>
      <w:r w:rsidR="000E05B5"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ahie</w:t>
      </w:r>
      <w:r w:rsidR="000E05B5" w:rsidRPr="00F641B0">
        <w:rPr>
          <w:rFonts w:ascii="Times" w:hAnsi="Times" w:cs="Times New Roman"/>
          <w:color w:val="000000" w:themeColor="text1"/>
          <w:lang w:val="en-US"/>
        </w:rPr>
        <w:t>.</w:t>
      </w:r>
    </w:p>
    <w:p w14:paraId="0CD29EF0" w14:textId="32E5CBF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Quando el vete el tormento de quela co</w:t>
      </w:r>
      <w:r w:rsidR="000E05B5" w:rsidRPr="00F641B0">
        <w:rPr>
          <w:rFonts w:ascii="Times" w:hAnsi="Times" w:cs="Times New Roman"/>
          <w:i/>
          <w:iCs/>
          <w:color w:val="000000" w:themeColor="text1"/>
          <w:lang w:val="en-US"/>
        </w:rPr>
        <w:t>n</w:t>
      </w:r>
      <w:r w:rsidRPr="00F641B0">
        <w:rPr>
          <w:rFonts w:ascii="Times" w:hAnsi="Times" w:cs="Times New Roman"/>
          <w:color w:val="000000" w:themeColor="text1"/>
          <w:lang w:val="en-US"/>
        </w:rPr>
        <w:t>pagnie</w:t>
      </w:r>
    </w:p>
    <w:p w14:paraId="07281AB5" w14:textId="7A50706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Che stano tuta fiada i</w:t>
      </w:r>
      <w:r w:rsidR="000E05B5" w:rsidRPr="00F641B0">
        <w:rPr>
          <w:rFonts w:ascii="Times" w:hAnsi="Times" w:cs="Times New Roman"/>
          <w:i/>
          <w:iCs/>
          <w:color w:val="000000" w:themeColor="text1"/>
          <w:lang w:val="en-US"/>
        </w:rPr>
        <w:t>n</w:t>
      </w:r>
      <w:r w:rsidR="000E05B5" w:rsidRPr="00F641B0">
        <w:rPr>
          <w:rFonts w:ascii="Times" w:hAnsi="Times" w:cs="Times New Roman"/>
          <w:color w:val="000000" w:themeColor="text1"/>
          <w:lang w:val="en-US"/>
        </w:rPr>
        <w:t xml:space="preserve"> aqua bolie,</w:t>
      </w:r>
    </w:p>
    <w:p w14:paraId="2895587B" w14:textId="33DCFFB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"Ay</w:t>
      </w:r>
      <w:r w:rsidR="00F74653">
        <w:rPr>
          <w:rFonts w:ascii="Times" w:hAnsi="Times" w:cs="Times New Roman"/>
          <w:color w:val="000000" w:themeColor="text1"/>
          <w:lang w:val="en-US"/>
        </w:rPr>
        <w:t>,</w:t>
      </w:r>
      <w:r w:rsidRPr="00F641B0">
        <w:rPr>
          <w:rFonts w:ascii="Times" w:hAnsi="Times" w:cs="Times New Roman"/>
          <w:color w:val="000000" w:themeColor="text1"/>
          <w:lang w:val="en-US"/>
        </w:rPr>
        <w:t xml:space="preserve"> Dio," dixe lo conte</w:t>
      </w:r>
      <w:r w:rsidR="000E05B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0E05B5" w:rsidRPr="00F641B0">
        <w:rPr>
          <w:rFonts w:ascii="Times" w:hAnsi="Times" w:cs="Times New Roman"/>
          <w:color w:val="000000" w:themeColor="text1"/>
          <w:lang w:val="en-US"/>
        </w:rPr>
        <w:t>"</w:t>
      </w:r>
      <w:r w:rsidR="009100A9" w:rsidRPr="00F641B0">
        <w:rPr>
          <w:rFonts w:ascii="Times" w:hAnsi="Times" w:cs="Times New Roman"/>
          <w:color w:val="000000" w:themeColor="text1"/>
          <w:lang w:val="en-US"/>
        </w:rPr>
        <w:t>m</w:t>
      </w:r>
      <w:r w:rsidRPr="00F641B0">
        <w:rPr>
          <w:rFonts w:ascii="Times" w:hAnsi="Times" w:cs="Times New Roman"/>
          <w:color w:val="000000" w:themeColor="text1"/>
          <w:lang w:val="en-US"/>
        </w:rPr>
        <w:t>are</w:t>
      </w:r>
      <w:r w:rsidR="000E05B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9100A9" w:rsidRPr="00F641B0">
        <w:rPr>
          <w:rFonts w:ascii="Times" w:hAnsi="Times" w:cs="Times New Roman"/>
          <w:color w:val="000000" w:themeColor="text1"/>
        </w:rPr>
        <w:t>s</w:t>
      </w:r>
      <w:r w:rsidR="009100A9" w:rsidRPr="00F641B0">
        <w:rPr>
          <w:rFonts w:ascii="Times" w:hAnsi="Times" w:cs="Times New Roman"/>
          <w:i/>
          <w:color w:val="000000" w:themeColor="text1"/>
        </w:rPr>
        <w:t>an</w:t>
      </w:r>
      <w:r w:rsidR="009100A9" w:rsidRPr="00F641B0">
        <w:rPr>
          <w:rFonts w:ascii="Times" w:hAnsi="Times" w:cs="Times New Roman"/>
          <w:color w:val="000000" w:themeColor="text1"/>
        </w:rPr>
        <w:t>c</w:t>
      </w:r>
      <w:r w:rsidR="009100A9" w:rsidRPr="00F641B0">
        <w:rPr>
          <w:rFonts w:ascii="Times" w:hAnsi="Times" w:cs="Times New Roman"/>
          <w:i/>
          <w:color w:val="000000" w:themeColor="text1"/>
        </w:rPr>
        <w:t>t</w:t>
      </w:r>
      <w:r w:rsidR="009100A9" w:rsidRPr="00F641B0">
        <w:rPr>
          <w:rFonts w:ascii="Times" w:hAnsi="Times" w:cs="Times New Roman"/>
          <w:color w:val="000000" w:themeColor="text1"/>
        </w:rPr>
        <w:t>e</w:t>
      </w:r>
      <w:r w:rsidR="00F74653">
        <w:rPr>
          <w:rFonts w:ascii="Times" w:hAnsi="Times" w:cs="Times New Roman"/>
          <w:color w:val="000000" w:themeColor="text1"/>
          <w:lang w:val="en-US"/>
        </w:rPr>
        <w:t xml:space="preserve"> M</w:t>
      </w:r>
      <w:r w:rsidR="000E05B5" w:rsidRPr="00F641B0">
        <w:rPr>
          <w:rFonts w:ascii="Times" w:hAnsi="Times" w:cs="Times New Roman"/>
          <w:color w:val="000000" w:themeColor="text1"/>
          <w:lang w:val="en-US"/>
        </w:rPr>
        <w:t>ar</w:t>
      </w:r>
      <w:r w:rsidR="00F74653">
        <w:rPr>
          <w:rFonts w:ascii="Times" w:hAnsi="Times" w:cs="Times New Roman"/>
          <w:color w:val="000000" w:themeColor="text1"/>
          <w:lang w:val="en-US"/>
        </w:rPr>
        <w:t>(i)</w:t>
      </w:r>
      <w:r w:rsidR="000E05B5" w:rsidRPr="00F641B0">
        <w:rPr>
          <w:rFonts w:ascii="Times" w:hAnsi="Times" w:cs="Times New Roman"/>
          <w:color w:val="000000" w:themeColor="text1"/>
          <w:lang w:val="en-US"/>
        </w:rPr>
        <w:t>e,</w:t>
      </w:r>
      <w:r w:rsidR="003409C5" w:rsidRPr="00F641B0">
        <w:rPr>
          <w:rStyle w:val="FootnoteReference"/>
          <w:rFonts w:ascii="Times" w:hAnsi="Times" w:cs="Times New Roman"/>
          <w:color w:val="000000" w:themeColor="text1"/>
          <w:lang w:val="en-US"/>
        </w:rPr>
        <w:footnoteReference w:id="647"/>
      </w:r>
    </w:p>
    <w:p w14:paraId="04701CE4" w14:textId="00F161B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Vui me</w:t>
      </w:r>
      <w:r w:rsidR="000E05B5" w:rsidRPr="00F641B0">
        <w:rPr>
          <w:rFonts w:ascii="Times" w:hAnsi="Times" w:cs="Times New Roman"/>
          <w:color w:val="000000" w:themeColor="text1"/>
          <w:lang w:val="en-US"/>
        </w:rPr>
        <w:t xml:space="preserve"> guardé</w:t>
      </w:r>
      <w:r w:rsidRPr="00F641B0">
        <w:rPr>
          <w:rFonts w:ascii="Times" w:hAnsi="Times" w:cs="Times New Roman"/>
          <w:color w:val="000000" w:themeColor="text1"/>
          <w:lang w:val="en-US"/>
        </w:rPr>
        <w:t xml:space="preserve"> d</w:t>
      </w:r>
      <w:r w:rsidR="0084084D">
        <w:rPr>
          <w:rFonts w:ascii="Times" w:hAnsi="Times" w:cs="Times New Roman"/>
          <w:color w:val="000000" w:themeColor="text1"/>
          <w:lang w:val="en-US"/>
        </w:rPr>
        <w:t>e·ssi</w:t>
      </w:r>
      <w:r w:rsidRPr="00F641B0">
        <w:rPr>
          <w:rFonts w:ascii="Times" w:hAnsi="Times" w:cs="Times New Roman"/>
          <w:color w:val="000000" w:themeColor="text1"/>
          <w:lang w:val="en-US"/>
        </w:rPr>
        <w:t xml:space="preserve"> fiere dolie</w:t>
      </w:r>
      <w:r w:rsidR="000E05B5" w:rsidRPr="00F641B0">
        <w:rPr>
          <w:rFonts w:ascii="Times" w:hAnsi="Times" w:cs="Times New Roman"/>
          <w:color w:val="000000" w:themeColor="text1"/>
          <w:lang w:val="en-US"/>
        </w:rPr>
        <w:t>!</w:t>
      </w:r>
    </w:p>
    <w:p w14:paraId="5C10F7DF" w14:textId="6195E0B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Li pecador che al mondo son i</w:t>
      </w:r>
      <w:r w:rsidR="000E05B5"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vie</w:t>
      </w:r>
      <w:r w:rsidR="000E05B5" w:rsidRPr="00F641B0">
        <w:rPr>
          <w:rFonts w:ascii="Times" w:hAnsi="Times" w:cs="Times New Roman"/>
          <w:color w:val="000000" w:themeColor="text1"/>
          <w:lang w:val="en-US"/>
        </w:rPr>
        <w:t>,</w:t>
      </w:r>
    </w:p>
    <w:p w14:paraId="120203D3" w14:textId="674BED96" w:rsidR="0070778F" w:rsidRPr="00F641B0" w:rsidRDefault="000E05B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S'elli savesse como costor è</w:t>
      </w:r>
      <w:r w:rsidR="0070778F" w:rsidRPr="00F641B0">
        <w:rPr>
          <w:rFonts w:ascii="Times" w:hAnsi="Times" w:cs="Times New Roman"/>
          <w:color w:val="000000" w:themeColor="text1"/>
          <w:lang w:val="en-US"/>
        </w:rPr>
        <w:t xml:space="preserve"> mal balie</w:t>
      </w:r>
    </w:p>
    <w:p w14:paraId="72597903" w14:textId="677C5A51" w:rsidR="0070778F" w:rsidRPr="00F641B0" w:rsidRDefault="000E05B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E ch'e</w:t>
      </w:r>
      <w:r w:rsidR="0070778F" w:rsidRPr="00F641B0">
        <w:rPr>
          <w:rFonts w:ascii="Times" w:hAnsi="Times" w:cs="Times New Roman"/>
          <w:color w:val="000000" w:themeColor="text1"/>
          <w:lang w:val="en-US"/>
        </w:rPr>
        <w:t>li son i</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si mala albergarie</w:t>
      </w:r>
      <w:r w:rsidRPr="00F641B0">
        <w:rPr>
          <w:rFonts w:ascii="Times" w:hAnsi="Times" w:cs="Times New Roman"/>
          <w:color w:val="000000" w:themeColor="text1"/>
          <w:lang w:val="en-US"/>
        </w:rPr>
        <w:t>,</w:t>
      </w:r>
    </w:p>
    <w:p w14:paraId="6D844D3E" w14:textId="5B270D7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Avanti ch</w:t>
      </w:r>
      <w:r w:rsidR="00933D8F" w:rsidRPr="00F641B0">
        <w:rPr>
          <w:rFonts w:ascii="Times" w:hAnsi="Times" w:cs="Times New Roman"/>
          <w:color w:val="000000" w:themeColor="text1"/>
          <w:lang w:val="en-US"/>
        </w:rPr>
        <w:t>'e</w:t>
      </w:r>
      <w:r w:rsidRPr="00F641B0">
        <w:rPr>
          <w:rFonts w:ascii="Times" w:hAnsi="Times" w:cs="Times New Roman"/>
          <w:color w:val="000000" w:themeColor="text1"/>
          <w:lang w:val="en-US"/>
        </w:rPr>
        <w:t>lli fosse pecado ni trecarie</w:t>
      </w:r>
      <w:r w:rsidR="000E05B5" w:rsidRPr="00F641B0">
        <w:rPr>
          <w:rFonts w:ascii="Times" w:hAnsi="Times" w:cs="Times New Roman"/>
          <w:color w:val="000000" w:themeColor="text1"/>
          <w:lang w:val="en-US"/>
        </w:rPr>
        <w:t>,</w:t>
      </w:r>
    </w:p>
    <w:p w14:paraId="079425C2" w14:textId="39D028A8" w:rsidR="0070778F" w:rsidRPr="000F4CC6"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Ni al so </w:t>
      </w:r>
      <w:r w:rsidR="009100A9"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tradisson </w:t>
      </w:r>
      <w:r w:rsidRPr="000F4CC6">
        <w:rPr>
          <w:rFonts w:ascii="Times" w:hAnsi="Times" w:cs="Times New Roman"/>
          <w:color w:val="000000" w:themeColor="text1"/>
          <w:lang w:val="en-US"/>
        </w:rPr>
        <w:t>ni boxie</w:t>
      </w:r>
      <w:r w:rsidR="000E05B5" w:rsidRPr="000F4CC6">
        <w:rPr>
          <w:rFonts w:ascii="Times" w:hAnsi="Times" w:cs="Times New Roman"/>
          <w:color w:val="000000" w:themeColor="text1"/>
          <w:lang w:val="en-US"/>
        </w:rPr>
        <w:t>,</w:t>
      </w:r>
    </w:p>
    <w:p w14:paraId="59793C0C" w14:textId="1A5F3536" w:rsidR="0070778F" w:rsidRPr="000F4CC6" w:rsidRDefault="009100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0F4CC6">
        <w:rPr>
          <w:rFonts w:ascii="Times" w:hAnsi="Times" w:cs="Times New Roman"/>
          <w:color w:val="000000" w:themeColor="text1"/>
          <w:lang w:val="en-US"/>
        </w:rPr>
        <w:t>T</w:t>
      </w:r>
      <w:r w:rsidR="005A0FE7">
        <w:rPr>
          <w:rFonts w:ascii="Times" w:hAnsi="Times" w:cs="Times New Roman"/>
          <w:color w:val="000000" w:themeColor="text1"/>
          <w:lang w:val="en-US"/>
        </w:rPr>
        <w:t>ai</w:t>
      </w:r>
      <w:r w:rsidR="000E05B5" w:rsidRPr="000F4CC6">
        <w:rPr>
          <w:rFonts w:ascii="Times" w:hAnsi="Times" w:cs="Times New Roman"/>
          <w:color w:val="000000" w:themeColor="text1"/>
          <w:lang w:val="en-US"/>
        </w:rPr>
        <w:t xml:space="preserve">ar </w:t>
      </w:r>
      <w:r w:rsidR="000F4CC6" w:rsidRPr="000F4CC6">
        <w:rPr>
          <w:rFonts w:ascii="Times" w:hAnsi="Times" w:cs="Times New Roman"/>
          <w:color w:val="000000" w:themeColor="text1"/>
          <w:lang w:val="en-US"/>
        </w:rPr>
        <w:t xml:space="preserve">se </w:t>
      </w:r>
      <w:r w:rsidR="0079117B" w:rsidRPr="000F4CC6">
        <w:rPr>
          <w:rFonts w:ascii="Times" w:hAnsi="Times" w:cs="Times New Roman"/>
          <w:color w:val="000000" w:themeColor="text1"/>
          <w:lang w:val="en-US"/>
        </w:rPr>
        <w:t>ll</w:t>
      </w:r>
      <w:r w:rsidR="000E05B5" w:rsidRPr="000F4CC6">
        <w:rPr>
          <w:rFonts w:ascii="Times" w:hAnsi="Times" w:cs="Times New Roman"/>
          <w:color w:val="000000" w:themeColor="text1"/>
          <w:lang w:val="en-US"/>
        </w:rPr>
        <w:t>a</w:t>
      </w:r>
      <w:r w:rsidR="0070778F" w:rsidRPr="000F4CC6">
        <w:rPr>
          <w:rFonts w:ascii="Times" w:hAnsi="Times" w:cs="Times New Roman"/>
          <w:color w:val="000000" w:themeColor="text1"/>
          <w:lang w:val="en-US"/>
        </w:rPr>
        <w:t>serave finamente a</w:t>
      </w:r>
      <w:r w:rsidR="000F4CC6" w:rsidRPr="000F4CC6">
        <w:rPr>
          <w:rFonts w:ascii="Times" w:hAnsi="Times" w:cs="Times New Roman"/>
          <w:color w:val="000000" w:themeColor="text1"/>
          <w:lang w:val="en-US"/>
        </w:rPr>
        <w:t xml:space="preserve"> </w:t>
      </w:r>
      <w:r w:rsidR="0070778F" w:rsidRPr="000F4CC6">
        <w:rPr>
          <w:rFonts w:ascii="Times" w:hAnsi="Times" w:cs="Times New Roman"/>
          <w:color w:val="000000" w:themeColor="text1"/>
          <w:lang w:val="en-US"/>
        </w:rPr>
        <w:t>l</w:t>
      </w:r>
      <w:r w:rsidR="000F4CC6" w:rsidRPr="000F4CC6">
        <w:rPr>
          <w:rFonts w:ascii="Times" w:hAnsi="Times" w:cs="Times New Roman"/>
          <w:color w:val="000000" w:themeColor="text1"/>
          <w:lang w:val="en-US"/>
        </w:rPr>
        <w:t>’</w:t>
      </w:r>
      <w:r w:rsidR="0070778F" w:rsidRPr="000F4CC6">
        <w:rPr>
          <w:rFonts w:ascii="Times" w:hAnsi="Times" w:cs="Times New Roman"/>
          <w:color w:val="000000" w:themeColor="text1"/>
          <w:lang w:val="en-US"/>
        </w:rPr>
        <w:t>orie</w:t>
      </w:r>
      <w:r w:rsidR="000E05B5" w:rsidRPr="000F4CC6">
        <w:rPr>
          <w:rFonts w:ascii="Times" w:hAnsi="Times" w:cs="Times New Roman"/>
          <w:color w:val="000000" w:themeColor="text1"/>
          <w:lang w:val="en-US"/>
        </w:rPr>
        <w:t>.</w:t>
      </w:r>
    </w:p>
    <w:p w14:paraId="1B017785" w14:textId="2076E65F" w:rsidR="0070778F" w:rsidRPr="000F4CC6"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0F4CC6">
        <w:rPr>
          <w:rFonts w:ascii="Times" w:hAnsi="Times" w:cs="Times New Roman"/>
          <w:color w:val="000000" w:themeColor="text1"/>
          <w:lang w:val="en-US"/>
        </w:rPr>
        <w:t>Ay</w:t>
      </w:r>
      <w:r w:rsidR="00C1163C" w:rsidRPr="000F4CC6">
        <w:rPr>
          <w:rFonts w:ascii="Times" w:hAnsi="Times" w:cs="Times New Roman"/>
          <w:color w:val="000000" w:themeColor="text1"/>
          <w:lang w:val="en-US"/>
        </w:rPr>
        <w:t>, s</w:t>
      </w:r>
      <w:r w:rsidRPr="000F4CC6">
        <w:rPr>
          <w:rFonts w:ascii="Times" w:hAnsi="Times" w:cs="Times New Roman"/>
          <w:color w:val="000000" w:themeColor="text1"/>
          <w:lang w:val="en-US"/>
        </w:rPr>
        <w:t>an Guielmo façemo de qui partie</w:t>
      </w:r>
      <w:r w:rsidR="000E05B5" w:rsidRPr="000F4CC6">
        <w:rPr>
          <w:rFonts w:ascii="Times" w:hAnsi="Times" w:cs="Times New Roman"/>
          <w:color w:val="000000" w:themeColor="text1"/>
          <w:lang w:val="en-US"/>
        </w:rPr>
        <w:t>.</w:t>
      </w:r>
    </w:p>
    <w:p w14:paraId="63DB3C27" w14:textId="00191E01" w:rsidR="0070778F" w:rsidRPr="000F4CC6"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0F4CC6">
        <w:rPr>
          <w:rFonts w:ascii="Times" w:hAnsi="Times" w:cs="Times New Roman"/>
          <w:color w:val="000000" w:themeColor="text1"/>
          <w:lang w:val="en-US"/>
        </w:rPr>
        <w:t>Segondo le so ovre</w:t>
      </w:r>
      <w:r w:rsidR="00C1163C" w:rsidRPr="000F4CC6">
        <w:rPr>
          <w:rStyle w:val="FootnoteReference"/>
          <w:rFonts w:ascii="Times" w:hAnsi="Times" w:cs="Times New Roman"/>
          <w:color w:val="000000" w:themeColor="text1"/>
          <w:lang w:val="en-US"/>
        </w:rPr>
        <w:footnoteReference w:id="648"/>
      </w:r>
      <w:r w:rsidR="00C1163C" w:rsidRPr="000F4CC6">
        <w:rPr>
          <w:rFonts w:ascii="Times" w:hAnsi="Times" w:cs="Times New Roman"/>
          <w:color w:val="000000" w:themeColor="text1"/>
          <w:lang w:val="en-US"/>
        </w:rPr>
        <w:t xml:space="preserve"> elli averà</w:t>
      </w:r>
      <w:r w:rsidRPr="000F4CC6">
        <w:rPr>
          <w:rFonts w:ascii="Times" w:hAnsi="Times" w:cs="Times New Roman"/>
          <w:color w:val="000000" w:themeColor="text1"/>
          <w:lang w:val="en-US"/>
        </w:rPr>
        <w:t xml:space="preserve"> la</w:t>
      </w:r>
      <w:r w:rsidR="00C1163C" w:rsidRPr="000F4CC6">
        <w:rPr>
          <w:rFonts w:ascii="Times" w:hAnsi="Times" w:cs="Times New Roman"/>
          <w:color w:val="000000" w:themeColor="text1"/>
          <w:lang w:val="en-US"/>
        </w:rPr>
        <w:t xml:space="preserve"> </w:t>
      </w:r>
      <w:r w:rsidRPr="000F4CC6">
        <w:rPr>
          <w:rFonts w:ascii="Times" w:hAnsi="Times" w:cs="Times New Roman"/>
          <w:color w:val="000000" w:themeColor="text1"/>
          <w:lang w:val="en-US"/>
        </w:rPr>
        <w:t>merie</w:t>
      </w:r>
      <w:r w:rsidR="00C1163C" w:rsidRPr="000F4CC6">
        <w:rPr>
          <w:rFonts w:ascii="Times" w:hAnsi="Times" w:cs="Times New Roman"/>
          <w:color w:val="000000" w:themeColor="text1"/>
          <w:lang w:val="en-US"/>
        </w:rPr>
        <w:t>."</w:t>
      </w:r>
    </w:p>
    <w:p w14:paraId="339C4E85" w14:textId="2D4FF0CB" w:rsidR="00C1163C" w:rsidRPr="00F641B0" w:rsidRDefault="00425BF5" w:rsidP="00C1163C">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204</w:t>
      </w:r>
      <w:r w:rsidR="0070778F" w:rsidRPr="00F641B0">
        <w:rPr>
          <w:rFonts w:ascii="Times" w:hAnsi="Times" w:cs="Times New Roman"/>
          <w:bCs/>
          <w:color w:val="000000" w:themeColor="text1"/>
          <w:lang w:val="en-US"/>
        </w:rPr>
        <w:t xml:space="preserve">] </w:t>
      </w:r>
    </w:p>
    <w:p w14:paraId="6C9F8CFE" w14:textId="5AA2CEC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Va</w:t>
      </w:r>
      <w:r w:rsidR="00E71820">
        <w:rPr>
          <w:rFonts w:ascii="Times" w:hAnsi="Times" w:cs="Times New Roman"/>
          <w:color w:val="000000" w:themeColor="text1"/>
          <w:lang w:val="en-US"/>
        </w:rPr>
        <w:t>·</w:t>
      </w:r>
      <w:r w:rsidRPr="00F641B0">
        <w:rPr>
          <w:rFonts w:ascii="Times" w:hAnsi="Times" w:cs="Times New Roman"/>
          <w:color w:val="000000" w:themeColor="text1"/>
          <w:lang w:val="en-US"/>
        </w:rPr>
        <w:t>ss</w:t>
      </w:r>
      <w:r w:rsidR="00E71820">
        <w:rPr>
          <w:rFonts w:ascii="Times" w:hAnsi="Times" w:cs="Times New Roman"/>
          <w:color w:val="000000" w:themeColor="text1"/>
          <w:lang w:val="en-US"/>
        </w:rPr>
        <w:t>’</w:t>
      </w:r>
      <w:r w:rsidR="00C1163C" w:rsidRPr="00F641B0">
        <w:rPr>
          <w:rFonts w:ascii="Times" w:hAnsi="Times" w:cs="Times New Roman"/>
          <w:color w:val="000000" w:themeColor="text1"/>
          <w:lang w:val="en-US"/>
        </w:rPr>
        <w:t>en</w:t>
      </w:r>
      <w:r w:rsidRPr="00F641B0">
        <w:rPr>
          <w:rFonts w:ascii="Times" w:hAnsi="Times" w:cs="Times New Roman"/>
          <w:color w:val="000000" w:themeColor="text1"/>
          <w:lang w:val="en-US"/>
        </w:rPr>
        <w:t>de lo conte driedo p</w:t>
      </w:r>
      <w:r w:rsidR="00C1163C" w:rsidRPr="00F641B0">
        <w:rPr>
          <w:rFonts w:ascii="Times" w:hAnsi="Times" w:cs="Times New Roman"/>
          <w:i/>
          <w:iCs/>
          <w:color w:val="000000" w:themeColor="text1"/>
          <w:lang w:val="en-US"/>
        </w:rPr>
        <w:t>er</w:t>
      </w:r>
      <w:r w:rsidR="00157A1F">
        <w:rPr>
          <w:rFonts w:ascii="Times" w:hAnsi="Times" w:cs="Times New Roman"/>
          <w:color w:val="000000" w:themeColor="text1"/>
          <w:lang w:val="en-US"/>
        </w:rPr>
        <w:t xml:space="preserve"> lo diversso paï</w:t>
      </w:r>
      <w:r w:rsidRPr="00F641B0">
        <w:rPr>
          <w:rFonts w:ascii="Times" w:hAnsi="Times" w:cs="Times New Roman"/>
          <w:color w:val="000000" w:themeColor="text1"/>
          <w:lang w:val="en-US"/>
        </w:rPr>
        <w:t>s</w:t>
      </w:r>
      <w:r w:rsidR="00C1163C" w:rsidRPr="00F641B0">
        <w:rPr>
          <w:rFonts w:ascii="Times" w:hAnsi="Times" w:cs="Times New Roman"/>
          <w:color w:val="000000" w:themeColor="text1"/>
          <w:lang w:val="en-US"/>
        </w:rPr>
        <w:t>;</w:t>
      </w:r>
    </w:p>
    <w:p w14:paraId="3FF0CA89"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lui san Guielmo lo marchis</w:t>
      </w:r>
    </w:p>
    <w:p w14:paraId="1396B0BB" w14:textId="1C06F60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Eneas</w:t>
      </w:r>
      <w:r w:rsidR="00C1163C" w:rsidRPr="00F641B0">
        <w:rPr>
          <w:rFonts w:ascii="Times" w:hAnsi="Times" w:cs="Times New Roman"/>
          <w:color w:val="000000" w:themeColor="text1"/>
          <w:lang w:val="en-US"/>
        </w:rPr>
        <w:t>,</w:t>
      </w:r>
      <w:r w:rsidR="00933D8F" w:rsidRPr="00F641B0">
        <w:rPr>
          <w:rFonts w:ascii="Times" w:hAnsi="Times" w:cs="Times New Roman"/>
          <w:color w:val="000000" w:themeColor="text1"/>
          <w:lang w:val="en-US"/>
        </w:rPr>
        <w:t xml:space="preserve"> lo Troj</w:t>
      </w:r>
      <w:r w:rsidRPr="00F641B0">
        <w:rPr>
          <w:rFonts w:ascii="Times" w:hAnsi="Times" w:cs="Times New Roman"/>
          <w:color w:val="000000" w:themeColor="text1"/>
          <w:lang w:val="en-US"/>
        </w:rPr>
        <w:t>an</w:t>
      </w:r>
      <w:r w:rsidR="00C1163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 passi petis</w:t>
      </w:r>
      <w:r w:rsidR="00C1163C" w:rsidRPr="00F641B0">
        <w:rPr>
          <w:rFonts w:ascii="Times" w:hAnsi="Times" w:cs="Times New Roman"/>
          <w:color w:val="000000" w:themeColor="text1"/>
          <w:lang w:val="en-US"/>
        </w:rPr>
        <w:t>.</w:t>
      </w:r>
    </w:p>
    <w:p w14:paraId="1706A9F0" w14:textId="5AF45F4C" w:rsidR="0070778F" w:rsidRPr="00F641B0" w:rsidRDefault="00C1163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Dixe san G</w:t>
      </w:r>
      <w:r w:rsidR="0070778F" w:rsidRPr="00F641B0">
        <w:rPr>
          <w:rFonts w:ascii="Times" w:hAnsi="Times" w:cs="Times New Roman"/>
          <w:color w:val="000000" w:themeColor="text1"/>
          <w:lang w:val="en-US"/>
        </w:rPr>
        <w:t>u</w:t>
      </w:r>
      <w:r w:rsidRPr="00F641B0">
        <w:rPr>
          <w:rFonts w:ascii="Times" w:hAnsi="Times" w:cs="Times New Roman"/>
          <w:i/>
          <w:iCs/>
          <w:color w:val="000000" w:themeColor="text1"/>
          <w:lang w:val="en-US"/>
        </w:rPr>
        <w:t>i</w:t>
      </w:r>
      <w:r w:rsidRPr="00F641B0">
        <w:rPr>
          <w:rFonts w:ascii="Times" w:hAnsi="Times" w:cs="Times New Roman"/>
          <w:color w:val="000000" w:themeColor="text1"/>
          <w:lang w:val="en-US"/>
        </w:rPr>
        <w:t>elmo,</w:t>
      </w:r>
      <w:r w:rsidR="009100A9" w:rsidRPr="00F641B0">
        <w:rPr>
          <w:rFonts w:ascii="Times" w:hAnsi="Times" w:cs="Times New Roman"/>
          <w:color w:val="000000" w:themeColor="text1"/>
          <w:lang w:val="en-US"/>
        </w:rPr>
        <w:t xml:space="preserve"> "Intendì</w:t>
      </w:r>
      <w:r w:rsidR="0070778F" w:rsidRPr="00F641B0">
        <w:rPr>
          <w:rFonts w:ascii="Times" w:hAnsi="Times" w:cs="Times New Roman"/>
          <w:color w:val="000000" w:themeColor="text1"/>
          <w:lang w:val="en-US"/>
        </w:rPr>
        <w:t>, amis,</w:t>
      </w:r>
    </w:p>
    <w:p w14:paraId="75B211E8" w14:textId="5C415834" w:rsidR="0070778F" w:rsidRPr="00F641B0" w:rsidRDefault="00C1163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credo che vui n'abié</w:t>
      </w:r>
      <w:r w:rsidR="0070778F" w:rsidRPr="00F641B0">
        <w:rPr>
          <w:rFonts w:ascii="Times" w:hAnsi="Times" w:cs="Times New Roman"/>
          <w:color w:val="000000" w:themeColor="text1"/>
          <w:lang w:val="en-US"/>
        </w:rPr>
        <w:t xml:space="preserve"> veçu de negri e de bis</w:t>
      </w:r>
    </w:p>
    <w:p w14:paraId="4B65FA8D" w14:textId="6B76BBC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w:t>
      </w:r>
      <w:r w:rsidR="00C1163C" w:rsidRPr="00F641B0">
        <w:rPr>
          <w:rFonts w:ascii="Times" w:hAnsi="Times" w:cs="Times New Roman"/>
          <w:color w:val="000000" w:themeColor="text1"/>
          <w:lang w:val="en-US"/>
        </w:rPr>
        <w:t xml:space="preserve">elle pene l'un </w:t>
      </w:r>
      <w:r w:rsidR="00180088">
        <w:rPr>
          <w:rFonts w:ascii="Times" w:hAnsi="Times" w:cs="Times New Roman"/>
          <w:color w:val="000000" w:themeColor="text1"/>
          <w:lang w:val="en-US"/>
        </w:rPr>
        <w:t>e·ll</w:t>
      </w:r>
      <w:r w:rsidR="00C1163C" w:rsidRPr="00F641B0">
        <w:rPr>
          <w:rFonts w:ascii="Times" w:hAnsi="Times" w:cs="Times New Roman"/>
          <w:color w:val="000000" w:themeColor="text1"/>
          <w:lang w:val="en-US"/>
        </w:rPr>
        <w:t>'</w:t>
      </w:r>
      <w:r w:rsidRPr="00F641B0">
        <w:rPr>
          <w:rFonts w:ascii="Times" w:hAnsi="Times" w:cs="Times New Roman"/>
          <w:color w:val="000000" w:themeColor="text1"/>
          <w:lang w:val="en-US"/>
        </w:rPr>
        <w:t>altro devis</w:t>
      </w:r>
      <w:r w:rsidR="00C1163C" w:rsidRPr="00F641B0">
        <w:rPr>
          <w:rFonts w:ascii="Times" w:hAnsi="Times" w:cs="Times New Roman"/>
          <w:color w:val="000000" w:themeColor="text1"/>
          <w:lang w:val="en-US"/>
        </w:rPr>
        <w:t>.</w:t>
      </w:r>
    </w:p>
    <w:p w14:paraId="2249C413" w14:textId="316FA41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qui avanti se canbia li latins</w:t>
      </w:r>
      <w:r w:rsidR="00C1163C" w:rsidRPr="00F641B0">
        <w:rPr>
          <w:rFonts w:ascii="Times" w:hAnsi="Times" w:cs="Times New Roman"/>
          <w:color w:val="000000" w:themeColor="text1"/>
          <w:lang w:val="en-US"/>
        </w:rPr>
        <w:t>,</w:t>
      </w:r>
    </w:p>
    <w:p w14:paraId="02F3C002" w14:textId="55D3E21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w:t>
      </w:r>
      <w:r w:rsidR="00C1163C" w:rsidRPr="00F641B0">
        <w:rPr>
          <w:rFonts w:ascii="Times" w:hAnsi="Times" w:cs="Times New Roman"/>
          <w:color w:val="000000" w:themeColor="text1"/>
          <w:lang w:val="en-US"/>
        </w:rPr>
        <w:t>er quel pallaço tuto de marmor(i)</w:t>
      </w:r>
      <w:r w:rsidRPr="00F641B0">
        <w:rPr>
          <w:rFonts w:ascii="Times" w:hAnsi="Times" w:cs="Times New Roman"/>
          <w:color w:val="000000" w:themeColor="text1"/>
          <w:lang w:val="en-US"/>
        </w:rPr>
        <w:t>s</w:t>
      </w:r>
      <w:r w:rsidR="009100A9" w:rsidRPr="00F641B0">
        <w:rPr>
          <w:rStyle w:val="FootnoteReference"/>
          <w:rFonts w:ascii="Times" w:hAnsi="Times" w:cs="Times New Roman"/>
          <w:color w:val="000000" w:themeColor="text1"/>
          <w:lang w:val="en-US"/>
        </w:rPr>
        <w:footnoteReference w:id="649"/>
      </w:r>
    </w:p>
    <w:p w14:paraId="5C19BB8E" w14:textId="5818E2B3" w:rsidR="0070778F" w:rsidRPr="00F641B0" w:rsidRDefault="00C1163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10142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queli lioni che mena tal estris</w:t>
      </w:r>
      <w:r w:rsidRPr="00F641B0">
        <w:rPr>
          <w:rFonts w:ascii="Times" w:hAnsi="Times" w:cs="Times New Roman"/>
          <w:color w:val="000000" w:themeColor="text1"/>
          <w:lang w:val="en-US"/>
        </w:rPr>
        <w:t>.</w:t>
      </w:r>
    </w:p>
    <w:p w14:paraId="623D2495" w14:textId="158FFFC4" w:rsidR="0070778F" w:rsidRPr="00F641B0" w:rsidRDefault="00C1163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la porta è</w:t>
      </w:r>
      <w:r w:rsidR="0070778F" w:rsidRPr="00F641B0">
        <w:rPr>
          <w:rFonts w:ascii="Times" w:hAnsi="Times" w:cs="Times New Roman"/>
          <w:color w:val="000000" w:themeColor="text1"/>
          <w:lang w:val="en-US"/>
        </w:rPr>
        <w:t xml:space="preserve"> u</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drago</w:t>
      </w:r>
      <w:r w:rsidRPr="00F641B0">
        <w:rPr>
          <w:rFonts w:ascii="Times" w:hAnsi="Times" w:cs="Times New Roman"/>
          <w:i/>
          <w:iCs/>
          <w:color w:val="000000" w:themeColor="text1"/>
          <w:lang w:val="en-US"/>
        </w:rPr>
        <w:t>n</w:t>
      </w:r>
      <w:r w:rsidR="0070778F" w:rsidRPr="00F641B0">
        <w:rPr>
          <w:rStyle w:val="FootnoteReference"/>
          <w:rFonts w:ascii="Times" w:hAnsi="Times" w:cs="Times New Roman"/>
          <w:iCs/>
          <w:color w:val="000000" w:themeColor="text1"/>
          <w:lang w:val="en-US"/>
        </w:rPr>
        <w:footnoteReference w:id="650"/>
      </w:r>
      <w:r w:rsidRPr="00F641B0">
        <w:rPr>
          <w:rFonts w:ascii="Times" w:hAnsi="Times" w:cs="Times New Roman"/>
          <w:color w:val="000000" w:themeColor="text1"/>
          <w:lang w:val="en-US"/>
        </w:rPr>
        <w:t xml:space="preserve"> rabis,</w:t>
      </w:r>
    </w:p>
    <w:p w14:paraId="5EB14B7B" w14:textId="5053C68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Fuogo e flama çeta 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 boca e naris</w:t>
      </w:r>
      <w:r w:rsidR="00C1163C"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52A9A857" w14:textId="38F40CD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La porta guarda del pallaço altis</w:t>
      </w:r>
      <w:r w:rsidR="00C1163C" w:rsidRPr="00F641B0">
        <w:rPr>
          <w:rFonts w:ascii="Times" w:hAnsi="Times" w:cs="Times New Roman"/>
          <w:color w:val="000000" w:themeColor="text1"/>
          <w:lang w:val="en-US"/>
        </w:rPr>
        <w:t>.</w:t>
      </w:r>
    </w:p>
    <w:p w14:paraId="51ABF8B5" w14:textId="3B373C0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w:t>
      </w:r>
      <w:r w:rsidR="0053768B" w:rsidRPr="00F641B0">
        <w:rPr>
          <w:rFonts w:ascii="Times" w:hAnsi="Times" w:cs="Times New Roman"/>
          <w:color w:val="000000" w:themeColor="text1"/>
          <w:lang w:val="en-US"/>
        </w:rPr>
        <w:t>8V) Là entro non può</w:t>
      </w:r>
      <w:r w:rsidRPr="00F641B0">
        <w:rPr>
          <w:rFonts w:ascii="Times" w:hAnsi="Times" w:cs="Times New Roman"/>
          <w:color w:val="000000" w:themeColor="text1"/>
          <w:lang w:val="en-US"/>
        </w:rPr>
        <w:t xml:space="preserve"> i</w:t>
      </w:r>
      <w:r w:rsidR="0053768B"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trare se no conti e marchis</w:t>
      </w:r>
      <w:r w:rsidR="0053768B" w:rsidRPr="00F641B0">
        <w:rPr>
          <w:rFonts w:ascii="Times" w:hAnsi="Times" w:cs="Times New Roman"/>
          <w:color w:val="000000" w:themeColor="text1"/>
          <w:lang w:val="en-US"/>
        </w:rPr>
        <w:t>,</w:t>
      </w:r>
    </w:p>
    <w:p w14:paraId="4D710F32" w14:textId="4D32CC4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w:t>
      </w:r>
      <w:r w:rsidR="0053768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principi</w:t>
      </w:r>
      <w:r w:rsidR="0053768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duchi de molto alto pris</w:t>
      </w:r>
      <w:r w:rsidR="0053768B" w:rsidRPr="00F641B0">
        <w:rPr>
          <w:rFonts w:ascii="Times" w:hAnsi="Times" w:cs="Times New Roman"/>
          <w:color w:val="000000" w:themeColor="text1"/>
          <w:lang w:val="en-US"/>
        </w:rPr>
        <w:t>,</w:t>
      </w:r>
    </w:p>
    <w:p w14:paraId="0560CA08" w14:textId="0A6A338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O sagrado principi </w:t>
      </w:r>
      <w:r w:rsidR="0053768B" w:rsidRPr="00F641B0">
        <w:rPr>
          <w:rFonts w:ascii="Times" w:hAnsi="Times" w:cs="Times New Roman"/>
          <w:iCs/>
          <w:color w:val="000000" w:themeColor="text1"/>
          <w:lang w:val="en-US"/>
        </w:rPr>
        <w:t>c</w:t>
      </w:r>
      <w:r w:rsidR="0053768B" w:rsidRPr="00F641B0">
        <w:rPr>
          <w:rFonts w:ascii="Times" w:hAnsi="Times" w:cs="Times New Roman"/>
          <w:i/>
          <w:iCs/>
          <w:color w:val="000000" w:themeColor="text1"/>
          <w:lang w:val="en-US"/>
        </w:rPr>
        <w:t>on</w:t>
      </w:r>
      <w:r w:rsidRPr="00F641B0">
        <w:rPr>
          <w:rFonts w:ascii="Times" w:hAnsi="Times" w:cs="Times New Roman"/>
          <w:iCs/>
          <w:color w:val="000000" w:themeColor="text1"/>
          <w:lang w:val="en-US"/>
        </w:rPr>
        <w:t xml:space="preserve"> </w:t>
      </w:r>
      <w:r w:rsidR="00933D8F" w:rsidRPr="00F641B0">
        <w:rPr>
          <w:rFonts w:ascii="Times" w:hAnsi="Times" w:cs="Times New Roman"/>
          <w:color w:val="000000" w:themeColor="text1"/>
          <w:lang w:val="en-US"/>
        </w:rPr>
        <w:t>abadi</w:t>
      </w:r>
      <w:r w:rsidR="007E535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7E535F" w:rsidRPr="00F641B0">
        <w:rPr>
          <w:rFonts w:ascii="Times" w:hAnsi="Times" w:cs="Times New Roman"/>
          <w:color w:val="000000" w:themeColor="text1"/>
          <w:lang w:val="en-US"/>
        </w:rPr>
        <w:t>(a)rci</w:t>
      </w:r>
      <w:r w:rsidRPr="00F641B0">
        <w:rPr>
          <w:rFonts w:ascii="Times" w:hAnsi="Times" w:cs="Times New Roman"/>
          <w:color w:val="000000" w:themeColor="text1"/>
          <w:lang w:val="en-US"/>
        </w:rPr>
        <w:t>vescovis</w:t>
      </w:r>
      <w:r w:rsidR="007E535F" w:rsidRPr="00F641B0">
        <w:rPr>
          <w:rFonts w:ascii="Times" w:hAnsi="Times" w:cs="Times New Roman"/>
          <w:color w:val="000000" w:themeColor="text1"/>
          <w:lang w:val="en-US"/>
        </w:rPr>
        <w:t>,</w:t>
      </w:r>
    </w:p>
    <w:p w14:paraId="6D3358B7" w14:textId="516B4FE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 gardenali</w:t>
      </w:r>
      <w:r w:rsidR="00525D8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o papa s</w:t>
      </w:r>
      <w:r w:rsidR="007E535F" w:rsidRPr="00F641B0">
        <w:rPr>
          <w:rFonts w:ascii="Times" w:hAnsi="Times" w:cs="Times New Roman"/>
          <w:color w:val="000000" w:themeColor="text1"/>
          <w:lang w:val="en-US"/>
        </w:rPr>
        <w:t>'e</w:t>
      </w:r>
      <w:r w:rsidR="009100A9" w:rsidRPr="00F641B0">
        <w:rPr>
          <w:rFonts w:ascii="Times" w:hAnsi="Times" w:cs="Times New Roman"/>
          <w:color w:val="000000" w:themeColor="text1"/>
          <w:lang w:val="en-US"/>
        </w:rPr>
        <w:t>lli à</w:t>
      </w:r>
      <w:r w:rsidRPr="00F641B0">
        <w:rPr>
          <w:rFonts w:ascii="Times" w:hAnsi="Times" w:cs="Times New Roman"/>
          <w:color w:val="000000" w:themeColor="text1"/>
          <w:lang w:val="en-US"/>
        </w:rPr>
        <w:t>no falis</w:t>
      </w:r>
      <w:r w:rsidR="007E535F" w:rsidRPr="00F641B0">
        <w:rPr>
          <w:rFonts w:ascii="Times" w:hAnsi="Times" w:cs="Times New Roman"/>
          <w:color w:val="000000" w:themeColor="text1"/>
          <w:lang w:val="en-US"/>
        </w:rPr>
        <w:t>.</w:t>
      </w:r>
    </w:p>
    <w:p w14:paraId="65DF4D14" w14:textId="39A4F26B"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dentro poré</w:t>
      </w:r>
      <w:r w:rsidR="00DF1E5A" w:rsidRPr="00F641B0">
        <w:rPr>
          <w:rFonts w:ascii="Times" w:hAnsi="Times" w:cs="Times New Roman"/>
          <w:color w:val="000000" w:themeColor="text1"/>
          <w:lang w:val="en-US"/>
        </w:rPr>
        <w:t xml:space="preserve"> </w:t>
      </w:r>
      <w:r w:rsidR="00465F0D" w:rsidRPr="00F641B0">
        <w:rPr>
          <w:rFonts w:ascii="Times" w:hAnsi="Times" w:cs="Times New Roman"/>
          <w:color w:val="000000" w:themeColor="text1"/>
          <w:lang w:val="en-US"/>
        </w:rPr>
        <w:t>trovar lo fiol L</w:t>
      </w:r>
      <w:r w:rsidR="0070778F" w:rsidRPr="00F641B0">
        <w:rPr>
          <w:rFonts w:ascii="Times" w:hAnsi="Times" w:cs="Times New Roman"/>
          <w:color w:val="000000" w:themeColor="text1"/>
          <w:lang w:val="en-US"/>
        </w:rPr>
        <w:t>ois</w:t>
      </w:r>
    </w:p>
    <w:p w14:paraId="429CE7FC" w14:textId="25B65EE8"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t'à</w:t>
      </w:r>
      <w:r w:rsidR="0070778F" w:rsidRPr="00F641B0">
        <w:rPr>
          <w:rFonts w:ascii="Times" w:hAnsi="Times" w:cs="Times New Roman"/>
          <w:color w:val="000000" w:themeColor="text1"/>
          <w:lang w:val="en-US"/>
        </w:rPr>
        <w:t xml:space="preserve"> mandado p</w:t>
      </w:r>
      <w:r w:rsidRPr="00F641B0">
        <w:rPr>
          <w:rFonts w:ascii="Times" w:hAnsi="Times" w:cs="Times New Roman"/>
          <w:i/>
          <w:iCs/>
          <w:color w:val="000000" w:themeColor="text1"/>
          <w:lang w:val="en-US"/>
        </w:rPr>
        <w:t>er</w:t>
      </w:r>
      <w:r w:rsidR="00465F0D" w:rsidRPr="00F641B0">
        <w:rPr>
          <w:rFonts w:ascii="Times" w:hAnsi="Times" w:cs="Times New Roman"/>
          <w:color w:val="000000" w:themeColor="text1"/>
          <w:lang w:val="en-US"/>
        </w:rPr>
        <w:t xml:space="preserve"> querir so devi</w:t>
      </w:r>
      <w:r w:rsidR="0070778F" w:rsidRPr="00F641B0">
        <w:rPr>
          <w:rFonts w:ascii="Times" w:hAnsi="Times" w:cs="Times New Roman"/>
          <w:color w:val="000000" w:themeColor="text1"/>
          <w:lang w:val="en-US"/>
        </w:rPr>
        <w:t>is</w:t>
      </w:r>
      <w:r w:rsidR="00F74653">
        <w:rPr>
          <w:rFonts w:ascii="Times" w:hAnsi="Times" w:cs="Times New Roman"/>
          <w:color w:val="000000" w:themeColor="text1"/>
          <w:lang w:val="en-US"/>
        </w:rPr>
        <w:t>;</w:t>
      </w:r>
    </w:p>
    <w:p w14:paraId="187C81B8" w14:textId="53207185" w:rsidR="0070778F" w:rsidRPr="00F641B0" w:rsidRDefault="009100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Çò</w:t>
      </w:r>
      <w:r w:rsidR="007E535F"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lo trabuto o</w:t>
      </w:r>
      <w:r w:rsidR="00525D87" w:rsidRPr="00F641B0">
        <w:rPr>
          <w:rFonts w:ascii="Times" w:hAnsi="Times" w:cs="Times New Roman"/>
          <w:color w:val="000000" w:themeColor="text1"/>
          <w:lang w:val="en-US"/>
        </w:rPr>
        <w:t>'</w:t>
      </w:r>
      <w:r w:rsidR="009F68C8"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w:t>
      </w:r>
      <w:r w:rsidR="00465F0D" w:rsidRPr="00F641B0">
        <w:rPr>
          <w:rFonts w:ascii="Times" w:hAnsi="Times" w:cs="Times New Roman"/>
          <w:color w:val="000000" w:themeColor="text1"/>
          <w:lang w:val="en-US"/>
        </w:rPr>
        <w:t xml:space="preserve"> </w:t>
      </w:r>
      <w:r w:rsidR="007E535F"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lo so penssier mis</w:t>
      </w:r>
      <w:r w:rsidR="007E535F" w:rsidRPr="00F641B0">
        <w:rPr>
          <w:rFonts w:ascii="Times" w:hAnsi="Times" w:cs="Times New Roman"/>
          <w:color w:val="000000" w:themeColor="text1"/>
          <w:lang w:val="en-US"/>
        </w:rPr>
        <w:t>.</w:t>
      </w:r>
    </w:p>
    <w:p w14:paraId="7B893B25" w14:textId="1EAFCE90"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ve à</w:t>
      </w:r>
      <w:r w:rsidR="0070778F" w:rsidRPr="00F641B0">
        <w:rPr>
          <w:rFonts w:ascii="Times" w:hAnsi="Times" w:cs="Times New Roman"/>
          <w:color w:val="000000" w:themeColor="text1"/>
          <w:lang w:val="en-US"/>
        </w:rPr>
        <w:t xml:space="preserve"> mandado</w:t>
      </w:r>
      <w:r w:rsidR="009100A9"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bel fradelo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dolçe amis</w:t>
      </w:r>
      <w:r w:rsidRPr="00F641B0">
        <w:rPr>
          <w:rFonts w:ascii="Times" w:hAnsi="Times" w:cs="Times New Roman"/>
          <w:color w:val="000000" w:themeColor="text1"/>
          <w:lang w:val="en-US"/>
        </w:rPr>
        <w:t>,</w:t>
      </w:r>
    </w:p>
    <w:p w14:paraId="5AAEE955" w14:textId="4F6223A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E535F"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algun trabuto se no p</w:t>
      </w:r>
      <w:r w:rsidR="007E535F" w:rsidRPr="00F641B0">
        <w:rPr>
          <w:rFonts w:ascii="Times" w:hAnsi="Times" w:cs="Times New Roman"/>
          <w:i/>
          <w:iCs/>
          <w:color w:val="000000" w:themeColor="text1"/>
          <w:lang w:val="en-US"/>
        </w:rPr>
        <w:t>er</w:t>
      </w:r>
      <w:r w:rsidR="007E535F" w:rsidRPr="00F641B0">
        <w:rPr>
          <w:rFonts w:ascii="Times" w:hAnsi="Times" w:cs="Times New Roman"/>
          <w:color w:val="000000" w:themeColor="text1"/>
          <w:lang w:val="en-US"/>
        </w:rPr>
        <w:t>ché</w:t>
      </w:r>
      <w:r w:rsidRPr="00F641B0">
        <w:rPr>
          <w:rFonts w:ascii="Times" w:hAnsi="Times" w:cs="Times New Roman"/>
          <w:color w:val="000000" w:themeColor="text1"/>
          <w:lang w:val="en-US"/>
        </w:rPr>
        <w:t xml:space="preserve"> fosi olçis</w:t>
      </w:r>
      <w:r w:rsidR="007E535F" w:rsidRPr="00F641B0">
        <w:rPr>
          <w:rFonts w:ascii="Times" w:hAnsi="Times" w:cs="Times New Roman"/>
          <w:color w:val="000000" w:themeColor="text1"/>
          <w:lang w:val="en-US"/>
        </w:rPr>
        <w:t>,</w:t>
      </w:r>
    </w:p>
    <w:p w14:paraId="033A5B7E" w14:textId="34DE2A5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7E535F" w:rsidRPr="00F641B0">
        <w:rPr>
          <w:rFonts w:ascii="Times" w:hAnsi="Times" w:cs="Times New Roman"/>
          <w:i/>
          <w:iCs/>
          <w:color w:val="000000" w:themeColor="text1"/>
          <w:lang w:val="en-US"/>
        </w:rPr>
        <w:t>er</w:t>
      </w:r>
      <w:r w:rsidR="001B1189">
        <w:rPr>
          <w:rFonts w:ascii="Times" w:hAnsi="Times" w:cs="Times New Roman"/>
          <w:color w:val="000000" w:themeColor="text1"/>
          <w:lang w:val="en-US"/>
        </w:rPr>
        <w:t xml:space="preserve"> toa mui</w:t>
      </w:r>
      <w:r w:rsidRPr="00F641B0">
        <w:rPr>
          <w:rFonts w:ascii="Times" w:hAnsi="Times" w:cs="Times New Roman"/>
          <w:color w:val="000000" w:themeColor="text1"/>
          <w:lang w:val="en-US"/>
        </w:rPr>
        <w:t>er in chi l</w:t>
      </w:r>
      <w:r w:rsidR="007E535F"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amor pris</w:t>
      </w:r>
      <w:r w:rsidR="007E535F" w:rsidRPr="00F641B0">
        <w:rPr>
          <w:rFonts w:ascii="Times" w:hAnsi="Times" w:cs="Times New Roman"/>
          <w:color w:val="000000" w:themeColor="text1"/>
          <w:lang w:val="en-US"/>
        </w:rPr>
        <w:t>.</w:t>
      </w:r>
    </w:p>
    <w:p w14:paraId="70D49CAE" w14:textId="317C385F"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Asé li à</w:t>
      </w:r>
      <w:r w:rsidR="0070778F" w:rsidRPr="00F641B0">
        <w:rPr>
          <w:rFonts w:ascii="Times" w:hAnsi="Times" w:cs="Times New Roman"/>
          <w:color w:val="000000" w:themeColor="text1"/>
          <w:lang w:val="en-US"/>
        </w:rPr>
        <w:t xml:space="preserve"> fato onta e desprix</w:t>
      </w:r>
      <w:r w:rsidRPr="00F641B0">
        <w:rPr>
          <w:rFonts w:ascii="Times" w:hAnsi="Times" w:cs="Times New Roman"/>
          <w:color w:val="000000" w:themeColor="text1"/>
          <w:lang w:val="en-US"/>
        </w:rPr>
        <w:t>,</w:t>
      </w:r>
    </w:p>
    <w:p w14:paraId="278BA9FD" w14:textId="16F82F4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D5355F">
        <w:rPr>
          <w:rFonts w:ascii="Times" w:hAnsi="Times" w:cs="Times New Roman"/>
          <w:color w:val="000000" w:themeColor="text1"/>
          <w:lang w:val="en-US"/>
        </w:rPr>
        <w:t>o·ll</w:t>
      </w:r>
      <w:r w:rsidRPr="00F641B0">
        <w:rPr>
          <w:rFonts w:ascii="Times" w:hAnsi="Times" w:cs="Times New Roman"/>
          <w:color w:val="000000" w:themeColor="text1"/>
          <w:lang w:val="en-US"/>
        </w:rPr>
        <w:t>a çentil dona si</w:t>
      </w:r>
      <w:r w:rsidR="007E535F" w:rsidRPr="00F641B0">
        <w:rPr>
          <w:rFonts w:ascii="Times" w:hAnsi="Times" w:cs="Times New Roman"/>
          <w:color w:val="000000" w:themeColor="text1"/>
          <w:lang w:val="en-US"/>
        </w:rPr>
        <w:t xml:space="preserve"> à</w:t>
      </w:r>
      <w:r w:rsidRPr="00F641B0">
        <w:rPr>
          <w:rFonts w:ascii="Times" w:hAnsi="Times" w:cs="Times New Roman"/>
          <w:color w:val="000000" w:themeColor="text1"/>
          <w:lang w:val="en-US"/>
        </w:rPr>
        <w:t xml:space="preserve"> fato soa defis</w:t>
      </w:r>
      <w:r w:rsidR="007E535F" w:rsidRPr="00F641B0">
        <w:rPr>
          <w:rFonts w:ascii="Times" w:hAnsi="Times" w:cs="Times New Roman"/>
          <w:color w:val="000000" w:themeColor="text1"/>
          <w:lang w:val="en-US"/>
        </w:rPr>
        <w:t>,</w:t>
      </w:r>
    </w:p>
    <w:p w14:paraId="3405132C" w14:textId="4B17B045"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Non à </w:t>
      </w:r>
      <w:r w:rsidR="00465F0D" w:rsidRPr="00F641B0">
        <w:rPr>
          <w:rFonts w:ascii="Times" w:hAnsi="Times" w:cs="Times New Roman"/>
          <w:color w:val="000000" w:themeColor="text1"/>
          <w:lang w:val="en-US"/>
        </w:rPr>
        <w:t>dà</w:t>
      </w:r>
      <w:r w:rsidR="00465F0D" w:rsidRPr="00F641B0">
        <w:rPr>
          <w:rStyle w:val="FootnoteReference"/>
          <w:rFonts w:ascii="Times" w:hAnsi="Times" w:cs="Times New Roman"/>
          <w:color w:val="000000" w:themeColor="text1"/>
          <w:lang w:val="en-US"/>
        </w:rPr>
        <w:footnoteReference w:id="651"/>
      </w:r>
      <w:r w:rsidRPr="00F641B0">
        <w:rPr>
          <w:rFonts w:ascii="Times" w:hAnsi="Times" w:cs="Times New Roman"/>
          <w:color w:val="000000" w:themeColor="text1"/>
          <w:lang w:val="en-US"/>
        </w:rPr>
        <w:t xml:space="preserve"> ella el vallor d'</w:t>
      </w:r>
      <w:r w:rsidR="0070778F" w:rsidRPr="00F641B0">
        <w:rPr>
          <w:rFonts w:ascii="Times" w:hAnsi="Times" w:cs="Times New Roman"/>
          <w:color w:val="000000" w:themeColor="text1"/>
          <w:lang w:val="en-US"/>
        </w:rPr>
        <w:t>una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nis</w:t>
      </w:r>
      <w:r w:rsidRPr="00F641B0">
        <w:rPr>
          <w:rFonts w:ascii="Times" w:hAnsi="Times" w:cs="Times New Roman"/>
          <w:color w:val="000000" w:themeColor="text1"/>
          <w:lang w:val="en-US"/>
        </w:rPr>
        <w:t>.</w:t>
      </w:r>
    </w:p>
    <w:p w14:paraId="41BD44AB" w14:textId="72281480"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Tamas e Baldoin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ben defis</w:t>
      </w:r>
    </w:p>
    <w:p w14:paraId="15002B1E" w14:textId="100F6EA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dardi</w:t>
      </w:r>
      <w:r w:rsidR="007E535F"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a lançe</w:t>
      </w:r>
      <w:r w:rsidR="007E53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 a spade forbis</w:t>
      </w:r>
      <w:r w:rsidR="007E535F" w:rsidRPr="00F641B0">
        <w:rPr>
          <w:rFonts w:ascii="Times" w:hAnsi="Times" w:cs="Times New Roman"/>
          <w:color w:val="000000" w:themeColor="text1"/>
          <w:lang w:val="en-US"/>
        </w:rPr>
        <w:t>.</w:t>
      </w:r>
    </w:p>
    <w:p w14:paraId="2EFD892E" w14:textId="6063C35F"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Ben rengracia </w:t>
      </w:r>
      <w:r w:rsidR="004226A3" w:rsidRPr="00F641B0">
        <w:rPr>
          <w:rFonts w:ascii="Times" w:hAnsi="Times" w:cs="Times New Roman"/>
          <w:color w:val="000000" w:themeColor="text1"/>
          <w:lang w:val="en-US"/>
        </w:rPr>
        <w:t>J</w:t>
      </w:r>
      <w:r w:rsidR="004226A3" w:rsidRPr="00F641B0">
        <w:rPr>
          <w:rFonts w:ascii="Times" w:hAnsi="Times" w:cs="Times New Roman"/>
          <w:i/>
          <w:color w:val="000000" w:themeColor="text1"/>
          <w:lang w:val="en-US"/>
        </w:rPr>
        <w:t>ex</w:t>
      </w:r>
      <w:r w:rsidR="004226A3" w:rsidRPr="00F641B0">
        <w:rPr>
          <w:rFonts w:ascii="Times" w:hAnsi="Times" w:cs="Times New Roman"/>
          <w:color w:val="000000" w:themeColor="text1"/>
          <w:lang w:val="en-US"/>
        </w:rPr>
        <w:t>hu</w:t>
      </w:r>
      <w:r w:rsidR="0070778F" w:rsidRPr="00F641B0">
        <w:rPr>
          <w:rFonts w:ascii="Times" w:hAnsi="Times" w:cs="Times New Roman"/>
          <w:color w:val="000000" w:themeColor="text1"/>
          <w:lang w:val="en-US"/>
        </w:rPr>
        <w:t xml:space="preserve"> del paradis.</w:t>
      </w:r>
      <w:r w:rsidR="00F74653">
        <w:rPr>
          <w:rFonts w:ascii="Times" w:hAnsi="Times" w:cs="Times New Roman"/>
          <w:color w:val="000000" w:themeColor="text1"/>
          <w:lang w:val="en-US"/>
        </w:rPr>
        <w:t>"</w:t>
      </w:r>
    </w:p>
    <w:p w14:paraId="29264201" w14:textId="0D2117C6" w:rsidR="007E535F" w:rsidRPr="00F641B0" w:rsidRDefault="00425BF5" w:rsidP="007E535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205</w:t>
      </w:r>
      <w:r w:rsidR="007E535F" w:rsidRPr="00F641B0">
        <w:rPr>
          <w:rFonts w:ascii="Times" w:hAnsi="Times" w:cs="Times New Roman"/>
          <w:color w:val="000000" w:themeColor="text1"/>
          <w:lang w:val="en-US"/>
        </w:rPr>
        <w:t>]</w:t>
      </w:r>
    </w:p>
    <w:p w14:paraId="4F8469B3" w14:textId="7B876C7C"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"Amigo U</w:t>
      </w:r>
      <w:r w:rsidRPr="00F641B0">
        <w:rPr>
          <w:rFonts w:ascii="Times" w:hAnsi="Times" w:cs="Times New Roman"/>
          <w:i/>
          <w:color w:val="000000" w:themeColor="text1"/>
          <w:lang w:val="en-US"/>
        </w:rPr>
        <w:t>go</w:t>
      </w:r>
      <w:r w:rsidR="00FA6673" w:rsidRPr="00F641B0">
        <w:rPr>
          <w:rFonts w:ascii="Times" w:hAnsi="Times" w:cs="Times New Roman"/>
          <w:color w:val="000000" w:themeColor="text1"/>
          <w:lang w:val="en-US"/>
        </w:rPr>
        <w:t xml:space="preserve">," disse </w:t>
      </w:r>
      <w:r w:rsidR="0070778F"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0070778F" w:rsidRPr="00F641B0">
        <w:rPr>
          <w:rFonts w:ascii="Times" w:hAnsi="Times" w:cs="Times New Roman"/>
          <w:color w:val="000000" w:themeColor="text1"/>
          <w:lang w:val="en-US"/>
        </w:rPr>
        <w:t xml:space="preserve"> lo sant,</w:t>
      </w:r>
    </w:p>
    <w:p w14:paraId="25D7D684" w14:textId="4C592AD3" w:rsidR="0070778F" w:rsidRPr="000F4CC6"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"Çò che tu è</w:t>
      </w:r>
      <w:r w:rsidR="0070778F" w:rsidRPr="00F641B0">
        <w:rPr>
          <w:rFonts w:ascii="Times" w:hAnsi="Times" w:cs="Times New Roman"/>
          <w:color w:val="000000" w:themeColor="text1"/>
          <w:lang w:val="en-US"/>
        </w:rPr>
        <w:t xml:space="preserve"> </w:t>
      </w:r>
      <w:r w:rsidR="0070778F" w:rsidRPr="000F4CC6">
        <w:rPr>
          <w:rFonts w:ascii="Times" w:hAnsi="Times" w:cs="Times New Roman"/>
          <w:color w:val="000000" w:themeColor="text1"/>
          <w:lang w:val="en-US"/>
        </w:rPr>
        <w:t>veçudo t</w:t>
      </w:r>
      <w:r w:rsidR="00465F0D" w:rsidRPr="000F4CC6">
        <w:rPr>
          <w:rFonts w:ascii="Times" w:hAnsi="Times" w:cs="Times New Roman"/>
          <w:color w:val="000000" w:themeColor="text1"/>
          <w:lang w:val="en-US"/>
        </w:rPr>
        <w:t>'è</w:t>
      </w:r>
      <w:r w:rsidR="0070778F" w:rsidRPr="000F4CC6">
        <w:rPr>
          <w:rFonts w:ascii="Times" w:hAnsi="Times" w:cs="Times New Roman"/>
          <w:color w:val="000000" w:themeColor="text1"/>
          <w:lang w:val="en-US"/>
        </w:rPr>
        <w:t xml:space="preserve"> stado i</w:t>
      </w:r>
      <w:r w:rsidRPr="000F4CC6">
        <w:rPr>
          <w:rFonts w:ascii="Times" w:hAnsi="Times" w:cs="Times New Roman"/>
          <w:i/>
          <w:iCs/>
          <w:color w:val="000000" w:themeColor="text1"/>
          <w:lang w:val="en-US"/>
        </w:rPr>
        <w:t>n</w:t>
      </w:r>
      <w:r w:rsidRPr="000F4CC6">
        <w:rPr>
          <w:rFonts w:ascii="Times" w:hAnsi="Times" w:cs="Times New Roman"/>
          <w:iCs/>
          <w:color w:val="000000" w:themeColor="text1"/>
          <w:lang w:val="en-US"/>
        </w:rPr>
        <w:t xml:space="preserve"> </w:t>
      </w:r>
      <w:r w:rsidR="0070778F" w:rsidRPr="000F4CC6">
        <w:rPr>
          <w:rFonts w:ascii="Times" w:hAnsi="Times" w:cs="Times New Roman"/>
          <w:color w:val="000000" w:themeColor="text1"/>
          <w:lang w:val="en-US"/>
        </w:rPr>
        <w:t>mant</w:t>
      </w:r>
      <w:r w:rsidRPr="000F4CC6">
        <w:rPr>
          <w:rFonts w:ascii="Times" w:hAnsi="Times" w:cs="Times New Roman"/>
          <w:color w:val="000000" w:themeColor="text1"/>
          <w:lang w:val="en-US"/>
        </w:rPr>
        <w:t>,</w:t>
      </w:r>
    </w:p>
    <w:p w14:paraId="644D3B4D" w14:textId="1421CE63" w:rsidR="0070778F" w:rsidRPr="00F641B0" w:rsidRDefault="007E535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Io t'averò</w:t>
      </w:r>
      <w:r w:rsidR="0070778F" w:rsidRPr="00F641B0">
        <w:rPr>
          <w:rFonts w:ascii="Times" w:hAnsi="Times" w:cs="Times New Roman"/>
          <w:color w:val="000000" w:themeColor="text1"/>
          <w:lang w:val="en-US"/>
        </w:rPr>
        <w:t xml:space="preserve"> cu</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dur </w:t>
      </w:r>
      <w:r w:rsidR="00F6011E">
        <w:rPr>
          <w:rFonts w:ascii="Times" w:hAnsi="Times" w:cs="Times New Roman"/>
          <w:color w:val="000000" w:themeColor="text1"/>
          <w:lang w:val="en-US"/>
        </w:rPr>
        <w:t xml:space="preserve">a </w:t>
      </w:r>
      <w:r w:rsidR="00180088">
        <w:rPr>
          <w:rFonts w:ascii="Times" w:hAnsi="Times" w:cs="Times New Roman"/>
          <w:color w:val="000000" w:themeColor="text1"/>
          <w:lang w:val="en-US"/>
        </w:rPr>
        <w:t>ss</w:t>
      </w:r>
      <w:r w:rsidR="0070778F" w:rsidRPr="00F641B0">
        <w:rPr>
          <w:rFonts w:ascii="Times" w:hAnsi="Times" w:cs="Times New Roman"/>
          <w:color w:val="000000" w:themeColor="text1"/>
          <w:lang w:val="en-US"/>
        </w:rPr>
        <w:t>alvamant</w:t>
      </w:r>
      <w:r w:rsidR="0075322A" w:rsidRPr="00F641B0">
        <w:rPr>
          <w:rFonts w:ascii="Times" w:hAnsi="Times" w:cs="Times New Roman"/>
          <w:color w:val="000000" w:themeColor="text1"/>
          <w:lang w:val="en-US"/>
        </w:rPr>
        <w:t>;</w:t>
      </w:r>
    </w:p>
    <w:p w14:paraId="01E8DF67" w14:textId="64537938" w:rsidR="0070778F" w:rsidRPr="00F641B0" w:rsidRDefault="0075322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passeremo le porte che è</w:t>
      </w:r>
      <w:r w:rsidR="0070778F" w:rsidRPr="00F641B0">
        <w:rPr>
          <w:rFonts w:ascii="Times" w:hAnsi="Times" w:cs="Times New Roman"/>
          <w:color w:val="000000" w:themeColor="text1"/>
          <w:lang w:val="en-US"/>
        </w:rPr>
        <w:t xml:space="preserve"> trançant</w:t>
      </w:r>
    </w:p>
    <w:p w14:paraId="5DCF3182" w14:textId="08151B3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tuti li lioni </w:t>
      </w:r>
      <w:r w:rsidRPr="005A0FE7">
        <w:rPr>
          <w:rFonts w:ascii="Times" w:hAnsi="Times" w:cs="Times New Roman"/>
          <w:color w:val="000000" w:themeColor="text1"/>
          <w:highlight w:val="yellow"/>
          <w:lang w:val="en-US"/>
        </w:rPr>
        <w:t>e</w:t>
      </w:r>
      <w:r w:rsidR="00101425" w:rsidRPr="005A0FE7">
        <w:rPr>
          <w:rFonts w:ascii="Times" w:hAnsi="Times" w:cs="Times New Roman"/>
          <w:color w:val="000000" w:themeColor="text1"/>
          <w:highlight w:val="yellow"/>
          <w:lang w:val="en-US"/>
        </w:rPr>
        <w:t>·</w:t>
      </w:r>
      <w:r w:rsidRPr="005A0FE7">
        <w:rPr>
          <w:rFonts w:ascii="Times" w:hAnsi="Times" w:cs="Times New Roman"/>
          <w:color w:val="000000" w:themeColor="text1"/>
          <w:highlight w:val="yellow"/>
          <w:lang w:val="en-US"/>
        </w:rPr>
        <w:t>l</w:t>
      </w:r>
      <w:r w:rsidRPr="00F641B0">
        <w:rPr>
          <w:rFonts w:ascii="Times" w:hAnsi="Times" w:cs="Times New Roman"/>
          <w:color w:val="000000" w:themeColor="text1"/>
          <w:lang w:val="en-US"/>
        </w:rPr>
        <w:t xml:space="preserve"> serpant</w:t>
      </w:r>
      <w:r w:rsidR="0075322A" w:rsidRPr="00F641B0">
        <w:rPr>
          <w:rFonts w:ascii="Times" w:hAnsi="Times" w:cs="Times New Roman"/>
          <w:color w:val="000000" w:themeColor="text1"/>
          <w:lang w:val="en-US"/>
        </w:rPr>
        <w:t>.</w:t>
      </w:r>
    </w:p>
    <w:p w14:paraId="70AB1FD1" w14:textId="32BD5BE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llo palaço</w:t>
      </w:r>
      <w:r w:rsidR="0075322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i</w:t>
      </w:r>
      <w:r w:rsidR="0075322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la sala plui grant</w:t>
      </w:r>
      <w:r w:rsidR="0075322A" w:rsidRPr="00F641B0">
        <w:rPr>
          <w:rFonts w:ascii="Times" w:hAnsi="Times" w:cs="Times New Roman"/>
          <w:color w:val="000000" w:themeColor="text1"/>
          <w:lang w:val="en-US"/>
        </w:rPr>
        <w:t>,</w:t>
      </w:r>
    </w:p>
    <w:p w14:paraId="6FF092BA" w14:textId="4FC09074" w:rsidR="0070778F" w:rsidRPr="00F641B0" w:rsidRDefault="0075322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vederé</w:t>
      </w:r>
      <w:r w:rsidR="0070778F" w:rsidRPr="00F641B0">
        <w:rPr>
          <w:rFonts w:ascii="Times" w:hAnsi="Times" w:cs="Times New Roman"/>
          <w:color w:val="000000" w:themeColor="text1"/>
          <w:lang w:val="en-US"/>
        </w:rPr>
        <w:t xml:space="preserve"> tu seder molti re e (</w:t>
      </w:r>
      <w:r w:rsidR="0070778F" w:rsidRPr="00F641B0">
        <w:rPr>
          <w:rFonts w:ascii="Times" w:hAnsi="Times" w:cs="Times New Roman"/>
          <w:iCs/>
          <w:color w:val="000000" w:themeColor="text1"/>
          <w:lang w:val="en-US"/>
        </w:rPr>
        <w:t>a)</w:t>
      </w:r>
      <w:r w:rsidR="0070778F" w:rsidRPr="00F641B0">
        <w:rPr>
          <w:rFonts w:ascii="Times" w:hAnsi="Times" w:cs="Times New Roman"/>
          <w:color w:val="000000" w:themeColor="text1"/>
          <w:lang w:val="en-US"/>
        </w:rPr>
        <w:t>mirant</w:t>
      </w:r>
      <w:r w:rsidR="00B87B24" w:rsidRPr="00F641B0">
        <w:rPr>
          <w:rFonts w:ascii="Times" w:hAnsi="Times" w:cs="Times New Roman"/>
          <w:color w:val="000000" w:themeColor="text1"/>
          <w:lang w:val="en-US"/>
        </w:rPr>
        <w:t>;</w:t>
      </w:r>
      <w:r w:rsidR="00DF1E5A" w:rsidRPr="00F641B0">
        <w:rPr>
          <w:rStyle w:val="FootnoteReference"/>
          <w:rFonts w:ascii="Times" w:hAnsi="Times" w:cs="Times New Roman"/>
          <w:color w:val="000000" w:themeColor="text1"/>
          <w:lang w:val="en-US"/>
        </w:rPr>
        <w:footnoteReference w:id="652"/>
      </w:r>
    </w:p>
    <w:p w14:paraId="7B39E8DF" w14:textId="0119C66E" w:rsidR="0070778F" w:rsidRPr="00F641B0" w:rsidRDefault="0079117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No·lli</w:t>
      </w:r>
      <w:r w:rsidR="0070778F" w:rsidRPr="00F641B0">
        <w:rPr>
          <w:rFonts w:ascii="Times" w:hAnsi="Times" w:cs="Times New Roman"/>
          <w:color w:val="000000" w:themeColor="text1"/>
          <w:lang w:val="en-US"/>
        </w:rPr>
        <w:t xml:space="preserve"> apellar</w:t>
      </w:r>
      <w:r w:rsidR="00B87B24"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no li dir niant</w:t>
      </w:r>
      <w:r w:rsidR="00B87B24" w:rsidRPr="00F641B0">
        <w:rPr>
          <w:rFonts w:ascii="Times" w:hAnsi="Times" w:cs="Times New Roman"/>
          <w:color w:val="000000" w:themeColor="text1"/>
          <w:lang w:val="en-US"/>
        </w:rPr>
        <w:t>.</w:t>
      </w:r>
    </w:p>
    <w:p w14:paraId="77A7A43A" w14:textId="29D47E2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tu seray da Luçifero davant</w:t>
      </w:r>
      <w:r w:rsidR="00B87B24" w:rsidRPr="00F641B0">
        <w:rPr>
          <w:rFonts w:ascii="Times" w:hAnsi="Times" w:cs="Times New Roman"/>
          <w:color w:val="000000" w:themeColor="text1"/>
          <w:lang w:val="en-US"/>
        </w:rPr>
        <w:t>,</w:t>
      </w:r>
    </w:p>
    <w:p w14:paraId="75543097" w14:textId="3BA4971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w:t>
      </w:r>
      <w:r w:rsidR="00B87B2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çenochio</w:t>
      </w:r>
      <w:r w:rsidR="00B87B24" w:rsidRPr="00F641B0">
        <w:rPr>
          <w:rFonts w:ascii="Times" w:hAnsi="Times" w:cs="Times New Roman"/>
          <w:i/>
          <w:color w:val="000000" w:themeColor="text1"/>
          <w:lang w:val="en-US"/>
        </w:rPr>
        <w:t>n</w:t>
      </w:r>
      <w:r w:rsidR="00B87B24" w:rsidRPr="00F641B0">
        <w:rPr>
          <w:rFonts w:ascii="Times" w:hAnsi="Times" w:cs="Times New Roman"/>
          <w:color w:val="000000" w:themeColor="text1"/>
          <w:lang w:val="en-US"/>
        </w:rPr>
        <w:t xml:space="preserve"> te meteré</w:t>
      </w:r>
      <w:r w:rsidRPr="00F641B0">
        <w:rPr>
          <w:rFonts w:ascii="Times" w:hAnsi="Times" w:cs="Times New Roman"/>
          <w:color w:val="000000" w:themeColor="text1"/>
          <w:lang w:val="en-US"/>
        </w:rPr>
        <w:t xml:space="preserve"> davant</w:t>
      </w:r>
      <w:r w:rsidR="00B87B24" w:rsidRPr="00F641B0">
        <w:rPr>
          <w:rFonts w:ascii="Times" w:hAnsi="Times" w:cs="Times New Roman"/>
          <w:color w:val="000000" w:themeColor="text1"/>
          <w:lang w:val="en-US"/>
        </w:rPr>
        <w:t>,</w:t>
      </w:r>
    </w:p>
    <w:p w14:paraId="39D903DF" w14:textId="3445F97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 luy no dar salludo da parte Dio ni sant</w:t>
      </w:r>
      <w:r w:rsidR="00B87B24" w:rsidRPr="00F641B0">
        <w:rPr>
          <w:rFonts w:ascii="Times" w:hAnsi="Times" w:cs="Times New Roman"/>
          <w:color w:val="000000" w:themeColor="text1"/>
          <w:lang w:val="en-US"/>
        </w:rPr>
        <w:t>.</w:t>
      </w:r>
    </w:p>
    <w:p w14:paraId="557654F5" w14:textId="0943BF5B" w:rsidR="0070778F" w:rsidRPr="00F641B0" w:rsidRDefault="00B87B2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(109R) L'</w:t>
      </w:r>
      <w:r w:rsidR="0070778F" w:rsidRPr="00F641B0">
        <w:rPr>
          <w:rFonts w:ascii="Times" w:hAnsi="Times" w:cs="Times New Roman"/>
          <w:color w:val="000000" w:themeColor="text1"/>
          <w:lang w:val="en-US"/>
        </w:rPr>
        <w:t>a</w:t>
      </w:r>
      <w:r w:rsidRPr="00F641B0">
        <w:rPr>
          <w:rFonts w:ascii="Times" w:hAnsi="Times" w:cs="Times New Roman"/>
          <w:color w:val="000000" w:themeColor="text1"/>
          <w:lang w:val="en-US"/>
        </w:rPr>
        <w:t xml:space="preserve">nbaxada del to </w:t>
      </w:r>
      <w:r w:rsidR="00DF1E5A"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5A0FE7">
        <w:rPr>
          <w:rFonts w:ascii="Times" w:hAnsi="Times" w:cs="Times New Roman"/>
          <w:color w:val="000000" w:themeColor="text1"/>
          <w:lang w:val="en-US"/>
        </w:rPr>
        <w:t xml:space="preserve"> dì-</w:t>
      </w:r>
      <w:r w:rsidR="0070778F" w:rsidRPr="00F641B0">
        <w:rPr>
          <w:rFonts w:ascii="Times" w:hAnsi="Times" w:cs="Times New Roman"/>
          <w:color w:val="000000" w:themeColor="text1"/>
          <w:lang w:val="en-US"/>
        </w:rPr>
        <w:t>li segurament</w:t>
      </w:r>
      <w:r w:rsidRPr="00F641B0">
        <w:rPr>
          <w:rFonts w:ascii="Times" w:hAnsi="Times" w:cs="Times New Roman"/>
          <w:color w:val="000000" w:themeColor="text1"/>
          <w:lang w:val="en-US"/>
        </w:rPr>
        <w:t>;</w:t>
      </w:r>
    </w:p>
    <w:p w14:paraId="37A617C4" w14:textId="15E8146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B87B24"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te temere ni aver nul spavent</w:t>
      </w:r>
      <w:r w:rsidR="00B87B24" w:rsidRPr="00F641B0">
        <w:rPr>
          <w:rFonts w:ascii="Times" w:hAnsi="Times" w:cs="Times New Roman"/>
          <w:color w:val="000000" w:themeColor="text1"/>
          <w:lang w:val="en-US"/>
        </w:rPr>
        <w:t>,</w:t>
      </w:r>
    </w:p>
    <w:p w14:paraId="79EA8F18" w14:textId="05D9AAF5" w:rsidR="0070778F" w:rsidRPr="00F641B0" w:rsidRDefault="00B87B2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Apresso ti serò</w:t>
      </w:r>
      <w:r w:rsidR="0070778F" w:rsidRPr="00F641B0">
        <w:rPr>
          <w:rFonts w:ascii="Times" w:hAnsi="Times" w:cs="Times New Roman"/>
          <w:color w:val="000000" w:themeColor="text1"/>
          <w:lang w:val="en-US"/>
        </w:rPr>
        <w:t xml:space="preserve">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eser i</w:t>
      </w:r>
      <w:r w:rsidRPr="00F641B0">
        <w:rPr>
          <w:rFonts w:ascii="Times" w:hAnsi="Times" w:cs="Times New Roman"/>
          <w:i/>
          <w:iCs/>
          <w:color w:val="000000" w:themeColor="text1"/>
          <w:lang w:val="en-US"/>
        </w:rPr>
        <w:t>n</w:t>
      </w:r>
      <w:r w:rsidR="0070778F" w:rsidRPr="00F641B0">
        <w:rPr>
          <w:rFonts w:ascii="Times" w:hAnsi="Times" w:cs="Times New Roman"/>
          <w:iCs/>
          <w:color w:val="000000" w:themeColor="text1"/>
          <w:lang w:val="en-US"/>
        </w:rPr>
        <w:t xml:space="preserve"> </w:t>
      </w:r>
      <w:r w:rsidR="0070778F" w:rsidRPr="00F641B0">
        <w:rPr>
          <w:rFonts w:ascii="Times" w:hAnsi="Times" w:cs="Times New Roman"/>
          <w:color w:val="000000" w:themeColor="text1"/>
          <w:lang w:val="en-US"/>
        </w:rPr>
        <w:t>guarant</w:t>
      </w:r>
      <w:r w:rsidRPr="00F641B0">
        <w:rPr>
          <w:rFonts w:ascii="Times" w:hAnsi="Times" w:cs="Times New Roman"/>
          <w:color w:val="000000" w:themeColor="text1"/>
          <w:lang w:val="en-US"/>
        </w:rPr>
        <w:t>."</w:t>
      </w:r>
    </w:p>
    <w:p w14:paraId="36808434" w14:textId="5AE4CE5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lo conte</w:t>
      </w:r>
      <w:r w:rsidR="00B87B24" w:rsidRPr="00F641B0">
        <w:rPr>
          <w:rFonts w:ascii="Times" w:hAnsi="Times" w:cs="Times New Roman"/>
          <w:color w:val="000000" w:themeColor="text1"/>
          <w:lang w:val="en-US"/>
        </w:rPr>
        <w:t>, "E</w:t>
      </w:r>
      <w:r w:rsidRPr="00F641B0">
        <w:rPr>
          <w:rFonts w:ascii="Times" w:hAnsi="Times" w:cs="Times New Roman"/>
          <w:color w:val="000000" w:themeColor="text1"/>
          <w:lang w:val="en-US"/>
        </w:rPr>
        <w:t>l me fa mestier grant</w:t>
      </w:r>
      <w:r w:rsidR="00B87B24" w:rsidRPr="00F641B0">
        <w:rPr>
          <w:rFonts w:ascii="Times" w:hAnsi="Times" w:cs="Times New Roman"/>
          <w:color w:val="000000" w:themeColor="text1"/>
          <w:lang w:val="en-US"/>
        </w:rPr>
        <w:t>.</w:t>
      </w:r>
    </w:p>
    <w:p w14:paraId="7B5C9BB9" w14:textId="6175965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Ay</w:t>
      </w:r>
      <w:r w:rsidR="00B87B24"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çentil conte</w:t>
      </w:r>
      <w:r w:rsidR="00B87B24" w:rsidRPr="000F4CC6">
        <w:rPr>
          <w:rFonts w:ascii="Times" w:hAnsi="Times" w:cs="Times New Roman"/>
          <w:color w:val="000000" w:themeColor="text1"/>
          <w:lang w:val="en-US"/>
        </w:rPr>
        <w:t>,</w:t>
      </w:r>
      <w:r w:rsidRPr="000F4CC6">
        <w:rPr>
          <w:rFonts w:ascii="Times" w:hAnsi="Times" w:cs="Times New Roman"/>
          <w:color w:val="000000" w:themeColor="text1"/>
          <w:lang w:val="en-US"/>
        </w:rPr>
        <w:t xml:space="preserve"> </w:t>
      </w:r>
      <w:r w:rsidR="000F4CC6" w:rsidRPr="000F4CC6">
        <w:rPr>
          <w:rFonts w:ascii="Times" w:hAnsi="Times" w:cs="Times New Roman"/>
          <w:color w:val="000000" w:themeColor="text1"/>
          <w:lang w:val="en-US"/>
        </w:rPr>
        <w:t>tré-</w:t>
      </w:r>
      <w:r w:rsidRPr="000F4CC6">
        <w:rPr>
          <w:rFonts w:ascii="Times" w:hAnsi="Times" w:cs="Times New Roman"/>
          <w:color w:val="000000" w:themeColor="text1"/>
          <w:lang w:val="en-US"/>
        </w:rPr>
        <w:t>me</w:t>
      </w:r>
      <w:r w:rsidRPr="00F641B0">
        <w:rPr>
          <w:rFonts w:ascii="Times" w:hAnsi="Times" w:cs="Times New Roman"/>
          <w:color w:val="000000" w:themeColor="text1"/>
          <w:lang w:val="en-US"/>
        </w:rPr>
        <w:t xml:space="preserve"> d</w:t>
      </w:r>
      <w:r w:rsidR="00465F0D" w:rsidRPr="00F641B0">
        <w:rPr>
          <w:rFonts w:ascii="Times" w:hAnsi="Times" w:cs="Times New Roman"/>
          <w:color w:val="000000" w:themeColor="text1"/>
          <w:lang w:val="en-US"/>
        </w:rPr>
        <w:t>'</w:t>
      </w:r>
      <w:r w:rsidRPr="00F641B0">
        <w:rPr>
          <w:rFonts w:ascii="Times" w:hAnsi="Times" w:cs="Times New Roman"/>
          <w:color w:val="000000" w:themeColor="text1"/>
          <w:lang w:val="en-US"/>
        </w:rPr>
        <w:t>esto tromant</w:t>
      </w:r>
      <w:r w:rsidR="00B87B24" w:rsidRPr="00F641B0">
        <w:rPr>
          <w:rFonts w:ascii="Times" w:hAnsi="Times" w:cs="Times New Roman"/>
          <w:color w:val="000000" w:themeColor="text1"/>
          <w:lang w:val="en-US"/>
        </w:rPr>
        <w:t>!</w:t>
      </w:r>
      <w:r w:rsidR="00465F0D" w:rsidRPr="00F641B0">
        <w:rPr>
          <w:rStyle w:val="FootnoteReference"/>
          <w:rFonts w:ascii="Times" w:hAnsi="Times" w:cs="Times New Roman"/>
          <w:color w:val="000000" w:themeColor="text1"/>
          <w:lang w:val="en-US"/>
        </w:rPr>
        <w:footnoteReference w:id="653"/>
      </w:r>
    </w:p>
    <w:p w14:paraId="2ACF0A6F" w14:textId="00193E8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Carlo Martelo</w:t>
      </w:r>
      <w:r w:rsidR="00B87B24" w:rsidRPr="00F641B0">
        <w:rPr>
          <w:rFonts w:ascii="Times" w:hAnsi="Times" w:cs="Times New Roman"/>
          <w:color w:val="000000" w:themeColor="text1"/>
          <w:lang w:val="en-US"/>
        </w:rPr>
        <w:t>, Dio t</w:t>
      </w:r>
      <w:r w:rsidRPr="00F641B0">
        <w:rPr>
          <w:rFonts w:ascii="Times" w:hAnsi="Times" w:cs="Times New Roman"/>
          <w:color w:val="000000" w:themeColor="text1"/>
          <w:lang w:val="en-US"/>
        </w:rPr>
        <w:t>e</w:t>
      </w:r>
      <w:r w:rsidR="00B87B24"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crevant</w:t>
      </w:r>
      <w:r w:rsidR="00B87B24" w:rsidRPr="00F641B0">
        <w:rPr>
          <w:rFonts w:ascii="Times" w:hAnsi="Times" w:cs="Times New Roman"/>
          <w:color w:val="000000" w:themeColor="text1"/>
          <w:lang w:val="en-US"/>
        </w:rPr>
        <w:t>,</w:t>
      </w:r>
    </w:p>
    <w:p w14:paraId="63D01279" w14:textId="03358751" w:rsidR="0070778F" w:rsidRPr="00F641B0" w:rsidRDefault="00B87B2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tu m'à</w:t>
      </w:r>
      <w:r w:rsidR="0070778F" w:rsidRPr="00F641B0">
        <w:rPr>
          <w:rFonts w:ascii="Times" w:hAnsi="Times" w:cs="Times New Roman"/>
          <w:color w:val="000000" w:themeColor="text1"/>
          <w:lang w:val="en-US"/>
        </w:rPr>
        <w:t xml:space="preserve"> mandado a duol e a troment</w:t>
      </w:r>
      <w:r w:rsidRPr="00F641B0">
        <w:rPr>
          <w:rFonts w:ascii="Times" w:hAnsi="Times" w:cs="Times New Roman"/>
          <w:color w:val="000000" w:themeColor="text1"/>
          <w:lang w:val="en-US"/>
        </w:rPr>
        <w:t>!</w:t>
      </w:r>
    </w:p>
    <w:p w14:paraId="4061971B" w14:textId="2FC97AE7" w:rsidR="0070778F" w:rsidRPr="00F641B0" w:rsidRDefault="00DF1E5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Dio me dò</w:t>
      </w:r>
      <w:r w:rsidR="0070778F" w:rsidRPr="00F641B0">
        <w:rPr>
          <w:rFonts w:ascii="Times" w:hAnsi="Times" w:cs="Times New Roman"/>
          <w:color w:val="000000" w:themeColor="text1"/>
          <w:lang w:val="en-US"/>
        </w:rPr>
        <w:t>na a far retornamant</w:t>
      </w:r>
      <w:r w:rsidR="00B87B24" w:rsidRPr="00F641B0">
        <w:rPr>
          <w:rFonts w:ascii="Times" w:hAnsi="Times" w:cs="Times New Roman"/>
          <w:color w:val="000000" w:themeColor="text1"/>
          <w:lang w:val="en-US"/>
        </w:rPr>
        <w:t>,</w:t>
      </w:r>
    </w:p>
    <w:p w14:paraId="7AEEB6E7" w14:textId="1DE1490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Mai no</w:t>
      </w:r>
      <w:r w:rsidR="00B87B24" w:rsidRPr="00F641B0">
        <w:rPr>
          <w:rFonts w:ascii="Times" w:hAnsi="Times" w:cs="Times New Roman"/>
          <w:i/>
          <w:iCs/>
          <w:color w:val="000000" w:themeColor="text1"/>
          <w:lang w:val="en-US"/>
        </w:rPr>
        <w:t>n</w:t>
      </w:r>
      <w:r w:rsidR="00B87B24" w:rsidRPr="00F641B0">
        <w:rPr>
          <w:rFonts w:ascii="Times" w:hAnsi="Times" w:cs="Times New Roman"/>
          <w:color w:val="000000" w:themeColor="text1"/>
          <w:lang w:val="en-US"/>
        </w:rPr>
        <w:t xml:space="preserve"> serò</w:t>
      </w:r>
      <w:r w:rsidRPr="00F641B0">
        <w:rPr>
          <w:rFonts w:ascii="Times" w:hAnsi="Times" w:cs="Times New Roman"/>
          <w:color w:val="000000" w:themeColor="text1"/>
          <w:lang w:val="en-US"/>
        </w:rPr>
        <w:t xml:space="preserve"> so amigo ni ben voiant</w:t>
      </w:r>
      <w:r w:rsidR="00B87B24" w:rsidRPr="00F641B0">
        <w:rPr>
          <w:rFonts w:ascii="Times" w:hAnsi="Times" w:cs="Times New Roman"/>
          <w:color w:val="000000" w:themeColor="text1"/>
          <w:lang w:val="en-US"/>
        </w:rPr>
        <w:t>."</w:t>
      </w:r>
    </w:p>
    <w:p w14:paraId="32EBC2CA" w14:textId="20A3AC88" w:rsidR="0070778F" w:rsidRPr="00F641B0" w:rsidRDefault="00FA667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Dixe san </w:t>
      </w:r>
      <w:r w:rsidR="0070778F" w:rsidRPr="00F641B0">
        <w:rPr>
          <w:rFonts w:ascii="Times" w:hAnsi="Times" w:cs="Times New Roman"/>
          <w:color w:val="000000" w:themeColor="text1"/>
          <w:lang w:val="en-US"/>
        </w:rPr>
        <w:t>G</w:t>
      </w:r>
      <w:r w:rsidRPr="00F641B0">
        <w:rPr>
          <w:rFonts w:ascii="Times" w:hAnsi="Times" w:cs="Times New Roman"/>
          <w:i/>
          <w:color w:val="000000" w:themeColor="text1"/>
          <w:lang w:val="en-US"/>
        </w:rPr>
        <w:t>uielmo</w:t>
      </w:r>
      <w:r w:rsidR="00B87B24" w:rsidRPr="00F641B0">
        <w:rPr>
          <w:rFonts w:ascii="Times" w:hAnsi="Times" w:cs="Times New Roman"/>
          <w:color w:val="000000" w:themeColor="text1"/>
          <w:lang w:val="en-US"/>
        </w:rPr>
        <w:t>, "N</w:t>
      </w:r>
      <w:r w:rsidR="0070778F" w:rsidRPr="00F641B0">
        <w:rPr>
          <w:rFonts w:ascii="Times" w:hAnsi="Times" w:cs="Times New Roman"/>
          <w:color w:val="000000" w:themeColor="text1"/>
          <w:lang w:val="en-US"/>
        </w:rPr>
        <w:t>o</w:t>
      </w:r>
      <w:r w:rsidR="00B87B24"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pa</w:t>
      </w:r>
      <w:r w:rsidR="00B87B24" w:rsidRPr="00F641B0">
        <w:rPr>
          <w:rFonts w:ascii="Times" w:hAnsi="Times" w:cs="Times New Roman"/>
          <w:i/>
          <w:iCs/>
          <w:color w:val="000000" w:themeColor="text1"/>
          <w:lang w:val="en-US"/>
        </w:rPr>
        <w:t>r</w:t>
      </w:r>
      <w:r w:rsidR="0070778F" w:rsidRPr="00F641B0">
        <w:rPr>
          <w:rFonts w:ascii="Times" w:hAnsi="Times" w:cs="Times New Roman"/>
          <w:color w:val="000000" w:themeColor="text1"/>
          <w:lang w:val="en-US"/>
        </w:rPr>
        <w:t>lar tanto avant</w:t>
      </w:r>
      <w:r w:rsidR="00B87B24" w:rsidRPr="00F641B0">
        <w:rPr>
          <w:rFonts w:ascii="Times" w:hAnsi="Times" w:cs="Times New Roman"/>
          <w:color w:val="000000" w:themeColor="text1"/>
          <w:lang w:val="en-US"/>
        </w:rPr>
        <w:t>,</w:t>
      </w:r>
    </w:p>
    <w:p w14:paraId="199C976D" w14:textId="0C959190" w:rsidR="0070778F" w:rsidRPr="00F641B0" w:rsidRDefault="00B87B2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Lassé</w:t>
      </w:r>
      <w:r w:rsidR="0070778F" w:rsidRPr="00F641B0">
        <w:rPr>
          <w:rFonts w:ascii="Times" w:hAnsi="Times" w:cs="Times New Roman"/>
          <w:color w:val="000000" w:themeColor="text1"/>
          <w:lang w:val="en-US"/>
        </w:rPr>
        <w:t xml:space="preserve"> quele a Dio che faça el çuçeme</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t</w:t>
      </w:r>
      <w:r w:rsidRPr="00F641B0">
        <w:rPr>
          <w:rFonts w:ascii="Times" w:hAnsi="Times" w:cs="Times New Roman"/>
          <w:color w:val="000000" w:themeColor="text1"/>
          <w:lang w:val="en-US"/>
        </w:rPr>
        <w:t>."</w:t>
      </w:r>
    </w:p>
    <w:p w14:paraId="2769F47C" w14:textId="21547D8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Elo respoxe</w:t>
      </w:r>
      <w:r w:rsidR="00B87B24" w:rsidRPr="00F641B0">
        <w:rPr>
          <w:rFonts w:ascii="Times" w:hAnsi="Times" w:cs="Times New Roman"/>
          <w:color w:val="000000" w:themeColor="text1"/>
          <w:lang w:val="en-US"/>
        </w:rPr>
        <w:t>, "S</w:t>
      </w:r>
      <w:r w:rsidRPr="00F641B0">
        <w:rPr>
          <w:rFonts w:ascii="Times" w:hAnsi="Times" w:cs="Times New Roman"/>
          <w:color w:val="000000" w:themeColor="text1"/>
          <w:lang w:val="en-US"/>
        </w:rPr>
        <w:t>ia al so coma</w:t>
      </w:r>
      <w:r w:rsidR="00B87B24"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w:t>
      </w:r>
      <w:r w:rsidR="00B87B24" w:rsidRPr="00F641B0">
        <w:rPr>
          <w:rFonts w:ascii="Times" w:hAnsi="Times" w:cs="Times New Roman"/>
          <w:color w:val="000000" w:themeColor="text1"/>
          <w:lang w:val="en-US"/>
        </w:rPr>
        <w:t>."</w:t>
      </w:r>
    </w:p>
    <w:p w14:paraId="26D50241" w14:textId="0D6E0BD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se meteno ad andar planama</w:t>
      </w:r>
      <w:r w:rsidR="00B87B24"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t </w:t>
      </w:r>
    </w:p>
    <w:p w14:paraId="54C43CD9" w14:textId="2FB6A7D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B87B24"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la plui maistra porta al intrar dava</w:t>
      </w:r>
      <w:r w:rsidR="00B87B24"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w:t>
      </w:r>
      <w:r w:rsidR="00B87B24" w:rsidRPr="00F641B0">
        <w:rPr>
          <w:rFonts w:ascii="Times" w:hAnsi="Times" w:cs="Times New Roman"/>
          <w:color w:val="000000" w:themeColor="text1"/>
          <w:lang w:val="en-US"/>
        </w:rPr>
        <w:t>,</w:t>
      </w:r>
    </w:p>
    <w:p w14:paraId="68036504" w14:textId="5F7CBE3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DF1E5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era li lioni e</w:t>
      </w:r>
      <w:r w:rsidR="00101425" w:rsidRPr="00F641B0">
        <w:rPr>
          <w:rFonts w:ascii="Times" w:hAnsi="Times" w:cs="Times New Roman"/>
          <w:color w:val="000000" w:themeColor="text1"/>
          <w:lang w:val="en-US"/>
        </w:rPr>
        <w:t>·</w:t>
      </w:r>
      <w:r w:rsidRPr="00F641B0">
        <w:rPr>
          <w:rFonts w:ascii="Times" w:hAnsi="Times" w:cs="Times New Roman"/>
          <w:color w:val="000000" w:themeColor="text1"/>
          <w:lang w:val="en-US"/>
        </w:rPr>
        <w:t>l dragon salvant</w:t>
      </w:r>
      <w:r w:rsidR="00B87B24" w:rsidRPr="00F641B0">
        <w:rPr>
          <w:rFonts w:ascii="Times" w:hAnsi="Times" w:cs="Times New Roman"/>
          <w:color w:val="000000" w:themeColor="text1"/>
          <w:lang w:val="en-US"/>
        </w:rPr>
        <w:t>.</w:t>
      </w:r>
    </w:p>
    <w:p w14:paraId="7A0125A2" w14:textId="286606E8" w:rsidR="00B87B24" w:rsidRPr="00F641B0" w:rsidRDefault="00425BF5" w:rsidP="00B87B24">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206</w:t>
      </w:r>
      <w:r w:rsidR="00B87B24" w:rsidRPr="00F641B0">
        <w:rPr>
          <w:rFonts w:ascii="Times" w:hAnsi="Times" w:cs="Times New Roman"/>
          <w:bCs/>
          <w:color w:val="000000" w:themeColor="text1"/>
          <w:lang w:val="en-US"/>
        </w:rPr>
        <w:t>]</w:t>
      </w:r>
    </w:p>
    <w:p w14:paraId="65474B1A" w14:textId="4A6E3B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Davanti la porta quando lo co</w:t>
      </w:r>
      <w:r w:rsidR="00712447"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te fo al</w:t>
      </w:r>
      <w:r w:rsidR="00712447" w:rsidRPr="00F641B0">
        <w:rPr>
          <w:rFonts w:ascii="Times" w:hAnsi="Times" w:cs="Times New Roman"/>
          <w:color w:val="000000" w:themeColor="text1"/>
          <w:lang w:val="en-US"/>
        </w:rPr>
        <w:t>é,</w:t>
      </w:r>
    </w:p>
    <w:p w14:paraId="7B191FED" w14:textId="376824B7" w:rsidR="0070778F" w:rsidRPr="00F641B0" w:rsidRDefault="0071244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Cun Ugo che li vegniva daré,</w:t>
      </w:r>
    </w:p>
    <w:p w14:paraId="0DEAAE21" w14:textId="32BC2F9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gran lioni e lo s</w:t>
      </w:r>
      <w:r w:rsidR="00712447" w:rsidRPr="00F641B0">
        <w:rPr>
          <w:rFonts w:ascii="Times" w:hAnsi="Times" w:cs="Times New Roman"/>
          <w:i/>
          <w:iCs/>
          <w:color w:val="000000" w:themeColor="text1"/>
          <w:lang w:val="en-US"/>
        </w:rPr>
        <w:t>er</w:t>
      </w:r>
      <w:r w:rsidR="00712447" w:rsidRPr="00F641B0">
        <w:rPr>
          <w:rFonts w:ascii="Times" w:hAnsi="Times" w:cs="Times New Roman"/>
          <w:color w:val="000000" w:themeColor="text1"/>
          <w:lang w:val="en-US"/>
        </w:rPr>
        <w:t>pente esgraié,</w:t>
      </w:r>
    </w:p>
    <w:p w14:paraId="7F26D22B" w14:textId="78EC82D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Quant</w:t>
      </w:r>
      <w:r w:rsidR="00712447" w:rsidRPr="00F641B0">
        <w:rPr>
          <w:rFonts w:ascii="Times" w:hAnsi="Times" w:cs="Times New Roman"/>
          <w:color w:val="000000" w:themeColor="text1"/>
          <w:lang w:val="en-US"/>
        </w:rPr>
        <w:t>o li vete lo santo tuti fo amuté.</w:t>
      </w:r>
    </w:p>
    <w:p w14:paraId="0F59C5F1" w14:textId="3F0F7A0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la gran porta che trença plui ca</w:t>
      </w:r>
      <w:r w:rsidR="00712447" w:rsidRPr="00F641B0">
        <w:rPr>
          <w:rFonts w:ascii="Times" w:hAnsi="Times" w:cs="Times New Roman"/>
          <w:color w:val="000000" w:themeColor="text1"/>
          <w:lang w:val="en-US"/>
        </w:rPr>
        <w:t xml:space="preserve"> spé,</w:t>
      </w:r>
    </w:p>
    <w:p w14:paraId="020B6E05" w14:textId="25DFE598" w:rsidR="0070778F" w:rsidRPr="00F641B0" w:rsidRDefault="0071244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vene humelle e soaé</w:t>
      </w:r>
    </w:p>
    <w:p w14:paraId="0B886387" w14:textId="1090F925" w:rsidR="0070778F" w:rsidRPr="00F641B0" w:rsidRDefault="0039222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cha carne quando è</w:t>
      </w:r>
      <w:r w:rsidR="00712447" w:rsidRPr="00F641B0">
        <w:rPr>
          <w:rFonts w:ascii="Times" w:hAnsi="Times" w:cs="Times New Roman"/>
          <w:color w:val="000000" w:themeColor="text1"/>
          <w:lang w:val="en-US"/>
        </w:rPr>
        <w:t xml:space="preserve"> destenperé.</w:t>
      </w:r>
    </w:p>
    <w:p w14:paraId="0A5EDDE2" w14:textId="618B5CD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Averta fo p</w:t>
      </w:r>
      <w:r w:rsidR="00712447" w:rsidRPr="00F641B0">
        <w:rPr>
          <w:rFonts w:ascii="Times" w:hAnsi="Times" w:cs="Times New Roman"/>
          <w:i/>
          <w:iCs/>
          <w:color w:val="000000" w:themeColor="text1"/>
          <w:lang w:val="en-US"/>
        </w:rPr>
        <w:t>er</w:t>
      </w:r>
      <w:r w:rsidR="00712447" w:rsidRPr="00F641B0">
        <w:rPr>
          <w:rFonts w:ascii="Times" w:hAnsi="Times" w:cs="Times New Roman"/>
          <w:color w:val="000000" w:themeColor="text1"/>
          <w:lang w:val="en-US"/>
        </w:rPr>
        <w:t xml:space="preserve"> devina volenté</w:t>
      </w:r>
    </w:p>
    <w:p w14:paraId="7472D52C" w14:textId="4D92C94E" w:rsidR="0070778F" w:rsidRPr="00F641B0" w:rsidRDefault="00FA667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san </w:t>
      </w:r>
      <w:r w:rsidR="00712447" w:rsidRPr="00F641B0">
        <w:rPr>
          <w:rFonts w:ascii="Times" w:hAnsi="Times" w:cs="Times New Roman"/>
          <w:color w:val="000000" w:themeColor="text1"/>
          <w:lang w:val="en-US"/>
        </w:rPr>
        <w:t>G</w:t>
      </w:r>
      <w:r w:rsidRPr="00F641B0">
        <w:rPr>
          <w:rFonts w:ascii="Times" w:hAnsi="Times" w:cs="Times New Roman"/>
          <w:i/>
          <w:color w:val="000000" w:themeColor="text1"/>
          <w:lang w:val="en-US"/>
        </w:rPr>
        <w:t>uielmo</w:t>
      </w:r>
      <w:r w:rsidR="003A16E0" w:rsidRPr="00F641B0">
        <w:rPr>
          <w:rFonts w:ascii="Times" w:hAnsi="Times" w:cs="Times New Roman"/>
          <w:color w:val="000000" w:themeColor="text1"/>
          <w:lang w:val="en-US"/>
        </w:rPr>
        <w:t xml:space="preserve"> fo oltra</w:t>
      </w:r>
      <w:r w:rsidR="00712447" w:rsidRPr="00F641B0">
        <w:rPr>
          <w:rFonts w:ascii="Times" w:hAnsi="Times" w:cs="Times New Roman"/>
          <w:color w:val="000000" w:themeColor="text1"/>
          <w:lang w:val="en-US"/>
        </w:rPr>
        <w:t>passé</w:t>
      </w:r>
    </w:p>
    <w:p w14:paraId="7468DEC3" w14:textId="6E7E098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w:t>
      </w:r>
      <w:r w:rsidR="00712447" w:rsidRPr="00F641B0">
        <w:rPr>
          <w:rFonts w:ascii="Times" w:hAnsi="Times" w:cs="Times New Roman"/>
          <w:color w:val="000000" w:themeColor="text1"/>
          <w:lang w:val="en-US"/>
        </w:rPr>
        <w:t xml:space="preserve"> bon conte che in Alvernia fo né.</w:t>
      </w:r>
    </w:p>
    <w:p w14:paraId="7636D9CB" w14:textId="1FB81F1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w:t>
      </w:r>
      <w:r w:rsidR="00712447" w:rsidRPr="00F641B0">
        <w:rPr>
          <w:rFonts w:ascii="Times" w:hAnsi="Times" w:cs="Times New Roman"/>
          <w:color w:val="000000" w:themeColor="text1"/>
          <w:lang w:val="en-US"/>
        </w:rPr>
        <w:t>uando fo dentro in l</w:t>
      </w:r>
      <w:r w:rsidR="00180088">
        <w:rPr>
          <w:rFonts w:ascii="Times" w:hAnsi="Times" w:cs="Times New Roman"/>
          <w:color w:val="000000" w:themeColor="text1"/>
          <w:lang w:val="en-US"/>
        </w:rPr>
        <w:t>a·ss</w:t>
      </w:r>
      <w:r w:rsidR="00712447" w:rsidRPr="00F641B0">
        <w:rPr>
          <w:rFonts w:ascii="Times" w:hAnsi="Times" w:cs="Times New Roman"/>
          <w:color w:val="000000" w:themeColor="text1"/>
          <w:lang w:val="en-US"/>
        </w:rPr>
        <w:t>ala pavé</w:t>
      </w:r>
    </w:p>
    <w:p w14:paraId="314E43CC" w14:textId="21EA264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I</w:t>
      </w:r>
      <w:r w:rsidR="00F74653">
        <w:rPr>
          <w:rFonts w:ascii="Times" w:hAnsi="Times" w:cs="Times New Roman"/>
          <w:color w:val="000000" w:themeColor="text1"/>
          <w:lang w:val="en-US"/>
        </w:rPr>
        <w:t>ntorno se guardà</w:t>
      </w:r>
      <w:r w:rsidR="00712447" w:rsidRPr="00F641B0">
        <w:rPr>
          <w:rFonts w:ascii="Times" w:hAnsi="Times" w:cs="Times New Roman"/>
          <w:color w:val="000000" w:themeColor="text1"/>
          <w:lang w:val="en-US"/>
        </w:rPr>
        <w:t xml:space="preserve"> davanti e darié</w:t>
      </w:r>
      <w:r w:rsidR="004154CA" w:rsidRPr="00F641B0">
        <w:rPr>
          <w:rFonts w:ascii="Times" w:hAnsi="Times" w:cs="Times New Roman"/>
          <w:color w:val="000000" w:themeColor="text1"/>
          <w:lang w:val="en-US"/>
        </w:rPr>
        <w:t>:</w:t>
      </w:r>
    </w:p>
    <w:p w14:paraId="228BB71D" w14:textId="65E60613" w:rsidR="0070778F" w:rsidRPr="00F641B0" w:rsidRDefault="0071244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(109V) Drié</w:t>
      </w:r>
      <w:r w:rsidR="0070778F" w:rsidRPr="00F641B0">
        <w:rPr>
          <w:rFonts w:ascii="Times" w:hAnsi="Times" w:cs="Times New Roman"/>
          <w:color w:val="000000" w:themeColor="text1"/>
          <w:lang w:val="en-US"/>
        </w:rPr>
        <w:t xml:space="preserve"> d</w:t>
      </w:r>
      <w:r w:rsidR="00180088">
        <w:rPr>
          <w:rFonts w:ascii="Times" w:hAnsi="Times" w:cs="Times New Roman"/>
          <w:color w:val="000000" w:themeColor="text1"/>
          <w:lang w:val="en-US"/>
        </w:rPr>
        <w:t>a·ss</w:t>
      </w:r>
      <w:r w:rsidR="0070778F" w:rsidRPr="00F641B0">
        <w:rPr>
          <w:rFonts w:ascii="Times" w:hAnsi="Times" w:cs="Times New Roman"/>
          <w:color w:val="000000" w:themeColor="text1"/>
          <w:lang w:val="en-US"/>
        </w:rPr>
        <w:t>i vete le porte seré</w:t>
      </w:r>
      <w:r w:rsidR="004154CA" w:rsidRPr="00F641B0">
        <w:rPr>
          <w:rFonts w:ascii="Times" w:hAnsi="Times" w:cs="Times New Roman"/>
          <w:color w:val="000000" w:themeColor="text1"/>
          <w:lang w:val="en-US"/>
        </w:rPr>
        <w:t>,</w:t>
      </w:r>
    </w:p>
    <w:p w14:paraId="64FC8A61" w14:textId="539A5EA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un bancho vete tanti re e amiré</w:t>
      </w:r>
      <w:r w:rsidR="00712447" w:rsidRPr="00F641B0">
        <w:rPr>
          <w:rFonts w:ascii="Times" w:hAnsi="Times" w:cs="Times New Roman"/>
          <w:color w:val="000000" w:themeColor="text1"/>
          <w:lang w:val="en-US"/>
        </w:rPr>
        <w:t>.</w:t>
      </w:r>
    </w:p>
    <w:p w14:paraId="4755A9F1" w14:textId="642DB0B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avanti un puoco fo allé</w:t>
      </w:r>
      <w:r w:rsidR="00712447" w:rsidRPr="00F641B0">
        <w:rPr>
          <w:rFonts w:ascii="Times" w:hAnsi="Times" w:cs="Times New Roman"/>
          <w:color w:val="000000" w:themeColor="text1"/>
          <w:lang w:val="en-US"/>
        </w:rPr>
        <w:t>,</w:t>
      </w:r>
    </w:p>
    <w:p w14:paraId="3C65624F" w14:textId="535B99D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 w:val="left" w:pos="846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Sovra un(a) banca de tute le altre alçé</w:t>
      </w:r>
      <w:r w:rsidR="00712447" w:rsidRPr="00F641B0">
        <w:rPr>
          <w:rFonts w:ascii="Times" w:hAnsi="Times" w:cs="Times New Roman"/>
          <w:color w:val="000000" w:themeColor="text1"/>
          <w:lang w:val="en-US"/>
        </w:rPr>
        <w:t>,</w:t>
      </w:r>
    </w:p>
    <w:p w14:paraId="18794FC9" w14:textId="7C293AE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Una chariega sovra le altre alçé</w:t>
      </w:r>
      <w:r w:rsidR="00712447" w:rsidRPr="00F641B0">
        <w:rPr>
          <w:rFonts w:ascii="Times" w:hAnsi="Times" w:cs="Times New Roman"/>
          <w:color w:val="000000" w:themeColor="text1"/>
          <w:lang w:val="en-US"/>
        </w:rPr>
        <w:t>,</w:t>
      </w:r>
    </w:p>
    <w:p w14:paraId="00F698C2" w14:textId="71C3D62C" w:rsidR="0070778F" w:rsidRPr="00F641B0" w:rsidRDefault="0071244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Pr="00F74653">
        <w:rPr>
          <w:rFonts w:ascii="Times" w:hAnsi="Times" w:cs="Times New Roman"/>
          <w:color w:val="000000" w:themeColor="text1"/>
          <w:lang w:val="en-US"/>
        </w:rPr>
        <w:t>lasù</w:t>
      </w:r>
      <w:r w:rsidR="0070778F" w:rsidRPr="00F641B0">
        <w:rPr>
          <w:rFonts w:ascii="Times" w:hAnsi="Times" w:cs="Times New Roman"/>
          <w:color w:val="000000" w:themeColor="text1"/>
          <w:lang w:val="en-US"/>
        </w:rPr>
        <w:t xml:space="preserve"> siede Lucifero malfé</w:t>
      </w:r>
    </w:p>
    <w:p w14:paraId="0F4EE993" w14:textId="790E5C0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w:t>
      </w:r>
      <w:r w:rsidR="00712447" w:rsidRPr="00F641B0">
        <w:rPr>
          <w:rFonts w:ascii="Times" w:hAnsi="Times" w:cs="Times New Roman"/>
          <w:i/>
          <w:iCs/>
          <w:color w:val="000000" w:themeColor="text1"/>
          <w:lang w:val="en-US"/>
        </w:rPr>
        <w:t>er</w:t>
      </w:r>
      <w:r w:rsidR="00712447" w:rsidRPr="00F641B0">
        <w:rPr>
          <w:rFonts w:ascii="Times" w:hAnsi="Times" w:cs="Times New Roman"/>
          <w:color w:val="000000" w:themeColor="text1"/>
          <w:lang w:val="en-US"/>
        </w:rPr>
        <w:t xml:space="preserve"> soperbia fo de ciel trabuçé.</w:t>
      </w:r>
    </w:p>
    <w:p w14:paraId="61636E7D" w14:textId="70E82C0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Ugo quando l</w:t>
      </w:r>
      <w:r w:rsidR="00712447" w:rsidRPr="00F641B0">
        <w:rPr>
          <w:rFonts w:ascii="Times" w:hAnsi="Times" w:cs="Times New Roman"/>
          <w:color w:val="000000" w:themeColor="text1"/>
          <w:lang w:val="en-US"/>
        </w:rPr>
        <w:t>'à reguardé</w:t>
      </w:r>
    </w:p>
    <w:p w14:paraId="3E929EB2" w14:textId="60BBD6A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vet</w:t>
      </w:r>
      <w:r w:rsidR="00712447" w:rsidRPr="00F641B0">
        <w:rPr>
          <w:rFonts w:ascii="Times" w:hAnsi="Times" w:cs="Times New Roman"/>
          <w:color w:val="000000" w:themeColor="text1"/>
          <w:lang w:val="en-US"/>
        </w:rPr>
        <w:t>elo si grande e desmessuré,</w:t>
      </w:r>
    </w:p>
    <w:p w14:paraId="19DED667" w14:textId="0BD5FC5A" w:rsidR="0070778F" w:rsidRPr="00F641B0" w:rsidRDefault="0071244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faça oribele e li ogli rué,</w:t>
      </w:r>
    </w:p>
    <w:p w14:paraId="14D3E8B0" w14:textId="3A5B65D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bocha larga</w:t>
      </w:r>
      <w:r w:rsidR="00712447"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li denti blanchi como</w:t>
      </w:r>
      <w:r w:rsidR="0071244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n</w:t>
      </w:r>
      <w:r w:rsidR="00712447" w:rsidRPr="00F641B0">
        <w:rPr>
          <w:rFonts w:ascii="Times" w:hAnsi="Times" w:cs="Times New Roman"/>
          <w:color w:val="000000" w:themeColor="text1"/>
          <w:lang w:val="en-US"/>
        </w:rPr>
        <w:t>é</w:t>
      </w:r>
      <w:r w:rsidR="004154CA" w:rsidRPr="00F641B0">
        <w:rPr>
          <w:rFonts w:ascii="Times" w:hAnsi="Times" w:cs="Times New Roman"/>
          <w:color w:val="000000" w:themeColor="text1"/>
          <w:lang w:val="en-US"/>
        </w:rPr>
        <w:t>;</w:t>
      </w:r>
    </w:p>
    <w:p w14:paraId="2092756A" w14:textId="4E9AD1B3" w:rsidR="0070778F" w:rsidRPr="00F641B0" w:rsidRDefault="0039222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è</w:t>
      </w:r>
      <w:r w:rsidR="00712447" w:rsidRPr="00F641B0">
        <w:rPr>
          <w:rFonts w:ascii="Times" w:hAnsi="Times" w:cs="Times New Roman"/>
          <w:color w:val="000000" w:themeColor="text1"/>
          <w:lang w:val="en-US"/>
        </w:rPr>
        <w:t xml:space="preserve"> soa faça negra e afumé</w:t>
      </w:r>
    </w:p>
    <w:p w14:paraId="2DAF364E" w14:textId="2ECA5B30" w:rsidR="0070778F" w:rsidRPr="00F74653" w:rsidRDefault="0071244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74653">
        <w:rPr>
          <w:rFonts w:ascii="Times" w:hAnsi="Times" w:cs="Times New Roman"/>
          <w:color w:val="000000" w:themeColor="text1"/>
          <w:lang w:val="en-US"/>
        </w:rPr>
        <w:t>Che no è</w:t>
      </w:r>
      <w:r w:rsidR="00752CC8" w:rsidRPr="00F74653">
        <w:rPr>
          <w:rFonts w:ascii="Times" w:hAnsi="Times" w:cs="Times New Roman"/>
          <w:color w:val="000000" w:themeColor="text1"/>
          <w:lang w:val="en-US"/>
        </w:rPr>
        <w:t xml:space="preserve"> more quando è d'esté.</w:t>
      </w:r>
    </w:p>
    <w:p w14:paraId="35C31D29" w14:textId="131292A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co</w:t>
      </w:r>
      <w:r w:rsidR="00752CC8" w:rsidRPr="00F641B0">
        <w:rPr>
          <w:rFonts w:ascii="Times" w:hAnsi="Times" w:cs="Times New Roman"/>
          <w:i/>
          <w:iCs/>
          <w:color w:val="000000" w:themeColor="text1"/>
          <w:lang w:val="en-US"/>
        </w:rPr>
        <w:t>n</w:t>
      </w:r>
      <w:r w:rsidR="00752CC8" w:rsidRPr="00F641B0">
        <w:rPr>
          <w:rFonts w:ascii="Times" w:hAnsi="Times" w:cs="Times New Roman"/>
          <w:color w:val="000000" w:themeColor="text1"/>
          <w:lang w:val="en-US"/>
        </w:rPr>
        <w:t>te Ugo l'ave afiguré,</w:t>
      </w:r>
    </w:p>
    <w:p w14:paraId="19428B08" w14:textId="6A626FF7" w:rsidR="0070778F" w:rsidRPr="00F641B0" w:rsidRDefault="00752CC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duramente e</w:t>
      </w:r>
      <w:r w:rsidR="0070778F" w:rsidRPr="00F641B0">
        <w:rPr>
          <w:rFonts w:ascii="Times" w:hAnsi="Times" w:cs="Times New Roman"/>
          <w:color w:val="000000" w:themeColor="text1"/>
          <w:lang w:val="en-US"/>
        </w:rPr>
        <w:t>ll</w:t>
      </w:r>
      <w:r w:rsidR="004154CA" w:rsidRPr="00F641B0">
        <w:rPr>
          <w:rFonts w:ascii="Times" w:hAnsi="Times" w:cs="Times New Roman"/>
          <w:color w:val="000000" w:themeColor="text1"/>
          <w:lang w:val="en-US"/>
        </w:rPr>
        <w:t xml:space="preserve"> è spauré e spaventé;</w:t>
      </w:r>
    </w:p>
    <w:p w14:paraId="28DC8348" w14:textId="7758EAA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Tal paura li</w:t>
      </w:r>
      <w:r w:rsidR="00752CC8" w:rsidRPr="00F641B0">
        <w:rPr>
          <w:rFonts w:ascii="Times" w:hAnsi="Times" w:cs="Times New Roman"/>
          <w:color w:val="000000" w:themeColor="text1"/>
          <w:lang w:val="en-US"/>
        </w:rPr>
        <w:t xml:space="preserve"> è</w:t>
      </w:r>
      <w:r w:rsidRPr="00F641B0">
        <w:rPr>
          <w:rFonts w:ascii="Times" w:hAnsi="Times" w:cs="Times New Roman"/>
          <w:color w:val="000000" w:themeColor="text1"/>
          <w:lang w:val="en-US"/>
        </w:rPr>
        <w:t xml:space="preserve"> i</w:t>
      </w:r>
      <w:r w:rsidR="00752CC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l</w:t>
      </w:r>
      <w:r w:rsidR="00752CC8" w:rsidRPr="00F641B0">
        <w:rPr>
          <w:rFonts w:ascii="Times" w:hAnsi="Times" w:cs="Times New Roman"/>
          <w:color w:val="000000" w:themeColor="text1"/>
          <w:lang w:val="en-US"/>
        </w:rPr>
        <w:t>o corpo intré,</w:t>
      </w:r>
    </w:p>
    <w:p w14:paraId="2EA51EAC" w14:textId="39AFD8E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w:t>
      </w:r>
      <w:r w:rsidR="00752CC8" w:rsidRPr="00F641B0">
        <w:rPr>
          <w:rFonts w:ascii="Times" w:hAnsi="Times" w:cs="Times New Roman"/>
          <w:i/>
          <w:iCs/>
          <w:color w:val="000000" w:themeColor="text1"/>
          <w:lang w:val="en-US"/>
        </w:rPr>
        <w:t>n</w:t>
      </w:r>
      <w:r w:rsidR="00752CC8" w:rsidRPr="00F641B0">
        <w:rPr>
          <w:rFonts w:ascii="Times" w:hAnsi="Times" w:cs="Times New Roman"/>
          <w:color w:val="000000" w:themeColor="text1"/>
          <w:lang w:val="en-US"/>
        </w:rPr>
        <w:t xml:space="preserve"> può </w:t>
      </w:r>
      <w:r w:rsidRPr="00F641B0">
        <w:rPr>
          <w:rFonts w:ascii="Times" w:hAnsi="Times" w:cs="Times New Roman"/>
          <w:color w:val="000000" w:themeColor="text1"/>
          <w:lang w:val="en-US"/>
        </w:rPr>
        <w:t xml:space="preserve">star </w:t>
      </w:r>
      <w:r w:rsidR="00752CC8" w:rsidRPr="00F641B0">
        <w:rPr>
          <w:rFonts w:ascii="Times" w:hAnsi="Times" w:cs="Times New Roman"/>
          <w:color w:val="000000" w:themeColor="text1"/>
          <w:lang w:val="en-US"/>
        </w:rPr>
        <w:t>(</w:t>
      </w:r>
      <w:r w:rsidRPr="00F641B0">
        <w:rPr>
          <w:rFonts w:ascii="Times" w:hAnsi="Times" w:cs="Times New Roman"/>
          <w:color w:val="000000" w:themeColor="text1"/>
          <w:lang w:val="en-US"/>
        </w:rPr>
        <w:t>i</w:t>
      </w:r>
      <w:r w:rsidR="00752CC8" w:rsidRPr="00F641B0">
        <w:rPr>
          <w:rFonts w:ascii="Times" w:hAnsi="Times" w:cs="Times New Roman"/>
          <w:i/>
          <w:iCs/>
          <w:color w:val="000000" w:themeColor="text1"/>
          <w:lang w:val="en-US"/>
        </w:rPr>
        <w:t>n</w:t>
      </w:r>
      <w:r w:rsidRPr="00F641B0">
        <w:rPr>
          <w:rFonts w:ascii="Times" w:hAnsi="Times" w:cs="Times New Roman"/>
          <w:i/>
          <w:iCs/>
          <w:color w:val="000000" w:themeColor="text1"/>
          <w:lang w:val="en-US"/>
        </w:rPr>
        <w:t xml:space="preserve"> </w:t>
      </w:r>
      <w:r w:rsidRPr="00F641B0">
        <w:rPr>
          <w:rFonts w:ascii="Times" w:hAnsi="Times" w:cs="Times New Roman"/>
          <w:color w:val="000000" w:themeColor="text1"/>
          <w:lang w:val="en-US"/>
        </w:rPr>
        <w:t>pi</w:t>
      </w:r>
      <w:r w:rsidR="00752CC8" w:rsidRPr="00F641B0">
        <w:rPr>
          <w:rFonts w:ascii="Times" w:hAnsi="Times" w:cs="Times New Roman"/>
          <w:color w:val="000000" w:themeColor="text1"/>
          <w:lang w:val="en-US"/>
        </w:rPr>
        <w:t>é)</w:t>
      </w:r>
      <w:r w:rsidR="004154CA" w:rsidRPr="00F641B0">
        <w:rPr>
          <w:rStyle w:val="FootnoteReference"/>
          <w:rFonts w:ascii="Times" w:hAnsi="Times" w:cs="Times New Roman"/>
          <w:color w:val="000000" w:themeColor="text1"/>
          <w:lang w:val="en-US"/>
        </w:rPr>
        <w:footnoteReference w:id="654"/>
      </w:r>
      <w:r w:rsidR="00752CC8" w:rsidRPr="00F641B0">
        <w:rPr>
          <w:rFonts w:ascii="Times" w:hAnsi="Times" w:cs="Times New Roman"/>
          <w:color w:val="000000" w:themeColor="text1"/>
          <w:lang w:val="en-US"/>
        </w:rPr>
        <w:t xml:space="preserve"> a tera ch'el fo aversé.</w:t>
      </w:r>
    </w:p>
    <w:p w14:paraId="0F968B32" w14:textId="7A22F03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bon santo l</w:t>
      </w:r>
      <w:r w:rsidR="00752CC8" w:rsidRPr="00F641B0">
        <w:rPr>
          <w:rFonts w:ascii="Times" w:hAnsi="Times" w:cs="Times New Roman"/>
          <w:color w:val="000000" w:themeColor="text1"/>
          <w:lang w:val="en-US"/>
        </w:rPr>
        <w:t>'à su dreçé</w:t>
      </w:r>
    </w:p>
    <w:p w14:paraId="1D66C76C" w14:textId="61EDC97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dixe</w:t>
      </w:r>
      <w:r w:rsidR="00752CC8"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752CC8" w:rsidRPr="00F641B0">
        <w:rPr>
          <w:rFonts w:ascii="Times" w:hAnsi="Times" w:cs="Times New Roman"/>
          <w:color w:val="000000" w:themeColor="text1"/>
          <w:lang w:val="en-US"/>
        </w:rPr>
        <w:t>"</w:t>
      </w:r>
      <w:r w:rsidRPr="00F641B0">
        <w:rPr>
          <w:rFonts w:ascii="Times" w:hAnsi="Times" w:cs="Times New Roman"/>
          <w:color w:val="000000" w:themeColor="text1"/>
          <w:lang w:val="en-US"/>
        </w:rPr>
        <w:t>Ugo</w:t>
      </w:r>
      <w:r w:rsidR="00752CC8" w:rsidRPr="00F641B0">
        <w:rPr>
          <w:rFonts w:ascii="Times" w:hAnsi="Times" w:cs="Times New Roman"/>
          <w:color w:val="000000" w:themeColor="text1"/>
          <w:lang w:val="en-US"/>
        </w:rPr>
        <w:t>, de niente ve doté,</w:t>
      </w:r>
    </w:p>
    <w:p w14:paraId="0AFD2DF0" w14:textId="502B5D9C" w:rsidR="0070778F" w:rsidRPr="00F641B0" w:rsidRDefault="00752CC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da parte de Dio io ve ò</w:t>
      </w:r>
      <w:r w:rsidR="00392229"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mené."</w:t>
      </w:r>
    </w:p>
    <w:p w14:paraId="2DD81067" w14:textId="65FC20A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w:t>
      </w:r>
      <w:r w:rsidR="00F74653">
        <w:rPr>
          <w:rFonts w:ascii="Times" w:hAnsi="Times" w:cs="Times New Roman"/>
          <w:color w:val="000000" w:themeColor="text1"/>
          <w:lang w:val="en-US"/>
        </w:rPr>
        <w:t xml:space="preserve"> se dreçà</w:t>
      </w:r>
      <w:r w:rsidR="00752CC8" w:rsidRPr="00F641B0">
        <w:rPr>
          <w:rFonts w:ascii="Times" w:hAnsi="Times" w:cs="Times New Roman"/>
          <w:color w:val="000000" w:themeColor="text1"/>
          <w:lang w:val="en-US"/>
        </w:rPr>
        <w:t xml:space="preserve"> che duramente se lagné</w:t>
      </w:r>
    </w:p>
    <w:p w14:paraId="54FA0C71" w14:textId="62FB940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ve</w:t>
      </w:r>
      <w:r w:rsidR="00752CC8" w:rsidRPr="00F641B0">
        <w:rPr>
          <w:rFonts w:ascii="Times" w:hAnsi="Times" w:cs="Times New Roman"/>
          <w:color w:val="000000" w:themeColor="text1"/>
          <w:lang w:val="en-US"/>
        </w:rPr>
        <w:t xml:space="preserve"> Luçifero che li denti regrigné.</w:t>
      </w:r>
    </w:p>
    <w:p w14:paraId="17BC40C4" w14:textId="367CA8B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Intorno lui</w:t>
      </w:r>
      <w:r w:rsidR="00752CC8" w:rsidRPr="00F641B0">
        <w:rPr>
          <w:rFonts w:ascii="Times" w:hAnsi="Times" w:cs="Times New Roman"/>
          <w:color w:val="000000" w:themeColor="text1"/>
          <w:lang w:val="en-US"/>
        </w:rPr>
        <w:t xml:space="preserve"> vete tanta çente strainé</w:t>
      </w:r>
    </w:p>
    <w:p w14:paraId="2C0D6064" w14:textId="6A0C7270" w:rsidR="0070778F" w:rsidRPr="00F641B0" w:rsidRDefault="00752CC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70778F" w:rsidRPr="00F641B0">
        <w:rPr>
          <w:rFonts w:ascii="Times" w:hAnsi="Times" w:cs="Times New Roman"/>
          <w:color w:val="000000" w:themeColor="text1"/>
          <w:lang w:val="en-US"/>
        </w:rPr>
        <w:t xml:space="preserve">l nostro </w:t>
      </w:r>
      <w:r w:rsidR="00893951"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70778F" w:rsidRPr="00F641B0">
        <w:rPr>
          <w:rFonts w:ascii="Times" w:hAnsi="Times" w:cs="Times New Roman"/>
          <w:color w:val="000000" w:themeColor="text1"/>
          <w:lang w:val="en-US"/>
        </w:rPr>
        <w:t xml:space="preserve"> </w:t>
      </w:r>
      <w:r w:rsidR="00392229" w:rsidRPr="00F641B0">
        <w:rPr>
          <w:rFonts w:ascii="Times" w:hAnsi="Times" w:cs="Times New Roman"/>
          <w:color w:val="000000" w:themeColor="text1"/>
          <w:lang w:val="en-US"/>
        </w:rPr>
        <w:t>el</w:t>
      </w:r>
      <w:r w:rsidR="0070778F" w:rsidRPr="00F641B0">
        <w:rPr>
          <w:rFonts w:ascii="Times" w:hAnsi="Times" w:cs="Times New Roman"/>
          <w:color w:val="000000" w:themeColor="text1"/>
          <w:lang w:val="en-US"/>
        </w:rPr>
        <w:t xml:space="preserve"> so amor 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dagné</w:t>
      </w:r>
    </w:p>
    <w:p w14:paraId="1837B738" w14:textId="55EEDD0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Plançe cu</w:t>
      </w:r>
      <w:r w:rsidR="00B15865" w:rsidRPr="00F641B0">
        <w:rPr>
          <w:rFonts w:ascii="Times" w:hAnsi="Times" w:cs="Times New Roman"/>
          <w:i/>
          <w:color w:val="000000" w:themeColor="text1"/>
          <w:lang w:val="en-US"/>
        </w:rPr>
        <w:t>n</w:t>
      </w:r>
      <w:r w:rsidRPr="00F641B0">
        <w:rPr>
          <w:rFonts w:ascii="Times" w:hAnsi="Times" w:cs="Times New Roman"/>
          <w:i/>
          <w:iCs/>
          <w:color w:val="000000" w:themeColor="text1"/>
          <w:lang w:val="en-US"/>
        </w:rPr>
        <w:t xml:space="preserve"> </w:t>
      </w:r>
      <w:r w:rsidR="00B15865" w:rsidRPr="00F641B0">
        <w:rPr>
          <w:rFonts w:ascii="Times" w:hAnsi="Times" w:cs="Times New Roman"/>
          <w:color w:val="000000" w:themeColor="text1"/>
          <w:lang w:val="en-US"/>
        </w:rPr>
        <w:t>li ogli e duramente s'</w:t>
      </w:r>
      <w:r w:rsidR="00752CC8" w:rsidRPr="00F641B0">
        <w:rPr>
          <w:rFonts w:ascii="Times" w:hAnsi="Times" w:cs="Times New Roman"/>
          <w:color w:val="000000" w:themeColor="text1"/>
          <w:lang w:val="en-US"/>
        </w:rPr>
        <w:t>en lagné</w:t>
      </w:r>
    </w:p>
    <w:p w14:paraId="43FF1E1B" w14:textId="44260606" w:rsidR="0070778F" w:rsidRPr="00F641B0" w:rsidRDefault="00B1586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Charlo Martelo maledisse ch</w:t>
      </w:r>
      <w:r w:rsidR="0070778F" w:rsidRPr="00F641B0">
        <w:rPr>
          <w:rFonts w:ascii="Times" w:hAnsi="Times" w:cs="Times New Roman"/>
          <w:color w:val="000000" w:themeColor="text1"/>
          <w:lang w:val="en-US"/>
        </w:rPr>
        <w:t>e</w:t>
      </w:r>
      <w:r w:rsidR="00101425" w:rsidRPr="00F641B0">
        <w:rPr>
          <w:rFonts w:ascii="Times" w:hAnsi="Times" w:cs="Times New Roman"/>
          <w:color w:val="000000" w:themeColor="text1"/>
          <w:lang w:val="en-US"/>
        </w:rPr>
        <w:t>·</w:t>
      </w:r>
      <w:r w:rsidR="00F74653">
        <w:rPr>
          <w:rFonts w:ascii="Times" w:hAnsi="Times" w:cs="Times New Roman"/>
          <w:color w:val="000000" w:themeColor="text1"/>
          <w:lang w:val="en-US"/>
        </w:rPr>
        <w:t>l mandà</w:t>
      </w:r>
      <w:r w:rsidR="0070778F" w:rsidRPr="00F641B0">
        <w:rPr>
          <w:rFonts w:ascii="Times" w:hAnsi="Times" w:cs="Times New Roman"/>
          <w:color w:val="000000" w:themeColor="text1"/>
          <w:lang w:val="en-US"/>
        </w:rPr>
        <w:t xml:space="preserve"> i</w:t>
      </w:r>
      <w:r w:rsidRPr="00F641B0">
        <w:rPr>
          <w:rFonts w:ascii="Times" w:hAnsi="Times" w:cs="Times New Roman"/>
          <w:i/>
          <w:iCs/>
          <w:color w:val="000000" w:themeColor="text1"/>
          <w:lang w:val="en-US"/>
        </w:rPr>
        <w:t>n</w:t>
      </w:r>
      <w:r w:rsidR="00752CC8" w:rsidRPr="00F641B0">
        <w:rPr>
          <w:rFonts w:ascii="Times" w:hAnsi="Times" w:cs="Times New Roman"/>
          <w:color w:val="000000" w:themeColor="text1"/>
          <w:lang w:val="en-US"/>
        </w:rPr>
        <w:t xml:space="preserve"> tera straigné</w:t>
      </w:r>
      <w:r w:rsidRPr="00F641B0">
        <w:rPr>
          <w:rFonts w:ascii="Times" w:hAnsi="Times" w:cs="Times New Roman"/>
          <w:color w:val="000000" w:themeColor="text1"/>
          <w:lang w:val="en-US"/>
        </w:rPr>
        <w:t>.</w:t>
      </w:r>
    </w:p>
    <w:p w14:paraId="24582616" w14:textId="0C868A8C" w:rsidR="00B15865" w:rsidRPr="00F641B0" w:rsidRDefault="00425BF5" w:rsidP="00B15865">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207</w:t>
      </w:r>
      <w:r w:rsidR="0070778F" w:rsidRPr="00F641B0">
        <w:rPr>
          <w:rFonts w:ascii="Times" w:hAnsi="Times" w:cs="Times New Roman"/>
          <w:bCs/>
          <w:color w:val="000000" w:themeColor="text1"/>
          <w:lang w:val="en-US"/>
        </w:rPr>
        <w:t xml:space="preserve">] </w:t>
      </w:r>
    </w:p>
    <w:p w14:paraId="2D32C548" w14:textId="04AE850D" w:rsidR="0070778F" w:rsidRPr="00F641B0" w:rsidRDefault="00B1586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Lo conte d'</w:t>
      </w:r>
      <w:r w:rsidR="0070778F" w:rsidRPr="00F641B0">
        <w:rPr>
          <w:rFonts w:ascii="Times" w:hAnsi="Times" w:cs="Times New Roman"/>
          <w:color w:val="000000" w:themeColor="text1"/>
          <w:lang w:val="en-US"/>
        </w:rPr>
        <w:t>Alvernia pensava ben morir</w:t>
      </w:r>
      <w:r w:rsidR="00427677" w:rsidRPr="00F641B0">
        <w:rPr>
          <w:rFonts w:ascii="Times" w:hAnsi="Times" w:cs="Times New Roman"/>
          <w:color w:val="000000" w:themeColor="text1"/>
          <w:lang w:val="en-US"/>
        </w:rPr>
        <w:t>,</w:t>
      </w:r>
    </w:p>
    <w:p w14:paraId="0FC71BF9" w14:textId="144FEA6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(110R) Della soa vita non </w:t>
      </w:r>
      <w:r w:rsidR="00427677"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nul spir</w:t>
      </w:r>
      <w:r w:rsidR="00427677" w:rsidRPr="00F641B0">
        <w:rPr>
          <w:rFonts w:ascii="Times" w:hAnsi="Times" w:cs="Times New Roman"/>
          <w:color w:val="000000" w:themeColor="text1"/>
          <w:lang w:val="en-US"/>
        </w:rPr>
        <w:t>,</w:t>
      </w:r>
    </w:p>
    <w:p w14:paraId="6488D780" w14:textId="2995313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w:t>
      </w:r>
      <w:r w:rsidR="00427677" w:rsidRPr="00F641B0">
        <w:rPr>
          <w:rFonts w:ascii="Times" w:hAnsi="Times" w:cs="Times New Roman"/>
          <w:color w:val="000000" w:themeColor="text1"/>
          <w:lang w:val="en-US"/>
        </w:rPr>
        <w:t xml:space="preserve"> el vete Lucifero li ogli revel(i)</w:t>
      </w:r>
      <w:r w:rsidRPr="00F641B0">
        <w:rPr>
          <w:rFonts w:ascii="Times" w:hAnsi="Times" w:cs="Times New Roman"/>
          <w:color w:val="000000" w:themeColor="text1"/>
          <w:lang w:val="en-US"/>
        </w:rPr>
        <w:t>r</w:t>
      </w:r>
      <w:r w:rsidR="00427677" w:rsidRPr="00F641B0">
        <w:rPr>
          <w:rFonts w:ascii="Times" w:hAnsi="Times" w:cs="Times New Roman"/>
          <w:color w:val="000000" w:themeColor="text1"/>
          <w:lang w:val="en-US"/>
        </w:rPr>
        <w:t>.</w:t>
      </w:r>
    </w:p>
    <w:p w14:paraId="70C0449B" w14:textId="6F1B48E9" w:rsidR="0070778F" w:rsidRPr="00F641B0" w:rsidRDefault="00625C6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Non fo meravei</w:t>
      </w:r>
      <w:r w:rsidR="0070778F" w:rsidRPr="00F641B0">
        <w:rPr>
          <w:rFonts w:ascii="Times" w:hAnsi="Times" w:cs="Times New Roman"/>
          <w:color w:val="000000" w:themeColor="text1"/>
          <w:lang w:val="en-US"/>
        </w:rPr>
        <w:t>a s'el s</w:t>
      </w:r>
      <w:r w:rsidR="00392229"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ave a spave</w:t>
      </w:r>
      <w:r w:rsidR="00427677"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tir</w:t>
      </w:r>
      <w:r w:rsidR="00427677" w:rsidRPr="00F641B0">
        <w:rPr>
          <w:rFonts w:ascii="Times" w:hAnsi="Times" w:cs="Times New Roman"/>
          <w:color w:val="000000" w:themeColor="text1"/>
          <w:lang w:val="en-US"/>
        </w:rPr>
        <w:t>;</w:t>
      </w:r>
    </w:p>
    <w:p w14:paraId="1B14D8DC" w14:textId="08395232" w:rsidR="0070778F" w:rsidRPr="00F641B0" w:rsidRDefault="0089395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lo so cuor el getà</w:t>
      </w:r>
      <w:r w:rsidR="0070778F" w:rsidRPr="00F641B0">
        <w:rPr>
          <w:rFonts w:ascii="Times" w:hAnsi="Times" w:cs="Times New Roman"/>
          <w:color w:val="000000" w:themeColor="text1"/>
          <w:lang w:val="en-US"/>
        </w:rPr>
        <w:t xml:space="preserve"> un sospir</w:t>
      </w:r>
    </w:p>
    <w:p w14:paraId="09D02ECA" w14:textId="15E3C193" w:rsidR="0070778F" w:rsidRPr="00F641B0" w:rsidRDefault="0039222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Unde ell prexe in</w:t>
      </w:r>
      <w:r w:rsidR="0070778F" w:rsidRPr="00F641B0">
        <w:rPr>
          <w:rFonts w:ascii="Times" w:hAnsi="Times" w:cs="Times New Roman"/>
          <w:color w:val="000000" w:themeColor="text1"/>
          <w:lang w:val="en-US"/>
        </w:rPr>
        <w:t>fr</w:t>
      </w:r>
      <w:r w:rsidR="00180088">
        <w:rPr>
          <w:rFonts w:ascii="Times" w:hAnsi="Times" w:cs="Times New Roman"/>
          <w:color w:val="000000" w:themeColor="text1"/>
          <w:lang w:val="en-US"/>
        </w:rPr>
        <w:t>a·ss</w:t>
      </w:r>
      <w:r w:rsidR="0070778F" w:rsidRPr="00F641B0">
        <w:rPr>
          <w:rFonts w:ascii="Times" w:hAnsi="Times" w:cs="Times New Roman"/>
          <w:color w:val="000000" w:themeColor="text1"/>
          <w:lang w:val="en-US"/>
        </w:rPr>
        <w:t>i Charlo a maledir</w:t>
      </w:r>
      <w:r w:rsidR="00427677" w:rsidRPr="00F641B0">
        <w:rPr>
          <w:rFonts w:ascii="Times" w:hAnsi="Times" w:cs="Times New Roman"/>
          <w:color w:val="000000" w:themeColor="text1"/>
          <w:lang w:val="en-US"/>
        </w:rPr>
        <w:t>,</w:t>
      </w:r>
    </w:p>
    <w:p w14:paraId="129FBE12" w14:textId="78EBBACA" w:rsidR="0070778F" w:rsidRPr="00F641B0" w:rsidRDefault="0042767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Malvaxio re, Dio te possa confondir</w:t>
      </w:r>
      <w:r w:rsidR="00873E35" w:rsidRPr="00F641B0">
        <w:rPr>
          <w:rFonts w:ascii="Times" w:hAnsi="Times" w:cs="Times New Roman"/>
          <w:color w:val="000000" w:themeColor="text1"/>
          <w:lang w:val="en-US"/>
        </w:rPr>
        <w:t>!</w:t>
      </w:r>
    </w:p>
    <w:p w14:paraId="154B8558" w14:textId="2E649D01" w:rsidR="0070778F" w:rsidRPr="00F641B0" w:rsidRDefault="0042767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tu m'à</w:t>
      </w:r>
      <w:r w:rsidR="0070778F" w:rsidRPr="00F641B0">
        <w:rPr>
          <w:rFonts w:ascii="Times" w:hAnsi="Times" w:cs="Times New Roman"/>
          <w:color w:val="000000" w:themeColor="text1"/>
          <w:lang w:val="en-US"/>
        </w:rPr>
        <w:t xml:space="preserve"> fato i</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tal luogo vegnir</w:t>
      </w:r>
    </w:p>
    <w:p w14:paraId="0D473B6B" w14:textId="5479DF1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Onde io no</w:t>
      </w:r>
      <w:r w:rsidR="00427677"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posso ni andar ni fuçir</w:t>
      </w:r>
      <w:r w:rsidR="00427677" w:rsidRPr="00F641B0">
        <w:rPr>
          <w:rFonts w:ascii="Times" w:hAnsi="Times" w:cs="Times New Roman"/>
          <w:color w:val="000000" w:themeColor="text1"/>
          <w:lang w:val="en-US"/>
        </w:rPr>
        <w:t>,</w:t>
      </w:r>
    </w:p>
    <w:p w14:paraId="00BF1F10"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Anci me lasserave in mia vita sbanir</w:t>
      </w:r>
    </w:p>
    <w:p w14:paraId="3F175C37" w14:textId="741CE08C" w:rsidR="0070778F" w:rsidRPr="00F641B0" w:rsidRDefault="0042767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tuto lo mondo ca</w:t>
      </w:r>
      <w:r w:rsidR="00893951"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dever q</w:t>
      </w:r>
      <w:r w:rsidR="0070778F" w:rsidRPr="00F641B0">
        <w:rPr>
          <w:rFonts w:ascii="Times" w:hAnsi="Times" w:cs="Times New Roman"/>
          <w:i/>
          <w:iCs/>
          <w:color w:val="000000" w:themeColor="text1"/>
          <w:lang w:val="en-US"/>
        </w:rPr>
        <w:t>ui</w:t>
      </w:r>
      <w:r w:rsidR="0070778F" w:rsidRPr="00F641B0">
        <w:rPr>
          <w:rFonts w:ascii="Times" w:hAnsi="Times" w:cs="Times New Roman"/>
          <w:color w:val="000000" w:themeColor="text1"/>
          <w:lang w:val="en-US"/>
        </w:rPr>
        <w:t xml:space="preserve"> vegnir</w:t>
      </w:r>
      <w:r w:rsidRPr="00F641B0">
        <w:rPr>
          <w:rFonts w:ascii="Times" w:hAnsi="Times" w:cs="Times New Roman"/>
          <w:color w:val="000000" w:themeColor="text1"/>
          <w:lang w:val="en-US"/>
        </w:rPr>
        <w:t>."</w:t>
      </w:r>
    </w:p>
    <w:p w14:paraId="7E3974AF" w14:textId="750ED6B9" w:rsidR="0070778F" w:rsidRPr="00F641B0" w:rsidRDefault="0042767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Disse lo santo,</w:t>
      </w:r>
      <w:r w:rsidR="0070778F" w:rsidRPr="00F641B0">
        <w:rPr>
          <w:rFonts w:ascii="Times" w:hAnsi="Times" w:cs="Times New Roman"/>
          <w:color w:val="000000" w:themeColor="text1"/>
          <w:lang w:val="en-US"/>
        </w:rPr>
        <w:t xml:space="preserve"> "Non se vuol si smarir</w:t>
      </w:r>
      <w:r w:rsidRPr="00F641B0">
        <w:rPr>
          <w:rFonts w:ascii="Times" w:hAnsi="Times" w:cs="Times New Roman"/>
          <w:color w:val="000000" w:themeColor="text1"/>
          <w:lang w:val="en-US"/>
        </w:rPr>
        <w:t>,</w:t>
      </w:r>
    </w:p>
    <w:p w14:paraId="7D3E468C" w14:textId="6F119493" w:rsidR="0070778F" w:rsidRPr="00F641B0" w:rsidRDefault="0042767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de mi averé</w:t>
      </w:r>
      <w:r w:rsidR="0070778F" w:rsidRPr="00F641B0">
        <w:rPr>
          <w:rFonts w:ascii="Times" w:hAnsi="Times" w:cs="Times New Roman"/>
          <w:color w:val="000000" w:themeColor="text1"/>
          <w:lang w:val="en-US"/>
        </w:rPr>
        <w:t xml:space="preserve"> bon air</w:t>
      </w:r>
      <w:r w:rsidRPr="00F641B0">
        <w:rPr>
          <w:rFonts w:ascii="Times" w:hAnsi="Times" w:cs="Times New Roman"/>
          <w:color w:val="000000" w:themeColor="text1"/>
          <w:lang w:val="en-US"/>
        </w:rPr>
        <w:t>.</w:t>
      </w:r>
    </w:p>
    <w:p w14:paraId="59255521"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Seguramente sença nesun mentir</w:t>
      </w:r>
    </w:p>
    <w:p w14:paraId="108DB365" w14:textId="194206DB" w:rsidR="0070778F" w:rsidRPr="00F641B0" w:rsidRDefault="0042767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Dì a costui çò</w:t>
      </w:r>
      <w:r w:rsidR="0070778F" w:rsidRPr="00F641B0">
        <w:rPr>
          <w:rFonts w:ascii="Times" w:hAnsi="Times" w:cs="Times New Roman"/>
          <w:color w:val="000000" w:themeColor="text1"/>
          <w:lang w:val="en-US"/>
        </w:rPr>
        <w:t xml:space="preserve"> che tu die</w:t>
      </w:r>
      <w:r w:rsidR="00873E35" w:rsidRPr="00F641B0">
        <w:rPr>
          <w:rStyle w:val="FootnoteReference"/>
          <w:rFonts w:ascii="Times" w:hAnsi="Times" w:cs="Times New Roman"/>
          <w:color w:val="000000" w:themeColor="text1"/>
          <w:lang w:val="en-US"/>
        </w:rPr>
        <w:footnoteReference w:id="655"/>
      </w:r>
      <w:r w:rsidR="0070778F" w:rsidRPr="00F641B0">
        <w:rPr>
          <w:rFonts w:ascii="Times" w:hAnsi="Times" w:cs="Times New Roman"/>
          <w:color w:val="000000" w:themeColor="text1"/>
          <w:lang w:val="en-US"/>
        </w:rPr>
        <w:t xml:space="preserve"> dir</w:t>
      </w:r>
      <w:r w:rsidRPr="00F641B0">
        <w:rPr>
          <w:rFonts w:ascii="Times" w:hAnsi="Times" w:cs="Times New Roman"/>
          <w:color w:val="000000" w:themeColor="text1"/>
          <w:lang w:val="en-US"/>
        </w:rPr>
        <w:t>."</w:t>
      </w:r>
    </w:p>
    <w:p w14:paraId="6CEDC070" w14:textId="16B6B905" w:rsidR="00427677" w:rsidRPr="00F641B0" w:rsidRDefault="00425BF5" w:rsidP="0042767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208</w:t>
      </w:r>
      <w:r w:rsidR="0070778F" w:rsidRPr="00F641B0">
        <w:rPr>
          <w:rFonts w:ascii="Times" w:hAnsi="Times" w:cs="Times New Roman"/>
          <w:bCs/>
          <w:color w:val="000000" w:themeColor="text1"/>
          <w:lang w:val="en-US"/>
        </w:rPr>
        <w:t xml:space="preserve">] </w:t>
      </w:r>
    </w:p>
    <w:p w14:paraId="2727DCDF" w14:textId="14584A72" w:rsidR="0070778F" w:rsidRPr="00F641B0" w:rsidRDefault="0042767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So bon conte U</w:t>
      </w:r>
      <w:r w:rsidR="0070778F" w:rsidRPr="00F641B0">
        <w:rPr>
          <w:rFonts w:ascii="Times" w:hAnsi="Times" w:cs="Times New Roman"/>
          <w:color w:val="000000" w:themeColor="text1"/>
          <w:lang w:val="en-US"/>
        </w:rPr>
        <w:t>go</w:t>
      </w:r>
      <w:r w:rsidRPr="00F641B0">
        <w:rPr>
          <w:rFonts w:ascii="Times" w:hAnsi="Times" w:cs="Times New Roman"/>
          <w:color w:val="000000" w:themeColor="text1"/>
          <w:lang w:val="en-US"/>
        </w:rPr>
        <w:t>,</w:t>
      </w:r>
      <w:r w:rsidR="00E53ABA" w:rsidRPr="00F641B0">
        <w:rPr>
          <w:rFonts w:ascii="Times" w:hAnsi="Times" w:cs="Times New Roman"/>
          <w:color w:val="000000" w:themeColor="text1"/>
          <w:lang w:val="en-US"/>
        </w:rPr>
        <w:t xml:space="preserve"> lo nobele e ber,</w:t>
      </w:r>
    </w:p>
    <w:p w14:paraId="3F510CD0" w14:textId="12DF5226" w:rsidR="0070778F" w:rsidRPr="00F641B0" w:rsidRDefault="00E53AB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Mior de</w:t>
      </w:r>
      <w:r w:rsidR="00893951"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lui non se porave trover.</w:t>
      </w:r>
    </w:p>
    <w:p w14:paraId="23654B13" w14:textId="071333DF" w:rsidR="0070778F" w:rsidRPr="00F641B0" w:rsidRDefault="00E53AB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l'intende lo santo si parler</w:t>
      </w:r>
      <w:r w:rsidR="00893951" w:rsidRPr="00F641B0">
        <w:rPr>
          <w:rFonts w:ascii="Times" w:hAnsi="Times" w:cs="Times New Roman"/>
          <w:color w:val="000000" w:themeColor="text1"/>
          <w:lang w:val="en-US"/>
        </w:rPr>
        <w:t>,</w:t>
      </w:r>
    </w:p>
    <w:p w14:paraId="7FFDE4A0" w14:textId="06B9B78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E53ABA" w:rsidRPr="00F641B0">
        <w:rPr>
          <w:rFonts w:ascii="Times" w:hAnsi="Times" w:cs="Times New Roman"/>
          <w:i/>
          <w:iCs/>
          <w:color w:val="000000" w:themeColor="text1"/>
          <w:lang w:val="en-US"/>
        </w:rPr>
        <w:t>er</w:t>
      </w:r>
      <w:r w:rsidR="00893951" w:rsidRPr="00F641B0">
        <w:rPr>
          <w:rFonts w:ascii="Times" w:hAnsi="Times" w:cs="Times New Roman"/>
          <w:color w:val="000000" w:themeColor="text1"/>
          <w:lang w:val="en-US"/>
        </w:rPr>
        <w:t xml:space="preserve"> la soa vertù el basà</w:t>
      </w:r>
      <w:r w:rsidR="00E53ABA" w:rsidRPr="00F641B0">
        <w:rPr>
          <w:rFonts w:ascii="Times" w:hAnsi="Times" w:cs="Times New Roman"/>
          <w:color w:val="000000" w:themeColor="text1"/>
          <w:lang w:val="en-US"/>
        </w:rPr>
        <w:t xml:space="preserve"> l'inpenssier</w:t>
      </w:r>
      <w:r w:rsidR="00893951" w:rsidRPr="00F641B0">
        <w:rPr>
          <w:rFonts w:ascii="Times" w:hAnsi="Times" w:cs="Times New Roman"/>
          <w:color w:val="000000" w:themeColor="text1"/>
          <w:lang w:val="en-US"/>
        </w:rPr>
        <w:t>,</w:t>
      </w:r>
    </w:p>
    <w:p w14:paraId="4A38CE54" w14:textId="11CA4120" w:rsidR="0070778F" w:rsidRPr="00F641B0" w:rsidRDefault="00E53AB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Çà</w:t>
      </w:r>
      <w:r w:rsidR="0070778F" w:rsidRPr="00F641B0">
        <w:rPr>
          <w:rFonts w:ascii="Times" w:hAnsi="Times" w:cs="Times New Roman"/>
          <w:color w:val="000000" w:themeColor="text1"/>
          <w:lang w:val="en-US"/>
        </w:rPr>
        <w:t xml:space="preserve"> d</w:t>
      </w:r>
      <w:r w:rsidR="00180088">
        <w:rPr>
          <w:rFonts w:ascii="Times" w:hAnsi="Times" w:cs="Times New Roman"/>
          <w:color w:val="000000" w:themeColor="text1"/>
          <w:lang w:val="en-US"/>
        </w:rPr>
        <w:t>e·ss</w:t>
      </w:r>
      <w:r w:rsidR="0070778F" w:rsidRPr="00F641B0">
        <w:rPr>
          <w:rFonts w:ascii="Times" w:hAnsi="Times" w:cs="Times New Roman"/>
          <w:color w:val="000000" w:themeColor="text1"/>
          <w:lang w:val="en-US"/>
        </w:rPr>
        <w:t>oa</w:t>
      </w:r>
      <w:r w:rsidRPr="00F641B0">
        <w:rPr>
          <w:rStyle w:val="FootnoteReference"/>
          <w:rFonts w:ascii="Times" w:hAnsi="Times" w:cs="Times New Roman"/>
          <w:color w:val="000000" w:themeColor="text1"/>
          <w:lang w:val="en-US"/>
        </w:rPr>
        <w:footnoteReference w:id="656"/>
      </w:r>
      <w:r w:rsidR="0070778F" w:rsidRPr="00F641B0">
        <w:rPr>
          <w:rFonts w:ascii="Times" w:hAnsi="Times" w:cs="Times New Roman"/>
          <w:color w:val="000000" w:themeColor="text1"/>
          <w:lang w:val="en-US"/>
        </w:rPr>
        <w:t xml:space="preserve"> vita no darave un dener</w:t>
      </w:r>
      <w:r w:rsidRPr="00F641B0">
        <w:rPr>
          <w:rFonts w:ascii="Times" w:hAnsi="Times" w:cs="Times New Roman"/>
          <w:color w:val="000000" w:themeColor="text1"/>
          <w:lang w:val="en-US"/>
        </w:rPr>
        <w:t>.</w:t>
      </w:r>
    </w:p>
    <w:p w14:paraId="00503E44" w14:textId="20A57EE7" w:rsidR="0070778F" w:rsidRPr="00F641B0" w:rsidRDefault="00E53AB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colui s'</w:t>
      </w:r>
      <w:r w:rsidR="0070778F" w:rsidRPr="00F641B0">
        <w:rPr>
          <w:rFonts w:ascii="Times" w:hAnsi="Times" w:cs="Times New Roman"/>
          <w:color w:val="000000" w:themeColor="text1"/>
          <w:lang w:val="en-US"/>
        </w:rPr>
        <w:t>en va prexenter</w:t>
      </w:r>
    </w:p>
    <w:p w14:paraId="217170B3" w14:textId="0802280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soleva in aquilon ster</w:t>
      </w:r>
      <w:r w:rsidR="00E53ABA" w:rsidRPr="00F641B0">
        <w:rPr>
          <w:rFonts w:ascii="Times" w:hAnsi="Times" w:cs="Times New Roman"/>
          <w:color w:val="000000" w:themeColor="text1"/>
          <w:lang w:val="en-US"/>
        </w:rPr>
        <w:t>.</w:t>
      </w:r>
    </w:p>
    <w:p w14:paraId="17FD4D23" w14:textId="202404D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fo davanti</w:t>
      </w:r>
      <w:r w:rsidR="00E53ABA" w:rsidRPr="00F641B0">
        <w:rPr>
          <w:rFonts w:ascii="Times" w:hAnsi="Times" w:cs="Times New Roman"/>
          <w:color w:val="000000" w:themeColor="text1"/>
          <w:lang w:val="en-US"/>
        </w:rPr>
        <w:t xml:space="preserve"> lui, s'</w:t>
      </w:r>
      <w:r w:rsidRPr="00F641B0">
        <w:rPr>
          <w:rFonts w:ascii="Times" w:hAnsi="Times" w:cs="Times New Roman"/>
          <w:color w:val="000000" w:themeColor="text1"/>
          <w:lang w:val="en-US"/>
        </w:rPr>
        <w:t>en va i</w:t>
      </w:r>
      <w:r w:rsidR="00E53AB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çenogler</w:t>
      </w:r>
    </w:p>
    <w:p w14:paraId="6B84EBDD" w14:textId="4154203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p</w:t>
      </w:r>
      <w:r w:rsidR="00E53AB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paura ca p</w:t>
      </w:r>
      <w:r w:rsidR="00E53AB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amor mostrer</w:t>
      </w:r>
      <w:r w:rsidR="00E53ABA" w:rsidRPr="00F641B0">
        <w:rPr>
          <w:rFonts w:ascii="Times" w:hAnsi="Times" w:cs="Times New Roman"/>
          <w:color w:val="000000" w:themeColor="text1"/>
          <w:lang w:val="en-US"/>
        </w:rPr>
        <w:t>.</w:t>
      </w:r>
    </w:p>
    <w:p w14:paraId="6559674F" w14:textId="5365565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 Luçifero prexe lui domander</w:t>
      </w:r>
      <w:r w:rsidR="00E53ABA" w:rsidRPr="00F641B0">
        <w:rPr>
          <w:rFonts w:ascii="Times" w:hAnsi="Times" w:cs="Times New Roman"/>
          <w:color w:val="000000" w:themeColor="text1"/>
          <w:lang w:val="en-US"/>
        </w:rPr>
        <w:t>,</w:t>
      </w:r>
    </w:p>
    <w:p w14:paraId="31DD1C70" w14:textId="1C2FF366" w:rsidR="0070778F" w:rsidRPr="00F641B0" w:rsidRDefault="00E53AB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625C67">
        <w:rPr>
          <w:rFonts w:ascii="Times" w:hAnsi="Times" w:cs="Times New Roman"/>
          <w:color w:val="000000" w:themeColor="text1"/>
          <w:lang w:val="en-US"/>
        </w:rPr>
        <w:t>Dì-</w:t>
      </w:r>
      <w:r w:rsidR="0070778F" w:rsidRPr="00F641B0">
        <w:rPr>
          <w:rFonts w:ascii="Times" w:hAnsi="Times" w:cs="Times New Roman"/>
          <w:color w:val="000000" w:themeColor="text1"/>
          <w:lang w:val="en-US"/>
        </w:rPr>
        <w:t>me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amigo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che domandi e che quer</w:t>
      </w:r>
      <w:r w:rsidRPr="00F641B0">
        <w:rPr>
          <w:rFonts w:ascii="Times" w:hAnsi="Times" w:cs="Times New Roman"/>
          <w:color w:val="000000" w:themeColor="text1"/>
          <w:lang w:val="en-US"/>
        </w:rPr>
        <w:t>?</w:t>
      </w:r>
    </w:p>
    <w:p w14:paraId="0A98CD42" w14:textId="665174A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E53ABA" w:rsidRPr="00F641B0">
        <w:rPr>
          <w:rFonts w:ascii="Times" w:hAnsi="Times" w:cs="Times New Roman"/>
          <w:i/>
          <w:iCs/>
          <w:color w:val="000000" w:themeColor="text1"/>
          <w:lang w:val="en-US"/>
        </w:rPr>
        <w:t>er</w:t>
      </w:r>
      <w:r w:rsidR="00E53ABA" w:rsidRPr="00F641B0">
        <w:rPr>
          <w:rFonts w:ascii="Times" w:hAnsi="Times" w:cs="Times New Roman"/>
          <w:color w:val="000000" w:themeColor="text1"/>
          <w:lang w:val="en-US"/>
        </w:rPr>
        <w:t>ché è</w:t>
      </w:r>
      <w:r w:rsidRPr="00F641B0">
        <w:rPr>
          <w:rFonts w:ascii="Times" w:hAnsi="Times" w:cs="Times New Roman"/>
          <w:color w:val="000000" w:themeColor="text1"/>
          <w:lang w:val="en-US"/>
        </w:rPr>
        <w:t xml:space="preserve"> tu vegnu</w:t>
      </w:r>
      <w:r w:rsidR="00893951"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da mi arberçer</w:t>
      </w:r>
      <w:r w:rsidR="00E53ABA"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104F20CE" w14:textId="25EF5FC3" w:rsidR="0070778F" w:rsidRPr="00F641B0" w:rsidRDefault="00F746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Quando tu lì</w:t>
      </w:r>
      <w:r w:rsidR="0070778F" w:rsidRPr="00F641B0">
        <w:rPr>
          <w:rFonts w:ascii="Times" w:hAnsi="Times" w:cs="Times New Roman"/>
          <w:color w:val="000000" w:themeColor="text1"/>
          <w:lang w:val="en-US"/>
        </w:rPr>
        <w:t xml:space="preserve"> intrasti</w:t>
      </w:r>
      <w:r w:rsidR="00E53ABA" w:rsidRPr="00F641B0">
        <w:rPr>
          <w:rFonts w:ascii="Times" w:hAnsi="Times" w:cs="Times New Roman"/>
          <w:color w:val="000000" w:themeColor="text1"/>
          <w:lang w:val="en-US"/>
        </w:rPr>
        <w:t>, fasi</w:t>
      </w:r>
      <w:r w:rsidR="0070778F" w:rsidRPr="00F641B0">
        <w:rPr>
          <w:rFonts w:ascii="Times" w:hAnsi="Times" w:cs="Times New Roman"/>
          <w:color w:val="000000" w:themeColor="text1"/>
          <w:lang w:val="en-US"/>
        </w:rPr>
        <w:t>sti gra</w:t>
      </w:r>
      <w:r w:rsidR="00E53ABA"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peçer</w:t>
      </w:r>
      <w:r w:rsidR="00E53ABA" w:rsidRPr="00F641B0">
        <w:rPr>
          <w:rFonts w:ascii="Times" w:hAnsi="Times" w:cs="Times New Roman"/>
          <w:color w:val="000000" w:themeColor="text1"/>
          <w:lang w:val="en-US"/>
        </w:rPr>
        <w:t>,</w:t>
      </w:r>
      <w:r w:rsidR="00B7679F" w:rsidRPr="00F641B0">
        <w:rPr>
          <w:rStyle w:val="FootnoteReference"/>
          <w:rFonts w:ascii="Times" w:hAnsi="Times" w:cs="Times New Roman"/>
          <w:color w:val="000000" w:themeColor="text1"/>
          <w:lang w:val="en-US"/>
        </w:rPr>
        <w:footnoteReference w:id="657"/>
      </w:r>
    </w:p>
    <w:p w14:paraId="46AA4BCA" w14:textId="4CFCF22E" w:rsidR="0070778F" w:rsidRPr="00F641B0" w:rsidRDefault="00B7679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(110V)</w:t>
      </w:r>
      <w:r w:rsidR="00712992" w:rsidRPr="00F641B0">
        <w:rPr>
          <w:rFonts w:ascii="Times" w:hAnsi="Times" w:cs="Times New Roman"/>
          <w:color w:val="000000" w:themeColor="text1"/>
          <w:lang w:val="en-US"/>
        </w:rPr>
        <w:t xml:space="preserve"> </w:t>
      </w:r>
      <w:r w:rsidR="00893951" w:rsidRPr="00F641B0">
        <w:rPr>
          <w:rFonts w:ascii="Times" w:hAnsi="Times" w:cs="Times New Roman"/>
          <w:color w:val="000000" w:themeColor="text1"/>
          <w:lang w:val="en-US"/>
        </w:rPr>
        <w:t>Çamay nul homo s’en tornà</w:t>
      </w:r>
      <w:r w:rsidR="0070778F" w:rsidRPr="00F641B0">
        <w:rPr>
          <w:rFonts w:ascii="Times" w:hAnsi="Times" w:cs="Times New Roman"/>
          <w:color w:val="000000" w:themeColor="text1"/>
          <w:lang w:val="en-US"/>
        </w:rPr>
        <w:t xml:space="preserve"> arer</w:t>
      </w:r>
      <w:r w:rsidR="007F66A2" w:rsidRPr="00F641B0">
        <w:rPr>
          <w:rFonts w:ascii="Times" w:hAnsi="Times" w:cs="Times New Roman"/>
          <w:color w:val="000000" w:themeColor="text1"/>
          <w:lang w:val="en-US"/>
        </w:rPr>
        <w:t>."</w:t>
      </w:r>
    </w:p>
    <w:p w14:paraId="0E2A4CC4" w14:textId="484DF64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lo conte</w:t>
      </w:r>
      <w:r w:rsidR="007F66A2" w:rsidRPr="00F641B0">
        <w:rPr>
          <w:rFonts w:ascii="Times" w:hAnsi="Times" w:cs="Times New Roman"/>
          <w:color w:val="000000" w:themeColor="text1"/>
          <w:lang w:val="en-US"/>
        </w:rPr>
        <w:t>, "La fé me fè</w:t>
      </w:r>
      <w:r w:rsidRPr="00F641B0">
        <w:rPr>
          <w:rFonts w:ascii="Times" w:hAnsi="Times" w:cs="Times New Roman"/>
          <w:color w:val="000000" w:themeColor="text1"/>
          <w:lang w:val="en-US"/>
        </w:rPr>
        <w:t xml:space="preserve"> aler</w:t>
      </w:r>
    </w:p>
    <w:p w14:paraId="07CFC084" w14:textId="5E556B2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B7679F" w:rsidRPr="00F641B0">
        <w:rPr>
          <w:rFonts w:ascii="Times" w:hAnsi="Times" w:cs="Times New Roman"/>
          <w:i/>
          <w:iCs/>
          <w:color w:val="000000" w:themeColor="text1"/>
          <w:lang w:val="en-US"/>
        </w:rPr>
        <w:t>er</w:t>
      </w:r>
      <w:r w:rsidRPr="00F641B0">
        <w:rPr>
          <w:rFonts w:ascii="Times" w:hAnsi="Times" w:cs="Times New Roman"/>
          <w:i/>
          <w:iCs/>
          <w:color w:val="000000" w:themeColor="text1"/>
          <w:lang w:val="en-US"/>
        </w:rPr>
        <w:t xml:space="preserve"> </w:t>
      </w:r>
      <w:r w:rsidRPr="00F641B0">
        <w:rPr>
          <w:rFonts w:ascii="Times" w:hAnsi="Times" w:cs="Times New Roman"/>
          <w:color w:val="000000" w:themeColor="text1"/>
          <w:lang w:val="en-US"/>
        </w:rPr>
        <w:t>un trabuto querir e domander</w:t>
      </w:r>
    </w:p>
    <w:p w14:paraId="48193C1A" w14:textId="1EE3A6A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B7679F"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Carlo Martelo</w:t>
      </w:r>
      <w:r w:rsidR="00893951"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lo nobele i</w:t>
      </w:r>
      <w:r w:rsidR="007F66A2" w:rsidRPr="00F641B0">
        <w:rPr>
          <w:rFonts w:ascii="Times" w:hAnsi="Times" w:cs="Times New Roman"/>
          <w:i/>
          <w:iCs/>
          <w:color w:val="000000" w:themeColor="text1"/>
          <w:lang w:val="en-US"/>
        </w:rPr>
        <w:t>n</w:t>
      </w:r>
      <w:r w:rsidRPr="00F641B0">
        <w:rPr>
          <w:rFonts w:ascii="Times" w:hAnsi="Times" w:cs="Times New Roman"/>
          <w:color w:val="000000" w:themeColor="text1"/>
          <w:lang w:val="en-US"/>
        </w:rPr>
        <w:t>perer</w:t>
      </w:r>
      <w:r w:rsidR="007F66A2" w:rsidRPr="00F641B0">
        <w:rPr>
          <w:rFonts w:ascii="Times" w:hAnsi="Times" w:cs="Times New Roman"/>
          <w:color w:val="000000" w:themeColor="text1"/>
          <w:lang w:val="en-US"/>
        </w:rPr>
        <w:t>,</w:t>
      </w:r>
    </w:p>
    <w:p w14:paraId="0B239B79" w14:textId="703975C0" w:rsidR="0070778F" w:rsidRPr="00F641B0" w:rsidRDefault="007F66A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Che tuta </w:t>
      </w:r>
      <w:r w:rsidR="0096556B" w:rsidRPr="00F641B0">
        <w:rPr>
          <w:rFonts w:ascii="Times" w:hAnsi="Times" w:cs="Times New Roman"/>
          <w:i/>
          <w:color w:val="000000" w:themeColor="text1"/>
          <w:lang w:val="en-US"/>
        </w:rPr>
        <w:t>c</w:t>
      </w:r>
      <w:r w:rsidRPr="00F641B0">
        <w:rPr>
          <w:rFonts w:ascii="Times" w:hAnsi="Times" w:cs="Times New Roman"/>
          <w:i/>
          <w:color w:val="000000" w:themeColor="text1"/>
          <w:lang w:val="en-US"/>
        </w:rPr>
        <w:t>rist</w:t>
      </w:r>
      <w:r w:rsidR="00873E35" w:rsidRPr="00F641B0">
        <w:rPr>
          <w:rFonts w:ascii="Times" w:hAnsi="Times" w:cs="Times New Roman"/>
          <w:color w:val="000000" w:themeColor="text1"/>
          <w:lang w:val="en-US"/>
        </w:rPr>
        <w:t>i</w:t>
      </w:r>
      <w:r w:rsidR="0070778F" w:rsidRPr="00F641B0">
        <w:rPr>
          <w:rFonts w:ascii="Times" w:hAnsi="Times" w:cs="Times New Roman"/>
          <w:color w:val="000000" w:themeColor="text1"/>
          <w:lang w:val="en-US"/>
        </w:rPr>
        <w:t>ent</w:t>
      </w:r>
      <w:r w:rsidRPr="00F641B0">
        <w:rPr>
          <w:rFonts w:ascii="Times" w:hAnsi="Times" w:cs="Times New Roman"/>
          <w:color w:val="000000" w:themeColor="text1"/>
          <w:lang w:val="en-US"/>
        </w:rPr>
        <w:t>t</w:t>
      </w:r>
      <w:r w:rsidR="0070778F" w:rsidRPr="00F641B0">
        <w:rPr>
          <w:rFonts w:ascii="Times" w:hAnsi="Times" w:cs="Times New Roman"/>
          <w:color w:val="000000" w:themeColor="text1"/>
          <w:lang w:val="en-US"/>
        </w:rPr>
        <w:t>eade</w:t>
      </w:r>
      <w:r w:rsidR="00D86C42" w:rsidRPr="00F641B0">
        <w:rPr>
          <w:rFonts w:ascii="Times" w:hAnsi="Times" w:cs="Times New Roman"/>
          <w:color w:val="000000" w:themeColor="text1"/>
          <w:lang w:val="en-US"/>
        </w:rPr>
        <w:t xml:space="preserve"> à</w:t>
      </w:r>
      <w:r w:rsidR="007622BE" w:rsidRPr="00F641B0">
        <w:rPr>
          <w:rFonts w:ascii="Times" w:hAnsi="Times" w:cs="Times New Roman"/>
          <w:color w:val="000000" w:themeColor="text1"/>
          <w:lang w:val="en-US"/>
        </w:rPr>
        <w:t xml:space="preserve"> j</w:t>
      </w:r>
      <w:r w:rsidR="0070778F" w:rsidRPr="00F641B0">
        <w:rPr>
          <w:rFonts w:ascii="Times" w:hAnsi="Times" w:cs="Times New Roman"/>
          <w:color w:val="000000" w:themeColor="text1"/>
          <w:lang w:val="en-US"/>
        </w:rPr>
        <w:t>ustixier</w:t>
      </w:r>
      <w:r w:rsidR="00D86C42" w:rsidRPr="00F641B0">
        <w:rPr>
          <w:rFonts w:ascii="Times" w:hAnsi="Times" w:cs="Times New Roman"/>
          <w:color w:val="000000" w:themeColor="text1"/>
          <w:lang w:val="en-US"/>
        </w:rPr>
        <w:t>,</w:t>
      </w:r>
    </w:p>
    <w:p w14:paraId="70102541" w14:textId="6756A55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Mio </w:t>
      </w:r>
      <w:r w:rsidR="00893951"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D86C42" w:rsidRPr="00F641B0">
        <w:rPr>
          <w:rFonts w:ascii="Times" w:hAnsi="Times" w:cs="Times New Roman"/>
          <w:color w:val="000000" w:themeColor="text1"/>
          <w:lang w:val="en-US"/>
        </w:rPr>
        <w:t>, e si me fè</w:t>
      </w:r>
      <w:r w:rsidRPr="00F641B0">
        <w:rPr>
          <w:rFonts w:ascii="Times" w:hAnsi="Times" w:cs="Times New Roman"/>
          <w:color w:val="000000" w:themeColor="text1"/>
          <w:lang w:val="en-US"/>
        </w:rPr>
        <w:t xml:space="preserve"> çurer</w:t>
      </w:r>
    </w:p>
    <w:p w14:paraId="36722693" w14:textId="36BDC729" w:rsidR="0070778F" w:rsidRPr="00F641B0" w:rsidRDefault="00D86C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0778F" w:rsidRPr="00F641B0">
        <w:rPr>
          <w:rFonts w:ascii="Times" w:hAnsi="Times" w:cs="Times New Roman"/>
          <w:color w:val="000000" w:themeColor="text1"/>
          <w:lang w:val="en-US"/>
        </w:rPr>
        <w:t>io vignerave a vui trabuto domander</w:t>
      </w:r>
      <w:r w:rsidRPr="00F641B0">
        <w:rPr>
          <w:rFonts w:ascii="Times" w:hAnsi="Times" w:cs="Times New Roman"/>
          <w:color w:val="000000" w:themeColor="text1"/>
          <w:lang w:val="en-US"/>
        </w:rPr>
        <w:t>.</w:t>
      </w:r>
    </w:p>
    <w:p w14:paraId="543EA7E6" w14:textId="4BAEEC8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son andado p</w:t>
      </w:r>
      <w:r w:rsidR="00B7679F" w:rsidRPr="00F641B0">
        <w:rPr>
          <w:rFonts w:ascii="Times" w:hAnsi="Times" w:cs="Times New Roman"/>
          <w:i/>
          <w:iCs/>
          <w:color w:val="000000" w:themeColor="text1"/>
          <w:lang w:val="en-US"/>
        </w:rPr>
        <w:t>er</w:t>
      </w:r>
      <w:r w:rsidRPr="00F641B0">
        <w:rPr>
          <w:rFonts w:ascii="Times" w:hAnsi="Times" w:cs="Times New Roman"/>
          <w:i/>
          <w:iCs/>
          <w:color w:val="000000" w:themeColor="text1"/>
          <w:lang w:val="en-US"/>
        </w:rPr>
        <w:t xml:space="preserve"> </w:t>
      </w:r>
      <w:r w:rsidRPr="00F641B0">
        <w:rPr>
          <w:rFonts w:ascii="Times" w:hAnsi="Times" w:cs="Times New Roman"/>
          <w:color w:val="000000" w:themeColor="text1"/>
          <w:lang w:val="en-US"/>
        </w:rPr>
        <w:t>caldo e p</w:t>
      </w:r>
      <w:r w:rsidR="00B7679F" w:rsidRPr="00F641B0">
        <w:rPr>
          <w:rFonts w:ascii="Times" w:hAnsi="Times" w:cs="Times New Roman"/>
          <w:i/>
          <w:iCs/>
          <w:color w:val="000000" w:themeColor="text1"/>
          <w:lang w:val="en-US"/>
        </w:rPr>
        <w:t>er</w:t>
      </w:r>
      <w:r w:rsidR="00D86C42" w:rsidRPr="00F641B0">
        <w:rPr>
          <w:rFonts w:ascii="Times" w:hAnsi="Times" w:cs="Times New Roman"/>
          <w:color w:val="000000" w:themeColor="text1"/>
          <w:lang w:val="en-US"/>
        </w:rPr>
        <w:t xml:space="preserve"> orer,</w:t>
      </w:r>
      <w:r w:rsidR="00D86C42" w:rsidRPr="00F641B0">
        <w:rPr>
          <w:rStyle w:val="FootnoteReference"/>
          <w:rFonts w:ascii="Times" w:hAnsi="Times" w:cs="Times New Roman"/>
          <w:color w:val="000000" w:themeColor="text1"/>
          <w:lang w:val="en-US"/>
        </w:rPr>
        <w:footnoteReference w:id="658"/>
      </w:r>
    </w:p>
    <w:p w14:paraId="02BBFBE0" w14:textId="113B6129" w:rsidR="0070778F" w:rsidRPr="00F641B0" w:rsidRDefault="0089395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Çercado ò</w:t>
      </w:r>
      <w:r w:rsidR="0070778F" w:rsidRPr="00F641B0">
        <w:rPr>
          <w:rFonts w:ascii="Times" w:hAnsi="Times" w:cs="Times New Roman"/>
          <w:color w:val="000000" w:themeColor="text1"/>
          <w:lang w:val="en-US"/>
        </w:rPr>
        <w:t xml:space="preserve"> lo mondo davanti e darer</w:t>
      </w:r>
      <w:r w:rsidR="00D86C42" w:rsidRPr="00F641B0">
        <w:rPr>
          <w:rFonts w:ascii="Times" w:hAnsi="Times" w:cs="Times New Roman"/>
          <w:color w:val="000000" w:themeColor="text1"/>
          <w:lang w:val="en-US"/>
        </w:rPr>
        <w:t>,</w:t>
      </w:r>
    </w:p>
    <w:p w14:paraId="00BA6146" w14:textId="5E7DF9C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de sete ani no v</w:t>
      </w:r>
      <w:r w:rsidR="00D86C42" w:rsidRPr="00F641B0">
        <w:rPr>
          <w:rFonts w:ascii="Times" w:hAnsi="Times" w:cs="Times New Roman"/>
          <w:color w:val="000000" w:themeColor="text1"/>
          <w:lang w:val="en-US"/>
        </w:rPr>
        <w:t>'ò posu</w:t>
      </w:r>
      <w:r w:rsidR="00893951" w:rsidRPr="00F641B0">
        <w:rPr>
          <w:rStyle w:val="FootnoteReference"/>
          <w:rFonts w:ascii="Times" w:hAnsi="Times" w:cs="Times New Roman"/>
          <w:color w:val="000000" w:themeColor="text1"/>
          <w:lang w:val="en-US"/>
        </w:rPr>
        <w:footnoteReference w:id="659"/>
      </w:r>
      <w:r w:rsidR="00D86C42" w:rsidRPr="00F641B0">
        <w:rPr>
          <w:rFonts w:ascii="Times" w:hAnsi="Times" w:cs="Times New Roman"/>
          <w:color w:val="000000" w:themeColor="text1"/>
          <w:lang w:val="en-US"/>
        </w:rPr>
        <w:t xml:space="preserve"> trover,</w:t>
      </w:r>
    </w:p>
    <w:p w14:paraId="093263F2" w14:textId="47FC0CB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son davanti vui reparer</w:t>
      </w:r>
      <w:r w:rsidR="00D86C42" w:rsidRPr="00F641B0">
        <w:rPr>
          <w:rFonts w:ascii="Times" w:hAnsi="Times" w:cs="Times New Roman"/>
          <w:color w:val="000000" w:themeColor="text1"/>
          <w:lang w:val="en-US"/>
        </w:rPr>
        <w:t>,</w:t>
      </w:r>
    </w:p>
    <w:p w14:paraId="6D30F726" w14:textId="6855FCD6" w:rsidR="0070778F" w:rsidRPr="00F641B0" w:rsidRDefault="00D86C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vuy me dobié</w:t>
      </w:r>
      <w:r w:rsidR="0070778F" w:rsidRPr="00F641B0">
        <w:rPr>
          <w:rFonts w:ascii="Times" w:hAnsi="Times" w:cs="Times New Roman"/>
          <w:color w:val="000000" w:themeColor="text1"/>
          <w:lang w:val="en-US"/>
        </w:rPr>
        <w:t xml:space="preserve"> sto trabuto doner</w:t>
      </w:r>
      <w:r w:rsidRPr="00F641B0">
        <w:rPr>
          <w:rFonts w:ascii="Times" w:hAnsi="Times" w:cs="Times New Roman"/>
          <w:color w:val="000000" w:themeColor="text1"/>
          <w:lang w:val="en-US"/>
        </w:rPr>
        <w:t>."</w:t>
      </w:r>
    </w:p>
    <w:p w14:paraId="32D088D9" w14:textId="14D85968" w:rsidR="00D86C42" w:rsidRPr="00F641B0" w:rsidRDefault="00D86C4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Luçifero l'oldì, si s'</w:t>
      </w:r>
      <w:r w:rsidR="0070778F" w:rsidRPr="00F641B0">
        <w:rPr>
          <w:rFonts w:ascii="Times" w:hAnsi="Times" w:cs="Times New Roman"/>
          <w:color w:val="000000" w:themeColor="text1"/>
          <w:lang w:val="en-US"/>
        </w:rPr>
        <w:t>en presse a gaber</w:t>
      </w:r>
      <w:r w:rsidRPr="00F641B0">
        <w:rPr>
          <w:rFonts w:ascii="Times" w:hAnsi="Times" w:cs="Times New Roman"/>
          <w:color w:val="000000" w:themeColor="text1"/>
          <w:lang w:val="en-US"/>
        </w:rPr>
        <w:t>.</w:t>
      </w:r>
    </w:p>
    <w:p w14:paraId="15F88F64" w14:textId="31B44FEF" w:rsidR="00D86C42" w:rsidRPr="00F641B0" w:rsidRDefault="00425BF5" w:rsidP="00D86C42">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209</w:t>
      </w:r>
      <w:r w:rsidR="0070778F" w:rsidRPr="00F641B0">
        <w:rPr>
          <w:rFonts w:ascii="Times" w:hAnsi="Times" w:cs="Times New Roman"/>
          <w:bCs/>
          <w:color w:val="000000" w:themeColor="text1"/>
          <w:lang w:val="en-US"/>
        </w:rPr>
        <w:t xml:space="preserve">] </w:t>
      </w:r>
    </w:p>
    <w:p w14:paraId="60276681" w14:textId="4FA8A66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Davanti Lucifero lo co</w:t>
      </w:r>
      <w:r w:rsidR="00D86C42" w:rsidRPr="00F641B0">
        <w:rPr>
          <w:rFonts w:ascii="Times" w:hAnsi="Times" w:cs="Times New Roman"/>
          <w:i/>
          <w:iCs/>
          <w:color w:val="000000" w:themeColor="text1"/>
          <w:lang w:val="en-US"/>
        </w:rPr>
        <w:t>n</w:t>
      </w:r>
      <w:r w:rsidR="00D86C42" w:rsidRPr="00F641B0">
        <w:rPr>
          <w:rFonts w:ascii="Times" w:hAnsi="Times" w:cs="Times New Roman"/>
          <w:color w:val="000000" w:themeColor="text1"/>
          <w:lang w:val="en-US"/>
        </w:rPr>
        <w:t>te Ugo s'</w:t>
      </w:r>
      <w:r w:rsidR="00F74653">
        <w:rPr>
          <w:rFonts w:ascii="Times" w:hAnsi="Times" w:cs="Times New Roman"/>
          <w:color w:val="000000" w:themeColor="text1"/>
          <w:lang w:val="en-US"/>
        </w:rPr>
        <w:t>en stà</w:t>
      </w:r>
    </w:p>
    <w:p w14:paraId="62943D4D" w14:textId="24B892B6" w:rsidR="0070778F" w:rsidRPr="00F641B0" w:rsidRDefault="0089395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 xml:space="preserve"> reguardar lui forte se redot</w:t>
      </w:r>
      <w:r w:rsidRPr="00F641B0">
        <w:rPr>
          <w:rFonts w:ascii="Times" w:hAnsi="Times" w:cs="Times New Roman"/>
          <w:color w:val="000000" w:themeColor="text1"/>
          <w:lang w:val="en-US"/>
        </w:rPr>
        <w:t>à</w:t>
      </w:r>
      <w:r w:rsidR="00D86C42" w:rsidRPr="00F641B0">
        <w:rPr>
          <w:rFonts w:ascii="Times" w:hAnsi="Times" w:cs="Times New Roman"/>
          <w:color w:val="000000" w:themeColor="text1"/>
          <w:lang w:val="en-US"/>
        </w:rPr>
        <w:t>,</w:t>
      </w:r>
      <w:r w:rsidR="003F175B" w:rsidRPr="00F641B0">
        <w:rPr>
          <w:rStyle w:val="FootnoteReference"/>
          <w:rFonts w:ascii="Times" w:hAnsi="Times" w:cs="Times New Roman"/>
          <w:color w:val="000000" w:themeColor="text1"/>
          <w:lang w:val="en-US"/>
        </w:rPr>
        <w:footnoteReference w:id="660"/>
      </w:r>
    </w:p>
    <w:p w14:paraId="6C009607" w14:textId="3A7A4CAB" w:rsidR="0070778F" w:rsidRPr="00F641B0" w:rsidRDefault="003F175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sa</w:t>
      </w:r>
      <w:r w:rsidR="0070778F" w:rsidRPr="00F641B0">
        <w:rPr>
          <w:rFonts w:ascii="Times" w:hAnsi="Times" w:cs="Times New Roman"/>
          <w:color w:val="000000" w:themeColor="text1"/>
          <w:lang w:val="en-US"/>
        </w:rPr>
        <w:t>n Gui</w:t>
      </w:r>
      <w:r w:rsidR="00893951" w:rsidRPr="00F641B0">
        <w:rPr>
          <w:rFonts w:ascii="Times" w:hAnsi="Times" w:cs="Times New Roman"/>
          <w:color w:val="000000" w:themeColor="text1"/>
          <w:lang w:val="en-US"/>
        </w:rPr>
        <w:t>elmo quando lo conte lo reguardà</w:t>
      </w:r>
    </w:p>
    <w:p w14:paraId="6D886953" w14:textId="4D20E90D" w:rsidR="0070778F" w:rsidRPr="00F641B0" w:rsidRDefault="00873E3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 in so cuor el fé</w:t>
      </w:r>
      <w:r w:rsidR="00893951" w:rsidRPr="00F641B0">
        <w:rPr>
          <w:rFonts w:ascii="Times" w:hAnsi="Times" w:cs="Times New Roman"/>
          <w:color w:val="000000" w:themeColor="text1"/>
          <w:lang w:val="en-US"/>
        </w:rPr>
        <w:t xml:space="preserve"> confortà</w:t>
      </w:r>
    </w:p>
    <w:p w14:paraId="253D8CD1" w14:textId="47473FB4" w:rsidR="0070778F" w:rsidRPr="00F641B0" w:rsidRDefault="003F175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E Luçifero a U</w:t>
      </w:r>
      <w:r w:rsidRPr="00F641B0">
        <w:rPr>
          <w:rFonts w:ascii="Times" w:hAnsi="Times" w:cs="Times New Roman"/>
          <w:i/>
          <w:color w:val="000000" w:themeColor="text1"/>
          <w:lang w:val="en-US"/>
        </w:rPr>
        <w:t>go</w:t>
      </w:r>
      <w:r w:rsidRPr="00F641B0">
        <w:rPr>
          <w:rFonts w:ascii="Times" w:hAnsi="Times" w:cs="Times New Roman"/>
          <w:color w:val="000000" w:themeColor="text1"/>
          <w:lang w:val="en-US"/>
        </w:rPr>
        <w:t xml:space="preserve"> à doncha parlà,</w:t>
      </w:r>
    </w:p>
    <w:p w14:paraId="454FE48C" w14:textId="30C57B1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(111R) </w:t>
      </w:r>
      <w:r w:rsidR="003F175B" w:rsidRPr="00F641B0">
        <w:rPr>
          <w:rFonts w:ascii="Times" w:hAnsi="Times" w:cs="Times New Roman"/>
          <w:color w:val="000000" w:themeColor="text1"/>
          <w:lang w:val="en-US"/>
        </w:rPr>
        <w:t>"</w:t>
      </w:r>
      <w:r w:rsidRPr="00F641B0">
        <w:rPr>
          <w:rFonts w:ascii="Times" w:hAnsi="Times" w:cs="Times New Roman"/>
          <w:color w:val="000000" w:themeColor="text1"/>
          <w:lang w:val="en-US"/>
        </w:rPr>
        <w:t>Homo cristian</w:t>
      </w:r>
      <w:r w:rsidR="003F175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celado no</w:t>
      </w:r>
      <w:r w:rsidR="003F175B" w:rsidRPr="00F641B0">
        <w:rPr>
          <w:rFonts w:ascii="Times" w:hAnsi="Times" w:cs="Times New Roman"/>
          <w:color w:val="000000" w:themeColor="text1"/>
          <w:lang w:val="en-US"/>
        </w:rPr>
        <w:t xml:space="preserve"> ve serà,</w:t>
      </w:r>
    </w:p>
    <w:p w14:paraId="24FFB8A9" w14:textId="21819D76" w:rsidR="0070778F" w:rsidRPr="00F641B0" w:rsidRDefault="003F175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Mal fè</w:t>
      </w:r>
      <w:r w:rsidR="0070778F" w:rsidRPr="00F641B0">
        <w:rPr>
          <w:rFonts w:ascii="Times" w:hAnsi="Times" w:cs="Times New Roman"/>
          <w:color w:val="000000" w:themeColor="text1"/>
          <w:lang w:val="en-US"/>
        </w:rPr>
        <w:t xml:space="preserve"> colui che</w:t>
      </w:r>
      <w:r w:rsidR="00F74653">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112C1D" w:rsidRPr="00F641B0">
        <w:rPr>
          <w:rFonts w:ascii="Times" w:hAnsi="Times" w:cs="Times New Roman"/>
          <w:color w:val="000000" w:themeColor="text1"/>
          <w:lang w:val="en-US"/>
        </w:rPr>
        <w:t>dent(ro)</w:t>
      </w:r>
      <w:r w:rsidR="00112C1D" w:rsidRPr="00F641B0">
        <w:rPr>
          <w:rStyle w:val="FootnoteReference"/>
          <w:rFonts w:ascii="Times" w:hAnsi="Times" w:cs="Times New Roman"/>
          <w:color w:val="000000" w:themeColor="text1"/>
          <w:lang w:val="en-US"/>
        </w:rPr>
        <w:footnoteReference w:id="661"/>
      </w:r>
      <w:r w:rsidR="0070778F" w:rsidRPr="00F641B0">
        <w:rPr>
          <w:rFonts w:ascii="Times" w:hAnsi="Times" w:cs="Times New Roman"/>
          <w:color w:val="000000" w:themeColor="text1"/>
          <w:lang w:val="en-US"/>
        </w:rPr>
        <w:t xml:space="preserve"> ve mand</w:t>
      </w:r>
      <w:r w:rsidR="00893951" w:rsidRPr="00F641B0">
        <w:rPr>
          <w:rFonts w:ascii="Times" w:hAnsi="Times" w:cs="Times New Roman"/>
          <w:color w:val="000000" w:themeColor="text1"/>
          <w:lang w:val="en-US"/>
        </w:rPr>
        <w:t>à</w:t>
      </w:r>
      <w:r w:rsidR="00112C1D" w:rsidRPr="00F641B0">
        <w:rPr>
          <w:rFonts w:ascii="Times" w:hAnsi="Times" w:cs="Times New Roman"/>
          <w:color w:val="000000" w:themeColor="text1"/>
          <w:lang w:val="en-US"/>
        </w:rPr>
        <w:t>,</w:t>
      </w:r>
    </w:p>
    <w:p w14:paraId="015BF128" w14:textId="30299D4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Lial homo che</w:t>
      </w:r>
      <w:r w:rsidR="00112C1D"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tu</w:t>
      </w:r>
      <w:r w:rsidR="00112C1D" w:rsidRPr="00F641B0">
        <w:rPr>
          <w:rFonts w:ascii="Times" w:hAnsi="Times" w:cs="Times New Roman"/>
          <w:color w:val="000000" w:themeColor="text1"/>
          <w:lang w:val="en-US"/>
        </w:rPr>
        <w:t xml:space="preserve"> è</w:t>
      </w:r>
      <w:r w:rsidR="008410F3" w:rsidRPr="00F641B0">
        <w:rPr>
          <w:rFonts w:ascii="Times" w:hAnsi="Times" w:cs="Times New Roman"/>
          <w:color w:val="000000" w:themeColor="text1"/>
          <w:lang w:val="en-US"/>
        </w:rPr>
        <w:t xml:space="preserve"> si te çoverà,</w:t>
      </w:r>
    </w:p>
    <w:p w14:paraId="3F3F4321" w14:textId="2437A0E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506933" w:rsidRPr="00F641B0">
        <w:rPr>
          <w:rFonts w:ascii="Times" w:hAnsi="Times" w:cs="Times New Roman"/>
          <w:color w:val="000000" w:themeColor="text1"/>
          <w:lang w:val="en-US"/>
        </w:rPr>
        <w:t xml:space="preserve">e sano e salvo </w:t>
      </w:r>
      <w:r w:rsidR="00CA755C" w:rsidRPr="00F641B0">
        <w:rPr>
          <w:rFonts w:ascii="Times" w:hAnsi="Times" w:cs="Times New Roman"/>
          <w:color w:val="000000" w:themeColor="text1"/>
          <w:lang w:val="en-US"/>
        </w:rPr>
        <w:t>indrié</w:t>
      </w:r>
      <w:r w:rsidR="00506933" w:rsidRPr="00F641B0">
        <w:rPr>
          <w:rFonts w:ascii="Times" w:hAnsi="Times" w:cs="Times New Roman"/>
          <w:color w:val="000000" w:themeColor="text1"/>
          <w:lang w:val="en-US"/>
        </w:rPr>
        <w:t xml:space="preserve"> tu tornerà</w:t>
      </w:r>
      <w:r w:rsidR="008410F3" w:rsidRPr="00F641B0">
        <w:rPr>
          <w:rFonts w:ascii="Times" w:hAnsi="Times" w:cs="Times New Roman"/>
          <w:color w:val="000000" w:themeColor="text1"/>
          <w:lang w:val="en-US"/>
        </w:rPr>
        <w:t>;</w:t>
      </w:r>
    </w:p>
    <w:p w14:paraId="78FF1A49" w14:textId="0F8B16E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w:t>
      </w:r>
      <w:r w:rsidR="008410F3" w:rsidRPr="00F641B0">
        <w:rPr>
          <w:rFonts w:ascii="Times" w:hAnsi="Times" w:cs="Times New Roman"/>
          <w:color w:val="000000" w:themeColor="text1"/>
          <w:lang w:val="en-US"/>
        </w:rPr>
        <w:t>anto che tu domandi tuto l'</w:t>
      </w:r>
      <w:r w:rsidR="00506933" w:rsidRPr="00F641B0">
        <w:rPr>
          <w:rFonts w:ascii="Times" w:hAnsi="Times" w:cs="Times New Roman"/>
          <w:color w:val="000000" w:themeColor="text1"/>
          <w:lang w:val="en-US"/>
        </w:rPr>
        <w:t>averà</w:t>
      </w:r>
      <w:r w:rsidR="008410F3" w:rsidRPr="00F641B0">
        <w:rPr>
          <w:rFonts w:ascii="Times" w:hAnsi="Times" w:cs="Times New Roman"/>
          <w:color w:val="000000" w:themeColor="text1"/>
          <w:lang w:val="en-US"/>
        </w:rPr>
        <w:t>,</w:t>
      </w:r>
    </w:p>
    <w:p w14:paraId="6DA04AE4" w14:textId="59417096" w:rsidR="0070778F" w:rsidRPr="00F641B0" w:rsidRDefault="0050693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 to </w:t>
      </w:r>
      <w:r w:rsidR="00845607"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lo trabuto porterà</w:t>
      </w:r>
      <w:r w:rsidR="008410F3" w:rsidRPr="00F641B0">
        <w:rPr>
          <w:rFonts w:ascii="Times" w:hAnsi="Times" w:cs="Times New Roman"/>
          <w:color w:val="000000" w:themeColor="text1"/>
          <w:lang w:val="en-US"/>
        </w:rPr>
        <w:t>,</w:t>
      </w:r>
    </w:p>
    <w:p w14:paraId="39660E15" w14:textId="13F0192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Segon</w:t>
      </w:r>
      <w:r w:rsidR="00506933" w:rsidRPr="00F641B0">
        <w:rPr>
          <w:rFonts w:ascii="Times" w:hAnsi="Times" w:cs="Times New Roman"/>
          <w:color w:val="000000" w:themeColor="text1"/>
          <w:lang w:val="en-US"/>
        </w:rPr>
        <w:t>do le soe over tal mierito averà</w:t>
      </w:r>
      <w:r w:rsidR="00AE1624" w:rsidRPr="00F641B0">
        <w:rPr>
          <w:rFonts w:ascii="Times" w:hAnsi="Times" w:cs="Times New Roman"/>
          <w:color w:val="000000" w:themeColor="text1"/>
          <w:lang w:val="en-US"/>
        </w:rPr>
        <w:t>,</w:t>
      </w:r>
    </w:p>
    <w:p w14:paraId="1B36FBD8" w14:textId="674583F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AE1624"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la</w:t>
      </w:r>
      <w:r w:rsidR="00506933" w:rsidRPr="00F641B0">
        <w:rPr>
          <w:rFonts w:ascii="Times" w:hAnsi="Times" w:cs="Times New Roman"/>
          <w:color w:val="000000" w:themeColor="text1"/>
          <w:lang w:val="en-US"/>
        </w:rPr>
        <w:t xml:space="preserve"> toa lialtade gran mierito averà</w:t>
      </w:r>
    </w:p>
    <w:p w14:paraId="27685A7F" w14:textId="07D57644" w:rsidR="0070778F" w:rsidRPr="00F641B0" w:rsidRDefault="00AE162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 quel </w:t>
      </w:r>
      <w:r w:rsidR="00845607"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845607" w:rsidRPr="00F641B0">
        <w:rPr>
          <w:rFonts w:ascii="Times" w:hAnsi="Times" w:cs="Times New Roman"/>
          <w:color w:val="000000" w:themeColor="text1"/>
          <w:lang w:val="en-US"/>
        </w:rPr>
        <w:t xml:space="preserve"> che qui te invoià</w:t>
      </w:r>
      <w:r w:rsidRPr="00F641B0">
        <w:rPr>
          <w:rFonts w:ascii="Times" w:hAnsi="Times" w:cs="Times New Roman"/>
          <w:color w:val="000000" w:themeColor="text1"/>
          <w:lang w:val="en-US"/>
        </w:rPr>
        <w:t>,</w:t>
      </w:r>
    </w:p>
    <w:p w14:paraId="6964897C" w14:textId="38B3141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tuto lo ci</w:t>
      </w:r>
      <w:r w:rsidR="00845607" w:rsidRPr="00F641B0">
        <w:rPr>
          <w:rFonts w:ascii="Times" w:hAnsi="Times" w:cs="Times New Roman"/>
          <w:color w:val="000000" w:themeColor="text1"/>
          <w:lang w:val="en-US"/>
        </w:rPr>
        <w:t xml:space="preserve">elo </w:t>
      </w:r>
      <w:r w:rsidR="00180088">
        <w:rPr>
          <w:rFonts w:ascii="Times" w:hAnsi="Times" w:cs="Times New Roman"/>
          <w:color w:val="000000" w:themeColor="text1"/>
          <w:lang w:val="en-US"/>
        </w:rPr>
        <w:t>e·ll</w:t>
      </w:r>
      <w:r w:rsidR="00845607" w:rsidRPr="00F641B0">
        <w:rPr>
          <w:rFonts w:ascii="Times" w:hAnsi="Times" w:cs="Times New Roman"/>
          <w:color w:val="000000" w:themeColor="text1"/>
          <w:lang w:val="en-US"/>
        </w:rPr>
        <w:t>a tera fondà e formà</w:t>
      </w:r>
      <w:r w:rsidR="00AE1624" w:rsidRPr="00F641B0">
        <w:rPr>
          <w:rFonts w:ascii="Times" w:hAnsi="Times" w:cs="Times New Roman"/>
          <w:color w:val="000000" w:themeColor="text1"/>
          <w:lang w:val="en-US"/>
        </w:rPr>
        <w:t>;</w:t>
      </w:r>
    </w:p>
    <w:p w14:paraId="50FB4199" w14:textId="7ECC400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AE1624" w:rsidRPr="00F641B0">
        <w:rPr>
          <w:rFonts w:ascii="Times" w:hAnsi="Times" w:cs="Times New Roman"/>
          <w:i/>
          <w:iCs/>
          <w:color w:val="000000" w:themeColor="text1"/>
          <w:lang w:val="en-US"/>
        </w:rPr>
        <w:t>er</w:t>
      </w:r>
      <w:r w:rsidR="00845607" w:rsidRPr="00F641B0">
        <w:rPr>
          <w:rFonts w:ascii="Times" w:hAnsi="Times" w:cs="Times New Roman"/>
          <w:color w:val="000000" w:themeColor="text1"/>
          <w:lang w:val="en-US"/>
        </w:rPr>
        <w:t xml:space="preserve"> soa santa vuertù</w:t>
      </w:r>
      <w:r w:rsidRPr="00F641B0">
        <w:rPr>
          <w:rFonts w:ascii="Times" w:hAnsi="Times" w:cs="Times New Roman"/>
          <w:color w:val="000000" w:themeColor="text1"/>
          <w:lang w:val="en-US"/>
        </w:rPr>
        <w:t xml:space="preserve"> tu</w:t>
      </w:r>
      <w:r w:rsidR="00AE1624" w:rsidRPr="00F641B0">
        <w:rPr>
          <w:rFonts w:ascii="Times" w:hAnsi="Times" w:cs="Times New Roman"/>
          <w:color w:val="000000" w:themeColor="text1"/>
          <w:lang w:val="en-US"/>
        </w:rPr>
        <w:t xml:space="preserve"> è</w:t>
      </w:r>
      <w:r w:rsidR="00845607" w:rsidRPr="00F641B0">
        <w:rPr>
          <w:rFonts w:ascii="Times" w:hAnsi="Times" w:cs="Times New Roman"/>
          <w:color w:val="000000" w:themeColor="text1"/>
          <w:lang w:val="en-US"/>
        </w:rPr>
        <w:t xml:space="preserve"> vegnu çà</w:t>
      </w:r>
    </w:p>
    <w:p w14:paraId="52106578" w14:textId="522D2B26" w:rsidR="0070778F" w:rsidRPr="00F641B0" w:rsidRDefault="00F746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E san Guielmo si te aconpagnà</w:t>
      </w:r>
      <w:r w:rsidR="00AE1624" w:rsidRPr="00F641B0">
        <w:rPr>
          <w:rFonts w:ascii="Times" w:hAnsi="Times" w:cs="Times New Roman"/>
          <w:color w:val="000000" w:themeColor="text1"/>
          <w:lang w:val="en-US"/>
        </w:rPr>
        <w:t>;</w:t>
      </w:r>
    </w:p>
    <w:p w14:paraId="5A119318" w14:textId="3D0213A0" w:rsidR="0070778F" w:rsidRPr="00F641B0" w:rsidRDefault="00AE162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Sete ani e plui de tempo el à,</w:t>
      </w:r>
    </w:p>
    <w:p w14:paraId="6F44EC23" w14:textId="09BC9FC0" w:rsidR="0070778F" w:rsidRPr="00F641B0" w:rsidRDefault="00AE162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 retornar in un çorno retornerà,</w:t>
      </w:r>
    </w:p>
    <w:p w14:paraId="4223F48C" w14:textId="12B4B6F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san e salvo el to </w:t>
      </w:r>
      <w:r w:rsidR="00845607"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si trover</w:t>
      </w:r>
      <w:r w:rsidR="00AE1624" w:rsidRPr="00F641B0">
        <w:rPr>
          <w:rFonts w:ascii="Times" w:hAnsi="Times" w:cs="Times New Roman"/>
          <w:color w:val="000000" w:themeColor="text1"/>
          <w:lang w:val="en-US"/>
        </w:rPr>
        <w:t>à</w:t>
      </w:r>
    </w:p>
    <w:p w14:paraId="034DA56D" w14:textId="5FD5D5D7" w:rsidR="0070778F" w:rsidRPr="00F641B0" w:rsidRDefault="00AE162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lo trabuto </w:t>
      </w:r>
      <w:r w:rsidR="00180088">
        <w:rPr>
          <w:rFonts w:ascii="Times" w:hAnsi="Times" w:cs="Times New Roman"/>
          <w:color w:val="000000" w:themeColor="text1"/>
          <w:lang w:val="en-US"/>
        </w:rPr>
        <w:t>a·ll</w:t>
      </w:r>
      <w:r w:rsidRPr="00F641B0">
        <w:rPr>
          <w:rFonts w:ascii="Times" w:hAnsi="Times" w:cs="Times New Roman"/>
          <w:color w:val="000000" w:themeColor="text1"/>
          <w:lang w:val="en-US"/>
        </w:rPr>
        <w:t>ui si porterà."</w:t>
      </w:r>
    </w:p>
    <w:p w14:paraId="33EFEDFC" w14:textId="4C090804" w:rsidR="00AE1624" w:rsidRPr="00F641B0" w:rsidRDefault="00AE1624" w:rsidP="00AE1624">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 xml:space="preserve"> </w:t>
      </w:r>
      <w:r w:rsidR="00425BF5" w:rsidRPr="00F641B0">
        <w:rPr>
          <w:rFonts w:ascii="Times" w:hAnsi="Times" w:cs="Times New Roman"/>
          <w:bCs/>
          <w:color w:val="000000" w:themeColor="text1"/>
          <w:lang w:val="en-US"/>
        </w:rPr>
        <w:t>[Laisse 210</w:t>
      </w:r>
      <w:r w:rsidR="0070778F" w:rsidRPr="00F641B0">
        <w:rPr>
          <w:rFonts w:ascii="Times" w:hAnsi="Times" w:cs="Times New Roman"/>
          <w:bCs/>
          <w:color w:val="000000" w:themeColor="text1"/>
          <w:lang w:val="en-US"/>
        </w:rPr>
        <w:t xml:space="preserve">] </w:t>
      </w:r>
    </w:p>
    <w:p w14:paraId="54CFECE3" w14:textId="059C59E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Dixe Lucifero a Ugo</w:t>
      </w:r>
      <w:r w:rsidR="00AE1624" w:rsidRPr="00F641B0">
        <w:rPr>
          <w:rFonts w:ascii="Times" w:hAnsi="Times" w:cs="Times New Roman"/>
          <w:color w:val="000000" w:themeColor="text1"/>
          <w:lang w:val="en-US"/>
        </w:rPr>
        <w:t>, "</w:t>
      </w:r>
      <w:r w:rsidR="00AE1624" w:rsidRPr="000F4CC6">
        <w:rPr>
          <w:rFonts w:ascii="Times" w:hAnsi="Times" w:cs="Times New Roman"/>
          <w:color w:val="000000" w:themeColor="text1"/>
          <w:lang w:val="en-US"/>
        </w:rPr>
        <w:t>L</w:t>
      </w:r>
      <w:r w:rsidR="000F4CC6" w:rsidRPr="000F4CC6">
        <w:rPr>
          <w:rFonts w:ascii="Times" w:hAnsi="Times" w:cs="Times New Roman"/>
          <w:color w:val="000000" w:themeColor="text1"/>
          <w:lang w:val="en-US"/>
        </w:rPr>
        <w:t>ieva-</w:t>
      </w:r>
      <w:r w:rsidRPr="000F4CC6">
        <w:rPr>
          <w:rFonts w:ascii="Times" w:hAnsi="Times" w:cs="Times New Roman"/>
          <w:color w:val="000000" w:themeColor="text1"/>
          <w:lang w:val="en-US"/>
        </w:rPr>
        <w:t>toi</w:t>
      </w:r>
      <w:r w:rsidR="00355FA8" w:rsidRPr="000F4CC6">
        <w:rPr>
          <w:rFonts w:ascii="Times" w:hAnsi="Times" w:cs="Times New Roman"/>
          <w:color w:val="000000" w:themeColor="text1"/>
          <w:lang w:val="en-US"/>
        </w:rPr>
        <w:t>,</w:t>
      </w:r>
      <w:r w:rsidRPr="00F641B0">
        <w:rPr>
          <w:rFonts w:ascii="Times" w:hAnsi="Times" w:cs="Times New Roman"/>
          <w:color w:val="000000" w:themeColor="text1"/>
          <w:lang w:val="en-US"/>
        </w:rPr>
        <w:t xml:space="preserve"> </w:t>
      </w:r>
    </w:p>
    <w:p w14:paraId="47BF9356" w14:textId="4BB70171" w:rsidR="0070778F" w:rsidRPr="00F641B0" w:rsidRDefault="0084560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la devina vertù</w:t>
      </w:r>
      <w:r w:rsidR="0070778F" w:rsidRPr="00F641B0">
        <w:rPr>
          <w:rFonts w:ascii="Times" w:hAnsi="Times" w:cs="Times New Roman"/>
          <w:color w:val="000000" w:themeColor="text1"/>
          <w:lang w:val="en-US"/>
        </w:rPr>
        <w:t xml:space="preserve"> tant foi</w:t>
      </w:r>
    </w:p>
    <w:p w14:paraId="1B84370A" w14:textId="0123E1F4" w:rsidR="0070778F" w:rsidRPr="00F641B0" w:rsidRDefault="0084560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t'à conduto çà</w:t>
      </w:r>
      <w:r w:rsidR="0070778F" w:rsidRPr="00F641B0">
        <w:rPr>
          <w:rFonts w:ascii="Times" w:hAnsi="Times" w:cs="Times New Roman"/>
          <w:color w:val="000000" w:themeColor="text1"/>
          <w:lang w:val="en-US"/>
        </w:rPr>
        <w:t xml:space="preserve"> davanti moi</w:t>
      </w:r>
    </w:p>
    <w:p w14:paraId="3A404A95" w14:textId="10D4D5B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querir trabuto che vol lo gra</w:t>
      </w:r>
      <w:r w:rsidR="00355FA8" w:rsidRPr="00F641B0">
        <w:rPr>
          <w:rFonts w:ascii="Times" w:hAnsi="Times" w:cs="Times New Roman"/>
          <w:i/>
          <w:iCs/>
          <w:color w:val="000000" w:themeColor="text1"/>
          <w:lang w:val="en-US"/>
        </w:rPr>
        <w:t>n</w:t>
      </w:r>
      <w:r w:rsidR="00FF1112" w:rsidRPr="00F641B0">
        <w:rPr>
          <w:rFonts w:ascii="Times" w:hAnsi="Times" w:cs="Times New Roman"/>
          <w:color w:val="000000" w:themeColor="text1"/>
          <w:lang w:val="en-US"/>
        </w:rPr>
        <w:t xml:space="preserve"> F</w:t>
      </w:r>
      <w:r w:rsidR="00355FA8" w:rsidRPr="00F641B0">
        <w:rPr>
          <w:rFonts w:ascii="Times" w:hAnsi="Times" w:cs="Times New Roman"/>
          <w:color w:val="000000" w:themeColor="text1"/>
          <w:lang w:val="en-US"/>
        </w:rPr>
        <w:t>rançoi.</w:t>
      </w:r>
    </w:p>
    <w:p w14:paraId="4F7A08B3" w14:textId="6AFC033F" w:rsidR="0070778F" w:rsidRPr="00F641B0" w:rsidRDefault="00F746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Tal lì</w:t>
      </w:r>
      <w:r w:rsidR="00893951" w:rsidRPr="00F641B0">
        <w:rPr>
          <w:rFonts w:ascii="Times" w:hAnsi="Times" w:cs="Times New Roman"/>
          <w:color w:val="000000" w:themeColor="text1"/>
          <w:lang w:val="en-US"/>
        </w:rPr>
        <w:t>·</w:t>
      </w:r>
      <w:r w:rsidR="00355FA8" w:rsidRPr="00F641B0">
        <w:rPr>
          <w:rFonts w:ascii="Times" w:hAnsi="Times" w:cs="Times New Roman"/>
          <w:color w:val="000000" w:themeColor="text1"/>
          <w:lang w:val="en-US"/>
        </w:rPr>
        <w:t>l manderé, unde ello averà</w:t>
      </w:r>
      <w:r w:rsidR="0070778F" w:rsidRPr="00F641B0">
        <w:rPr>
          <w:rFonts w:ascii="Times" w:hAnsi="Times" w:cs="Times New Roman"/>
          <w:color w:val="000000" w:themeColor="text1"/>
          <w:lang w:val="en-US"/>
        </w:rPr>
        <w:t xml:space="preserve"> tal çoi</w:t>
      </w:r>
    </w:p>
    <w:p w14:paraId="17AC9B50" w14:textId="5BA5A5CA" w:rsidR="0070778F" w:rsidRPr="00F641B0" w:rsidRDefault="00355FA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70778F" w:rsidRPr="00F641B0">
        <w:rPr>
          <w:rFonts w:ascii="Times" w:hAnsi="Times" w:cs="Times New Roman"/>
          <w:color w:val="000000" w:themeColor="text1"/>
          <w:lang w:val="en-US"/>
        </w:rPr>
        <w:t>como a malvas recreant e desloi</w:t>
      </w:r>
      <w:r w:rsidRPr="00F641B0">
        <w:rPr>
          <w:rFonts w:ascii="Times" w:hAnsi="Times" w:cs="Times New Roman"/>
          <w:color w:val="000000" w:themeColor="text1"/>
          <w:lang w:val="en-US"/>
        </w:rPr>
        <w:t>.</w:t>
      </w:r>
    </w:p>
    <w:p w14:paraId="53CF0F33" w14:textId="4E261F1A" w:rsidR="0070778F" w:rsidRPr="00F641B0" w:rsidRDefault="0084560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Toa </w:t>
      </w:r>
      <w:r w:rsidR="00625C67">
        <w:rPr>
          <w:rFonts w:ascii="Times" w:hAnsi="Times" w:cs="Times New Roman"/>
          <w:color w:val="000000" w:themeColor="text1"/>
          <w:lang w:val="en-US"/>
        </w:rPr>
        <w:t>moi</w:t>
      </w:r>
      <w:r w:rsidR="0070778F" w:rsidRPr="00F641B0">
        <w:rPr>
          <w:rFonts w:ascii="Times" w:hAnsi="Times" w:cs="Times New Roman"/>
          <w:color w:val="000000" w:themeColor="text1"/>
          <w:lang w:val="en-US"/>
        </w:rPr>
        <w:t>er voleva aver in secroi</w:t>
      </w:r>
    </w:p>
    <w:p w14:paraId="4986E7C6" w14:textId="559E2434" w:rsidR="0070778F" w:rsidRPr="00F641B0" w:rsidRDefault="00355FA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sicomo dona che in</w:t>
      </w:r>
      <w:r w:rsidR="0070778F" w:rsidRPr="00F641B0">
        <w:rPr>
          <w:rFonts w:ascii="Times" w:hAnsi="Times" w:cs="Times New Roman"/>
          <w:color w:val="000000" w:themeColor="text1"/>
          <w:lang w:val="en-US"/>
        </w:rPr>
        <w:t>ver</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ti porta foy</w:t>
      </w:r>
      <w:r w:rsidRPr="00F641B0">
        <w:rPr>
          <w:rFonts w:ascii="Times" w:hAnsi="Times" w:cs="Times New Roman"/>
          <w:color w:val="000000" w:themeColor="text1"/>
          <w:lang w:val="en-US"/>
        </w:rPr>
        <w:t>,</w:t>
      </w:r>
    </w:p>
    <w:p w14:paraId="5776855F" w14:textId="46BF38A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s'à defexa da quel malvas roi</w:t>
      </w:r>
      <w:r w:rsidR="00355FA8" w:rsidRPr="00F641B0">
        <w:rPr>
          <w:rFonts w:ascii="Times" w:hAnsi="Times" w:cs="Times New Roman"/>
          <w:color w:val="000000" w:themeColor="text1"/>
          <w:lang w:val="en-US"/>
        </w:rPr>
        <w:t>.</w:t>
      </w:r>
    </w:p>
    <w:p w14:paraId="78E783AC" w14:textId="0F77EF43" w:rsidR="0070778F" w:rsidRPr="00F641B0" w:rsidRDefault="00625C6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Vero te diray meravei</w:t>
      </w:r>
      <w:r w:rsidR="0070778F" w:rsidRPr="00F641B0">
        <w:rPr>
          <w:rFonts w:ascii="Times" w:hAnsi="Times" w:cs="Times New Roman"/>
          <w:color w:val="000000" w:themeColor="text1"/>
          <w:lang w:val="en-US"/>
        </w:rPr>
        <w:t xml:space="preserve">a e </w:t>
      </w:r>
      <w:r w:rsidR="00101425" w:rsidRPr="00F641B0">
        <w:rPr>
          <w:rFonts w:ascii="Times" w:hAnsi="Times" w:cs="Times New Roman"/>
          <w:color w:val="000000" w:themeColor="text1"/>
          <w:lang w:val="en-US"/>
        </w:rPr>
        <w:t>no·</w:t>
      </w:r>
      <w:r w:rsidR="0070778F" w:rsidRPr="00F641B0">
        <w:rPr>
          <w:rFonts w:ascii="Times" w:hAnsi="Times" w:cs="Times New Roman"/>
          <w:color w:val="000000" w:themeColor="text1"/>
          <w:lang w:val="en-US"/>
        </w:rPr>
        <w:t>l mescroi</w:t>
      </w:r>
      <w:r w:rsidR="00355FA8" w:rsidRPr="00F641B0">
        <w:rPr>
          <w:rFonts w:ascii="Times" w:hAnsi="Times" w:cs="Times New Roman"/>
          <w:color w:val="000000" w:themeColor="text1"/>
          <w:lang w:val="en-US"/>
        </w:rPr>
        <w:t>,</w:t>
      </w:r>
    </w:p>
    <w:p w14:paraId="64B3487B" w14:textId="4B2A6CFD" w:rsidR="0070778F" w:rsidRPr="00F641B0" w:rsidRDefault="00F746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 xml:space="preserve">De quela cossa </w:t>
      </w:r>
      <w:r w:rsidR="0070778F" w:rsidRPr="00F641B0">
        <w:rPr>
          <w:rFonts w:ascii="Times" w:hAnsi="Times" w:cs="Times New Roman"/>
          <w:color w:val="000000" w:themeColor="text1"/>
          <w:lang w:val="en-US"/>
        </w:rPr>
        <w:t>n</w:t>
      </w:r>
      <w:r>
        <w:rPr>
          <w:rFonts w:ascii="Times" w:hAnsi="Times" w:cs="Times New Roman"/>
          <w:color w:val="000000" w:themeColor="text1"/>
          <w:lang w:val="en-US"/>
        </w:rPr>
        <w:t>'</w:t>
      </w:r>
      <w:r w:rsidR="00355FA8" w:rsidRPr="00F641B0">
        <w:rPr>
          <w:rFonts w:ascii="Times" w:hAnsi="Times" w:cs="Times New Roman"/>
          <w:color w:val="000000" w:themeColor="text1"/>
          <w:lang w:val="en-US"/>
        </w:rPr>
        <w:t>ò habù</w:t>
      </w:r>
      <w:r w:rsidR="00712992" w:rsidRPr="00F641B0">
        <w:rPr>
          <w:rFonts w:ascii="Times" w:hAnsi="Times" w:cs="Times New Roman"/>
          <w:color w:val="000000" w:themeColor="text1"/>
          <w:lang w:val="en-US"/>
        </w:rPr>
        <w:t xml:space="preserve"> granmoi.</w:t>
      </w:r>
      <w:r w:rsidR="00712992" w:rsidRPr="00F641B0">
        <w:rPr>
          <w:rStyle w:val="FootnoteReference"/>
          <w:rFonts w:ascii="Times" w:hAnsi="Times" w:cs="Times New Roman"/>
          <w:color w:val="000000" w:themeColor="text1"/>
          <w:lang w:val="en-US"/>
        </w:rPr>
        <w:footnoteReference w:id="662"/>
      </w:r>
    </w:p>
    <w:p w14:paraId="4CF07F35" w14:textId="703740FB" w:rsidR="0070778F" w:rsidRPr="00F641B0" w:rsidRDefault="0071299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(111V) </w:t>
      </w:r>
      <w:r w:rsidR="0070778F" w:rsidRPr="00F641B0">
        <w:rPr>
          <w:rFonts w:ascii="Times" w:hAnsi="Times" w:cs="Times New Roman"/>
          <w:color w:val="000000" w:themeColor="text1"/>
          <w:lang w:val="en-US"/>
        </w:rPr>
        <w:t>A</w:t>
      </w:r>
      <w:r w:rsidR="00845607" w:rsidRPr="00F641B0">
        <w:rPr>
          <w:rFonts w:ascii="Times" w:hAnsi="Times" w:cs="Times New Roman"/>
          <w:color w:val="000000" w:themeColor="text1"/>
          <w:lang w:val="en-US"/>
        </w:rPr>
        <w:t>sé l'à</w:t>
      </w:r>
      <w:r w:rsidR="0070778F" w:rsidRPr="00F641B0">
        <w:rPr>
          <w:rFonts w:ascii="Times" w:hAnsi="Times" w:cs="Times New Roman"/>
          <w:color w:val="000000" w:themeColor="text1"/>
          <w:lang w:val="en-US"/>
        </w:rPr>
        <w:t xml:space="preserve"> tentada</w:t>
      </w:r>
      <w:r w:rsidRPr="00F641B0">
        <w:rPr>
          <w:rStyle w:val="FootnoteReference"/>
          <w:rFonts w:ascii="Times" w:hAnsi="Times" w:cs="Times New Roman"/>
          <w:color w:val="000000" w:themeColor="text1"/>
          <w:lang w:val="en-US"/>
        </w:rPr>
        <w:footnoteReference w:id="663"/>
      </w:r>
      <w:r w:rsidR="0070778F" w:rsidRPr="00F641B0">
        <w:rPr>
          <w:rFonts w:ascii="Times" w:hAnsi="Times" w:cs="Times New Roman"/>
          <w:color w:val="000000" w:themeColor="text1"/>
          <w:lang w:val="en-US"/>
        </w:rPr>
        <w:t xml:space="preserve"> di messi plui de troi</w:t>
      </w:r>
      <w:r w:rsidRPr="00F641B0">
        <w:rPr>
          <w:rFonts w:ascii="Times" w:hAnsi="Times" w:cs="Times New Roman"/>
          <w:color w:val="000000" w:themeColor="text1"/>
          <w:lang w:val="en-US"/>
        </w:rPr>
        <w:t>,</w:t>
      </w:r>
    </w:p>
    <w:p w14:paraId="414CFD01" w14:textId="0A9998C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ch</w:t>
      </w:r>
      <w:r w:rsidR="00712992" w:rsidRPr="00F641B0">
        <w:rPr>
          <w:rFonts w:ascii="Times" w:hAnsi="Times" w:cs="Times New Roman"/>
          <w:color w:val="000000" w:themeColor="text1"/>
          <w:lang w:val="en-US"/>
        </w:rPr>
        <w:t>'e</w:t>
      </w:r>
      <w:r w:rsidRPr="00F641B0">
        <w:rPr>
          <w:rFonts w:ascii="Times" w:hAnsi="Times" w:cs="Times New Roman"/>
          <w:color w:val="000000" w:themeColor="text1"/>
          <w:lang w:val="en-US"/>
        </w:rPr>
        <w:t>la</w:t>
      </w:r>
      <w:r w:rsidR="00712992" w:rsidRPr="00F641B0">
        <w:rPr>
          <w:rFonts w:ascii="Times" w:hAnsi="Times" w:cs="Times New Roman"/>
          <w:color w:val="000000" w:themeColor="text1"/>
          <w:lang w:val="en-US"/>
        </w:rPr>
        <w:t xml:space="preserve"> falasse </w:t>
      </w:r>
      <w:r w:rsidR="00180088">
        <w:rPr>
          <w:rFonts w:ascii="Times" w:hAnsi="Times" w:cs="Times New Roman"/>
          <w:color w:val="000000" w:themeColor="text1"/>
          <w:lang w:val="en-US"/>
        </w:rPr>
        <w:t>e·ll</w:t>
      </w:r>
      <w:r w:rsidR="00712992" w:rsidRPr="00F641B0">
        <w:rPr>
          <w:rFonts w:ascii="Times" w:hAnsi="Times" w:cs="Times New Roman"/>
          <w:color w:val="000000" w:themeColor="text1"/>
          <w:highlight w:val="yellow"/>
          <w:lang w:val="en-US"/>
        </w:rPr>
        <w:t>ei</w:t>
      </w:r>
      <w:r w:rsidR="0014326F" w:rsidRPr="00F641B0">
        <w:rPr>
          <w:rStyle w:val="FootnoteReference"/>
          <w:rFonts w:ascii="Times" w:hAnsi="Times" w:cs="Times New Roman"/>
          <w:color w:val="000000" w:themeColor="text1"/>
          <w:lang w:val="en-US"/>
        </w:rPr>
        <w:footnoteReference w:id="664"/>
      </w:r>
      <w:r w:rsidR="00712992" w:rsidRPr="00F641B0">
        <w:rPr>
          <w:rFonts w:ascii="Times" w:hAnsi="Times" w:cs="Times New Roman"/>
          <w:color w:val="000000" w:themeColor="text1"/>
          <w:lang w:val="en-US"/>
        </w:rPr>
        <w:t xml:space="preserve"> far el voler soi,</w:t>
      </w:r>
    </w:p>
    <w:p w14:paraId="4192E6A8" w14:textId="24D25E6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w:t>
      </w:r>
      <w:r w:rsidR="00712992" w:rsidRPr="00F641B0">
        <w:rPr>
          <w:rFonts w:ascii="Times" w:hAnsi="Times" w:cs="Times New Roman"/>
          <w:color w:val="000000" w:themeColor="text1"/>
          <w:lang w:val="en-US"/>
        </w:rPr>
        <w:t>o</w:t>
      </w:r>
      <w:r w:rsidR="00DF3D8A" w:rsidRPr="00F641B0">
        <w:rPr>
          <w:rFonts w:ascii="Times" w:hAnsi="Times" w:cs="Times New Roman"/>
          <w:color w:val="000000" w:themeColor="text1"/>
          <w:lang w:val="en-US"/>
        </w:rPr>
        <w:t xml:space="preserve"> (à)</w:t>
      </w:r>
      <w:r w:rsidR="00712992" w:rsidRPr="00F641B0">
        <w:rPr>
          <w:rFonts w:ascii="Times" w:hAnsi="Times" w:cs="Times New Roman"/>
          <w:color w:val="000000" w:themeColor="text1"/>
          <w:lang w:val="en-US"/>
        </w:rPr>
        <w:t xml:space="preserve"> possudo</w:t>
      </w:r>
      <w:r w:rsidR="00DF3D8A" w:rsidRPr="00F641B0">
        <w:rPr>
          <w:rStyle w:val="FootnoteReference"/>
          <w:rFonts w:ascii="Times" w:hAnsi="Times" w:cs="Times New Roman"/>
          <w:color w:val="000000" w:themeColor="text1"/>
          <w:lang w:val="en-US"/>
        </w:rPr>
        <w:footnoteReference w:id="665"/>
      </w:r>
      <w:r w:rsidR="00712992" w:rsidRPr="00F641B0">
        <w:rPr>
          <w:rFonts w:ascii="Times" w:hAnsi="Times" w:cs="Times New Roman"/>
          <w:color w:val="000000" w:themeColor="text1"/>
          <w:lang w:val="en-US"/>
        </w:rPr>
        <w:t xml:space="preserve"> guadagnar lo valor d'un bofoi.</w:t>
      </w:r>
    </w:p>
    <w:p w14:paraId="3BA785F6"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 suo fradeli che son savi e cortoi</w:t>
      </w:r>
    </w:p>
    <w:p w14:paraId="24CAFA6C" w14:textId="1583FC5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w:t>
      </w:r>
      <w:r w:rsidR="00F74653">
        <w:rPr>
          <w:rFonts w:ascii="Times" w:hAnsi="Times" w:cs="Times New Roman"/>
          <w:color w:val="000000" w:themeColor="text1"/>
          <w:lang w:val="en-US"/>
        </w:rPr>
        <w:t>n l'à</w:t>
      </w:r>
      <w:r w:rsidR="00DF3D8A" w:rsidRPr="00F641B0">
        <w:rPr>
          <w:rFonts w:ascii="Times" w:hAnsi="Times" w:cs="Times New Roman"/>
          <w:color w:val="000000" w:themeColor="text1"/>
          <w:lang w:val="en-US"/>
        </w:rPr>
        <w:t>no defessa a li brandi vienoi.</w:t>
      </w:r>
    </w:p>
    <w:p w14:paraId="19F5C2B9" w14:textId="1623A4F0"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Asé li à</w:t>
      </w:r>
      <w:r w:rsidR="0070778F" w:rsidRPr="00F641B0">
        <w:rPr>
          <w:rFonts w:ascii="Times" w:hAnsi="Times" w:cs="Times New Roman"/>
          <w:color w:val="000000" w:themeColor="text1"/>
          <w:lang w:val="en-US"/>
        </w:rPr>
        <w:t xml:space="preserve"> fato guera lo re tute foy</w:t>
      </w:r>
      <w:r w:rsidRPr="00F641B0">
        <w:rPr>
          <w:rFonts w:ascii="Times" w:hAnsi="Times" w:cs="Times New Roman"/>
          <w:color w:val="000000" w:themeColor="text1"/>
          <w:lang w:val="en-US"/>
        </w:rPr>
        <w:t>,</w:t>
      </w:r>
    </w:p>
    <w:p w14:paraId="0D632754" w14:textId="3C4DE0B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Ben s</w:t>
      </w:r>
      <w:r w:rsidR="00712992" w:rsidRPr="00F641B0">
        <w:rPr>
          <w:rFonts w:ascii="Times" w:hAnsi="Times" w:cs="Times New Roman"/>
          <w:color w:val="000000" w:themeColor="text1"/>
          <w:lang w:val="en-US"/>
        </w:rPr>
        <w:t>'</w:t>
      </w:r>
      <w:r w:rsidR="00F74653">
        <w:rPr>
          <w:rFonts w:ascii="Times" w:hAnsi="Times" w:cs="Times New Roman"/>
          <w:color w:val="000000" w:themeColor="text1"/>
          <w:lang w:val="en-US"/>
        </w:rPr>
        <w:t>à</w:t>
      </w:r>
      <w:r w:rsidRPr="00F641B0">
        <w:rPr>
          <w:rFonts w:ascii="Times" w:hAnsi="Times" w:cs="Times New Roman"/>
          <w:color w:val="000000" w:themeColor="text1"/>
          <w:lang w:val="en-US"/>
        </w:rPr>
        <w:t>no defesi cun tuta la cente soy</w:t>
      </w:r>
      <w:r w:rsidR="00DF3D8A" w:rsidRPr="00F641B0">
        <w:rPr>
          <w:rFonts w:ascii="Times" w:hAnsi="Times" w:cs="Times New Roman"/>
          <w:color w:val="000000" w:themeColor="text1"/>
          <w:lang w:val="en-US"/>
        </w:rPr>
        <w:t>."</w:t>
      </w:r>
    </w:p>
    <w:p w14:paraId="48421A9E" w14:textId="4234B321" w:rsidR="00DF3D8A" w:rsidRPr="00F641B0" w:rsidRDefault="00425BF5" w:rsidP="00DF3D8A">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rPr>
          <w:rFonts w:ascii="Times" w:hAnsi="Times" w:cs="Times New Roman"/>
          <w:bCs/>
          <w:color w:val="000000" w:themeColor="text1"/>
          <w:lang w:val="en-US"/>
        </w:rPr>
      </w:pPr>
      <w:r w:rsidRPr="00F641B0">
        <w:rPr>
          <w:rFonts w:ascii="Times" w:hAnsi="Times" w:cs="Times New Roman"/>
          <w:bCs/>
          <w:color w:val="000000" w:themeColor="text1"/>
          <w:lang w:val="en-US"/>
        </w:rPr>
        <w:t>[Laisse 211</w:t>
      </w:r>
      <w:r w:rsidR="0070778F" w:rsidRPr="00F641B0">
        <w:rPr>
          <w:rFonts w:ascii="Times" w:hAnsi="Times" w:cs="Times New Roman"/>
          <w:bCs/>
          <w:color w:val="000000" w:themeColor="text1"/>
          <w:lang w:val="en-US"/>
        </w:rPr>
        <w:t xml:space="preserve">] </w:t>
      </w:r>
    </w:p>
    <w:p w14:paraId="2FE88913" w14:textId="004FB681"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bCs/>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Amigo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Lucifero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el te plaxe de l</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aler</w:t>
      </w:r>
      <w:r w:rsidRPr="00F641B0">
        <w:rPr>
          <w:rFonts w:ascii="Times" w:hAnsi="Times" w:cs="Times New Roman"/>
          <w:color w:val="000000" w:themeColor="text1"/>
          <w:lang w:val="en-US"/>
        </w:rPr>
        <w:t>,</w:t>
      </w:r>
    </w:p>
    <w:p w14:paraId="06DF634A" w14:textId="0D8CAD1F" w:rsidR="0070778F" w:rsidRPr="00F641B0" w:rsidRDefault="0084560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w:t>
      </w:r>
      <w:r w:rsidR="00DF3D8A" w:rsidRPr="00F641B0">
        <w:rPr>
          <w:rFonts w:ascii="Times" w:hAnsi="Times" w:cs="Times New Roman"/>
          <w:color w:val="000000" w:themeColor="text1"/>
          <w:lang w:val="en-US"/>
        </w:rPr>
        <w:t>o trabuto te darò</w:t>
      </w:r>
      <w:r w:rsidR="0070778F" w:rsidRPr="00F641B0">
        <w:rPr>
          <w:rFonts w:ascii="Times" w:hAnsi="Times" w:cs="Times New Roman"/>
          <w:color w:val="000000" w:themeColor="text1"/>
          <w:lang w:val="en-US"/>
        </w:rPr>
        <w:t xml:space="preserve"> che tu die porter</w:t>
      </w:r>
    </w:p>
    <w:p w14:paraId="42F0C900" w14:textId="1E4E5D2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Carlo Martelo quel malvaxio i</w:t>
      </w:r>
      <w:r w:rsidR="00DF3D8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p</w:t>
      </w:r>
      <w:r w:rsidR="00DF3D8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er</w:t>
      </w:r>
    </w:p>
    <w:p w14:paraId="2A5BEAE7" w14:textId="7D8C3AE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q</w:t>
      </w:r>
      <w:r w:rsidRPr="00F641B0">
        <w:rPr>
          <w:rFonts w:ascii="Times" w:hAnsi="Times" w:cs="Times New Roman"/>
          <w:i/>
          <w:iCs/>
          <w:color w:val="000000" w:themeColor="text1"/>
          <w:lang w:val="en-US"/>
        </w:rPr>
        <w:t>ui</w:t>
      </w:r>
      <w:r w:rsidRPr="00F641B0">
        <w:rPr>
          <w:rFonts w:ascii="Times" w:hAnsi="Times" w:cs="Times New Roman"/>
          <w:color w:val="000000" w:themeColor="text1"/>
          <w:lang w:val="en-US"/>
        </w:rPr>
        <w:t xml:space="preserve"> te mand</w:t>
      </w:r>
      <w:r w:rsidR="00845607"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p</w:t>
      </w:r>
      <w:r w:rsidR="00DF3D8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trabuto domander</w:t>
      </w:r>
      <w:r w:rsidR="00DF3D8A" w:rsidRPr="00F641B0">
        <w:rPr>
          <w:rFonts w:ascii="Times" w:hAnsi="Times" w:cs="Times New Roman"/>
          <w:color w:val="000000" w:themeColor="text1"/>
          <w:lang w:val="en-US"/>
        </w:rPr>
        <w:t>,</w:t>
      </w:r>
    </w:p>
    <w:p w14:paraId="234F7AF5" w14:textId="4791D40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F3D8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toa mo</w:t>
      </w:r>
      <w:r w:rsidR="001B1189">
        <w:rPr>
          <w:rFonts w:ascii="Times" w:hAnsi="Times" w:cs="Times New Roman"/>
          <w:color w:val="000000" w:themeColor="text1"/>
          <w:lang w:val="en-US"/>
        </w:rPr>
        <w:t>i</w:t>
      </w:r>
      <w:r w:rsidRPr="00F641B0">
        <w:rPr>
          <w:rFonts w:ascii="Times" w:hAnsi="Times" w:cs="Times New Roman"/>
          <w:color w:val="000000" w:themeColor="text1"/>
          <w:lang w:val="en-US"/>
        </w:rPr>
        <w:t>er onir e vergonçer</w:t>
      </w:r>
      <w:r w:rsidR="00DF3D8A" w:rsidRPr="00F641B0">
        <w:rPr>
          <w:rFonts w:ascii="Times" w:hAnsi="Times" w:cs="Times New Roman"/>
          <w:color w:val="000000" w:themeColor="text1"/>
          <w:lang w:val="en-US"/>
        </w:rPr>
        <w:t>.</w:t>
      </w:r>
    </w:p>
    <w:p w14:paraId="3B2CD714" w14:textId="521571B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Guardate i</w:t>
      </w:r>
      <w:r w:rsidR="00DF3D8A"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torno p</w:t>
      </w:r>
      <w:r w:rsidR="00DF3D8A"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sto palaço planier</w:t>
      </w:r>
      <w:r w:rsidR="00DF3D8A" w:rsidRPr="00F641B0">
        <w:rPr>
          <w:rFonts w:ascii="Times" w:hAnsi="Times" w:cs="Times New Roman"/>
          <w:color w:val="000000" w:themeColor="text1"/>
          <w:lang w:val="en-US"/>
        </w:rPr>
        <w:t>,</w:t>
      </w:r>
    </w:p>
    <w:p w14:paraId="4243FE72" w14:textId="32FC349C"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Asé vederé</w:t>
      </w:r>
      <w:r w:rsidR="0070778F" w:rsidRPr="00F641B0">
        <w:rPr>
          <w:rFonts w:ascii="Times" w:hAnsi="Times" w:cs="Times New Roman"/>
          <w:color w:val="000000" w:themeColor="text1"/>
          <w:lang w:val="en-US"/>
        </w:rPr>
        <w:t xml:space="preserve"> re et inperer</w:t>
      </w:r>
      <w:r w:rsidRPr="00F641B0">
        <w:rPr>
          <w:rFonts w:ascii="Times" w:hAnsi="Times" w:cs="Times New Roman"/>
          <w:color w:val="000000" w:themeColor="text1"/>
          <w:lang w:val="en-US"/>
        </w:rPr>
        <w:t>;</w:t>
      </w:r>
    </w:p>
    <w:p w14:paraId="45852FA2" w14:textId="124C49B2"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w:t>
      </w:r>
      <w:r w:rsidR="0070778F" w:rsidRPr="00F641B0">
        <w:rPr>
          <w:rFonts w:ascii="Times" w:hAnsi="Times" w:cs="Times New Roman"/>
          <w:color w:val="000000" w:themeColor="text1"/>
          <w:lang w:val="en-US"/>
        </w:rPr>
        <w:t>e</w:t>
      </w:r>
      <w:r w:rsidR="00845607"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l te plaxesse cun lor alberger</w:t>
      </w:r>
      <w:r w:rsidRPr="00F641B0">
        <w:rPr>
          <w:rFonts w:ascii="Times" w:hAnsi="Times" w:cs="Times New Roman"/>
          <w:color w:val="000000" w:themeColor="text1"/>
          <w:lang w:val="en-US"/>
        </w:rPr>
        <w:t>,</w:t>
      </w:r>
    </w:p>
    <w:p w14:paraId="218139FD" w14:textId="5305D075"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Sença preger t</w:t>
      </w:r>
      <w:r w:rsidR="00845607" w:rsidRPr="00F641B0">
        <w:rPr>
          <w:rFonts w:ascii="Times" w:hAnsi="Times" w:cs="Times New Roman"/>
          <w:color w:val="000000" w:themeColor="text1"/>
          <w:lang w:val="en-US"/>
        </w:rPr>
        <w:t>e·l</w:t>
      </w:r>
      <w:r w:rsidRPr="00F641B0">
        <w:rPr>
          <w:rFonts w:ascii="Times" w:hAnsi="Times" w:cs="Times New Roman"/>
          <w:color w:val="000000" w:themeColor="text1"/>
          <w:lang w:val="en-US"/>
        </w:rPr>
        <w:t xml:space="preserve"> farò</w:t>
      </w:r>
      <w:r w:rsidR="0070778F" w:rsidRPr="00F641B0">
        <w:rPr>
          <w:rFonts w:ascii="Times" w:hAnsi="Times" w:cs="Times New Roman"/>
          <w:color w:val="000000" w:themeColor="text1"/>
          <w:lang w:val="en-US"/>
        </w:rPr>
        <w:t xml:space="preserve"> volentier</w:t>
      </w:r>
      <w:r w:rsidRPr="00F641B0">
        <w:rPr>
          <w:rFonts w:ascii="Times" w:hAnsi="Times" w:cs="Times New Roman"/>
          <w:color w:val="000000" w:themeColor="text1"/>
          <w:lang w:val="en-US"/>
        </w:rPr>
        <w:t>."</w:t>
      </w:r>
    </w:p>
    <w:p w14:paraId="759A541B" w14:textId="602DBF94"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Responde Ugo, "Io n</w:t>
      </w:r>
      <w:r w:rsidR="00845607" w:rsidRPr="00F641B0">
        <w:rPr>
          <w:rFonts w:ascii="Times" w:hAnsi="Times" w:cs="Times New Roman"/>
          <w:color w:val="000000" w:themeColor="text1"/>
          <w:lang w:val="en-US"/>
        </w:rPr>
        <w:t>o·l</w:t>
      </w:r>
      <w:r w:rsidR="0070778F" w:rsidRPr="00F641B0">
        <w:rPr>
          <w:rFonts w:ascii="Times" w:hAnsi="Times" w:cs="Times New Roman"/>
          <w:color w:val="000000" w:themeColor="text1"/>
          <w:lang w:val="en-US"/>
        </w:rPr>
        <w:t xml:space="preserve"> </w:t>
      </w:r>
      <w:r w:rsidR="00024205">
        <w:rPr>
          <w:rFonts w:ascii="Times" w:hAnsi="Times" w:cs="Times New Roman"/>
          <w:color w:val="000000" w:themeColor="text1"/>
          <w:lang w:val="en-US"/>
        </w:rPr>
        <w:t>voio</w:t>
      </w:r>
      <w:r w:rsidR="0070778F" w:rsidRPr="00F641B0">
        <w:rPr>
          <w:rFonts w:ascii="Times" w:hAnsi="Times" w:cs="Times New Roman"/>
          <w:color w:val="000000" w:themeColor="text1"/>
          <w:lang w:val="en-US"/>
        </w:rPr>
        <w:t xml:space="preserve"> ni quier</w:t>
      </w:r>
      <w:r w:rsidRPr="00F641B0">
        <w:rPr>
          <w:rFonts w:ascii="Times" w:hAnsi="Times" w:cs="Times New Roman"/>
          <w:color w:val="000000" w:themeColor="text1"/>
          <w:lang w:val="en-US"/>
        </w:rPr>
        <w:t>;</w:t>
      </w:r>
    </w:p>
    <w:p w14:paraId="3C998EAA" w14:textId="441F3BE2"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 vui me doné</w:t>
      </w:r>
      <w:r w:rsidR="0070778F" w:rsidRPr="00F641B0">
        <w:rPr>
          <w:rFonts w:ascii="Times" w:hAnsi="Times" w:cs="Times New Roman"/>
          <w:color w:val="000000" w:themeColor="text1"/>
          <w:lang w:val="en-US"/>
        </w:rPr>
        <w:t xml:space="preserve"> lo trabuto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io torer</w:t>
      </w:r>
    </w:p>
    <w:p w14:paraId="6A02D72A" w14:textId="211AFF0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Mille ani</w:t>
      </w:r>
      <w:r w:rsidR="00DF3D8A"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me par</w:t>
      </w:r>
      <w:r w:rsidR="00DF3D8A" w:rsidRPr="00F641B0">
        <w:rPr>
          <w:rFonts w:ascii="Times" w:hAnsi="Times" w:cs="Times New Roman"/>
          <w:color w:val="000000" w:themeColor="text1"/>
          <w:lang w:val="en-US"/>
        </w:rPr>
        <w:t>, avanti ch'</w:t>
      </w:r>
      <w:r w:rsidRPr="00F641B0">
        <w:rPr>
          <w:rFonts w:ascii="Times" w:hAnsi="Times" w:cs="Times New Roman"/>
          <w:color w:val="000000" w:themeColor="text1"/>
          <w:lang w:val="en-US"/>
        </w:rPr>
        <w:t>io torni arer</w:t>
      </w:r>
    </w:p>
    <w:p w14:paraId="0A054412" w14:textId="186DEA51"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Al mio </w:t>
      </w:r>
      <w:r w:rsidR="00845607"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che m'à</w:t>
      </w:r>
      <w:r w:rsidR="0070778F" w:rsidRPr="00F641B0">
        <w:rPr>
          <w:rFonts w:ascii="Times" w:hAnsi="Times" w:cs="Times New Roman"/>
          <w:color w:val="000000" w:themeColor="text1"/>
          <w:lang w:val="en-US"/>
        </w:rPr>
        <w:t xml:space="preserve"> fato pener</w:t>
      </w:r>
      <w:r w:rsidR="00845607" w:rsidRPr="00F641B0">
        <w:rPr>
          <w:rFonts w:ascii="Times" w:hAnsi="Times" w:cs="Times New Roman"/>
          <w:color w:val="000000" w:themeColor="text1"/>
          <w:lang w:val="en-US"/>
        </w:rPr>
        <w:t>.</w:t>
      </w:r>
    </w:p>
    <w:p w14:paraId="071129E7" w14:textId="77900E8D"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70778F" w:rsidRPr="00F641B0">
        <w:rPr>
          <w:rFonts w:ascii="Times" w:hAnsi="Times" w:cs="Times New Roman"/>
          <w:color w:val="000000" w:themeColor="text1"/>
          <w:lang w:val="en-US"/>
        </w:rPr>
        <w:t xml:space="preserve">una cossa ve </w:t>
      </w:r>
      <w:r w:rsidR="00024205">
        <w:rPr>
          <w:rFonts w:ascii="Times" w:hAnsi="Times" w:cs="Times New Roman"/>
          <w:color w:val="000000" w:themeColor="text1"/>
          <w:lang w:val="en-US"/>
        </w:rPr>
        <w:t>voio</w:t>
      </w:r>
      <w:r w:rsidR="0070778F" w:rsidRPr="00F641B0">
        <w:rPr>
          <w:rFonts w:ascii="Times" w:hAnsi="Times" w:cs="Times New Roman"/>
          <w:color w:val="000000" w:themeColor="text1"/>
          <w:lang w:val="en-US"/>
        </w:rPr>
        <w:t xml:space="preserve"> afiançer</w:t>
      </w:r>
      <w:r w:rsidRPr="00F641B0">
        <w:rPr>
          <w:rFonts w:ascii="Times" w:hAnsi="Times" w:cs="Times New Roman"/>
          <w:color w:val="000000" w:themeColor="text1"/>
          <w:lang w:val="en-US"/>
        </w:rPr>
        <w:t>:</w:t>
      </w:r>
    </w:p>
    <w:p w14:paraId="388141B5" w14:textId="3E6A1C9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Se san e salvo posso </w:t>
      </w:r>
      <w:r w:rsidR="00CA755C" w:rsidRPr="00F641B0">
        <w:rPr>
          <w:rFonts w:ascii="Times" w:hAnsi="Times" w:cs="Times New Roman"/>
          <w:color w:val="000000" w:themeColor="text1"/>
          <w:lang w:val="en-US"/>
        </w:rPr>
        <w:t>indrié</w:t>
      </w:r>
      <w:r w:rsidRPr="00F641B0">
        <w:rPr>
          <w:rFonts w:ascii="Times" w:hAnsi="Times" w:cs="Times New Roman"/>
          <w:color w:val="000000" w:themeColor="text1"/>
          <w:lang w:val="en-US"/>
        </w:rPr>
        <w:t xml:space="preserve"> torner</w:t>
      </w:r>
      <w:r w:rsidR="00DF3D8A" w:rsidRPr="00F641B0">
        <w:rPr>
          <w:rFonts w:ascii="Times" w:hAnsi="Times" w:cs="Times New Roman"/>
          <w:color w:val="000000" w:themeColor="text1"/>
          <w:lang w:val="en-US"/>
        </w:rPr>
        <w:t>,</w:t>
      </w:r>
    </w:p>
    <w:p w14:paraId="51C29ED6" w14:textId="7D1F5DE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mai</w:t>
      </w:r>
      <w:r w:rsidR="00845607"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DF3D8A" w:rsidRPr="00F641B0">
        <w:rPr>
          <w:rFonts w:ascii="Times" w:hAnsi="Times" w:cs="Times New Roman"/>
          <w:color w:val="000000" w:themeColor="text1"/>
          <w:lang w:val="en-US"/>
        </w:rPr>
        <w:t>dentro no me vederì</w:t>
      </w:r>
      <w:r w:rsidRPr="00F641B0">
        <w:rPr>
          <w:rFonts w:ascii="Times" w:hAnsi="Times" w:cs="Times New Roman"/>
          <w:color w:val="000000" w:themeColor="text1"/>
          <w:lang w:val="en-US"/>
        </w:rPr>
        <w:t xml:space="preserve"> torner</w:t>
      </w:r>
      <w:r w:rsidR="00DF3D8A" w:rsidRPr="00F641B0">
        <w:rPr>
          <w:rFonts w:ascii="Times" w:hAnsi="Times" w:cs="Times New Roman"/>
          <w:color w:val="000000" w:themeColor="text1"/>
          <w:lang w:val="en-US"/>
        </w:rPr>
        <w:t>."</w:t>
      </w:r>
    </w:p>
    <w:p w14:paraId="325448AA" w14:textId="0B3108C6"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Lucifero l'oldì,</w:t>
      </w:r>
      <w:r w:rsidR="0070778F" w:rsidRPr="00F641B0">
        <w:rPr>
          <w:rFonts w:ascii="Times" w:hAnsi="Times" w:cs="Times New Roman"/>
          <w:color w:val="000000" w:themeColor="text1"/>
          <w:lang w:val="en-US"/>
        </w:rPr>
        <w:t xml:space="preserve"> se prexe a gaber</w:t>
      </w:r>
      <w:r w:rsidRPr="00F641B0">
        <w:rPr>
          <w:rFonts w:ascii="Times" w:hAnsi="Times" w:cs="Times New Roman"/>
          <w:color w:val="000000" w:themeColor="text1"/>
          <w:lang w:val="en-US"/>
        </w:rPr>
        <w:t>,</w:t>
      </w:r>
    </w:p>
    <w:p w14:paraId="66748230" w14:textId="7D493912" w:rsidR="0070778F" w:rsidRPr="00F641B0" w:rsidRDefault="00DF3D8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Bel amigo</w:t>
      </w:r>
      <w:r w:rsidRPr="00F641B0">
        <w:rPr>
          <w:rFonts w:ascii="Times" w:hAnsi="Times" w:cs="Times New Roman"/>
          <w:color w:val="000000" w:themeColor="text1"/>
          <w:lang w:val="en-US"/>
        </w:rPr>
        <w:t>, in ti non ò</w:t>
      </w:r>
      <w:r w:rsidR="0070778F" w:rsidRPr="00F641B0">
        <w:rPr>
          <w:rFonts w:ascii="Times" w:hAnsi="Times" w:cs="Times New Roman"/>
          <w:color w:val="000000" w:themeColor="text1"/>
          <w:lang w:val="en-US"/>
        </w:rPr>
        <w:t xml:space="preserve"> nula aspeter</w:t>
      </w:r>
      <w:r w:rsidR="0027337F" w:rsidRPr="00F641B0">
        <w:rPr>
          <w:rFonts w:ascii="Times" w:hAnsi="Times" w:cs="Times New Roman"/>
          <w:color w:val="000000" w:themeColor="text1"/>
          <w:lang w:val="en-US"/>
        </w:rPr>
        <w:t>,</w:t>
      </w:r>
    </w:p>
    <w:p w14:paraId="1EB362E0" w14:textId="3BBC2797" w:rsidR="0070778F" w:rsidRPr="00F641B0" w:rsidRDefault="0027337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Ma d'</w:t>
      </w:r>
      <w:r w:rsidR="0070778F" w:rsidRPr="00F641B0">
        <w:rPr>
          <w:rFonts w:ascii="Times" w:hAnsi="Times" w:cs="Times New Roman"/>
          <w:color w:val="000000" w:themeColor="text1"/>
          <w:lang w:val="en-US"/>
        </w:rPr>
        <w:t>una cossa te so conter</w:t>
      </w:r>
      <w:r w:rsidRPr="00F641B0">
        <w:rPr>
          <w:rFonts w:ascii="Times" w:hAnsi="Times" w:cs="Times New Roman"/>
          <w:color w:val="000000" w:themeColor="text1"/>
          <w:lang w:val="en-US"/>
        </w:rPr>
        <w:t>:</w:t>
      </w:r>
    </w:p>
    <w:p w14:paraId="62E4F361" w14:textId="38ABD833" w:rsidR="0070778F" w:rsidRPr="00F641B0" w:rsidRDefault="0027337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Asé pò l'</w:t>
      </w:r>
      <w:r w:rsidR="0070778F" w:rsidRPr="00F641B0">
        <w:rPr>
          <w:rFonts w:ascii="Times" w:hAnsi="Times" w:cs="Times New Roman"/>
          <w:color w:val="000000" w:themeColor="text1"/>
          <w:lang w:val="en-US"/>
        </w:rPr>
        <w:t>omo penetençia fer</w:t>
      </w:r>
      <w:r w:rsidRPr="00F641B0">
        <w:rPr>
          <w:rFonts w:ascii="Times" w:hAnsi="Times" w:cs="Times New Roman"/>
          <w:color w:val="000000" w:themeColor="text1"/>
          <w:lang w:val="en-US"/>
        </w:rPr>
        <w:t>,</w:t>
      </w:r>
    </w:p>
    <w:p w14:paraId="0459BF70" w14:textId="42FBBA47" w:rsidR="0070778F" w:rsidRPr="00F641B0" w:rsidRDefault="0027337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(112R) Che a</w:t>
      </w:r>
      <w:r w:rsidR="00FF1112" w:rsidRPr="00F641B0">
        <w:rPr>
          <w:rFonts w:ascii="Times" w:hAnsi="Times" w:cs="Times New Roman"/>
          <w:color w:val="000000" w:themeColor="text1"/>
          <w:lang w:val="en-US"/>
        </w:rPr>
        <w:t>lla fin sul ponto</w:t>
      </w:r>
      <w:r w:rsidR="0070778F" w:rsidRPr="00F641B0">
        <w:rPr>
          <w:rFonts w:ascii="Times" w:hAnsi="Times" w:cs="Times New Roman"/>
          <w:color w:val="000000" w:themeColor="text1"/>
          <w:lang w:val="en-US"/>
        </w:rPr>
        <w:t xml:space="preserve"> darer</w:t>
      </w:r>
      <w:r w:rsidRPr="00F641B0">
        <w:rPr>
          <w:rFonts w:ascii="Times" w:hAnsi="Times" w:cs="Times New Roman"/>
          <w:color w:val="000000" w:themeColor="text1"/>
          <w:lang w:val="en-US"/>
        </w:rPr>
        <w:t>,</w:t>
      </w:r>
    </w:p>
    <w:p w14:paraId="0211CE15" w14:textId="6FCDE41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quel ponto salver e dare</w:t>
      </w:r>
      <w:r w:rsidR="0027337F" w:rsidRPr="00F641B0">
        <w:rPr>
          <w:rFonts w:ascii="Times" w:hAnsi="Times" w:cs="Times New Roman"/>
          <w:color w:val="000000" w:themeColor="text1"/>
          <w:lang w:val="en-US"/>
        </w:rPr>
        <w:t>(r)."</w:t>
      </w:r>
    </w:p>
    <w:p w14:paraId="001BBD6C" w14:textId="14C70CF2" w:rsidR="0070778F" w:rsidRPr="00F641B0" w:rsidRDefault="0084560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Alora fè·</w:t>
      </w:r>
      <w:r w:rsidR="0070778F" w:rsidRPr="00F641B0">
        <w:rPr>
          <w:rFonts w:ascii="Times" w:hAnsi="Times" w:cs="Times New Roman"/>
          <w:color w:val="000000" w:themeColor="text1"/>
          <w:lang w:val="en-US"/>
        </w:rPr>
        <w:t>l trabuto aporter</w:t>
      </w:r>
      <w:r w:rsidR="0027337F" w:rsidRPr="00F641B0">
        <w:rPr>
          <w:rFonts w:ascii="Times" w:hAnsi="Times" w:cs="Times New Roman"/>
          <w:color w:val="000000" w:themeColor="text1"/>
          <w:lang w:val="en-US"/>
        </w:rPr>
        <w:t>,</w:t>
      </w:r>
    </w:p>
    <w:p w14:paraId="4E861030" w14:textId="02BC806A" w:rsidR="0070778F" w:rsidRPr="00F641B0" w:rsidRDefault="0027337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Davanti se lo fè a</w:t>
      </w:r>
      <w:r w:rsidR="0070778F" w:rsidRPr="00F641B0">
        <w:rPr>
          <w:rFonts w:ascii="Times" w:hAnsi="Times" w:cs="Times New Roman"/>
          <w:color w:val="000000" w:themeColor="text1"/>
          <w:lang w:val="en-US"/>
        </w:rPr>
        <w:t>prexenter.</w:t>
      </w:r>
    </w:p>
    <w:p w14:paraId="1497123D" w14:textId="03083AD1" w:rsidR="0027337F" w:rsidRPr="00F641B0" w:rsidRDefault="00425BF5" w:rsidP="0027337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212</w:t>
      </w:r>
      <w:r w:rsidR="0070778F" w:rsidRPr="00F641B0">
        <w:rPr>
          <w:rFonts w:ascii="Times" w:hAnsi="Times" w:cs="Times New Roman"/>
          <w:color w:val="000000" w:themeColor="text1"/>
          <w:lang w:val="en-US"/>
        </w:rPr>
        <w:t xml:space="preserve">] </w:t>
      </w:r>
    </w:p>
    <w:p w14:paraId="0827D789" w14:textId="6E3B4013" w:rsidR="0070778F" w:rsidRPr="00F641B0" w:rsidRDefault="00F746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Dixe Luçifero,</w:t>
      </w:r>
      <w:r w:rsidR="0070778F" w:rsidRPr="00F641B0">
        <w:rPr>
          <w:rFonts w:ascii="Times" w:hAnsi="Times" w:cs="Times New Roman"/>
          <w:color w:val="000000" w:themeColor="text1"/>
          <w:lang w:val="en-US"/>
        </w:rPr>
        <w:t xml:space="preserve"> "Amigo, sença demorer</w:t>
      </w:r>
      <w:r w:rsidR="0027337F" w:rsidRPr="00F641B0">
        <w:rPr>
          <w:rFonts w:ascii="Times" w:hAnsi="Times" w:cs="Times New Roman"/>
          <w:color w:val="000000" w:themeColor="text1"/>
          <w:lang w:val="en-US"/>
        </w:rPr>
        <w:t>,</w:t>
      </w:r>
    </w:p>
    <w:p w14:paraId="7B844AEE" w14:textId="60B83670" w:rsidR="0070778F" w:rsidRPr="00F641B0" w:rsidRDefault="0084560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w:t>
      </w:r>
      <w:r w:rsidR="0027337F" w:rsidRPr="00F641B0">
        <w:rPr>
          <w:rFonts w:ascii="Times" w:hAnsi="Times" w:cs="Times New Roman"/>
          <w:color w:val="000000" w:themeColor="text1"/>
          <w:lang w:val="en-US"/>
        </w:rPr>
        <w:t>ui si prenderì</w:t>
      </w:r>
      <w:r w:rsidR="0070778F" w:rsidRPr="00F641B0">
        <w:rPr>
          <w:rFonts w:ascii="Times" w:hAnsi="Times" w:cs="Times New Roman"/>
          <w:color w:val="000000" w:themeColor="text1"/>
          <w:lang w:val="en-US"/>
        </w:rPr>
        <w:t xml:space="preserve"> lo trabuto de vostro </w:t>
      </w:r>
      <w:r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w:t>
      </w:r>
    </w:p>
    <w:p w14:paraId="1D3B7417" w14:textId="7271A6D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 anello</w:t>
      </w:r>
      <w:r w:rsidRPr="00F641B0">
        <w:rPr>
          <w:rStyle w:val="FootnoteReference"/>
          <w:rFonts w:ascii="Times" w:hAnsi="Times" w:cs="Times New Roman"/>
          <w:color w:val="000000" w:themeColor="text1"/>
          <w:lang w:val="en-US"/>
        </w:rPr>
        <w:footnoteReference w:id="666"/>
      </w:r>
      <w:r w:rsidRPr="00F641B0">
        <w:rPr>
          <w:rFonts w:ascii="Times" w:hAnsi="Times" w:cs="Times New Roman"/>
          <w:color w:val="000000" w:themeColor="text1"/>
          <w:lang w:val="en-US"/>
        </w:rPr>
        <w:t xml:space="preserve"> de fin oro le mior</w:t>
      </w:r>
      <w:r w:rsidR="005341A4" w:rsidRPr="00F641B0">
        <w:rPr>
          <w:rFonts w:ascii="Times" w:hAnsi="Times" w:cs="Times New Roman"/>
          <w:color w:val="000000" w:themeColor="text1"/>
          <w:lang w:val="en-US"/>
        </w:rPr>
        <w:t>,</w:t>
      </w:r>
    </w:p>
    <w:p w14:paraId="0CE151ED" w14:textId="74D67497" w:rsidR="0070778F" w:rsidRPr="00F641B0" w:rsidRDefault="005341A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Cun una piera ch'el non è</w:t>
      </w:r>
      <w:r w:rsidR="0070778F" w:rsidRPr="00F641B0">
        <w:rPr>
          <w:rFonts w:ascii="Times" w:hAnsi="Times" w:cs="Times New Roman"/>
          <w:color w:val="000000" w:themeColor="text1"/>
          <w:lang w:val="en-US"/>
        </w:rPr>
        <w:t xml:space="preserve"> inperador</w:t>
      </w:r>
    </w:p>
    <w:p w14:paraId="3B10B416" w14:textId="7BEA3F9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 la podese porter per so</w:t>
      </w:r>
      <w:r w:rsidR="005341A4" w:rsidRPr="00F641B0">
        <w:rPr>
          <w:rFonts w:ascii="Times" w:hAnsi="Times" w:cs="Times New Roman"/>
          <w:color w:val="000000" w:themeColor="text1"/>
          <w:lang w:val="en-US"/>
        </w:rPr>
        <w:t xml:space="preserve"> h</w:t>
      </w:r>
      <w:r w:rsidRPr="00F641B0">
        <w:rPr>
          <w:rFonts w:ascii="Times" w:hAnsi="Times" w:cs="Times New Roman"/>
          <w:color w:val="000000" w:themeColor="text1"/>
          <w:lang w:val="en-US"/>
        </w:rPr>
        <w:t>onor</w:t>
      </w:r>
      <w:r w:rsidR="005341A4" w:rsidRPr="00F641B0">
        <w:rPr>
          <w:rFonts w:ascii="Times" w:hAnsi="Times" w:cs="Times New Roman"/>
          <w:color w:val="000000" w:themeColor="text1"/>
          <w:lang w:val="en-US"/>
        </w:rPr>
        <w:t>,</w:t>
      </w:r>
    </w:p>
    <w:p w14:paraId="0AD9724F" w14:textId="64AE41F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Una </w:t>
      </w:r>
      <w:r w:rsidRPr="00F641B0">
        <w:rPr>
          <w:rFonts w:ascii="Times" w:hAnsi="Times" w:cs="Times New Roman"/>
          <w:color w:val="000000" w:themeColor="text1"/>
          <w:highlight w:val="yellow"/>
          <w:lang w:val="en-US"/>
        </w:rPr>
        <w:t>serena</w:t>
      </w:r>
      <w:r w:rsidR="0048464E">
        <w:rPr>
          <w:rStyle w:val="FootnoteReference"/>
          <w:rFonts w:ascii="Times" w:hAnsi="Times" w:cs="Times New Roman"/>
          <w:color w:val="000000" w:themeColor="text1"/>
          <w:highlight w:val="yellow"/>
          <w:lang w:val="en-US"/>
        </w:rPr>
        <w:footnoteReference w:id="667"/>
      </w:r>
      <w:r w:rsidRPr="00F641B0">
        <w:rPr>
          <w:rFonts w:ascii="Times" w:hAnsi="Times" w:cs="Times New Roman"/>
          <w:color w:val="000000" w:themeColor="text1"/>
          <w:lang w:val="en-US"/>
        </w:rPr>
        <w:t xml:space="preserve"> e una cadeleto intor</w:t>
      </w:r>
      <w:r w:rsidR="005341A4" w:rsidRPr="00F641B0">
        <w:rPr>
          <w:rFonts w:ascii="Times" w:hAnsi="Times" w:cs="Times New Roman"/>
          <w:color w:val="000000" w:themeColor="text1"/>
          <w:lang w:val="en-US"/>
        </w:rPr>
        <w:t>,</w:t>
      </w:r>
    </w:p>
    <w:p w14:paraId="5302EAA9" w14:textId="14591945"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w:t>
      </w:r>
      <w:r w:rsidR="00845607" w:rsidRPr="00F641B0">
        <w:rPr>
          <w:rFonts w:ascii="Times" w:hAnsi="Times" w:cs="Times New Roman"/>
          <w:color w:val="000000" w:themeColor="text1"/>
          <w:lang w:val="en-US"/>
        </w:rPr>
        <w:t>(e)</w:t>
      </w:r>
      <w:r w:rsidRPr="00F641B0">
        <w:rPr>
          <w:rFonts w:ascii="Times" w:hAnsi="Times" w:cs="Times New Roman"/>
          <w:color w:val="000000" w:themeColor="text1"/>
          <w:lang w:val="en-US"/>
        </w:rPr>
        <w:t>sto</w:t>
      </w:r>
      <w:r w:rsidR="00845607" w:rsidRPr="00F641B0">
        <w:rPr>
          <w:rStyle w:val="FootnoteReference"/>
          <w:rFonts w:ascii="Times" w:hAnsi="Times" w:cs="Times New Roman"/>
          <w:color w:val="000000" w:themeColor="text1"/>
          <w:lang w:val="en-US"/>
        </w:rPr>
        <w:footnoteReference w:id="668"/>
      </w:r>
      <w:r w:rsidRPr="00F641B0">
        <w:rPr>
          <w:rFonts w:ascii="Times" w:hAnsi="Times" w:cs="Times New Roman"/>
          <w:color w:val="000000" w:themeColor="text1"/>
          <w:lang w:val="en-US"/>
        </w:rPr>
        <w:t xml:space="preserve"> centurel che è</w:t>
      </w:r>
      <w:r w:rsidR="0070778F" w:rsidRPr="00F641B0">
        <w:rPr>
          <w:rFonts w:ascii="Times" w:hAnsi="Times" w:cs="Times New Roman"/>
          <w:color w:val="000000" w:themeColor="text1"/>
          <w:lang w:val="en-US"/>
        </w:rPr>
        <w:t xml:space="preserve"> de gra</w:t>
      </w:r>
      <w:r w:rsidR="005341A4"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valor</w:t>
      </w:r>
      <w:r w:rsidR="005341A4" w:rsidRPr="00F641B0">
        <w:rPr>
          <w:rFonts w:ascii="Times" w:hAnsi="Times" w:cs="Times New Roman"/>
          <w:color w:val="000000" w:themeColor="text1"/>
          <w:lang w:val="en-US"/>
        </w:rPr>
        <w:t>.</w:t>
      </w:r>
    </w:p>
    <w:p w14:paraId="31F12472" w14:textId="298CB5CA" w:rsidR="0070778F" w:rsidRPr="00F641B0" w:rsidRDefault="005341A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Qu(e)sto</w:t>
      </w:r>
      <w:r w:rsidR="00845607" w:rsidRPr="00F641B0">
        <w:rPr>
          <w:rStyle w:val="FootnoteReference"/>
          <w:rFonts w:ascii="Times" w:hAnsi="Times" w:cs="Times New Roman"/>
          <w:color w:val="000000" w:themeColor="text1"/>
          <w:lang w:val="en-US"/>
        </w:rPr>
        <w:footnoteReference w:id="669"/>
      </w:r>
      <w:r w:rsidR="00845607"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l trabuto del to </w:t>
      </w:r>
      <w:r w:rsidR="00845607"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006107FB" w:rsidRPr="00F641B0">
        <w:rPr>
          <w:rFonts w:ascii="Times" w:hAnsi="Times" w:cs="Times New Roman"/>
          <w:color w:val="000000" w:themeColor="text1"/>
          <w:lang w:val="en-US"/>
        </w:rPr>
        <w:t>,</w:t>
      </w:r>
    </w:p>
    <w:p w14:paraId="0B0FF518" w14:textId="7404392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quel Carlo Martelo malvaxio i</w:t>
      </w:r>
      <w:r w:rsidR="006107FB" w:rsidRPr="00F641B0">
        <w:rPr>
          <w:rFonts w:ascii="Times" w:hAnsi="Times" w:cs="Times New Roman"/>
          <w:i/>
          <w:iCs/>
          <w:color w:val="000000" w:themeColor="text1"/>
          <w:lang w:val="en-US"/>
        </w:rPr>
        <w:t>n</w:t>
      </w:r>
      <w:r w:rsidRPr="00F641B0">
        <w:rPr>
          <w:rFonts w:ascii="Times" w:hAnsi="Times" w:cs="Times New Roman"/>
          <w:color w:val="000000" w:themeColor="text1"/>
          <w:lang w:val="en-US"/>
        </w:rPr>
        <w:t>perador.</w:t>
      </w:r>
    </w:p>
    <w:p w14:paraId="7E3A5EB9" w14:textId="229356BC"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Guarda, amigo, s'el </w:t>
      </w:r>
      <w:r w:rsidR="0070778F" w:rsidRPr="00F641B0">
        <w:rPr>
          <w:rFonts w:ascii="Times" w:hAnsi="Times" w:cs="Times New Roman"/>
          <w:color w:val="000000" w:themeColor="text1"/>
          <w:lang w:val="en-US"/>
        </w:rPr>
        <w:t>aver</w:t>
      </w:r>
      <w:r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gran honor</w:t>
      </w:r>
      <w:r w:rsidRPr="00F641B0">
        <w:rPr>
          <w:rFonts w:ascii="Times" w:hAnsi="Times" w:cs="Times New Roman"/>
          <w:color w:val="000000" w:themeColor="text1"/>
          <w:lang w:val="en-US"/>
        </w:rPr>
        <w:t>."</w:t>
      </w:r>
    </w:p>
    <w:p w14:paraId="2050EA93" w14:textId="4C9BDD9C"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l'à ttolto cun bon vo</w:t>
      </w:r>
      <w:r w:rsidR="0070778F" w:rsidRPr="00F641B0">
        <w:rPr>
          <w:rFonts w:ascii="Times" w:hAnsi="Times" w:cs="Times New Roman"/>
          <w:color w:val="000000" w:themeColor="text1"/>
          <w:lang w:val="en-US"/>
        </w:rPr>
        <w:t>lor</w:t>
      </w:r>
      <w:r w:rsidRPr="00F641B0">
        <w:rPr>
          <w:rFonts w:ascii="Times" w:hAnsi="Times" w:cs="Times New Roman"/>
          <w:color w:val="000000" w:themeColor="text1"/>
          <w:lang w:val="en-US"/>
        </w:rPr>
        <w:t>;</w:t>
      </w:r>
    </w:p>
    <w:p w14:paraId="5B43DD8C" w14:textId="77399BB2" w:rsidR="0070778F" w:rsidRPr="00F641B0" w:rsidRDefault="0027337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Mille ani li pare ch'</w:t>
      </w:r>
      <w:r w:rsidR="006107FB" w:rsidRPr="00F641B0">
        <w:rPr>
          <w:rFonts w:ascii="Times" w:hAnsi="Times" w:cs="Times New Roman"/>
          <w:color w:val="000000" w:themeColor="text1"/>
          <w:lang w:val="en-US"/>
        </w:rPr>
        <w:t xml:space="preserve">el se partisse </w:t>
      </w:r>
      <w:r w:rsidR="00845607" w:rsidRPr="00F641B0">
        <w:rPr>
          <w:rFonts w:ascii="Times" w:hAnsi="Times" w:cs="Times New Roman"/>
          <w:color w:val="000000" w:themeColor="text1"/>
          <w:lang w:val="en-US"/>
        </w:rPr>
        <w:t>d</w:t>
      </w:r>
      <w:r w:rsidR="006107FB" w:rsidRPr="00F641B0">
        <w:rPr>
          <w:rFonts w:ascii="Times" w:hAnsi="Times" w:cs="Times New Roman"/>
          <w:color w:val="000000" w:themeColor="text1"/>
          <w:lang w:val="en-US"/>
        </w:rPr>
        <w:t>a</w:t>
      </w:r>
      <w:r w:rsidR="00845607"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lor</w:t>
      </w:r>
      <w:r w:rsidR="006107FB" w:rsidRPr="00F641B0">
        <w:rPr>
          <w:rFonts w:ascii="Times" w:hAnsi="Times" w:cs="Times New Roman"/>
          <w:color w:val="000000" w:themeColor="text1"/>
          <w:lang w:val="en-US"/>
        </w:rPr>
        <w:t>,</w:t>
      </w:r>
    </w:p>
    <w:p w14:paraId="55971D06" w14:textId="40202745"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san Guielmo no fè longa demor.</w:t>
      </w:r>
    </w:p>
    <w:p w14:paraId="21414EDE" w14:textId="44D4BA15"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"Amigo," diss'</w:t>
      </w:r>
      <w:r w:rsidR="0070778F" w:rsidRPr="00F641B0">
        <w:rPr>
          <w:rFonts w:ascii="Times" w:hAnsi="Times" w:cs="Times New Roman"/>
          <w:color w:val="000000" w:themeColor="text1"/>
          <w:lang w:val="en-US"/>
        </w:rPr>
        <w:t>elo, "co</w:t>
      </w:r>
      <w:r w:rsidR="0070778F"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plui </w:t>
      </w:r>
      <w:r w:rsidR="00845607" w:rsidRPr="00F641B0">
        <w:rPr>
          <w:rFonts w:ascii="Times" w:hAnsi="Times" w:cs="Times New Roman"/>
          <w:color w:val="000000" w:themeColor="text1"/>
          <w:lang w:val="en-US"/>
        </w:rPr>
        <w:t>è·l</w:t>
      </w:r>
      <w:r w:rsidR="0070778F" w:rsidRPr="00F641B0">
        <w:rPr>
          <w:rFonts w:ascii="Times" w:hAnsi="Times" w:cs="Times New Roman"/>
          <w:color w:val="000000" w:themeColor="text1"/>
          <w:lang w:val="en-US"/>
        </w:rPr>
        <w:t xml:space="preserve"> vostro labor."</w:t>
      </w:r>
    </w:p>
    <w:p w14:paraId="617B4C66" w14:textId="2B6529C7"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Adoncha U</w:t>
      </w:r>
      <w:r w:rsidRPr="00F641B0">
        <w:rPr>
          <w:rFonts w:ascii="Times" w:hAnsi="Times" w:cs="Times New Roman"/>
          <w:i/>
          <w:color w:val="000000" w:themeColor="text1"/>
          <w:lang w:val="en-US"/>
        </w:rPr>
        <w:t>go</w:t>
      </w:r>
      <w:r w:rsidRPr="00F641B0">
        <w:rPr>
          <w:rFonts w:ascii="Times" w:hAnsi="Times" w:cs="Times New Roman"/>
          <w:color w:val="000000" w:themeColor="text1"/>
          <w:lang w:val="en-US"/>
        </w:rPr>
        <w:t xml:space="preserve"> chu</w:t>
      </w:r>
      <w:r w:rsidRPr="00F641B0">
        <w:rPr>
          <w:rFonts w:ascii="Times" w:hAnsi="Times" w:cs="Times New Roman"/>
          <w:i/>
          <w:color w:val="000000" w:themeColor="text1"/>
          <w:lang w:val="en-US"/>
        </w:rPr>
        <w:t>n</w:t>
      </w:r>
      <w:r w:rsidR="0070778F" w:rsidRPr="00F641B0">
        <w:rPr>
          <w:rFonts w:ascii="Times" w:hAnsi="Times" w:cs="Times New Roman"/>
          <w:color w:val="000000" w:themeColor="text1"/>
          <w:lang w:val="en-US"/>
        </w:rPr>
        <w:t xml:space="preserve"> çoia e cun baldor</w:t>
      </w:r>
    </w:p>
    <w:p w14:paraId="522ED645" w14:textId="30D37C96"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Presse lo </w:t>
      </w:r>
      <w:r w:rsidR="0070778F" w:rsidRPr="00F641B0">
        <w:rPr>
          <w:rFonts w:ascii="Times" w:hAnsi="Times" w:cs="Times New Roman"/>
          <w:color w:val="000000" w:themeColor="text1"/>
          <w:lang w:val="en-US"/>
        </w:rPr>
        <w:t>tr</w:t>
      </w:r>
      <w:r w:rsidRPr="00F641B0">
        <w:rPr>
          <w:rFonts w:ascii="Times" w:hAnsi="Times" w:cs="Times New Roman"/>
          <w:color w:val="000000" w:themeColor="text1"/>
          <w:lang w:val="en-US"/>
        </w:rPr>
        <w:t>(a)</w:t>
      </w:r>
      <w:r w:rsidR="0070778F" w:rsidRPr="00F641B0">
        <w:rPr>
          <w:rFonts w:ascii="Times" w:hAnsi="Times" w:cs="Times New Roman"/>
          <w:color w:val="000000" w:themeColor="text1"/>
          <w:lang w:val="en-US"/>
        </w:rPr>
        <w:t>buto</w:t>
      </w:r>
      <w:r w:rsidRPr="00F641B0">
        <w:rPr>
          <w:rFonts w:ascii="Times" w:hAnsi="Times" w:cs="Times New Roman"/>
          <w:color w:val="000000" w:themeColor="text1"/>
          <w:lang w:val="en-US"/>
        </w:rPr>
        <w:t>,</w:t>
      </w:r>
      <w:r w:rsidR="0070778F" w:rsidRPr="00F641B0">
        <w:rPr>
          <w:rStyle w:val="FootnoteReference"/>
          <w:rFonts w:ascii="Times" w:hAnsi="Times" w:cs="Times New Roman"/>
          <w:color w:val="000000" w:themeColor="text1"/>
          <w:lang w:val="en-US"/>
        </w:rPr>
        <w:footnoteReference w:id="670"/>
      </w:r>
      <w:r w:rsidR="00845607" w:rsidRPr="00F641B0">
        <w:rPr>
          <w:rFonts w:ascii="Times" w:hAnsi="Times" w:cs="Times New Roman"/>
          <w:color w:val="000000" w:themeColor="text1"/>
          <w:lang w:val="en-US"/>
        </w:rPr>
        <w:t xml:space="preserve"> s</w:t>
      </w:r>
      <w:r w:rsidR="00D5355F">
        <w:rPr>
          <w:rFonts w:ascii="Times" w:hAnsi="Times" w:cs="Times New Roman"/>
          <w:color w:val="000000" w:themeColor="text1"/>
          <w:lang w:val="en-US"/>
        </w:rPr>
        <w:t>i·ss</w:t>
      </w:r>
      <w:r w:rsidR="00845607" w:rsidRPr="00F641B0">
        <w:rPr>
          <w:rFonts w:ascii="Times" w:hAnsi="Times" w:cs="Times New Roman"/>
          <w:color w:val="000000" w:themeColor="text1"/>
          <w:lang w:val="en-US"/>
        </w:rPr>
        <w:t>e lo ligà</w:t>
      </w:r>
      <w:r w:rsidR="0070778F" w:rsidRPr="00F641B0">
        <w:rPr>
          <w:rFonts w:ascii="Times" w:hAnsi="Times" w:cs="Times New Roman"/>
          <w:color w:val="000000" w:themeColor="text1"/>
          <w:lang w:val="en-US"/>
        </w:rPr>
        <w:t xml:space="preserve"> intor</w:t>
      </w:r>
      <w:r w:rsidRPr="00F641B0">
        <w:rPr>
          <w:rFonts w:ascii="Times" w:hAnsi="Times" w:cs="Times New Roman"/>
          <w:color w:val="000000" w:themeColor="text1"/>
          <w:lang w:val="en-US"/>
        </w:rPr>
        <w:t>,</w:t>
      </w:r>
    </w:p>
    <w:p w14:paraId="69DF0083" w14:textId="7191D045"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Del cavo l'</w:t>
      </w:r>
      <w:r w:rsidR="00845607" w:rsidRPr="00F641B0">
        <w:rPr>
          <w:rFonts w:ascii="Times" w:hAnsi="Times" w:cs="Times New Roman"/>
          <w:color w:val="000000" w:themeColor="text1"/>
          <w:lang w:val="en-US"/>
        </w:rPr>
        <w:t>inchinà</w:t>
      </w:r>
      <w:r w:rsidR="0070778F" w:rsidRPr="00F641B0">
        <w:rPr>
          <w:rFonts w:ascii="Times" w:hAnsi="Times" w:cs="Times New Roman"/>
          <w:color w:val="000000" w:themeColor="text1"/>
          <w:lang w:val="en-US"/>
        </w:rPr>
        <w:t xml:space="preserve"> a quel grande alma</w:t>
      </w:r>
      <w:r w:rsidR="00AA4EA9" w:rsidRPr="00F641B0">
        <w:rPr>
          <w:rFonts w:ascii="Times" w:hAnsi="Times" w:cs="Times New Roman"/>
          <w:color w:val="000000" w:themeColor="text1"/>
          <w:lang w:val="en-US"/>
        </w:rPr>
        <w:t>(n)</w:t>
      </w:r>
      <w:r w:rsidR="0070778F" w:rsidRPr="00F641B0">
        <w:rPr>
          <w:rFonts w:ascii="Times" w:hAnsi="Times" w:cs="Times New Roman"/>
          <w:color w:val="000000" w:themeColor="text1"/>
          <w:lang w:val="en-US"/>
        </w:rPr>
        <w:t>sor</w:t>
      </w:r>
      <w:r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71"/>
      </w:r>
    </w:p>
    <w:p w14:paraId="2B238D90" w14:textId="36CEB6A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porta fo averta sença demor</w:t>
      </w:r>
      <w:r w:rsidR="006107FB" w:rsidRPr="00F641B0">
        <w:rPr>
          <w:rFonts w:ascii="Times" w:hAnsi="Times" w:cs="Times New Roman"/>
          <w:color w:val="000000" w:themeColor="text1"/>
          <w:lang w:val="en-US"/>
        </w:rPr>
        <w:t>.</w:t>
      </w:r>
    </w:p>
    <w:p w14:paraId="0DFA9D57" w14:textId="769FF0F8"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fo </w:t>
      </w:r>
      <w:r w:rsidR="00744734" w:rsidRPr="00F641B0">
        <w:rPr>
          <w:rFonts w:ascii="Times" w:hAnsi="Times" w:cs="Times New Roman"/>
          <w:color w:val="000000" w:themeColor="text1"/>
          <w:lang w:val="en-US"/>
        </w:rPr>
        <w:t>defuora</w:t>
      </w:r>
      <w:r w:rsidRPr="00F641B0">
        <w:rPr>
          <w:rFonts w:ascii="Times" w:hAnsi="Times" w:cs="Times New Roman"/>
          <w:color w:val="000000" w:themeColor="text1"/>
          <w:lang w:val="en-US"/>
        </w:rPr>
        <w:t xml:space="preserve"> lo nobel pugnidor,</w:t>
      </w:r>
    </w:p>
    <w:p w14:paraId="6272C5C8" w14:textId="08649C6E"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San Guielmo li disse alor</w:t>
      </w:r>
      <w:r w:rsidR="006107FB" w:rsidRPr="00F641B0">
        <w:rPr>
          <w:rFonts w:ascii="Times" w:hAnsi="Times" w:cs="Times New Roman"/>
          <w:color w:val="000000" w:themeColor="text1"/>
          <w:lang w:val="en-US"/>
        </w:rPr>
        <w:t>,</w:t>
      </w:r>
    </w:p>
    <w:p w14:paraId="681A65D1" w14:textId="1E63FDB8" w:rsidR="0070778F" w:rsidRPr="00F641B0" w:rsidRDefault="006107F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Ugo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bel fradello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aves tu gran paur</w:t>
      </w:r>
      <w:r w:rsidR="00845607" w:rsidRPr="00F641B0">
        <w:rPr>
          <w:rFonts w:ascii="Times" w:hAnsi="Times" w:cs="Times New Roman"/>
          <w:color w:val="000000" w:themeColor="text1"/>
          <w:lang w:val="en-US"/>
        </w:rPr>
        <w:t>?"</w:t>
      </w:r>
      <w:r w:rsidR="00AD1617" w:rsidRPr="00F641B0">
        <w:rPr>
          <w:rStyle w:val="FootnoteReference"/>
          <w:rFonts w:ascii="Times" w:hAnsi="Times" w:cs="Times New Roman"/>
          <w:color w:val="000000" w:themeColor="text1"/>
          <w:lang w:val="en-US"/>
        </w:rPr>
        <w:footnoteReference w:id="672"/>
      </w:r>
    </w:p>
    <w:p w14:paraId="57C0ECCC" w14:textId="4DDAD0BE" w:rsidR="0070778F" w:rsidRPr="00F641B0" w:rsidRDefault="00AD161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Si</w:t>
      </w:r>
      <w:r w:rsidR="006107FB"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bel sier</w:t>
      </w:r>
      <w:r w:rsidR="006107FB" w:rsidRPr="00F641B0">
        <w:rPr>
          <w:rFonts w:ascii="Times" w:hAnsi="Times" w:cs="Times New Roman"/>
          <w:color w:val="000000" w:themeColor="text1"/>
          <w:lang w:val="en-US"/>
        </w:rPr>
        <w:t>, mai no l'</w:t>
      </w:r>
      <w:r w:rsidR="0070778F" w:rsidRPr="00F641B0">
        <w:rPr>
          <w:rFonts w:ascii="Times" w:hAnsi="Times" w:cs="Times New Roman"/>
          <w:color w:val="000000" w:themeColor="text1"/>
          <w:lang w:val="en-US"/>
        </w:rPr>
        <w:t>avi maçor</w:t>
      </w:r>
      <w:r w:rsidR="007E2CE0" w:rsidRPr="00F641B0">
        <w:rPr>
          <w:rFonts w:ascii="Times" w:hAnsi="Times" w:cs="Times New Roman"/>
          <w:color w:val="000000" w:themeColor="text1"/>
          <w:lang w:val="en-US"/>
        </w:rPr>
        <w:t>.</w:t>
      </w:r>
      <w:r w:rsidRPr="00F641B0">
        <w:rPr>
          <w:rFonts w:ascii="Times" w:hAnsi="Times" w:cs="Times New Roman"/>
          <w:color w:val="000000" w:themeColor="text1"/>
          <w:lang w:val="en-US"/>
        </w:rPr>
        <w:t>"</w:t>
      </w:r>
    </w:p>
    <w:p w14:paraId="1F494134" w14:textId="5E86DB5E" w:rsidR="0070778F" w:rsidRPr="00F641B0" w:rsidRDefault="00AD161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6107FB" w:rsidRPr="00F641B0">
        <w:rPr>
          <w:rFonts w:ascii="Times" w:hAnsi="Times" w:cs="Times New Roman"/>
          <w:color w:val="000000" w:themeColor="text1"/>
          <w:lang w:val="en-US"/>
        </w:rPr>
        <w:t>Or poré tu ben dir</w:t>
      </w:r>
      <w:r w:rsidR="007E2CE0" w:rsidRPr="00F641B0">
        <w:rPr>
          <w:rFonts w:ascii="Times" w:hAnsi="Times" w:cs="Times New Roman"/>
          <w:color w:val="000000" w:themeColor="text1"/>
          <w:lang w:val="en-US"/>
        </w:rPr>
        <w:t>,"</w:t>
      </w:r>
      <w:r w:rsidR="006107FB" w:rsidRPr="00F641B0">
        <w:rPr>
          <w:rFonts w:ascii="Times" w:hAnsi="Times" w:cs="Times New Roman"/>
          <w:color w:val="000000" w:themeColor="text1"/>
          <w:lang w:val="en-US"/>
        </w:rPr>
        <w:t xml:space="preserve"> disse </w:t>
      </w:r>
      <w:r w:rsidR="0070778F"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006107FB" w:rsidRPr="00F641B0">
        <w:rPr>
          <w:rFonts w:ascii="Times" w:hAnsi="Times" w:cs="Times New Roman"/>
          <w:color w:val="000000" w:themeColor="text1"/>
          <w:lang w:val="en-US"/>
        </w:rPr>
        <w:t xml:space="preserve"> lo</w:t>
      </w:r>
      <w:r w:rsidR="0070778F" w:rsidRPr="00F641B0">
        <w:rPr>
          <w:rFonts w:ascii="Times" w:hAnsi="Times" w:cs="Times New Roman"/>
          <w:color w:val="000000" w:themeColor="text1"/>
          <w:lang w:val="en-US"/>
        </w:rPr>
        <w:t xml:space="preserve"> bor</w:t>
      </w:r>
      <w:r w:rsidR="007E2CE0" w:rsidRPr="00F641B0">
        <w:rPr>
          <w:rFonts w:ascii="Times" w:hAnsi="Times" w:cs="Times New Roman"/>
          <w:color w:val="000000" w:themeColor="text1"/>
          <w:lang w:val="en-US"/>
        </w:rPr>
        <w:t>,</w:t>
      </w:r>
    </w:p>
    <w:p w14:paraId="58571B5D" w14:textId="72160A44" w:rsidR="0070778F" w:rsidRPr="00F641B0" w:rsidRDefault="007E2CE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(112V) </w:t>
      </w:r>
      <w:r w:rsidR="00F74653">
        <w:rPr>
          <w:rFonts w:ascii="Times" w:hAnsi="Times" w:cs="Times New Roman"/>
          <w:color w:val="000000" w:themeColor="text1"/>
          <w:lang w:val="en-US"/>
        </w:rPr>
        <w:t>"</w:t>
      </w:r>
      <w:r w:rsidRPr="00F641B0">
        <w:rPr>
          <w:rFonts w:ascii="Times" w:hAnsi="Times" w:cs="Times New Roman"/>
          <w:color w:val="000000" w:themeColor="text1"/>
          <w:lang w:val="en-US"/>
        </w:rPr>
        <w:t>A quelli che son a</w:t>
      </w:r>
      <w:r w:rsidR="0070778F" w:rsidRPr="00F641B0">
        <w:rPr>
          <w:rFonts w:ascii="Times" w:hAnsi="Times" w:cs="Times New Roman"/>
          <w:color w:val="000000" w:themeColor="text1"/>
          <w:lang w:val="en-US"/>
        </w:rPr>
        <w:t>l mondo gran pecado(r)</w:t>
      </w:r>
      <w:r w:rsidR="00CD09A0" w:rsidRPr="00F641B0">
        <w:rPr>
          <w:rFonts w:ascii="Times" w:hAnsi="Times" w:cs="Times New Roman"/>
          <w:color w:val="000000" w:themeColor="text1"/>
          <w:lang w:val="en-US"/>
        </w:rPr>
        <w:t>,</w:t>
      </w:r>
    </w:p>
    <w:p w14:paraId="20C1B6D3" w14:textId="2EB0F93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ben se guarda da vegnir da costor</w:t>
      </w:r>
      <w:r w:rsidR="00CD09A0" w:rsidRPr="00F641B0">
        <w:rPr>
          <w:rFonts w:ascii="Times" w:hAnsi="Times" w:cs="Times New Roman"/>
          <w:color w:val="000000" w:themeColor="text1"/>
          <w:lang w:val="en-US"/>
        </w:rPr>
        <w:t>,</w:t>
      </w:r>
    </w:p>
    <w:p w14:paraId="428F6FAE" w14:textId="643EC5C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AD1617"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CD09A0" w:rsidRPr="00F641B0">
        <w:rPr>
          <w:rFonts w:ascii="Times" w:hAnsi="Times" w:cs="Times New Roman"/>
          <w:color w:val="000000" w:themeColor="text1"/>
          <w:lang w:val="en-US"/>
        </w:rPr>
        <w:t>non è</w:t>
      </w:r>
      <w:r w:rsidR="00F33B6C" w:rsidRPr="00F641B0">
        <w:rPr>
          <w:rFonts w:ascii="Times" w:hAnsi="Times" w:cs="Times New Roman"/>
          <w:color w:val="000000" w:themeColor="text1"/>
          <w:lang w:val="en-US"/>
        </w:rPr>
        <w:t xml:space="preserve"> marçé</w:t>
      </w:r>
      <w:r w:rsidRPr="00F641B0">
        <w:rPr>
          <w:rFonts w:ascii="Times" w:hAnsi="Times" w:cs="Times New Roman"/>
          <w:color w:val="000000" w:themeColor="text1"/>
          <w:lang w:val="en-US"/>
        </w:rPr>
        <w:t xml:space="preserve"> ni amor</w:t>
      </w:r>
      <w:r w:rsidR="00AA4EA9" w:rsidRPr="00F641B0">
        <w:rPr>
          <w:rFonts w:ascii="Times" w:hAnsi="Times" w:cs="Times New Roman"/>
          <w:color w:val="000000" w:themeColor="text1"/>
          <w:lang w:val="en-US"/>
        </w:rPr>
        <w:t>,</w:t>
      </w:r>
    </w:p>
    <w:p w14:paraId="13BC3470" w14:textId="4DA3B8B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Senp</w:t>
      </w:r>
      <w:r w:rsidR="00F33B6C"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s</w:t>
      </w:r>
      <w:r w:rsidR="00AD1617" w:rsidRPr="00F641B0">
        <w:rPr>
          <w:rFonts w:ascii="Times" w:hAnsi="Times" w:cs="Times New Roman"/>
          <w:color w:val="000000" w:themeColor="text1"/>
          <w:lang w:val="en-US"/>
        </w:rPr>
        <w:t>erà</w:t>
      </w:r>
      <w:r w:rsidRPr="00F641B0">
        <w:rPr>
          <w:rFonts w:ascii="Times" w:hAnsi="Times" w:cs="Times New Roman"/>
          <w:color w:val="000000" w:themeColor="text1"/>
          <w:lang w:val="en-US"/>
        </w:rPr>
        <w:t xml:space="preserve"> i</w:t>
      </w:r>
      <w:r w:rsidR="00F33B6C"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pene e in dolor</w:t>
      </w:r>
      <w:r w:rsidR="00AA4EA9" w:rsidRPr="00F641B0">
        <w:rPr>
          <w:rFonts w:ascii="Times" w:hAnsi="Times" w:cs="Times New Roman"/>
          <w:color w:val="000000" w:themeColor="text1"/>
          <w:lang w:val="en-US"/>
        </w:rPr>
        <w:t>.</w:t>
      </w:r>
    </w:p>
    <w:p w14:paraId="36347871" w14:textId="1EEEA6DE" w:rsidR="0070778F" w:rsidRPr="00F641B0" w:rsidRDefault="00AA4E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s'eli credesse ch'</w:t>
      </w:r>
      <w:r w:rsidR="0070778F" w:rsidRPr="00F641B0">
        <w:rPr>
          <w:rFonts w:ascii="Times" w:hAnsi="Times" w:cs="Times New Roman"/>
          <w:color w:val="000000" w:themeColor="text1"/>
          <w:lang w:val="en-US"/>
        </w:rPr>
        <w:t>io fose mentidor</w:t>
      </w:r>
      <w:r w:rsidRPr="00F641B0">
        <w:rPr>
          <w:rFonts w:ascii="Times" w:hAnsi="Times" w:cs="Times New Roman"/>
          <w:color w:val="000000" w:themeColor="text1"/>
          <w:lang w:val="en-US"/>
        </w:rPr>
        <w:t>,</w:t>
      </w:r>
    </w:p>
    <w:p w14:paraId="15FD5308" w14:textId="35864AA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Guardate i</w:t>
      </w:r>
      <w:r w:rsidR="0010502E" w:rsidRPr="00F641B0">
        <w:rPr>
          <w:rFonts w:ascii="Times" w:hAnsi="Times" w:cs="Times New Roman"/>
          <w:i/>
          <w:iCs/>
          <w:color w:val="000000" w:themeColor="text1"/>
          <w:lang w:val="en-US"/>
        </w:rPr>
        <w:t>n</w:t>
      </w:r>
      <w:r w:rsidR="00AA4EA9" w:rsidRPr="00F641B0">
        <w:rPr>
          <w:rFonts w:ascii="Times" w:hAnsi="Times" w:cs="Times New Roman"/>
          <w:color w:val="000000" w:themeColor="text1"/>
          <w:lang w:val="en-US"/>
        </w:rPr>
        <w:t>driedo a</w:t>
      </w:r>
      <w:r w:rsidRPr="00F641B0">
        <w:rPr>
          <w:rFonts w:ascii="Times" w:hAnsi="Times" w:cs="Times New Roman"/>
          <w:color w:val="000000" w:themeColor="text1"/>
          <w:lang w:val="en-US"/>
        </w:rPr>
        <w:t>llo palaço altor</w:t>
      </w:r>
    </w:p>
    <w:p w14:paraId="3267146D" w14:textId="33F704C0" w:rsidR="0070778F" w:rsidRPr="00F641B0" w:rsidRDefault="00AA4E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Là o'</w:t>
      </w:r>
      <w:r w:rsidR="0070778F" w:rsidRPr="00F641B0">
        <w:rPr>
          <w:rFonts w:ascii="Times" w:hAnsi="Times" w:cs="Times New Roman"/>
          <w:color w:val="000000" w:themeColor="text1"/>
          <w:lang w:val="en-US"/>
        </w:rPr>
        <w:t xml:space="preserve"> tu vedesse tanti re et almansor</w:t>
      </w:r>
      <w:r w:rsidRPr="00F641B0">
        <w:rPr>
          <w:rFonts w:ascii="Times" w:hAnsi="Times" w:cs="Times New Roman"/>
          <w:color w:val="000000" w:themeColor="text1"/>
          <w:lang w:val="en-US"/>
        </w:rPr>
        <w:t>."</w:t>
      </w:r>
    </w:p>
    <w:p w14:paraId="37876E1E" w14:textId="321F5B98" w:rsidR="0070778F" w:rsidRPr="00F641B0" w:rsidRDefault="00AD161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quel guardà</w:t>
      </w:r>
      <w:r w:rsidR="0070778F" w:rsidRPr="00F641B0">
        <w:rPr>
          <w:rFonts w:ascii="Times" w:hAnsi="Times" w:cs="Times New Roman"/>
          <w:color w:val="000000" w:themeColor="text1"/>
          <w:lang w:val="en-US"/>
        </w:rPr>
        <w:t xml:space="preserve"> sença nul demor</w:t>
      </w:r>
      <w:r w:rsidR="00AA4EA9" w:rsidRPr="00F641B0">
        <w:rPr>
          <w:rFonts w:ascii="Times" w:hAnsi="Times" w:cs="Times New Roman"/>
          <w:color w:val="000000" w:themeColor="text1"/>
          <w:lang w:val="en-US"/>
        </w:rPr>
        <w:t>,</w:t>
      </w:r>
    </w:p>
    <w:p w14:paraId="61984A8A" w14:textId="4E6BF1E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Vete lo palaço ttuto arder intor</w:t>
      </w:r>
      <w:r w:rsidR="00AA4EA9" w:rsidRPr="00F641B0">
        <w:rPr>
          <w:rFonts w:ascii="Times" w:hAnsi="Times" w:cs="Times New Roman"/>
          <w:color w:val="000000" w:themeColor="text1"/>
          <w:lang w:val="en-US"/>
        </w:rPr>
        <w:t>,</w:t>
      </w:r>
    </w:p>
    <w:p w14:paraId="2A708193" w14:textId="35871E15" w:rsidR="0070778F" w:rsidRPr="00F641B0" w:rsidRDefault="00AD161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Con fa la fornase quando çetà</w:t>
      </w:r>
      <w:r w:rsidR="0070778F" w:rsidRPr="00F641B0">
        <w:rPr>
          <w:rFonts w:ascii="Times" w:hAnsi="Times" w:cs="Times New Roman"/>
          <w:color w:val="000000" w:themeColor="text1"/>
          <w:lang w:val="en-US"/>
        </w:rPr>
        <w:t xml:space="preserve"> gran vanpor</w:t>
      </w:r>
      <w:r w:rsidR="00AA4EA9" w:rsidRPr="00F641B0">
        <w:rPr>
          <w:rFonts w:ascii="Times" w:hAnsi="Times" w:cs="Times New Roman"/>
          <w:color w:val="000000" w:themeColor="text1"/>
          <w:lang w:val="en-US"/>
        </w:rPr>
        <w:t>.</w:t>
      </w:r>
    </w:p>
    <w:p w14:paraId="3927BE64" w14:textId="28371710" w:rsidR="0070778F" w:rsidRPr="00F641B0" w:rsidRDefault="00AA4E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çò</w:t>
      </w:r>
      <w:r w:rsidR="0070778F" w:rsidRPr="00F641B0">
        <w:rPr>
          <w:rFonts w:ascii="Times" w:hAnsi="Times" w:cs="Times New Roman"/>
          <w:color w:val="000000" w:themeColor="text1"/>
          <w:lang w:val="en-US"/>
        </w:rPr>
        <w:t xml:space="preserve"> vete</w:t>
      </w:r>
      <w:r w:rsidR="00EF36CB"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ave gran paor</w:t>
      </w:r>
      <w:r w:rsidRPr="00F641B0">
        <w:rPr>
          <w:rFonts w:ascii="Times" w:hAnsi="Times" w:cs="Times New Roman"/>
          <w:color w:val="000000" w:themeColor="text1"/>
          <w:lang w:val="en-US"/>
        </w:rPr>
        <w:t>,</w:t>
      </w:r>
    </w:p>
    <w:p w14:paraId="104B8557" w14:textId="449F0C88" w:rsidR="0070778F" w:rsidRPr="00F641B0" w:rsidRDefault="00AA4EA9"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pietade non può</w:t>
      </w:r>
      <w:r w:rsidR="0070778F" w:rsidRPr="00F641B0">
        <w:rPr>
          <w:rFonts w:ascii="Times" w:hAnsi="Times" w:cs="Times New Roman"/>
          <w:color w:val="000000" w:themeColor="text1"/>
          <w:lang w:val="en-US"/>
        </w:rPr>
        <w:t xml:space="preserve"> far che no plor</w:t>
      </w:r>
      <w:r w:rsidRPr="00F641B0">
        <w:rPr>
          <w:rFonts w:ascii="Times" w:hAnsi="Times" w:cs="Times New Roman"/>
          <w:color w:val="000000" w:themeColor="text1"/>
          <w:lang w:val="en-US"/>
        </w:rPr>
        <w:t>.</w:t>
      </w:r>
    </w:p>
    <w:p w14:paraId="24B0924D" w14:textId="3B53B0C9" w:rsidR="00EF36CB" w:rsidRPr="00F641B0" w:rsidRDefault="00425BF5" w:rsidP="00EF36CB">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bCs/>
          <w:color w:val="000000" w:themeColor="text1"/>
          <w:lang w:val="en-US"/>
        </w:rPr>
        <w:t>[Laisse 213</w:t>
      </w:r>
      <w:r w:rsidR="0070778F" w:rsidRPr="00F641B0">
        <w:rPr>
          <w:rFonts w:ascii="Times" w:hAnsi="Times" w:cs="Times New Roman"/>
          <w:bCs/>
          <w:color w:val="000000" w:themeColor="text1"/>
          <w:lang w:val="en-US"/>
        </w:rPr>
        <w:t xml:space="preserve">] </w:t>
      </w:r>
    </w:p>
    <w:p w14:paraId="3C470338" w14:textId="27152655" w:rsidR="0070778F" w:rsidRPr="001930A1" w:rsidRDefault="00EF36C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1930A1">
        <w:rPr>
          <w:rFonts w:ascii="Times" w:hAnsi="Times" w:cs="Times New Roman"/>
          <w:color w:val="000000" w:themeColor="text1"/>
          <w:lang w:val="en-US"/>
        </w:rPr>
        <w:t>"Amigo Ugo," dixe G</w:t>
      </w:r>
      <w:r w:rsidR="00FA6673" w:rsidRPr="001930A1">
        <w:rPr>
          <w:rFonts w:ascii="Times" w:hAnsi="Times" w:cs="Times New Roman"/>
          <w:i/>
          <w:color w:val="000000" w:themeColor="text1"/>
          <w:lang w:val="en-US"/>
        </w:rPr>
        <w:t>uielmo</w:t>
      </w:r>
      <w:r w:rsidR="0070778F" w:rsidRPr="001930A1">
        <w:rPr>
          <w:rFonts w:ascii="Times" w:hAnsi="Times" w:cs="Times New Roman"/>
          <w:color w:val="000000" w:themeColor="text1"/>
          <w:lang w:val="en-US"/>
        </w:rPr>
        <w:t xml:space="preserve"> lo marchis,</w:t>
      </w:r>
    </w:p>
    <w:p w14:paraId="0B53400E" w14:textId="31692BAB" w:rsidR="0070778F" w:rsidRPr="00F641B0" w:rsidRDefault="00F746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"T</w:t>
      </w:r>
      <w:r w:rsidR="00EF36CB" w:rsidRPr="00F641B0">
        <w:rPr>
          <w:rFonts w:ascii="Times" w:hAnsi="Times" w:cs="Times New Roman"/>
          <w:color w:val="000000" w:themeColor="text1"/>
          <w:lang w:val="en-US"/>
        </w:rPr>
        <w:t>u ay c(er)</w:t>
      </w:r>
      <w:r w:rsidR="0070778F" w:rsidRPr="00F641B0">
        <w:rPr>
          <w:rFonts w:ascii="Times" w:hAnsi="Times" w:cs="Times New Roman"/>
          <w:color w:val="000000" w:themeColor="text1"/>
          <w:lang w:val="en-US"/>
        </w:rPr>
        <w:t>chado</w:t>
      </w:r>
      <w:r w:rsidR="005F455E">
        <w:rPr>
          <w:rFonts w:ascii="Times" w:hAnsi="Times" w:cs="Times New Roman"/>
          <w:color w:val="000000" w:themeColor="text1"/>
          <w:lang w:val="en-US"/>
        </w:rPr>
        <w:t xml:space="preserve"> tuto sto paï</w:t>
      </w:r>
      <w:r w:rsidR="0070778F" w:rsidRPr="00F641B0">
        <w:rPr>
          <w:rFonts w:ascii="Times" w:hAnsi="Times" w:cs="Times New Roman"/>
          <w:color w:val="000000" w:themeColor="text1"/>
          <w:lang w:val="en-US"/>
        </w:rPr>
        <w:t>s</w:t>
      </w:r>
      <w:r w:rsidR="00EF36CB" w:rsidRPr="00F641B0">
        <w:rPr>
          <w:rFonts w:ascii="Times" w:hAnsi="Times" w:cs="Times New Roman"/>
          <w:color w:val="000000" w:themeColor="text1"/>
          <w:lang w:val="en-US"/>
        </w:rPr>
        <w:t>,</w:t>
      </w:r>
    </w:p>
    <w:p w14:paraId="13CD2238" w14:textId="5A98549A" w:rsidR="0070778F" w:rsidRPr="00F641B0" w:rsidRDefault="00EF36C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Dov'è</w:t>
      </w:r>
      <w:r w:rsidR="0070778F" w:rsidRPr="00F641B0">
        <w:rPr>
          <w:rFonts w:ascii="Times" w:hAnsi="Times" w:cs="Times New Roman"/>
          <w:color w:val="000000" w:themeColor="text1"/>
          <w:lang w:val="en-US"/>
        </w:rPr>
        <w:t xml:space="preserve"> çamay ni çoia ni ris</w:t>
      </w:r>
      <w:r w:rsidRPr="00F641B0">
        <w:rPr>
          <w:rFonts w:ascii="Times" w:hAnsi="Times" w:cs="Times New Roman"/>
          <w:color w:val="000000" w:themeColor="text1"/>
          <w:lang w:val="en-US"/>
        </w:rPr>
        <w:t>,</w:t>
      </w:r>
    </w:p>
    <w:p w14:paraId="3FA67C9C" w14:textId="1AFB1C96" w:rsidR="0070778F" w:rsidRPr="00B114D5" w:rsidRDefault="00EF36C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114D5">
        <w:rPr>
          <w:rFonts w:ascii="Times" w:hAnsi="Times" w:cs="Times New Roman"/>
          <w:color w:val="000000" w:themeColor="text1"/>
          <w:lang w:val="en-US"/>
        </w:rPr>
        <w:t>Planti e lamanti lì</w:t>
      </w:r>
      <w:r w:rsidR="0070778F" w:rsidRPr="00B114D5">
        <w:rPr>
          <w:rFonts w:ascii="Times" w:hAnsi="Times" w:cs="Times New Roman"/>
          <w:color w:val="000000" w:themeColor="text1"/>
          <w:lang w:val="en-US"/>
        </w:rPr>
        <w:t xml:space="preserve"> </w:t>
      </w:r>
      <w:r w:rsidRPr="00B114D5">
        <w:rPr>
          <w:rFonts w:ascii="Times" w:hAnsi="Times" w:cs="Times New Roman"/>
          <w:color w:val="000000" w:themeColor="text1"/>
          <w:lang w:val="en-US"/>
        </w:rPr>
        <w:t>è</w:t>
      </w:r>
      <w:r w:rsidR="0070778F" w:rsidRPr="00B114D5">
        <w:rPr>
          <w:rFonts w:ascii="Times" w:hAnsi="Times" w:cs="Times New Roman"/>
          <w:color w:val="000000" w:themeColor="text1"/>
          <w:lang w:val="en-US"/>
        </w:rPr>
        <w:t xml:space="preserve"> note e dis</w:t>
      </w:r>
    </w:p>
    <w:p w14:paraId="71074456" w14:textId="4510EDF9" w:rsidR="0070778F" w:rsidRPr="00B114D5"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114D5">
        <w:rPr>
          <w:rFonts w:ascii="Times" w:hAnsi="Times" w:cs="Times New Roman"/>
          <w:color w:val="000000" w:themeColor="text1"/>
          <w:lang w:val="en-US"/>
        </w:rPr>
        <w:t>Mal</w:t>
      </w:r>
      <w:r w:rsidR="00AD1617" w:rsidRPr="00B114D5">
        <w:rPr>
          <w:rFonts w:ascii="Times" w:hAnsi="Times" w:cs="Times New Roman"/>
          <w:color w:val="000000" w:themeColor="text1"/>
          <w:lang w:val="en-US"/>
        </w:rPr>
        <w:t xml:space="preserve"> à</w:t>
      </w:r>
      <w:r w:rsidR="00EF36CB" w:rsidRPr="00B114D5">
        <w:rPr>
          <w:rFonts w:ascii="Times" w:hAnsi="Times" w:cs="Times New Roman"/>
          <w:color w:val="000000" w:themeColor="text1"/>
          <w:lang w:val="en-US"/>
        </w:rPr>
        <w:t>no a</w:t>
      </w:r>
      <w:r w:rsidRPr="00B114D5">
        <w:rPr>
          <w:rFonts w:ascii="Times" w:hAnsi="Times" w:cs="Times New Roman"/>
          <w:color w:val="000000" w:themeColor="text1"/>
          <w:lang w:val="en-US"/>
        </w:rPr>
        <w:t>donado</w:t>
      </w:r>
      <w:r w:rsidR="00EF36CB" w:rsidRPr="00B114D5">
        <w:rPr>
          <w:rFonts w:ascii="Times" w:hAnsi="Times" w:cs="Times New Roman"/>
          <w:color w:val="000000" w:themeColor="text1"/>
          <w:lang w:val="en-US"/>
        </w:rPr>
        <w:t xml:space="preserve"> li malvassi e</w:t>
      </w:r>
      <w:r w:rsidRPr="00B114D5">
        <w:rPr>
          <w:rFonts w:ascii="Times" w:hAnsi="Times" w:cs="Times New Roman"/>
          <w:color w:val="000000" w:themeColor="text1"/>
          <w:lang w:val="en-US"/>
        </w:rPr>
        <w:t>speris</w:t>
      </w:r>
    </w:p>
    <w:p w14:paraId="3ED58503" w14:textId="0D2FBA9E" w:rsidR="0070778F" w:rsidRPr="00B114D5"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114D5">
        <w:rPr>
          <w:rFonts w:ascii="Times" w:hAnsi="Times" w:cs="Times New Roman"/>
          <w:color w:val="000000" w:themeColor="text1"/>
          <w:lang w:val="en-US"/>
        </w:rPr>
        <w:t>Che sempre bruxeno</w:t>
      </w:r>
      <w:r w:rsidR="00EF36CB" w:rsidRPr="00B114D5">
        <w:rPr>
          <w:rFonts w:ascii="Times" w:hAnsi="Times" w:cs="Times New Roman"/>
          <w:color w:val="000000" w:themeColor="text1"/>
          <w:lang w:val="en-US"/>
        </w:rPr>
        <w:t>,</w:t>
      </w:r>
      <w:r w:rsidRPr="00B114D5">
        <w:rPr>
          <w:rFonts w:ascii="Times" w:hAnsi="Times" w:cs="Times New Roman"/>
          <w:color w:val="000000" w:themeColor="text1"/>
          <w:lang w:val="en-US"/>
        </w:rPr>
        <w:t xml:space="preserve"> de note e de dis</w:t>
      </w:r>
      <w:r w:rsidR="00EF36CB" w:rsidRPr="00B114D5">
        <w:rPr>
          <w:rFonts w:ascii="Times" w:hAnsi="Times" w:cs="Times New Roman"/>
          <w:color w:val="000000" w:themeColor="text1"/>
          <w:lang w:val="en-US"/>
        </w:rPr>
        <w:t>;</w:t>
      </w:r>
    </w:p>
    <w:p w14:paraId="205CA1FA" w14:textId="77777777" w:rsidR="0070778F" w:rsidRPr="00B114D5"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114D5">
        <w:rPr>
          <w:rFonts w:ascii="Times" w:hAnsi="Times" w:cs="Times New Roman"/>
          <w:color w:val="000000" w:themeColor="text1"/>
          <w:lang w:val="en-US"/>
        </w:rPr>
        <w:t>E questo li avien li puoveri e mendis</w:t>
      </w:r>
    </w:p>
    <w:p w14:paraId="1CBEBE27" w14:textId="14ED4AC8" w:rsidR="0070778F" w:rsidRPr="00B114D5"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114D5">
        <w:rPr>
          <w:rFonts w:ascii="Times" w:hAnsi="Times" w:cs="Times New Roman"/>
          <w:color w:val="000000" w:themeColor="text1"/>
          <w:lang w:val="en-US"/>
        </w:rPr>
        <w:t>A chi elli</w:t>
      </w:r>
      <w:r w:rsidR="00EF36CB" w:rsidRPr="00B114D5">
        <w:rPr>
          <w:rFonts w:ascii="Times" w:hAnsi="Times" w:cs="Times New Roman"/>
          <w:color w:val="000000" w:themeColor="text1"/>
          <w:lang w:val="en-US"/>
        </w:rPr>
        <w:t xml:space="preserve"> tole l'</w:t>
      </w:r>
      <w:r w:rsidRPr="00B114D5">
        <w:rPr>
          <w:rFonts w:ascii="Times" w:hAnsi="Times" w:cs="Times New Roman"/>
          <w:color w:val="000000" w:themeColor="text1"/>
          <w:lang w:val="en-US"/>
        </w:rPr>
        <w:t xml:space="preserve">aver </w:t>
      </w:r>
      <w:r w:rsidR="00180088" w:rsidRPr="00B114D5">
        <w:rPr>
          <w:rFonts w:ascii="Times" w:hAnsi="Times" w:cs="Times New Roman"/>
          <w:color w:val="000000" w:themeColor="text1"/>
          <w:lang w:val="en-US"/>
        </w:rPr>
        <w:t>e·ll</w:t>
      </w:r>
      <w:r w:rsidRPr="00B114D5">
        <w:rPr>
          <w:rFonts w:ascii="Times" w:hAnsi="Times" w:cs="Times New Roman"/>
          <w:color w:val="000000" w:themeColor="text1"/>
          <w:lang w:val="en-US"/>
        </w:rPr>
        <w:t>e arnis</w:t>
      </w:r>
      <w:r w:rsidR="00EF36CB" w:rsidRPr="00B114D5">
        <w:rPr>
          <w:rFonts w:ascii="Times" w:hAnsi="Times" w:cs="Times New Roman"/>
          <w:color w:val="000000" w:themeColor="text1"/>
          <w:lang w:val="en-US"/>
        </w:rPr>
        <w:t>,</w:t>
      </w:r>
      <w:r w:rsidR="00B114D5" w:rsidRPr="00B114D5">
        <w:rPr>
          <w:rStyle w:val="FootnoteReference"/>
          <w:rFonts w:ascii="Times" w:hAnsi="Times" w:cs="Times New Roman"/>
          <w:color w:val="000000" w:themeColor="text1"/>
          <w:lang w:val="en-US"/>
        </w:rPr>
        <w:footnoteReference w:id="673"/>
      </w:r>
    </w:p>
    <w:p w14:paraId="5C9198D6" w14:textId="11D166D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Ni no guarda a far mal a vedoe e a petis</w:t>
      </w:r>
      <w:r w:rsidR="00EF36CB" w:rsidRPr="00F641B0">
        <w:rPr>
          <w:rFonts w:ascii="Times" w:hAnsi="Times" w:cs="Times New Roman"/>
          <w:color w:val="000000" w:themeColor="text1"/>
          <w:lang w:val="en-US"/>
        </w:rPr>
        <w:t>;</w:t>
      </w:r>
    </w:p>
    <w:p w14:paraId="58A12C32" w14:textId="1BE82712" w:rsidR="0070778F" w:rsidRPr="00F641B0" w:rsidRDefault="00EF36C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allor non può</w:t>
      </w:r>
      <w:r w:rsidR="0070778F" w:rsidRPr="00F641B0">
        <w:rPr>
          <w:rFonts w:ascii="Times" w:hAnsi="Times" w:cs="Times New Roman"/>
          <w:color w:val="000000" w:themeColor="text1"/>
          <w:lang w:val="en-US"/>
        </w:rPr>
        <w:t xml:space="preserve"> valer par(e)nti ne amixs</w:t>
      </w:r>
    </w:p>
    <w:p w14:paraId="3A296DEE" w14:textId="24573A0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Çhastelo ni villa texoro ni fl</w:t>
      </w:r>
      <w:r w:rsidR="00AD1617" w:rsidRPr="00F641B0">
        <w:rPr>
          <w:rFonts w:ascii="Times" w:hAnsi="Times" w:cs="Times New Roman"/>
          <w:color w:val="000000" w:themeColor="text1"/>
          <w:lang w:val="en-US"/>
        </w:rPr>
        <w:t>(or)</w:t>
      </w:r>
      <w:r w:rsidRPr="00F641B0">
        <w:rPr>
          <w:rFonts w:ascii="Times" w:hAnsi="Times" w:cs="Times New Roman"/>
          <w:color w:val="000000" w:themeColor="text1"/>
          <w:lang w:val="en-US"/>
        </w:rPr>
        <w:t>ins</w:t>
      </w:r>
      <w:r w:rsidRPr="00F641B0">
        <w:rPr>
          <w:rStyle w:val="FootnoteReference"/>
          <w:rFonts w:ascii="Times" w:hAnsi="Times" w:cs="Times New Roman"/>
          <w:color w:val="000000" w:themeColor="text1"/>
          <w:lang w:val="en-US"/>
        </w:rPr>
        <w:footnoteReference w:id="674"/>
      </w:r>
    </w:p>
    <w:p w14:paraId="626B0F49" w14:textId="333089E7"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w:t>
      </w:r>
      <w:r w:rsidR="0070778F" w:rsidRPr="00F641B0">
        <w:rPr>
          <w:rFonts w:ascii="Times" w:hAnsi="Times" w:cs="Times New Roman"/>
          <w:color w:val="000000" w:themeColor="text1"/>
          <w:lang w:val="en-US"/>
        </w:rPr>
        <w:t xml:space="preserve">una cossa te </w:t>
      </w:r>
      <w:r w:rsidR="00024205">
        <w:rPr>
          <w:rFonts w:ascii="Times" w:hAnsi="Times" w:cs="Times New Roman"/>
          <w:color w:val="000000" w:themeColor="text1"/>
          <w:lang w:val="en-US"/>
        </w:rPr>
        <w:t>voio</w:t>
      </w:r>
      <w:r w:rsidR="0070778F" w:rsidRPr="00F641B0">
        <w:rPr>
          <w:rFonts w:ascii="Times" w:hAnsi="Times" w:cs="Times New Roman"/>
          <w:color w:val="000000" w:themeColor="text1"/>
          <w:lang w:val="en-US"/>
        </w:rPr>
        <w:t xml:space="preserve"> far afis</w:t>
      </w:r>
      <w:r w:rsidRPr="00F641B0">
        <w:rPr>
          <w:rFonts w:ascii="Times" w:hAnsi="Times" w:cs="Times New Roman"/>
          <w:color w:val="000000" w:themeColor="text1"/>
          <w:lang w:val="en-US"/>
        </w:rPr>
        <w:t>:</w:t>
      </w:r>
    </w:p>
    <w:p w14:paraId="40365CD4"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Chi avese lo mondo tuto quanto ademis</w:t>
      </w:r>
    </w:p>
    <w:p w14:paraId="00940DC8" w14:textId="4119BD73"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quando è</w:t>
      </w:r>
      <w:r w:rsidR="0070778F" w:rsidRPr="00F641B0">
        <w:rPr>
          <w:rFonts w:ascii="Times" w:hAnsi="Times" w:cs="Times New Roman"/>
          <w:color w:val="000000" w:themeColor="text1"/>
          <w:lang w:val="en-US"/>
        </w:rPr>
        <w:t xml:space="preserve"> d</w:t>
      </w:r>
      <w:r w:rsidRPr="00F641B0">
        <w:rPr>
          <w:rFonts w:ascii="Times" w:hAnsi="Times" w:cs="Times New Roman"/>
          <w:color w:val="000000" w:themeColor="text1"/>
          <w:lang w:val="en-US"/>
        </w:rPr>
        <w:t>al cielo in</w:t>
      </w:r>
      <w:r w:rsidR="00AD1617"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ço tuto d'</w:t>
      </w:r>
      <w:r w:rsidR="0070778F" w:rsidRPr="00F641B0">
        <w:rPr>
          <w:rFonts w:ascii="Times" w:hAnsi="Times" w:cs="Times New Roman"/>
          <w:color w:val="000000" w:themeColor="text1"/>
          <w:lang w:val="en-US"/>
        </w:rPr>
        <w:t>oro masis</w:t>
      </w:r>
    </w:p>
    <w:p w14:paraId="4AE16030" w14:textId="2CEA825F"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(113R) Plui non li vale d'</w:t>
      </w:r>
      <w:r w:rsidR="0070778F" w:rsidRPr="00F641B0">
        <w:rPr>
          <w:rFonts w:ascii="Times" w:hAnsi="Times" w:cs="Times New Roman"/>
          <w:color w:val="000000" w:themeColor="text1"/>
          <w:lang w:val="en-US"/>
        </w:rPr>
        <w:t>un granel de panis</w:t>
      </w:r>
      <w:r w:rsidRPr="00F641B0">
        <w:rPr>
          <w:rFonts w:ascii="Times" w:hAnsi="Times" w:cs="Times New Roman"/>
          <w:color w:val="000000" w:themeColor="text1"/>
          <w:lang w:val="en-US"/>
        </w:rPr>
        <w:t>,</w:t>
      </w:r>
    </w:p>
    <w:p w14:paraId="4333E38F" w14:textId="07B317C6"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 che</w:t>
      </w:r>
      <w:r w:rsidRPr="00F641B0">
        <w:rPr>
          <w:rStyle w:val="FootnoteReference"/>
          <w:rFonts w:ascii="Times" w:hAnsi="Times" w:cs="Times New Roman"/>
          <w:color w:val="000000" w:themeColor="text1"/>
          <w:lang w:val="en-US"/>
        </w:rPr>
        <w:footnoteReference w:id="675"/>
      </w:r>
      <w:r w:rsidRPr="00F641B0">
        <w:rPr>
          <w:rFonts w:ascii="Times" w:hAnsi="Times" w:cs="Times New Roman"/>
          <w:color w:val="000000" w:themeColor="text1"/>
          <w:lang w:val="en-US"/>
        </w:rPr>
        <w:t xml:space="preserve"> è</w:t>
      </w:r>
      <w:r w:rsidR="0070778F" w:rsidRPr="00F641B0">
        <w:rPr>
          <w:rFonts w:ascii="Times" w:hAnsi="Times" w:cs="Times New Roman"/>
          <w:color w:val="000000" w:themeColor="text1"/>
          <w:lang w:val="en-US"/>
        </w:rPr>
        <w:t xml:space="preserve"> stado i</w:t>
      </w:r>
      <w:r w:rsidR="0010502E" w:rsidRPr="00F641B0">
        <w:rPr>
          <w:rFonts w:ascii="Times" w:hAnsi="Times" w:cs="Times New Roman"/>
          <w:i/>
          <w:iCs/>
          <w:color w:val="000000" w:themeColor="text1"/>
          <w:lang w:val="en-US"/>
        </w:rPr>
        <w:t>n</w:t>
      </w:r>
      <w:r w:rsidR="0070778F" w:rsidRPr="00F641B0">
        <w:rPr>
          <w:rFonts w:ascii="Times" w:hAnsi="Times" w:cs="Times New Roman"/>
          <w:iCs/>
          <w:color w:val="000000" w:themeColor="text1"/>
          <w:lang w:val="en-US"/>
        </w:rPr>
        <w:t xml:space="preserve"> </w:t>
      </w:r>
      <w:r w:rsidR="005F455E">
        <w:rPr>
          <w:rFonts w:ascii="Times" w:hAnsi="Times" w:cs="Times New Roman"/>
          <w:color w:val="000000" w:themeColor="text1"/>
          <w:lang w:val="en-US"/>
        </w:rPr>
        <w:t>questo regno maleï</w:t>
      </w:r>
      <w:r w:rsidR="0070778F" w:rsidRPr="00F641B0">
        <w:rPr>
          <w:rFonts w:ascii="Times" w:hAnsi="Times" w:cs="Times New Roman"/>
          <w:color w:val="000000" w:themeColor="text1"/>
          <w:lang w:val="en-US"/>
        </w:rPr>
        <w:t>s</w:t>
      </w:r>
    </w:p>
    <w:p w14:paraId="38ADCD40" w14:textId="15999C9C"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è</w:t>
      </w:r>
      <w:r w:rsidR="0070778F" w:rsidRPr="00F641B0">
        <w:rPr>
          <w:rFonts w:ascii="Times" w:hAnsi="Times" w:cs="Times New Roman"/>
          <w:color w:val="000000" w:themeColor="text1"/>
          <w:lang w:val="en-US"/>
        </w:rPr>
        <w:t xml:space="preserve"> veçudo di vari e de bis e de gris</w:t>
      </w:r>
      <w:r w:rsidR="00AD1617" w:rsidRPr="00F641B0">
        <w:rPr>
          <w:rFonts w:ascii="Times" w:hAnsi="Times" w:cs="Times New Roman"/>
          <w:color w:val="000000" w:themeColor="text1"/>
          <w:lang w:val="en-US"/>
        </w:rPr>
        <w:t>.</w:t>
      </w:r>
    </w:p>
    <w:p w14:paraId="7EA7E417" w14:textId="66726EA7"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tu seré</w:t>
      </w:r>
      <w:r w:rsidR="0070778F" w:rsidRPr="00F641B0">
        <w:rPr>
          <w:rFonts w:ascii="Times" w:hAnsi="Times" w:cs="Times New Roman"/>
          <w:color w:val="000000" w:themeColor="text1"/>
          <w:lang w:val="en-US"/>
        </w:rPr>
        <w:t xml:space="preserve"> in França o in Paris</w:t>
      </w:r>
      <w:r w:rsidRPr="00F641B0">
        <w:rPr>
          <w:rFonts w:ascii="Times" w:hAnsi="Times" w:cs="Times New Roman"/>
          <w:color w:val="000000" w:themeColor="text1"/>
          <w:lang w:val="en-US"/>
        </w:rPr>
        <w:t>,</w:t>
      </w:r>
    </w:p>
    <w:p w14:paraId="09E65061" w14:textId="17498B7D" w:rsidR="0070778F" w:rsidRPr="00F641B0" w:rsidRDefault="0010502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 in Alvernia in lo vost</w:t>
      </w:r>
      <w:r w:rsidRPr="00F641B0">
        <w:rPr>
          <w:rFonts w:ascii="Times" w:hAnsi="Times" w:cs="Times New Roman"/>
          <w:i/>
          <w:color w:val="000000" w:themeColor="text1"/>
          <w:lang w:val="en-US"/>
        </w:rPr>
        <w:t>r</w:t>
      </w:r>
      <w:r w:rsidR="005F455E">
        <w:rPr>
          <w:rFonts w:ascii="Times" w:hAnsi="Times" w:cs="Times New Roman"/>
          <w:color w:val="000000" w:themeColor="text1"/>
          <w:lang w:val="en-US"/>
        </w:rPr>
        <w:t>o paï</w:t>
      </w:r>
      <w:r w:rsidR="0070778F" w:rsidRPr="00F641B0">
        <w:rPr>
          <w:rFonts w:ascii="Times" w:hAnsi="Times" w:cs="Times New Roman"/>
          <w:color w:val="000000" w:themeColor="text1"/>
          <w:lang w:val="en-US"/>
        </w:rPr>
        <w:t>s</w:t>
      </w:r>
      <w:r w:rsidR="002F1FBB" w:rsidRPr="00F641B0">
        <w:rPr>
          <w:rFonts w:ascii="Times" w:hAnsi="Times" w:cs="Times New Roman"/>
          <w:color w:val="000000" w:themeColor="text1"/>
          <w:lang w:val="en-US"/>
        </w:rPr>
        <w:t>,</w:t>
      </w:r>
    </w:p>
    <w:p w14:paraId="63A63CD4" w14:textId="1CBD6BC2"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Poré</w:t>
      </w:r>
      <w:r w:rsidR="0070778F" w:rsidRPr="00F641B0">
        <w:rPr>
          <w:rFonts w:ascii="Times" w:hAnsi="Times" w:cs="Times New Roman"/>
          <w:color w:val="000000" w:themeColor="text1"/>
          <w:lang w:val="en-US"/>
        </w:rPr>
        <w:t xml:space="preserve"> ben dir a queli che son vis</w:t>
      </w:r>
    </w:p>
    <w:p w14:paraId="7B787591" w14:textId="1D973A91"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Como lì non à</w:t>
      </w:r>
      <w:r w:rsidR="0070778F" w:rsidRPr="00F641B0">
        <w:rPr>
          <w:rFonts w:ascii="Times" w:hAnsi="Times" w:cs="Times New Roman"/>
          <w:color w:val="000000" w:themeColor="text1"/>
          <w:lang w:val="en-US"/>
        </w:rPr>
        <w:t xml:space="preserve"> carne ni capo ni p</w:t>
      </w:r>
      <w:r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nis</w:t>
      </w:r>
      <w:r w:rsidRPr="00F641B0">
        <w:rPr>
          <w:rFonts w:ascii="Times" w:hAnsi="Times" w:cs="Times New Roman"/>
          <w:color w:val="000000" w:themeColor="text1"/>
          <w:lang w:val="en-US"/>
        </w:rPr>
        <w:t>."</w:t>
      </w:r>
    </w:p>
    <w:p w14:paraId="574332BC" w14:textId="3BE6EE4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la parola</w:t>
      </w:r>
      <w:r w:rsidR="002F1FB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lo conte Ugo pris</w:t>
      </w:r>
    </w:p>
    <w:p w14:paraId="012716BF" w14:textId="42DD490A"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Lagremando a Dio merç</w:t>
      </w:r>
      <w:r w:rsidR="0070778F" w:rsidRPr="00F641B0">
        <w:rPr>
          <w:rFonts w:ascii="Times" w:hAnsi="Times" w:cs="Times New Roman"/>
          <w:color w:val="000000" w:themeColor="text1"/>
          <w:lang w:val="en-US"/>
        </w:rPr>
        <w:t>is</w:t>
      </w:r>
      <w:r w:rsidRPr="00F641B0">
        <w:rPr>
          <w:rFonts w:ascii="Times" w:hAnsi="Times" w:cs="Times New Roman"/>
          <w:color w:val="000000" w:themeColor="text1"/>
          <w:lang w:val="en-US"/>
        </w:rPr>
        <w:t>.</w:t>
      </w:r>
    </w:p>
    <w:p w14:paraId="3E47D1F6" w14:textId="06F76057" w:rsidR="002F1FBB" w:rsidRPr="00F641B0" w:rsidRDefault="00425BF5" w:rsidP="002F1FBB">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214</w:t>
      </w:r>
      <w:r w:rsidR="0070778F" w:rsidRPr="00F641B0">
        <w:rPr>
          <w:rFonts w:ascii="Times" w:hAnsi="Times" w:cs="Times New Roman"/>
          <w:color w:val="000000" w:themeColor="text1"/>
          <w:lang w:val="en-US"/>
        </w:rPr>
        <w:t xml:space="preserve">] </w:t>
      </w:r>
    </w:p>
    <w:p w14:paraId="53A06026" w14:textId="01CD4A6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Inversso san G</w:t>
      </w:r>
      <w:r w:rsidR="00FA6673" w:rsidRPr="00F641B0">
        <w:rPr>
          <w:rFonts w:ascii="Times" w:hAnsi="Times" w:cs="Times New Roman"/>
          <w:i/>
          <w:color w:val="000000" w:themeColor="text1"/>
          <w:lang w:val="en-US"/>
        </w:rPr>
        <w:t>uielmo</w:t>
      </w:r>
      <w:r w:rsidR="002F1FBB" w:rsidRPr="00F641B0">
        <w:rPr>
          <w:rFonts w:ascii="Times" w:hAnsi="Times" w:cs="Times New Roman"/>
          <w:iCs/>
          <w:color w:val="000000" w:themeColor="text1"/>
          <w:lang w:val="en-US"/>
        </w:rPr>
        <w:t xml:space="preserve"> </w:t>
      </w:r>
      <w:r w:rsidR="002F1FBB" w:rsidRPr="00F641B0">
        <w:rPr>
          <w:rFonts w:ascii="Times" w:hAnsi="Times" w:cs="Times New Roman"/>
          <w:color w:val="000000" w:themeColor="text1"/>
          <w:lang w:val="en-US"/>
        </w:rPr>
        <w:t>U</w:t>
      </w:r>
      <w:r w:rsidR="002F1FBB" w:rsidRPr="00F641B0">
        <w:rPr>
          <w:rFonts w:ascii="Times" w:hAnsi="Times" w:cs="Times New Roman"/>
          <w:i/>
          <w:color w:val="000000" w:themeColor="text1"/>
          <w:lang w:val="en-US"/>
        </w:rPr>
        <w:t>go</w:t>
      </w:r>
      <w:r w:rsidR="009A7D38" w:rsidRPr="00F641B0">
        <w:rPr>
          <w:rFonts w:ascii="Times" w:hAnsi="Times" w:cs="Times New Roman"/>
          <w:color w:val="000000" w:themeColor="text1"/>
          <w:lang w:val="en-US"/>
        </w:rPr>
        <w:t xml:space="preserve"> à</w:t>
      </w:r>
      <w:r w:rsidRPr="00F641B0">
        <w:rPr>
          <w:rFonts w:ascii="Times" w:hAnsi="Times" w:cs="Times New Roman"/>
          <w:color w:val="000000" w:themeColor="text1"/>
          <w:lang w:val="en-US"/>
        </w:rPr>
        <w:t xml:space="preserve"> parl</w:t>
      </w:r>
      <w:r w:rsidR="002F1FBB" w:rsidRPr="00F641B0">
        <w:rPr>
          <w:rFonts w:ascii="Times" w:hAnsi="Times" w:cs="Times New Roman"/>
          <w:color w:val="000000" w:themeColor="text1"/>
          <w:lang w:val="en-US"/>
        </w:rPr>
        <w:t>é,</w:t>
      </w:r>
    </w:p>
    <w:p w14:paraId="4A956593" w14:textId="111A25C8"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"Dolce mio </w:t>
      </w:r>
      <w:r w:rsidR="000A1AE9" w:rsidRPr="00F641B0">
        <w:rPr>
          <w:rFonts w:ascii="Times" w:hAnsi="Times" w:cs="Times New Roman"/>
          <w:color w:val="000000" w:themeColor="text1"/>
          <w:lang w:val="en-US"/>
        </w:rPr>
        <w:t>Signor</w:t>
      </w:r>
      <w:r w:rsidRPr="00F641B0">
        <w:rPr>
          <w:rFonts w:ascii="Times" w:hAnsi="Times" w:cs="Times New Roman"/>
          <w:color w:val="000000" w:themeColor="text1"/>
          <w:lang w:val="en-US"/>
        </w:rPr>
        <w:t>, cha me avé</w:t>
      </w:r>
      <w:r w:rsidR="00AD1617" w:rsidRPr="00F641B0">
        <w:rPr>
          <w:rFonts w:ascii="Times" w:hAnsi="Times" w:cs="Times New Roman"/>
          <w:color w:val="000000" w:themeColor="text1"/>
          <w:lang w:val="en-US"/>
        </w:rPr>
        <w:t xml:space="preserve"> qua</w:t>
      </w:r>
      <w:r w:rsidR="00DB785F"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i</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voié,</w:t>
      </w:r>
    </w:p>
    <w:p w14:paraId="6066A08D" w14:textId="0D50DA7C"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Tanto ch'i</w:t>
      </w:r>
      <w:r w:rsidR="009A7D38" w:rsidRPr="00F641B0">
        <w:rPr>
          <w:rFonts w:ascii="Times" w:hAnsi="Times" w:cs="Times New Roman"/>
          <w:color w:val="000000" w:themeColor="text1"/>
          <w:lang w:val="en-US"/>
        </w:rPr>
        <w:t>'ò</w:t>
      </w:r>
      <w:r w:rsidRPr="00F641B0">
        <w:rPr>
          <w:rFonts w:ascii="Times" w:hAnsi="Times" w:cs="Times New Roman"/>
          <w:color w:val="000000" w:themeColor="text1"/>
          <w:lang w:val="en-US"/>
        </w:rPr>
        <w:t xml:space="preserve"> mia bexogna trové</w:t>
      </w:r>
    </w:p>
    <w:p w14:paraId="5C2A2D7E" w14:textId="3871FAEC"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lo trabuto ch'i</w:t>
      </w:r>
      <w:r w:rsidR="009A7D38" w:rsidRPr="00F641B0">
        <w:rPr>
          <w:rFonts w:ascii="Times" w:hAnsi="Times" w:cs="Times New Roman"/>
          <w:color w:val="000000" w:themeColor="text1"/>
          <w:lang w:val="en-US"/>
        </w:rPr>
        <w:t>'ò</w:t>
      </w:r>
      <w:r w:rsidRPr="00F641B0">
        <w:rPr>
          <w:rFonts w:ascii="Times" w:hAnsi="Times" w:cs="Times New Roman"/>
          <w:color w:val="000000" w:themeColor="text1"/>
          <w:lang w:val="en-US"/>
        </w:rPr>
        <w:t xml:space="preserve"> tanto pené</w:t>
      </w:r>
    </w:p>
    <w:p w14:paraId="592026AB" w14:textId="2E4BA18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de sete a</w:t>
      </w:r>
      <w:r w:rsidR="002F1FBB" w:rsidRPr="00F641B0">
        <w:rPr>
          <w:rFonts w:ascii="Times" w:hAnsi="Times" w:cs="Times New Roman"/>
          <w:color w:val="000000" w:themeColor="text1"/>
          <w:lang w:val="en-US"/>
        </w:rPr>
        <w:t>ni compli e pasé,</w:t>
      </w:r>
    </w:p>
    <w:p w14:paraId="41785D8A" w14:textId="267F79CD"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ani starò</w:t>
      </w:r>
      <w:r w:rsidR="0070778F" w:rsidRPr="00F641B0">
        <w:rPr>
          <w:rFonts w:ascii="Times" w:hAnsi="Times" w:cs="Times New Roman"/>
          <w:color w:val="000000" w:themeColor="text1"/>
          <w:lang w:val="en-US"/>
        </w:rPr>
        <w:t xml:space="preserve"> tanto torner</w:t>
      </w:r>
      <w:r w:rsidRPr="00F641B0">
        <w:rPr>
          <w:rFonts w:ascii="Times" w:hAnsi="Times" w:cs="Times New Roman"/>
          <w:color w:val="000000" w:themeColor="text1"/>
          <w:lang w:val="en-US"/>
        </w:rPr>
        <w:t xml:space="preserve"> aré;</w:t>
      </w:r>
    </w:p>
    <w:p w14:paraId="41A954CB" w14:textId="44D5AC5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w:t>
      </w:r>
      <w:r w:rsidR="002F1FBB" w:rsidRPr="00F641B0">
        <w:rPr>
          <w:rFonts w:ascii="Times" w:hAnsi="Times" w:cs="Times New Roman"/>
          <w:color w:val="000000" w:themeColor="text1"/>
          <w:lang w:val="en-US"/>
        </w:rPr>
        <w:t>o non sso ç</w:t>
      </w:r>
      <w:r w:rsidR="004E7F9B">
        <w:rPr>
          <w:rFonts w:ascii="Times" w:hAnsi="Times" w:cs="Times New Roman"/>
          <w:color w:val="000000" w:themeColor="text1"/>
          <w:lang w:val="en-US"/>
        </w:rPr>
        <w:t>à·ll</w:t>
      </w:r>
      <w:r w:rsidR="002F1FBB" w:rsidRPr="00F641B0">
        <w:rPr>
          <w:rFonts w:ascii="Times" w:hAnsi="Times" w:cs="Times New Roman"/>
          <w:color w:val="000000" w:themeColor="text1"/>
          <w:lang w:val="en-US"/>
        </w:rPr>
        <w:t>a via n</w:t>
      </w:r>
      <w:r w:rsidR="00D5355F">
        <w:rPr>
          <w:rFonts w:ascii="Times" w:hAnsi="Times" w:cs="Times New Roman"/>
          <w:color w:val="000000" w:themeColor="text1"/>
          <w:lang w:val="en-US"/>
        </w:rPr>
        <w:t>i·ll</w:t>
      </w:r>
      <w:r w:rsidR="002F1FBB" w:rsidRPr="00F641B0">
        <w:rPr>
          <w:rFonts w:ascii="Times" w:hAnsi="Times" w:cs="Times New Roman"/>
          <w:color w:val="000000" w:themeColor="text1"/>
          <w:lang w:val="en-US"/>
        </w:rPr>
        <w:t>a stré,</w:t>
      </w:r>
    </w:p>
    <w:p w14:paraId="1826CB89" w14:textId="4E1A83B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Çamai i</w:t>
      </w:r>
      <w:r w:rsidR="002F1FBB"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mia vita non fui i</w:t>
      </w:r>
      <w:r w:rsidR="002F1FBB" w:rsidRPr="00F641B0">
        <w:rPr>
          <w:rFonts w:ascii="Times" w:hAnsi="Times" w:cs="Times New Roman"/>
          <w:i/>
          <w:iCs/>
          <w:color w:val="000000" w:themeColor="text1"/>
          <w:lang w:val="en-US"/>
        </w:rPr>
        <w:t>n</w:t>
      </w:r>
      <w:r w:rsidR="002F1FBB" w:rsidRPr="00F641B0">
        <w:rPr>
          <w:rFonts w:ascii="Times" w:hAnsi="Times" w:cs="Times New Roman"/>
          <w:color w:val="000000" w:themeColor="text1"/>
          <w:lang w:val="en-US"/>
        </w:rPr>
        <w:t xml:space="preserve"> sta contré."</w:t>
      </w:r>
    </w:p>
    <w:p w14:paraId="235B0DCE" w14:textId="6025D3D3" w:rsidR="0070778F" w:rsidRPr="00F641B0" w:rsidRDefault="002F1FB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san 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w:t>
      </w:r>
      <w:r w:rsidR="00BC3284">
        <w:rPr>
          <w:rFonts w:ascii="Times" w:hAnsi="Times" w:cs="Times New Roman"/>
          <w:color w:val="000000" w:themeColor="text1"/>
          <w:lang w:val="en-US"/>
        </w:rPr>
        <w:t xml:space="preserve">si </w:t>
      </w:r>
      <w:r w:rsidRPr="00F641B0">
        <w:rPr>
          <w:rFonts w:ascii="Times" w:hAnsi="Times" w:cs="Times New Roman"/>
          <w:color w:val="000000" w:themeColor="text1"/>
          <w:lang w:val="en-US"/>
        </w:rPr>
        <w:t>n</w:t>
      </w:r>
      <w:r w:rsidR="00BC3284">
        <w:rPr>
          <w:rFonts w:ascii="Times" w:hAnsi="Times" w:cs="Times New Roman"/>
          <w:color w:val="000000" w:themeColor="text1"/>
          <w:lang w:val="en-US"/>
        </w:rPr>
        <w:t>'</w:t>
      </w:r>
      <w:r w:rsidRPr="00F641B0">
        <w:rPr>
          <w:rFonts w:ascii="Times" w:hAnsi="Times" w:cs="Times New Roman"/>
          <w:color w:val="000000" w:themeColor="text1"/>
          <w:lang w:val="en-US"/>
        </w:rPr>
        <w:t>à un ris çité</w:t>
      </w:r>
      <w:r w:rsidR="00CA755C" w:rsidRPr="00F641B0">
        <w:rPr>
          <w:rFonts w:ascii="Times" w:hAnsi="Times" w:cs="Times New Roman"/>
          <w:color w:val="000000" w:themeColor="text1"/>
          <w:lang w:val="en-US"/>
        </w:rPr>
        <w:t>,</w:t>
      </w:r>
    </w:p>
    <w:p w14:paraId="772D52CD" w14:textId="108D3C4D" w:rsidR="0070778F" w:rsidRPr="00F641B0" w:rsidRDefault="00CA755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Amigo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w:t>
      </w:r>
      <w:r w:rsidRPr="00F641B0">
        <w:rPr>
          <w:rFonts w:ascii="Times" w:hAnsi="Times" w:cs="Times New Roman"/>
          <w:color w:val="000000" w:themeColor="text1"/>
          <w:lang w:val="en-US"/>
        </w:rPr>
        <w:t>'e</w:t>
      </w:r>
      <w:r w:rsidR="0070778F" w:rsidRPr="00F641B0">
        <w:rPr>
          <w:rFonts w:ascii="Times" w:hAnsi="Times" w:cs="Times New Roman"/>
          <w:color w:val="000000" w:themeColor="text1"/>
          <w:lang w:val="en-US"/>
        </w:rPr>
        <w:t>lo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habi to</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f</w:t>
      </w:r>
      <w:r w:rsidRPr="00F641B0">
        <w:rPr>
          <w:rFonts w:ascii="Times" w:hAnsi="Times" w:cs="Times New Roman"/>
          <w:color w:val="000000" w:themeColor="text1"/>
          <w:lang w:val="en-US"/>
        </w:rPr>
        <w:t>é indrié,</w:t>
      </w:r>
    </w:p>
    <w:p w14:paraId="20CE80CE" w14:textId="271CA25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lialtade estado</w:t>
      </w:r>
      <w:r w:rsidR="00CA755C" w:rsidRPr="00F641B0">
        <w:rPr>
          <w:rFonts w:ascii="Times" w:hAnsi="Times" w:cs="Times New Roman"/>
          <w:color w:val="000000" w:themeColor="text1"/>
          <w:lang w:val="en-US"/>
        </w:rPr>
        <w:t xml:space="preserve"> </w:t>
      </w:r>
      <w:r w:rsidR="00CA755C" w:rsidRPr="00F641B0">
        <w:rPr>
          <w:rFonts w:ascii="Times" w:hAnsi="Times" w:cs="Times New Roman"/>
          <w:i/>
          <w:color w:val="000000" w:themeColor="text1"/>
          <w:lang w:val="en-US"/>
        </w:rPr>
        <w:t>et</w:t>
      </w:r>
      <w:r w:rsidRPr="00F641B0">
        <w:rPr>
          <w:rFonts w:ascii="Times" w:hAnsi="Times" w:cs="Times New Roman"/>
          <w:color w:val="000000" w:themeColor="text1"/>
          <w:lang w:val="en-US"/>
        </w:rPr>
        <w:t xml:space="preserve"> es</w:t>
      </w:r>
      <w:r w:rsidR="00CA755C"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de qui </w:t>
      </w:r>
      <w:r w:rsidR="00CA755C" w:rsidRPr="00F641B0">
        <w:rPr>
          <w:rFonts w:ascii="Times" w:hAnsi="Times" w:cs="Times New Roman"/>
          <w:color w:val="000000" w:themeColor="text1"/>
          <w:lang w:val="en-US"/>
        </w:rPr>
        <w:t>indrié;</w:t>
      </w:r>
    </w:p>
    <w:p w14:paraId="2D301BE7" w14:textId="7BFE178A" w:rsidR="0070778F" w:rsidRPr="00F641B0" w:rsidRDefault="00CA755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w:t>
      </w:r>
      <w:r w:rsidR="0070778F" w:rsidRPr="00F641B0">
        <w:rPr>
          <w:rFonts w:ascii="Times" w:hAnsi="Times" w:cs="Times New Roman"/>
          <w:color w:val="000000" w:themeColor="text1"/>
          <w:lang w:val="en-US"/>
        </w:rPr>
        <w:t>se de questo luogo</w:t>
      </w:r>
      <w:r w:rsidRPr="00F641B0">
        <w:rPr>
          <w:rFonts w:ascii="Times" w:hAnsi="Times" w:cs="Times New Roman"/>
          <w:color w:val="000000" w:themeColor="text1"/>
          <w:lang w:val="en-US"/>
        </w:rPr>
        <w:t xml:space="preserve"> tu seré desevré,</w:t>
      </w:r>
    </w:p>
    <w:p w14:paraId="29AB482F" w14:textId="697269F1" w:rsidR="0070778F" w:rsidRPr="00F641B0" w:rsidRDefault="00CA755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Vegnir qui</w:t>
      </w:r>
      <w:r w:rsidR="0070778F" w:rsidRPr="00F641B0">
        <w:rPr>
          <w:rFonts w:ascii="Times" w:hAnsi="Times" w:cs="Times New Roman"/>
          <w:color w:val="000000" w:themeColor="text1"/>
          <w:lang w:val="en-US"/>
        </w:rPr>
        <w:t xml:space="preserve"> no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te die vegnir plui volonté.</w:t>
      </w:r>
    </w:p>
    <w:p w14:paraId="2AFCEFB1" w14:textId="38247288" w:rsidR="0070778F" w:rsidRPr="00F641B0" w:rsidRDefault="00CA755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Ancuo è</w:t>
      </w:r>
      <w:r w:rsidR="0070778F" w:rsidRPr="00F641B0">
        <w:rPr>
          <w:rFonts w:ascii="Times" w:hAnsi="Times" w:cs="Times New Roman"/>
          <w:color w:val="000000" w:themeColor="text1"/>
          <w:lang w:val="en-US"/>
        </w:rPr>
        <w:t xml:space="preserve"> gran festa in la tua co</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tré,</w:t>
      </w:r>
    </w:p>
    <w:p w14:paraId="4484311E" w14:textId="1F95FAE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w:t>
      </w:r>
      <w:r w:rsidR="00CA755C" w:rsidRPr="00F641B0">
        <w:rPr>
          <w:rFonts w:ascii="Times" w:hAnsi="Times" w:cs="Times New Roman"/>
          <w:color w:val="000000" w:themeColor="text1"/>
          <w:lang w:val="en-US"/>
        </w:rPr>
        <w:t>edieximamente in Paris la çitadé</w:t>
      </w:r>
    </w:p>
    <w:p w14:paraId="1E5D213F" w14:textId="3CF4A161" w:rsidR="0070778F" w:rsidRPr="00F641B0" w:rsidRDefault="00CA755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festa san Çuan e anchuo è celebré</w:t>
      </w:r>
      <w:r w:rsidR="005165B6" w:rsidRPr="00F641B0">
        <w:rPr>
          <w:rFonts w:ascii="Times" w:hAnsi="Times" w:cs="Times New Roman"/>
          <w:color w:val="000000" w:themeColor="text1"/>
          <w:lang w:val="en-US"/>
        </w:rPr>
        <w:t>.</w:t>
      </w:r>
    </w:p>
    <w:p w14:paraId="7255E5D3" w14:textId="13400AD5" w:rsidR="0070778F" w:rsidRPr="00F641B0" w:rsidRDefault="00CA755C"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Gr</w:t>
      </w:r>
      <w:r w:rsidR="005165B6" w:rsidRPr="00F641B0">
        <w:rPr>
          <w:rFonts w:ascii="Times" w:hAnsi="Times" w:cs="Times New Roman"/>
          <w:color w:val="000000" w:themeColor="text1"/>
          <w:lang w:val="en-US"/>
        </w:rPr>
        <w:t>an corte mantien Carlo l'</w:t>
      </w:r>
      <w:r w:rsidR="009A7D38" w:rsidRPr="00F641B0">
        <w:rPr>
          <w:rFonts w:ascii="Times" w:hAnsi="Times" w:cs="Times New Roman"/>
          <w:color w:val="000000" w:themeColor="text1"/>
          <w:lang w:val="en-US"/>
        </w:rPr>
        <w:t>inperé;</w:t>
      </w:r>
    </w:p>
    <w:p w14:paraId="645ED433" w14:textId="29D46DBD" w:rsidR="0070778F" w:rsidRPr="00F641B0" w:rsidRDefault="003F328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(113V) Cavallieri à</w:t>
      </w:r>
      <w:r w:rsidR="0070778F" w:rsidRPr="00F641B0">
        <w:rPr>
          <w:rFonts w:ascii="Times" w:hAnsi="Times" w:cs="Times New Roman"/>
          <w:color w:val="000000" w:themeColor="text1"/>
          <w:lang w:val="en-US"/>
        </w:rPr>
        <w:t xml:space="preserve"> fatti plu de </w:t>
      </w:r>
      <w:r w:rsidR="001930A1">
        <w:rPr>
          <w:rFonts w:ascii="Times" w:hAnsi="Times" w:cs="Times New Roman"/>
          <w:color w:val="000000" w:themeColor="text1"/>
          <w:lang w:val="en-US"/>
        </w:rPr>
        <w:t>.</w:t>
      </w:r>
      <w:r w:rsidR="009F68C8" w:rsidRPr="00F641B0">
        <w:rPr>
          <w:rFonts w:ascii="Times" w:hAnsi="Times" w:cs="Times New Roman"/>
          <w:color w:val="000000" w:themeColor="text1"/>
          <w:lang w:val="en-US"/>
        </w:rPr>
        <w:t>XLVI</w:t>
      </w:r>
      <w:r w:rsidR="001930A1">
        <w:rPr>
          <w:rFonts w:ascii="Times" w:hAnsi="Times" w:cs="Times New Roman"/>
          <w:color w:val="000000" w:themeColor="text1"/>
          <w:lang w:val="en-US"/>
        </w:rPr>
        <w:t>.</w:t>
      </w:r>
    </w:p>
    <w:p w14:paraId="24FF8ECE" w14:textId="08D5B9B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Ancuo i</w:t>
      </w:r>
      <w:r w:rsidRPr="00F641B0">
        <w:rPr>
          <w:rFonts w:ascii="Times" w:hAnsi="Times" w:cs="Times New Roman"/>
          <w:i/>
          <w:iCs/>
          <w:color w:val="000000" w:themeColor="text1"/>
          <w:lang w:val="en-US"/>
        </w:rPr>
        <w:t>n</w:t>
      </w:r>
      <w:r w:rsidR="00B114D5">
        <w:rPr>
          <w:rFonts w:ascii="Times" w:hAnsi="Times" w:cs="Times New Roman"/>
          <w:color w:val="000000" w:themeColor="text1"/>
          <w:lang w:val="en-US"/>
        </w:rPr>
        <w:t xml:space="preserve"> questo dì</w:t>
      </w:r>
      <w:r w:rsidR="003F328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p</w:t>
      </w:r>
      <w:r w:rsidR="0010502E" w:rsidRPr="00F641B0">
        <w:rPr>
          <w:rFonts w:ascii="Times" w:hAnsi="Times" w:cs="Times New Roman"/>
          <w:i/>
          <w:iCs/>
          <w:color w:val="000000" w:themeColor="text1"/>
          <w:lang w:val="en-US"/>
        </w:rPr>
        <w:t>er</w:t>
      </w:r>
      <w:r w:rsidR="003F3286" w:rsidRPr="00F641B0">
        <w:rPr>
          <w:rFonts w:ascii="Times" w:hAnsi="Times" w:cs="Times New Roman"/>
          <w:color w:val="000000" w:themeColor="text1"/>
          <w:lang w:val="en-US"/>
        </w:rPr>
        <w:t xml:space="preserve"> la Dio volenté</w:t>
      </w:r>
      <w:r w:rsidR="009A7D38" w:rsidRPr="00F641B0">
        <w:rPr>
          <w:rFonts w:ascii="Times" w:hAnsi="Times" w:cs="Times New Roman"/>
          <w:color w:val="000000" w:themeColor="text1"/>
          <w:lang w:val="en-US"/>
        </w:rPr>
        <w:t>.</w:t>
      </w:r>
    </w:p>
    <w:p w14:paraId="7B164C59" w14:textId="5283F95E" w:rsidR="0070778F" w:rsidRPr="00F641B0" w:rsidRDefault="003F328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Presso serà d'Alvernia al men d'</w:t>
      </w:r>
      <w:r w:rsidR="0070778F" w:rsidRPr="00F641B0">
        <w:rPr>
          <w:rFonts w:ascii="Times" w:hAnsi="Times" w:cs="Times New Roman"/>
          <w:color w:val="000000" w:themeColor="text1"/>
          <w:lang w:val="en-US"/>
        </w:rPr>
        <w:t>u</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arcé</w:t>
      </w:r>
    </w:p>
    <w:p w14:paraId="217BF888" w14:textId="58DA8743" w:rsidR="0070778F" w:rsidRPr="00F641B0" w:rsidRDefault="003F328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Avanti che tu abi bevu e mançé.</w:t>
      </w:r>
    </w:p>
    <w:p w14:paraId="2BFA392C" w14:textId="6BC9A448" w:rsidR="0070778F" w:rsidRPr="00B114D5" w:rsidRDefault="00E54F2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w:t>
      </w:r>
      <w:r w:rsidR="009A7D38" w:rsidRPr="00F641B0">
        <w:rPr>
          <w:rFonts w:ascii="Times" w:hAnsi="Times" w:cs="Times New Roman"/>
          <w:color w:val="000000" w:themeColor="text1"/>
          <w:lang w:val="en-US"/>
        </w:rPr>
        <w:t xml:space="preserve"> </w:t>
      </w:r>
      <w:r w:rsidR="003F3286" w:rsidRPr="00B114D5">
        <w:rPr>
          <w:rFonts w:ascii="Times" w:hAnsi="Times" w:cs="Times New Roman"/>
          <w:color w:val="000000" w:themeColor="text1"/>
          <w:lang w:val="en-US"/>
        </w:rPr>
        <w:t>lo re Carlo aprexentado seré</w:t>
      </w:r>
    </w:p>
    <w:p w14:paraId="39701691" w14:textId="5119E44E" w:rsidR="0070778F" w:rsidRPr="00F641B0" w:rsidRDefault="003F328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114D5">
        <w:rPr>
          <w:rFonts w:ascii="Times" w:hAnsi="Times" w:cs="Times New Roman"/>
          <w:color w:val="000000" w:themeColor="text1"/>
          <w:lang w:val="en-US"/>
        </w:rPr>
        <w:t>Ch</w:t>
      </w:r>
      <w:r w:rsidR="00B114D5" w:rsidRPr="00B114D5">
        <w:rPr>
          <w:rFonts w:ascii="Times" w:hAnsi="Times" w:cs="Times New Roman"/>
          <w:color w:val="000000" w:themeColor="text1"/>
          <w:lang w:val="en-US"/>
        </w:rPr>
        <w:t>é</w:t>
      </w:r>
      <w:r w:rsidRPr="00F641B0">
        <w:rPr>
          <w:rFonts w:ascii="Times" w:hAnsi="Times" w:cs="Times New Roman"/>
          <w:color w:val="000000" w:themeColor="text1"/>
          <w:lang w:val="en-US"/>
        </w:rPr>
        <w:t xml:space="preserve"> quel trabuto ch</w:t>
      </w:r>
      <w:r w:rsidR="00E54F2A" w:rsidRPr="00F641B0">
        <w:rPr>
          <w:rFonts w:ascii="Times" w:hAnsi="Times" w:cs="Times New Roman"/>
          <w:color w:val="000000" w:themeColor="text1"/>
          <w:lang w:val="en-US"/>
        </w:rPr>
        <w:t>'e</w:t>
      </w:r>
      <w:r w:rsidRPr="00F641B0">
        <w:rPr>
          <w:rFonts w:ascii="Times" w:hAnsi="Times" w:cs="Times New Roman"/>
          <w:color w:val="000000" w:themeColor="text1"/>
          <w:lang w:val="en-US"/>
        </w:rPr>
        <w:t>ll</w:t>
      </w:r>
      <w:r w:rsidR="00E54F2A" w:rsidRPr="00F641B0">
        <w:rPr>
          <w:rFonts w:ascii="Times" w:hAnsi="Times" w:cs="Times New Roman"/>
          <w:color w:val="000000" w:themeColor="text1"/>
          <w:lang w:val="en-US"/>
        </w:rPr>
        <w:t xml:space="preserve"> à</w:t>
      </w:r>
      <w:r w:rsidRPr="00F641B0">
        <w:rPr>
          <w:rFonts w:ascii="Times" w:hAnsi="Times" w:cs="Times New Roman"/>
          <w:color w:val="000000" w:themeColor="text1"/>
          <w:lang w:val="en-US"/>
        </w:rPr>
        <w:t xml:space="preserve"> domandé</w:t>
      </w:r>
    </w:p>
    <w:p w14:paraId="1C1E7A64" w14:textId="204674B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quel grande che senp</w:t>
      </w:r>
      <w:r w:rsidR="00E54F2A" w:rsidRPr="00F641B0">
        <w:rPr>
          <w:rFonts w:ascii="Times" w:hAnsi="Times" w:cs="Times New Roman"/>
          <w:i/>
          <w:iCs/>
          <w:color w:val="000000" w:themeColor="text1"/>
          <w:lang w:val="en-US"/>
        </w:rPr>
        <w:t>er</w:t>
      </w:r>
      <w:r w:rsidR="00E54F2A" w:rsidRPr="00F641B0">
        <w:rPr>
          <w:rFonts w:ascii="Times" w:hAnsi="Times" w:cs="Times New Roman"/>
          <w:color w:val="000000" w:themeColor="text1"/>
          <w:lang w:val="en-US"/>
        </w:rPr>
        <w:t xml:space="preserve"> è</w:t>
      </w:r>
      <w:r w:rsidR="003F3286" w:rsidRPr="00F641B0">
        <w:rPr>
          <w:rFonts w:ascii="Times" w:hAnsi="Times" w:cs="Times New Roman"/>
          <w:color w:val="000000" w:themeColor="text1"/>
          <w:lang w:val="en-US"/>
        </w:rPr>
        <w:t xml:space="preserve"> dané</w:t>
      </w:r>
      <w:r w:rsidRPr="00F641B0">
        <w:rPr>
          <w:rFonts w:ascii="Times" w:hAnsi="Times" w:cs="Times New Roman"/>
          <w:color w:val="000000" w:themeColor="text1"/>
          <w:lang w:val="en-US"/>
        </w:rPr>
        <w:t>."</w:t>
      </w:r>
    </w:p>
    <w:p w14:paraId="584A0D44" w14:textId="7FA4B602" w:rsidR="0070778F" w:rsidRPr="00F641B0" w:rsidRDefault="00E54F2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l'intende</w:t>
      </w:r>
      <w:r w:rsidR="00D874F2" w:rsidRPr="00F641B0">
        <w:rPr>
          <w:rFonts w:ascii="Times" w:hAnsi="Times" w:cs="Times New Roman"/>
          <w:color w:val="000000" w:themeColor="text1"/>
          <w:lang w:val="en-US"/>
        </w:rPr>
        <w:t>, si fu incenochié;</w:t>
      </w:r>
    </w:p>
    <w:p w14:paraId="2BEBD9B9" w14:textId="02BF1814" w:rsidR="0070778F" w:rsidRPr="00B114D5" w:rsidRDefault="00E54F2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w:t>
      </w:r>
      <w:r w:rsidR="0070778F" w:rsidRPr="00F641B0">
        <w:rPr>
          <w:rFonts w:ascii="Times" w:hAnsi="Times" w:cs="Times New Roman"/>
          <w:color w:val="000000" w:themeColor="text1"/>
          <w:lang w:val="en-US"/>
        </w:rPr>
        <w:t>raça</w:t>
      </w:r>
      <w:r w:rsidRPr="00F641B0">
        <w:rPr>
          <w:rStyle w:val="FootnoteReference"/>
          <w:rFonts w:ascii="Times" w:hAnsi="Times" w:cs="Times New Roman"/>
          <w:color w:val="000000" w:themeColor="text1"/>
          <w:lang w:val="en-US"/>
        </w:rPr>
        <w:footnoteReference w:id="676"/>
      </w:r>
      <w:r w:rsidR="0070778F" w:rsidRPr="00F641B0">
        <w:rPr>
          <w:rFonts w:ascii="Times" w:hAnsi="Times" w:cs="Times New Roman"/>
          <w:color w:val="000000" w:themeColor="text1"/>
          <w:lang w:val="en-US"/>
        </w:rPr>
        <w:t xml:space="preserve"> li rende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ver </w:t>
      </w:r>
      <w:r w:rsidR="0070778F" w:rsidRPr="00B114D5">
        <w:rPr>
          <w:rFonts w:ascii="Times" w:hAnsi="Times" w:cs="Times New Roman"/>
          <w:color w:val="000000" w:themeColor="text1"/>
          <w:lang w:val="en-US"/>
        </w:rPr>
        <w:t>tera s</w:t>
      </w:r>
      <w:r w:rsidRPr="00B114D5">
        <w:rPr>
          <w:rFonts w:ascii="Times" w:hAnsi="Times" w:cs="Times New Roman"/>
          <w:color w:val="000000" w:themeColor="text1"/>
          <w:lang w:val="en-US"/>
        </w:rPr>
        <w:t>'</w:t>
      </w:r>
      <w:r w:rsidR="00D874F2" w:rsidRPr="00B114D5">
        <w:rPr>
          <w:rFonts w:ascii="Times" w:hAnsi="Times" w:cs="Times New Roman"/>
          <w:color w:val="000000" w:themeColor="text1"/>
          <w:lang w:val="en-US"/>
        </w:rPr>
        <w:t>à</w:t>
      </w:r>
      <w:r w:rsidR="0070778F" w:rsidRPr="00B114D5">
        <w:rPr>
          <w:rFonts w:ascii="Times" w:hAnsi="Times" w:cs="Times New Roman"/>
          <w:color w:val="000000" w:themeColor="text1"/>
          <w:lang w:val="en-US"/>
        </w:rPr>
        <w:t xml:space="preserve"> i</w:t>
      </w:r>
      <w:r w:rsidRPr="00B114D5">
        <w:rPr>
          <w:rFonts w:ascii="Times" w:hAnsi="Times" w:cs="Times New Roman"/>
          <w:i/>
          <w:iCs/>
          <w:color w:val="000000" w:themeColor="text1"/>
          <w:lang w:val="en-US"/>
        </w:rPr>
        <w:t>n</w:t>
      </w:r>
      <w:r w:rsidRPr="00B114D5">
        <w:rPr>
          <w:rFonts w:ascii="Times" w:hAnsi="Times" w:cs="Times New Roman"/>
          <w:color w:val="000000" w:themeColor="text1"/>
          <w:lang w:val="en-US"/>
        </w:rPr>
        <w:t>cliné.</w:t>
      </w:r>
    </w:p>
    <w:p w14:paraId="120C56E4" w14:textId="780B5D8D" w:rsidR="0070778F" w:rsidRPr="00F641B0" w:rsidRDefault="00E54F2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B114D5">
        <w:rPr>
          <w:rFonts w:ascii="Times" w:hAnsi="Times" w:cs="Times New Roman"/>
          <w:color w:val="000000" w:themeColor="text1"/>
          <w:lang w:val="en-US"/>
        </w:rPr>
        <w:t>Dixe san G</w:t>
      </w:r>
      <w:r w:rsidR="00FA6673" w:rsidRPr="00B114D5">
        <w:rPr>
          <w:rFonts w:ascii="Times" w:hAnsi="Times" w:cs="Times New Roman"/>
          <w:i/>
          <w:color w:val="000000" w:themeColor="text1"/>
          <w:lang w:val="en-US"/>
        </w:rPr>
        <w:t>uielmo</w:t>
      </w:r>
      <w:r w:rsidRPr="00B114D5">
        <w:rPr>
          <w:rFonts w:ascii="Times" w:hAnsi="Times" w:cs="Times New Roman"/>
          <w:color w:val="000000" w:themeColor="text1"/>
        </w:rPr>
        <w:t>,</w:t>
      </w:r>
      <w:r w:rsidRPr="00B114D5">
        <w:rPr>
          <w:rFonts w:ascii="Times" w:hAnsi="Times" w:cs="Times New Roman"/>
          <w:color w:val="000000" w:themeColor="text1"/>
          <w:lang w:val="en-US"/>
        </w:rPr>
        <w:t xml:space="preserve"> "A Dio si</w:t>
      </w:r>
      <w:r w:rsidR="00D874F2" w:rsidRPr="00B114D5">
        <w:rPr>
          <w:rFonts w:ascii="Times" w:hAnsi="Times" w:cs="Times New Roman"/>
          <w:color w:val="000000" w:themeColor="text1"/>
          <w:lang w:val="en-US"/>
        </w:rPr>
        <w:t>'</w:t>
      </w:r>
      <w:r w:rsidRPr="00F641B0">
        <w:rPr>
          <w:rFonts w:ascii="Times" w:hAnsi="Times" w:cs="Times New Roman"/>
          <w:color w:val="000000" w:themeColor="text1"/>
          <w:lang w:val="en-US"/>
        </w:rPr>
        <w:t xml:space="preserve"> tu comandé</w:t>
      </w:r>
      <w:r w:rsidR="0037674E" w:rsidRPr="00F641B0">
        <w:rPr>
          <w:rFonts w:ascii="Times" w:hAnsi="Times" w:cs="Times New Roman"/>
          <w:color w:val="000000" w:themeColor="text1"/>
          <w:lang w:val="en-US"/>
        </w:rPr>
        <w:t>!</w:t>
      </w:r>
      <w:r w:rsidR="00B73C01"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77"/>
      </w:r>
    </w:p>
    <w:p w14:paraId="7E6E23A5" w14:textId="4C186F59" w:rsidR="0070778F" w:rsidRPr="00F641B0" w:rsidRDefault="00B73C0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Levà soa man </w:t>
      </w:r>
      <w:r w:rsidR="0079117B">
        <w:rPr>
          <w:rFonts w:ascii="Times" w:hAnsi="Times" w:cs="Times New Roman"/>
          <w:color w:val="000000" w:themeColor="text1"/>
          <w:lang w:val="en-US"/>
        </w:rPr>
        <w:t>si·ll</w:t>
      </w:r>
      <w:r w:rsidRPr="00F641B0">
        <w:rPr>
          <w:rFonts w:ascii="Times" w:hAnsi="Times" w:cs="Times New Roman"/>
          <w:color w:val="000000" w:themeColor="text1"/>
          <w:lang w:val="en-US"/>
        </w:rPr>
        <w:t>i à lo visso signé</w:t>
      </w:r>
    </w:p>
    <w:p w14:paraId="625A6155" w14:textId="0DAE3960" w:rsidR="0070778F" w:rsidRPr="00F641B0" w:rsidRDefault="00F93A6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Poi se pa</w:t>
      </w:r>
      <w:r w:rsidR="00B73C01" w:rsidRPr="00F641B0">
        <w:rPr>
          <w:rFonts w:ascii="Times" w:hAnsi="Times" w:cs="Times New Roman"/>
          <w:color w:val="000000" w:themeColor="text1"/>
          <w:lang w:val="en-US"/>
        </w:rPr>
        <w:t>rté davanti lui sença demoré.</w:t>
      </w:r>
    </w:p>
    <w:p w14:paraId="4054E567" w14:textId="6FDBD876" w:rsidR="0070778F" w:rsidRPr="00F641B0" w:rsidRDefault="00B73C0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Ugo davanti lui à guardé,</w:t>
      </w:r>
    </w:p>
    <w:p w14:paraId="13F16CFF" w14:textId="03A331C7" w:rsidR="0070778F" w:rsidRPr="00F641B0" w:rsidRDefault="00B73C0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Vete d'Alvernia le gran sale plané.</w:t>
      </w:r>
    </w:p>
    <w:p w14:paraId="2FEF3E8A" w14:textId="2A46850B" w:rsidR="0070778F" w:rsidRPr="00F641B0" w:rsidRDefault="00B73C0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Quanto çò </w:t>
      </w:r>
      <w:r w:rsidR="0070778F" w:rsidRPr="00F641B0">
        <w:rPr>
          <w:rFonts w:ascii="Times" w:hAnsi="Times" w:cs="Times New Roman"/>
          <w:color w:val="000000" w:themeColor="text1"/>
          <w:lang w:val="en-US"/>
        </w:rPr>
        <w:t>vete</w:t>
      </w:r>
      <w:r w:rsidR="00D874F2"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molto</w:t>
      </w:r>
      <w:r w:rsidRPr="00F641B0">
        <w:rPr>
          <w:rFonts w:ascii="Times" w:hAnsi="Times" w:cs="Times New Roman"/>
          <w:color w:val="000000" w:themeColor="text1"/>
          <w:lang w:val="en-US"/>
        </w:rPr>
        <w:t xml:space="preserve"> fo mera</w:t>
      </w:r>
      <w:r w:rsidR="001B1189">
        <w:rPr>
          <w:rFonts w:ascii="Times" w:hAnsi="Times" w:cs="Times New Roman"/>
          <w:color w:val="000000" w:themeColor="text1"/>
          <w:lang w:val="en-US"/>
        </w:rPr>
        <w:t>vei</w:t>
      </w:r>
      <w:r w:rsidR="00D874F2" w:rsidRPr="00F641B0">
        <w:rPr>
          <w:rFonts w:ascii="Times" w:hAnsi="Times" w:cs="Times New Roman"/>
          <w:color w:val="000000" w:themeColor="text1"/>
          <w:lang w:val="en-US"/>
        </w:rPr>
        <w:t>é;</w:t>
      </w:r>
    </w:p>
    <w:p w14:paraId="083F0E0D" w14:textId="4B481C9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Gracia n</w:t>
      </w:r>
      <w:r w:rsidR="00B73C01" w:rsidRPr="00F641B0">
        <w:rPr>
          <w:rFonts w:ascii="Times" w:hAnsi="Times" w:cs="Times New Roman"/>
          <w:color w:val="000000" w:themeColor="text1"/>
          <w:lang w:val="en-US"/>
        </w:rPr>
        <w:t>e rende al re de maisté</w:t>
      </w:r>
    </w:p>
    <w:p w14:paraId="14B4C445" w14:textId="639FD744" w:rsidR="0070778F" w:rsidRPr="00F641B0" w:rsidRDefault="00B73C0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a san </w:t>
      </w:r>
      <w:r w:rsidR="0070778F"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 xml:space="preserve">uielmo </w:t>
      </w:r>
      <w:r w:rsidRPr="00F641B0">
        <w:rPr>
          <w:rFonts w:ascii="Times" w:hAnsi="Times" w:cs="Times New Roman"/>
          <w:color w:val="000000" w:themeColor="text1"/>
          <w:lang w:val="en-US"/>
        </w:rPr>
        <w:t>che si tosto l'</w:t>
      </w:r>
      <w:r w:rsidR="00D874F2" w:rsidRPr="00F641B0">
        <w:rPr>
          <w:rFonts w:ascii="Times" w:hAnsi="Times" w:cs="Times New Roman"/>
          <w:color w:val="000000" w:themeColor="text1"/>
          <w:lang w:val="en-US"/>
        </w:rPr>
        <w:t>à</w:t>
      </w:r>
      <w:r w:rsidRPr="00F641B0">
        <w:rPr>
          <w:rFonts w:ascii="Times" w:hAnsi="Times" w:cs="Times New Roman"/>
          <w:color w:val="000000" w:themeColor="text1"/>
          <w:lang w:val="en-US"/>
        </w:rPr>
        <w:t xml:space="preserve"> mené.</w:t>
      </w:r>
    </w:p>
    <w:p w14:paraId="79597AC6" w14:textId="00EAF0C9" w:rsidR="00B73C01" w:rsidRPr="00F641B0" w:rsidRDefault="00425BF5" w:rsidP="00B73C01">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215</w:t>
      </w:r>
      <w:r w:rsidR="0070778F" w:rsidRPr="00F641B0">
        <w:rPr>
          <w:rFonts w:ascii="Times" w:hAnsi="Times" w:cs="Times New Roman"/>
          <w:color w:val="000000" w:themeColor="text1"/>
          <w:lang w:val="en-US"/>
        </w:rPr>
        <w:t xml:space="preserve">] </w:t>
      </w:r>
    </w:p>
    <w:p w14:paraId="75DA59D0" w14:textId="546890D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Or fo lo conte i</w:t>
      </w:r>
      <w:r w:rsidR="0010502E" w:rsidRPr="00F641B0">
        <w:rPr>
          <w:rFonts w:ascii="Times" w:hAnsi="Times" w:cs="Times New Roman"/>
          <w:i/>
          <w:iCs/>
          <w:color w:val="000000" w:themeColor="text1"/>
          <w:lang w:val="en-US"/>
        </w:rPr>
        <w:t>n</w:t>
      </w:r>
      <w:r w:rsidRPr="00F641B0">
        <w:rPr>
          <w:rFonts w:ascii="Times" w:hAnsi="Times" w:cs="Times New Roman"/>
          <w:iCs/>
          <w:color w:val="000000" w:themeColor="text1"/>
          <w:lang w:val="en-US"/>
        </w:rPr>
        <w:t xml:space="preserve"> </w:t>
      </w:r>
      <w:r w:rsidRPr="00F641B0">
        <w:rPr>
          <w:rFonts w:ascii="Times" w:hAnsi="Times" w:cs="Times New Roman"/>
          <w:color w:val="000000" w:themeColor="text1"/>
          <w:lang w:val="en-US"/>
        </w:rPr>
        <w:t>Avernia sença nula dotançe</w:t>
      </w:r>
      <w:r w:rsidR="00B73C01" w:rsidRPr="00F641B0">
        <w:rPr>
          <w:rFonts w:ascii="Times" w:hAnsi="Times" w:cs="Times New Roman"/>
          <w:color w:val="000000" w:themeColor="text1"/>
          <w:lang w:val="en-US"/>
        </w:rPr>
        <w:t>;</w:t>
      </w:r>
    </w:p>
    <w:p w14:paraId="54B47D18" w14:textId="2D7BBC18" w:rsidR="0070778F" w:rsidRPr="00F641B0" w:rsidRDefault="00D874F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 so palaço montà</w:t>
      </w:r>
      <w:r w:rsidR="0070778F" w:rsidRPr="00F641B0">
        <w:rPr>
          <w:rFonts w:ascii="Times" w:hAnsi="Times" w:cs="Times New Roman"/>
          <w:color w:val="000000" w:themeColor="text1"/>
          <w:lang w:val="en-US"/>
        </w:rPr>
        <w:t xml:space="preserve"> sença demorançe</w:t>
      </w:r>
      <w:r w:rsidR="00B73C01" w:rsidRPr="00F641B0">
        <w:rPr>
          <w:rFonts w:ascii="Times" w:hAnsi="Times" w:cs="Times New Roman"/>
          <w:color w:val="000000" w:themeColor="text1"/>
          <w:lang w:val="en-US"/>
        </w:rPr>
        <w:t>.</w:t>
      </w:r>
    </w:p>
    <w:p w14:paraId="2B2FD75D" w14:textId="21F0AB1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 fo cognossu</w:t>
      </w:r>
      <w:r w:rsidR="00B73C01" w:rsidRPr="00F641B0">
        <w:rPr>
          <w:rFonts w:ascii="Times" w:hAnsi="Times" w:cs="Times New Roman"/>
          <w:color w:val="000000" w:themeColor="text1"/>
          <w:lang w:val="en-US"/>
        </w:rPr>
        <w:t>, si fo levà</w:t>
      </w:r>
      <w:r w:rsidRPr="00F641B0">
        <w:rPr>
          <w:rFonts w:ascii="Times" w:hAnsi="Times" w:cs="Times New Roman"/>
          <w:color w:val="000000" w:themeColor="text1"/>
          <w:lang w:val="en-US"/>
        </w:rPr>
        <w:t xml:space="preserve"> la nomenançe</w:t>
      </w:r>
    </w:p>
    <w:p w14:paraId="6565D5DD" w14:textId="28E11D2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vegnudo era lo conte de Provançe</w:t>
      </w:r>
      <w:r w:rsidR="00B73C01" w:rsidRPr="00F641B0">
        <w:rPr>
          <w:rFonts w:ascii="Times" w:hAnsi="Times" w:cs="Times New Roman"/>
          <w:color w:val="000000" w:themeColor="text1"/>
          <w:lang w:val="en-US"/>
        </w:rPr>
        <w:t>.</w:t>
      </w:r>
    </w:p>
    <w:p w14:paraId="0ECA5947" w14:textId="105C052A" w:rsidR="0070778F" w:rsidRPr="00F641B0" w:rsidRDefault="001930A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So moi</w:t>
      </w:r>
      <w:r w:rsidR="00B73C01" w:rsidRPr="00F641B0">
        <w:rPr>
          <w:rFonts w:ascii="Times" w:hAnsi="Times" w:cs="Times New Roman"/>
          <w:color w:val="000000" w:themeColor="text1"/>
          <w:lang w:val="en-US"/>
        </w:rPr>
        <w:t>ere l'</w:t>
      </w:r>
      <w:r w:rsidR="0070778F" w:rsidRPr="00F641B0">
        <w:rPr>
          <w:rFonts w:ascii="Times" w:hAnsi="Times" w:cs="Times New Roman"/>
          <w:color w:val="000000" w:themeColor="text1"/>
          <w:lang w:val="en-US"/>
        </w:rPr>
        <w:t>abraç</w:t>
      </w:r>
      <w:r w:rsidR="009A7D38" w:rsidRPr="00F641B0">
        <w:rPr>
          <w:rFonts w:ascii="Times" w:hAnsi="Times" w:cs="Times New Roman"/>
          <w:color w:val="000000" w:themeColor="text1"/>
          <w:lang w:val="en-US"/>
        </w:rPr>
        <w:t>à</w:t>
      </w:r>
      <w:r w:rsidR="0070778F" w:rsidRPr="00F641B0">
        <w:rPr>
          <w:rFonts w:ascii="Times" w:hAnsi="Times" w:cs="Times New Roman"/>
          <w:color w:val="000000" w:themeColor="text1"/>
          <w:lang w:val="en-US"/>
        </w:rPr>
        <w:t xml:space="preserve"> che iera in balançe</w:t>
      </w:r>
    </w:p>
    <w:p w14:paraId="03CFB20B" w14:textId="3570A97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B73C01"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quel malvaxio che iera re de Françe</w:t>
      </w:r>
      <w:r w:rsidR="00B73C01" w:rsidRPr="00F641B0">
        <w:rPr>
          <w:rFonts w:ascii="Times" w:hAnsi="Times" w:cs="Times New Roman"/>
          <w:color w:val="000000" w:themeColor="text1"/>
          <w:lang w:val="en-US"/>
        </w:rPr>
        <w:t>;</w:t>
      </w:r>
    </w:p>
    <w:p w14:paraId="51EDFAC8" w14:textId="339BAC6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Baldoin e Tomaxo contra tuti s</w:t>
      </w:r>
      <w:r w:rsidR="00B73C01" w:rsidRPr="00F641B0">
        <w:rPr>
          <w:rFonts w:ascii="Times" w:hAnsi="Times" w:cs="Times New Roman"/>
          <w:color w:val="000000" w:themeColor="text1"/>
          <w:lang w:val="en-US"/>
        </w:rPr>
        <w:t>'ava</w:t>
      </w:r>
      <w:r w:rsidRPr="00F641B0">
        <w:rPr>
          <w:rFonts w:ascii="Times" w:hAnsi="Times" w:cs="Times New Roman"/>
          <w:color w:val="000000" w:themeColor="text1"/>
          <w:lang w:val="en-US"/>
        </w:rPr>
        <w:t>nçe</w:t>
      </w:r>
      <w:r w:rsidR="00D874F2" w:rsidRPr="00F641B0">
        <w:rPr>
          <w:rFonts w:ascii="Times" w:hAnsi="Times" w:cs="Times New Roman"/>
          <w:color w:val="000000" w:themeColor="text1"/>
          <w:lang w:val="en-US"/>
        </w:rPr>
        <w:t>,</w:t>
      </w:r>
    </w:p>
    <w:p w14:paraId="31BA99A2" w14:textId="7EAF682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Granda fo</w:t>
      </w:r>
      <w:r w:rsidR="00D47EE8"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la çoia co</w:t>
      </w:r>
      <w:r w:rsidR="00B73C01"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molto gran pietançe</w:t>
      </w:r>
      <w:r w:rsidR="00D47EE8" w:rsidRPr="00F641B0">
        <w:rPr>
          <w:rFonts w:ascii="Times" w:hAnsi="Times" w:cs="Times New Roman"/>
          <w:color w:val="000000" w:themeColor="text1"/>
          <w:lang w:val="en-US"/>
        </w:rPr>
        <w:t>.</w:t>
      </w:r>
    </w:p>
    <w:p w14:paraId="5EA4A08F" w14:textId="0CD003F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lo çorno aparsse</w:t>
      </w:r>
      <w:r w:rsidR="003A3C3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si</w:t>
      </w:r>
      <w:r w:rsidR="003A3C35" w:rsidRPr="00F641B0">
        <w:rPr>
          <w:rFonts w:ascii="Times" w:hAnsi="Times" w:cs="Times New Roman"/>
          <w:color w:val="000000" w:themeColor="text1"/>
          <w:lang w:val="en-US"/>
        </w:rPr>
        <w:t xml:space="preserve"> and</w:t>
      </w:r>
      <w:r w:rsidR="009A7D38" w:rsidRPr="00F641B0">
        <w:rPr>
          <w:rFonts w:ascii="Times" w:hAnsi="Times" w:cs="Times New Roman"/>
          <w:color w:val="000000" w:themeColor="text1"/>
          <w:lang w:val="en-US"/>
        </w:rPr>
        <w:t>è</w:t>
      </w:r>
      <w:r w:rsidRPr="00F641B0">
        <w:rPr>
          <w:rFonts w:ascii="Times" w:hAnsi="Times" w:cs="Times New Roman"/>
          <w:color w:val="000000" w:themeColor="text1"/>
          <w:lang w:val="en-US"/>
        </w:rPr>
        <w:t xml:space="preserve"> la nomenançe</w:t>
      </w:r>
    </w:p>
    <w:p w14:paraId="6CB07D71" w14:textId="553CE8CB" w:rsidR="0070778F" w:rsidRPr="00F641B0" w:rsidRDefault="003A3C3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(114R) Che vegnudo </w:t>
      </w:r>
      <w:r w:rsidR="00076F52">
        <w:rPr>
          <w:rFonts w:ascii="Times" w:hAnsi="Times" w:cs="Times New Roman"/>
          <w:color w:val="000000" w:themeColor="text1"/>
          <w:lang w:val="en-US"/>
        </w:rPr>
        <w:t>è·ll</w:t>
      </w:r>
      <w:r w:rsidR="0070778F" w:rsidRPr="00F641B0">
        <w:rPr>
          <w:rFonts w:ascii="Times" w:hAnsi="Times" w:cs="Times New Roman"/>
          <w:color w:val="000000" w:themeColor="text1"/>
          <w:lang w:val="en-US"/>
        </w:rPr>
        <w:t>o conte cun tuta soa intançe</w:t>
      </w:r>
      <w:r w:rsidRPr="00F641B0">
        <w:rPr>
          <w:rFonts w:ascii="Times" w:hAnsi="Times" w:cs="Times New Roman"/>
          <w:color w:val="000000" w:themeColor="text1"/>
          <w:lang w:val="en-US"/>
        </w:rPr>
        <w:t>,</w:t>
      </w:r>
    </w:p>
    <w:p w14:paraId="49C93CAE" w14:textId="71143D6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duto</w:t>
      </w:r>
      <w:r w:rsidRPr="00F641B0">
        <w:rPr>
          <w:rStyle w:val="FootnoteReference"/>
          <w:rFonts w:ascii="Times" w:hAnsi="Times" w:cs="Times New Roman"/>
          <w:color w:val="000000" w:themeColor="text1"/>
          <w:lang w:val="en-US"/>
        </w:rPr>
        <w:footnoteReference w:id="678"/>
      </w:r>
      <w:r w:rsidRPr="00F641B0">
        <w:rPr>
          <w:rFonts w:ascii="Times" w:hAnsi="Times" w:cs="Times New Roman"/>
          <w:color w:val="000000" w:themeColor="text1"/>
          <w:lang w:val="en-US"/>
        </w:rPr>
        <w:t xml:space="preserve"> a Carlo so trabuto e soa mançe</w:t>
      </w:r>
      <w:r w:rsidR="005A7F8E" w:rsidRPr="00F641B0">
        <w:rPr>
          <w:rFonts w:ascii="Times" w:hAnsi="Times" w:cs="Times New Roman"/>
          <w:color w:val="000000" w:themeColor="text1"/>
          <w:lang w:val="en-US"/>
        </w:rPr>
        <w:t>.</w:t>
      </w:r>
    </w:p>
    <w:p w14:paraId="4829B6F4" w14:textId="3083E51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che in lo canpo aveva fato soa atendançe</w:t>
      </w:r>
      <w:r w:rsidR="005A7F8E" w:rsidRPr="00F641B0">
        <w:rPr>
          <w:rFonts w:ascii="Times" w:hAnsi="Times" w:cs="Times New Roman"/>
          <w:color w:val="000000" w:themeColor="text1"/>
          <w:lang w:val="en-US"/>
        </w:rPr>
        <w:t>,</w:t>
      </w:r>
    </w:p>
    <w:p w14:paraId="035C7D05" w14:textId="0A436DAD" w:rsidR="0070778F" w:rsidRPr="00F641B0" w:rsidRDefault="00D874F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çò</w:t>
      </w:r>
      <w:r w:rsidR="0070778F" w:rsidRPr="00F641B0">
        <w:rPr>
          <w:rFonts w:ascii="Times" w:hAnsi="Times" w:cs="Times New Roman"/>
          <w:color w:val="000000" w:themeColor="text1"/>
          <w:lang w:val="en-US"/>
        </w:rPr>
        <w:t xml:space="preserve"> sape</w:t>
      </w:r>
      <w:r w:rsidR="005A7F8E"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si ave repentançe</w:t>
      </w:r>
    </w:p>
    <w:p w14:paraId="0E34DC25" w14:textId="5B497998" w:rsidR="0070778F" w:rsidRPr="00F641B0" w:rsidRDefault="005A7F8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bCs/>
          <w:color w:val="000000" w:themeColor="text1"/>
          <w:lang w:val="en-US"/>
        </w:rPr>
      </w:pPr>
      <w:r w:rsidRPr="00F641B0">
        <w:rPr>
          <w:rFonts w:ascii="Times" w:hAnsi="Times" w:cs="Times New Roman"/>
          <w:color w:val="000000" w:themeColor="text1"/>
          <w:lang w:val="en-US"/>
        </w:rPr>
        <w:t>De la vilania ch'</w:t>
      </w:r>
      <w:r w:rsidR="0070778F" w:rsidRPr="00F641B0">
        <w:rPr>
          <w:rFonts w:ascii="Times" w:hAnsi="Times" w:cs="Times New Roman"/>
          <w:color w:val="000000" w:themeColor="text1"/>
          <w:lang w:val="en-US"/>
        </w:rPr>
        <w:t>aveva fata alla soa mançe</w:t>
      </w:r>
      <w:r w:rsidRPr="00F641B0">
        <w:rPr>
          <w:rFonts w:ascii="Times" w:hAnsi="Times" w:cs="Times New Roman"/>
          <w:color w:val="000000" w:themeColor="text1"/>
          <w:lang w:val="en-US"/>
        </w:rPr>
        <w:t>.</w:t>
      </w:r>
    </w:p>
    <w:p w14:paraId="1CEE3B2E" w14:textId="503CC7D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Ugo no</w:t>
      </w:r>
      <w:r w:rsidR="0010502E" w:rsidRPr="00F641B0">
        <w:rPr>
          <w:rFonts w:ascii="Times" w:hAnsi="Times" w:cs="Times New Roman"/>
          <w:i/>
          <w:iCs/>
          <w:color w:val="000000" w:themeColor="text1"/>
          <w:lang w:val="en-US"/>
        </w:rPr>
        <w:t>n</w:t>
      </w:r>
      <w:r w:rsidR="0010502E" w:rsidRPr="00F641B0">
        <w:rPr>
          <w:rFonts w:ascii="Times" w:hAnsi="Times" w:cs="Times New Roman"/>
          <w:color w:val="000000" w:themeColor="text1"/>
          <w:lang w:val="en-US"/>
        </w:rPr>
        <w:t xml:space="preserve"> fè</w:t>
      </w:r>
      <w:r w:rsidRPr="00F641B0">
        <w:rPr>
          <w:rFonts w:ascii="Times" w:hAnsi="Times" w:cs="Times New Roman"/>
          <w:color w:val="000000" w:themeColor="text1"/>
          <w:lang w:val="en-US"/>
        </w:rPr>
        <w:t xml:space="preserve"> lunga demorançe</w:t>
      </w:r>
      <w:r w:rsidR="005A7F8E" w:rsidRPr="00F641B0">
        <w:rPr>
          <w:rFonts w:ascii="Times" w:hAnsi="Times" w:cs="Times New Roman"/>
          <w:color w:val="000000" w:themeColor="text1"/>
          <w:lang w:val="en-US"/>
        </w:rPr>
        <w:t>,</w:t>
      </w:r>
    </w:p>
    <w:p w14:paraId="7A610EFA" w14:textId="6F7036D5" w:rsidR="0070778F" w:rsidRPr="00F641B0" w:rsidRDefault="005A7F8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D'Alvernia </w:t>
      </w:r>
      <w:r w:rsidR="0070778F" w:rsidRPr="00F641B0">
        <w:rPr>
          <w:rFonts w:ascii="Times" w:hAnsi="Times" w:cs="Times New Roman"/>
          <w:color w:val="000000" w:themeColor="text1"/>
          <w:lang w:val="en-US"/>
        </w:rPr>
        <w:t>i</w:t>
      </w:r>
      <w:r w:rsidRPr="00F641B0">
        <w:rPr>
          <w:rFonts w:ascii="Times" w:hAnsi="Times" w:cs="Times New Roman"/>
          <w:color w:val="000000" w:themeColor="text1"/>
          <w:lang w:val="en-US"/>
        </w:rPr>
        <w:t>n</w:t>
      </w:r>
      <w:r w:rsidR="00D874F2" w:rsidRPr="00F641B0">
        <w:rPr>
          <w:rFonts w:ascii="Times" w:hAnsi="Times" w:cs="Times New Roman"/>
          <w:color w:val="000000" w:themeColor="text1"/>
          <w:lang w:val="en-US"/>
        </w:rPr>
        <w:t>ssì</w:t>
      </w:r>
      <w:r w:rsidR="0070778F" w:rsidRPr="00F641B0">
        <w:rPr>
          <w:rFonts w:ascii="Times" w:hAnsi="Times" w:cs="Times New Roman"/>
          <w:color w:val="000000" w:themeColor="text1"/>
          <w:lang w:val="en-US"/>
        </w:rPr>
        <w:t xml:space="preserve"> sença alguna tardançe</w:t>
      </w:r>
      <w:r w:rsidRPr="00F641B0">
        <w:rPr>
          <w:rFonts w:ascii="Times" w:hAnsi="Times" w:cs="Times New Roman"/>
          <w:color w:val="000000" w:themeColor="text1"/>
          <w:lang w:val="en-US"/>
        </w:rPr>
        <w:t>;</w:t>
      </w:r>
    </w:p>
    <w:p w14:paraId="788880A8" w14:textId="711978A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Non porta </w:t>
      </w:r>
      <w:r w:rsidR="00CB2526" w:rsidRPr="00F641B0">
        <w:rPr>
          <w:rFonts w:ascii="Times" w:hAnsi="Times" w:cs="Times New Roman"/>
          <w:color w:val="000000" w:themeColor="text1"/>
          <w:lang w:val="en-US"/>
        </w:rPr>
        <w:t>lo trabuto ch'el fè a</w:t>
      </w:r>
      <w:r w:rsidRPr="00F641B0">
        <w:rPr>
          <w:rFonts w:ascii="Times" w:hAnsi="Times" w:cs="Times New Roman"/>
          <w:color w:val="000000" w:themeColor="text1"/>
          <w:lang w:val="en-US"/>
        </w:rPr>
        <w:t>portançe</w:t>
      </w:r>
    </w:p>
    <w:p w14:paraId="27BCA658" w14:textId="68F41156" w:rsidR="0070778F" w:rsidRPr="00F641B0" w:rsidRDefault="00D874F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Alvernia lo lassà</w:t>
      </w:r>
      <w:r w:rsidR="0070778F" w:rsidRPr="00F641B0">
        <w:rPr>
          <w:rFonts w:ascii="Times" w:hAnsi="Times" w:cs="Times New Roman"/>
          <w:color w:val="000000" w:themeColor="text1"/>
          <w:lang w:val="en-US"/>
        </w:rPr>
        <w:t xml:space="preserve"> a guardar a soa mançe</w:t>
      </w:r>
      <w:r w:rsidR="00CB2526" w:rsidRPr="00F641B0">
        <w:rPr>
          <w:rFonts w:ascii="Times" w:hAnsi="Times" w:cs="Times New Roman"/>
          <w:color w:val="000000" w:themeColor="text1"/>
          <w:lang w:val="en-US"/>
        </w:rPr>
        <w:t>.</w:t>
      </w:r>
    </w:p>
    <w:p w14:paraId="0B463472" w14:textId="5A2EEE29" w:rsidR="0070778F" w:rsidRPr="00F641B0" w:rsidRDefault="00CB25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ello fo apresso, l'</w:t>
      </w:r>
      <w:r w:rsidR="0070778F" w:rsidRPr="00F641B0">
        <w:rPr>
          <w:rFonts w:ascii="Times" w:hAnsi="Times" w:cs="Times New Roman"/>
          <w:color w:val="000000" w:themeColor="text1"/>
          <w:lang w:val="en-US"/>
        </w:rPr>
        <w:t>oste del i</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p</w:t>
      </w:r>
      <w:r w:rsidR="0070778F" w:rsidRPr="00F641B0">
        <w:rPr>
          <w:rFonts w:ascii="Times" w:hAnsi="Times" w:cs="Times New Roman"/>
          <w:iCs/>
          <w:color w:val="000000" w:themeColor="text1"/>
          <w:lang w:val="en-US"/>
        </w:rPr>
        <w:t>er</w:t>
      </w:r>
      <w:r w:rsidR="0070778F" w:rsidRPr="00F641B0">
        <w:rPr>
          <w:rFonts w:ascii="Times" w:hAnsi="Times" w:cs="Times New Roman"/>
          <w:color w:val="000000" w:themeColor="text1"/>
          <w:lang w:val="en-US"/>
        </w:rPr>
        <w:t>ador de Fra</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çe</w:t>
      </w:r>
    </w:p>
    <w:p w14:paraId="1F56AEEA" w14:textId="5C99FA2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Li vien i</w:t>
      </w:r>
      <w:r w:rsidR="0010502E" w:rsidRPr="00F641B0">
        <w:rPr>
          <w:rFonts w:ascii="Times" w:hAnsi="Times" w:cs="Times New Roman"/>
          <w:i/>
          <w:iCs/>
          <w:color w:val="000000" w:themeColor="text1"/>
          <w:lang w:val="en-US"/>
        </w:rPr>
        <w:t>n</w:t>
      </w:r>
      <w:r w:rsidRPr="00F641B0">
        <w:rPr>
          <w:rFonts w:ascii="Times" w:hAnsi="Times" w:cs="Times New Roman"/>
          <w:color w:val="000000" w:themeColor="text1"/>
          <w:lang w:val="en-US"/>
        </w:rPr>
        <w:t>contra sença nula demorançe</w:t>
      </w:r>
      <w:r w:rsidR="00CB2526" w:rsidRPr="00F641B0">
        <w:rPr>
          <w:rFonts w:ascii="Times" w:hAnsi="Times" w:cs="Times New Roman"/>
          <w:color w:val="000000" w:themeColor="text1"/>
          <w:lang w:val="en-US"/>
        </w:rPr>
        <w:t>.</w:t>
      </w:r>
    </w:p>
    <w:p w14:paraId="5B811502" w14:textId="69BC186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w:t>
      </w:r>
      <w:r w:rsidR="0010502E" w:rsidRPr="00F641B0">
        <w:rPr>
          <w:rFonts w:ascii="Times" w:hAnsi="Times" w:cs="Times New Roman"/>
          <w:i/>
          <w:iCs/>
          <w:color w:val="000000" w:themeColor="text1"/>
          <w:lang w:val="en-US"/>
        </w:rPr>
        <w:t>n</w:t>
      </w:r>
      <w:r w:rsidR="00D874F2" w:rsidRPr="00F641B0">
        <w:rPr>
          <w:rFonts w:ascii="Times" w:hAnsi="Times" w:cs="Times New Roman"/>
          <w:color w:val="000000" w:themeColor="text1"/>
          <w:lang w:val="en-US"/>
        </w:rPr>
        <w:t>te parlà</w:t>
      </w:r>
      <w:r w:rsidRPr="00F641B0">
        <w:rPr>
          <w:rFonts w:ascii="Times" w:hAnsi="Times" w:cs="Times New Roman"/>
          <w:color w:val="000000" w:themeColor="text1"/>
          <w:lang w:val="en-US"/>
        </w:rPr>
        <w:t xml:space="preserve"> a re</w:t>
      </w:r>
      <w:r w:rsidR="00CB2526"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ch</w:t>
      </w:r>
      <w:r w:rsidR="00CB2526" w:rsidRPr="00F641B0">
        <w:rPr>
          <w:rFonts w:ascii="Times" w:hAnsi="Times" w:cs="Times New Roman"/>
          <w:color w:val="000000" w:themeColor="text1"/>
          <w:lang w:val="en-US"/>
        </w:rPr>
        <w:t>'elo a(l)</w:t>
      </w:r>
      <w:r w:rsidRPr="00F641B0">
        <w:rPr>
          <w:rFonts w:ascii="Times" w:hAnsi="Times" w:cs="Times New Roman"/>
          <w:color w:val="000000" w:themeColor="text1"/>
          <w:lang w:val="en-US"/>
        </w:rPr>
        <w:t>or</w:t>
      </w:r>
      <w:r w:rsidR="00CB2526" w:rsidRPr="00F641B0">
        <w:rPr>
          <w:rStyle w:val="FootnoteReference"/>
          <w:rFonts w:ascii="Times" w:hAnsi="Times" w:cs="Times New Roman"/>
          <w:color w:val="000000" w:themeColor="text1"/>
          <w:lang w:val="en-US"/>
        </w:rPr>
        <w:footnoteReference w:id="679"/>
      </w:r>
      <w:r w:rsidRPr="00F641B0">
        <w:rPr>
          <w:rFonts w:ascii="Times" w:hAnsi="Times" w:cs="Times New Roman"/>
          <w:color w:val="000000" w:themeColor="text1"/>
          <w:lang w:val="en-US"/>
        </w:rPr>
        <w:t xml:space="preserve"> començe</w:t>
      </w:r>
      <w:r w:rsidR="00CB2526" w:rsidRPr="00F641B0">
        <w:rPr>
          <w:rFonts w:ascii="Times" w:hAnsi="Times" w:cs="Times New Roman"/>
          <w:color w:val="000000" w:themeColor="text1"/>
          <w:lang w:val="en-US"/>
        </w:rPr>
        <w:t>,</w:t>
      </w:r>
    </w:p>
    <w:p w14:paraId="020FCAF1" w14:textId="3E946D5A" w:rsidR="0070778F" w:rsidRPr="00F641B0" w:rsidRDefault="00CB25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l'</w:t>
      </w:r>
      <w:r w:rsidR="0070778F" w:rsidRPr="00F641B0">
        <w:rPr>
          <w:rFonts w:ascii="Times" w:hAnsi="Times" w:cs="Times New Roman"/>
          <w:color w:val="000000" w:themeColor="text1"/>
          <w:lang w:val="en-US"/>
        </w:rPr>
        <w:t>inferno son vegnu</w:t>
      </w:r>
      <w:r w:rsidR="005724A5"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si gran tempo avançe</w:t>
      </w:r>
      <w:r w:rsidR="005724A5" w:rsidRPr="00F641B0">
        <w:rPr>
          <w:rFonts w:ascii="Times" w:hAnsi="Times" w:cs="Times New Roman"/>
          <w:color w:val="000000" w:themeColor="text1"/>
          <w:lang w:val="en-US"/>
        </w:rPr>
        <w:t>,</w:t>
      </w:r>
    </w:p>
    <w:p w14:paraId="32E93187" w14:textId="7B28850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Çamay n</w:t>
      </w:r>
      <w:r w:rsidR="00D874F2" w:rsidRPr="00F641B0">
        <w:rPr>
          <w:rFonts w:ascii="Times" w:hAnsi="Times" w:cs="Times New Roman"/>
          <w:color w:val="000000" w:themeColor="text1"/>
          <w:lang w:val="en-US"/>
        </w:rPr>
        <w:t>e</w:t>
      </w:r>
      <w:r w:rsidR="005724A5" w:rsidRPr="00F641B0">
        <w:rPr>
          <w:rFonts w:ascii="Times" w:hAnsi="Times" w:cs="Times New Roman"/>
          <w:color w:val="000000" w:themeColor="text1"/>
          <w:lang w:val="en-US"/>
        </w:rPr>
        <w:t>sun homo non av</w:t>
      </w:r>
      <w:r w:rsidRPr="00F641B0">
        <w:rPr>
          <w:rFonts w:ascii="Times" w:hAnsi="Times" w:cs="Times New Roman"/>
          <w:color w:val="000000" w:themeColor="text1"/>
          <w:lang w:val="en-US"/>
        </w:rPr>
        <w:t>e tal mescheançe</w:t>
      </w:r>
    </w:p>
    <w:p w14:paraId="371DE7CE" w14:textId="6D05EBF9" w:rsidR="0070778F" w:rsidRPr="00F641B0" w:rsidRDefault="00CB252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Chomo io ò</w:t>
      </w:r>
      <w:r w:rsidR="0070778F" w:rsidRPr="00F641B0">
        <w:rPr>
          <w:rFonts w:ascii="Times" w:hAnsi="Times" w:cs="Times New Roman"/>
          <w:color w:val="000000" w:themeColor="text1"/>
          <w:lang w:val="en-US"/>
        </w:rPr>
        <w:t xml:space="preserve"> abudo</w:t>
      </w:r>
      <w:r w:rsidRPr="00F641B0">
        <w:rPr>
          <w:rStyle w:val="FootnoteReference"/>
          <w:rFonts w:ascii="Times" w:hAnsi="Times" w:cs="Times New Roman"/>
          <w:color w:val="000000" w:themeColor="text1"/>
          <w:lang w:val="en-US"/>
        </w:rPr>
        <w:footnoteReference w:id="680"/>
      </w:r>
      <w:r w:rsidR="0070778F" w:rsidRPr="00F641B0">
        <w:rPr>
          <w:rFonts w:ascii="Times" w:hAnsi="Times" w:cs="Times New Roman"/>
          <w:color w:val="000000" w:themeColor="text1"/>
          <w:lang w:val="en-US"/>
        </w:rPr>
        <w:t xml:space="preserve"> a cercher quela abitançe</w:t>
      </w:r>
    </w:p>
    <w:p w14:paraId="11529990" w14:textId="747C220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w:t>
      </w:r>
      <w:r w:rsidR="005724A5" w:rsidRPr="00F641B0">
        <w:rPr>
          <w:rFonts w:ascii="Times" w:hAnsi="Times" w:cs="Times New Roman"/>
          <w:color w:val="000000" w:themeColor="text1"/>
          <w:lang w:val="en-US"/>
        </w:rPr>
        <w:t>' son li danadi che mai non à</w:t>
      </w:r>
      <w:r w:rsidRPr="00F641B0">
        <w:rPr>
          <w:rFonts w:ascii="Times" w:hAnsi="Times" w:cs="Times New Roman"/>
          <w:color w:val="000000" w:themeColor="text1"/>
          <w:lang w:val="en-US"/>
        </w:rPr>
        <w:t xml:space="preserve"> sperançe</w:t>
      </w:r>
    </w:p>
    <w:p w14:paraId="4A7EF177" w14:textId="725CB0CF" w:rsidR="0070778F" w:rsidRPr="00F641B0" w:rsidRDefault="005724A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D'aver da Dio marçé</w:t>
      </w:r>
      <w:r w:rsidR="0070778F" w:rsidRPr="00F641B0">
        <w:rPr>
          <w:rFonts w:ascii="Times" w:hAnsi="Times" w:cs="Times New Roman"/>
          <w:color w:val="000000" w:themeColor="text1"/>
          <w:lang w:val="en-US"/>
        </w:rPr>
        <w:t xml:space="preserve"> ni pietançe</w:t>
      </w:r>
      <w:r w:rsidRPr="00F641B0">
        <w:rPr>
          <w:rFonts w:ascii="Times" w:hAnsi="Times" w:cs="Times New Roman"/>
          <w:color w:val="000000" w:themeColor="text1"/>
          <w:lang w:val="en-US"/>
        </w:rPr>
        <w:t>."</w:t>
      </w:r>
    </w:p>
    <w:p w14:paraId="68F7D99A" w14:textId="11104D59" w:rsidR="005724A5" w:rsidRPr="00F641B0" w:rsidRDefault="00425BF5" w:rsidP="005724A5">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216</w:t>
      </w:r>
      <w:r w:rsidR="0070778F" w:rsidRPr="00F641B0">
        <w:rPr>
          <w:rFonts w:ascii="Times" w:hAnsi="Times" w:cs="Times New Roman"/>
          <w:color w:val="000000" w:themeColor="text1"/>
          <w:lang w:val="en-US"/>
        </w:rPr>
        <w:t xml:space="preserve">] </w:t>
      </w:r>
    </w:p>
    <w:p w14:paraId="03024A9C" w14:textId="50C92F60" w:rsidR="0070778F" w:rsidRPr="00F641B0" w:rsidRDefault="005724A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70778F" w:rsidRPr="00F641B0">
        <w:rPr>
          <w:rFonts w:ascii="Times" w:hAnsi="Times" w:cs="Times New Roman"/>
          <w:color w:val="000000" w:themeColor="text1"/>
          <w:lang w:val="en-US"/>
        </w:rPr>
        <w:t>Alvernia no</w:t>
      </w:r>
      <w:r w:rsidR="0010502E"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par miga da infant</w:t>
      </w:r>
      <w:r w:rsidR="00094F05" w:rsidRPr="00F641B0">
        <w:rPr>
          <w:rFonts w:ascii="Times" w:hAnsi="Times" w:cs="Times New Roman"/>
          <w:color w:val="000000" w:themeColor="text1"/>
          <w:lang w:val="en-US"/>
        </w:rPr>
        <w:t>,</w:t>
      </w:r>
    </w:p>
    <w:p w14:paraId="09F4F720" w14:textId="4C0CEC26" w:rsidR="0070778F" w:rsidRPr="00F641B0" w:rsidRDefault="00D874F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Allora parlà</w:t>
      </w:r>
      <w:r w:rsidR="0070778F" w:rsidRPr="00F641B0">
        <w:rPr>
          <w:rFonts w:ascii="Times" w:hAnsi="Times" w:cs="Times New Roman"/>
          <w:color w:val="000000" w:themeColor="text1"/>
          <w:lang w:val="en-US"/>
        </w:rPr>
        <w:t xml:space="preserve"> altamante in oldant</w:t>
      </w:r>
      <w:r w:rsidR="00094F05" w:rsidRPr="00F641B0">
        <w:rPr>
          <w:rFonts w:ascii="Times" w:hAnsi="Times" w:cs="Times New Roman"/>
          <w:color w:val="000000" w:themeColor="text1"/>
          <w:lang w:val="en-US"/>
        </w:rPr>
        <w:t>,</w:t>
      </w:r>
    </w:p>
    <w:p w14:paraId="15B93FCD" w14:textId="1CE1BC1E" w:rsidR="0070778F" w:rsidRPr="00F641B0" w:rsidRDefault="00094F0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Int</w:t>
      </w:r>
      <w:r w:rsidR="001930A1">
        <w:rPr>
          <w:rFonts w:ascii="Times" w:hAnsi="Times" w:cs="Times New Roman"/>
          <w:color w:val="000000" w:themeColor="text1"/>
          <w:lang w:val="en-US"/>
        </w:rPr>
        <w:t>endì-</w:t>
      </w:r>
      <w:r w:rsidR="0070778F" w:rsidRPr="00F641B0">
        <w:rPr>
          <w:rFonts w:ascii="Times" w:hAnsi="Times" w:cs="Times New Roman"/>
          <w:color w:val="000000" w:themeColor="text1"/>
          <w:lang w:val="en-US"/>
        </w:rPr>
        <w:t>me</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picolli e grant</w:t>
      </w:r>
      <w:r w:rsidRPr="00F641B0">
        <w:rPr>
          <w:rFonts w:ascii="Times" w:hAnsi="Times" w:cs="Times New Roman"/>
          <w:color w:val="000000" w:themeColor="text1"/>
          <w:lang w:val="en-US"/>
        </w:rPr>
        <w:t>,</w:t>
      </w:r>
    </w:p>
    <w:p w14:paraId="7ED15647" w14:textId="04026C5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vui</w:t>
      </w:r>
      <w:r w:rsidR="00094F05"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w:t>
      </w:r>
      <w:r w:rsidR="00D874F2"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 xml:space="preserve"> mio</w:t>
      </w:r>
      <w:r w:rsidR="00094F05" w:rsidRPr="00F641B0">
        <w:rPr>
          <w:rFonts w:ascii="Times" w:hAnsi="Times" w:cs="Times New Roman"/>
          <w:color w:val="000000" w:themeColor="text1"/>
          <w:lang w:val="en-US"/>
        </w:rPr>
        <w:t>, ch'</w:t>
      </w:r>
      <w:r w:rsidRPr="00F641B0">
        <w:rPr>
          <w:rFonts w:ascii="Times" w:hAnsi="Times" w:cs="Times New Roman"/>
          <w:color w:val="000000" w:themeColor="text1"/>
          <w:lang w:val="en-US"/>
        </w:rPr>
        <w:t>è nostro guarant</w:t>
      </w:r>
      <w:r w:rsidR="00494E1D" w:rsidRPr="00F641B0">
        <w:rPr>
          <w:rFonts w:ascii="Times" w:hAnsi="Times" w:cs="Times New Roman"/>
          <w:color w:val="000000" w:themeColor="text1"/>
          <w:lang w:val="en-US"/>
        </w:rPr>
        <w:t>:</w:t>
      </w:r>
    </w:p>
    <w:p w14:paraId="3FE7E94D" w14:textId="229FBB22" w:rsidR="0070778F" w:rsidRPr="00F641B0" w:rsidRDefault="00494E1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Vui me mandasse</w:t>
      </w:r>
      <w:r w:rsidR="0070778F" w:rsidRPr="00F641B0">
        <w:rPr>
          <w:rFonts w:ascii="Times" w:hAnsi="Times" w:cs="Times New Roman"/>
          <w:color w:val="000000" w:themeColor="text1"/>
          <w:lang w:val="en-US"/>
        </w:rPr>
        <w:t xml:space="preserve"> a querir lo prexant</w:t>
      </w:r>
    </w:p>
    <w:p w14:paraId="3EEE08D0" w14:textId="64DAD9E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trabuto domandar a Lucifero lo grant</w:t>
      </w:r>
      <w:r w:rsidR="00494E1D" w:rsidRPr="00F641B0">
        <w:rPr>
          <w:rFonts w:ascii="Times" w:hAnsi="Times" w:cs="Times New Roman"/>
          <w:color w:val="000000" w:themeColor="text1"/>
          <w:lang w:val="en-US"/>
        </w:rPr>
        <w:t>;</w:t>
      </w:r>
    </w:p>
    <w:p w14:paraId="4CD4E53C" w14:textId="3B8F575A" w:rsidR="0070778F" w:rsidRPr="00F641B0" w:rsidRDefault="00094F0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l'</w:t>
      </w:r>
      <w:r w:rsidR="0070778F" w:rsidRPr="00F641B0">
        <w:rPr>
          <w:rFonts w:ascii="Times" w:hAnsi="Times" w:cs="Times New Roman"/>
          <w:color w:val="000000" w:themeColor="text1"/>
          <w:lang w:val="en-US"/>
        </w:rPr>
        <w:t>inferno son stado e da lui davant</w:t>
      </w:r>
    </w:p>
    <w:p w14:paraId="1E6B0830" w14:textId="3AE7130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çorno e notte a la ploba e al vant</w:t>
      </w:r>
      <w:r w:rsidR="00494E1D" w:rsidRPr="00F641B0">
        <w:rPr>
          <w:rFonts w:ascii="Times" w:hAnsi="Times" w:cs="Times New Roman"/>
          <w:color w:val="000000" w:themeColor="text1"/>
          <w:lang w:val="en-US"/>
        </w:rPr>
        <w:t>;</w:t>
      </w:r>
    </w:p>
    <w:p w14:paraId="0B25E7AB" w14:textId="4F0DE7C2" w:rsidR="0070778F" w:rsidRPr="00F641B0" w:rsidRDefault="00D874F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Salu</w:t>
      </w:r>
      <w:r w:rsidR="0070778F" w:rsidRPr="00F641B0">
        <w:rPr>
          <w:rFonts w:ascii="Times" w:hAnsi="Times" w:cs="Times New Roman"/>
          <w:color w:val="000000" w:themeColor="text1"/>
          <w:lang w:val="en-US"/>
        </w:rPr>
        <w:t xml:space="preserve"> ve manda quel gran amirant</w:t>
      </w:r>
    </w:p>
    <w:p w14:paraId="48353083" w14:textId="71BAAFCA" w:rsidR="0070778F" w:rsidRPr="00F641B0" w:rsidRDefault="00094F0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(114V) Si</w:t>
      </w:r>
      <w:r w:rsidR="0070778F" w:rsidRPr="00F641B0">
        <w:rPr>
          <w:rFonts w:ascii="Times" w:hAnsi="Times" w:cs="Times New Roman"/>
          <w:color w:val="000000" w:themeColor="text1"/>
          <w:lang w:val="en-US"/>
        </w:rPr>
        <w:t xml:space="preserve">como a so amigo e </w:t>
      </w:r>
      <w:r w:rsidR="00180088">
        <w:rPr>
          <w:rFonts w:ascii="Times" w:hAnsi="Times" w:cs="Times New Roman"/>
          <w:color w:val="000000" w:themeColor="text1"/>
          <w:lang w:val="en-US"/>
        </w:rPr>
        <w:t>a·ss</w:t>
      </w:r>
      <w:r w:rsidR="0070778F" w:rsidRPr="00F641B0">
        <w:rPr>
          <w:rFonts w:ascii="Times" w:hAnsi="Times" w:cs="Times New Roman"/>
          <w:color w:val="000000" w:themeColor="text1"/>
          <w:lang w:val="en-US"/>
        </w:rPr>
        <w:t>o bon voiant</w:t>
      </w:r>
      <w:r w:rsidR="00494E1D" w:rsidRPr="00F641B0">
        <w:rPr>
          <w:rFonts w:ascii="Times" w:hAnsi="Times" w:cs="Times New Roman"/>
          <w:color w:val="000000" w:themeColor="text1"/>
          <w:lang w:val="en-US"/>
        </w:rPr>
        <w:t>,</w:t>
      </w:r>
    </w:p>
    <w:p w14:paraId="3B92DD91" w14:textId="5F16FD69" w:rsidR="0070778F" w:rsidRPr="00F641B0" w:rsidRDefault="00D874F2"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si ve mandà</w:t>
      </w:r>
      <w:r w:rsidR="00494E1D" w:rsidRPr="00F641B0">
        <w:rPr>
          <w:rFonts w:ascii="Times" w:hAnsi="Times" w:cs="Times New Roman"/>
          <w:color w:val="000000" w:themeColor="text1"/>
          <w:lang w:val="en-US"/>
        </w:rPr>
        <w:t xml:space="preserve"> tuto d'oro e d'</w:t>
      </w:r>
      <w:r w:rsidR="0070778F" w:rsidRPr="00F641B0">
        <w:rPr>
          <w:rFonts w:ascii="Times" w:hAnsi="Times" w:cs="Times New Roman"/>
          <w:color w:val="000000" w:themeColor="text1"/>
          <w:lang w:val="en-US"/>
        </w:rPr>
        <w:t>arçant</w:t>
      </w:r>
    </w:p>
    <w:p w14:paraId="0C4AE490" w14:textId="10047DD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Una </w:t>
      </w:r>
      <w:r w:rsidRPr="00F641B0">
        <w:rPr>
          <w:rFonts w:ascii="Times" w:hAnsi="Times" w:cs="Times New Roman"/>
          <w:color w:val="000000" w:themeColor="text1"/>
          <w:highlight w:val="yellow"/>
          <w:lang w:val="en-US"/>
        </w:rPr>
        <w:t>serena</w:t>
      </w:r>
      <w:r w:rsidRPr="00F641B0">
        <w:rPr>
          <w:rFonts w:ascii="Times" w:hAnsi="Times" w:cs="Times New Roman"/>
          <w:color w:val="000000" w:themeColor="text1"/>
          <w:lang w:val="en-US"/>
        </w:rPr>
        <w:t xml:space="preserve"> i</w:t>
      </w:r>
      <w:r w:rsidR="0010502E"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un bel luogo grant</w:t>
      </w:r>
      <w:r w:rsidR="00D874F2" w:rsidRPr="00F641B0">
        <w:rPr>
          <w:rFonts w:ascii="Times" w:hAnsi="Times" w:cs="Times New Roman"/>
          <w:color w:val="000000" w:themeColor="text1"/>
          <w:lang w:val="en-US"/>
        </w:rPr>
        <w:t>.</w:t>
      </w:r>
    </w:p>
    <w:p w14:paraId="302F1678" w14:textId="1A642284" w:rsidR="0070778F" w:rsidRPr="00F641B0" w:rsidRDefault="00A96B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vuy sederì</w:t>
      </w:r>
      <w:r w:rsidR="0070778F" w:rsidRPr="00F641B0">
        <w:rPr>
          <w:rFonts w:ascii="Times" w:hAnsi="Times" w:cs="Times New Roman"/>
          <w:color w:val="000000" w:themeColor="text1"/>
          <w:lang w:val="en-US"/>
        </w:rPr>
        <w:t xml:space="preserve"> al</w:t>
      </w:r>
      <w:r w:rsidR="006E0B93">
        <w:rPr>
          <w:rFonts w:ascii="Times" w:hAnsi="Times" w:cs="Times New Roman"/>
          <w:color w:val="000000" w:themeColor="text1"/>
          <w:lang w:val="en-US"/>
        </w:rPr>
        <w:t xml:space="preserve"> dì </w:t>
      </w:r>
      <w:r w:rsidR="0070778F" w:rsidRPr="00F641B0">
        <w:rPr>
          <w:rFonts w:ascii="Times" w:hAnsi="Times" w:cs="Times New Roman"/>
          <w:color w:val="000000" w:themeColor="text1"/>
          <w:lang w:val="en-US"/>
        </w:rPr>
        <w:t>del çucamant</w:t>
      </w:r>
      <w:r w:rsidRPr="00F641B0">
        <w:rPr>
          <w:rFonts w:ascii="Times" w:hAnsi="Times" w:cs="Times New Roman"/>
          <w:color w:val="000000" w:themeColor="text1"/>
          <w:lang w:val="en-US"/>
        </w:rPr>
        <w:t>,</w:t>
      </w:r>
    </w:p>
    <w:p w14:paraId="197DCF3D" w14:textId="15A1C248" w:rsidR="0070778F" w:rsidRPr="0048464E" w:rsidRDefault="00A96B5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Apresso </w:t>
      </w:r>
      <w:r w:rsidRPr="0048464E">
        <w:rPr>
          <w:rFonts w:ascii="Times" w:hAnsi="Times" w:cs="Times New Roman"/>
          <w:color w:val="000000" w:themeColor="text1"/>
          <w:lang w:val="en-US"/>
        </w:rPr>
        <w:t>de vuy serà</w:t>
      </w:r>
      <w:r w:rsidR="0070778F" w:rsidRPr="0048464E">
        <w:rPr>
          <w:rFonts w:ascii="Times" w:hAnsi="Times" w:cs="Times New Roman"/>
          <w:color w:val="000000" w:themeColor="text1"/>
          <w:lang w:val="en-US"/>
        </w:rPr>
        <w:t xml:space="preserve"> Macon e Trivigant</w:t>
      </w:r>
      <w:r w:rsidRPr="0048464E">
        <w:rPr>
          <w:rFonts w:ascii="Times" w:hAnsi="Times" w:cs="Times New Roman"/>
          <w:color w:val="000000" w:themeColor="text1"/>
          <w:lang w:val="en-US"/>
        </w:rPr>
        <w:t>,</w:t>
      </w:r>
    </w:p>
    <w:p w14:paraId="0A84223E" w14:textId="4820D51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48464E">
        <w:rPr>
          <w:rFonts w:ascii="Times" w:hAnsi="Times" w:cs="Times New Roman"/>
          <w:color w:val="000000" w:themeColor="text1"/>
          <w:lang w:val="en-US"/>
        </w:rPr>
        <w:t>De suo vialde</w:t>
      </w:r>
      <w:r w:rsidR="00A619C6" w:rsidRPr="0048464E">
        <w:rPr>
          <w:rFonts w:ascii="Times" w:hAnsi="Times" w:cs="Times New Roman"/>
          <w:color w:val="000000" w:themeColor="text1"/>
          <w:lang w:val="en-US"/>
        </w:rPr>
        <w:t xml:space="preserve"> over v</w:t>
      </w:r>
      <w:r w:rsidRPr="0048464E">
        <w:rPr>
          <w:rFonts w:ascii="Times" w:hAnsi="Times" w:cs="Times New Roman"/>
          <w:color w:val="000000" w:themeColor="text1"/>
          <w:lang w:val="en-US"/>
        </w:rPr>
        <w:t>iande</w:t>
      </w:r>
      <w:r w:rsidR="00A619C6" w:rsidRPr="0048464E">
        <w:rPr>
          <w:rStyle w:val="FootnoteReference"/>
          <w:rFonts w:ascii="Times" w:hAnsi="Times" w:cs="Times New Roman"/>
          <w:color w:val="000000" w:themeColor="text1"/>
          <w:lang w:val="en-US"/>
        </w:rPr>
        <w:footnoteReference w:id="681"/>
      </w:r>
      <w:r w:rsidRPr="0048464E">
        <w:rPr>
          <w:rFonts w:ascii="Times" w:hAnsi="Times" w:cs="Times New Roman"/>
          <w:color w:val="000000" w:themeColor="text1"/>
          <w:lang w:val="en-US"/>
        </w:rPr>
        <w:t xml:space="preserve"> ve</w:t>
      </w:r>
      <w:r w:rsidR="00A619C6" w:rsidRPr="00F641B0">
        <w:rPr>
          <w:rFonts w:ascii="Times" w:hAnsi="Times" w:cs="Times New Roman"/>
          <w:color w:val="000000" w:themeColor="text1"/>
          <w:lang w:val="en-US"/>
        </w:rPr>
        <w:t xml:space="preserve"> darà</w:t>
      </w:r>
      <w:r w:rsidRPr="00F641B0">
        <w:rPr>
          <w:rFonts w:ascii="Times" w:hAnsi="Times" w:cs="Times New Roman"/>
          <w:color w:val="000000" w:themeColor="text1"/>
          <w:lang w:val="en-US"/>
        </w:rPr>
        <w:t xml:space="preserve"> sovant</w:t>
      </w:r>
      <w:r w:rsidR="00A619C6" w:rsidRPr="00F641B0">
        <w:rPr>
          <w:rFonts w:ascii="Times" w:hAnsi="Times" w:cs="Times New Roman"/>
          <w:color w:val="000000" w:themeColor="text1"/>
          <w:lang w:val="en-US"/>
        </w:rPr>
        <w:t>;</w:t>
      </w:r>
    </w:p>
    <w:p w14:paraId="0A225827" w14:textId="2E9BFBB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So trabuto ve manda belo e avinant</w:t>
      </w:r>
      <w:r w:rsidR="00A619C6" w:rsidRPr="00F641B0">
        <w:rPr>
          <w:rFonts w:ascii="Times" w:hAnsi="Times" w:cs="Times New Roman"/>
          <w:color w:val="000000" w:themeColor="text1"/>
          <w:lang w:val="en-US"/>
        </w:rPr>
        <w:t>,</w:t>
      </w:r>
    </w:p>
    <w:p w14:paraId="629C8969" w14:textId="65AF13DE" w:rsidR="0070778F" w:rsidRPr="00F641B0" w:rsidRDefault="00A619C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No l'ave may si belo n</w:t>
      </w:r>
      <w:r w:rsidR="0070778F" w:rsidRPr="00F641B0">
        <w:rPr>
          <w:rFonts w:ascii="Times" w:hAnsi="Times" w:cs="Times New Roman"/>
          <w:color w:val="000000" w:themeColor="text1"/>
          <w:lang w:val="en-US"/>
        </w:rPr>
        <w:t>i</w:t>
      </w:r>
      <w:r w:rsidRPr="00F641B0">
        <w:rPr>
          <w:rFonts w:ascii="Times" w:hAnsi="Times" w:cs="Times New Roman"/>
          <w:color w:val="000000" w:themeColor="text1"/>
          <w:lang w:val="en-US"/>
        </w:rPr>
        <w:t xml:space="preserve"> </w:t>
      </w:r>
      <w:r w:rsidR="0070778F" w:rsidRPr="00F641B0">
        <w:rPr>
          <w:rFonts w:ascii="Times" w:hAnsi="Times" w:cs="Times New Roman"/>
          <w:color w:val="000000" w:themeColor="text1"/>
          <w:lang w:val="en-US"/>
        </w:rPr>
        <w:t>re ni amirant</w:t>
      </w:r>
      <w:r w:rsidRPr="00F641B0">
        <w:rPr>
          <w:rFonts w:ascii="Times" w:hAnsi="Times" w:cs="Times New Roman"/>
          <w:color w:val="000000" w:themeColor="text1"/>
          <w:lang w:val="en-US"/>
        </w:rPr>
        <w:t>;</w:t>
      </w:r>
    </w:p>
    <w:p w14:paraId="2A5078A8" w14:textId="346CECA8" w:rsidR="0070778F" w:rsidRPr="00F641B0" w:rsidRDefault="00A619C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È un anelo d'oro cun la piera e</w:t>
      </w:r>
      <w:r w:rsidR="0070778F" w:rsidRPr="00F641B0">
        <w:rPr>
          <w:rFonts w:ascii="Times" w:hAnsi="Times" w:cs="Times New Roman"/>
          <w:color w:val="000000" w:themeColor="text1"/>
          <w:lang w:val="en-US"/>
        </w:rPr>
        <w:t>luxant</w:t>
      </w:r>
      <w:r w:rsidRPr="00F641B0">
        <w:rPr>
          <w:rFonts w:ascii="Times" w:hAnsi="Times" w:cs="Times New Roman"/>
          <w:color w:val="000000" w:themeColor="text1"/>
          <w:lang w:val="en-US"/>
        </w:rPr>
        <w:t>,</w:t>
      </w:r>
    </w:p>
    <w:p w14:paraId="6C319401" w14:textId="27617E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Un tal </w:t>
      </w:r>
      <w:r w:rsidR="00A619C6" w:rsidRPr="00F641B0">
        <w:rPr>
          <w:rFonts w:ascii="Times" w:hAnsi="Times" w:cs="Times New Roman"/>
          <w:color w:val="000000" w:themeColor="text1"/>
          <w:lang w:val="en-US"/>
        </w:rPr>
        <w:t>(do)</w:t>
      </w:r>
      <w:r w:rsidRPr="00F641B0">
        <w:rPr>
          <w:rFonts w:ascii="Times" w:hAnsi="Times" w:cs="Times New Roman"/>
          <w:color w:val="000000" w:themeColor="text1"/>
          <w:lang w:val="en-US"/>
        </w:rPr>
        <w:t>no</w:t>
      </w:r>
      <w:r w:rsidR="00A619C6" w:rsidRPr="00F641B0">
        <w:rPr>
          <w:rStyle w:val="FootnoteReference"/>
          <w:rFonts w:ascii="Times" w:hAnsi="Times" w:cs="Times New Roman"/>
          <w:color w:val="000000" w:themeColor="text1"/>
          <w:lang w:val="en-US"/>
        </w:rPr>
        <w:footnoteReference w:id="682"/>
      </w:r>
      <w:r w:rsidRPr="00F641B0">
        <w:rPr>
          <w:rFonts w:ascii="Times" w:hAnsi="Times" w:cs="Times New Roman"/>
          <w:color w:val="000000" w:themeColor="text1"/>
          <w:lang w:val="en-US"/>
        </w:rPr>
        <w:t xml:space="preserve"> se porave trovar p</w:t>
      </w:r>
      <w:r w:rsidR="00094F05"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oro ni p</w:t>
      </w:r>
      <w:r w:rsidR="00094F05"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arçent</w:t>
      </w:r>
      <w:r w:rsidR="00A619C6" w:rsidRPr="00F641B0">
        <w:rPr>
          <w:rFonts w:ascii="Times" w:hAnsi="Times" w:cs="Times New Roman"/>
          <w:color w:val="000000" w:themeColor="text1"/>
          <w:lang w:val="en-US"/>
        </w:rPr>
        <w:t>;</w:t>
      </w:r>
    </w:p>
    <w:p w14:paraId="4507D570"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cadelleto de cristal resplendant</w:t>
      </w:r>
    </w:p>
    <w:p w14:paraId="5893F2E4" w14:textId="5A2E94A3" w:rsidR="0070778F" w:rsidRPr="00F641B0" w:rsidRDefault="00A619C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una serena d'</w:t>
      </w:r>
      <w:r w:rsidR="0070778F" w:rsidRPr="00F641B0">
        <w:rPr>
          <w:rFonts w:ascii="Times" w:hAnsi="Times" w:cs="Times New Roman"/>
          <w:color w:val="000000" w:themeColor="text1"/>
          <w:lang w:val="en-US"/>
        </w:rPr>
        <w:t>oro i</w:t>
      </w:r>
      <w:r w:rsidR="00094F05"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semant</w:t>
      </w:r>
      <w:r w:rsidR="001746E2" w:rsidRPr="00F641B0">
        <w:rPr>
          <w:rFonts w:ascii="Times" w:hAnsi="Times" w:cs="Times New Roman"/>
          <w:color w:val="000000" w:themeColor="text1"/>
          <w:lang w:val="en-US"/>
        </w:rPr>
        <w:t>;</w:t>
      </w:r>
    </w:p>
    <w:p w14:paraId="3EDA006D" w14:textId="36BA3D0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Anbi son fati p</w:t>
      </w:r>
      <w:r w:rsidR="00094F05"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un tal i</w:t>
      </w:r>
      <w:r w:rsidR="00094F05" w:rsidRPr="00F641B0">
        <w:rPr>
          <w:rFonts w:ascii="Times" w:hAnsi="Times" w:cs="Times New Roman"/>
          <w:i/>
          <w:iCs/>
          <w:color w:val="000000" w:themeColor="text1"/>
          <w:lang w:val="en-US"/>
        </w:rPr>
        <w:t>n</w:t>
      </w:r>
      <w:r w:rsidRPr="00F641B0">
        <w:rPr>
          <w:rFonts w:ascii="Times" w:hAnsi="Times" w:cs="Times New Roman"/>
          <w:color w:val="000000" w:themeColor="text1"/>
          <w:lang w:val="en-US"/>
        </w:rPr>
        <w:t>cantamant</w:t>
      </w:r>
    </w:p>
    <w:p w14:paraId="4C4F2924"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lavoradi si sotilmant</w:t>
      </w:r>
    </w:p>
    <w:p w14:paraId="13EA383A" w14:textId="5433E8C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plegar li por</w:t>
      </w:r>
      <w:r w:rsidR="001746E2" w:rsidRPr="00F641B0">
        <w:rPr>
          <w:rFonts w:ascii="Times" w:hAnsi="Times" w:cs="Times New Roman"/>
          <w:color w:val="000000" w:themeColor="text1"/>
          <w:lang w:val="en-US"/>
        </w:rPr>
        <w:t>(é)</w:t>
      </w:r>
      <w:r w:rsidR="001746E2" w:rsidRPr="00F641B0">
        <w:rPr>
          <w:rStyle w:val="FootnoteReference"/>
          <w:rFonts w:ascii="Times" w:hAnsi="Times" w:cs="Times New Roman"/>
          <w:color w:val="000000" w:themeColor="text1"/>
          <w:lang w:val="en-US"/>
        </w:rPr>
        <w:footnoteReference w:id="683"/>
      </w:r>
      <w:r w:rsidRPr="00F641B0">
        <w:rPr>
          <w:rFonts w:ascii="Times" w:hAnsi="Times" w:cs="Times New Roman"/>
          <w:color w:val="000000" w:themeColor="text1"/>
          <w:lang w:val="en-US"/>
        </w:rPr>
        <w:t xml:space="preserve"> al vostro comant</w:t>
      </w:r>
    </w:p>
    <w:p w14:paraId="1B7BBD00" w14:textId="5485129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vallisse o i</w:t>
      </w:r>
      <w:r w:rsidR="001746E2" w:rsidRPr="00F641B0">
        <w:rPr>
          <w:rFonts w:ascii="Times" w:hAnsi="Times" w:cs="Times New Roman"/>
          <w:color w:val="000000" w:themeColor="text1"/>
          <w:lang w:val="en-US"/>
        </w:rPr>
        <w:t>n muli cargadi al vostro talant;</w:t>
      </w:r>
    </w:p>
    <w:p w14:paraId="750E57C1" w14:textId="6C6C3B3E" w:rsidR="0070778F" w:rsidRPr="00F641B0" w:rsidRDefault="00F661F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Sul cadeleto pò</w:t>
      </w:r>
      <w:r w:rsidR="0070778F" w:rsidRPr="00F641B0">
        <w:rPr>
          <w:rFonts w:ascii="Times" w:hAnsi="Times" w:cs="Times New Roman"/>
          <w:color w:val="000000" w:themeColor="text1"/>
          <w:lang w:val="en-US"/>
        </w:rPr>
        <w:t xml:space="preserve"> star un leto grant</w:t>
      </w:r>
    </w:p>
    <w:p w14:paraId="42496E24" w14:textId="263C3991" w:rsidR="0070778F" w:rsidRPr="00F641B0" w:rsidRDefault="00F661F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collegar ve porì, s'</w:t>
      </w:r>
      <w:r w:rsidR="0070778F" w:rsidRPr="00F641B0">
        <w:rPr>
          <w:rFonts w:ascii="Times" w:hAnsi="Times" w:cs="Times New Roman"/>
          <w:color w:val="000000" w:themeColor="text1"/>
          <w:lang w:val="en-US"/>
        </w:rPr>
        <w:t>el ve</w:t>
      </w:r>
      <w:r w:rsidRPr="00F641B0">
        <w:rPr>
          <w:rFonts w:ascii="Times" w:hAnsi="Times" w:cs="Times New Roman"/>
          <w:color w:val="000000" w:themeColor="text1"/>
          <w:lang w:val="en-US"/>
        </w:rPr>
        <w:t xml:space="preserve"> serà</w:t>
      </w:r>
      <w:r w:rsidR="0070778F" w:rsidRPr="00F641B0">
        <w:rPr>
          <w:rFonts w:ascii="Times" w:hAnsi="Times" w:cs="Times New Roman"/>
          <w:color w:val="000000" w:themeColor="text1"/>
          <w:lang w:val="en-US"/>
        </w:rPr>
        <w:t xml:space="preserve"> grant</w:t>
      </w:r>
      <w:r w:rsidRPr="00F641B0">
        <w:rPr>
          <w:rFonts w:ascii="Times" w:hAnsi="Times" w:cs="Times New Roman"/>
          <w:color w:val="000000" w:themeColor="text1"/>
          <w:lang w:val="en-US"/>
        </w:rPr>
        <w:t>.</w:t>
      </w:r>
      <w:r w:rsidR="00BC3284">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84"/>
      </w:r>
    </w:p>
    <w:p w14:paraId="16132BA1" w14:textId="3BD486CC" w:rsidR="0070778F" w:rsidRPr="00F641B0" w:rsidRDefault="00F661F6"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Respoxe lo re, "Questo è</w:t>
      </w:r>
      <w:r w:rsidR="0070778F" w:rsidRPr="00F641B0">
        <w:rPr>
          <w:rFonts w:ascii="Times" w:hAnsi="Times" w:cs="Times New Roman"/>
          <w:color w:val="000000" w:themeColor="text1"/>
          <w:lang w:val="en-US"/>
        </w:rPr>
        <w:t xml:space="preserve"> bel prexant</w:t>
      </w:r>
      <w:r w:rsidRPr="00F641B0">
        <w:rPr>
          <w:rFonts w:ascii="Times" w:hAnsi="Times" w:cs="Times New Roman"/>
          <w:color w:val="000000" w:themeColor="text1"/>
          <w:lang w:val="en-US"/>
        </w:rPr>
        <w:t>,</w:t>
      </w:r>
    </w:p>
    <w:p w14:paraId="787D7D14" w14:textId="2150BEB7" w:rsidR="0070778F" w:rsidRPr="00F641B0" w:rsidRDefault="0038694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S'e</w:t>
      </w:r>
      <w:r w:rsidR="0070778F" w:rsidRPr="00F641B0">
        <w:rPr>
          <w:rFonts w:ascii="Times" w:hAnsi="Times" w:cs="Times New Roman"/>
          <w:color w:val="000000" w:themeColor="text1"/>
          <w:lang w:val="en-US"/>
        </w:rPr>
        <w:t>ll</w:t>
      </w:r>
      <w:r w:rsidRPr="00F641B0">
        <w:rPr>
          <w:rFonts w:ascii="Times" w:hAnsi="Times" w:cs="Times New Roman"/>
          <w:color w:val="000000" w:themeColor="text1"/>
          <w:lang w:val="en-US"/>
        </w:rPr>
        <w:t xml:space="preserve"> è </w:t>
      </w:r>
      <w:r w:rsidR="0070778F" w:rsidRPr="00F641B0">
        <w:rPr>
          <w:rFonts w:ascii="Times" w:hAnsi="Times" w:cs="Times New Roman"/>
          <w:color w:val="000000" w:themeColor="text1"/>
          <w:lang w:val="en-US"/>
        </w:rPr>
        <w:t>tale como io creço davant</w:t>
      </w:r>
      <w:r w:rsidRPr="00F641B0">
        <w:rPr>
          <w:rFonts w:ascii="Times" w:hAnsi="Times" w:cs="Times New Roman"/>
          <w:color w:val="000000" w:themeColor="text1"/>
          <w:lang w:val="en-US"/>
        </w:rPr>
        <w:t>,</w:t>
      </w:r>
    </w:p>
    <w:p w14:paraId="01344DF3" w14:textId="6EE83ACD" w:rsidR="0070778F" w:rsidRPr="00F641B0" w:rsidRDefault="0079117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No·ll</w:t>
      </w:r>
      <w:r w:rsidR="0070778F" w:rsidRPr="00F641B0">
        <w:rPr>
          <w:rFonts w:ascii="Times" w:hAnsi="Times" w:cs="Times New Roman"/>
          <w:color w:val="000000" w:themeColor="text1"/>
          <w:lang w:val="en-US"/>
        </w:rPr>
        <w:t>o darave p</w:t>
      </w:r>
      <w:r w:rsidR="00386940" w:rsidRPr="00F641B0">
        <w:rPr>
          <w:rFonts w:ascii="Times" w:hAnsi="Times" w:cs="Times New Roman"/>
          <w:i/>
          <w:iCs/>
          <w:color w:val="000000" w:themeColor="text1"/>
          <w:lang w:val="en-US"/>
        </w:rPr>
        <w:t>er</w:t>
      </w:r>
      <w:r w:rsidR="00386940" w:rsidRPr="00F641B0">
        <w:rPr>
          <w:rFonts w:ascii="Times" w:hAnsi="Times" w:cs="Times New Roman"/>
          <w:color w:val="000000" w:themeColor="text1"/>
          <w:lang w:val="en-US"/>
        </w:rPr>
        <w:t xml:space="preserve"> l'</w:t>
      </w:r>
      <w:r w:rsidR="0070778F" w:rsidRPr="00F641B0">
        <w:rPr>
          <w:rFonts w:ascii="Times" w:hAnsi="Times" w:cs="Times New Roman"/>
          <w:color w:val="000000" w:themeColor="text1"/>
          <w:lang w:val="en-US"/>
        </w:rPr>
        <w:t>aver de Berbant</w:t>
      </w:r>
      <w:r w:rsidR="00386940" w:rsidRPr="00F641B0">
        <w:rPr>
          <w:rFonts w:ascii="Times" w:hAnsi="Times" w:cs="Times New Roman"/>
          <w:color w:val="000000" w:themeColor="text1"/>
          <w:lang w:val="en-US"/>
        </w:rPr>
        <w:t>.</w:t>
      </w:r>
    </w:p>
    <w:p w14:paraId="4E9F031F" w14:textId="6F794970" w:rsidR="0070778F" w:rsidRPr="00F641B0" w:rsidRDefault="0038694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O' è</w:t>
      </w:r>
      <w:r w:rsidR="0070778F" w:rsidRPr="00F641B0">
        <w:rPr>
          <w:rFonts w:ascii="Times" w:hAnsi="Times" w:cs="Times New Roman"/>
          <w:color w:val="000000" w:themeColor="text1"/>
          <w:lang w:val="en-US"/>
        </w:rPr>
        <w:t xml:space="preserve"> el trabuto</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dixe lo re possant</w:t>
      </w:r>
      <w:r w:rsidRPr="00F641B0">
        <w:rPr>
          <w:rFonts w:ascii="Times" w:hAnsi="Times" w:cs="Times New Roman"/>
          <w:color w:val="000000" w:themeColor="text1"/>
          <w:lang w:val="en-US"/>
        </w:rPr>
        <w:t>.</w:t>
      </w:r>
    </w:p>
    <w:p w14:paraId="67789384" w14:textId="4D153475" w:rsidR="0070778F" w:rsidRPr="00F641B0" w:rsidRDefault="0038694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In Alvernia</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sier</w:t>
      </w:r>
      <w:r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al vostro comant</w:t>
      </w:r>
      <w:r w:rsidRPr="00F641B0">
        <w:rPr>
          <w:rFonts w:ascii="Times" w:hAnsi="Times" w:cs="Times New Roman"/>
          <w:color w:val="000000" w:themeColor="text1"/>
          <w:lang w:val="en-US"/>
        </w:rPr>
        <w:t>."</w:t>
      </w:r>
    </w:p>
    <w:p w14:paraId="7E870F63" w14:textId="3220F66F" w:rsidR="00F661F6" w:rsidRPr="00F641B0" w:rsidRDefault="00425BF5" w:rsidP="00F661F6">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217</w:t>
      </w:r>
      <w:r w:rsidR="0070778F" w:rsidRPr="00F641B0">
        <w:rPr>
          <w:rFonts w:ascii="Times" w:hAnsi="Times" w:cs="Times New Roman"/>
          <w:color w:val="000000" w:themeColor="text1"/>
          <w:lang w:val="en-US"/>
        </w:rPr>
        <w:t xml:space="preserve">] </w:t>
      </w:r>
    </w:p>
    <w:p w14:paraId="17C02C76" w14:textId="097D5ADA"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Aduncha lo</w:t>
      </w:r>
      <w:r w:rsidR="00386940" w:rsidRPr="00F641B0">
        <w:rPr>
          <w:rFonts w:ascii="Times" w:hAnsi="Times" w:cs="Times New Roman"/>
          <w:color w:val="000000" w:themeColor="text1"/>
          <w:lang w:val="en-US"/>
        </w:rPr>
        <w:t xml:space="preserve"> </w:t>
      </w:r>
      <w:r w:rsidR="00BC3284">
        <w:rPr>
          <w:rFonts w:ascii="Times" w:hAnsi="Times" w:cs="Times New Roman"/>
          <w:color w:val="000000" w:themeColor="text1"/>
          <w:lang w:val="en-US"/>
        </w:rPr>
        <w:t>re se levà</w:t>
      </w:r>
      <w:r w:rsidRPr="00F641B0">
        <w:rPr>
          <w:rFonts w:ascii="Times" w:hAnsi="Times" w:cs="Times New Roman"/>
          <w:color w:val="000000" w:themeColor="text1"/>
          <w:lang w:val="en-US"/>
        </w:rPr>
        <w:t xml:space="preserve"> i</w:t>
      </w:r>
      <w:r w:rsidR="00094F05" w:rsidRPr="00F641B0">
        <w:rPr>
          <w:rFonts w:ascii="Times" w:hAnsi="Times" w:cs="Times New Roman"/>
          <w:i/>
          <w:iCs/>
          <w:color w:val="000000" w:themeColor="text1"/>
          <w:lang w:val="en-US"/>
        </w:rPr>
        <w:t>n</w:t>
      </w:r>
      <w:r w:rsidR="00386940" w:rsidRPr="00F641B0">
        <w:rPr>
          <w:rFonts w:ascii="Times" w:hAnsi="Times" w:cs="Times New Roman"/>
          <w:color w:val="000000" w:themeColor="text1"/>
          <w:lang w:val="en-US"/>
        </w:rPr>
        <w:t xml:space="preserve"> pié asà</w:t>
      </w:r>
    </w:p>
    <w:p w14:paraId="427667DC" w14:textId="4C9099C7" w:rsidR="0070778F" w:rsidRPr="00F641B0" w:rsidRDefault="0038694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Et a Ugo cussì li parllà,</w:t>
      </w:r>
    </w:p>
    <w:p w14:paraId="537B3737" w14:textId="7A57059D" w:rsidR="0070778F" w:rsidRPr="00F641B0" w:rsidRDefault="001930A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"Ugo," diss ello, "non è meravei</w:t>
      </w:r>
      <w:r w:rsidR="00386940" w:rsidRPr="00F641B0">
        <w:rPr>
          <w:rFonts w:ascii="Times" w:hAnsi="Times" w:cs="Times New Roman"/>
          <w:color w:val="000000" w:themeColor="text1"/>
          <w:lang w:val="en-US"/>
        </w:rPr>
        <w:t>ere çà</w:t>
      </w:r>
    </w:p>
    <w:p w14:paraId="39022015" w14:textId="2104275D" w:rsidR="0070778F" w:rsidRPr="0048464E" w:rsidRDefault="0038694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w:t>
      </w:r>
      <w:r w:rsidRPr="0048464E">
        <w:rPr>
          <w:rFonts w:ascii="Times" w:hAnsi="Times" w:cs="Times New Roman"/>
          <w:color w:val="000000" w:themeColor="text1"/>
          <w:lang w:val="en-US"/>
        </w:rPr>
        <w:t>115R) Se questa hoste è apreso la toa cità,</w:t>
      </w:r>
      <w:r w:rsidRPr="0048464E">
        <w:rPr>
          <w:rStyle w:val="FootnoteReference"/>
          <w:rFonts w:ascii="Times" w:hAnsi="Times" w:cs="Times New Roman"/>
          <w:color w:val="000000" w:themeColor="text1"/>
          <w:lang w:val="en-US"/>
        </w:rPr>
        <w:footnoteReference w:id="685"/>
      </w:r>
    </w:p>
    <w:p w14:paraId="21959D13" w14:textId="223D5EE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48464E">
        <w:rPr>
          <w:rFonts w:ascii="Times" w:hAnsi="Times" w:cs="Times New Roman"/>
          <w:color w:val="000000" w:themeColor="text1"/>
          <w:lang w:val="en-US"/>
        </w:rPr>
        <w:t>A m</w:t>
      </w:r>
      <w:r w:rsidR="00386940" w:rsidRPr="0048464E">
        <w:rPr>
          <w:rFonts w:ascii="Times" w:hAnsi="Times" w:cs="Times New Roman"/>
          <w:color w:val="000000" w:themeColor="text1"/>
          <w:lang w:val="en-US"/>
        </w:rPr>
        <w:t>i se</w:t>
      </w:r>
      <w:r w:rsidR="00667F4D" w:rsidRPr="0048464E">
        <w:rPr>
          <w:rFonts w:ascii="Times" w:hAnsi="Times" w:cs="Times New Roman"/>
          <w:color w:val="000000" w:themeColor="text1"/>
          <w:lang w:val="en-US"/>
        </w:rPr>
        <w:t xml:space="preserve"> </w:t>
      </w:r>
      <w:r w:rsidR="0048464E" w:rsidRPr="0048464E">
        <w:rPr>
          <w:rFonts w:ascii="Times" w:hAnsi="Times" w:cs="Times New Roman"/>
          <w:color w:val="000000" w:themeColor="text1"/>
          <w:lang w:val="en-US"/>
        </w:rPr>
        <w:t>revellà</w:t>
      </w:r>
      <w:r w:rsidR="00386940" w:rsidRPr="00F641B0">
        <w:rPr>
          <w:rFonts w:ascii="Times" w:hAnsi="Times" w:cs="Times New Roman"/>
          <w:color w:val="000000" w:themeColor="text1"/>
          <w:lang w:val="en-US"/>
        </w:rPr>
        <w:t xml:space="preserve"> gran tempo è passà</w:t>
      </w:r>
      <w:r w:rsidR="00667F4D" w:rsidRPr="00F641B0">
        <w:rPr>
          <w:rFonts w:ascii="Times" w:hAnsi="Times" w:cs="Times New Roman"/>
          <w:color w:val="000000" w:themeColor="text1"/>
          <w:lang w:val="en-US"/>
        </w:rPr>
        <w:t>,</w:t>
      </w:r>
    </w:p>
    <w:p w14:paraId="03B79468" w14:textId="4856D6F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mo avanti</w:t>
      </w:r>
      <w:r w:rsidR="00667F4D" w:rsidRPr="00F641B0">
        <w:rPr>
          <w:rFonts w:ascii="Times" w:hAnsi="Times" w:cs="Times New Roman"/>
          <w:color w:val="000000" w:themeColor="text1"/>
          <w:lang w:val="en-US"/>
        </w:rPr>
        <w:t>, s'</w:t>
      </w:r>
      <w:r w:rsidRPr="00F641B0">
        <w:rPr>
          <w:rFonts w:ascii="Times" w:hAnsi="Times" w:cs="Times New Roman"/>
          <w:color w:val="000000" w:themeColor="text1"/>
          <w:lang w:val="en-US"/>
        </w:rPr>
        <w:t>el ve agr</w:t>
      </w:r>
      <w:r w:rsidR="00667F4D" w:rsidRPr="00F641B0">
        <w:rPr>
          <w:rFonts w:ascii="Times" w:hAnsi="Times" w:cs="Times New Roman"/>
          <w:color w:val="000000" w:themeColor="text1"/>
          <w:lang w:val="en-US"/>
        </w:rPr>
        <w:t>à,</w:t>
      </w:r>
    </w:p>
    <w:p w14:paraId="34C51D98" w14:textId="6268397D" w:rsidR="0070778F" w:rsidRPr="00F641B0" w:rsidRDefault="00667F4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paxe serà fatta se vuy volé e comand</w:t>
      </w:r>
      <w:r w:rsidR="00D874F2" w:rsidRPr="00F641B0">
        <w:rPr>
          <w:rFonts w:ascii="Times" w:hAnsi="Times" w:cs="Times New Roman"/>
          <w:color w:val="000000" w:themeColor="text1"/>
          <w:lang w:val="en-US"/>
        </w:rPr>
        <w:t>à</w:t>
      </w:r>
      <w:r w:rsidRPr="00F641B0">
        <w:rPr>
          <w:rFonts w:ascii="Times" w:hAnsi="Times" w:cs="Times New Roman"/>
          <w:color w:val="000000" w:themeColor="text1"/>
          <w:lang w:val="en-US"/>
        </w:rPr>
        <w:t>."</w:t>
      </w:r>
    </w:p>
    <w:p w14:paraId="090D1276" w14:textId="08647320" w:rsidR="0070778F" w:rsidRPr="00F641B0" w:rsidRDefault="00094F0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"Sier," dixe U</w:t>
      </w:r>
      <w:r w:rsidRPr="00F641B0">
        <w:rPr>
          <w:rFonts w:ascii="Times" w:hAnsi="Times" w:cs="Times New Roman"/>
          <w:i/>
          <w:color w:val="000000" w:themeColor="text1"/>
          <w:lang w:val="en-US"/>
        </w:rPr>
        <w:t>go</w:t>
      </w:r>
      <w:r w:rsidR="0070778F" w:rsidRPr="00F641B0">
        <w:rPr>
          <w:rFonts w:ascii="Times" w:hAnsi="Times" w:cs="Times New Roman"/>
          <w:color w:val="000000" w:themeColor="text1"/>
          <w:lang w:val="en-US"/>
        </w:rPr>
        <w:t>, "el m</w:t>
      </w:r>
      <w:r w:rsidR="00667F4D" w:rsidRPr="00F641B0">
        <w:rPr>
          <w:rFonts w:ascii="Times" w:hAnsi="Times" w:cs="Times New Roman"/>
          <w:color w:val="000000" w:themeColor="text1"/>
          <w:lang w:val="en-US"/>
        </w:rPr>
        <w:t>'è</w:t>
      </w:r>
      <w:r w:rsidR="0070778F" w:rsidRPr="00F641B0">
        <w:rPr>
          <w:rFonts w:ascii="Times" w:hAnsi="Times" w:cs="Times New Roman"/>
          <w:color w:val="000000" w:themeColor="text1"/>
          <w:lang w:val="en-US"/>
        </w:rPr>
        <w:t xml:space="preserve"> molto a</w:t>
      </w:r>
      <w:r w:rsidR="00D874F2" w:rsidRPr="00F641B0">
        <w:rPr>
          <w:rFonts w:ascii="Times" w:hAnsi="Times" w:cs="Times New Roman"/>
          <w:color w:val="000000" w:themeColor="text1"/>
          <w:lang w:val="en-US"/>
        </w:rPr>
        <w:t xml:space="preserve"> grà</w:t>
      </w:r>
      <w:r w:rsidR="0070778F" w:rsidRPr="00F641B0">
        <w:rPr>
          <w:rFonts w:ascii="Times" w:hAnsi="Times" w:cs="Times New Roman"/>
          <w:color w:val="000000" w:themeColor="text1"/>
          <w:lang w:val="en-US"/>
        </w:rPr>
        <w:t>."</w:t>
      </w:r>
    </w:p>
    <w:p w14:paraId="5589DBDC" w14:textId="220B86E3" w:rsidR="0070778F" w:rsidRPr="00F641B0" w:rsidRDefault="00C3399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Aduncha lo re niente tardà;</w:t>
      </w:r>
    </w:p>
    <w:p w14:paraId="24C45A18" w14:textId="024E960B" w:rsidR="0070778F" w:rsidRPr="00F641B0" w:rsidRDefault="00C3399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Fè levar ll'</w:t>
      </w:r>
      <w:r w:rsidR="0070778F" w:rsidRPr="00F641B0">
        <w:rPr>
          <w:rFonts w:ascii="Times" w:hAnsi="Times" w:cs="Times New Roman"/>
          <w:color w:val="000000" w:themeColor="text1"/>
          <w:lang w:val="en-US"/>
        </w:rPr>
        <w:t>oste e retornar a</w:t>
      </w:r>
      <w:r w:rsidRPr="00F641B0">
        <w:rPr>
          <w:rFonts w:ascii="Times" w:hAnsi="Times" w:cs="Times New Roman"/>
          <w:color w:val="000000" w:themeColor="text1"/>
          <w:lang w:val="en-US"/>
        </w:rPr>
        <w:t xml:space="preserve"> chà</w:t>
      </w:r>
    </w:p>
    <w:p w14:paraId="1BC11606" w14:textId="6BD908F0" w:rsidR="0070778F" w:rsidRPr="00F641B0" w:rsidRDefault="0051664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cun </w:t>
      </w:r>
      <w:r w:rsidR="001930A1">
        <w:rPr>
          <w:rFonts w:ascii="Times" w:hAnsi="Times" w:cs="Times New Roman"/>
          <w:color w:val="000000" w:themeColor="text1"/>
          <w:lang w:val="en-US"/>
        </w:rPr>
        <w:t>.</w:t>
      </w:r>
      <w:r w:rsidRPr="00F641B0">
        <w:rPr>
          <w:rFonts w:ascii="Times" w:hAnsi="Times" w:cs="Times New Roman"/>
          <w:color w:val="000000" w:themeColor="text1"/>
          <w:lang w:val="en-US"/>
        </w:rPr>
        <w:t>C</w:t>
      </w:r>
      <w:r w:rsidR="001930A1">
        <w:rPr>
          <w:rFonts w:ascii="Times" w:hAnsi="Times" w:cs="Times New Roman"/>
          <w:color w:val="000000" w:themeColor="text1"/>
          <w:lang w:val="en-US"/>
        </w:rPr>
        <w:t>.</w:t>
      </w:r>
      <w:r w:rsidR="00C3399B" w:rsidRPr="00F641B0">
        <w:rPr>
          <w:rFonts w:ascii="Times" w:hAnsi="Times" w:cs="Times New Roman"/>
          <w:color w:val="000000" w:themeColor="text1"/>
          <w:lang w:val="en-US"/>
        </w:rPr>
        <w:t xml:space="preserve"> baroni là si demorà;</w:t>
      </w:r>
    </w:p>
    <w:p w14:paraId="5976ACB6" w14:textId="06B9A4D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F661F6"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lo trabuto aver</w:t>
      </w:r>
      <w:r w:rsidR="00C3399B" w:rsidRPr="00F641B0">
        <w:rPr>
          <w:rFonts w:ascii="Times" w:hAnsi="Times" w:cs="Times New Roman"/>
          <w:color w:val="000000" w:themeColor="text1"/>
          <w:lang w:val="en-US"/>
        </w:rPr>
        <w:t>,</w:t>
      </w:r>
      <w:r w:rsidRPr="00F641B0">
        <w:rPr>
          <w:rFonts w:ascii="Times" w:hAnsi="Times" w:cs="Times New Roman"/>
          <w:color w:val="000000" w:themeColor="text1"/>
          <w:lang w:val="en-US"/>
        </w:rPr>
        <w:t xml:space="preserve"> i</w:t>
      </w:r>
      <w:r w:rsidR="00F661F6" w:rsidRPr="00F641B0">
        <w:rPr>
          <w:rFonts w:ascii="Times" w:hAnsi="Times" w:cs="Times New Roman"/>
          <w:i/>
          <w:iCs/>
          <w:color w:val="000000" w:themeColor="text1"/>
          <w:lang w:val="en-US"/>
        </w:rPr>
        <w:t>n</w:t>
      </w:r>
      <w:r w:rsidRPr="00F641B0">
        <w:rPr>
          <w:rFonts w:ascii="Times" w:hAnsi="Times" w:cs="Times New Roman"/>
          <w:color w:val="000000" w:themeColor="text1"/>
          <w:lang w:val="en-US"/>
        </w:rPr>
        <w:t>trano i</w:t>
      </w:r>
      <w:r w:rsidR="00F661F6" w:rsidRPr="00F641B0">
        <w:rPr>
          <w:rFonts w:ascii="Times" w:hAnsi="Times" w:cs="Times New Roman"/>
          <w:i/>
          <w:iCs/>
          <w:color w:val="000000" w:themeColor="text1"/>
          <w:lang w:val="en-US"/>
        </w:rPr>
        <w:t>n</w:t>
      </w:r>
      <w:r w:rsidR="00C3399B" w:rsidRPr="00F641B0">
        <w:rPr>
          <w:rFonts w:ascii="Times" w:hAnsi="Times" w:cs="Times New Roman"/>
          <w:color w:val="000000" w:themeColor="text1"/>
          <w:lang w:val="en-US"/>
        </w:rPr>
        <w:t xml:space="preserve"> la çità</w:t>
      </w:r>
      <w:r w:rsidRPr="00F641B0">
        <w:rPr>
          <w:rFonts w:ascii="Times" w:hAnsi="Times" w:cs="Times New Roman"/>
          <w:color w:val="000000" w:themeColor="text1"/>
          <w:lang w:val="en-US"/>
        </w:rPr>
        <w:t>.</w:t>
      </w:r>
    </w:p>
    <w:p w14:paraId="38CC955D" w14:textId="7B6B8319" w:rsidR="0070778F" w:rsidRPr="00F641B0" w:rsidRDefault="00C3399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fo cortexe, niente se dotà</w:t>
      </w:r>
      <w:r w:rsidR="00640E38" w:rsidRPr="00F641B0">
        <w:rPr>
          <w:rFonts w:ascii="Times" w:hAnsi="Times" w:cs="Times New Roman"/>
          <w:color w:val="000000" w:themeColor="text1"/>
          <w:lang w:val="en-US"/>
        </w:rPr>
        <w:t>;</w:t>
      </w:r>
    </w:p>
    <w:p w14:paraId="1B8AE30F" w14:textId="6F83F710" w:rsidR="0070778F" w:rsidRPr="00F641B0" w:rsidRDefault="00C3399B"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saverà</w:t>
      </w:r>
      <w:r w:rsidR="0070778F" w:rsidRPr="00F641B0">
        <w:rPr>
          <w:rFonts w:ascii="Times" w:hAnsi="Times" w:cs="Times New Roman"/>
          <w:color w:val="000000" w:themeColor="text1"/>
          <w:lang w:val="en-US"/>
        </w:rPr>
        <w:t xml:space="preserve"> ben cun l</w:t>
      </w:r>
      <w:r w:rsidR="00640E38" w:rsidRPr="00F641B0">
        <w:rPr>
          <w:rFonts w:ascii="Times" w:hAnsi="Times" w:cs="Times New Roman"/>
          <w:color w:val="000000" w:themeColor="text1"/>
          <w:lang w:val="en-US"/>
        </w:rPr>
        <w:t>'u</w:t>
      </w:r>
      <w:r w:rsidRPr="00F641B0">
        <w:rPr>
          <w:rFonts w:ascii="Times" w:hAnsi="Times" w:cs="Times New Roman"/>
          <w:color w:val="000000" w:themeColor="text1"/>
          <w:lang w:val="en-US"/>
        </w:rPr>
        <w:t>ovra finerà</w:t>
      </w:r>
      <w:r w:rsidR="0070778F" w:rsidRPr="00F641B0">
        <w:rPr>
          <w:rFonts w:ascii="Times" w:hAnsi="Times" w:cs="Times New Roman"/>
          <w:color w:val="000000" w:themeColor="text1"/>
          <w:lang w:val="en-US"/>
        </w:rPr>
        <w:t>.</w:t>
      </w:r>
    </w:p>
    <w:p w14:paraId="3A357ADC" w14:textId="574CD6F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elli sono i</w:t>
      </w:r>
      <w:r w:rsidR="00F661F6" w:rsidRPr="00F641B0">
        <w:rPr>
          <w:rFonts w:ascii="Times" w:hAnsi="Times" w:cs="Times New Roman"/>
          <w:i/>
          <w:iCs/>
          <w:color w:val="000000" w:themeColor="text1"/>
          <w:lang w:val="en-US"/>
        </w:rPr>
        <w:t>n</w:t>
      </w:r>
      <w:r w:rsidR="00640E38" w:rsidRPr="00F641B0">
        <w:rPr>
          <w:rFonts w:ascii="Times" w:hAnsi="Times" w:cs="Times New Roman"/>
          <w:color w:val="000000" w:themeColor="text1"/>
          <w:lang w:val="en-US"/>
        </w:rPr>
        <w:t xml:space="preserve"> Alvern</w:t>
      </w:r>
      <w:r w:rsidR="00640E38" w:rsidRPr="0048464E">
        <w:rPr>
          <w:rFonts w:ascii="Times" w:hAnsi="Times" w:cs="Times New Roman"/>
          <w:color w:val="000000" w:themeColor="text1"/>
          <w:lang w:val="en-US"/>
        </w:rPr>
        <w:t>ia sul</w:t>
      </w:r>
      <w:r w:rsidRPr="0048464E">
        <w:rPr>
          <w:rFonts w:ascii="Times" w:hAnsi="Times" w:cs="Times New Roman"/>
          <w:color w:val="000000" w:themeColor="text1"/>
          <w:lang w:val="en-US"/>
        </w:rPr>
        <w:t xml:space="preserve"> </w:t>
      </w:r>
      <w:r w:rsidR="00640E38" w:rsidRPr="0048464E">
        <w:rPr>
          <w:rFonts w:ascii="Times" w:hAnsi="Times" w:cs="Times New Roman"/>
          <w:color w:val="000000" w:themeColor="text1"/>
          <w:lang w:val="en-US"/>
        </w:rPr>
        <w:t>pallaço</w:t>
      </w:r>
      <w:r w:rsidR="00640E38" w:rsidRPr="00F641B0">
        <w:rPr>
          <w:rFonts w:ascii="Times" w:hAnsi="Times" w:cs="Times New Roman"/>
          <w:color w:val="000000" w:themeColor="text1"/>
          <w:lang w:val="en-US"/>
        </w:rPr>
        <w:t xml:space="preserve"> montà</w:t>
      </w:r>
      <w:r w:rsidRPr="00F641B0">
        <w:rPr>
          <w:rFonts w:ascii="Times" w:hAnsi="Times" w:cs="Times New Roman"/>
          <w:color w:val="000000" w:themeColor="text1"/>
          <w:lang w:val="en-US"/>
        </w:rPr>
        <w:t>,</w:t>
      </w:r>
    </w:p>
    <w:p w14:paraId="30B71D8B" w14:textId="061FAE4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Ugo s</w:t>
      </w:r>
      <w:r w:rsidR="00640E38" w:rsidRPr="00F641B0">
        <w:rPr>
          <w:rFonts w:ascii="Times" w:hAnsi="Times" w:cs="Times New Roman"/>
          <w:color w:val="000000" w:themeColor="text1"/>
          <w:lang w:val="en-US"/>
        </w:rPr>
        <w:t>ença demora lo trabuto li portà,</w:t>
      </w:r>
    </w:p>
    <w:p w14:paraId="7BF52C3E" w14:textId="086DD7D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Tuto</w:t>
      </w:r>
      <w:r w:rsidR="00640E38" w:rsidRPr="00F641B0">
        <w:rPr>
          <w:rFonts w:ascii="Times" w:hAnsi="Times" w:cs="Times New Roman"/>
          <w:color w:val="000000" w:themeColor="text1"/>
          <w:lang w:val="en-US"/>
        </w:rPr>
        <w:t xml:space="preserve"> primieramente lo anello li donà.</w:t>
      </w:r>
    </w:p>
    <w:p w14:paraId="07AF430F" w14:textId="65F7454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Carlo cu</w:t>
      </w:r>
      <w:r w:rsidR="00F661F6" w:rsidRPr="00F641B0">
        <w:rPr>
          <w:rFonts w:ascii="Times" w:hAnsi="Times" w:cs="Times New Roman"/>
          <w:i/>
          <w:iCs/>
          <w:color w:val="000000" w:themeColor="text1"/>
          <w:lang w:val="en-US"/>
        </w:rPr>
        <w:t>n</w:t>
      </w:r>
      <w:r w:rsidR="00640E38" w:rsidRPr="00F641B0">
        <w:rPr>
          <w:rFonts w:ascii="Times" w:hAnsi="Times" w:cs="Times New Roman"/>
          <w:color w:val="000000" w:themeColor="text1"/>
          <w:lang w:val="en-US"/>
        </w:rPr>
        <w:t xml:space="preserve"> gran çoia l'</w:t>
      </w:r>
      <w:r w:rsidRPr="00F641B0">
        <w:rPr>
          <w:rFonts w:ascii="Times" w:hAnsi="Times" w:cs="Times New Roman"/>
          <w:color w:val="000000" w:themeColor="text1"/>
          <w:lang w:val="en-US"/>
        </w:rPr>
        <w:t>an</w:t>
      </w:r>
      <w:r w:rsidR="00371161" w:rsidRPr="00F641B0">
        <w:rPr>
          <w:rFonts w:ascii="Times" w:hAnsi="Times" w:cs="Times New Roman"/>
          <w:color w:val="000000" w:themeColor="text1"/>
          <w:lang w:val="en-US"/>
        </w:rPr>
        <w:t xml:space="preserve">elo </w:t>
      </w:r>
      <w:r w:rsidR="00371161" w:rsidRPr="0048464E">
        <w:rPr>
          <w:rFonts w:ascii="Times" w:hAnsi="Times" w:cs="Times New Roman"/>
          <w:color w:val="000000" w:themeColor="text1"/>
          <w:highlight w:val="cyan"/>
          <w:lang w:val="en-US"/>
        </w:rPr>
        <w:t>..</w:t>
      </w:r>
      <w:r w:rsidRPr="0048464E">
        <w:rPr>
          <w:rFonts w:ascii="Times" w:hAnsi="Times" w:cs="Times New Roman"/>
          <w:color w:val="000000" w:themeColor="text1"/>
          <w:highlight w:val="cyan"/>
          <w:lang w:val="en-US"/>
        </w:rPr>
        <w:t>.</w:t>
      </w:r>
      <w:r w:rsidR="00371161" w:rsidRPr="0048464E">
        <w:rPr>
          <w:rFonts w:ascii="Times" w:hAnsi="Times" w:cs="Times New Roman"/>
          <w:color w:val="000000" w:themeColor="text1"/>
          <w:highlight w:val="cyan"/>
          <w:lang w:val="en-US"/>
        </w:rPr>
        <w:t>çà</w:t>
      </w:r>
      <w:r w:rsidRPr="00F641B0">
        <w:rPr>
          <w:rStyle w:val="FootnoteReference"/>
          <w:rFonts w:ascii="Times" w:hAnsi="Times" w:cs="Times New Roman"/>
          <w:color w:val="000000" w:themeColor="text1"/>
          <w:lang w:val="en-US"/>
        </w:rPr>
        <w:footnoteReference w:id="686"/>
      </w:r>
    </w:p>
    <w:p w14:paraId="69AC45BA" w14:textId="1F329F0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Molto l</w:t>
      </w:r>
      <w:r w:rsidR="00371161" w:rsidRPr="00F641B0">
        <w:rPr>
          <w:rFonts w:ascii="Times" w:hAnsi="Times" w:cs="Times New Roman"/>
          <w:color w:val="000000" w:themeColor="text1"/>
          <w:lang w:val="en-US"/>
        </w:rPr>
        <w:t>i parsse bello, la piera reguardà</w:t>
      </w:r>
    </w:p>
    <w:p w14:paraId="10FBE204" w14:textId="7062E79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dixe a li ba</w:t>
      </w:r>
      <w:r w:rsidR="00BC3284">
        <w:rPr>
          <w:rFonts w:ascii="Times" w:hAnsi="Times" w:cs="Times New Roman"/>
          <w:color w:val="000000" w:themeColor="text1"/>
          <w:lang w:val="en-US"/>
        </w:rPr>
        <w:t>roni,</w:t>
      </w:r>
      <w:r w:rsidR="00371161" w:rsidRPr="00F641B0">
        <w:rPr>
          <w:rFonts w:ascii="Times" w:hAnsi="Times" w:cs="Times New Roman"/>
          <w:color w:val="000000" w:themeColor="text1"/>
          <w:lang w:val="en-US"/>
        </w:rPr>
        <w:t xml:space="preserve"> "Chi questo anelo me mandà,</w:t>
      </w:r>
    </w:p>
    <w:p w14:paraId="2A1A6715" w14:textId="74B48649" w:rsidR="0070778F" w:rsidRPr="00F641B0" w:rsidRDefault="0037116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Sapié,</w:t>
      </w:r>
      <w:r w:rsidR="0070778F" w:rsidRPr="00F641B0">
        <w:rPr>
          <w:rFonts w:ascii="Times" w:hAnsi="Times" w:cs="Times New Roman"/>
          <w:color w:val="000000" w:themeColor="text1"/>
          <w:lang w:val="en-US"/>
        </w:rPr>
        <w:t xml:space="preserve"> p</w:t>
      </w:r>
      <w:r w:rsidR="00F661F6"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 xml:space="preserve"> vero</w:t>
      </w:r>
      <w:r w:rsidRPr="00F641B0">
        <w:rPr>
          <w:rFonts w:ascii="Times" w:hAnsi="Times" w:cs="Times New Roman"/>
          <w:color w:val="000000" w:themeColor="text1"/>
          <w:lang w:val="en-US"/>
        </w:rPr>
        <w:t xml:space="preserve">, gran </w:t>
      </w:r>
      <w:r w:rsidR="0051664D" w:rsidRPr="00F641B0">
        <w:rPr>
          <w:rFonts w:ascii="Times" w:hAnsi="Times" w:cs="Times New Roman"/>
          <w:color w:val="000000" w:themeColor="text1"/>
          <w:lang w:val="en-US"/>
        </w:rPr>
        <w:t>s</w:t>
      </w:r>
      <w:r w:rsidR="000A1AE9" w:rsidRPr="00F641B0">
        <w:rPr>
          <w:rFonts w:ascii="Times" w:hAnsi="Times" w:cs="Times New Roman"/>
          <w:color w:val="000000" w:themeColor="text1"/>
          <w:lang w:val="en-US"/>
        </w:rPr>
        <w:t>ignor</w:t>
      </w:r>
      <w:r w:rsidRPr="00F641B0">
        <w:rPr>
          <w:rFonts w:ascii="Times" w:hAnsi="Times" w:cs="Times New Roman"/>
          <w:color w:val="000000" w:themeColor="text1"/>
          <w:lang w:val="en-US"/>
        </w:rPr>
        <w:t>ia ell à</w:t>
      </w:r>
      <w:r w:rsidR="0070778F" w:rsidRPr="00F641B0">
        <w:rPr>
          <w:rFonts w:ascii="Times" w:hAnsi="Times" w:cs="Times New Roman"/>
          <w:color w:val="000000" w:themeColor="text1"/>
          <w:lang w:val="en-US"/>
        </w:rPr>
        <w:t>."</w:t>
      </w:r>
    </w:p>
    <w:p w14:paraId="30ABE786" w14:textId="337E77BA" w:rsidR="0070778F" w:rsidRPr="00F641B0" w:rsidRDefault="0037116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In dedo s'el mete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a piera bassà</w:t>
      </w:r>
      <w:r w:rsidR="0070778F" w:rsidRPr="00F641B0">
        <w:rPr>
          <w:rFonts w:ascii="Times" w:hAnsi="Times" w:cs="Times New Roman"/>
          <w:color w:val="000000" w:themeColor="text1"/>
          <w:lang w:val="en-US"/>
        </w:rPr>
        <w:t>.</w:t>
      </w:r>
    </w:p>
    <w:p w14:paraId="1F52BB1C" w14:textId="0E6E88ED" w:rsidR="00371161" w:rsidRPr="00F641B0" w:rsidRDefault="00425BF5" w:rsidP="00371161">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218</w:t>
      </w:r>
      <w:r w:rsidR="0070778F" w:rsidRPr="00F641B0">
        <w:rPr>
          <w:rFonts w:ascii="Times" w:hAnsi="Times" w:cs="Times New Roman"/>
          <w:color w:val="000000" w:themeColor="text1"/>
          <w:lang w:val="en-US"/>
        </w:rPr>
        <w:t xml:space="preserve">] </w:t>
      </w:r>
    </w:p>
    <w:p w14:paraId="4DDDCEA7" w14:textId="34477AE5" w:rsidR="0070778F" w:rsidRPr="00F641B0" w:rsidRDefault="0037116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conte d'</w:t>
      </w:r>
      <w:r w:rsidR="0070778F" w:rsidRPr="00F641B0">
        <w:rPr>
          <w:rFonts w:ascii="Times" w:hAnsi="Times" w:cs="Times New Roman"/>
          <w:color w:val="000000" w:themeColor="text1"/>
          <w:lang w:val="en-US"/>
        </w:rPr>
        <w:t>Alvernia no</w:t>
      </w:r>
      <w:r w:rsidR="00F661F6"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fè</w:t>
      </w:r>
      <w:r w:rsidR="0070778F" w:rsidRPr="00F641B0">
        <w:rPr>
          <w:rFonts w:ascii="Times" w:hAnsi="Times" w:cs="Times New Roman"/>
          <w:color w:val="000000" w:themeColor="text1"/>
          <w:lang w:val="en-US"/>
        </w:rPr>
        <w:t xml:space="preserve"> longo estaus</w:t>
      </w:r>
      <w:r w:rsidRPr="00F641B0">
        <w:rPr>
          <w:rFonts w:ascii="Times" w:hAnsi="Times" w:cs="Times New Roman"/>
          <w:color w:val="000000" w:themeColor="text1"/>
          <w:lang w:val="en-US"/>
        </w:rPr>
        <w:t>,</w:t>
      </w:r>
    </w:p>
    <w:p w14:paraId="514DC7BD" w14:textId="0415EB1E" w:rsidR="0070778F" w:rsidRPr="00F641B0" w:rsidRDefault="0037116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El prexe el cadelleto ch'</w:t>
      </w:r>
      <w:r w:rsidR="0070778F" w:rsidRPr="00F641B0">
        <w:rPr>
          <w:rFonts w:ascii="Times" w:hAnsi="Times" w:cs="Times New Roman"/>
          <w:color w:val="000000" w:themeColor="text1"/>
          <w:lang w:val="en-US"/>
        </w:rPr>
        <w:t xml:space="preserve">el </w:t>
      </w:r>
      <w:r w:rsidRPr="00F641B0">
        <w:rPr>
          <w:rFonts w:ascii="Times" w:hAnsi="Times" w:cs="Times New Roman"/>
          <w:color w:val="000000" w:themeColor="text1"/>
          <w:lang w:val="en-US"/>
        </w:rPr>
        <w:t>dusse da l'</w:t>
      </w:r>
      <w:r w:rsidR="0070778F" w:rsidRPr="00F641B0">
        <w:rPr>
          <w:rFonts w:ascii="Times" w:hAnsi="Times" w:cs="Times New Roman"/>
          <w:color w:val="000000" w:themeColor="text1"/>
          <w:lang w:val="en-US"/>
        </w:rPr>
        <w:t>infernaus</w:t>
      </w:r>
    </w:p>
    <w:p w14:paraId="2FF48D28" w14:textId="57E982B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la </w:t>
      </w:r>
      <w:r w:rsidRPr="00F641B0">
        <w:rPr>
          <w:rFonts w:ascii="Times" w:hAnsi="Times" w:cs="Times New Roman"/>
          <w:color w:val="000000" w:themeColor="text1"/>
          <w:highlight w:val="yellow"/>
          <w:lang w:val="en-US"/>
        </w:rPr>
        <w:t>serena</w:t>
      </w:r>
      <w:r w:rsidRPr="00F641B0">
        <w:rPr>
          <w:rFonts w:ascii="Times" w:hAnsi="Times" w:cs="Times New Roman"/>
          <w:color w:val="000000" w:themeColor="text1"/>
          <w:lang w:val="en-US"/>
        </w:rPr>
        <w:t xml:space="preserve"> de fin oro smeraus</w:t>
      </w:r>
      <w:r w:rsidR="00371161" w:rsidRPr="00F641B0">
        <w:rPr>
          <w:rFonts w:ascii="Times" w:hAnsi="Times" w:cs="Times New Roman"/>
          <w:color w:val="000000" w:themeColor="text1"/>
          <w:lang w:val="en-US"/>
        </w:rPr>
        <w:t>;</w:t>
      </w:r>
    </w:p>
    <w:p w14:paraId="53D7F5CC" w14:textId="07868D5B" w:rsidR="0070778F" w:rsidRPr="00F641B0" w:rsidRDefault="00BC328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Davanti Carllo lo mostrà</w:t>
      </w:r>
      <w:r w:rsidR="0070778F" w:rsidRPr="00F641B0">
        <w:rPr>
          <w:rFonts w:ascii="Times" w:hAnsi="Times" w:cs="Times New Roman"/>
          <w:color w:val="000000" w:themeColor="text1"/>
          <w:lang w:val="en-US"/>
        </w:rPr>
        <w:t xml:space="preserve"> in lo palaus</w:t>
      </w:r>
      <w:r w:rsidR="00371161" w:rsidRPr="00F641B0">
        <w:rPr>
          <w:rFonts w:ascii="Times" w:hAnsi="Times" w:cs="Times New Roman"/>
          <w:color w:val="000000" w:themeColor="text1"/>
          <w:lang w:val="en-US"/>
        </w:rPr>
        <w:t>.</w:t>
      </w:r>
    </w:p>
    <w:p w14:paraId="1EFD6AC7"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Intorno lui son queli baron naturaus</w:t>
      </w:r>
    </w:p>
    <w:p w14:paraId="7AF61BB2" w14:textId="1A16CB3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del puovollo li piçoli </w:t>
      </w:r>
      <w:r w:rsidR="00180088">
        <w:rPr>
          <w:rFonts w:ascii="Times" w:hAnsi="Times" w:cs="Times New Roman"/>
          <w:color w:val="000000" w:themeColor="text1"/>
          <w:lang w:val="en-US"/>
        </w:rPr>
        <w:t>e·ll</w:t>
      </w:r>
      <w:r w:rsidRPr="00F641B0">
        <w:rPr>
          <w:rFonts w:ascii="Times" w:hAnsi="Times" w:cs="Times New Roman"/>
          <w:color w:val="000000" w:themeColor="text1"/>
          <w:lang w:val="en-US"/>
        </w:rPr>
        <w:t>i men</w:t>
      </w:r>
      <w:r w:rsidR="00E72370" w:rsidRPr="00F641B0">
        <w:rPr>
          <w:rFonts w:ascii="Times" w:hAnsi="Times" w:cs="Times New Roman"/>
          <w:color w:val="000000" w:themeColor="text1"/>
          <w:lang w:val="en-US"/>
        </w:rPr>
        <w:t>(a)</w:t>
      </w:r>
      <w:r w:rsidRPr="00F641B0">
        <w:rPr>
          <w:rFonts w:ascii="Times" w:hAnsi="Times" w:cs="Times New Roman"/>
          <w:color w:val="000000" w:themeColor="text1"/>
          <w:lang w:val="en-US"/>
        </w:rPr>
        <w:t>us</w:t>
      </w:r>
      <w:r w:rsidR="00371161" w:rsidRPr="00F641B0">
        <w:rPr>
          <w:rFonts w:ascii="Times" w:hAnsi="Times" w:cs="Times New Roman"/>
          <w:color w:val="000000" w:themeColor="text1"/>
          <w:lang w:val="en-US"/>
        </w:rPr>
        <w:t>.</w:t>
      </w:r>
      <w:r w:rsidR="00E72370" w:rsidRPr="00F641B0">
        <w:rPr>
          <w:rStyle w:val="FootnoteReference"/>
          <w:rFonts w:ascii="Times" w:hAnsi="Times" w:cs="Times New Roman"/>
          <w:color w:val="000000" w:themeColor="text1"/>
          <w:lang w:val="en-US"/>
        </w:rPr>
        <w:footnoteReference w:id="687"/>
      </w:r>
    </w:p>
    <w:p w14:paraId="67FD577F" w14:textId="76DD7A93" w:rsidR="0070778F" w:rsidRPr="00F641B0" w:rsidRDefault="00BC328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Charllo parllà</w:t>
      </w:r>
      <w:r w:rsidR="0070778F" w:rsidRPr="00F641B0">
        <w:rPr>
          <w:rFonts w:ascii="Times" w:hAnsi="Times" w:cs="Times New Roman"/>
          <w:color w:val="000000" w:themeColor="text1"/>
          <w:lang w:val="en-US"/>
        </w:rPr>
        <w:t xml:space="preserve"> contra Ugo humiliaus</w:t>
      </w:r>
      <w:r w:rsidR="00E72370" w:rsidRPr="00F641B0">
        <w:rPr>
          <w:rFonts w:ascii="Times" w:hAnsi="Times" w:cs="Times New Roman"/>
          <w:color w:val="000000" w:themeColor="text1"/>
          <w:lang w:val="en-US"/>
        </w:rPr>
        <w:t>,</w:t>
      </w:r>
      <w:r w:rsidR="00371161" w:rsidRPr="00F641B0">
        <w:rPr>
          <w:rStyle w:val="FootnoteReference"/>
          <w:rFonts w:ascii="Times" w:hAnsi="Times" w:cs="Times New Roman"/>
          <w:color w:val="000000" w:themeColor="text1"/>
          <w:lang w:val="en-US"/>
        </w:rPr>
        <w:footnoteReference w:id="688"/>
      </w:r>
    </w:p>
    <w:p w14:paraId="7D128391" w14:textId="62B9798B" w:rsidR="0070778F" w:rsidRPr="00F641B0" w:rsidRDefault="00371161"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(115V) </w:t>
      </w:r>
      <w:r w:rsidR="0070778F" w:rsidRPr="00F641B0">
        <w:rPr>
          <w:rFonts w:ascii="Times" w:hAnsi="Times" w:cs="Times New Roman"/>
          <w:color w:val="000000" w:themeColor="text1"/>
          <w:lang w:val="en-US"/>
        </w:rPr>
        <w:t>"Ugo, bel fradello</w:t>
      </w:r>
      <w:r w:rsidR="00144F1F"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no ve do far maus</w:t>
      </w:r>
      <w:r w:rsidR="00144F1F" w:rsidRPr="00F641B0">
        <w:rPr>
          <w:rFonts w:ascii="Times" w:hAnsi="Times" w:cs="Times New Roman"/>
          <w:color w:val="000000" w:themeColor="text1"/>
          <w:lang w:val="en-US"/>
        </w:rPr>
        <w:t>,</w:t>
      </w:r>
    </w:p>
    <w:p w14:paraId="4A4E491C" w14:textId="683C8A1E" w:rsidR="0070778F" w:rsidRPr="00F641B0" w:rsidRDefault="00E72370"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Mio amigo seré</w:t>
      </w:r>
      <w:r w:rsidR="0070778F" w:rsidRPr="00F641B0">
        <w:rPr>
          <w:rFonts w:ascii="Times" w:hAnsi="Times" w:cs="Times New Roman"/>
          <w:color w:val="000000" w:themeColor="text1"/>
          <w:lang w:val="en-US"/>
        </w:rPr>
        <w:t xml:space="preserve"> plui de nul homo carnaus</w:t>
      </w:r>
    </w:p>
    <w:p w14:paraId="3857A5B1" w14:textId="2C572E86" w:rsidR="0070778F" w:rsidRPr="00F641B0" w:rsidRDefault="00144F1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in mia corte averé</w:t>
      </w:r>
      <w:r w:rsidR="0070778F" w:rsidRPr="00F641B0">
        <w:rPr>
          <w:rFonts w:ascii="Times" w:hAnsi="Times" w:cs="Times New Roman"/>
          <w:color w:val="000000" w:themeColor="text1"/>
          <w:lang w:val="en-US"/>
        </w:rPr>
        <w:t xml:space="preserve"> plui estaus</w:t>
      </w:r>
    </w:p>
    <w:p w14:paraId="157C4E12" w14:textId="59FFACA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no</w:t>
      </w:r>
      <w:r w:rsidR="00144F1F" w:rsidRPr="00F641B0">
        <w:rPr>
          <w:rFonts w:ascii="Times" w:hAnsi="Times" w:cs="Times New Roman"/>
          <w:i/>
          <w:iCs/>
          <w:color w:val="000000" w:themeColor="text1"/>
          <w:lang w:val="en-US"/>
        </w:rPr>
        <w:t>n</w:t>
      </w:r>
      <w:r w:rsidR="00144F1F" w:rsidRPr="00F641B0">
        <w:rPr>
          <w:rFonts w:ascii="Times" w:hAnsi="Times" w:cs="Times New Roman"/>
          <w:color w:val="000000" w:themeColor="text1"/>
          <w:lang w:val="en-US"/>
        </w:rPr>
        <w:t xml:space="preserve"> ave</w:t>
      </w:r>
      <w:r w:rsidRPr="00F641B0">
        <w:rPr>
          <w:rFonts w:ascii="Times" w:hAnsi="Times" w:cs="Times New Roman"/>
          <w:color w:val="000000" w:themeColor="text1"/>
          <w:lang w:val="en-US"/>
        </w:rPr>
        <w:t>va</w:t>
      </w:r>
      <w:r w:rsidR="00144F1F"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chi</w:t>
      </w:r>
      <w:r w:rsidR="00144F1F" w:rsidRPr="00F641B0">
        <w:rPr>
          <w:rFonts w:ascii="Times" w:hAnsi="Times" w:cs="Times New Roman"/>
          <w:color w:val="000000" w:themeColor="text1"/>
          <w:lang w:val="en-US"/>
        </w:rPr>
        <w:t>(vali</w:t>
      </w:r>
      <w:r w:rsidRPr="00F641B0">
        <w:rPr>
          <w:rFonts w:ascii="Times" w:hAnsi="Times" w:cs="Times New Roman"/>
          <w:color w:val="000000" w:themeColor="text1"/>
          <w:lang w:val="en-US"/>
        </w:rPr>
        <w:t>er</w:t>
      </w:r>
      <w:r w:rsidR="00144F1F" w:rsidRPr="00F641B0">
        <w:rPr>
          <w:rFonts w:ascii="Times" w:hAnsi="Times" w:cs="Times New Roman"/>
          <w:color w:val="000000" w:themeColor="text1"/>
          <w:lang w:val="en-US"/>
        </w:rPr>
        <w:t>)</w:t>
      </w:r>
      <w:r w:rsidRPr="00F641B0">
        <w:rPr>
          <w:rStyle w:val="FootnoteReference"/>
          <w:rFonts w:ascii="Times" w:hAnsi="Times" w:cs="Times New Roman"/>
          <w:color w:val="000000" w:themeColor="text1"/>
          <w:lang w:val="en-US"/>
        </w:rPr>
        <w:footnoteReference w:id="689"/>
      </w:r>
      <w:r w:rsidRPr="00F641B0">
        <w:rPr>
          <w:rFonts w:ascii="Times" w:hAnsi="Times" w:cs="Times New Roman"/>
          <w:color w:val="000000" w:themeColor="text1"/>
          <w:lang w:val="en-US"/>
        </w:rPr>
        <w:t xml:space="preserve"> che fo mio carnaus."</w:t>
      </w:r>
    </w:p>
    <w:p w14:paraId="6F0D980F" w14:textId="0E5755AB" w:rsidR="00C3369D" w:rsidRPr="00F641B0" w:rsidRDefault="00C3369D" w:rsidP="00C3369D">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w:t>
      </w:r>
      <w:r w:rsidR="00425BF5" w:rsidRPr="00F641B0">
        <w:rPr>
          <w:rFonts w:ascii="Times" w:hAnsi="Times" w:cs="Times New Roman"/>
          <w:color w:val="000000" w:themeColor="text1"/>
          <w:lang w:val="en-US"/>
        </w:rPr>
        <w:t xml:space="preserve"> 219</w:t>
      </w:r>
      <w:r w:rsidRPr="00F641B0">
        <w:rPr>
          <w:rFonts w:ascii="Times" w:hAnsi="Times" w:cs="Times New Roman"/>
          <w:color w:val="000000" w:themeColor="text1"/>
          <w:lang w:val="en-US"/>
        </w:rPr>
        <w:t>]</w:t>
      </w:r>
    </w:p>
    <w:p w14:paraId="5CCBC90D" w14:textId="767405C8" w:rsidR="0070778F" w:rsidRPr="00F641B0" w:rsidRDefault="00144F1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Quando Carlo Martelo </w:t>
      </w:r>
      <w:r w:rsidR="004E7F9B">
        <w:rPr>
          <w:rFonts w:ascii="Times" w:hAnsi="Times" w:cs="Times New Roman"/>
          <w:color w:val="000000" w:themeColor="text1"/>
          <w:lang w:val="en-US"/>
        </w:rPr>
        <w:t>à·ll</w:t>
      </w:r>
      <w:r w:rsidRPr="00F641B0">
        <w:rPr>
          <w:rFonts w:ascii="Times" w:hAnsi="Times" w:cs="Times New Roman"/>
          <w:color w:val="000000" w:themeColor="text1"/>
          <w:lang w:val="en-US"/>
        </w:rPr>
        <w:t>o trabuto reguardé</w:t>
      </w:r>
      <w:r w:rsidR="0070778F" w:rsidRPr="00F641B0">
        <w:rPr>
          <w:rFonts w:ascii="Times" w:hAnsi="Times" w:cs="Times New Roman"/>
          <w:color w:val="000000" w:themeColor="text1"/>
          <w:lang w:val="en-US"/>
        </w:rPr>
        <w:t>,</w:t>
      </w:r>
    </w:p>
    <w:p w14:paraId="10ECE0A0" w14:textId="1C10886E"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Quel chadelleto à</w:t>
      </w:r>
      <w:r w:rsidR="001930A1">
        <w:rPr>
          <w:rFonts w:ascii="Times" w:hAnsi="Times" w:cs="Times New Roman"/>
          <w:color w:val="000000" w:themeColor="text1"/>
          <w:lang w:val="en-US"/>
        </w:rPr>
        <w:t xml:space="preserve"> meravei</w:t>
      </w:r>
      <w:r w:rsidR="0070778F" w:rsidRPr="00F641B0">
        <w:rPr>
          <w:rFonts w:ascii="Times" w:hAnsi="Times" w:cs="Times New Roman"/>
          <w:color w:val="000000" w:themeColor="text1"/>
          <w:lang w:val="en-US"/>
        </w:rPr>
        <w:t>a</w:t>
      </w:r>
      <w:r w:rsidR="00C3369D" w:rsidRPr="00F641B0">
        <w:rPr>
          <w:rFonts w:ascii="Times" w:hAnsi="Times" w:cs="Times New Roman"/>
          <w:color w:val="000000" w:themeColor="text1"/>
          <w:lang w:val="en-US"/>
        </w:rPr>
        <w:t xml:space="preserve"> loldé</w:t>
      </w:r>
      <w:r w:rsidR="0070778F" w:rsidRPr="00F641B0">
        <w:rPr>
          <w:rFonts w:ascii="Times" w:hAnsi="Times" w:cs="Times New Roman"/>
          <w:color w:val="000000" w:themeColor="text1"/>
          <w:lang w:val="en-US"/>
        </w:rPr>
        <w:t>.</w:t>
      </w:r>
    </w:p>
    <w:p w14:paraId="6A7218FD" w14:textId="349EB21B" w:rsidR="0070778F" w:rsidRPr="00F641B0" w:rsidRDefault="00C3369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Tuti li baron de la soa contré</w:t>
      </w:r>
    </w:p>
    <w:p w14:paraId="36358AF6" w14:textId="53F95E94"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Plui de sete fiad</w:t>
      </w:r>
      <w:r w:rsidR="00C3369D" w:rsidRPr="00F641B0">
        <w:rPr>
          <w:rFonts w:ascii="Times" w:hAnsi="Times" w:cs="Times New Roman"/>
          <w:color w:val="000000" w:themeColor="text1"/>
          <w:lang w:val="en-US"/>
        </w:rPr>
        <w:t>e l'à reguardé</w:t>
      </w:r>
      <w:r w:rsidR="00F55585" w:rsidRPr="00F641B0">
        <w:rPr>
          <w:rFonts w:ascii="Times" w:hAnsi="Times" w:cs="Times New Roman"/>
          <w:color w:val="000000" w:themeColor="text1"/>
          <w:lang w:val="en-US"/>
        </w:rPr>
        <w:t>.</w:t>
      </w:r>
    </w:p>
    <w:p w14:paraId="3F20CC2B" w14:textId="22886AB5" w:rsidR="0070778F" w:rsidRPr="00F641B0" w:rsidRDefault="00F5558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La serena li fo ben apresté.</w:t>
      </w:r>
    </w:p>
    <w:p w14:paraId="68456E6D" w14:textId="22649BD2"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 re com</w:t>
      </w:r>
      <w:r w:rsidR="00F55585" w:rsidRPr="00F641B0">
        <w:rPr>
          <w:rFonts w:ascii="Times" w:hAnsi="Times" w:cs="Times New Roman"/>
          <w:color w:val="000000" w:themeColor="text1"/>
          <w:lang w:val="en-US"/>
        </w:rPr>
        <w:t>anda che lo cadeleto sia apresté.</w:t>
      </w:r>
    </w:p>
    <w:p w14:paraId="4AAA3F83" w14:textId="3E1A7E8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fo p</w:t>
      </w:r>
      <w:r w:rsidR="00F55585" w:rsidRPr="00F641B0">
        <w:rPr>
          <w:rFonts w:ascii="Times" w:hAnsi="Times" w:cs="Times New Roman"/>
          <w:color w:val="000000" w:themeColor="text1"/>
          <w:lang w:val="en-US"/>
        </w:rPr>
        <w:t>r</w:t>
      </w:r>
      <w:r w:rsidRPr="00F641B0">
        <w:rPr>
          <w:rFonts w:ascii="Times" w:hAnsi="Times" w:cs="Times New Roman"/>
          <w:color w:val="000000" w:themeColor="text1"/>
          <w:lang w:val="en-US"/>
        </w:rPr>
        <w:t>esto</w:t>
      </w:r>
      <w:r w:rsidR="00F55585" w:rsidRPr="00F641B0">
        <w:rPr>
          <w:rFonts w:ascii="Times" w:hAnsi="Times" w:cs="Times New Roman"/>
          <w:color w:val="000000" w:themeColor="text1"/>
          <w:lang w:val="en-US"/>
        </w:rPr>
        <w:t>, li suo valenti apelé,</w:t>
      </w:r>
    </w:p>
    <w:p w14:paraId="00535E5C" w14:textId="75D6C6F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Lo </w:t>
      </w:r>
      <w:r w:rsidR="00F55585" w:rsidRPr="00F641B0">
        <w:rPr>
          <w:rFonts w:ascii="Times" w:hAnsi="Times" w:cs="Times New Roman"/>
          <w:color w:val="000000" w:themeColor="text1"/>
          <w:lang w:val="en-US"/>
        </w:rPr>
        <w:t>leto fo portado e dessovra conçé.</w:t>
      </w:r>
    </w:p>
    <w:p w14:paraId="195793C4" w14:textId="5185E70C" w:rsidR="0070778F" w:rsidRPr="00F641B0" w:rsidRDefault="00F5558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Carlo lo v(e)te,</w:t>
      </w:r>
      <w:r w:rsidRPr="00F641B0">
        <w:rPr>
          <w:rStyle w:val="FootnoteReference"/>
          <w:rFonts w:ascii="Times" w:hAnsi="Times" w:cs="Times New Roman"/>
          <w:color w:val="000000" w:themeColor="text1"/>
          <w:lang w:val="en-US"/>
        </w:rPr>
        <w:footnoteReference w:id="690"/>
      </w:r>
      <w:r w:rsidRPr="00F641B0">
        <w:rPr>
          <w:rFonts w:ascii="Times" w:hAnsi="Times" w:cs="Times New Roman"/>
          <w:color w:val="000000" w:themeColor="text1"/>
          <w:lang w:val="en-US"/>
        </w:rPr>
        <w:t xml:space="preserve"> molto l'à</w:t>
      </w:r>
      <w:r w:rsidR="0070778F" w:rsidRPr="00F641B0">
        <w:rPr>
          <w:rFonts w:ascii="Times" w:hAnsi="Times" w:cs="Times New Roman"/>
          <w:color w:val="000000" w:themeColor="text1"/>
          <w:lang w:val="en-US"/>
        </w:rPr>
        <w:t xml:space="preserve"> ben lold</w:t>
      </w:r>
      <w:r w:rsidRPr="00F641B0">
        <w:rPr>
          <w:rFonts w:ascii="Times" w:hAnsi="Times" w:cs="Times New Roman"/>
          <w:color w:val="000000" w:themeColor="text1"/>
          <w:lang w:val="en-US"/>
        </w:rPr>
        <w:t>é,</w:t>
      </w:r>
    </w:p>
    <w:p w14:paraId="4FCC7D5A" w14:textId="3721CE63" w:rsidR="0070778F" w:rsidRPr="00F641B0" w:rsidRDefault="00F5558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Provar vol como el serà ovré,</w:t>
      </w:r>
    </w:p>
    <w:p w14:paraId="72F1C1E9" w14:textId="48E5A78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se ben li starave con ma</w:t>
      </w:r>
      <w:r w:rsidR="00F55585" w:rsidRPr="00F641B0">
        <w:rPr>
          <w:rFonts w:ascii="Times" w:hAnsi="Times" w:cs="Times New Roman"/>
          <w:color w:val="000000" w:themeColor="text1"/>
          <w:lang w:val="en-US"/>
        </w:rPr>
        <w:t>n e con pé.</w:t>
      </w:r>
    </w:p>
    <w:p w14:paraId="3FA9005B" w14:textId="54B15BFF"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(116R) </w:t>
      </w:r>
      <w:r w:rsidR="00DF05C5" w:rsidRPr="00F641B0">
        <w:rPr>
          <w:rFonts w:ascii="Times" w:hAnsi="Times" w:cs="Times New Roman"/>
          <w:color w:val="000000" w:themeColor="text1"/>
          <w:lang w:val="en-US"/>
        </w:rPr>
        <w:t>Sovra lo cadelleto è Carlo monté,</w:t>
      </w:r>
    </w:p>
    <w:p w14:paraId="517F6E83" w14:textId="375861EC" w:rsidR="0070778F" w:rsidRPr="00F641B0" w:rsidRDefault="00F5558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DF05C5" w:rsidRPr="00F641B0">
        <w:rPr>
          <w:rFonts w:ascii="Times" w:hAnsi="Times" w:cs="Times New Roman"/>
          <w:color w:val="000000" w:themeColor="text1"/>
          <w:lang w:val="en-US"/>
        </w:rPr>
        <w:t>un gran çoia el fo acolegé;</w:t>
      </w:r>
    </w:p>
    <w:p w14:paraId="20BF6E0F" w14:textId="1FEE8C85"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Quatro diavoli fono apareié,</w:t>
      </w:r>
    </w:p>
    <w:p w14:paraId="6AEE0073" w14:textId="5AEBE91E"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180088">
        <w:rPr>
          <w:rFonts w:ascii="Times" w:hAnsi="Times" w:cs="Times New Roman"/>
          <w:color w:val="000000" w:themeColor="text1"/>
          <w:lang w:val="en-US"/>
        </w:rPr>
        <w:t>e·ll</w:t>
      </w:r>
      <w:r w:rsidRPr="00F641B0">
        <w:rPr>
          <w:rFonts w:ascii="Times" w:hAnsi="Times" w:cs="Times New Roman"/>
          <w:color w:val="000000" w:themeColor="text1"/>
          <w:lang w:val="en-US"/>
        </w:rPr>
        <w:t xml:space="preserve">o cadelleto apresso </w:t>
      </w:r>
      <w:r w:rsidR="0048464E">
        <w:rPr>
          <w:rFonts w:ascii="Times" w:hAnsi="Times" w:cs="Times New Roman"/>
          <w:color w:val="000000" w:themeColor="text1"/>
          <w:lang w:val="en-US"/>
        </w:rPr>
        <w:t xml:space="preserve">è </w:t>
      </w:r>
      <w:r w:rsidR="00076F52">
        <w:rPr>
          <w:rFonts w:ascii="Times" w:hAnsi="Times" w:cs="Times New Roman"/>
          <w:color w:val="000000" w:themeColor="text1"/>
          <w:lang w:val="en-US"/>
        </w:rPr>
        <w:t>ll</w:t>
      </w:r>
      <w:r w:rsidR="0070778F" w:rsidRPr="00F641B0">
        <w:rPr>
          <w:rFonts w:ascii="Times" w:hAnsi="Times" w:cs="Times New Roman"/>
          <w:color w:val="000000" w:themeColor="text1"/>
          <w:lang w:val="en-US"/>
        </w:rPr>
        <w:t>ev</w:t>
      </w:r>
      <w:r w:rsidRPr="00F641B0">
        <w:rPr>
          <w:rFonts w:ascii="Times" w:hAnsi="Times" w:cs="Times New Roman"/>
          <w:color w:val="000000" w:themeColor="text1"/>
          <w:lang w:val="en-US"/>
        </w:rPr>
        <w:t>é</w:t>
      </w:r>
    </w:p>
    <w:p w14:paraId="47943529" w14:textId="03C92EF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che </w:t>
      </w:r>
      <w:r w:rsidR="00DF05C5" w:rsidRPr="00F641B0">
        <w:rPr>
          <w:rFonts w:ascii="Times" w:hAnsi="Times" w:cs="Times New Roman"/>
          <w:color w:val="000000" w:themeColor="text1"/>
          <w:lang w:val="en-US"/>
        </w:rPr>
        <w:t>a Carlo Martelo savesse bon oré,</w:t>
      </w:r>
    </w:p>
    <w:p w14:paraId="1BC849A0" w14:textId="581B102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Fuora de le fenestre li diavoli l</w:t>
      </w:r>
      <w:r w:rsidR="00DF05C5" w:rsidRPr="00F641B0">
        <w:rPr>
          <w:rFonts w:ascii="Times" w:hAnsi="Times" w:cs="Times New Roman"/>
          <w:color w:val="000000" w:themeColor="text1"/>
          <w:lang w:val="en-US"/>
        </w:rPr>
        <w:t>'à porté.</w:t>
      </w:r>
    </w:p>
    <w:p w14:paraId="40E6E7C3" w14:textId="21473C8D"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Asé</w:t>
      </w:r>
      <w:r w:rsidR="0070778F" w:rsidRPr="00F641B0">
        <w:rPr>
          <w:rFonts w:ascii="Times" w:hAnsi="Times" w:cs="Times New Roman"/>
          <w:color w:val="000000" w:themeColor="text1"/>
          <w:lang w:val="en-US"/>
        </w:rPr>
        <w:t xml:space="preserve"> a Carlo brai e cri</w:t>
      </w:r>
      <w:r w:rsidRPr="00F641B0">
        <w:rPr>
          <w:rFonts w:ascii="Times" w:hAnsi="Times" w:cs="Times New Roman"/>
          <w:color w:val="000000" w:themeColor="text1"/>
          <w:lang w:val="en-US"/>
        </w:rPr>
        <w:t>é,</w:t>
      </w:r>
      <w:r w:rsidR="00AA75F5" w:rsidRPr="00F641B0">
        <w:rPr>
          <w:rStyle w:val="FootnoteReference"/>
          <w:rFonts w:ascii="Times" w:hAnsi="Times" w:cs="Times New Roman"/>
          <w:color w:val="000000" w:themeColor="text1"/>
          <w:lang w:val="en-US"/>
        </w:rPr>
        <w:footnoteReference w:id="691"/>
      </w:r>
    </w:p>
    <w:p w14:paraId="7555EF97" w14:textId="33527E8D"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Mo </w:t>
      </w:r>
      <w:r w:rsidR="00180088">
        <w:rPr>
          <w:rFonts w:ascii="Times" w:hAnsi="Times" w:cs="Times New Roman"/>
          <w:color w:val="000000" w:themeColor="text1"/>
          <w:lang w:val="en-US"/>
        </w:rPr>
        <w:t>a·ll</w:t>
      </w:r>
      <w:r w:rsidRPr="00F641B0">
        <w:rPr>
          <w:rFonts w:ascii="Times" w:hAnsi="Times" w:cs="Times New Roman"/>
          <w:color w:val="000000" w:themeColor="text1"/>
          <w:lang w:val="en-US"/>
        </w:rPr>
        <w:t>ui no</w:t>
      </w:r>
      <w:r w:rsidR="00AA75F5" w:rsidRPr="00F641B0">
        <w:rPr>
          <w:rFonts w:ascii="Times" w:hAnsi="Times" w:cs="Times New Roman"/>
          <w:i/>
          <w:iCs/>
          <w:color w:val="000000" w:themeColor="text1"/>
          <w:lang w:val="en-US"/>
        </w:rPr>
        <w:t>n</w:t>
      </w:r>
      <w:r w:rsidR="00AA75F5" w:rsidRPr="00F641B0">
        <w:rPr>
          <w:rFonts w:ascii="Times" w:hAnsi="Times" w:cs="Times New Roman"/>
          <w:color w:val="000000" w:themeColor="text1"/>
          <w:lang w:val="en-US"/>
        </w:rPr>
        <w:t xml:space="preserve"> val un dené</w:t>
      </w:r>
      <w:r w:rsidR="00DF05C5" w:rsidRPr="00F641B0">
        <w:rPr>
          <w:rFonts w:ascii="Times" w:hAnsi="Times" w:cs="Times New Roman"/>
          <w:color w:val="000000" w:themeColor="text1"/>
          <w:lang w:val="en-US"/>
        </w:rPr>
        <w:t>.</w:t>
      </w:r>
    </w:p>
    <w:p w14:paraId="7CD56631" w14:textId="741668C2"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In tal maniera el fo porté</w:t>
      </w:r>
    </w:p>
    <w:p w14:paraId="21BE6D33" w14:textId="1107C455"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w:t>
      </w:r>
      <w:r w:rsidR="00DF05C5" w:rsidRPr="00F641B0">
        <w:rPr>
          <w:rFonts w:ascii="Times" w:hAnsi="Times" w:cs="Times New Roman"/>
          <w:color w:val="000000" w:themeColor="text1"/>
          <w:lang w:val="en-US"/>
        </w:rPr>
        <w:t xml:space="preserve"> mai de lui non sse sape enbassé,</w:t>
      </w:r>
    </w:p>
    <w:p w14:paraId="216FF9B2" w14:textId="0480403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E li </w:t>
      </w:r>
      <w:r w:rsidR="00DF05C5" w:rsidRPr="00F641B0">
        <w:rPr>
          <w:rFonts w:ascii="Times" w:hAnsi="Times" w:cs="Times New Roman"/>
          <w:color w:val="000000" w:themeColor="text1"/>
          <w:lang w:val="en-US"/>
        </w:rPr>
        <w:t xml:space="preserve">baron che </w:t>
      </w:r>
      <w:r w:rsidR="0048464E">
        <w:rPr>
          <w:rFonts w:ascii="Times" w:hAnsi="Times" w:cs="Times New Roman"/>
          <w:color w:val="000000" w:themeColor="text1"/>
          <w:lang w:val="en-US"/>
        </w:rPr>
        <w:t xml:space="preserve">i </w:t>
      </w:r>
      <w:r w:rsidR="00DF05C5" w:rsidRPr="00F641B0">
        <w:rPr>
          <w:rFonts w:ascii="Times" w:hAnsi="Times" w:cs="Times New Roman"/>
          <w:color w:val="000000" w:themeColor="text1"/>
          <w:lang w:val="en-US"/>
        </w:rPr>
        <w:t>era con lui assenblé</w:t>
      </w:r>
    </w:p>
    <w:p w14:paraId="5FCAF608" w14:textId="27597B88"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DF05C5"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w:t>
      </w:r>
      <w:r w:rsidR="00DF05C5" w:rsidRPr="00F641B0">
        <w:rPr>
          <w:rFonts w:ascii="Times" w:hAnsi="Times" w:cs="Times New Roman"/>
          <w:color w:val="000000" w:themeColor="text1"/>
          <w:lang w:val="en-US"/>
        </w:rPr>
        <w:t>ve</w:t>
      </w:r>
      <w:r w:rsidR="00900547">
        <w:rPr>
          <w:rFonts w:ascii="Times" w:hAnsi="Times" w:cs="Times New Roman"/>
          <w:color w:val="000000" w:themeColor="text1"/>
          <w:lang w:val="en-US"/>
        </w:rPr>
        <w:t>der lo trabuto, son si spaventé</w:t>
      </w:r>
    </w:p>
    <w:p w14:paraId="084D7EFB" w14:textId="22D421E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Çoxo del palaço son tuti </w:t>
      </w:r>
      <w:r w:rsidR="00DF05C5" w:rsidRPr="00F641B0">
        <w:rPr>
          <w:rFonts w:ascii="Times" w:hAnsi="Times" w:cs="Times New Roman"/>
          <w:color w:val="000000" w:themeColor="text1"/>
          <w:lang w:val="en-US"/>
        </w:rPr>
        <w:t>devalé,</w:t>
      </w:r>
    </w:p>
    <w:p w14:paraId="200D1025" w14:textId="4768958A" w:rsidR="0070778F" w:rsidRPr="00F641B0" w:rsidRDefault="0048464E"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Ché credevano che queli diavoli lì</w:t>
      </w:r>
      <w:r w:rsidR="0070778F" w:rsidRPr="00F641B0">
        <w:rPr>
          <w:rFonts w:ascii="Times" w:hAnsi="Times" w:cs="Times New Roman"/>
          <w:color w:val="000000" w:themeColor="text1"/>
          <w:lang w:val="en-US"/>
        </w:rPr>
        <w:t xml:space="preserve"> </w:t>
      </w:r>
      <w:r w:rsidR="0070778F" w:rsidRPr="0048464E">
        <w:rPr>
          <w:rFonts w:ascii="Times" w:hAnsi="Times" w:cs="Times New Roman"/>
          <w:color w:val="000000" w:themeColor="text1"/>
          <w:lang w:val="en-US"/>
        </w:rPr>
        <w:t>arssa</w:t>
      </w:r>
      <w:r w:rsidR="00DF05C5" w:rsidRPr="0048464E">
        <w:rPr>
          <w:rFonts w:ascii="Times" w:hAnsi="Times" w:cs="Times New Roman"/>
          <w:color w:val="000000" w:themeColor="text1"/>
          <w:lang w:val="en-US"/>
        </w:rPr>
        <w:t>isse</w:t>
      </w:r>
      <w:r>
        <w:rPr>
          <w:rStyle w:val="FootnoteReference"/>
          <w:rFonts w:ascii="Times" w:hAnsi="Times" w:cs="Times New Roman"/>
          <w:color w:val="000000" w:themeColor="text1"/>
          <w:lang w:val="en-US"/>
        </w:rPr>
        <w:footnoteReference w:id="692"/>
      </w:r>
      <w:r w:rsidR="00DF05C5" w:rsidRPr="00F641B0">
        <w:rPr>
          <w:rFonts w:ascii="Times" w:hAnsi="Times" w:cs="Times New Roman"/>
          <w:color w:val="000000" w:themeColor="text1"/>
          <w:lang w:val="en-US"/>
        </w:rPr>
        <w:t xml:space="preserve"> daré,</w:t>
      </w:r>
    </w:p>
    <w:p w14:paraId="30310E52" w14:textId="28649062" w:rsidR="0070778F" w:rsidRPr="00F641B0" w:rsidRDefault="00BC328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Pr>
          <w:rFonts w:ascii="Times" w:hAnsi="Times" w:cs="Times New Roman"/>
          <w:color w:val="000000" w:themeColor="text1"/>
          <w:lang w:val="en-US"/>
        </w:rPr>
        <w:t>E nesun non s'arestà</w:t>
      </w:r>
      <w:r w:rsidR="00DF05C5" w:rsidRPr="00F641B0">
        <w:rPr>
          <w:rFonts w:ascii="Times" w:hAnsi="Times" w:cs="Times New Roman"/>
          <w:color w:val="000000" w:themeColor="text1"/>
          <w:lang w:val="en-US"/>
        </w:rPr>
        <w:t xml:space="preserve"> mié.</w:t>
      </w:r>
    </w:p>
    <w:p w14:paraId="64FF2013" w14:textId="77777777" w:rsidR="0070778F" w:rsidRPr="00F641B0" w:rsidRDefault="0070778F" w:rsidP="0070778F">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450"/>
        <w:contextualSpacing/>
        <w:rPr>
          <w:rFonts w:ascii="Times" w:hAnsi="Times" w:cs="Times New Roman"/>
          <w:color w:val="000000" w:themeColor="text1"/>
          <w:lang w:val="en-US"/>
        </w:rPr>
      </w:pPr>
    </w:p>
    <w:p w14:paraId="186DE5D8" w14:textId="50303DB1" w:rsidR="00DF05C5" w:rsidRPr="00F641B0" w:rsidRDefault="00425BF5" w:rsidP="00DF05C5">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220</w:t>
      </w:r>
      <w:r w:rsidR="0070778F" w:rsidRPr="00F641B0">
        <w:rPr>
          <w:rFonts w:ascii="Times" w:hAnsi="Times" w:cs="Times New Roman"/>
          <w:color w:val="000000" w:themeColor="text1"/>
          <w:lang w:val="en-US"/>
        </w:rPr>
        <w:t xml:space="preserve">] </w:t>
      </w:r>
    </w:p>
    <w:p w14:paraId="2A7E7343" w14:textId="10660024"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(116V) Li chavalieri che </w:t>
      </w:r>
      <w:r w:rsidR="0070778F" w:rsidRPr="00F641B0">
        <w:rPr>
          <w:rFonts w:ascii="Times" w:hAnsi="Times" w:cs="Times New Roman"/>
          <w:color w:val="000000" w:themeColor="text1"/>
          <w:lang w:val="en-US"/>
        </w:rPr>
        <w:t>co</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Carlo era venue</w:t>
      </w:r>
      <w:r w:rsidR="00232FE8" w:rsidRPr="00F641B0">
        <w:rPr>
          <w:rFonts w:ascii="Times" w:hAnsi="Times" w:cs="Times New Roman"/>
          <w:color w:val="000000" w:themeColor="text1"/>
          <w:lang w:val="en-US"/>
        </w:rPr>
        <w:t>,</w:t>
      </w:r>
    </w:p>
    <w:p w14:paraId="50189C91" w14:textId="34202046"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Quando elli fo çoxo del pallaço dessendue</w:t>
      </w:r>
      <w:r w:rsidR="00232FE8" w:rsidRPr="00F641B0">
        <w:rPr>
          <w:rFonts w:ascii="Times" w:hAnsi="Times" w:cs="Times New Roman"/>
          <w:color w:val="000000" w:themeColor="text1"/>
          <w:lang w:val="en-US"/>
        </w:rPr>
        <w:t>,</w:t>
      </w:r>
    </w:p>
    <w:p w14:paraId="5B3B4E9A"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 duramente elli fo esperdue</w:t>
      </w:r>
    </w:p>
    <w:p w14:paraId="0D434151" w14:textId="4F82E3F0"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0778F" w:rsidRPr="00F641B0">
        <w:rPr>
          <w:rFonts w:ascii="Times" w:hAnsi="Times" w:cs="Times New Roman"/>
          <w:color w:val="000000" w:themeColor="text1"/>
          <w:lang w:val="en-US"/>
        </w:rPr>
        <w:t>eli non guardava a strada ni a rue</w:t>
      </w:r>
      <w:r w:rsidR="00232FE8" w:rsidRPr="00F641B0">
        <w:rPr>
          <w:rFonts w:ascii="Times" w:hAnsi="Times" w:cs="Times New Roman"/>
          <w:color w:val="000000" w:themeColor="text1"/>
          <w:lang w:val="en-US"/>
        </w:rPr>
        <w:t>.</w:t>
      </w:r>
    </w:p>
    <w:p w14:paraId="682D6BF5" w14:textId="10C6C3B4"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Ver Paris s'</w:t>
      </w:r>
      <w:r w:rsidR="0070778F" w:rsidRPr="00F641B0">
        <w:rPr>
          <w:rFonts w:ascii="Times" w:hAnsi="Times" w:cs="Times New Roman"/>
          <w:color w:val="000000" w:themeColor="text1"/>
          <w:lang w:val="en-US"/>
        </w:rPr>
        <w:t>en vano o</w:t>
      </w:r>
      <w:r w:rsidR="00232FE8" w:rsidRPr="00F641B0">
        <w:rPr>
          <w:rFonts w:ascii="Times" w:hAnsi="Times" w:cs="Times New Roman"/>
          <w:color w:val="000000" w:themeColor="text1"/>
          <w:lang w:val="en-US"/>
        </w:rPr>
        <w:t>'</w:t>
      </w:r>
      <w:r w:rsidR="0070778F" w:rsidRPr="00F641B0">
        <w:rPr>
          <w:rFonts w:ascii="Times" w:hAnsi="Times" w:cs="Times New Roman"/>
          <w:color w:val="000000" w:themeColor="text1"/>
          <w:lang w:val="en-US"/>
        </w:rPr>
        <w:t xml:space="preserve"> elli fo atendue</w:t>
      </w:r>
      <w:r w:rsidR="00232FE8" w:rsidRPr="00F641B0">
        <w:rPr>
          <w:rFonts w:ascii="Times" w:hAnsi="Times" w:cs="Times New Roman"/>
          <w:color w:val="000000" w:themeColor="text1"/>
          <w:lang w:val="en-US"/>
        </w:rPr>
        <w:t>;</w:t>
      </w:r>
    </w:p>
    <w:p w14:paraId="3193844D" w14:textId="5A0BADF3" w:rsidR="0070778F" w:rsidRPr="00F641B0" w:rsidRDefault="00DF05C5"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Ugo d'</w:t>
      </w:r>
      <w:r w:rsidR="0070778F" w:rsidRPr="00F641B0">
        <w:rPr>
          <w:rFonts w:ascii="Times" w:hAnsi="Times" w:cs="Times New Roman"/>
          <w:color w:val="000000" w:themeColor="text1"/>
          <w:lang w:val="en-US"/>
        </w:rPr>
        <w:t xml:space="preserve">Alvermia </w:t>
      </w:r>
      <w:r w:rsidR="00232FE8" w:rsidRPr="00F641B0">
        <w:rPr>
          <w:rFonts w:ascii="Times" w:hAnsi="Times" w:cs="Times New Roman"/>
          <w:color w:val="000000" w:themeColor="text1"/>
          <w:lang w:val="en-US"/>
        </w:rPr>
        <w:t>sul pallaço è</w:t>
      </w:r>
      <w:r w:rsidR="0070778F" w:rsidRPr="00F641B0">
        <w:rPr>
          <w:rFonts w:ascii="Times" w:hAnsi="Times" w:cs="Times New Roman"/>
          <w:color w:val="000000" w:themeColor="text1"/>
          <w:lang w:val="en-US"/>
        </w:rPr>
        <w:t xml:space="preserve"> remansue</w:t>
      </w:r>
      <w:r w:rsidRPr="00F641B0">
        <w:rPr>
          <w:rFonts w:ascii="Times" w:hAnsi="Times" w:cs="Times New Roman"/>
          <w:color w:val="000000" w:themeColor="text1"/>
          <w:lang w:val="en-US"/>
        </w:rPr>
        <w:t>.</w:t>
      </w:r>
    </w:p>
    <w:p w14:paraId="03473FD7" w14:textId="332AD7EF" w:rsidR="0070778F" w:rsidRPr="00F641B0" w:rsidRDefault="00BC328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"Dama," dixe Ugo, "Dio n'</w:t>
      </w:r>
      <w:r w:rsidR="00232FE8" w:rsidRPr="00F641B0">
        <w:rPr>
          <w:rFonts w:ascii="Times" w:hAnsi="Times" w:cs="Times New Roman"/>
          <w:color w:val="000000" w:themeColor="text1"/>
          <w:lang w:val="en-US"/>
        </w:rPr>
        <w:t>à secorue;</w:t>
      </w:r>
    </w:p>
    <w:p w14:paraId="5F68C19E" w14:textId="635202AC"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lui semo liberé</w:t>
      </w:r>
      <w:r w:rsidR="0070778F" w:rsidRPr="00F641B0">
        <w:rPr>
          <w:rFonts w:ascii="Times" w:hAnsi="Times" w:cs="Times New Roman"/>
          <w:color w:val="000000" w:themeColor="text1"/>
          <w:lang w:val="en-US"/>
        </w:rPr>
        <w:t>, e da Dio asalue,</w:t>
      </w:r>
    </w:p>
    <w:p w14:paraId="50D8B22D" w14:textId="6C845AE3" w:rsidR="0070778F" w:rsidRPr="00F641B0" w:rsidRDefault="0051664D"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 collui che me mandà</w:t>
      </w:r>
      <w:r w:rsidR="0070778F" w:rsidRPr="00F641B0">
        <w:rPr>
          <w:rFonts w:ascii="Times" w:hAnsi="Times" w:cs="Times New Roman"/>
          <w:color w:val="000000" w:themeColor="text1"/>
          <w:lang w:val="en-US"/>
        </w:rPr>
        <w:t xml:space="preserve"> in la çente p</w:t>
      </w:r>
      <w:r w:rsidR="00232FE8" w:rsidRPr="00F641B0">
        <w:rPr>
          <w:rFonts w:ascii="Times" w:hAnsi="Times" w:cs="Times New Roman"/>
          <w:i/>
          <w:iCs/>
          <w:color w:val="000000" w:themeColor="text1"/>
          <w:lang w:val="en-US"/>
        </w:rPr>
        <w:t>er</w:t>
      </w:r>
      <w:r w:rsidR="0070778F" w:rsidRPr="00F641B0">
        <w:rPr>
          <w:rFonts w:ascii="Times" w:hAnsi="Times" w:cs="Times New Roman"/>
          <w:color w:val="000000" w:themeColor="text1"/>
          <w:lang w:val="en-US"/>
        </w:rPr>
        <w:t>due,</w:t>
      </w:r>
    </w:p>
    <w:p w14:paraId="1E4CF1BB" w14:textId="70505309"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Dio à</w:t>
      </w:r>
      <w:r w:rsidR="0070778F" w:rsidRPr="00F641B0">
        <w:rPr>
          <w:rFonts w:ascii="Times" w:hAnsi="Times" w:cs="Times New Roman"/>
          <w:color w:val="000000" w:themeColor="text1"/>
          <w:lang w:val="en-US"/>
        </w:rPr>
        <w:t xml:space="preserve"> fatto p</w:t>
      </w:r>
      <w:r w:rsidR="00DF05C5"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nui miracolo, çò è miracoli e vertue."</w:t>
      </w:r>
      <w:r w:rsidRPr="00F641B0">
        <w:rPr>
          <w:rStyle w:val="FootnoteReference"/>
          <w:rFonts w:ascii="Times" w:hAnsi="Times" w:cs="Times New Roman"/>
          <w:color w:val="000000" w:themeColor="text1"/>
          <w:lang w:val="en-US"/>
        </w:rPr>
        <w:footnoteReference w:id="693"/>
      </w:r>
    </w:p>
    <w:p w14:paraId="2F383D23" w14:textId="68A8434E" w:rsidR="00232FE8" w:rsidRPr="00F641B0" w:rsidRDefault="00425BF5" w:rsidP="00232FE8">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221</w:t>
      </w:r>
      <w:r w:rsidR="0070778F" w:rsidRPr="00F641B0">
        <w:rPr>
          <w:rFonts w:ascii="Times" w:hAnsi="Times" w:cs="Times New Roman"/>
          <w:color w:val="000000" w:themeColor="text1"/>
          <w:lang w:val="en-US"/>
        </w:rPr>
        <w:t xml:space="preserve">] </w:t>
      </w:r>
    </w:p>
    <w:p w14:paraId="08E25AF2" w14:textId="0910FE0B"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"Dama," dixe Ugo, "de çò sié</w:t>
      </w:r>
      <w:r w:rsidR="0070778F" w:rsidRPr="00F641B0">
        <w:rPr>
          <w:rFonts w:ascii="Times" w:hAnsi="Times" w:cs="Times New Roman"/>
          <w:color w:val="000000" w:themeColor="text1"/>
          <w:lang w:val="en-US"/>
        </w:rPr>
        <w:t xml:space="preserve"> certan,</w:t>
      </w:r>
    </w:p>
    <w:p w14:paraId="6EC79861" w14:textId="06EA3857"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w:t>
      </w:r>
      <w:r w:rsidR="0070778F" w:rsidRPr="00F641B0">
        <w:rPr>
          <w:rFonts w:ascii="Times" w:hAnsi="Times" w:cs="Times New Roman"/>
          <w:color w:val="000000" w:themeColor="text1"/>
          <w:lang w:val="en-US"/>
        </w:rPr>
        <w:t xml:space="preserve">io </w:t>
      </w:r>
      <w:r w:rsidR="002416C5" w:rsidRPr="00F641B0">
        <w:rPr>
          <w:rFonts w:ascii="Times" w:hAnsi="Times" w:cs="Times New Roman"/>
          <w:color w:val="000000" w:themeColor="text1"/>
          <w:lang w:val="en-US"/>
        </w:rPr>
        <w:t>ài</w:t>
      </w:r>
      <w:r w:rsidR="0070778F" w:rsidRPr="00F641B0">
        <w:rPr>
          <w:rFonts w:ascii="Times" w:hAnsi="Times" w:cs="Times New Roman"/>
          <w:color w:val="000000" w:themeColor="text1"/>
          <w:lang w:val="en-US"/>
        </w:rPr>
        <w:t xml:space="preserve"> durado gra</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pena e gra</w:t>
      </w:r>
      <w:r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w:t>
      </w:r>
      <w:r w:rsidR="00367CE5" w:rsidRPr="00367CE5">
        <w:rPr>
          <w:rFonts w:ascii="Times" w:hAnsi="Times" w:cs="Times New Roman"/>
          <w:color w:val="000000" w:themeColor="text1"/>
          <w:lang w:val="en-US"/>
        </w:rPr>
        <w:t>ac</w:t>
      </w:r>
      <w:r w:rsidR="0070778F" w:rsidRPr="00367CE5">
        <w:rPr>
          <w:rFonts w:ascii="Times" w:hAnsi="Times" w:cs="Times New Roman"/>
          <w:color w:val="000000" w:themeColor="text1"/>
          <w:lang w:val="en-US"/>
        </w:rPr>
        <w:t>an</w:t>
      </w:r>
    </w:p>
    <w:p w14:paraId="7A2DB05B" w14:textId="18A83773"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32FE8" w:rsidRPr="00F641B0">
        <w:rPr>
          <w:rFonts w:ascii="Times" w:hAnsi="Times" w:cs="Times New Roman"/>
          <w:i/>
          <w:iCs/>
          <w:color w:val="000000" w:themeColor="text1"/>
          <w:lang w:val="en-US"/>
        </w:rPr>
        <w:t>er</w:t>
      </w:r>
      <w:r w:rsidRPr="00F641B0">
        <w:rPr>
          <w:rFonts w:ascii="Times" w:hAnsi="Times" w:cs="Times New Roman"/>
          <w:color w:val="000000" w:themeColor="text1"/>
          <w:lang w:val="en-US"/>
        </w:rPr>
        <w:t xml:space="preserve"> trare a fin </w:t>
      </w:r>
      <w:r w:rsidR="0079117B">
        <w:rPr>
          <w:rFonts w:ascii="Times" w:hAnsi="Times" w:cs="Times New Roman"/>
          <w:color w:val="000000" w:themeColor="text1"/>
          <w:lang w:val="en-US"/>
        </w:rPr>
        <w:t>lo·sso</w:t>
      </w:r>
      <w:r w:rsidRPr="00F641B0">
        <w:rPr>
          <w:rFonts w:ascii="Times" w:hAnsi="Times" w:cs="Times New Roman"/>
          <w:color w:val="000000" w:themeColor="text1"/>
          <w:lang w:val="en-US"/>
        </w:rPr>
        <w:t xml:space="preserve"> comandaman</w:t>
      </w:r>
      <w:r w:rsidR="00232FE8" w:rsidRPr="00F641B0">
        <w:rPr>
          <w:rFonts w:ascii="Times" w:hAnsi="Times" w:cs="Times New Roman"/>
          <w:color w:val="000000" w:themeColor="text1"/>
          <w:lang w:val="en-US"/>
        </w:rPr>
        <w:t>;</w:t>
      </w:r>
    </w:p>
    <w:p w14:paraId="45D37B49" w14:textId="3377278E"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A l'</w:t>
      </w:r>
      <w:r w:rsidR="00A96637" w:rsidRPr="00F641B0">
        <w:rPr>
          <w:rFonts w:ascii="Times" w:hAnsi="Times" w:cs="Times New Roman"/>
          <w:color w:val="000000" w:themeColor="text1"/>
          <w:lang w:val="en-US"/>
        </w:rPr>
        <w:t>inferno me mandà</w:t>
      </w:r>
      <w:r w:rsidR="0070778F" w:rsidRPr="00F641B0">
        <w:rPr>
          <w:rFonts w:ascii="Times" w:hAnsi="Times" w:cs="Times New Roman"/>
          <w:color w:val="000000" w:themeColor="text1"/>
          <w:lang w:val="en-US"/>
        </w:rPr>
        <w:t xml:space="preserve"> a torto e a ingan</w:t>
      </w:r>
    </w:p>
    <w:p w14:paraId="5D2D6C78" w14:textId="7D354587"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Si</w:t>
      </w:r>
      <w:r w:rsidR="0070778F" w:rsidRPr="00F641B0">
        <w:rPr>
          <w:rFonts w:ascii="Times" w:hAnsi="Times" w:cs="Times New Roman"/>
          <w:color w:val="000000" w:themeColor="text1"/>
          <w:lang w:val="en-US"/>
        </w:rPr>
        <w:t xml:space="preserve">como me dixe </w:t>
      </w:r>
      <w:r w:rsidRPr="00F641B0">
        <w:rPr>
          <w:rFonts w:ascii="Times" w:hAnsi="Times" w:cs="Times New Roman"/>
          <w:color w:val="000000" w:themeColor="text1"/>
          <w:lang w:val="en-US"/>
        </w:rPr>
        <w:t>(Sand)</w:t>
      </w:r>
      <w:r w:rsidR="0070778F" w:rsidRPr="00F641B0">
        <w:rPr>
          <w:rFonts w:ascii="Times" w:hAnsi="Times" w:cs="Times New Roman"/>
          <w:color w:val="000000" w:themeColor="text1"/>
          <w:lang w:val="en-US"/>
        </w:rPr>
        <w:t>in</w:t>
      </w:r>
      <w:r w:rsidRPr="00F641B0">
        <w:rPr>
          <w:rStyle w:val="FootnoteReference"/>
          <w:rFonts w:ascii="Times" w:hAnsi="Times" w:cs="Times New Roman"/>
          <w:color w:val="000000" w:themeColor="text1"/>
          <w:lang w:val="en-US"/>
        </w:rPr>
        <w:footnoteReference w:id="694"/>
      </w:r>
      <w:r w:rsidRPr="00F641B0">
        <w:rPr>
          <w:rFonts w:ascii="Times" w:hAnsi="Times" w:cs="Times New Roman"/>
          <w:color w:val="000000" w:themeColor="text1"/>
          <w:lang w:val="en-US"/>
        </w:rPr>
        <w:t xml:space="preserve"> ch'</w:t>
      </w:r>
      <w:r w:rsidR="0070778F" w:rsidRPr="00F641B0">
        <w:rPr>
          <w:rFonts w:ascii="Times" w:hAnsi="Times" w:cs="Times New Roman"/>
          <w:color w:val="000000" w:themeColor="text1"/>
          <w:lang w:val="en-US"/>
        </w:rPr>
        <w:t>io trovie i</w:t>
      </w:r>
      <w:r w:rsidRPr="00F641B0">
        <w:rPr>
          <w:rFonts w:ascii="Times" w:hAnsi="Times" w:cs="Times New Roman"/>
          <w:i/>
          <w:iCs/>
          <w:color w:val="000000" w:themeColor="text1"/>
          <w:lang w:val="en-US"/>
        </w:rPr>
        <w:t>n</w:t>
      </w:r>
      <w:r w:rsidR="0070778F" w:rsidRPr="00F641B0">
        <w:rPr>
          <w:rFonts w:ascii="Times" w:hAnsi="Times" w:cs="Times New Roman"/>
          <w:color w:val="000000" w:themeColor="text1"/>
          <w:lang w:val="en-US"/>
        </w:rPr>
        <w:t xml:space="preserve"> lo poltan</w:t>
      </w:r>
      <w:r w:rsidRPr="00F641B0">
        <w:rPr>
          <w:rFonts w:ascii="Times" w:hAnsi="Times" w:cs="Times New Roman"/>
          <w:color w:val="000000" w:themeColor="text1"/>
          <w:lang w:val="en-US"/>
        </w:rPr>
        <w:t>,</w:t>
      </w:r>
    </w:p>
    <w:p w14:paraId="32A72657" w14:textId="40809B01" w:rsidR="0070778F" w:rsidRPr="00F641B0" w:rsidRDefault="00BC328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Che allo re Carlo donà</w:t>
      </w:r>
      <w:r w:rsidR="001930A1">
        <w:rPr>
          <w:rFonts w:ascii="Times" w:hAnsi="Times" w:cs="Times New Roman"/>
          <w:color w:val="000000" w:themeColor="text1"/>
          <w:lang w:val="en-US"/>
        </w:rPr>
        <w:t xml:space="preserve"> conssei</w:t>
      </w:r>
      <w:r w:rsidR="0070778F" w:rsidRPr="00F641B0">
        <w:rPr>
          <w:rFonts w:ascii="Times" w:hAnsi="Times" w:cs="Times New Roman"/>
          <w:color w:val="000000" w:themeColor="text1"/>
          <w:lang w:val="en-US"/>
        </w:rPr>
        <w:t>o vilan</w:t>
      </w:r>
      <w:r w:rsidR="00232FE8" w:rsidRPr="00F641B0">
        <w:rPr>
          <w:rFonts w:ascii="Times" w:hAnsi="Times" w:cs="Times New Roman"/>
          <w:color w:val="000000" w:themeColor="text1"/>
          <w:lang w:val="en-US"/>
        </w:rPr>
        <w:t>.</w:t>
      </w:r>
    </w:p>
    <w:p w14:paraId="51769CEA" w14:textId="7FEC1A0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232FE8" w:rsidRPr="00F641B0">
        <w:rPr>
          <w:rFonts w:ascii="Times" w:hAnsi="Times" w:cs="Times New Roman"/>
          <w:i/>
          <w:iCs/>
          <w:color w:val="000000" w:themeColor="text1"/>
          <w:lang w:val="en-US"/>
        </w:rPr>
        <w:t>er</w:t>
      </w:r>
      <w:r w:rsidR="001930A1">
        <w:rPr>
          <w:rFonts w:ascii="Times" w:hAnsi="Times" w:cs="Times New Roman"/>
          <w:color w:val="000000" w:themeColor="text1"/>
          <w:lang w:val="en-US"/>
        </w:rPr>
        <w:t xml:space="preserve"> quel conssei</w:t>
      </w:r>
      <w:r w:rsidRPr="00F641B0">
        <w:rPr>
          <w:rFonts w:ascii="Times" w:hAnsi="Times" w:cs="Times New Roman"/>
          <w:color w:val="000000" w:themeColor="text1"/>
          <w:lang w:val="en-US"/>
        </w:rPr>
        <w:t xml:space="preserve">o </w:t>
      </w:r>
      <w:r w:rsidR="002416C5" w:rsidRPr="00F641B0">
        <w:rPr>
          <w:rFonts w:ascii="Times" w:hAnsi="Times" w:cs="Times New Roman"/>
          <w:color w:val="000000" w:themeColor="text1"/>
          <w:lang w:val="en-US"/>
        </w:rPr>
        <w:t>ài</w:t>
      </w:r>
      <w:r w:rsidRPr="00F641B0">
        <w:rPr>
          <w:rFonts w:ascii="Times" w:hAnsi="Times" w:cs="Times New Roman"/>
          <w:color w:val="000000" w:themeColor="text1"/>
          <w:lang w:val="en-US"/>
        </w:rPr>
        <w:t xml:space="preserve"> durado gran troman;</w:t>
      </w:r>
    </w:p>
    <w:p w14:paraId="4E6E9785" w14:textId="7514E63B" w:rsidR="0070778F" w:rsidRPr="00F641B0" w:rsidRDefault="000C67CA"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Rengraçio Dio e s</w:t>
      </w:r>
      <w:r w:rsidR="0070778F" w:rsidRPr="00F641B0">
        <w:rPr>
          <w:rFonts w:ascii="Times" w:hAnsi="Times" w:cs="Times New Roman"/>
          <w:color w:val="000000" w:themeColor="text1"/>
          <w:lang w:val="en-US"/>
        </w:rPr>
        <w:t>an Guielmo lo bon san,</w:t>
      </w:r>
    </w:p>
    <w:p w14:paraId="03B7B358" w14:textId="455F96ED"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Tornado son sano e sallvo e ço</w:t>
      </w:r>
      <w:r w:rsidR="0070778F" w:rsidRPr="00F641B0">
        <w:rPr>
          <w:rFonts w:ascii="Times" w:hAnsi="Times" w:cs="Times New Roman"/>
          <w:color w:val="000000" w:themeColor="text1"/>
          <w:lang w:val="en-US"/>
        </w:rPr>
        <w:t>ian</w:t>
      </w:r>
      <w:r w:rsidRPr="00F641B0">
        <w:rPr>
          <w:rFonts w:ascii="Times" w:hAnsi="Times" w:cs="Times New Roman"/>
          <w:color w:val="000000" w:themeColor="text1"/>
          <w:lang w:val="en-US"/>
        </w:rPr>
        <w:t>,</w:t>
      </w:r>
    </w:p>
    <w:p w14:paraId="62B987A9" w14:textId="0B9AA196"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 xml:space="preserve">Çamay plui non </w:t>
      </w:r>
      <w:r w:rsidRPr="00367CE5">
        <w:rPr>
          <w:rFonts w:ascii="Times" w:hAnsi="Times" w:cs="Times New Roman"/>
          <w:color w:val="000000" w:themeColor="text1"/>
          <w:lang w:val="en-US"/>
        </w:rPr>
        <w:t>averò</w:t>
      </w:r>
      <w:r w:rsidR="0070778F" w:rsidRPr="00367CE5">
        <w:rPr>
          <w:rFonts w:ascii="Times" w:hAnsi="Times" w:cs="Times New Roman"/>
          <w:color w:val="000000" w:themeColor="text1"/>
          <w:lang w:val="en-US"/>
        </w:rPr>
        <w:t xml:space="preserve"> acan."</w:t>
      </w:r>
    </w:p>
    <w:p w14:paraId="4635BCE0" w14:textId="7DFE3F9F" w:rsidR="00232FE8" w:rsidRPr="00F641B0" w:rsidRDefault="00425BF5" w:rsidP="00232FE8">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360"/>
        <w:jc w:val="both"/>
        <w:rPr>
          <w:rFonts w:ascii="Times" w:hAnsi="Times" w:cs="Times New Roman"/>
          <w:color w:val="000000" w:themeColor="text1"/>
          <w:lang w:val="en-US"/>
        </w:rPr>
      </w:pPr>
      <w:r w:rsidRPr="00F641B0">
        <w:rPr>
          <w:rFonts w:ascii="Times" w:hAnsi="Times" w:cs="Times New Roman"/>
          <w:color w:val="000000" w:themeColor="text1"/>
          <w:lang w:val="en-US"/>
        </w:rPr>
        <w:t>[Laisse 222</w:t>
      </w:r>
      <w:r w:rsidR="0070778F" w:rsidRPr="00F641B0">
        <w:rPr>
          <w:rFonts w:ascii="Times" w:hAnsi="Times" w:cs="Times New Roman"/>
          <w:color w:val="000000" w:themeColor="text1"/>
          <w:lang w:val="en-US"/>
        </w:rPr>
        <w:t xml:space="preserve">] </w:t>
      </w:r>
    </w:p>
    <w:p w14:paraId="0296572F" w14:textId="1B9FEB72"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Lo</w:t>
      </w:r>
      <w:r w:rsidR="0070778F" w:rsidRPr="00F641B0">
        <w:rPr>
          <w:rFonts w:ascii="Times" w:hAnsi="Times" w:cs="Times New Roman"/>
          <w:color w:val="000000" w:themeColor="text1"/>
          <w:lang w:val="en-US"/>
        </w:rPr>
        <w:t xml:space="preserve"> conte d'Alvernia si à intendimant</w:t>
      </w:r>
    </w:p>
    <w:p w14:paraId="5C9B520E" w14:textId="3DC73792" w:rsidR="0070778F" w:rsidRPr="00F641B0" w:rsidRDefault="00A9663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w:t>
      </w:r>
      <w:r w:rsidR="0070778F" w:rsidRPr="00F641B0">
        <w:rPr>
          <w:rFonts w:ascii="Times" w:hAnsi="Times" w:cs="Times New Roman"/>
          <w:color w:val="000000" w:themeColor="text1"/>
          <w:lang w:val="en-US"/>
        </w:rPr>
        <w:t>e s</w:t>
      </w:r>
      <w:r w:rsidR="00232FE8" w:rsidRPr="00F641B0">
        <w:rPr>
          <w:rFonts w:ascii="Times" w:hAnsi="Times" w:cs="Times New Roman"/>
          <w:i/>
          <w:iCs/>
          <w:color w:val="000000" w:themeColor="text1"/>
          <w:lang w:val="en-US"/>
        </w:rPr>
        <w:t>er</w:t>
      </w:r>
      <w:r w:rsidR="00BC3284">
        <w:rPr>
          <w:rFonts w:ascii="Times" w:hAnsi="Times" w:cs="Times New Roman"/>
          <w:color w:val="000000" w:themeColor="text1"/>
          <w:lang w:val="en-US"/>
        </w:rPr>
        <w:t>vir nostro sier, lo P</w:t>
      </w:r>
      <w:r w:rsidRPr="00F641B0">
        <w:rPr>
          <w:rFonts w:ascii="Times" w:hAnsi="Times" w:cs="Times New Roman"/>
          <w:color w:val="000000" w:themeColor="text1"/>
          <w:lang w:val="en-US"/>
        </w:rPr>
        <w:t>are o</w:t>
      </w:r>
      <w:r w:rsidR="0070778F" w:rsidRPr="00F641B0">
        <w:rPr>
          <w:rFonts w:ascii="Times" w:hAnsi="Times" w:cs="Times New Roman"/>
          <w:color w:val="000000" w:themeColor="text1"/>
          <w:lang w:val="en-US"/>
        </w:rPr>
        <w:t>nipotant.</w:t>
      </w:r>
    </w:p>
    <w:p w14:paraId="4DA7D4D4" w14:textId="170B8886"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N</w:t>
      </w:r>
      <w:r w:rsidR="001930A1">
        <w:rPr>
          <w:rFonts w:ascii="Times" w:hAnsi="Times" w:cs="Times New Roman"/>
          <w:color w:val="000000" w:themeColor="text1"/>
          <w:lang w:val="en-US"/>
        </w:rPr>
        <w:t>on è meravei</w:t>
      </w:r>
      <w:r w:rsidRPr="00F641B0">
        <w:rPr>
          <w:rFonts w:ascii="Times" w:hAnsi="Times" w:cs="Times New Roman"/>
          <w:color w:val="000000" w:themeColor="text1"/>
          <w:lang w:val="en-US"/>
        </w:rPr>
        <w:t>a s'</w:t>
      </w:r>
      <w:r w:rsidR="0070778F" w:rsidRPr="00F641B0">
        <w:rPr>
          <w:rFonts w:ascii="Times" w:hAnsi="Times" w:cs="Times New Roman"/>
          <w:color w:val="000000" w:themeColor="text1"/>
          <w:lang w:val="en-US"/>
        </w:rPr>
        <w:t>el ave gran spavant</w:t>
      </w:r>
    </w:p>
    <w:p w14:paraId="3A9CAF85" w14:textId="22150FEF" w:rsidR="0070778F" w:rsidRPr="00F641B0" w:rsidRDefault="00BC3284"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Pr>
          <w:rFonts w:ascii="Times" w:hAnsi="Times" w:cs="Times New Roman"/>
          <w:color w:val="000000" w:themeColor="text1"/>
          <w:lang w:val="en-US"/>
        </w:rPr>
        <w:t>Quando el se penssà</w:t>
      </w:r>
      <w:r w:rsidR="0070778F" w:rsidRPr="00F641B0">
        <w:rPr>
          <w:rFonts w:ascii="Times" w:hAnsi="Times" w:cs="Times New Roman"/>
          <w:color w:val="000000" w:themeColor="text1"/>
          <w:lang w:val="en-US"/>
        </w:rPr>
        <w:t xml:space="preserve"> de li pecato</w:t>
      </w:r>
      <w:r w:rsidR="0070778F" w:rsidRPr="00F641B0">
        <w:rPr>
          <w:rFonts w:ascii="Times" w:hAnsi="Times" w:cs="Times New Roman"/>
          <w:i/>
          <w:color w:val="000000" w:themeColor="text1"/>
          <w:lang w:val="en-US"/>
        </w:rPr>
        <w:t>r</w:t>
      </w:r>
      <w:r w:rsidR="0070778F" w:rsidRPr="00F641B0">
        <w:rPr>
          <w:rFonts w:ascii="Times" w:hAnsi="Times" w:cs="Times New Roman"/>
          <w:color w:val="000000" w:themeColor="text1"/>
          <w:lang w:val="en-US"/>
        </w:rPr>
        <w:t xml:space="preserve"> dolant</w:t>
      </w:r>
      <w:r w:rsidR="00A96637" w:rsidRPr="00F641B0">
        <w:rPr>
          <w:rFonts w:ascii="Times" w:hAnsi="Times" w:cs="Times New Roman"/>
          <w:color w:val="000000" w:themeColor="text1"/>
          <w:lang w:val="en-US"/>
        </w:rPr>
        <w:t>,</w:t>
      </w:r>
    </w:p>
    <w:p w14:paraId="28064760" w14:textId="2422A63F"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 in l'</w:t>
      </w:r>
      <w:r w:rsidR="00BC3284">
        <w:rPr>
          <w:rFonts w:ascii="Times" w:hAnsi="Times" w:cs="Times New Roman"/>
          <w:color w:val="000000" w:themeColor="text1"/>
          <w:lang w:val="en-US"/>
        </w:rPr>
        <w:t>inferno durà</w:t>
      </w:r>
      <w:r w:rsidR="00A96637" w:rsidRPr="00F641B0">
        <w:rPr>
          <w:rFonts w:ascii="Times" w:hAnsi="Times" w:cs="Times New Roman"/>
          <w:color w:val="000000" w:themeColor="text1"/>
          <w:lang w:val="en-US"/>
        </w:rPr>
        <w:t xml:space="preserve"> tal tromant</w:t>
      </w:r>
    </w:p>
    <w:p w14:paraId="13ED0159" w14:textId="7A01A15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Ni may no</w:t>
      </w:r>
      <w:r w:rsidR="00232FE8" w:rsidRPr="00F641B0">
        <w:rPr>
          <w:rFonts w:ascii="Times" w:hAnsi="Times" w:cs="Times New Roman"/>
          <w:i/>
          <w:iCs/>
          <w:color w:val="000000" w:themeColor="text1"/>
          <w:lang w:val="en-US"/>
        </w:rPr>
        <w:t>n</w:t>
      </w:r>
      <w:r w:rsidRPr="00F641B0">
        <w:rPr>
          <w:rFonts w:ascii="Times" w:hAnsi="Times" w:cs="Times New Roman"/>
          <w:color w:val="000000" w:themeColor="text1"/>
          <w:lang w:val="en-US"/>
        </w:rPr>
        <w:t xml:space="preserve"> porave aver restoremant.</w:t>
      </w:r>
    </w:p>
    <w:p w14:paraId="06597426" w14:textId="6C5A6D5A" w:rsidR="0070778F" w:rsidRPr="00F641B0" w:rsidRDefault="00232F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(117R) Lo conte non fè demoramant,</w:t>
      </w:r>
    </w:p>
    <w:p w14:paraId="30C98DDA" w14:textId="733504F1"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Gl</w:t>
      </w:r>
      <w:r w:rsidR="00232FE8" w:rsidRPr="00F641B0">
        <w:rPr>
          <w:rFonts w:ascii="Times" w:hAnsi="Times" w:cs="Times New Roman"/>
          <w:color w:val="000000" w:themeColor="text1"/>
          <w:lang w:val="en-US"/>
        </w:rPr>
        <w:t>i</w:t>
      </w:r>
      <w:r w:rsidRPr="00F641B0">
        <w:rPr>
          <w:rFonts w:ascii="Times" w:hAnsi="Times" w:cs="Times New Roman"/>
          <w:color w:val="000000" w:themeColor="text1"/>
          <w:lang w:val="en-US"/>
        </w:rPr>
        <w:t>exie</w:t>
      </w:r>
      <w:r w:rsidR="00232FE8" w:rsidRPr="00F641B0">
        <w:rPr>
          <w:rFonts w:ascii="Times" w:hAnsi="Times" w:cs="Times New Roman"/>
          <w:color w:val="000000" w:themeColor="text1"/>
          <w:lang w:val="en-US"/>
        </w:rPr>
        <w:t xml:space="preserve"> fè</w:t>
      </w:r>
      <w:r w:rsidRPr="00F641B0">
        <w:rPr>
          <w:rFonts w:ascii="Times" w:hAnsi="Times" w:cs="Times New Roman"/>
          <w:color w:val="000000" w:themeColor="text1"/>
          <w:lang w:val="en-US"/>
        </w:rPr>
        <w:t xml:space="preserve"> far</w:t>
      </w:r>
      <w:r w:rsidR="00A658DC" w:rsidRPr="00F641B0">
        <w:rPr>
          <w:rFonts w:ascii="Times" w:hAnsi="Times" w:cs="Times New Roman"/>
          <w:color w:val="000000" w:themeColor="text1"/>
          <w:lang w:val="en-US"/>
        </w:rPr>
        <w:t xml:space="preserve"> </w:t>
      </w:r>
      <w:r w:rsidRPr="00F641B0">
        <w:rPr>
          <w:rFonts w:ascii="Times" w:hAnsi="Times" w:cs="Times New Roman"/>
          <w:color w:val="000000" w:themeColor="text1"/>
          <w:lang w:val="en-US"/>
        </w:rPr>
        <w:t>e hospedali plui de çant</w:t>
      </w:r>
      <w:r w:rsidR="00232FE8" w:rsidRPr="00F641B0">
        <w:rPr>
          <w:rFonts w:ascii="Times" w:hAnsi="Times" w:cs="Times New Roman"/>
          <w:color w:val="000000" w:themeColor="text1"/>
          <w:lang w:val="en-US"/>
        </w:rPr>
        <w:t>,</w:t>
      </w:r>
    </w:p>
    <w:p w14:paraId="3F53B8F1" w14:textId="540B8C5B"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Poveri vestir e darli vin e formant</w:t>
      </w:r>
      <w:r w:rsidR="00232FE8" w:rsidRPr="00F641B0">
        <w:rPr>
          <w:rFonts w:ascii="Times" w:hAnsi="Times" w:cs="Times New Roman"/>
          <w:color w:val="000000" w:themeColor="text1"/>
          <w:lang w:val="en-US"/>
        </w:rPr>
        <w:t>.</w:t>
      </w:r>
    </w:p>
    <w:p w14:paraId="09EAB9BD" w14:textId="4E50840D" w:rsidR="0070778F" w:rsidRPr="00F641B0" w:rsidRDefault="00A96637"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Poneten(ç)</w:t>
      </w:r>
      <w:r w:rsidR="005425E8" w:rsidRPr="00F641B0">
        <w:rPr>
          <w:rFonts w:ascii="Times" w:hAnsi="Times" w:cs="Times New Roman"/>
          <w:color w:val="000000" w:themeColor="text1"/>
          <w:lang w:val="en-US"/>
        </w:rPr>
        <w:t>a</w:t>
      </w:r>
      <w:r w:rsidRPr="00F641B0">
        <w:rPr>
          <w:rStyle w:val="FootnoteReference"/>
          <w:rFonts w:ascii="Times" w:hAnsi="Times" w:cs="Times New Roman"/>
          <w:color w:val="000000" w:themeColor="text1"/>
          <w:lang w:val="en-US"/>
        </w:rPr>
        <w:footnoteReference w:id="695"/>
      </w:r>
      <w:r w:rsidR="005425E8" w:rsidRPr="00F641B0">
        <w:rPr>
          <w:rFonts w:ascii="Times" w:hAnsi="Times" w:cs="Times New Roman"/>
          <w:color w:val="000000" w:themeColor="text1"/>
          <w:lang w:val="en-US"/>
        </w:rPr>
        <w:t xml:space="preserve"> fè</w:t>
      </w:r>
      <w:r w:rsidR="0070778F" w:rsidRPr="00F641B0">
        <w:rPr>
          <w:rFonts w:ascii="Times" w:hAnsi="Times" w:cs="Times New Roman"/>
          <w:color w:val="000000" w:themeColor="text1"/>
          <w:lang w:val="en-US"/>
        </w:rPr>
        <w:t xml:space="preserve"> senp</w:t>
      </w:r>
      <w:r w:rsidR="005425E8" w:rsidRPr="00F641B0">
        <w:rPr>
          <w:rFonts w:ascii="Times" w:hAnsi="Times" w:cs="Times New Roman"/>
          <w:i/>
          <w:iCs/>
          <w:color w:val="000000" w:themeColor="text1"/>
          <w:lang w:val="en-US"/>
        </w:rPr>
        <w:t>er</w:t>
      </w:r>
      <w:r w:rsidR="005425E8" w:rsidRPr="00F641B0">
        <w:rPr>
          <w:rFonts w:ascii="Times" w:hAnsi="Times" w:cs="Times New Roman"/>
          <w:color w:val="000000" w:themeColor="text1"/>
          <w:lang w:val="en-US"/>
        </w:rPr>
        <w:t xml:space="preserve"> a</w:t>
      </w:r>
      <w:r w:rsidR="0070778F" w:rsidRPr="00F641B0">
        <w:rPr>
          <w:rFonts w:ascii="Times" w:hAnsi="Times" w:cs="Times New Roman"/>
          <w:color w:val="000000" w:themeColor="text1"/>
          <w:lang w:val="en-US"/>
        </w:rPr>
        <w:t>l so viant</w:t>
      </w:r>
      <w:r w:rsidR="005425E8" w:rsidRPr="00F641B0">
        <w:rPr>
          <w:rFonts w:ascii="Times" w:hAnsi="Times" w:cs="Times New Roman"/>
          <w:color w:val="000000" w:themeColor="text1"/>
          <w:lang w:val="en-US"/>
        </w:rPr>
        <w:t>,</w:t>
      </w:r>
    </w:p>
    <w:p w14:paraId="0CE44661" w14:textId="1B20980C"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P</w:t>
      </w:r>
      <w:r w:rsidR="005425E8" w:rsidRPr="00F641B0">
        <w:rPr>
          <w:rFonts w:ascii="Times" w:hAnsi="Times" w:cs="Times New Roman"/>
          <w:i/>
          <w:iCs/>
          <w:color w:val="000000" w:themeColor="text1"/>
          <w:lang w:val="en-US"/>
        </w:rPr>
        <w:t>er</w:t>
      </w:r>
      <w:r w:rsidR="005425E8" w:rsidRPr="00F641B0">
        <w:rPr>
          <w:rFonts w:ascii="Times" w:hAnsi="Times" w:cs="Times New Roman"/>
          <w:iCs/>
          <w:color w:val="000000" w:themeColor="text1"/>
          <w:lang w:val="en-US"/>
        </w:rPr>
        <w:t xml:space="preserve"> </w:t>
      </w:r>
      <w:r w:rsidR="005425E8" w:rsidRPr="00F641B0">
        <w:rPr>
          <w:rFonts w:ascii="Times" w:hAnsi="Times" w:cs="Times New Roman"/>
          <w:color w:val="000000" w:themeColor="text1"/>
          <w:lang w:val="en-US"/>
        </w:rPr>
        <w:t xml:space="preserve">san </w:t>
      </w:r>
      <w:r w:rsidRPr="00F641B0">
        <w:rPr>
          <w:rFonts w:ascii="Times" w:hAnsi="Times" w:cs="Times New Roman"/>
          <w:color w:val="000000" w:themeColor="text1"/>
          <w:lang w:val="en-US"/>
        </w:rPr>
        <w:t>G</w:t>
      </w:r>
      <w:r w:rsidR="00FA6673" w:rsidRPr="00F641B0">
        <w:rPr>
          <w:rFonts w:ascii="Times" w:hAnsi="Times" w:cs="Times New Roman"/>
          <w:i/>
          <w:color w:val="000000" w:themeColor="text1"/>
          <w:lang w:val="en-US"/>
        </w:rPr>
        <w:t>uielmo</w:t>
      </w:r>
      <w:r w:rsidRPr="00F641B0">
        <w:rPr>
          <w:rFonts w:ascii="Times" w:hAnsi="Times" w:cs="Times New Roman"/>
          <w:color w:val="000000" w:themeColor="text1"/>
          <w:lang w:val="en-US"/>
        </w:rPr>
        <w:t xml:space="preserve"> che li fo in guarant</w:t>
      </w:r>
      <w:r w:rsidR="005425E8" w:rsidRPr="00F641B0">
        <w:rPr>
          <w:rFonts w:ascii="Times" w:hAnsi="Times" w:cs="Times New Roman"/>
          <w:color w:val="000000" w:themeColor="text1"/>
          <w:lang w:val="en-US"/>
        </w:rPr>
        <w:t>.</w:t>
      </w:r>
    </w:p>
    <w:p w14:paraId="2C6CABFD" w14:textId="596A0315" w:rsidR="0070778F" w:rsidRPr="00F641B0" w:rsidRDefault="005425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Un monstier fè</w:t>
      </w:r>
      <w:r w:rsidR="0070778F" w:rsidRPr="00F641B0">
        <w:rPr>
          <w:rFonts w:ascii="Times" w:hAnsi="Times" w:cs="Times New Roman"/>
          <w:color w:val="000000" w:themeColor="text1"/>
          <w:lang w:val="en-US"/>
        </w:rPr>
        <w:t xml:space="preserve"> far in.......................</w:t>
      </w:r>
      <w:r w:rsidRPr="00F641B0">
        <w:rPr>
          <w:rStyle w:val="FootnoteReference"/>
          <w:rFonts w:ascii="Times" w:hAnsi="Times" w:cs="Times New Roman"/>
          <w:color w:val="000000" w:themeColor="text1"/>
          <w:lang w:val="en-US"/>
        </w:rPr>
        <w:footnoteReference w:id="696"/>
      </w:r>
    </w:p>
    <w:p w14:paraId="600EDDF4" w14:textId="6B45F07B" w:rsidR="0070778F" w:rsidRPr="00F641B0" w:rsidRDefault="003F4AD3"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ascii="Times" w:hAnsi="Times" w:cs="Times New Roman"/>
          <w:color w:val="000000" w:themeColor="text1"/>
          <w:lang w:val="en-US"/>
        </w:rPr>
      </w:pPr>
      <w:r w:rsidRPr="00F641B0">
        <w:rPr>
          <w:rFonts w:ascii="Times" w:hAnsi="Times" w:cs="Times New Roman"/>
          <w:color w:val="000000" w:themeColor="text1"/>
          <w:lang w:val="en-US"/>
        </w:rPr>
        <w:t xml:space="preserve">O' </w:t>
      </w:r>
      <w:r w:rsidR="001930A1">
        <w:rPr>
          <w:rFonts w:ascii="Times" w:hAnsi="Times" w:cs="Times New Roman"/>
          <w:color w:val="000000" w:themeColor="text1"/>
          <w:lang w:val="en-US"/>
        </w:rPr>
        <w:t>.</w:t>
      </w:r>
      <w:r w:rsidR="00FA6673" w:rsidRPr="00F641B0">
        <w:rPr>
          <w:rFonts w:ascii="Times" w:hAnsi="Times" w:cs="Times New Roman"/>
          <w:color w:val="000000" w:themeColor="text1"/>
          <w:lang w:val="en-US"/>
        </w:rPr>
        <w:t>C</w:t>
      </w:r>
      <w:r w:rsidR="001930A1">
        <w:rPr>
          <w:rFonts w:ascii="Times" w:hAnsi="Times" w:cs="Times New Roman"/>
          <w:color w:val="000000" w:themeColor="text1"/>
          <w:lang w:val="en-US"/>
        </w:rPr>
        <w:t>.</w:t>
      </w:r>
      <w:r w:rsidR="005425E8" w:rsidRPr="00F641B0">
        <w:rPr>
          <w:rFonts w:ascii="Times" w:hAnsi="Times" w:cs="Times New Roman"/>
          <w:color w:val="000000" w:themeColor="text1"/>
          <w:lang w:val="en-US"/>
        </w:rPr>
        <w:t xml:space="preserve"> monessi era a</w:t>
      </w:r>
      <w:r w:rsidR="0070778F" w:rsidRPr="00F641B0">
        <w:rPr>
          <w:rFonts w:ascii="Times" w:hAnsi="Times" w:cs="Times New Roman"/>
          <w:color w:val="000000" w:themeColor="text1"/>
          <w:lang w:val="en-US"/>
        </w:rPr>
        <w:t>l s.........................</w:t>
      </w:r>
    </w:p>
    <w:p w14:paraId="3565B9B3" w14:textId="56827346" w:rsidR="0070778F" w:rsidRPr="00F641B0" w:rsidRDefault="005425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Ch'eli aveva v</w:t>
      </w:r>
      <w:r w:rsidR="0070778F" w:rsidRPr="00F641B0">
        <w:rPr>
          <w:rFonts w:ascii="Times" w:hAnsi="Times" w:cs="Times New Roman"/>
          <w:color w:val="000000" w:themeColor="text1"/>
          <w:lang w:val="en-US"/>
        </w:rPr>
        <w:t>itou...............................</w:t>
      </w:r>
    </w:p>
    <w:p w14:paraId="1A91DCA0" w14:textId="77777777"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Ugo laser.....................................</w:t>
      </w:r>
    </w:p>
    <w:p w14:paraId="68C99C5F" w14:textId="3D456789"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De s</w:t>
      </w:r>
      <w:r w:rsidR="005425E8" w:rsidRPr="00F641B0">
        <w:rPr>
          <w:rFonts w:ascii="Times" w:hAnsi="Times" w:cs="Times New Roman"/>
          <w:i/>
          <w:iCs/>
          <w:color w:val="000000" w:themeColor="text1"/>
          <w:lang w:val="en-US"/>
        </w:rPr>
        <w:t>er</w:t>
      </w:r>
      <w:r w:rsidR="005425E8" w:rsidRPr="00F641B0">
        <w:rPr>
          <w:rFonts w:ascii="Times" w:hAnsi="Times" w:cs="Times New Roman"/>
          <w:color w:val="000000" w:themeColor="text1"/>
          <w:lang w:val="en-US"/>
        </w:rPr>
        <w:t>vir D</w:t>
      </w:r>
      <w:r w:rsidRPr="00F641B0">
        <w:rPr>
          <w:rFonts w:ascii="Times" w:hAnsi="Times" w:cs="Times New Roman"/>
          <w:color w:val="000000" w:themeColor="text1"/>
          <w:lang w:val="en-US"/>
        </w:rPr>
        <w:t>...............................................</w:t>
      </w:r>
    </w:p>
    <w:p w14:paraId="1980D5D6" w14:textId="58095296" w:rsidR="0070778F" w:rsidRPr="00F641B0" w:rsidRDefault="005425E8"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può</w:t>
      </w:r>
      <w:r w:rsidR="0070778F" w:rsidRPr="00F641B0">
        <w:rPr>
          <w:rFonts w:ascii="Times" w:hAnsi="Times" w:cs="Times New Roman"/>
          <w:color w:val="000000" w:themeColor="text1"/>
          <w:lang w:val="en-US"/>
        </w:rPr>
        <w:t xml:space="preserve"> san...........................................</w:t>
      </w:r>
    </w:p>
    <w:p w14:paraId="5DE5CEE7" w14:textId="7FF41370" w:rsidR="0070778F" w:rsidRPr="00F641B0" w:rsidRDefault="0070778F" w:rsidP="00606DC8">
      <w:pPr>
        <w:pStyle w:val="ListParagraph"/>
        <w:widowControl w:val="0"/>
        <w:numPr>
          <w:ilvl w:val="0"/>
          <w:numId w:val="13"/>
        </w:numPr>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jc w:val="both"/>
        <w:rPr>
          <w:rFonts w:ascii="Times" w:hAnsi="Times" w:cs="Times New Roman"/>
          <w:color w:val="000000" w:themeColor="text1"/>
          <w:lang w:val="en-US"/>
        </w:rPr>
      </w:pPr>
      <w:r w:rsidRPr="00F641B0">
        <w:rPr>
          <w:rFonts w:ascii="Times" w:hAnsi="Times" w:cs="Times New Roman"/>
          <w:color w:val="000000" w:themeColor="text1"/>
          <w:lang w:val="en-US"/>
        </w:rPr>
        <w:t>E Dio n.....................................................</w:t>
      </w:r>
    </w:p>
    <w:p w14:paraId="7BE47672" w14:textId="0282471D" w:rsidR="00803AB8" w:rsidRPr="00F641B0" w:rsidRDefault="00803AB8" w:rsidP="009225F0">
      <w:pPr>
        <w:pStyle w:val="BodyText"/>
        <w:rPr>
          <w:rFonts w:ascii="Times" w:hAnsi="Times"/>
          <w:lang w:val="en-US"/>
        </w:rPr>
      </w:pPr>
    </w:p>
    <w:sectPr w:rsidR="00803AB8" w:rsidRPr="00F641B0" w:rsidSect="00BB3E84">
      <w:headerReference w:type="default" r:id="rId8"/>
      <w:footerReference w:type="even" r:id="rId9"/>
      <w:footerReference w:type="default" r:id="rId10"/>
      <w:pgSz w:w="12240" w:h="15840"/>
      <w:pgMar w:top="1440" w:right="1800" w:bottom="1440" w:left="1800" w:header="720" w:footer="720" w:gutter="0"/>
      <w:cols w:sep="1"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923D6" w14:textId="77777777" w:rsidR="00757048" w:rsidRDefault="00757048" w:rsidP="000547DD">
      <w:r>
        <w:separator/>
      </w:r>
    </w:p>
  </w:endnote>
  <w:endnote w:type="continuationSeparator" w:id="0">
    <w:p w14:paraId="71106D94" w14:textId="77777777" w:rsidR="00757048" w:rsidRDefault="00757048" w:rsidP="000547DD">
      <w:r>
        <w:continuationSeparator/>
      </w:r>
    </w:p>
  </w:endnote>
  <w:endnote w:type="continuationNotice" w:id="1">
    <w:p w14:paraId="691CE8CE" w14:textId="77777777" w:rsidR="00757048" w:rsidRDefault="00757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69E1D" w14:textId="77777777" w:rsidR="00EE260D" w:rsidRDefault="00EE260D" w:rsidP="00D833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6E18B5" w14:textId="77777777" w:rsidR="00EE260D" w:rsidRDefault="00EE260D" w:rsidP="00D14B4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3FEED" w14:textId="77777777" w:rsidR="00EE260D" w:rsidRDefault="00EE260D" w:rsidP="00D833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7048">
      <w:rPr>
        <w:rStyle w:val="PageNumber"/>
        <w:noProof/>
      </w:rPr>
      <w:t>1</w:t>
    </w:r>
    <w:r>
      <w:rPr>
        <w:rStyle w:val="PageNumber"/>
      </w:rPr>
      <w:fldChar w:fldCharType="end"/>
    </w:r>
  </w:p>
  <w:p w14:paraId="0547A9A6" w14:textId="77777777" w:rsidR="00EE260D" w:rsidRDefault="00EE260D" w:rsidP="00D14B4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72EBB6" w14:textId="77777777" w:rsidR="00757048" w:rsidRDefault="00757048" w:rsidP="000547DD">
      <w:r>
        <w:separator/>
      </w:r>
    </w:p>
  </w:footnote>
  <w:footnote w:type="continuationSeparator" w:id="0">
    <w:p w14:paraId="32D04666" w14:textId="77777777" w:rsidR="00757048" w:rsidRDefault="00757048" w:rsidP="000547DD">
      <w:r>
        <w:continuationSeparator/>
      </w:r>
    </w:p>
  </w:footnote>
  <w:footnote w:type="continuationNotice" w:id="1">
    <w:p w14:paraId="054F2B5E" w14:textId="77777777" w:rsidR="00757048" w:rsidRDefault="00757048"/>
  </w:footnote>
  <w:footnote w:id="2">
    <w:p w14:paraId="6ABC9DDD" w14:textId="4988A94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Laisse division not marked in manuscript</w:t>
      </w:r>
      <w:r>
        <w:rPr>
          <w:rFonts w:ascii="Garamond" w:hAnsi="Garamond"/>
          <w:sz w:val="20"/>
          <w:szCs w:val="20"/>
          <w:lang w:val="en-US"/>
        </w:rPr>
        <w:t>.</w:t>
      </w:r>
    </w:p>
  </w:footnote>
  <w:footnote w:id="3">
    <w:p w14:paraId="4C2B6C54" w14:textId="4153DE6C" w:rsidR="00EE260D" w:rsidRPr="00EE260D" w:rsidRDefault="00EE260D">
      <w:pPr>
        <w:pStyle w:val="FootnoteText"/>
        <w:rPr>
          <w:lang w:val="en-US"/>
        </w:rPr>
      </w:pPr>
      <w:r>
        <w:rPr>
          <w:rStyle w:val="FootnoteReference"/>
        </w:rPr>
        <w:footnoteRef/>
      </w:r>
      <w:r>
        <w:t xml:space="preserve"> </w:t>
      </w:r>
      <w:r>
        <w:rPr>
          <w:lang w:val="en-US"/>
        </w:rPr>
        <w:t>Space for illumination.</w:t>
      </w:r>
    </w:p>
  </w:footnote>
  <w:footnote w:id="4">
    <w:p w14:paraId="40F152FE" w14:textId="3AC71B5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a chi Dio lo cuor Dio crevant</w:t>
      </w:r>
      <w:r w:rsidRPr="00991ABF">
        <w:rPr>
          <w:rFonts w:ascii="Garamond" w:hAnsi="Garamond"/>
          <w:sz w:val="20"/>
          <w:szCs w:val="20"/>
          <w:lang w:val="en-US"/>
        </w:rPr>
        <w:t>; second</w:t>
      </w:r>
      <w:r w:rsidRPr="00991ABF">
        <w:rPr>
          <w:rFonts w:ascii="Garamond" w:hAnsi="Garamond"/>
          <w:i/>
          <w:sz w:val="20"/>
          <w:szCs w:val="20"/>
          <w:lang w:val="en-US"/>
        </w:rPr>
        <w:t xml:space="preserve"> Dio</w:t>
      </w:r>
      <w:r w:rsidRPr="00991ABF">
        <w:rPr>
          <w:rFonts w:ascii="Garamond" w:hAnsi="Garamond"/>
          <w:sz w:val="20"/>
          <w:szCs w:val="20"/>
          <w:lang w:val="en-US"/>
        </w:rPr>
        <w:t xml:space="preserve"> appears to be scribal error. </w:t>
      </w:r>
    </w:p>
  </w:footnote>
  <w:footnote w:id="5">
    <w:p w14:paraId="06C9ACB2" w14:textId="5F2C08B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Formulaic expression; see for example Macaire: </w:t>
      </w:r>
      <w:r w:rsidRPr="00991ABF">
        <w:rPr>
          <w:rFonts w:ascii="Garamond" w:hAnsi="Garamond"/>
          <w:i/>
          <w:sz w:val="20"/>
          <w:szCs w:val="20"/>
          <w:lang w:val="en-US"/>
        </w:rPr>
        <w:t xml:space="preserve">Cil le confonde li qual formò Adam </w:t>
      </w:r>
      <w:r w:rsidRPr="00991ABF">
        <w:rPr>
          <w:rFonts w:ascii="Garamond" w:hAnsi="Garamond"/>
          <w:sz w:val="20"/>
          <w:szCs w:val="20"/>
          <w:lang w:val="en-US"/>
        </w:rPr>
        <w:t>(find citation)</w:t>
      </w:r>
      <w:r w:rsidRPr="00991ABF">
        <w:rPr>
          <w:rFonts w:ascii="Garamond" w:hAnsi="Garamond"/>
          <w:i/>
          <w:sz w:val="20"/>
          <w:szCs w:val="20"/>
          <w:lang w:val="en-US"/>
        </w:rPr>
        <w:t>.</w:t>
      </w:r>
    </w:p>
  </w:footnote>
  <w:footnote w:id="6">
    <w:p w14:paraId="13108B54" w14:textId="141FE6D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rica e amant</w:t>
      </w:r>
      <w:r w:rsidRPr="00991ABF">
        <w:rPr>
          <w:rFonts w:ascii="Garamond" w:hAnsi="Garamond"/>
          <w:sz w:val="20"/>
          <w:szCs w:val="20"/>
          <w:lang w:val="en-US"/>
        </w:rPr>
        <w:t xml:space="preserve">; Macaire: </w:t>
      </w:r>
      <w:r w:rsidRPr="00991ABF">
        <w:rPr>
          <w:rFonts w:ascii="Garamond" w:hAnsi="Garamond"/>
          <w:i/>
          <w:sz w:val="20"/>
          <w:szCs w:val="20"/>
          <w:lang w:val="en-US"/>
        </w:rPr>
        <w:t>Ancora per moi sera rico e manent.</w:t>
      </w:r>
      <w:r w:rsidRPr="00991ABF">
        <w:rPr>
          <w:rFonts w:ascii="Garamond" w:hAnsi="Garamond"/>
          <w:sz w:val="20"/>
          <w:szCs w:val="20"/>
          <w:lang w:val="en-US"/>
        </w:rPr>
        <w:t xml:space="preserve"> (find page) </w:t>
      </w:r>
    </w:p>
  </w:footnote>
  <w:footnote w:id="7">
    <w:p w14:paraId="6D6B37CF" w14:textId="2343236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vii</w:t>
      </w:r>
    </w:p>
  </w:footnote>
  <w:footnote w:id="8">
    <w:p w14:paraId="73273405" w14:textId="61B28C4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comadere</w:t>
      </w:r>
    </w:p>
  </w:footnote>
  <w:footnote w:id="9">
    <w:p w14:paraId="5DAD993F" w14:textId="4075DCA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voio</w:t>
      </w:r>
      <w:r w:rsidRPr="00991ABF">
        <w:rPr>
          <w:rFonts w:ascii="Garamond" w:hAnsi="Garamond"/>
          <w:sz w:val="20"/>
          <w:szCs w:val="20"/>
          <w:lang w:val="en-US"/>
        </w:rPr>
        <w:t xml:space="preserve"> is a dialectical from for </w:t>
      </w:r>
      <w:r w:rsidRPr="00991ABF">
        <w:rPr>
          <w:rFonts w:ascii="Garamond" w:hAnsi="Garamond"/>
          <w:i/>
          <w:sz w:val="20"/>
          <w:szCs w:val="20"/>
          <w:lang w:val="en-US"/>
        </w:rPr>
        <w:t>voglio</w:t>
      </w:r>
      <w:r w:rsidRPr="00991ABF">
        <w:rPr>
          <w:rFonts w:ascii="Garamond" w:hAnsi="Garamond"/>
          <w:sz w:val="20"/>
          <w:szCs w:val="20"/>
          <w:lang w:val="en-US"/>
        </w:rPr>
        <w:t xml:space="preserve"> in Rome and Venise (see Smith 547; </w:t>
      </w:r>
      <w:r w:rsidRPr="00991ABF">
        <w:rPr>
          <w:rFonts w:ascii="Garamond" w:hAnsi="Garamond"/>
          <w:i/>
          <w:sz w:val="20"/>
          <w:szCs w:val="20"/>
          <w:lang w:val="en-US"/>
        </w:rPr>
        <w:t>j</w:t>
      </w:r>
      <w:r w:rsidRPr="00991ABF">
        <w:rPr>
          <w:rFonts w:ascii="Garamond" w:hAnsi="Garamond"/>
          <w:sz w:val="20"/>
          <w:szCs w:val="20"/>
          <w:lang w:val="en-US"/>
        </w:rPr>
        <w:t xml:space="preserve"> forma dialettale a Venezia e Roma). I follow Morgan's editorial norms for the Padua manuscript (see Morgan, "Padua," 77).</w:t>
      </w:r>
    </w:p>
  </w:footnote>
  <w:footnote w:id="10">
    <w:p w14:paraId="565DF949" w14:textId="29A0F22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"t intende," object pronoun does not make sense in context.</w:t>
      </w:r>
    </w:p>
  </w:footnote>
  <w:footnote w:id="11">
    <w:p w14:paraId="1941219E" w14:textId="1D591C7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Barberino </w:t>
      </w:r>
      <w:r w:rsidRPr="00991ABF">
        <w:rPr>
          <w:rFonts w:ascii="Garamond" w:hAnsi="Garamond"/>
          <w:i/>
          <w:sz w:val="20"/>
          <w:szCs w:val="20"/>
          <w:lang w:val="en-US"/>
        </w:rPr>
        <w:t>molto volentieri</w:t>
      </w:r>
      <w:r w:rsidRPr="00991ABF">
        <w:rPr>
          <w:rFonts w:ascii="Garamond" w:hAnsi="Garamond"/>
          <w:sz w:val="20"/>
          <w:szCs w:val="20"/>
          <w:lang w:val="en-US"/>
        </w:rPr>
        <w:t xml:space="preserve">; scribal error? The sense is, "I will sit gladly." </w:t>
      </w:r>
    </w:p>
  </w:footnote>
  <w:footnote w:id="12">
    <w:p w14:paraId="4F702C46" w14:textId="07ABB52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msso</w:t>
      </w:r>
      <w:r w:rsidRPr="00991ABF">
        <w:rPr>
          <w:rFonts w:ascii="Garamond" w:hAnsi="Garamond"/>
          <w:sz w:val="20"/>
          <w:szCs w:val="20"/>
          <w:lang w:val="en-US"/>
        </w:rPr>
        <w:t xml:space="preserve"> ; Holtus and Ludovisi propose </w:t>
      </w:r>
      <w:r w:rsidRPr="00991ABF">
        <w:rPr>
          <w:rFonts w:ascii="Garamond" w:hAnsi="Garamond"/>
          <w:i/>
          <w:sz w:val="20"/>
          <w:szCs w:val="20"/>
          <w:lang w:val="en-US"/>
        </w:rPr>
        <w:t>m(i)sso</w:t>
      </w:r>
      <w:r w:rsidRPr="00991ABF">
        <w:rPr>
          <w:rFonts w:ascii="Garamond" w:hAnsi="Garamond"/>
          <w:sz w:val="20"/>
          <w:szCs w:val="20"/>
          <w:lang w:val="en-US"/>
        </w:rPr>
        <w:t xml:space="preserve">; I propose </w:t>
      </w:r>
      <w:r w:rsidRPr="00991ABF">
        <w:rPr>
          <w:rFonts w:ascii="Garamond" w:hAnsi="Garamond"/>
          <w:i/>
          <w:sz w:val="20"/>
          <w:szCs w:val="20"/>
          <w:lang w:val="en-US"/>
        </w:rPr>
        <w:t xml:space="preserve">m(e)sso </w:t>
      </w:r>
      <w:r w:rsidRPr="00991ABF">
        <w:rPr>
          <w:rFonts w:ascii="Garamond" w:hAnsi="Garamond"/>
          <w:sz w:val="20"/>
          <w:szCs w:val="20"/>
          <w:lang w:val="en-US"/>
        </w:rPr>
        <w:t xml:space="preserve">to match the past participle </w:t>
      </w:r>
      <w:r w:rsidRPr="00991ABF">
        <w:rPr>
          <w:rFonts w:ascii="Garamond" w:hAnsi="Garamond"/>
          <w:i/>
          <w:sz w:val="20"/>
          <w:szCs w:val="20"/>
          <w:lang w:val="en-US"/>
        </w:rPr>
        <w:t>permesso</w:t>
      </w:r>
      <w:r w:rsidRPr="00991ABF">
        <w:rPr>
          <w:rFonts w:ascii="Garamond" w:hAnsi="Garamond"/>
          <w:sz w:val="20"/>
          <w:szCs w:val="20"/>
          <w:lang w:val="en-US"/>
        </w:rPr>
        <w:t xml:space="preserve"> below in line 107.</w:t>
      </w:r>
    </w:p>
  </w:footnote>
  <w:footnote w:id="13">
    <w:p w14:paraId="2DAA395A" w14:textId="1E85ADB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Crescini: </w:t>
      </w:r>
      <w:r w:rsidRPr="00991ABF">
        <w:rPr>
          <w:rFonts w:ascii="Garamond" w:hAnsi="Garamond"/>
          <w:i/>
          <w:sz w:val="20"/>
          <w:szCs w:val="20"/>
          <w:lang w:val="en-US"/>
        </w:rPr>
        <w:t>Guardè</w:t>
      </w:r>
      <w:r w:rsidRPr="00991ABF">
        <w:rPr>
          <w:rFonts w:ascii="Garamond" w:hAnsi="Garamond"/>
          <w:sz w:val="20"/>
          <w:szCs w:val="20"/>
          <w:lang w:val="en-US"/>
        </w:rPr>
        <w:t>;</w:t>
      </w:r>
      <w:r w:rsidRPr="00991ABF">
        <w:rPr>
          <w:rFonts w:ascii="Garamond" w:hAnsi="Garamond"/>
          <w:i/>
          <w:sz w:val="20"/>
          <w:szCs w:val="20"/>
          <w:lang w:val="en-US"/>
        </w:rPr>
        <w:t xml:space="preserve"> </w:t>
      </w:r>
      <w:r w:rsidRPr="00991ABF">
        <w:rPr>
          <w:rFonts w:ascii="Garamond" w:hAnsi="Garamond"/>
          <w:sz w:val="20"/>
          <w:szCs w:val="20"/>
          <w:lang w:val="en-US"/>
        </w:rPr>
        <w:t>see Ludivisi 56, note 4: “Guardè. Parrebbe strano ed errato di trovare guradè e subito dopo al v.</w:t>
      </w:r>
      <w:r w:rsidRPr="00991ABF">
        <w:rPr>
          <w:rFonts w:ascii="Garamond" w:hAnsi="Garamond"/>
          <w:sz w:val="20"/>
          <w:szCs w:val="20"/>
          <w:vertAlign w:val="superscript"/>
          <w:lang w:val="en-US"/>
        </w:rPr>
        <w:t>o</w:t>
      </w:r>
      <w:r w:rsidRPr="00991ABF">
        <w:rPr>
          <w:rFonts w:ascii="Garamond" w:hAnsi="Garamond"/>
          <w:sz w:val="20"/>
          <w:szCs w:val="20"/>
          <w:lang w:val="en-US"/>
        </w:rPr>
        <w:t xml:space="preserve"> 115 guardè. Ma reggono foneticamente ambedue le forme. Infatti nella Rivista di Fil. Romanza 11, 48 K. bartsch e A. Mussafia: Una poesia didattica del sec. XIII si ha il verso: bi à quelle Ke se n’à gurdar –– cui il Mussafia appone la nota: gurdar è uguale a guardar. Il nesso gu o go, in luogo di gua in sillabe atone, é proprio delle parlate latine e del catalano altresì.” Metathesis.</w:t>
      </w:r>
    </w:p>
  </w:footnote>
  <w:footnote w:id="14">
    <w:p w14:paraId="7C0CC534" w14:textId="03C67839" w:rsidR="00D34E65" w:rsidRPr="00D34E65" w:rsidRDefault="00D34E65">
      <w:pPr>
        <w:pStyle w:val="FootnoteText"/>
        <w:rPr>
          <w:lang w:val="en-US"/>
        </w:rPr>
      </w:pPr>
      <w:r>
        <w:rPr>
          <w:rStyle w:val="FootnoteReference"/>
        </w:rPr>
        <w:footnoteRef/>
      </w:r>
      <w:r>
        <w:t xml:space="preserve"> </w:t>
      </w:r>
      <w:r>
        <w:rPr>
          <w:lang w:val="en-US"/>
        </w:rPr>
        <w:t>Space for illumination.</w:t>
      </w:r>
    </w:p>
  </w:footnote>
  <w:footnote w:id="15">
    <w:p w14:paraId="2AD3F381" w14:textId="2D2FE535"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highlight w:val="green"/>
          <w:lang w:val="en-US"/>
        </w:rPr>
        <w:t>NOTE</w:t>
      </w:r>
      <w:r w:rsidRPr="00991ABF">
        <w:rPr>
          <w:rFonts w:ascii="Garamond" w:hAnsi="Garamond"/>
          <w:sz w:val="20"/>
          <w:szCs w:val="20"/>
          <w:lang w:val="en-US"/>
        </w:rPr>
        <w:t xml:space="preserve"> in introduction: unstressed subject pronoun; lenit</w:t>
      </w:r>
      <w:r>
        <w:rPr>
          <w:rFonts w:ascii="Garamond" w:hAnsi="Garamond"/>
          <w:sz w:val="20"/>
          <w:szCs w:val="20"/>
          <w:lang w:val="en-US"/>
        </w:rPr>
        <w:t>ion; pronomi soggetti deboli; R</w:t>
      </w:r>
      <w:r w:rsidRPr="00991ABF">
        <w:rPr>
          <w:rFonts w:ascii="Garamond" w:hAnsi="Garamond"/>
          <w:sz w:val="20"/>
          <w:szCs w:val="20"/>
          <w:lang w:val="en-US"/>
        </w:rPr>
        <w:t>o</w:t>
      </w:r>
      <w:r>
        <w:rPr>
          <w:rFonts w:ascii="Garamond" w:hAnsi="Garamond"/>
          <w:sz w:val="20"/>
          <w:szCs w:val="20"/>
          <w:lang w:val="en-US"/>
        </w:rPr>
        <w:t>h</w:t>
      </w:r>
      <w:r w:rsidRPr="00991ABF">
        <w:rPr>
          <w:rFonts w:ascii="Garamond" w:hAnsi="Garamond"/>
          <w:sz w:val="20"/>
          <w:szCs w:val="20"/>
          <w:lang w:val="en-US"/>
        </w:rPr>
        <w:t>lfs § 446</w:t>
      </w:r>
    </w:p>
  </w:footnote>
  <w:footnote w:id="16">
    <w:p w14:paraId="7B514F98" w14:textId="43FB995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Cite LZM here for </w:t>
      </w:r>
      <w:r w:rsidRPr="00991ABF">
        <w:rPr>
          <w:rFonts w:ascii="Garamond" w:hAnsi="Garamond"/>
          <w:i/>
          <w:sz w:val="20"/>
          <w:szCs w:val="20"/>
          <w:lang w:val="en-US"/>
        </w:rPr>
        <w:t>docler</w:t>
      </w:r>
      <w:r w:rsidRPr="00991ABF">
        <w:rPr>
          <w:rFonts w:ascii="Garamond" w:hAnsi="Garamond"/>
          <w:sz w:val="20"/>
          <w:szCs w:val="20"/>
          <w:lang w:val="en-US"/>
        </w:rPr>
        <w:t>.</w:t>
      </w:r>
    </w:p>
  </w:footnote>
  <w:footnote w:id="17">
    <w:p w14:paraId="012413C3" w14:textId="10761E45"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cs="Times New Roman"/>
          <w:sz w:val="20"/>
          <w:szCs w:val="20"/>
          <w:lang w:val="en-US"/>
        </w:rPr>
        <w:t xml:space="preserve">MS: </w:t>
      </w:r>
      <w:r w:rsidRPr="00991ABF">
        <w:rPr>
          <w:rFonts w:ascii="Garamond" w:hAnsi="Garamond" w:cs="Times New Roman"/>
          <w:i/>
          <w:sz w:val="20"/>
          <w:szCs w:val="20"/>
          <w:lang w:val="en-US"/>
        </w:rPr>
        <w:t>conscier</w:t>
      </w:r>
    </w:p>
  </w:footnote>
  <w:footnote w:id="18">
    <w:p w14:paraId="125CC763" w14:textId="3039D59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i/>
          <w:sz w:val="20"/>
          <w:szCs w:val="20"/>
          <w:lang w:val="en-US"/>
        </w:rPr>
        <w:t xml:space="preserve">Vilament </w:t>
      </w:r>
      <w:r w:rsidRPr="00991ABF">
        <w:rPr>
          <w:rFonts w:ascii="Garamond" w:hAnsi="Garamond"/>
          <w:sz w:val="20"/>
          <w:szCs w:val="20"/>
          <w:lang w:val="en-US"/>
        </w:rPr>
        <w:t xml:space="preserve">altered form in rhymed position. </w:t>
      </w:r>
    </w:p>
  </w:footnote>
  <w:footnote w:id="19">
    <w:p w14:paraId="43454039" w14:textId="796A6EC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i/>
          <w:sz w:val="20"/>
          <w:szCs w:val="20"/>
          <w:lang w:val="en-US"/>
        </w:rPr>
        <w:t>torment</w:t>
      </w:r>
      <w:r w:rsidRPr="00991ABF">
        <w:rPr>
          <w:rFonts w:ascii="Garamond" w:hAnsi="Garamond"/>
          <w:sz w:val="20"/>
          <w:szCs w:val="20"/>
          <w:lang w:val="en-US"/>
        </w:rPr>
        <w:t xml:space="preserve"> (by metathesis)</w:t>
      </w:r>
    </w:p>
  </w:footnote>
  <w:footnote w:id="20">
    <w:p w14:paraId="5153F496" w14:textId="222FAC2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Lenition </w:t>
      </w:r>
      <w:r w:rsidRPr="00991ABF">
        <w:rPr>
          <w:rFonts w:ascii="Garamond" w:hAnsi="Garamond"/>
          <w:i/>
          <w:sz w:val="20"/>
          <w:szCs w:val="20"/>
          <w:lang w:val="en-US"/>
        </w:rPr>
        <w:t>coda</w:t>
      </w:r>
      <w:r w:rsidRPr="00991ABF">
        <w:rPr>
          <w:rFonts w:ascii="Garamond" w:hAnsi="Garamond"/>
          <w:sz w:val="20"/>
          <w:szCs w:val="20"/>
          <w:lang w:val="en-US"/>
        </w:rPr>
        <w:t>; the image is of wolves following closely behind the tail of the she wolf in heat.</w:t>
      </w:r>
    </w:p>
  </w:footnote>
  <w:footnote w:id="21">
    <w:p w14:paraId="79FF2B64" w14:textId="2DA6F2C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sz w:val="20"/>
          <w:szCs w:val="20"/>
        </w:rPr>
        <w:t xml:space="preserve">MS </w:t>
      </w:r>
      <w:r w:rsidRPr="00991ABF">
        <w:rPr>
          <w:rFonts w:ascii="Garamond" w:hAnsi="Garamond" w:cs="Times New Roman"/>
          <w:i/>
          <w:color w:val="000000" w:themeColor="text1"/>
          <w:sz w:val="20"/>
          <w:szCs w:val="20"/>
          <w:lang w:val="en-US"/>
        </w:rPr>
        <w:t>Quando el sol sera ch’el sol s’acolega</w:t>
      </w:r>
      <w:r w:rsidRPr="00991ABF">
        <w:rPr>
          <w:rFonts w:ascii="Garamond" w:hAnsi="Garamond" w:cs="Times New Roman"/>
          <w:color w:val="000000" w:themeColor="text1"/>
          <w:sz w:val="20"/>
          <w:szCs w:val="20"/>
          <w:lang w:val="en-US"/>
        </w:rPr>
        <w:t>;</w:t>
      </w:r>
      <w:r w:rsidRPr="00991ABF">
        <w:rPr>
          <w:rFonts w:ascii="Garamond" w:hAnsi="Garamond"/>
          <w:sz w:val="20"/>
          <w:szCs w:val="20"/>
        </w:rPr>
        <w:t xml:space="preserve"> instance of homeoteleuton, with the accidental repetition of </w:t>
      </w:r>
      <w:r w:rsidRPr="00991ABF">
        <w:rPr>
          <w:rFonts w:ascii="Garamond" w:hAnsi="Garamond"/>
          <w:i/>
          <w:sz w:val="20"/>
          <w:szCs w:val="20"/>
        </w:rPr>
        <w:t>el sol</w:t>
      </w:r>
      <w:r w:rsidRPr="00991ABF">
        <w:rPr>
          <w:rFonts w:ascii="Garamond" w:hAnsi="Garamond"/>
          <w:sz w:val="20"/>
          <w:szCs w:val="20"/>
        </w:rPr>
        <w:t>.</w:t>
      </w:r>
    </w:p>
  </w:footnote>
  <w:footnote w:id="22">
    <w:p w14:paraId="098887C2" w14:textId="0B66FD0D" w:rsidR="00EE260D" w:rsidRPr="00011FFB" w:rsidRDefault="00EE260D">
      <w:pPr>
        <w:pStyle w:val="FootnoteText"/>
        <w:rPr>
          <w:lang w:val="en-US"/>
        </w:rPr>
      </w:pPr>
      <w:r>
        <w:rPr>
          <w:rStyle w:val="FootnoteReference"/>
        </w:rPr>
        <w:footnoteRef/>
      </w:r>
      <w:r>
        <w:t xml:space="preserve"> </w:t>
      </w:r>
      <w:r w:rsidR="00582543" w:rsidRPr="00582543">
        <w:rPr>
          <w:highlight w:val="yellow"/>
        </w:rPr>
        <w:t>=tarda</w:t>
      </w:r>
    </w:p>
  </w:footnote>
  <w:footnote w:id="23">
    <w:p w14:paraId="2C7F9EE2" w14:textId="7B26AEB1" w:rsidR="00EE260D" w:rsidRPr="00991ABF" w:rsidRDefault="00EE260D" w:rsidP="00A97242">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no guarda</w:t>
      </w:r>
      <w:r w:rsidRPr="00991ABF">
        <w:rPr>
          <w:rFonts w:ascii="Garamond" w:hAnsi="Garamond"/>
          <w:sz w:val="20"/>
          <w:szCs w:val="20"/>
          <w:lang w:val="en-US"/>
        </w:rPr>
        <w:t xml:space="preserve">; likely scribal error, </w:t>
      </w:r>
      <w:r w:rsidRPr="00991ABF">
        <w:rPr>
          <w:rFonts w:ascii="Garamond" w:hAnsi="Garamond"/>
          <w:i/>
          <w:sz w:val="20"/>
          <w:szCs w:val="20"/>
          <w:lang w:val="en-US"/>
        </w:rPr>
        <w:t>mo</w:t>
      </w:r>
      <w:r w:rsidRPr="00991ABF">
        <w:rPr>
          <w:rFonts w:ascii="Garamond" w:hAnsi="Garamond"/>
          <w:sz w:val="20"/>
          <w:szCs w:val="20"/>
          <w:lang w:val="en-US"/>
        </w:rPr>
        <w:t xml:space="preserve"> would make more sense in context</w:t>
      </w:r>
    </w:p>
  </w:footnote>
  <w:footnote w:id="24">
    <w:p w14:paraId="4566AEBD" w14:textId="2ACB38E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Altered form in rhymed position; would otherwise be </w:t>
      </w:r>
      <w:r w:rsidRPr="00991ABF">
        <w:rPr>
          <w:rFonts w:ascii="Garamond" w:hAnsi="Garamond"/>
          <w:i/>
          <w:sz w:val="20"/>
          <w:szCs w:val="20"/>
          <w:lang w:val="en-US"/>
        </w:rPr>
        <w:t>dié</w:t>
      </w:r>
      <w:r w:rsidRPr="00991ABF">
        <w:rPr>
          <w:rFonts w:ascii="Garamond" w:hAnsi="Garamond"/>
          <w:sz w:val="20"/>
          <w:szCs w:val="20"/>
          <w:lang w:val="en-US"/>
        </w:rPr>
        <w:t>.</w:t>
      </w:r>
    </w:p>
  </w:footnote>
  <w:footnote w:id="25">
    <w:p w14:paraId="5FB4225B" w14:textId="7111F8D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cs="Times New Roman"/>
          <w:i/>
          <w:color w:val="000000" w:themeColor="text1"/>
          <w:sz w:val="20"/>
          <w:szCs w:val="20"/>
          <w:lang w:val="en-US"/>
        </w:rPr>
        <w:t>al ventere</w:t>
      </w:r>
      <w:r w:rsidRPr="00991ABF">
        <w:rPr>
          <w:rFonts w:ascii="Garamond" w:hAnsi="Garamond"/>
          <w:sz w:val="20"/>
          <w:szCs w:val="20"/>
          <w:lang w:val="en-US"/>
        </w:rPr>
        <w:t xml:space="preserve">; altered form in rhymed position, yet the verb in this phrase is missing. I have supplied it based on line 196 "Io ve farò ardere e la polvere al vento çitie"; see also </w:t>
      </w:r>
      <w:r w:rsidRPr="00991ABF">
        <w:rPr>
          <w:rFonts w:ascii="Garamond" w:hAnsi="Garamond"/>
          <w:i/>
          <w:sz w:val="20"/>
          <w:szCs w:val="20"/>
          <w:lang w:val="en-US"/>
        </w:rPr>
        <w:t xml:space="preserve">Entrée d'Espagne </w:t>
      </w:r>
      <w:r w:rsidRPr="00991ABF">
        <w:rPr>
          <w:rFonts w:ascii="Garamond" w:hAnsi="Garamond"/>
          <w:sz w:val="20"/>
          <w:szCs w:val="20"/>
          <w:lang w:val="en-US"/>
        </w:rPr>
        <w:t>line 8278. An act that would deny Huon a Christian burial, his body would not enter the Earth, reserved for traitors. This phrase is repeated often.</w:t>
      </w:r>
    </w:p>
  </w:footnote>
  <w:footnote w:id="26">
    <w:p w14:paraId="48494F00" w14:textId="27E4AB0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Ludovisi corrects this to </w:t>
      </w:r>
      <w:r w:rsidRPr="00991ABF">
        <w:rPr>
          <w:rFonts w:ascii="Garamond" w:hAnsi="Garamond"/>
          <w:i/>
          <w:sz w:val="20"/>
          <w:szCs w:val="20"/>
          <w:lang w:val="en-US"/>
        </w:rPr>
        <w:t>involussere</w:t>
      </w:r>
      <w:r w:rsidRPr="00991ABF">
        <w:rPr>
          <w:rFonts w:ascii="Garamond" w:hAnsi="Garamond"/>
          <w:sz w:val="20"/>
          <w:szCs w:val="20"/>
          <w:lang w:val="en-US"/>
        </w:rPr>
        <w:t>, and adds this note: “Involussere –– involussar per involgere è proprio della parlata Veneta ma specialmente del Friulano: involussar, involussât, etc.; Vallecalle: "</w:t>
      </w:r>
      <w:r w:rsidRPr="00991ABF">
        <w:rPr>
          <w:rFonts w:ascii="Garamond" w:hAnsi="Garamond"/>
          <w:sz w:val="20"/>
          <w:szCs w:val="20"/>
        </w:rPr>
        <w:t xml:space="preserve"> il existe en ancien français le verbe « enveloper » (français moderne </w:t>
      </w:r>
      <w:r w:rsidRPr="00991ABF">
        <w:rPr>
          <w:rFonts w:ascii="Garamond" w:hAnsi="Garamond"/>
          <w:i/>
          <w:sz w:val="20"/>
          <w:szCs w:val="20"/>
        </w:rPr>
        <w:t>envelopper</w:t>
      </w:r>
      <w:r w:rsidRPr="00991ABF">
        <w:rPr>
          <w:rFonts w:ascii="Garamond" w:hAnsi="Garamond"/>
          <w:sz w:val="20"/>
          <w:szCs w:val="20"/>
        </w:rPr>
        <w:t xml:space="preserve">), déjà attesté dans la </w:t>
      </w:r>
      <w:r w:rsidRPr="00991ABF">
        <w:rPr>
          <w:rFonts w:ascii="Garamond" w:hAnsi="Garamond"/>
          <w:i/>
          <w:sz w:val="20"/>
          <w:szCs w:val="20"/>
        </w:rPr>
        <w:t>Chanson de Roland</w:t>
      </w:r>
      <w:r w:rsidRPr="00991ABF">
        <w:rPr>
          <w:rFonts w:ascii="Garamond" w:hAnsi="Garamond"/>
          <w:sz w:val="20"/>
          <w:szCs w:val="20"/>
        </w:rPr>
        <w:t xml:space="preserve"> (v. 408 : « envolupet »)"</w:t>
      </w:r>
    </w:p>
  </w:footnote>
  <w:footnote w:id="27">
    <w:p w14:paraId="7C7A966E" w14:textId="3B57A98E" w:rsidR="00217F77" w:rsidRPr="00217F77" w:rsidRDefault="00217F77">
      <w:pPr>
        <w:pStyle w:val="FootnoteText"/>
        <w:rPr>
          <w:lang w:val="en-US"/>
        </w:rPr>
      </w:pPr>
      <w:r>
        <w:rPr>
          <w:rStyle w:val="FootnoteReference"/>
        </w:rPr>
        <w:footnoteRef/>
      </w:r>
      <w:r>
        <w:t xml:space="preserve"> </w:t>
      </w:r>
      <w:r>
        <w:rPr>
          <w:lang w:val="en-US"/>
        </w:rPr>
        <w:t>Space for illumination.</w:t>
      </w:r>
    </w:p>
  </w:footnote>
  <w:footnote w:id="28">
    <w:p w14:paraId="55B61C97" w14:textId="30C6F26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campagnon tal</w:t>
      </w:r>
    </w:p>
  </w:footnote>
  <w:footnote w:id="29">
    <w:p w14:paraId="566C25F7" w14:textId="3CE5CA6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tral</w:t>
      </w:r>
    </w:p>
  </w:footnote>
  <w:footnote w:id="30">
    <w:p w14:paraId="50931A7A" w14:textId="67692BC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indorato</w:t>
      </w:r>
    </w:p>
  </w:footnote>
  <w:footnote w:id="31">
    <w:p w14:paraId="116F8629" w14:textId="208F3B8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lonte</w:t>
      </w:r>
      <w:r w:rsidRPr="00991ABF">
        <w:rPr>
          <w:rFonts w:ascii="Garamond" w:hAnsi="Garamond"/>
          <w:sz w:val="20"/>
          <w:szCs w:val="20"/>
          <w:lang w:val="en-US"/>
        </w:rPr>
        <w:t xml:space="preserve">; scribal correction with superscript </w:t>
      </w:r>
      <w:r w:rsidRPr="00991ABF">
        <w:rPr>
          <w:rFonts w:ascii="Garamond" w:hAnsi="Garamond"/>
          <w:i/>
          <w:sz w:val="20"/>
          <w:szCs w:val="20"/>
          <w:lang w:val="en-US"/>
        </w:rPr>
        <w:t xml:space="preserve">co </w:t>
      </w:r>
    </w:p>
  </w:footnote>
  <w:footnote w:id="32">
    <w:p w14:paraId="753B6CCA" w14:textId="4DCD68D4" w:rsidR="00D82278" w:rsidRPr="00D82278" w:rsidRDefault="00D82278">
      <w:pPr>
        <w:pStyle w:val="FootnoteText"/>
        <w:rPr>
          <w:lang w:val="en-US"/>
        </w:rPr>
      </w:pPr>
      <w:r>
        <w:rPr>
          <w:rStyle w:val="FootnoteReference"/>
        </w:rPr>
        <w:footnoteRef/>
      </w:r>
      <w:r>
        <w:rPr>
          <w:lang w:val="en-US"/>
        </w:rPr>
        <w:t xml:space="preserve"> This page begins with a space for an illumination.</w:t>
      </w:r>
    </w:p>
  </w:footnote>
  <w:footnote w:id="33">
    <w:p w14:paraId="5BADEBE9" w14:textId="1C2345D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arant</w:t>
      </w:r>
      <w:r w:rsidRPr="00991ABF">
        <w:rPr>
          <w:rFonts w:ascii="Garamond" w:hAnsi="Garamond"/>
          <w:sz w:val="20"/>
          <w:szCs w:val="20"/>
          <w:lang w:val="en-US"/>
        </w:rPr>
        <w:t xml:space="preserve">; scribal correction, first </w:t>
      </w:r>
      <w:r w:rsidRPr="00991ABF">
        <w:rPr>
          <w:rFonts w:ascii="Garamond" w:hAnsi="Garamond"/>
          <w:i/>
          <w:sz w:val="20"/>
          <w:szCs w:val="20"/>
          <w:lang w:val="en-US"/>
        </w:rPr>
        <w:t xml:space="preserve">a </w:t>
      </w:r>
      <w:r w:rsidRPr="00991ABF">
        <w:rPr>
          <w:rFonts w:ascii="Garamond" w:hAnsi="Garamond"/>
          <w:sz w:val="20"/>
          <w:szCs w:val="20"/>
          <w:lang w:val="en-US"/>
        </w:rPr>
        <w:t xml:space="preserve">corrected to </w:t>
      </w:r>
      <w:r w:rsidRPr="00991ABF">
        <w:rPr>
          <w:rFonts w:ascii="Garamond" w:hAnsi="Garamond"/>
          <w:i/>
          <w:sz w:val="20"/>
          <w:szCs w:val="20"/>
          <w:lang w:val="en-US"/>
        </w:rPr>
        <w:t>e</w:t>
      </w:r>
      <w:r w:rsidRPr="00991ABF">
        <w:rPr>
          <w:rFonts w:ascii="Garamond" w:hAnsi="Garamond"/>
          <w:sz w:val="20"/>
          <w:szCs w:val="20"/>
          <w:lang w:val="en-US"/>
        </w:rPr>
        <w:t xml:space="preserve"> </w:t>
      </w:r>
    </w:p>
  </w:footnote>
  <w:footnote w:id="34">
    <w:p w14:paraId="2730782D" w14:textId="64B798AF"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 xml:space="preserve">en </w:t>
      </w:r>
      <w:r w:rsidRPr="00991ABF">
        <w:rPr>
          <w:rFonts w:ascii="Garamond" w:hAnsi="Garamond"/>
          <w:sz w:val="20"/>
          <w:szCs w:val="20"/>
          <w:lang w:val="en-US"/>
        </w:rPr>
        <w:t xml:space="preserve">+ </w:t>
      </w:r>
      <w:r w:rsidRPr="00991ABF">
        <w:rPr>
          <w:rFonts w:ascii="Garamond" w:hAnsi="Garamond"/>
          <w:i/>
          <w:sz w:val="20"/>
          <w:szCs w:val="20"/>
          <w:lang w:val="en-US"/>
        </w:rPr>
        <w:t>il</w:t>
      </w:r>
    </w:p>
  </w:footnote>
  <w:footnote w:id="35">
    <w:p w14:paraId="7EB4D9BE" w14:textId="4C30CE3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cs="Times New Roman"/>
          <w:color w:val="000000" w:themeColor="text1"/>
          <w:sz w:val="20"/>
          <w:szCs w:val="20"/>
          <w:lang w:val="en-US"/>
        </w:rPr>
        <w:t xml:space="preserve">MS </w:t>
      </w:r>
      <w:r w:rsidRPr="00991ABF">
        <w:rPr>
          <w:rFonts w:ascii="Garamond" w:hAnsi="Garamond" w:cs="Times New Roman"/>
          <w:i/>
          <w:color w:val="000000" w:themeColor="text1"/>
          <w:sz w:val="20"/>
          <w:szCs w:val="20"/>
          <w:lang w:val="en-US"/>
        </w:rPr>
        <w:t>chvalier</w:t>
      </w:r>
      <w:r w:rsidRPr="00991ABF">
        <w:rPr>
          <w:rFonts w:ascii="Garamond" w:hAnsi="Garamond" w:cs="Times New Roman"/>
          <w:color w:val="000000" w:themeColor="text1"/>
          <w:sz w:val="20"/>
          <w:szCs w:val="20"/>
          <w:lang w:val="en-US"/>
        </w:rPr>
        <w:t xml:space="preserve">; scribal correction with superscript </w:t>
      </w:r>
      <w:r w:rsidRPr="00991ABF">
        <w:rPr>
          <w:rFonts w:ascii="Garamond" w:hAnsi="Garamond" w:cs="Times New Roman"/>
          <w:i/>
          <w:color w:val="000000" w:themeColor="text1"/>
          <w:sz w:val="20"/>
          <w:szCs w:val="20"/>
          <w:lang w:val="en-US"/>
        </w:rPr>
        <w:t>a</w:t>
      </w:r>
    </w:p>
  </w:footnote>
  <w:footnote w:id="36">
    <w:p w14:paraId="61ED24DE" w14:textId="0A4A26D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insemant</w:t>
      </w:r>
      <w:r w:rsidRPr="00991ABF">
        <w:rPr>
          <w:rFonts w:ascii="Garamond" w:hAnsi="Garamond"/>
          <w:sz w:val="20"/>
          <w:szCs w:val="20"/>
          <w:lang w:val="en-US"/>
        </w:rPr>
        <w:t xml:space="preserve">; scribal correction with superscript </w:t>
      </w:r>
      <w:r w:rsidRPr="00991ABF">
        <w:rPr>
          <w:rFonts w:ascii="Garamond" w:hAnsi="Garamond"/>
          <w:i/>
          <w:sz w:val="20"/>
          <w:szCs w:val="20"/>
          <w:lang w:val="en-US"/>
        </w:rPr>
        <w:t xml:space="preserve">e </w:t>
      </w:r>
      <w:r w:rsidRPr="00991ABF">
        <w:rPr>
          <w:rFonts w:ascii="Garamond" w:hAnsi="Garamond"/>
          <w:sz w:val="20"/>
          <w:szCs w:val="20"/>
          <w:lang w:val="en-US"/>
        </w:rPr>
        <w:t xml:space="preserve">over </w:t>
      </w:r>
      <w:r w:rsidRPr="00991ABF">
        <w:rPr>
          <w:rFonts w:ascii="Garamond" w:hAnsi="Garamond"/>
          <w:i/>
          <w:sz w:val="20"/>
          <w:szCs w:val="20"/>
          <w:lang w:val="en-US"/>
        </w:rPr>
        <w:t xml:space="preserve">a </w:t>
      </w:r>
    </w:p>
  </w:footnote>
  <w:footnote w:id="37">
    <w:p w14:paraId="09BDB1EA" w14:textId="2C00904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puo tolse </w:t>
      </w:r>
      <w:r w:rsidRPr="00991ABF">
        <w:rPr>
          <w:rFonts w:ascii="Garamond" w:hAnsi="Garamond"/>
          <w:sz w:val="20"/>
          <w:szCs w:val="20"/>
        </w:rPr>
        <w:t>; catch word at the end of this folio.</w:t>
      </w:r>
    </w:p>
  </w:footnote>
  <w:footnote w:id="38">
    <w:p w14:paraId="79B37F1D" w14:textId="3D0CB1C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tormant</w:t>
      </w:r>
      <w:r w:rsidRPr="00991ABF">
        <w:rPr>
          <w:rFonts w:ascii="Garamond" w:hAnsi="Garamond"/>
          <w:sz w:val="20"/>
          <w:szCs w:val="20"/>
          <w:lang w:val="en-US"/>
        </w:rPr>
        <w:t xml:space="preserve"> (by metathesis)</w:t>
      </w:r>
    </w:p>
  </w:footnote>
  <w:footnote w:id="39">
    <w:p w14:paraId="396A2708" w14:textId="0B87260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Meaning unclear, a possible</w:t>
      </w:r>
      <w:r w:rsidRPr="00991ABF">
        <w:rPr>
          <w:rFonts w:ascii="Garamond" w:hAnsi="Garamond"/>
          <w:sz w:val="20"/>
          <w:szCs w:val="20"/>
          <w:lang w:val="en-US"/>
        </w:rPr>
        <w:t xml:space="preserve"> </w:t>
      </w:r>
      <w:r w:rsidRPr="00991ABF">
        <w:rPr>
          <w:rFonts w:ascii="Garamond" w:hAnsi="Garamond"/>
          <w:i/>
          <w:sz w:val="20"/>
          <w:szCs w:val="20"/>
          <w:lang w:val="en-US"/>
        </w:rPr>
        <w:t>saute du même au même</w:t>
      </w:r>
      <w:r w:rsidRPr="00991ABF">
        <w:rPr>
          <w:rFonts w:ascii="Garamond" w:hAnsi="Garamond"/>
          <w:sz w:val="20"/>
          <w:szCs w:val="20"/>
          <w:lang w:val="en-US"/>
        </w:rPr>
        <w:t xml:space="preserve"> with </w:t>
      </w:r>
      <w:r w:rsidRPr="00991ABF">
        <w:rPr>
          <w:rFonts w:ascii="Garamond" w:hAnsi="Garamond"/>
          <w:i/>
          <w:sz w:val="20"/>
          <w:szCs w:val="20"/>
          <w:lang w:val="en-US"/>
        </w:rPr>
        <w:t xml:space="preserve">belamant </w:t>
      </w:r>
      <w:r w:rsidRPr="00991ABF">
        <w:rPr>
          <w:rFonts w:ascii="Garamond" w:hAnsi="Garamond"/>
          <w:sz w:val="20"/>
          <w:szCs w:val="20"/>
          <w:lang w:val="en-US"/>
        </w:rPr>
        <w:t xml:space="preserve">above? May be an article of clothing; cf. Andrea da Barberino </w:t>
      </w:r>
      <w:r w:rsidRPr="00991ABF">
        <w:rPr>
          <w:rFonts w:ascii="Garamond" w:hAnsi="Garamond"/>
          <w:i/>
          <w:sz w:val="20"/>
          <w:szCs w:val="20"/>
          <w:lang w:val="en-US"/>
        </w:rPr>
        <w:t>giuberello</w:t>
      </w:r>
      <w:r w:rsidRPr="00991ABF">
        <w:rPr>
          <w:rFonts w:ascii="Garamond" w:hAnsi="Garamond"/>
          <w:sz w:val="20"/>
          <w:szCs w:val="20"/>
          <w:lang w:val="en-US"/>
        </w:rPr>
        <w:t xml:space="preserve"> </w:t>
      </w:r>
      <w:r w:rsidRPr="00991ABF">
        <w:rPr>
          <w:rFonts w:ascii="Garamond" w:hAnsi="Garamond"/>
          <w:sz w:val="20"/>
          <w:szCs w:val="20"/>
          <w:highlight w:val="yellow"/>
          <w:lang w:val="en-US"/>
        </w:rPr>
        <w:t>(pg. 14)</w:t>
      </w:r>
      <w:r w:rsidRPr="00991ABF">
        <w:rPr>
          <w:rFonts w:ascii="Garamond" w:hAnsi="Garamond"/>
          <w:sz w:val="20"/>
          <w:szCs w:val="20"/>
          <w:lang w:val="en-US"/>
        </w:rPr>
        <w:t>.</w:t>
      </w:r>
    </w:p>
  </w:footnote>
  <w:footnote w:id="40">
    <w:p w14:paraId="7A6BF9CA" w14:textId="5FCC267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asen</w:t>
      </w:r>
    </w:p>
  </w:footnote>
  <w:footnote w:id="41">
    <w:p w14:paraId="57CDFCED" w14:textId="3C2DE05D"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dee</w:t>
      </w:r>
      <w:r w:rsidRPr="00991ABF">
        <w:rPr>
          <w:rFonts w:ascii="Garamond" w:hAnsi="Garamond"/>
          <w:sz w:val="20"/>
          <w:szCs w:val="20"/>
          <w:lang w:val="en-US"/>
        </w:rPr>
        <w:t xml:space="preserve"> corrected to </w:t>
      </w:r>
      <w:r w:rsidRPr="00991ABF">
        <w:rPr>
          <w:rFonts w:ascii="Garamond" w:hAnsi="Garamond"/>
          <w:i/>
          <w:sz w:val="20"/>
          <w:szCs w:val="20"/>
          <w:lang w:val="en-US"/>
        </w:rPr>
        <w:t>die</w:t>
      </w:r>
    </w:p>
  </w:footnote>
  <w:footnote w:id="42">
    <w:p w14:paraId="1DB2E2EE" w14:textId="7D41B11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adaste</w:t>
      </w:r>
    </w:p>
  </w:footnote>
  <w:footnote w:id="43">
    <w:p w14:paraId="0E44D98A" w14:textId="7673766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lang w:val="en-US"/>
        </w:rPr>
        <w:t>sul</w:t>
      </w:r>
      <w:r w:rsidRPr="00991ABF">
        <w:rPr>
          <w:rFonts w:ascii="Garamond" w:hAnsi="Garamond"/>
          <w:sz w:val="20"/>
          <w:szCs w:val="20"/>
          <w:lang w:val="en-US"/>
        </w:rPr>
        <w:t xml:space="preserve"> written twice, one ommitted.</w:t>
      </w:r>
    </w:p>
  </w:footnote>
  <w:footnote w:id="44">
    <w:p w14:paraId="09880CAD" w14:textId="7DF750D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 xml:space="preserve">voluto </w:t>
      </w:r>
      <w:r w:rsidRPr="00991ABF">
        <w:rPr>
          <w:rFonts w:ascii="Garamond" w:hAnsi="Garamond"/>
          <w:sz w:val="20"/>
          <w:szCs w:val="20"/>
          <w:lang w:val="en-US"/>
        </w:rPr>
        <w:t xml:space="preserve">with palatized </w:t>
      </w:r>
      <w:r w:rsidRPr="00991ABF">
        <w:rPr>
          <w:rFonts w:ascii="Garamond" w:hAnsi="Garamond"/>
          <w:i/>
          <w:sz w:val="20"/>
          <w:szCs w:val="20"/>
          <w:lang w:val="en-US"/>
        </w:rPr>
        <w:t>l</w:t>
      </w:r>
      <w:r w:rsidRPr="00991ABF">
        <w:rPr>
          <w:rFonts w:ascii="Garamond" w:hAnsi="Garamond"/>
          <w:sz w:val="20"/>
          <w:szCs w:val="20"/>
          <w:lang w:val="en-US"/>
        </w:rPr>
        <w:t xml:space="preserve"> </w:t>
      </w:r>
      <w:r>
        <w:rPr>
          <w:rFonts w:ascii="Garamond" w:hAnsi="Garamond"/>
          <w:sz w:val="20"/>
          <w:szCs w:val="20"/>
          <w:highlight w:val="yellow"/>
          <w:lang w:val="en-US"/>
        </w:rPr>
        <w:t>(CHECK R</w:t>
      </w:r>
      <w:r w:rsidRPr="00991ABF">
        <w:rPr>
          <w:rFonts w:ascii="Garamond" w:hAnsi="Garamond"/>
          <w:sz w:val="20"/>
          <w:szCs w:val="20"/>
          <w:highlight w:val="yellow"/>
          <w:lang w:val="en-US"/>
        </w:rPr>
        <w:t>O</w:t>
      </w:r>
      <w:r>
        <w:rPr>
          <w:rFonts w:ascii="Garamond" w:hAnsi="Garamond"/>
          <w:sz w:val="20"/>
          <w:szCs w:val="20"/>
          <w:highlight w:val="yellow"/>
          <w:lang w:val="en-US"/>
        </w:rPr>
        <w:t>H</w:t>
      </w:r>
      <w:r w:rsidRPr="00991ABF">
        <w:rPr>
          <w:rFonts w:ascii="Garamond" w:hAnsi="Garamond"/>
          <w:sz w:val="20"/>
          <w:szCs w:val="20"/>
          <w:highlight w:val="yellow"/>
          <w:lang w:val="en-US"/>
        </w:rPr>
        <w:t>LFS)</w:t>
      </w:r>
      <w:r w:rsidRPr="00991ABF">
        <w:rPr>
          <w:rFonts w:ascii="Garamond" w:hAnsi="Garamond"/>
          <w:sz w:val="20"/>
          <w:szCs w:val="20"/>
          <w:lang w:val="en-US"/>
        </w:rPr>
        <w:t>; could this be m'avinudo &lt; venire?</w:t>
      </w:r>
    </w:p>
  </w:footnote>
  <w:footnote w:id="45">
    <w:p w14:paraId="4B843773" w14:textId="719D0E3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"I've never imagined this"; </w:t>
      </w:r>
      <w:r w:rsidRPr="00991ABF">
        <w:rPr>
          <w:rFonts w:ascii="Garamond" w:hAnsi="Garamond"/>
          <w:sz w:val="20"/>
          <w:szCs w:val="20"/>
          <w:lang w:val="en-US"/>
        </w:rPr>
        <w:t xml:space="preserve">reflexive form of </w:t>
      </w:r>
      <w:r w:rsidRPr="00991ABF">
        <w:rPr>
          <w:rFonts w:ascii="Garamond" w:hAnsi="Garamond"/>
          <w:i/>
          <w:sz w:val="20"/>
          <w:szCs w:val="20"/>
          <w:lang w:val="en-US"/>
        </w:rPr>
        <w:t>penssier</w:t>
      </w:r>
      <w:r w:rsidRPr="00991ABF">
        <w:rPr>
          <w:rFonts w:ascii="Garamond" w:hAnsi="Garamond"/>
          <w:sz w:val="20"/>
          <w:szCs w:val="20"/>
          <w:lang w:val="en-US"/>
        </w:rPr>
        <w:t>, "to wonder"; see T-L, page 675, bottom line 47-49, OFr. with accusative object pronoun, "se penser"; enter into dictionary.</w:t>
      </w:r>
    </w:p>
  </w:footnote>
  <w:footnote w:id="46">
    <w:p w14:paraId="4F25CF4F" w14:textId="32AF1C2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"come l'hai pensato"; </w:t>
      </w:r>
      <w:r w:rsidRPr="00991ABF">
        <w:rPr>
          <w:rFonts w:ascii="Garamond" w:hAnsi="Garamond"/>
          <w:sz w:val="20"/>
          <w:szCs w:val="20"/>
          <w:lang w:val="en-US"/>
        </w:rPr>
        <w:t xml:space="preserve">check </w:t>
      </w:r>
      <w:r w:rsidRPr="00991ABF">
        <w:rPr>
          <w:rFonts w:ascii="Garamond" w:hAnsi="Garamond"/>
          <w:i/>
          <w:sz w:val="20"/>
          <w:szCs w:val="20"/>
          <w:lang w:val="en-US"/>
        </w:rPr>
        <w:t>Conseilles</w:t>
      </w:r>
      <w:r w:rsidRPr="00991ABF">
        <w:rPr>
          <w:rFonts w:ascii="Garamond" w:hAnsi="Garamond"/>
          <w:sz w:val="20"/>
          <w:szCs w:val="20"/>
          <w:lang w:val="en-US"/>
        </w:rPr>
        <w:t xml:space="preserve"> "</w:t>
      </w:r>
      <w:r w:rsidRPr="00991ABF">
        <w:rPr>
          <w:rFonts w:ascii="Garamond" w:hAnsi="Garamond"/>
          <w:i/>
          <w:sz w:val="20"/>
          <w:szCs w:val="20"/>
          <w:lang w:val="en-US"/>
        </w:rPr>
        <w:t>pos-tu</w:t>
      </w:r>
      <w:r w:rsidRPr="00991ABF">
        <w:rPr>
          <w:rFonts w:ascii="Garamond" w:hAnsi="Garamond"/>
          <w:sz w:val="20"/>
          <w:szCs w:val="20"/>
          <w:lang w:val="en-US"/>
        </w:rPr>
        <w:t>" vs. "</w:t>
      </w:r>
      <w:r w:rsidRPr="00991ABF">
        <w:rPr>
          <w:rFonts w:ascii="Garamond" w:hAnsi="Garamond"/>
          <w:i/>
          <w:sz w:val="20"/>
          <w:szCs w:val="20"/>
          <w:lang w:val="en-US"/>
        </w:rPr>
        <w:t>pos tu</w:t>
      </w:r>
      <w:r w:rsidRPr="00991ABF">
        <w:rPr>
          <w:rFonts w:ascii="Garamond" w:hAnsi="Garamond"/>
          <w:sz w:val="20"/>
          <w:szCs w:val="20"/>
          <w:lang w:val="en-US"/>
        </w:rPr>
        <w:t>"</w:t>
      </w:r>
    </w:p>
  </w:footnote>
  <w:footnote w:id="47">
    <w:p w14:paraId="4C22EDD4" w14:textId="0DC1B92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vene alla fene</w:t>
      </w:r>
      <w:r w:rsidRPr="00991ABF">
        <w:rPr>
          <w:rFonts w:ascii="Garamond" w:hAnsi="Garamond"/>
          <w:sz w:val="20"/>
          <w:szCs w:val="20"/>
        </w:rPr>
        <w:t xml:space="preserve">; </w:t>
      </w:r>
      <w:r w:rsidRPr="00991ABF">
        <w:rPr>
          <w:rFonts w:ascii="Garamond" w:hAnsi="Garamond"/>
          <w:sz w:val="20"/>
          <w:szCs w:val="20"/>
          <w:lang w:val="en-US"/>
        </w:rPr>
        <w:t xml:space="preserve">Cross over </w:t>
      </w:r>
      <w:r w:rsidRPr="00991ABF">
        <w:rPr>
          <w:rFonts w:ascii="Garamond" w:hAnsi="Garamond"/>
          <w:i/>
          <w:sz w:val="20"/>
          <w:szCs w:val="20"/>
          <w:lang w:val="en-US"/>
        </w:rPr>
        <w:t>fene</w:t>
      </w:r>
      <w:r w:rsidRPr="00991ABF">
        <w:rPr>
          <w:rFonts w:ascii="Garamond" w:hAnsi="Garamond"/>
          <w:sz w:val="20"/>
          <w:szCs w:val="20"/>
          <w:lang w:val="en-US"/>
        </w:rPr>
        <w:t>, to be excised. Code with &lt;corr&gt;</w:t>
      </w:r>
    </w:p>
  </w:footnote>
  <w:footnote w:id="48">
    <w:p w14:paraId="4145D1BB" w14:textId="16A2016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Tense of these two verbs?; Vallecalle </w:t>
      </w:r>
      <w:r w:rsidRPr="00991ABF">
        <w:rPr>
          <w:rFonts w:ascii="Garamond" w:hAnsi="Garamond"/>
          <w:sz w:val="20"/>
          <w:szCs w:val="20"/>
        </w:rPr>
        <w:t xml:space="preserve">le parfait fort sigmatique de </w:t>
      </w:r>
      <w:r w:rsidRPr="00991ABF">
        <w:rPr>
          <w:rFonts w:ascii="Garamond" w:hAnsi="Garamond"/>
          <w:i/>
          <w:sz w:val="20"/>
          <w:szCs w:val="20"/>
        </w:rPr>
        <w:t>prendre</w:t>
      </w:r>
      <w:r w:rsidRPr="00991ABF">
        <w:rPr>
          <w:rFonts w:ascii="Garamond" w:hAnsi="Garamond"/>
          <w:sz w:val="20"/>
          <w:szCs w:val="20"/>
        </w:rPr>
        <w:t xml:space="preserve"> (&lt; latin vulgaire *</w:t>
      </w:r>
      <w:r w:rsidRPr="00991ABF">
        <w:rPr>
          <w:rFonts w:ascii="Garamond" w:hAnsi="Garamond"/>
          <w:i/>
          <w:sz w:val="20"/>
          <w:szCs w:val="20"/>
        </w:rPr>
        <w:t>pr</w:t>
      </w:r>
      <w:r w:rsidRPr="00991ABF">
        <w:rPr>
          <w:rFonts w:ascii="Garamond" w:hAnsi="Garamond" w:cs="Times New Roman"/>
          <w:i/>
          <w:sz w:val="20"/>
          <w:szCs w:val="20"/>
        </w:rPr>
        <w:t>ē</w:t>
      </w:r>
      <w:r w:rsidRPr="00991ABF">
        <w:rPr>
          <w:rFonts w:ascii="Garamond" w:hAnsi="Garamond"/>
          <w:i/>
          <w:sz w:val="20"/>
          <w:szCs w:val="20"/>
        </w:rPr>
        <w:t>sit</w:t>
      </w:r>
      <w:r w:rsidRPr="00991ABF">
        <w:rPr>
          <w:rFonts w:ascii="Garamond" w:hAnsi="Garamond"/>
          <w:sz w:val="20"/>
          <w:szCs w:val="20"/>
        </w:rPr>
        <w:t xml:space="preserve"> )</w:t>
      </w:r>
    </w:p>
  </w:footnote>
  <w:footnote w:id="49">
    <w:p w14:paraId="0A214502" w14:textId="13C84F8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 xml:space="preserve">benedizione; </w:t>
      </w:r>
      <w:r w:rsidRPr="00991ABF">
        <w:rPr>
          <w:rFonts w:ascii="Garamond" w:hAnsi="Garamond"/>
          <w:sz w:val="20"/>
          <w:szCs w:val="20"/>
          <w:lang w:val="en-US"/>
        </w:rPr>
        <w:t xml:space="preserve">the </w:t>
      </w:r>
      <w:r w:rsidRPr="00991ABF">
        <w:rPr>
          <w:rFonts w:ascii="Garamond" w:hAnsi="Garamond"/>
          <w:i/>
          <w:sz w:val="20"/>
          <w:szCs w:val="20"/>
          <w:lang w:val="en-US"/>
        </w:rPr>
        <w:t xml:space="preserve">d </w:t>
      </w:r>
      <w:r w:rsidRPr="00991ABF">
        <w:rPr>
          <w:rFonts w:ascii="Garamond" w:hAnsi="Garamond"/>
          <w:sz w:val="20"/>
          <w:szCs w:val="20"/>
          <w:lang w:val="en-US"/>
        </w:rPr>
        <w:t>was lost in lenition.</w:t>
      </w:r>
    </w:p>
  </w:footnote>
  <w:footnote w:id="50">
    <w:p w14:paraId="52CF2451" w14:textId="77777777" w:rsidR="00EE260D" w:rsidRPr="009734E4" w:rsidRDefault="00EE260D" w:rsidP="009734E4">
      <w:pPr>
        <w:pStyle w:val="FootnoteText"/>
        <w:rPr>
          <w:lang w:val="en-US"/>
        </w:rPr>
      </w:pPr>
      <w:r>
        <w:rPr>
          <w:rStyle w:val="FootnoteReference"/>
        </w:rPr>
        <w:footnoteRef/>
      </w:r>
      <w:r>
        <w:t xml:space="preserve"> </w:t>
      </w:r>
      <w:r>
        <w:rPr>
          <w:lang w:val="en-US"/>
        </w:rPr>
        <w:t>i</w:t>
      </w:r>
      <w:r>
        <w:rPr>
          <w:i/>
          <w:lang w:val="en-US"/>
        </w:rPr>
        <w:t>m</w:t>
      </w:r>
      <w:r>
        <w:rPr>
          <w:lang w:val="en-US"/>
        </w:rPr>
        <w:t>pemsso ?</w:t>
      </w:r>
    </w:p>
  </w:footnote>
  <w:footnote w:id="51">
    <w:p w14:paraId="40E372AA" w14:textId="28CD481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iCs/>
          <w:color w:val="000000" w:themeColor="text1"/>
          <w:sz w:val="20"/>
          <w:szCs w:val="20"/>
          <w:lang w:val="en-US"/>
        </w:rPr>
        <w:t>tulo</w:t>
      </w:r>
      <w:r w:rsidRPr="00991ABF">
        <w:rPr>
          <w:rFonts w:ascii="Garamond" w:hAnsi="Garamond" w:cs="Times New Roman"/>
          <w:color w:val="000000" w:themeColor="text1"/>
          <w:sz w:val="20"/>
          <w:szCs w:val="20"/>
          <w:lang w:val="en-US"/>
        </w:rPr>
        <w:t xml:space="preserve"> corrected to </w:t>
      </w:r>
      <w:r w:rsidRPr="00991ABF">
        <w:rPr>
          <w:rFonts w:ascii="Garamond" w:hAnsi="Garamond" w:cs="Times New Roman"/>
          <w:i/>
          <w:iCs/>
          <w:color w:val="000000" w:themeColor="text1"/>
          <w:sz w:val="20"/>
          <w:szCs w:val="20"/>
          <w:lang w:val="en-US"/>
        </w:rPr>
        <w:t>tuto</w:t>
      </w:r>
    </w:p>
  </w:footnote>
  <w:footnote w:id="52">
    <w:p w14:paraId="15D1334B" w14:textId="03711AE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comanda; I take the correction proposed by </w:t>
      </w:r>
      <w:r w:rsidRPr="00991ABF">
        <w:rPr>
          <w:rFonts w:ascii="Garamond" w:hAnsi="Garamond"/>
          <w:sz w:val="20"/>
          <w:szCs w:val="20"/>
          <w:lang w:val="en-US"/>
        </w:rPr>
        <w:t xml:space="preserve">Giacon: </w:t>
      </w:r>
      <w:r w:rsidRPr="00991ABF">
        <w:rPr>
          <w:rFonts w:ascii="Garamond" w:hAnsi="Garamond"/>
          <w:i/>
          <w:sz w:val="20"/>
          <w:szCs w:val="20"/>
          <w:lang w:val="en-US"/>
        </w:rPr>
        <w:t>domanda</w:t>
      </w:r>
      <w:r w:rsidRPr="00991ABF">
        <w:rPr>
          <w:rFonts w:ascii="Garamond" w:hAnsi="Garamond"/>
          <w:sz w:val="20"/>
          <w:szCs w:val="20"/>
          <w:lang w:val="en-US"/>
        </w:rPr>
        <w:t>.</w:t>
      </w:r>
    </w:p>
  </w:footnote>
  <w:footnote w:id="53">
    <w:p w14:paraId="27C4B811" w14:textId="6150DDA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disturere</w:t>
      </w:r>
      <w:r w:rsidRPr="00991ABF">
        <w:rPr>
          <w:rFonts w:ascii="Garamond" w:hAnsi="Garamond"/>
          <w:sz w:val="20"/>
          <w:szCs w:val="20"/>
          <w:lang w:val="en-US"/>
        </w:rPr>
        <w:t xml:space="preserve">; corrupt form of OF </w:t>
      </w:r>
      <w:r w:rsidRPr="00991ABF">
        <w:rPr>
          <w:rFonts w:ascii="Garamond" w:hAnsi="Garamond"/>
          <w:i/>
          <w:sz w:val="20"/>
          <w:szCs w:val="20"/>
          <w:lang w:val="en-US"/>
        </w:rPr>
        <w:t>droiturier</w:t>
      </w:r>
    </w:p>
  </w:footnote>
  <w:footnote w:id="54">
    <w:p w14:paraId="05C747EA" w14:textId="574454D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cemtil</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 xml:space="preserve">Consistently </w:t>
      </w:r>
      <w:r w:rsidRPr="00991ABF">
        <w:rPr>
          <w:rFonts w:ascii="Garamond" w:hAnsi="Garamond"/>
          <w:i/>
          <w:sz w:val="20"/>
          <w:szCs w:val="20"/>
          <w:lang w:val="en-US"/>
        </w:rPr>
        <w:t xml:space="preserve">centil </w:t>
      </w:r>
      <w:r w:rsidRPr="00991ABF">
        <w:rPr>
          <w:rFonts w:ascii="Garamond" w:hAnsi="Garamond"/>
          <w:sz w:val="20"/>
          <w:szCs w:val="20"/>
          <w:lang w:val="en-US"/>
        </w:rPr>
        <w:t>throughout.</w:t>
      </w:r>
    </w:p>
  </w:footnote>
  <w:footnote w:id="55">
    <w:p w14:paraId="32E52F0E" w14:textId="65FA490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Small </w:t>
      </w:r>
      <w:r w:rsidRPr="00991ABF">
        <w:rPr>
          <w:rFonts w:ascii="Garamond" w:hAnsi="Garamond"/>
          <w:i/>
          <w:sz w:val="20"/>
          <w:szCs w:val="20"/>
          <w:lang w:val="en-US"/>
        </w:rPr>
        <w:t xml:space="preserve">i </w:t>
      </w:r>
      <w:r w:rsidRPr="00991ABF">
        <w:rPr>
          <w:rFonts w:ascii="Garamond" w:hAnsi="Garamond"/>
          <w:sz w:val="20"/>
          <w:szCs w:val="20"/>
          <w:lang w:val="en-US"/>
        </w:rPr>
        <w:t>written above word.</w:t>
      </w:r>
    </w:p>
  </w:footnote>
  <w:footnote w:id="56">
    <w:p w14:paraId="24345F51" w14:textId="65C00F8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Space between </w:t>
      </w:r>
      <w:r w:rsidRPr="00991ABF">
        <w:rPr>
          <w:rFonts w:ascii="Garamond" w:hAnsi="Garamond"/>
          <w:i/>
          <w:sz w:val="20"/>
          <w:szCs w:val="20"/>
          <w:lang w:val="en-US"/>
        </w:rPr>
        <w:t>n</w:t>
      </w:r>
      <w:r w:rsidRPr="00991ABF">
        <w:rPr>
          <w:rFonts w:ascii="Garamond" w:hAnsi="Garamond"/>
          <w:sz w:val="20"/>
          <w:szCs w:val="20"/>
          <w:lang w:val="en-US"/>
        </w:rPr>
        <w:t xml:space="preserve"> and </w:t>
      </w:r>
      <w:r w:rsidRPr="00991ABF">
        <w:rPr>
          <w:rFonts w:ascii="Garamond" w:hAnsi="Garamond"/>
          <w:i/>
          <w:sz w:val="20"/>
          <w:szCs w:val="20"/>
          <w:lang w:val="en-US"/>
        </w:rPr>
        <w:t>g</w:t>
      </w:r>
      <w:r w:rsidRPr="00991ABF">
        <w:rPr>
          <w:rFonts w:ascii="Garamond" w:hAnsi="Garamond"/>
          <w:sz w:val="20"/>
          <w:szCs w:val="20"/>
          <w:lang w:val="en-US"/>
        </w:rPr>
        <w:t>.</w:t>
      </w:r>
    </w:p>
  </w:footnote>
  <w:footnote w:id="57">
    <w:p w14:paraId="14F50EF9" w14:textId="41C9DB4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"come"</w:t>
      </w:r>
    </w:p>
  </w:footnote>
  <w:footnote w:id="58">
    <w:p w14:paraId="60D1022C" w14:textId="423068D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desfier</w:t>
      </w:r>
    </w:p>
  </w:footnote>
  <w:footnote w:id="59">
    <w:p w14:paraId="35698B44" w14:textId="6A2301C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al</w:t>
      </w:r>
      <w:r w:rsidRPr="00991ABF">
        <w:rPr>
          <w:rFonts w:ascii="Garamond" w:hAnsi="Garamond"/>
          <w:sz w:val="20"/>
          <w:szCs w:val="20"/>
          <w:lang w:val="en-US"/>
        </w:rPr>
        <w:t xml:space="preserve"> crossed out by scribe</w:t>
      </w:r>
    </w:p>
  </w:footnote>
  <w:footnote w:id="60">
    <w:p w14:paraId="67D954B1" w14:textId="6963F193"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defende fendero</w:t>
      </w:r>
    </w:p>
  </w:footnote>
  <w:footnote w:id="61">
    <w:p w14:paraId="03CB62C8" w14:textId="0F8C9E15"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Che</w:t>
      </w:r>
    </w:p>
  </w:footnote>
  <w:footnote w:id="62">
    <w:p w14:paraId="751B535E" w14:textId="6A02A6D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ancien français « alosé »</w:t>
      </w:r>
    </w:p>
  </w:footnote>
  <w:footnote w:id="63">
    <w:p w14:paraId="55275C6D" w14:textId="303A35D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sallavament pasere</w:t>
      </w:r>
    </w:p>
  </w:footnote>
  <w:footnote w:id="64">
    <w:p w14:paraId="3609E658" w14:textId="6C43F25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"neanche"; see </w:t>
      </w:r>
      <w:r w:rsidRPr="00991ABF">
        <w:rPr>
          <w:rFonts w:ascii="Garamond" w:hAnsi="Garamond"/>
          <w:i/>
          <w:sz w:val="20"/>
          <w:szCs w:val="20"/>
        </w:rPr>
        <w:t>Geste francor</w:t>
      </w:r>
      <w:r w:rsidRPr="00991ABF">
        <w:rPr>
          <w:rFonts w:ascii="Garamond" w:hAnsi="Garamond"/>
          <w:sz w:val="20"/>
          <w:szCs w:val="20"/>
        </w:rPr>
        <w:t xml:space="preserve"> </w:t>
      </w:r>
      <w:r w:rsidRPr="00991ABF">
        <w:rPr>
          <w:rFonts w:ascii="Garamond" w:hAnsi="Garamond"/>
          <w:i/>
          <w:sz w:val="20"/>
          <w:szCs w:val="20"/>
        </w:rPr>
        <w:t>niant</w:t>
      </w:r>
      <w:r w:rsidRPr="00991ABF">
        <w:rPr>
          <w:rFonts w:ascii="Garamond" w:hAnsi="Garamond"/>
          <w:sz w:val="20"/>
          <w:szCs w:val="20"/>
        </w:rPr>
        <w:t xml:space="preserve">; B </w:t>
      </w:r>
      <w:r w:rsidRPr="00991ABF">
        <w:rPr>
          <w:rFonts w:ascii="Garamond" w:hAnsi="Garamond"/>
          <w:i/>
          <w:sz w:val="20"/>
          <w:szCs w:val="20"/>
        </w:rPr>
        <w:t>nianch</w:t>
      </w:r>
      <w:r w:rsidRPr="00991ABF">
        <w:rPr>
          <w:rFonts w:ascii="Garamond" w:hAnsi="Garamond"/>
          <w:sz w:val="20"/>
          <w:szCs w:val="20"/>
        </w:rPr>
        <w:t xml:space="preserve">; see also </w:t>
      </w:r>
      <w:r w:rsidRPr="00991ABF">
        <w:rPr>
          <w:rFonts w:ascii="Garamond" w:hAnsi="Garamond"/>
          <w:i/>
          <w:sz w:val="20"/>
          <w:szCs w:val="20"/>
        </w:rPr>
        <w:t>anc / an</w:t>
      </w:r>
      <w:r w:rsidRPr="00991ABF">
        <w:rPr>
          <w:rFonts w:ascii="Garamond" w:hAnsi="Garamond"/>
          <w:sz w:val="20"/>
          <w:szCs w:val="20"/>
        </w:rPr>
        <w:t xml:space="preserve"> appearing with </w:t>
      </w:r>
      <w:r w:rsidRPr="00991ABF">
        <w:rPr>
          <w:rFonts w:ascii="Garamond" w:hAnsi="Garamond"/>
          <w:i/>
          <w:sz w:val="20"/>
          <w:szCs w:val="20"/>
        </w:rPr>
        <w:t>in</w:t>
      </w:r>
      <w:r w:rsidRPr="00991ABF">
        <w:rPr>
          <w:rFonts w:ascii="Garamond" w:hAnsi="Garamond"/>
          <w:sz w:val="20"/>
          <w:szCs w:val="20"/>
        </w:rPr>
        <w:t xml:space="preserve">; in B, </w:t>
      </w:r>
      <w:r w:rsidRPr="00991ABF">
        <w:rPr>
          <w:rFonts w:ascii="Garamond" w:hAnsi="Garamond"/>
          <w:i/>
          <w:sz w:val="20"/>
          <w:szCs w:val="20"/>
        </w:rPr>
        <w:t>nianch</w:t>
      </w:r>
    </w:p>
  </w:footnote>
  <w:footnote w:id="65">
    <w:p w14:paraId="629B0936" w14:textId="0E5F934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 xml:space="preserve">podiss'to </w:t>
      </w:r>
      <w:r w:rsidRPr="00991ABF">
        <w:rPr>
          <w:rFonts w:ascii="Garamond" w:hAnsi="Garamond"/>
          <w:sz w:val="20"/>
          <w:szCs w:val="20"/>
          <w:lang w:val="en-US"/>
        </w:rPr>
        <w:t xml:space="preserve">? Or correct to </w:t>
      </w:r>
      <w:r w:rsidRPr="00991ABF">
        <w:rPr>
          <w:rFonts w:ascii="Garamond" w:hAnsi="Garamond"/>
          <w:i/>
          <w:sz w:val="20"/>
          <w:szCs w:val="20"/>
          <w:lang w:val="en-US"/>
        </w:rPr>
        <w:t>podisst(i)</w:t>
      </w:r>
      <w:r w:rsidRPr="00991ABF">
        <w:rPr>
          <w:rFonts w:ascii="Garamond" w:hAnsi="Garamond"/>
          <w:sz w:val="20"/>
          <w:szCs w:val="20"/>
          <w:lang w:val="en-US"/>
        </w:rPr>
        <w:t xml:space="preserve"> ?</w:t>
      </w:r>
    </w:p>
  </w:footnote>
  <w:footnote w:id="66">
    <w:p w14:paraId="1C8856EC" w14:textId="7E81E95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desan</w:t>
      </w:r>
      <w:r w:rsidRPr="00991ABF">
        <w:rPr>
          <w:rFonts w:ascii="Garamond" w:hAnsi="Garamond"/>
          <w:sz w:val="20"/>
          <w:szCs w:val="20"/>
          <w:lang w:val="en-US"/>
        </w:rPr>
        <w:t xml:space="preserve"> (no abbreviation mark visible</w:t>
      </w:r>
    </w:p>
  </w:footnote>
  <w:footnote w:id="67">
    <w:p w14:paraId="7486DEB7" w14:textId="57CA0BB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68">
    <w:p w14:paraId="3068C641" w14:textId="244B3BA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Giacon "DESRESNIER: spiegare"</w:t>
      </w:r>
    </w:p>
  </w:footnote>
  <w:footnote w:id="69">
    <w:p w14:paraId="10552947" w14:textId="18827B0D"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al davernia</w:t>
      </w:r>
    </w:p>
  </w:footnote>
  <w:footnote w:id="70">
    <w:p w14:paraId="1D83890F" w14:textId="236904F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pora-llo</w:t>
      </w:r>
      <w:r w:rsidRPr="00991ABF">
        <w:rPr>
          <w:rFonts w:ascii="Garamond" w:hAnsi="Garamond"/>
          <w:sz w:val="20"/>
          <w:szCs w:val="20"/>
          <w:lang w:val="en-US"/>
        </w:rPr>
        <w:t xml:space="preserve"> ? T-M rule?</w:t>
      </w:r>
    </w:p>
  </w:footnote>
  <w:footnote w:id="71">
    <w:p w14:paraId="23868FA2" w14:textId="4F37E7A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"v. 722. </w:t>
      </w:r>
      <w:r w:rsidRPr="00991ABF">
        <w:rPr>
          <w:rFonts w:ascii="Garamond" w:hAnsi="Garamond"/>
          <w:i/>
          <w:sz w:val="20"/>
          <w:szCs w:val="20"/>
          <w:lang w:val="en-US"/>
        </w:rPr>
        <w:t>asemblere</w:t>
      </w:r>
      <w:r w:rsidRPr="00991ABF">
        <w:rPr>
          <w:rFonts w:ascii="Garamond" w:hAnsi="Garamond"/>
          <w:sz w:val="20"/>
          <w:szCs w:val="20"/>
          <w:lang w:val="en-US"/>
        </w:rPr>
        <w:t xml:space="preserve"> si è evidentemente introdotto dal verso seguente, al posto probabilmente di un aggettivo riferito a </w:t>
      </w:r>
      <w:r w:rsidRPr="00991ABF">
        <w:rPr>
          <w:rFonts w:ascii="Garamond" w:hAnsi="Garamond"/>
          <w:i/>
          <w:sz w:val="20"/>
          <w:szCs w:val="20"/>
          <w:lang w:val="en-US"/>
        </w:rPr>
        <w:t>cuor</w:t>
      </w:r>
      <w:r w:rsidRPr="00991ABF">
        <w:rPr>
          <w:rFonts w:ascii="Garamond" w:hAnsi="Garamond"/>
          <w:sz w:val="20"/>
          <w:szCs w:val="20"/>
          <w:lang w:val="en-US"/>
        </w:rPr>
        <w:t>."</w:t>
      </w:r>
    </w:p>
  </w:footnote>
  <w:footnote w:id="72">
    <w:p w14:paraId="66184D6B" w14:textId="6E64CA35"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la ela duchessa</w:t>
      </w:r>
    </w:p>
  </w:footnote>
  <w:footnote w:id="73">
    <w:p w14:paraId="1ED6D585" w14:textId="6CC5367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 </w:t>
      </w:r>
      <w:r w:rsidRPr="00991ABF">
        <w:rPr>
          <w:rFonts w:ascii="Garamond" w:hAnsi="Garamond"/>
          <w:i/>
          <w:sz w:val="20"/>
          <w:szCs w:val="20"/>
          <w:lang w:val="en-US"/>
        </w:rPr>
        <w:t>affibula</w:t>
      </w:r>
      <w:r w:rsidRPr="00991ABF">
        <w:rPr>
          <w:rFonts w:ascii="Garamond" w:hAnsi="Garamond"/>
          <w:sz w:val="20"/>
          <w:szCs w:val="20"/>
          <w:lang w:val="en-US"/>
        </w:rPr>
        <w:t xml:space="preserve">; 'migrating' </w:t>
      </w:r>
      <w:r w:rsidRPr="00991ABF">
        <w:rPr>
          <w:rFonts w:ascii="Garamond" w:hAnsi="Garamond"/>
          <w:i/>
          <w:sz w:val="20"/>
          <w:szCs w:val="20"/>
          <w:lang w:val="en-US"/>
        </w:rPr>
        <w:t>l</w:t>
      </w:r>
      <w:r w:rsidRPr="00991ABF">
        <w:rPr>
          <w:rFonts w:ascii="Garamond" w:hAnsi="Garamond"/>
          <w:sz w:val="20"/>
          <w:szCs w:val="20"/>
          <w:lang w:val="en-US"/>
        </w:rPr>
        <w:t xml:space="preserve">; </w:t>
      </w:r>
      <w:r w:rsidRPr="00991ABF">
        <w:rPr>
          <w:rFonts w:ascii="Garamond" w:hAnsi="Garamond"/>
          <w:i/>
          <w:sz w:val="20"/>
          <w:szCs w:val="20"/>
          <w:lang w:val="en-US"/>
        </w:rPr>
        <w:t>affibbiare</w:t>
      </w:r>
    </w:p>
  </w:footnote>
  <w:footnote w:id="74">
    <w:p w14:paraId="33CBFE3D" w14:textId="244861E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Scribal correction, </w:t>
      </w:r>
      <w:r w:rsidRPr="00991ABF">
        <w:rPr>
          <w:rFonts w:ascii="Garamond" w:hAnsi="Garamond"/>
          <w:i/>
          <w:sz w:val="20"/>
          <w:szCs w:val="20"/>
        </w:rPr>
        <w:t xml:space="preserve">è </w:t>
      </w:r>
      <w:r w:rsidRPr="00991ABF">
        <w:rPr>
          <w:rFonts w:ascii="Garamond" w:hAnsi="Garamond"/>
          <w:sz w:val="20"/>
          <w:szCs w:val="20"/>
        </w:rPr>
        <w:t>above the line</w:t>
      </w:r>
    </w:p>
  </w:footnote>
  <w:footnote w:id="75">
    <w:p w14:paraId="5A360D25" w14:textId="6963F1C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ambraçere </w:t>
      </w:r>
      <w:r w:rsidRPr="00991ABF">
        <w:rPr>
          <w:rFonts w:ascii="Garamond" w:hAnsi="Garamond"/>
          <w:sz w:val="20"/>
          <w:szCs w:val="20"/>
        </w:rPr>
        <w:t xml:space="preserve">? ; </w:t>
      </w:r>
      <w:r w:rsidRPr="00991ABF">
        <w:rPr>
          <w:rFonts w:ascii="Garamond" w:hAnsi="Garamond"/>
          <w:sz w:val="20"/>
          <w:szCs w:val="20"/>
          <w:lang w:val="en-US"/>
        </w:rPr>
        <w:t xml:space="preserve">OFr </w:t>
      </w:r>
      <w:r w:rsidRPr="00991ABF">
        <w:rPr>
          <w:rFonts w:ascii="Garamond" w:hAnsi="Garamond"/>
          <w:i/>
          <w:sz w:val="20"/>
          <w:szCs w:val="20"/>
          <w:lang w:val="en-US"/>
        </w:rPr>
        <w:t>bracier</w:t>
      </w:r>
      <w:r w:rsidRPr="00991ABF">
        <w:rPr>
          <w:rFonts w:ascii="Garamond" w:hAnsi="Garamond"/>
          <w:sz w:val="20"/>
          <w:szCs w:val="20"/>
          <w:lang w:val="en-US"/>
        </w:rPr>
        <w:t xml:space="preserve"> with Franco-Italianate prefix </w:t>
      </w:r>
      <w:r w:rsidRPr="00991ABF">
        <w:rPr>
          <w:rFonts w:ascii="Garamond" w:hAnsi="Garamond"/>
          <w:sz w:val="20"/>
          <w:szCs w:val="20"/>
          <w:highlight w:val="yellow"/>
          <w:lang w:val="en-US"/>
        </w:rPr>
        <w:t>(INTRO)</w:t>
      </w:r>
    </w:p>
  </w:footnote>
  <w:footnote w:id="76">
    <w:p w14:paraId="45FC05F2" w14:textId="664C6CE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In these three lines, note typical alternating present and past tenses.</w:t>
      </w:r>
    </w:p>
  </w:footnote>
  <w:footnote w:id="77">
    <w:p w14:paraId="44E3CC97" w14:textId="7BF9651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Biena</w:t>
      </w:r>
    </w:p>
  </w:footnote>
  <w:footnote w:id="78">
    <w:p w14:paraId="155F3FEE" w14:textId="4A18C75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anigo</w:t>
      </w:r>
      <w:r w:rsidRPr="00991ABF">
        <w:rPr>
          <w:rFonts w:ascii="Garamond" w:hAnsi="Garamond"/>
          <w:sz w:val="20"/>
          <w:szCs w:val="20"/>
          <w:lang w:val="en-US"/>
        </w:rPr>
        <w:t xml:space="preserve">; a minim is missing. Synonyms here, amigo and dru, to help audience understand a difficult French word? A way of glossing vocabulary? Check for other instances. </w:t>
      </w:r>
    </w:p>
  </w:footnote>
  <w:footnote w:id="79">
    <w:p w14:paraId="09FFC22D" w14:textId="7B66A09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80">
    <w:p w14:paraId="41845E87" w14:textId="5266C99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See Morgan, </w:t>
      </w:r>
      <w:r w:rsidRPr="00991ABF">
        <w:rPr>
          <w:rFonts w:ascii="Garamond" w:hAnsi="Garamond"/>
          <w:i/>
          <w:sz w:val="20"/>
          <w:szCs w:val="20"/>
          <w:lang w:val="en-US"/>
        </w:rPr>
        <w:t xml:space="preserve">"Padua," </w:t>
      </w:r>
      <w:r w:rsidRPr="00991ABF">
        <w:rPr>
          <w:rFonts w:ascii="Garamond" w:hAnsi="Garamond"/>
          <w:sz w:val="20"/>
          <w:szCs w:val="20"/>
          <w:lang w:val="en-US"/>
        </w:rPr>
        <w:t>77.</w:t>
      </w:r>
    </w:p>
  </w:footnote>
  <w:footnote w:id="81">
    <w:p w14:paraId="5EB6ACA1" w14:textId="5706D2A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I do not correct, since typical of Franco-Italian to syncopate syllables. Cf. </w:t>
      </w:r>
      <w:r w:rsidRPr="00991ABF">
        <w:rPr>
          <w:rFonts w:ascii="Garamond" w:hAnsi="Garamond"/>
          <w:i/>
          <w:sz w:val="20"/>
          <w:szCs w:val="20"/>
          <w:lang w:val="en-US"/>
        </w:rPr>
        <w:t>Geste francor</w:t>
      </w:r>
      <w:r w:rsidRPr="00991ABF">
        <w:rPr>
          <w:rFonts w:ascii="Garamond" w:hAnsi="Garamond"/>
          <w:sz w:val="20"/>
          <w:szCs w:val="20"/>
          <w:lang w:val="en-US"/>
        </w:rPr>
        <w:t xml:space="preserve">, </w:t>
      </w:r>
      <w:r w:rsidRPr="00991ABF">
        <w:rPr>
          <w:rFonts w:ascii="Garamond" w:hAnsi="Garamond"/>
          <w:sz w:val="20"/>
          <w:szCs w:val="20"/>
          <w:highlight w:val="yellow"/>
          <w:lang w:val="en-US"/>
        </w:rPr>
        <w:t>example skipping syllables</w:t>
      </w:r>
      <w:r w:rsidRPr="00991ABF">
        <w:rPr>
          <w:rFonts w:ascii="Garamond" w:hAnsi="Garamond"/>
          <w:sz w:val="20"/>
          <w:szCs w:val="20"/>
          <w:lang w:val="en-US"/>
        </w:rPr>
        <w:t xml:space="preserve">; LZM </w:t>
      </w:r>
      <w:r w:rsidRPr="00991ABF">
        <w:rPr>
          <w:rFonts w:ascii="Garamond" w:hAnsi="Garamond"/>
          <w:i/>
          <w:sz w:val="20"/>
          <w:szCs w:val="20"/>
          <w:lang w:val="en-US"/>
        </w:rPr>
        <w:t>Have you looked at # of syllables?5+6</w:t>
      </w:r>
    </w:p>
  </w:footnote>
  <w:footnote w:id="82">
    <w:p w14:paraId="336271FB" w14:textId="5E5316D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This first person future is awkward, so I made this declaration a continuation of Sanguyn's previous dialogue. It's possible that these three lines should come directly after line 779. Missing lines?</w:t>
      </w:r>
    </w:p>
  </w:footnote>
  <w:footnote w:id="83">
    <w:p w14:paraId="29BB463C" w14:textId="62A5F227"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demorà</w:t>
      </w:r>
    </w:p>
  </w:footnote>
  <w:footnote w:id="84">
    <w:p w14:paraId="48C6163C" w14:textId="72C60986" w:rsidR="00EE260D" w:rsidRPr="00A83B11"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cs="Times New Roman"/>
          <w:i/>
          <w:color w:val="000000" w:themeColor="text1"/>
          <w:sz w:val="20"/>
          <w:szCs w:val="20"/>
          <w:lang w:val="en-US"/>
        </w:rPr>
        <w:t>dirglie</w:t>
      </w:r>
      <w:r w:rsidRPr="00A83B11">
        <w:rPr>
          <w:rFonts w:ascii="Garamond" w:hAnsi="Garamond" w:cs="Times New Roman"/>
          <w:color w:val="000000" w:themeColor="text1"/>
          <w:sz w:val="20"/>
          <w:szCs w:val="20"/>
          <w:lang w:val="en-US"/>
        </w:rPr>
        <w:t>;</w:t>
      </w:r>
      <w:r w:rsidRPr="00A83B11">
        <w:rPr>
          <w:rFonts w:ascii="Garamond" w:hAnsi="Garamond"/>
          <w:sz w:val="20"/>
          <w:szCs w:val="20"/>
        </w:rPr>
        <w:t xml:space="preserve"> word unclear, but possibly a scribal error for the formulaic epic phrase </w:t>
      </w:r>
      <w:r w:rsidRPr="00A83B11">
        <w:rPr>
          <w:rFonts w:ascii="Garamond" w:hAnsi="Garamond"/>
          <w:i/>
          <w:sz w:val="20"/>
          <w:szCs w:val="20"/>
        </w:rPr>
        <w:t>destrier d’Italie</w:t>
      </w:r>
      <w:r w:rsidRPr="00A83B11">
        <w:rPr>
          <w:rFonts w:ascii="Garamond" w:hAnsi="Garamond"/>
          <w:sz w:val="20"/>
          <w:szCs w:val="20"/>
        </w:rPr>
        <w:t>.</w:t>
      </w:r>
      <w:r w:rsidRPr="00A83B11">
        <w:rPr>
          <w:rFonts w:ascii="Garamond" w:hAnsi="Garamond"/>
          <w:i/>
          <w:sz w:val="20"/>
          <w:szCs w:val="20"/>
        </w:rPr>
        <w:t xml:space="preserve"> </w:t>
      </w:r>
      <w:r w:rsidRPr="00A83B11">
        <w:rPr>
          <w:rFonts w:ascii="Garamond" w:hAnsi="Garamond"/>
          <w:sz w:val="20"/>
          <w:szCs w:val="20"/>
        </w:rPr>
        <w:t xml:space="preserve">The name </w:t>
      </w:r>
      <w:r w:rsidRPr="00A83B11">
        <w:rPr>
          <w:rFonts w:ascii="Garamond" w:hAnsi="Garamond"/>
          <w:i/>
          <w:sz w:val="20"/>
          <w:szCs w:val="20"/>
        </w:rPr>
        <w:t xml:space="preserve">dirglie </w:t>
      </w:r>
      <w:r w:rsidRPr="00A83B11">
        <w:rPr>
          <w:rFonts w:ascii="Garamond" w:hAnsi="Garamond"/>
          <w:sz w:val="20"/>
          <w:szCs w:val="20"/>
        </w:rPr>
        <w:t>does not appear in Moisan.</w:t>
      </w:r>
    </w:p>
  </w:footnote>
  <w:footnote w:id="85">
    <w:p w14:paraId="05C9AE28" w14:textId="350A34B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OF </w:t>
      </w:r>
      <w:r w:rsidRPr="00991ABF">
        <w:rPr>
          <w:rFonts w:ascii="Garamond" w:hAnsi="Garamond"/>
          <w:i/>
          <w:sz w:val="20"/>
          <w:szCs w:val="20"/>
          <w:lang w:val="en-US"/>
        </w:rPr>
        <w:t>lechiere</w:t>
      </w:r>
      <w:r w:rsidRPr="00991ABF">
        <w:rPr>
          <w:rFonts w:ascii="Garamond" w:hAnsi="Garamond"/>
          <w:sz w:val="20"/>
          <w:szCs w:val="20"/>
          <w:lang w:val="en-US"/>
        </w:rPr>
        <w:t xml:space="preserve"> with 'migrating' </w:t>
      </w:r>
      <w:r w:rsidRPr="00991ABF">
        <w:rPr>
          <w:rFonts w:ascii="Garamond" w:hAnsi="Garamond"/>
          <w:i/>
          <w:sz w:val="20"/>
          <w:szCs w:val="20"/>
          <w:lang w:val="en-US"/>
        </w:rPr>
        <w:t>n</w:t>
      </w:r>
      <w:r w:rsidRPr="00991ABF">
        <w:rPr>
          <w:rFonts w:ascii="Garamond" w:hAnsi="Garamond"/>
          <w:sz w:val="20"/>
          <w:szCs w:val="20"/>
          <w:lang w:val="en-US"/>
        </w:rPr>
        <w:t xml:space="preserve"> (check Rohlfs; find linguistic term for this)</w:t>
      </w:r>
    </w:p>
  </w:footnote>
  <w:footnote w:id="86">
    <w:p w14:paraId="14BF7D23" w14:textId="1B95EAA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Added </w:t>
      </w:r>
      <w:r w:rsidRPr="00991ABF">
        <w:rPr>
          <w:rFonts w:ascii="Garamond" w:hAnsi="Garamond"/>
          <w:i/>
          <w:sz w:val="20"/>
          <w:szCs w:val="20"/>
          <w:lang w:val="en-US"/>
        </w:rPr>
        <w:t>i</w:t>
      </w:r>
      <w:r w:rsidRPr="00991ABF">
        <w:rPr>
          <w:rFonts w:ascii="Garamond" w:hAnsi="Garamond"/>
          <w:sz w:val="20"/>
          <w:szCs w:val="20"/>
          <w:lang w:val="en-US"/>
        </w:rPr>
        <w:t xml:space="preserve"> to preserve rhyme</w:t>
      </w:r>
    </w:p>
  </w:footnote>
  <w:footnote w:id="87">
    <w:p w14:paraId="4C0938C6" w14:textId="4B27E48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These two lines, a mixing of present and past tenses.</w:t>
      </w:r>
    </w:p>
  </w:footnote>
  <w:footnote w:id="88">
    <w:p w14:paraId="5906CF2D" w14:textId="485A8A4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auxiliary verb?</w:t>
      </w:r>
    </w:p>
  </w:footnote>
  <w:footnote w:id="89">
    <w:p w14:paraId="50A34EF8" w14:textId="3970D82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MS </w:t>
      </w:r>
      <w:r w:rsidRPr="00991ABF">
        <w:rPr>
          <w:rFonts w:ascii="Garamond" w:hAnsi="Garamond" w:cs="Times New Roman"/>
          <w:i/>
          <w:color w:val="000000" w:themeColor="text1"/>
          <w:sz w:val="20"/>
          <w:szCs w:val="20"/>
          <w:lang w:val="en-US"/>
        </w:rPr>
        <w:t>trer a travache</w:t>
      </w:r>
      <w:r w:rsidRPr="00991ABF">
        <w:rPr>
          <w:rFonts w:ascii="Garamond" w:hAnsi="Garamond" w:cs="Times New Roman"/>
          <w:color w:val="000000" w:themeColor="text1"/>
          <w:sz w:val="20"/>
          <w:szCs w:val="20"/>
          <w:lang w:val="en-US"/>
        </w:rPr>
        <w:t xml:space="preserve">; </w:t>
      </w:r>
      <w:r w:rsidRPr="00991ABF">
        <w:rPr>
          <w:rFonts w:ascii="Garamond" w:hAnsi="Garamond" w:cs="Times New Roman"/>
          <w:color w:val="000000" w:themeColor="text1"/>
          <w:sz w:val="20"/>
          <w:szCs w:val="20"/>
          <w:highlight w:val="yellow"/>
          <w:lang w:val="en-US"/>
        </w:rPr>
        <w:t>check AdaB</w:t>
      </w:r>
    </w:p>
  </w:footnote>
  <w:footnote w:id="90">
    <w:p w14:paraId="6BAA2B10" w14:textId="534CBE6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Search / replace throughout for </w:t>
      </w:r>
      <w:r w:rsidRPr="00991ABF">
        <w:rPr>
          <w:rFonts w:ascii="Garamond" w:hAnsi="Garamond"/>
          <w:i/>
          <w:sz w:val="20"/>
          <w:szCs w:val="20"/>
          <w:lang w:val="en-US"/>
        </w:rPr>
        <w:t xml:space="preserve">dà </w:t>
      </w:r>
      <w:r w:rsidRPr="00991ABF">
        <w:rPr>
          <w:rFonts w:ascii="Garamond" w:hAnsi="Garamond"/>
          <w:sz w:val="20"/>
          <w:szCs w:val="20"/>
          <w:lang w:val="en-US"/>
        </w:rPr>
        <w:t xml:space="preserve">vs </w:t>
      </w:r>
      <w:r w:rsidRPr="00991ABF">
        <w:rPr>
          <w:rFonts w:ascii="Garamond" w:hAnsi="Garamond"/>
          <w:i/>
          <w:sz w:val="20"/>
          <w:szCs w:val="20"/>
          <w:lang w:val="en-US"/>
        </w:rPr>
        <w:t>da</w:t>
      </w:r>
      <w:r w:rsidRPr="00991ABF">
        <w:rPr>
          <w:rFonts w:ascii="Garamond" w:hAnsi="Garamond"/>
          <w:sz w:val="20"/>
          <w:szCs w:val="20"/>
          <w:lang w:val="en-US"/>
        </w:rPr>
        <w:t>.</w:t>
      </w:r>
    </w:p>
  </w:footnote>
  <w:footnote w:id="91">
    <w:p w14:paraId="688C34FE" w14:textId="5828D13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BA – gambiera, armatura difensiva della gamba; usata in età classica e quindi ripresa nel Medio Evo, dapprima in Germania e in Francia (</w:t>
      </w:r>
      <w:r w:rsidRPr="00991ABF">
        <w:rPr>
          <w:rFonts w:ascii="Garamond" w:hAnsi="Garamond"/>
          <w:i/>
          <w:sz w:val="20"/>
          <w:szCs w:val="20"/>
          <w:lang w:val="en-US"/>
        </w:rPr>
        <w:t>jambière</w:t>
      </w:r>
      <w:r w:rsidRPr="00991ABF">
        <w:rPr>
          <w:rFonts w:ascii="Garamond" w:hAnsi="Garamond"/>
          <w:sz w:val="20"/>
          <w:szCs w:val="20"/>
          <w:lang w:val="en-US"/>
        </w:rPr>
        <w:t>) a artire dal XII sec.</w:t>
      </w:r>
    </w:p>
  </w:footnote>
  <w:footnote w:id="92">
    <w:p w14:paraId="0F07B846" w14:textId="525BAB7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looks like </w:t>
      </w:r>
      <w:r w:rsidRPr="00991ABF">
        <w:rPr>
          <w:rFonts w:ascii="Garamond" w:hAnsi="Garamond"/>
          <w:i/>
          <w:sz w:val="20"/>
          <w:szCs w:val="20"/>
          <w:lang w:val="en-US"/>
        </w:rPr>
        <w:t>bali</w:t>
      </w:r>
    </w:p>
  </w:footnote>
  <w:footnote w:id="93">
    <w:p w14:paraId="7D47F988" w14:textId="024B64E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siché</w:t>
      </w:r>
      <w:r w:rsidRPr="00991ABF">
        <w:rPr>
          <w:rFonts w:ascii="Garamond" w:hAnsi="Garamond"/>
          <w:sz w:val="20"/>
          <w:szCs w:val="20"/>
          <w:lang w:val="en-US"/>
        </w:rPr>
        <w:t xml:space="preserve"> ?</w:t>
      </w:r>
    </w:p>
  </w:footnote>
  <w:footnote w:id="94">
    <w:p w14:paraId="39F2F38A" w14:textId="19205C3C"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Catchword: </w:t>
      </w:r>
      <w:r w:rsidRPr="00991ABF">
        <w:rPr>
          <w:rFonts w:ascii="Garamond" w:hAnsi="Garamond" w:cs="Times New Roman"/>
          <w:i/>
          <w:color w:val="000000" w:themeColor="text1"/>
          <w:sz w:val="20"/>
          <w:szCs w:val="20"/>
          <w:lang w:val="en-US"/>
        </w:rPr>
        <w:t>de mal talento</w:t>
      </w:r>
    </w:p>
  </w:footnote>
  <w:footnote w:id="95">
    <w:p w14:paraId="249DD318" w14:textId="3E19ADB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96">
    <w:p w14:paraId="042A3A1D" w14:textId="24F09D8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he</w:t>
      </w:r>
    </w:p>
  </w:footnote>
  <w:footnote w:id="97">
    <w:p w14:paraId="05AFFBC3" w14:textId="25153AB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Scribal correction; </w:t>
      </w:r>
      <w:r w:rsidRPr="00991ABF">
        <w:rPr>
          <w:rFonts w:ascii="Garamond" w:hAnsi="Garamond"/>
          <w:i/>
          <w:sz w:val="20"/>
          <w:szCs w:val="20"/>
          <w:lang w:val="en-US"/>
        </w:rPr>
        <w:t>ri</w:t>
      </w:r>
      <w:r w:rsidRPr="00991ABF">
        <w:rPr>
          <w:rFonts w:ascii="Garamond" w:hAnsi="Garamond"/>
          <w:sz w:val="20"/>
          <w:szCs w:val="20"/>
          <w:lang w:val="en-US"/>
        </w:rPr>
        <w:t xml:space="preserve"> written above the line</w:t>
      </w:r>
    </w:p>
  </w:footnote>
  <w:footnote w:id="98">
    <w:p w14:paraId="1B65F322" w14:textId="4C90241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minim</w:t>
      </w:r>
    </w:p>
  </w:footnote>
  <w:footnote w:id="99">
    <w:p w14:paraId="12E0BEEB" w14:textId="50C2FDA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Check with other occurrances, </w:t>
      </w:r>
      <w:r w:rsidRPr="00991ABF">
        <w:rPr>
          <w:rFonts w:ascii="Garamond" w:hAnsi="Garamond"/>
          <w:i/>
          <w:sz w:val="20"/>
          <w:szCs w:val="20"/>
          <w:lang w:val="en-US"/>
        </w:rPr>
        <w:t>p</w:t>
      </w:r>
      <w:r w:rsidRPr="00991ABF">
        <w:rPr>
          <w:rFonts w:ascii="Garamond" w:hAnsi="Garamond"/>
          <w:sz w:val="20"/>
          <w:szCs w:val="20"/>
          <w:lang w:val="en-US"/>
        </w:rPr>
        <w:t>or</w:t>
      </w:r>
      <w:r w:rsidRPr="00991ABF">
        <w:rPr>
          <w:rFonts w:ascii="Garamond" w:hAnsi="Garamond"/>
          <w:i/>
          <w:sz w:val="20"/>
          <w:szCs w:val="20"/>
          <w:lang w:val="en-US"/>
        </w:rPr>
        <w:t>pensé</w:t>
      </w:r>
      <w:r w:rsidRPr="00991ABF">
        <w:rPr>
          <w:rFonts w:ascii="Garamond" w:hAnsi="Garamond"/>
          <w:sz w:val="20"/>
          <w:szCs w:val="20"/>
          <w:lang w:val="en-US"/>
        </w:rPr>
        <w:t xml:space="preserve"> may be more suitable.</w:t>
      </w:r>
    </w:p>
  </w:footnote>
  <w:footnote w:id="100">
    <w:p w14:paraId="2CD5CAAA" w14:textId="6F0E391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cs="Times New Roman"/>
          <w:i/>
          <w:iCs/>
          <w:color w:val="000000" w:themeColor="text1"/>
          <w:sz w:val="20"/>
          <w:szCs w:val="20"/>
          <w:lang w:val="en-US"/>
        </w:rPr>
        <w:t xml:space="preserve">troler </w:t>
      </w:r>
      <w:r w:rsidRPr="00991ABF">
        <w:rPr>
          <w:rFonts w:ascii="Garamond" w:hAnsi="Garamond" w:cs="Times New Roman"/>
          <w:color w:val="000000" w:themeColor="text1"/>
          <w:sz w:val="20"/>
          <w:szCs w:val="20"/>
          <w:lang w:val="en-US"/>
        </w:rPr>
        <w:t xml:space="preserve">: incerto, tormentato; </w:t>
      </w:r>
      <w:r w:rsidRPr="00991ABF">
        <w:rPr>
          <w:rFonts w:ascii="Garamond" w:hAnsi="Garamond" w:cs="Times New Roman"/>
          <w:i/>
          <w:color w:val="000000" w:themeColor="text1"/>
          <w:sz w:val="20"/>
          <w:szCs w:val="20"/>
          <w:lang w:val="en-US"/>
        </w:rPr>
        <w:t>troublé</w:t>
      </w:r>
      <w:r w:rsidRPr="00991ABF">
        <w:rPr>
          <w:rFonts w:ascii="Garamond" w:hAnsi="Garamond" w:cs="Times New Roman"/>
          <w:color w:val="000000" w:themeColor="text1"/>
          <w:sz w:val="20"/>
          <w:szCs w:val="20"/>
          <w:lang w:val="en-US"/>
        </w:rPr>
        <w:t xml:space="preserve"> through lenition; Vallecalle </w:t>
      </w:r>
      <w:r w:rsidRPr="00991ABF">
        <w:rPr>
          <w:rFonts w:ascii="Garamond" w:hAnsi="Garamond"/>
          <w:sz w:val="20"/>
          <w:szCs w:val="20"/>
        </w:rPr>
        <w:t>« trolé » est l’équivalent de l’ancien français « crolé » : “agité”. “Il a agité la tête”. C’est un signe de mécontentement banal dans les chansons de geste françaises, auquel correspond la formule stsréotypée « il a le chief crolé » ou « en a le chief crolé »…</w:t>
      </w:r>
    </w:p>
  </w:footnote>
  <w:footnote w:id="101">
    <w:p w14:paraId="43508332" w14:textId="5575329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E ch’el</w:t>
      </w:r>
    </w:p>
  </w:footnote>
  <w:footnote w:id="102">
    <w:p w14:paraId="5037F19A" w14:textId="07D5724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che ‘l</w:t>
      </w:r>
    </w:p>
  </w:footnote>
  <w:footnote w:id="103">
    <w:p w14:paraId="1770E84A" w14:textId="18A002C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se presse mereveiere</w:t>
      </w:r>
    </w:p>
  </w:footnote>
  <w:footnote w:id="104">
    <w:p w14:paraId="7F309A14" w14:textId="0196131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certanamt</w:t>
      </w:r>
    </w:p>
  </w:footnote>
  <w:footnote w:id="105">
    <w:p w14:paraId="716F9B85" w14:textId="3A9D78F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alquant</w:t>
      </w:r>
      <w:r w:rsidRPr="00991ABF">
        <w:rPr>
          <w:rFonts w:ascii="Garamond" w:hAnsi="Garamond"/>
          <w:sz w:val="20"/>
          <w:szCs w:val="20"/>
          <w:lang w:val="en-US"/>
        </w:rPr>
        <w:t>, and example of rhoticism</w:t>
      </w:r>
    </w:p>
  </w:footnote>
  <w:footnote w:id="106">
    <w:p w14:paraId="31CCE532" w14:textId="406F6EE3" w:rsidR="00EE260D" w:rsidRPr="00991ABF" w:rsidRDefault="00EE260D" w:rsidP="00F97FD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Times New Roman"/>
          <w:color w:val="000000" w:themeColor="text1"/>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 have omitted the following line, “</w:t>
      </w:r>
      <w:r w:rsidRPr="00991ABF">
        <w:rPr>
          <w:rFonts w:ascii="Garamond" w:hAnsi="Garamond" w:cs="Times New Roman"/>
          <w:color w:val="000000" w:themeColor="text1"/>
          <w:sz w:val="20"/>
          <w:szCs w:val="20"/>
          <w:lang w:val="en-US"/>
        </w:rPr>
        <w:t>E vene al re tuto li va contant.” This line repeats line 1058; probably due to scribal error, homoioteleuton. CITE: Leslie Zarker Morgan, "Padua," p. 75.</w:t>
      </w:r>
    </w:p>
  </w:footnote>
  <w:footnote w:id="107">
    <w:p w14:paraId="3ED1E655" w14:textId="77777777" w:rsidR="00EE260D" w:rsidRPr="00991ABF" w:rsidRDefault="00EE260D" w:rsidP="003B1DFA">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de + i</w:t>
      </w:r>
    </w:p>
  </w:footnote>
  <w:footnote w:id="108">
    <w:p w14:paraId="5B89140E" w14:textId="310AA1DF" w:rsidR="00EE260D" w:rsidRPr="00991ABF" w:rsidRDefault="00EE260D" w:rsidP="00F97FDA">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This line’s meaning is ambiguous; the grammatical subject of </w:t>
      </w:r>
      <w:r w:rsidRPr="00991ABF">
        <w:rPr>
          <w:rFonts w:ascii="Garamond" w:hAnsi="Garamond"/>
          <w:i/>
          <w:sz w:val="20"/>
          <w:szCs w:val="20"/>
        </w:rPr>
        <w:t xml:space="preserve">andè </w:t>
      </w:r>
      <w:r w:rsidRPr="00991ABF">
        <w:rPr>
          <w:rFonts w:ascii="Garamond" w:hAnsi="Garamond"/>
          <w:sz w:val="20"/>
          <w:szCs w:val="20"/>
        </w:rPr>
        <w:t xml:space="preserve">is Carlo, but it should be Huon. A possible solution would be to make the first word, </w:t>
      </w:r>
      <w:r w:rsidRPr="00991ABF">
        <w:rPr>
          <w:rFonts w:ascii="Garamond" w:hAnsi="Garamond"/>
          <w:i/>
          <w:sz w:val="20"/>
          <w:szCs w:val="20"/>
        </w:rPr>
        <w:t>E</w:t>
      </w:r>
      <w:r w:rsidRPr="00991ABF">
        <w:rPr>
          <w:rFonts w:ascii="Garamond" w:hAnsi="Garamond"/>
          <w:sz w:val="20"/>
          <w:szCs w:val="20"/>
        </w:rPr>
        <w:t xml:space="preserve">, a subject pronoun </w:t>
      </w:r>
      <w:r w:rsidRPr="00991ABF">
        <w:rPr>
          <w:rFonts w:ascii="Garamond" w:hAnsi="Garamond"/>
          <w:i/>
          <w:sz w:val="20"/>
          <w:szCs w:val="20"/>
        </w:rPr>
        <w:t>E’</w:t>
      </w:r>
      <w:r w:rsidRPr="00991ABF">
        <w:rPr>
          <w:rFonts w:ascii="Garamond" w:hAnsi="Garamond"/>
          <w:sz w:val="20"/>
          <w:szCs w:val="20"/>
        </w:rPr>
        <w:t xml:space="preserve">, and to make this line the beginning of a new clause. </w:t>
      </w:r>
    </w:p>
  </w:footnote>
  <w:footnote w:id="109">
    <w:p w14:paraId="6B65D198" w14:textId="74671CD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110">
    <w:p w14:paraId="4A785880" w14:textId="3D70C39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Elsewhere </w:t>
      </w:r>
      <w:r w:rsidRPr="00991ABF">
        <w:rPr>
          <w:rFonts w:ascii="Garamond" w:hAnsi="Garamond"/>
          <w:i/>
          <w:sz w:val="20"/>
          <w:szCs w:val="20"/>
          <w:lang w:val="en-US"/>
        </w:rPr>
        <w:t>la drant</w:t>
      </w:r>
      <w:r w:rsidRPr="00991ABF">
        <w:rPr>
          <w:rFonts w:ascii="Garamond" w:hAnsi="Garamond"/>
          <w:sz w:val="20"/>
          <w:szCs w:val="20"/>
          <w:lang w:val="en-US"/>
        </w:rPr>
        <w:t xml:space="preserve">; I leave uncorrected since metathesis is frequent. </w:t>
      </w:r>
      <w:r w:rsidRPr="00991ABF">
        <w:rPr>
          <w:rFonts w:ascii="Garamond" w:hAnsi="Garamond"/>
          <w:sz w:val="20"/>
          <w:szCs w:val="20"/>
          <w:highlight w:val="yellow"/>
          <w:lang w:val="en-US"/>
        </w:rPr>
        <w:t>(Follow WUNDERLI &amp; HOLTUS for corrections)(INTRO)</w:t>
      </w:r>
    </w:p>
  </w:footnote>
  <w:footnote w:id="111">
    <w:p w14:paraId="4EF6C8C9" w14:textId="6DD1309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banc</w:t>
      </w:r>
      <w:r w:rsidRPr="00991ABF">
        <w:rPr>
          <w:rFonts w:ascii="Garamond" w:hAnsi="Garamond"/>
          <w:sz w:val="20"/>
          <w:szCs w:val="20"/>
          <w:lang w:val="en-US"/>
        </w:rPr>
        <w:t>; final consonant altered for rhyme.</w:t>
      </w:r>
    </w:p>
  </w:footnote>
  <w:footnote w:id="112">
    <w:p w14:paraId="3832DFA7" w14:textId="2A0D3A4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meim(a)</w:t>
      </w:r>
      <w:r w:rsidRPr="00991ABF">
        <w:rPr>
          <w:rFonts w:ascii="Garamond" w:hAnsi="Garamond" w:cs="Times New Roman"/>
          <w:i/>
          <w:color w:val="000000" w:themeColor="text1"/>
          <w:sz w:val="20"/>
          <w:szCs w:val="20"/>
          <w:lang w:val="en-US"/>
        </w:rPr>
        <w:t>ça?</w:t>
      </w:r>
      <w:r w:rsidRPr="00991ABF">
        <w:rPr>
          <w:rFonts w:ascii="Garamond" w:hAnsi="Garamond" w:cs="Times New Roman"/>
          <w:color w:val="000000" w:themeColor="text1"/>
          <w:sz w:val="20"/>
          <w:szCs w:val="20"/>
          <w:lang w:val="en-US"/>
        </w:rPr>
        <w:t xml:space="preserve">; word difficult to decifer; there is a scribal correction, an </w:t>
      </w:r>
      <w:r w:rsidRPr="00991ABF">
        <w:rPr>
          <w:rFonts w:ascii="Garamond" w:hAnsi="Garamond" w:cs="Times New Roman"/>
          <w:i/>
          <w:color w:val="000000" w:themeColor="text1"/>
          <w:sz w:val="20"/>
          <w:szCs w:val="20"/>
          <w:lang w:val="en-US"/>
        </w:rPr>
        <w:t>a</w:t>
      </w:r>
      <w:r w:rsidRPr="00991ABF">
        <w:rPr>
          <w:rFonts w:ascii="Garamond" w:hAnsi="Garamond" w:cs="Times New Roman"/>
          <w:color w:val="000000" w:themeColor="text1"/>
          <w:sz w:val="20"/>
          <w:szCs w:val="20"/>
          <w:lang w:val="en-US"/>
        </w:rPr>
        <w:t xml:space="preserve">, above the line. From the context, the word should clear be </w:t>
      </w:r>
      <w:r w:rsidRPr="00991ABF">
        <w:rPr>
          <w:rFonts w:ascii="Garamond" w:hAnsi="Garamond" w:cs="Times New Roman"/>
          <w:i/>
          <w:color w:val="000000" w:themeColor="text1"/>
          <w:sz w:val="20"/>
          <w:szCs w:val="20"/>
          <w:lang w:val="en-US"/>
        </w:rPr>
        <w:t>menaça.</w:t>
      </w:r>
      <w:r w:rsidRPr="00991ABF">
        <w:rPr>
          <w:rFonts w:ascii="Garamond" w:hAnsi="Garamond" w:cs="Times New Roman"/>
          <w:color w:val="000000" w:themeColor="text1"/>
          <w:sz w:val="20"/>
          <w:szCs w:val="20"/>
          <w:lang w:val="en-US"/>
        </w:rPr>
        <w:t xml:space="preserve"> </w:t>
      </w:r>
      <w:r w:rsidRPr="00991ABF">
        <w:rPr>
          <w:rFonts w:ascii="Garamond" w:hAnsi="Garamond" w:cs="Times New Roman"/>
          <w:color w:val="000000" w:themeColor="text1"/>
          <w:sz w:val="20"/>
          <w:szCs w:val="20"/>
          <w:highlight w:val="cyan"/>
          <w:lang w:val="en-US"/>
        </w:rPr>
        <w:t>RAJNA</w:t>
      </w:r>
    </w:p>
  </w:footnote>
  <w:footnote w:id="113">
    <w:p w14:paraId="4479E46F" w14:textId="45B9214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For </w:t>
      </w:r>
      <w:r w:rsidRPr="00991ABF">
        <w:rPr>
          <w:rFonts w:ascii="Garamond" w:hAnsi="Garamond"/>
          <w:i/>
          <w:sz w:val="20"/>
          <w:szCs w:val="20"/>
          <w:lang w:val="en-US"/>
        </w:rPr>
        <w:t>curie</w:t>
      </w:r>
      <w:r w:rsidRPr="00991ABF">
        <w:rPr>
          <w:rFonts w:ascii="Garamond" w:hAnsi="Garamond"/>
          <w:sz w:val="20"/>
          <w:szCs w:val="20"/>
          <w:lang w:val="en-US"/>
        </w:rPr>
        <w:t xml:space="preserve"> and </w:t>
      </w:r>
      <w:r w:rsidRPr="00991ABF">
        <w:rPr>
          <w:rFonts w:ascii="Garamond" w:hAnsi="Garamond"/>
          <w:i/>
          <w:sz w:val="20"/>
          <w:szCs w:val="20"/>
          <w:lang w:val="en-US"/>
        </w:rPr>
        <w:t>tornie</w:t>
      </w:r>
      <w:r w:rsidRPr="00991ABF">
        <w:rPr>
          <w:rFonts w:ascii="Garamond" w:hAnsi="Garamond"/>
          <w:sz w:val="20"/>
          <w:szCs w:val="20"/>
          <w:lang w:val="en-US"/>
        </w:rPr>
        <w:t xml:space="preserve">, Vallecalle suggests </w:t>
      </w:r>
      <w:r w:rsidRPr="00991ABF">
        <w:rPr>
          <w:rFonts w:ascii="Garamond" w:hAnsi="Garamond"/>
          <w:i/>
          <w:sz w:val="20"/>
          <w:szCs w:val="20"/>
          <w:lang w:val="en-US"/>
        </w:rPr>
        <w:t xml:space="preserve">curié </w:t>
      </w:r>
      <w:r w:rsidRPr="00991ABF">
        <w:rPr>
          <w:rFonts w:ascii="Garamond" w:hAnsi="Garamond"/>
          <w:sz w:val="20"/>
          <w:szCs w:val="20"/>
          <w:lang w:val="en-US"/>
        </w:rPr>
        <w:t xml:space="preserve">and </w:t>
      </w:r>
      <w:r w:rsidRPr="00991ABF">
        <w:rPr>
          <w:rFonts w:ascii="Garamond" w:hAnsi="Garamond"/>
          <w:i/>
          <w:sz w:val="20"/>
          <w:szCs w:val="20"/>
          <w:lang w:val="en-US"/>
        </w:rPr>
        <w:t>tornié</w:t>
      </w:r>
      <w:r w:rsidRPr="00991ABF">
        <w:rPr>
          <w:rFonts w:ascii="Garamond" w:hAnsi="Garamond"/>
          <w:sz w:val="20"/>
          <w:szCs w:val="20"/>
          <w:lang w:val="en-US"/>
        </w:rPr>
        <w:t xml:space="preserve">. Check with other preterite forms for the first person. </w:t>
      </w:r>
    </w:p>
  </w:footnote>
  <w:footnote w:id="114">
    <w:p w14:paraId="486222A4" w14:textId="7563083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maena</w:t>
      </w:r>
      <w:r w:rsidRPr="00991ABF">
        <w:rPr>
          <w:rFonts w:ascii="Garamond" w:hAnsi="Garamond"/>
          <w:sz w:val="20"/>
          <w:szCs w:val="20"/>
          <w:lang w:val="en-US"/>
        </w:rPr>
        <w:t xml:space="preserve">; it looks here like the scribe first wrote </w:t>
      </w:r>
      <w:r w:rsidRPr="00991ABF">
        <w:rPr>
          <w:rFonts w:ascii="Garamond" w:hAnsi="Garamond"/>
          <w:i/>
          <w:sz w:val="20"/>
          <w:szCs w:val="20"/>
          <w:lang w:val="en-US"/>
        </w:rPr>
        <w:t>a</w:t>
      </w:r>
      <w:r w:rsidRPr="00991ABF">
        <w:rPr>
          <w:rFonts w:ascii="Garamond" w:hAnsi="Garamond"/>
          <w:sz w:val="20"/>
          <w:szCs w:val="20"/>
          <w:lang w:val="en-US"/>
        </w:rPr>
        <w:t xml:space="preserve"> then tried to amend it with </w:t>
      </w:r>
      <w:r w:rsidRPr="00991ABF">
        <w:rPr>
          <w:rFonts w:ascii="Garamond" w:hAnsi="Garamond"/>
          <w:i/>
          <w:sz w:val="20"/>
          <w:szCs w:val="20"/>
          <w:lang w:val="en-US"/>
        </w:rPr>
        <w:t>e.</w:t>
      </w:r>
    </w:p>
  </w:footnote>
  <w:footnote w:id="115">
    <w:p w14:paraId="46479683" w14:textId="0DB9043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mi</w:t>
      </w:r>
      <w:r w:rsidRPr="00991ABF">
        <w:rPr>
          <w:rFonts w:ascii="Garamond" w:hAnsi="Garamond"/>
          <w:sz w:val="20"/>
          <w:szCs w:val="20"/>
          <w:lang w:val="en-US"/>
        </w:rPr>
        <w:t xml:space="preserve"> scribal correction, inserted above line as correction.</w:t>
      </w:r>
    </w:p>
  </w:footnote>
  <w:footnote w:id="116">
    <w:p w14:paraId="28FF7E86" w14:textId="0DE3501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io</w:t>
      </w:r>
      <w:r w:rsidRPr="00991ABF">
        <w:rPr>
          <w:rFonts w:ascii="Garamond" w:hAnsi="Garamond"/>
          <w:sz w:val="20"/>
          <w:szCs w:val="20"/>
          <w:lang w:val="en-US"/>
        </w:rPr>
        <w:t xml:space="preserve"> scribal correction, inserted as a correction.</w:t>
      </w:r>
    </w:p>
  </w:footnote>
  <w:footnote w:id="117">
    <w:p w14:paraId="52586C8D" w14:textId="0FA5319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Is the sense of </w:t>
      </w:r>
      <w:r w:rsidRPr="00991ABF">
        <w:rPr>
          <w:rFonts w:ascii="Garamond" w:hAnsi="Garamond"/>
          <w:i/>
          <w:sz w:val="20"/>
          <w:szCs w:val="20"/>
          <w:lang w:val="en-US"/>
        </w:rPr>
        <w:t xml:space="preserve">sicomo </w:t>
      </w:r>
      <w:r w:rsidRPr="00991ABF">
        <w:rPr>
          <w:rFonts w:ascii="Garamond" w:hAnsi="Garamond"/>
          <w:sz w:val="20"/>
          <w:szCs w:val="20"/>
          <w:lang w:val="en-US"/>
        </w:rPr>
        <w:t xml:space="preserve">different here than other occurances? </w:t>
      </w:r>
      <w:r w:rsidRPr="00991ABF">
        <w:rPr>
          <w:rFonts w:ascii="Garamond" w:hAnsi="Garamond"/>
          <w:i/>
          <w:sz w:val="20"/>
          <w:szCs w:val="20"/>
          <w:lang w:val="en-US"/>
        </w:rPr>
        <w:t>Si como</w:t>
      </w:r>
      <w:r w:rsidRPr="00991ABF">
        <w:rPr>
          <w:rFonts w:ascii="Garamond" w:hAnsi="Garamond"/>
          <w:sz w:val="20"/>
          <w:szCs w:val="20"/>
          <w:lang w:val="en-US"/>
        </w:rPr>
        <w:t xml:space="preserve"> ?</w:t>
      </w:r>
    </w:p>
  </w:footnote>
  <w:footnote w:id="118">
    <w:p w14:paraId="0E2D6996" w14:textId="2F62D90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Missing minim (see footnote above). Correct? Or use </w:t>
      </w:r>
      <w:r w:rsidRPr="00991ABF">
        <w:rPr>
          <w:rFonts w:ascii="Garamond" w:hAnsi="Garamond"/>
          <w:i/>
          <w:sz w:val="20"/>
          <w:szCs w:val="20"/>
          <w:lang w:val="en-US"/>
        </w:rPr>
        <w:t>vu</w:t>
      </w:r>
      <w:r w:rsidRPr="00991ABF">
        <w:rPr>
          <w:rFonts w:ascii="Garamond" w:hAnsi="Garamond"/>
          <w:sz w:val="20"/>
          <w:szCs w:val="20"/>
          <w:lang w:val="en-US"/>
        </w:rPr>
        <w:t>? Compare to other forms.</w:t>
      </w:r>
    </w:p>
  </w:footnote>
  <w:footnote w:id="119">
    <w:p w14:paraId="538289C1" w14:textId="247946A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Compare to 1195 above, </w:t>
      </w:r>
      <w:r w:rsidRPr="00991ABF">
        <w:rPr>
          <w:rFonts w:ascii="Garamond" w:hAnsi="Garamond"/>
          <w:i/>
          <w:sz w:val="20"/>
          <w:szCs w:val="20"/>
          <w:lang w:val="en-US"/>
        </w:rPr>
        <w:t>tu n'averè</w:t>
      </w:r>
      <w:r w:rsidRPr="00991ABF">
        <w:rPr>
          <w:rFonts w:ascii="Garamond" w:hAnsi="Garamond"/>
          <w:sz w:val="20"/>
          <w:szCs w:val="20"/>
          <w:lang w:val="en-US"/>
        </w:rPr>
        <w:t xml:space="preserve">; is </w:t>
      </w:r>
      <w:r w:rsidRPr="00991ABF">
        <w:rPr>
          <w:rFonts w:ascii="Garamond" w:hAnsi="Garamond"/>
          <w:i/>
          <w:sz w:val="20"/>
          <w:szCs w:val="20"/>
          <w:lang w:val="en-US"/>
        </w:rPr>
        <w:t xml:space="preserve">si·n </w:t>
      </w:r>
      <w:r w:rsidRPr="00991ABF">
        <w:rPr>
          <w:rFonts w:ascii="Garamond" w:hAnsi="Garamond"/>
          <w:sz w:val="20"/>
          <w:szCs w:val="20"/>
          <w:lang w:val="en-US"/>
        </w:rPr>
        <w:t xml:space="preserve">indication that all other instances should be enclitic to previsous pronoun? </w:t>
      </w:r>
      <w:r w:rsidRPr="00991ABF">
        <w:rPr>
          <w:rFonts w:ascii="Garamond" w:hAnsi="Garamond"/>
          <w:i/>
          <w:sz w:val="20"/>
          <w:szCs w:val="20"/>
          <w:lang w:val="en-US"/>
        </w:rPr>
        <w:t>Tu·n averè</w:t>
      </w:r>
      <w:r w:rsidRPr="00991ABF">
        <w:rPr>
          <w:rFonts w:ascii="Garamond" w:hAnsi="Garamond"/>
          <w:sz w:val="20"/>
          <w:szCs w:val="20"/>
          <w:lang w:val="en-US"/>
        </w:rPr>
        <w:t xml:space="preserve">? Since </w:t>
      </w:r>
      <w:r w:rsidRPr="00991ABF">
        <w:rPr>
          <w:rFonts w:ascii="Garamond" w:hAnsi="Garamond"/>
          <w:i/>
          <w:sz w:val="20"/>
          <w:szCs w:val="20"/>
          <w:lang w:val="en-US"/>
        </w:rPr>
        <w:t xml:space="preserve">si n' </w:t>
      </w:r>
      <w:r w:rsidRPr="00991ABF">
        <w:rPr>
          <w:rFonts w:ascii="Garamond" w:hAnsi="Garamond"/>
          <w:sz w:val="20"/>
          <w:szCs w:val="20"/>
          <w:lang w:val="en-US"/>
        </w:rPr>
        <w:t>is impossible in this case?</w:t>
      </w:r>
    </w:p>
  </w:footnote>
  <w:footnote w:id="120">
    <w:p w14:paraId="755A603C" w14:textId="1C10461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la veritade la veritade</w:t>
      </w:r>
    </w:p>
  </w:footnote>
  <w:footnote w:id="121">
    <w:p w14:paraId="5F94C98A" w14:textId="1F6621A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See note to l. 776.</w:t>
      </w:r>
    </w:p>
  </w:footnote>
  <w:footnote w:id="122">
    <w:p w14:paraId="2A42B515" w14:textId="2F69569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Scribal correction: </w:t>
      </w:r>
      <w:r w:rsidRPr="00991ABF">
        <w:rPr>
          <w:rFonts w:ascii="Garamond" w:hAnsi="Garamond"/>
          <w:i/>
          <w:sz w:val="20"/>
          <w:szCs w:val="20"/>
          <w:lang w:val="en-US"/>
        </w:rPr>
        <w:t>o</w:t>
      </w:r>
      <w:r w:rsidRPr="00991ABF">
        <w:rPr>
          <w:rFonts w:ascii="Garamond" w:hAnsi="Garamond"/>
          <w:sz w:val="20"/>
          <w:szCs w:val="20"/>
          <w:lang w:val="en-US"/>
        </w:rPr>
        <w:t xml:space="preserve"> written above </w:t>
      </w:r>
      <w:r w:rsidRPr="00991ABF">
        <w:rPr>
          <w:rFonts w:ascii="Garamond" w:hAnsi="Garamond"/>
          <w:i/>
          <w:sz w:val="20"/>
          <w:szCs w:val="20"/>
          <w:lang w:val="en-US"/>
        </w:rPr>
        <w:t>non</w:t>
      </w:r>
      <w:r w:rsidRPr="00991ABF">
        <w:rPr>
          <w:rFonts w:ascii="Garamond" w:hAnsi="Garamond"/>
          <w:sz w:val="20"/>
          <w:szCs w:val="20"/>
          <w:lang w:val="en-US"/>
        </w:rPr>
        <w:t>.</w:t>
      </w:r>
    </w:p>
  </w:footnote>
  <w:footnote w:id="123">
    <w:p w14:paraId="315E85C4" w14:textId="77777777" w:rsidR="00EE260D" w:rsidRPr="00991ABF" w:rsidRDefault="00EE260D" w:rsidP="00D34275">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This must be an imperfect subjunctive with the following conditional for a </w:t>
      </w:r>
      <w:r w:rsidRPr="00991ABF">
        <w:rPr>
          <w:rFonts w:ascii="Garamond" w:hAnsi="Garamond"/>
          <w:i/>
          <w:sz w:val="20"/>
          <w:szCs w:val="20"/>
          <w:lang w:val="en-US"/>
        </w:rPr>
        <w:t>period ippotetico</w:t>
      </w:r>
      <w:r w:rsidRPr="00991ABF">
        <w:rPr>
          <w:rFonts w:ascii="Garamond" w:hAnsi="Garamond"/>
          <w:sz w:val="20"/>
          <w:szCs w:val="20"/>
          <w:lang w:val="en-US"/>
        </w:rPr>
        <w:t xml:space="preserve"> construction.</w:t>
      </w:r>
    </w:p>
  </w:footnote>
  <w:footnote w:id="124">
    <w:p w14:paraId="31CC521D" w14:textId="15BEB40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Dine</w:t>
      </w:r>
    </w:p>
  </w:footnote>
  <w:footnote w:id="125">
    <w:p w14:paraId="13E3DBF8" w14:textId="3329CCD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dantrt</w:t>
      </w:r>
      <w:r w:rsidRPr="00991ABF">
        <w:rPr>
          <w:rFonts w:ascii="Garamond" w:hAnsi="Garamond"/>
          <w:sz w:val="20"/>
          <w:szCs w:val="20"/>
          <w:lang w:val="en-US"/>
        </w:rPr>
        <w:t xml:space="preserve">; </w:t>
      </w:r>
      <w:r w:rsidRPr="00991ABF">
        <w:rPr>
          <w:rFonts w:ascii="Garamond" w:hAnsi="Garamond"/>
          <w:sz w:val="20"/>
          <w:szCs w:val="20"/>
          <w:highlight w:val="yellow"/>
          <w:lang w:val="en-US"/>
        </w:rPr>
        <w:t>note problematic word in INTRO, cf. l. 1085</w:t>
      </w:r>
    </w:p>
  </w:footnote>
  <w:footnote w:id="126">
    <w:p w14:paraId="3771AA69" w14:textId="210FA8A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lolodi</w:t>
      </w:r>
    </w:p>
  </w:footnote>
  <w:footnote w:id="127">
    <w:p w14:paraId="69F6AAD2" w14:textId="77777777" w:rsidR="00EE260D" w:rsidRPr="00991ABF" w:rsidRDefault="00EE260D" w:rsidP="001C5475">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In manuscript, this line is repeated in the next line and I have omited it. See Morgan, "Padua," 75.</w:t>
      </w:r>
    </w:p>
  </w:footnote>
  <w:footnote w:id="128">
    <w:p w14:paraId="590709AD" w14:textId="40F2995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chavlcha</w:t>
      </w:r>
      <w:r w:rsidRPr="00991ABF">
        <w:rPr>
          <w:rFonts w:ascii="Garamond" w:hAnsi="Garamond"/>
          <w:sz w:val="20"/>
          <w:szCs w:val="20"/>
          <w:lang w:val="en-US"/>
        </w:rPr>
        <w:t xml:space="preserve">; scribal correction with superscript </w:t>
      </w:r>
      <w:r w:rsidRPr="00991ABF">
        <w:rPr>
          <w:rFonts w:ascii="Garamond" w:hAnsi="Garamond"/>
          <w:i/>
          <w:sz w:val="20"/>
          <w:szCs w:val="20"/>
          <w:lang w:val="en-US"/>
        </w:rPr>
        <w:t>a</w:t>
      </w:r>
    </w:p>
  </w:footnote>
  <w:footnote w:id="129">
    <w:p w14:paraId="1DAE683D" w14:textId="1F44EF6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Catchword </w:t>
      </w:r>
      <w:r w:rsidRPr="00991ABF">
        <w:rPr>
          <w:rFonts w:ascii="Garamond" w:hAnsi="Garamond"/>
          <w:i/>
          <w:sz w:val="20"/>
          <w:szCs w:val="20"/>
          <w:lang w:val="en-US"/>
        </w:rPr>
        <w:t>e si se bem</w:t>
      </w:r>
    </w:p>
  </w:footnote>
  <w:footnote w:id="130">
    <w:p w14:paraId="35FD27C5" w14:textId="73BB462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 </w:t>
      </w:r>
      <w:r w:rsidRPr="00991ABF">
        <w:rPr>
          <w:rFonts w:ascii="Garamond" w:hAnsi="Garamond"/>
          <w:i/>
          <w:sz w:val="20"/>
          <w:szCs w:val="20"/>
          <w:lang w:val="en-US"/>
        </w:rPr>
        <w:t>armaroit</w:t>
      </w:r>
      <w:r w:rsidRPr="00991ABF">
        <w:rPr>
          <w:rFonts w:ascii="Garamond" w:hAnsi="Garamond"/>
          <w:sz w:val="20"/>
          <w:szCs w:val="20"/>
          <w:lang w:val="en-US"/>
        </w:rPr>
        <w:t xml:space="preserve"> (l. 4727); RV4 </w:t>
      </w:r>
      <w:r w:rsidRPr="00991ABF">
        <w:rPr>
          <w:rFonts w:ascii="Garamond" w:hAnsi="Garamond"/>
          <w:i/>
          <w:sz w:val="20"/>
          <w:szCs w:val="20"/>
          <w:lang w:val="en-US"/>
        </w:rPr>
        <w:t xml:space="preserve">remagnir </w:t>
      </w:r>
      <w:r w:rsidRPr="00991ABF">
        <w:rPr>
          <w:rFonts w:ascii="Garamond" w:hAnsi="Garamond"/>
          <w:sz w:val="20"/>
          <w:szCs w:val="20"/>
          <w:lang w:val="en-US"/>
        </w:rPr>
        <w:t xml:space="preserve">(l. 4768; 4771); OFr </w:t>
      </w:r>
      <w:r w:rsidRPr="00991ABF">
        <w:rPr>
          <w:rFonts w:ascii="Garamond" w:hAnsi="Garamond"/>
          <w:i/>
          <w:sz w:val="20"/>
          <w:szCs w:val="20"/>
          <w:lang w:val="en-US"/>
        </w:rPr>
        <w:t>remanoir</w:t>
      </w:r>
      <w:r w:rsidRPr="00991ABF">
        <w:rPr>
          <w:rFonts w:ascii="Garamond" w:hAnsi="Garamond"/>
          <w:sz w:val="20"/>
          <w:szCs w:val="20"/>
          <w:lang w:val="en-US"/>
        </w:rPr>
        <w:t xml:space="preserve"> – to make no objection; </w:t>
      </w:r>
      <w:r w:rsidRPr="00991ABF">
        <w:rPr>
          <w:rFonts w:ascii="Garamond" w:hAnsi="Garamond"/>
          <w:i/>
          <w:sz w:val="20"/>
          <w:szCs w:val="20"/>
          <w:lang w:val="en-US"/>
        </w:rPr>
        <w:t xml:space="preserve">son </w:t>
      </w:r>
      <w:r w:rsidRPr="00991ABF">
        <w:rPr>
          <w:rFonts w:ascii="Garamond" w:hAnsi="Garamond"/>
          <w:sz w:val="20"/>
          <w:szCs w:val="20"/>
          <w:lang w:val="en-US"/>
        </w:rPr>
        <w:t>to be understood as a subjunctive form altered in rhymed position.</w:t>
      </w:r>
    </w:p>
  </w:footnote>
  <w:footnote w:id="131">
    <w:p w14:paraId="3E23CB1C" w14:textId="11DEA93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In manuscript, a space follows for an illumination.</w:t>
      </w:r>
    </w:p>
  </w:footnote>
  <w:footnote w:id="132">
    <w:p w14:paraId="143138FF" w14:textId="14D9724D"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inlperador</w:t>
      </w:r>
    </w:p>
  </w:footnote>
  <w:footnote w:id="133">
    <w:p w14:paraId="7C191CB4" w14:textId="2122C47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rquier</w:t>
      </w:r>
      <w:r w:rsidRPr="00991ABF">
        <w:rPr>
          <w:rFonts w:ascii="Garamond" w:hAnsi="Garamond"/>
          <w:sz w:val="20"/>
          <w:szCs w:val="20"/>
          <w:lang w:val="en-US"/>
        </w:rPr>
        <w:t xml:space="preserve">; scribal correction with superscript </w:t>
      </w:r>
      <w:r w:rsidRPr="00991ABF">
        <w:rPr>
          <w:rFonts w:ascii="Garamond" w:hAnsi="Garamond"/>
          <w:i/>
          <w:sz w:val="20"/>
          <w:szCs w:val="20"/>
          <w:lang w:val="en-US"/>
        </w:rPr>
        <w:t>e</w:t>
      </w:r>
    </w:p>
  </w:footnote>
  <w:footnote w:id="134">
    <w:p w14:paraId="10AE86D5" w14:textId="48C5676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pui</w:t>
      </w:r>
    </w:p>
  </w:footnote>
  <w:footnote w:id="135">
    <w:p w14:paraId="626ACAE0" w14:textId="6E99BFE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 xml:space="preserve">pali </w:t>
      </w:r>
      <w:r w:rsidRPr="00991ABF">
        <w:rPr>
          <w:rFonts w:ascii="Garamond" w:hAnsi="Garamond"/>
          <w:sz w:val="20"/>
          <w:szCs w:val="20"/>
          <w:lang w:val="en-US"/>
        </w:rPr>
        <w:t xml:space="preserve">with strike through descender of </w:t>
      </w:r>
      <w:r w:rsidRPr="00991ABF">
        <w:rPr>
          <w:rFonts w:ascii="Garamond" w:hAnsi="Garamond"/>
          <w:i/>
          <w:sz w:val="20"/>
          <w:szCs w:val="20"/>
          <w:lang w:val="en-US"/>
        </w:rPr>
        <w:t>p</w:t>
      </w:r>
    </w:p>
  </w:footnote>
  <w:footnote w:id="136">
    <w:p w14:paraId="21855290" w14:textId="1DA09D5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pre</w:t>
      </w:r>
    </w:p>
  </w:footnote>
  <w:footnote w:id="137">
    <w:p w14:paraId="7F1F0253" w14:textId="089E31A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Çohe li par</w:t>
      </w:r>
      <w:r w:rsidRPr="00991ABF">
        <w:rPr>
          <w:rFonts w:ascii="Garamond" w:hAnsi="Garamond"/>
          <w:sz w:val="20"/>
          <w:szCs w:val="20"/>
          <w:lang w:val="en-US"/>
        </w:rPr>
        <w:t xml:space="preserve">, scribe omitted the </w:t>
      </w:r>
      <w:r w:rsidRPr="00991ABF">
        <w:rPr>
          <w:rFonts w:ascii="Garamond" w:hAnsi="Garamond"/>
          <w:i/>
          <w:sz w:val="20"/>
          <w:szCs w:val="20"/>
          <w:lang w:val="en-US"/>
        </w:rPr>
        <w:t>c</w:t>
      </w:r>
      <w:r w:rsidRPr="00991ABF">
        <w:rPr>
          <w:rFonts w:ascii="Garamond" w:hAnsi="Garamond"/>
          <w:sz w:val="20"/>
          <w:szCs w:val="20"/>
          <w:lang w:val="en-US"/>
        </w:rPr>
        <w:t>.</w:t>
      </w:r>
    </w:p>
  </w:footnote>
  <w:footnote w:id="138">
    <w:p w14:paraId="0790D23D" w14:textId="264E57B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Here the scribe repeats this line </w:t>
      </w:r>
      <w:r w:rsidRPr="00991ABF">
        <w:rPr>
          <w:rFonts w:ascii="Garamond" w:hAnsi="Garamond"/>
          <w:i/>
          <w:sz w:val="20"/>
          <w:szCs w:val="20"/>
        </w:rPr>
        <w:t>E davanti Sanguyn e tuta barone</w:t>
      </w:r>
      <w:r w:rsidRPr="00991ABF">
        <w:rPr>
          <w:rFonts w:ascii="Garamond" w:hAnsi="Garamond"/>
          <w:sz w:val="20"/>
          <w:szCs w:val="20"/>
        </w:rPr>
        <w:t xml:space="preserve">. </w:t>
      </w:r>
    </w:p>
  </w:footnote>
  <w:footnote w:id="139">
    <w:p w14:paraId="05CC5170" w14:textId="61678AD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Sico</w:t>
      </w:r>
    </w:p>
  </w:footnote>
  <w:footnote w:id="140">
    <w:p w14:paraId="6A61B384" w14:textId="5B7B882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Could be interpreted also as </w:t>
      </w:r>
      <w:r w:rsidRPr="00991ABF">
        <w:rPr>
          <w:rFonts w:ascii="Garamond" w:hAnsi="Garamond"/>
          <w:i/>
          <w:sz w:val="20"/>
          <w:szCs w:val="20"/>
          <w:lang w:val="en-US"/>
        </w:rPr>
        <w:t>su fia</w:t>
      </w:r>
    </w:p>
  </w:footnote>
  <w:footnote w:id="141">
    <w:p w14:paraId="35839998" w14:textId="67DFEBDD"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circondar</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metathesis</w:t>
      </w:r>
    </w:p>
  </w:footnote>
  <w:footnote w:id="142">
    <w:p w14:paraId="33A68B19" w14:textId="4936F0B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"gave to her"</w:t>
      </w:r>
    </w:p>
  </w:footnote>
  <w:footnote w:id="143">
    <w:p w14:paraId="6FED8EE4" w14:textId="1CF36B3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Compare with other forms.</w:t>
      </w:r>
    </w:p>
  </w:footnote>
  <w:footnote w:id="144">
    <w:p w14:paraId="27F9846E" w14:textId="7FC9F02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Past participle of </w:t>
      </w:r>
      <w:r w:rsidRPr="00991ABF">
        <w:rPr>
          <w:rFonts w:ascii="Garamond" w:hAnsi="Garamond"/>
          <w:i/>
          <w:sz w:val="20"/>
          <w:szCs w:val="20"/>
          <w:lang w:val="en-US"/>
        </w:rPr>
        <w:t>absoudre</w:t>
      </w:r>
      <w:r w:rsidRPr="00991ABF">
        <w:rPr>
          <w:rFonts w:ascii="Garamond" w:hAnsi="Garamond"/>
          <w:sz w:val="20"/>
          <w:szCs w:val="20"/>
          <w:lang w:val="en-US"/>
        </w:rPr>
        <w:t xml:space="preserve"> (latin </w:t>
      </w:r>
      <w:r w:rsidRPr="00991ABF">
        <w:rPr>
          <w:rFonts w:ascii="Garamond" w:hAnsi="Garamond"/>
          <w:i/>
          <w:sz w:val="20"/>
          <w:szCs w:val="20"/>
          <w:lang w:val="en-US"/>
        </w:rPr>
        <w:t>absoluta</w:t>
      </w:r>
      <w:r w:rsidRPr="00991ABF">
        <w:rPr>
          <w:rFonts w:ascii="Garamond" w:hAnsi="Garamond"/>
          <w:sz w:val="20"/>
          <w:szCs w:val="20"/>
          <w:lang w:val="en-US"/>
        </w:rPr>
        <w:t>).</w:t>
      </w:r>
    </w:p>
  </w:footnote>
  <w:footnote w:id="145">
    <w:p w14:paraId="435088B6" w14:textId="6A2A8D1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"and how" ? See above.</w:t>
      </w:r>
    </w:p>
  </w:footnote>
  <w:footnote w:id="146">
    <w:p w14:paraId="1873B9EE" w14:textId="61D86DE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Missing illumination. This line is repeated in the next line of the manuscript and I omit the repetition here. See suggestions for line number adjustments in Morgan, "Padua," 2004. </w:t>
      </w:r>
    </w:p>
  </w:footnote>
  <w:footnote w:id="147">
    <w:p w14:paraId="33DA96A1" w14:textId="567CC24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no no ve</w:t>
      </w:r>
    </w:p>
  </w:footnote>
  <w:footnote w:id="148">
    <w:p w14:paraId="4640258B" w14:textId="4E6592D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Compare with Andrea da Barberino.</w:t>
      </w:r>
    </w:p>
  </w:footnote>
  <w:footnote w:id="149">
    <w:p w14:paraId="768B6132" w14:textId="63308A8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odior</w:t>
      </w:r>
      <w:r w:rsidRPr="00991ABF">
        <w:rPr>
          <w:rFonts w:ascii="Garamond" w:hAnsi="Garamond"/>
          <w:sz w:val="20"/>
          <w:szCs w:val="20"/>
          <w:lang w:val="en-US"/>
        </w:rPr>
        <w:t xml:space="preserve">; scribe attempted to correct the </w:t>
      </w:r>
      <w:r w:rsidRPr="00991ABF">
        <w:rPr>
          <w:rFonts w:ascii="Garamond" w:hAnsi="Garamond"/>
          <w:i/>
          <w:sz w:val="20"/>
          <w:szCs w:val="20"/>
          <w:lang w:val="en-US"/>
        </w:rPr>
        <w:t>o</w:t>
      </w:r>
      <w:r w:rsidRPr="00991ABF">
        <w:rPr>
          <w:rFonts w:ascii="Garamond" w:hAnsi="Garamond"/>
          <w:sz w:val="20"/>
          <w:szCs w:val="20"/>
          <w:lang w:val="en-US"/>
        </w:rPr>
        <w:t xml:space="preserve"> into an </w:t>
      </w:r>
      <w:r w:rsidRPr="00991ABF">
        <w:rPr>
          <w:rFonts w:ascii="Garamond" w:hAnsi="Garamond"/>
          <w:i/>
          <w:sz w:val="20"/>
          <w:szCs w:val="20"/>
          <w:lang w:val="en-US"/>
        </w:rPr>
        <w:t>e</w:t>
      </w:r>
      <w:r w:rsidRPr="00991ABF">
        <w:rPr>
          <w:rFonts w:ascii="Garamond" w:hAnsi="Garamond"/>
          <w:sz w:val="20"/>
          <w:szCs w:val="20"/>
          <w:lang w:val="en-US"/>
        </w:rPr>
        <w:t>.</w:t>
      </w:r>
    </w:p>
  </w:footnote>
  <w:footnote w:id="150">
    <w:p w14:paraId="50D38202" w14:textId="2490D79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Subject of </w:t>
      </w:r>
      <w:r w:rsidRPr="00991ABF">
        <w:rPr>
          <w:rFonts w:ascii="Garamond" w:hAnsi="Garamond"/>
          <w:i/>
          <w:sz w:val="20"/>
          <w:szCs w:val="20"/>
          <w:lang w:val="en-US"/>
        </w:rPr>
        <w:t>mandà</w:t>
      </w:r>
      <w:r w:rsidRPr="00991ABF">
        <w:rPr>
          <w:rFonts w:ascii="Garamond" w:hAnsi="Garamond"/>
          <w:sz w:val="20"/>
          <w:szCs w:val="20"/>
          <w:lang w:val="en-US"/>
        </w:rPr>
        <w:t xml:space="preserve"> in line 1525, which is repeated with the </w:t>
      </w:r>
      <w:r w:rsidRPr="00991ABF">
        <w:rPr>
          <w:rFonts w:ascii="Garamond" w:hAnsi="Garamond"/>
          <w:i/>
          <w:sz w:val="20"/>
          <w:szCs w:val="20"/>
          <w:lang w:val="en-US"/>
        </w:rPr>
        <w:t>El</w:t>
      </w:r>
      <w:r w:rsidRPr="00991ABF">
        <w:rPr>
          <w:rFonts w:ascii="Garamond" w:hAnsi="Garamond"/>
          <w:sz w:val="20"/>
          <w:szCs w:val="20"/>
          <w:lang w:val="en-US"/>
        </w:rPr>
        <w:t xml:space="preserve">. </w:t>
      </w:r>
    </w:p>
  </w:footnote>
  <w:footnote w:id="151">
    <w:p w14:paraId="448E4546" w14:textId="6754095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honorere</w:t>
      </w:r>
    </w:p>
  </w:footnote>
  <w:footnote w:id="152">
    <w:p w14:paraId="43F9197F" w14:textId="44AD73F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so</w:t>
      </w:r>
    </w:p>
  </w:footnote>
  <w:footnote w:id="153">
    <w:p w14:paraId="5463EC34" w14:textId="64B0EBE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cs="Times New Roman"/>
          <w:i/>
          <w:color w:val="000000" w:themeColor="text1"/>
          <w:sz w:val="20"/>
          <w:szCs w:val="20"/>
          <w:lang w:val="en-US"/>
        </w:rPr>
        <w:t>cavalvaliro</w:t>
      </w:r>
    </w:p>
  </w:footnote>
  <w:footnote w:id="154">
    <w:p w14:paraId="1094B609" w14:textId="40FE685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This line repeats once before the beginning of this </w:t>
      </w:r>
      <w:r w:rsidRPr="00991ABF">
        <w:rPr>
          <w:rFonts w:ascii="Garamond" w:hAnsi="Garamond"/>
          <w:i/>
          <w:sz w:val="20"/>
          <w:szCs w:val="20"/>
          <w:lang w:val="en-US"/>
        </w:rPr>
        <w:t>laisse</w:t>
      </w:r>
      <w:r w:rsidRPr="00991ABF">
        <w:rPr>
          <w:rFonts w:ascii="Garamond" w:hAnsi="Garamond"/>
          <w:sz w:val="20"/>
          <w:szCs w:val="20"/>
          <w:lang w:val="en-US"/>
        </w:rPr>
        <w:t>.</w:t>
      </w:r>
    </w:p>
  </w:footnote>
  <w:footnote w:id="155">
    <w:p w14:paraId="0BF1B3D1" w14:textId="07F9340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adoniar</w:t>
      </w:r>
      <w:r w:rsidRPr="00991ABF">
        <w:rPr>
          <w:rFonts w:ascii="Garamond" w:hAnsi="Garamond"/>
          <w:sz w:val="20"/>
          <w:szCs w:val="20"/>
          <w:lang w:val="en-US"/>
        </w:rPr>
        <w:t xml:space="preserve"> ?</w:t>
      </w:r>
    </w:p>
  </w:footnote>
  <w:footnote w:id="156">
    <w:p w14:paraId="075797FD" w14:textId="344489F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rPr>
        <w:t>e</w:t>
      </w:r>
      <w:r w:rsidRPr="00991ABF">
        <w:rPr>
          <w:rFonts w:ascii="Garamond" w:hAnsi="Garamond" w:cs="Times New Roman"/>
          <w:color w:val="000000" w:themeColor="text1"/>
          <w:sz w:val="20"/>
          <w:szCs w:val="20"/>
        </w:rPr>
        <w:t xml:space="preserve"> written above the line</w:t>
      </w:r>
    </w:p>
  </w:footnote>
  <w:footnote w:id="157">
    <w:p w14:paraId="770834B9" w14:textId="45950AD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MS [missing illumination]</w:t>
      </w:r>
    </w:p>
  </w:footnote>
  <w:footnote w:id="158">
    <w:p w14:paraId="3D06CBBC" w14:textId="03FC406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sedersi</w:t>
      </w:r>
      <w:r w:rsidRPr="00991ABF">
        <w:rPr>
          <w:rFonts w:ascii="Garamond" w:hAnsi="Garamond"/>
          <w:sz w:val="20"/>
          <w:szCs w:val="20"/>
          <w:lang w:val="en-US"/>
        </w:rPr>
        <w:t xml:space="preserve">, with unvoiced </w:t>
      </w:r>
      <w:r w:rsidRPr="00991ABF">
        <w:rPr>
          <w:rFonts w:ascii="Garamond" w:hAnsi="Garamond"/>
          <w:i/>
          <w:sz w:val="20"/>
          <w:szCs w:val="20"/>
          <w:lang w:val="en-US"/>
        </w:rPr>
        <w:t>d</w:t>
      </w:r>
    </w:p>
  </w:footnote>
  <w:footnote w:id="159">
    <w:p w14:paraId="7648702D" w14:textId="77777777" w:rsidR="00EE260D" w:rsidRPr="00991ABF" w:rsidRDefault="00EE260D" w:rsidP="003E6391">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cho</w:t>
      </w:r>
    </w:p>
  </w:footnote>
  <w:footnote w:id="160">
    <w:p w14:paraId="7B43078A" w14:textId="5E3F7BDC"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Check these two lines with Andrea; </w:t>
      </w:r>
      <w:r w:rsidRPr="00991ABF">
        <w:rPr>
          <w:rFonts w:ascii="Garamond" w:hAnsi="Garamond"/>
          <w:sz w:val="20"/>
          <w:szCs w:val="20"/>
          <w:lang w:val="en-US"/>
        </w:rPr>
        <w:t xml:space="preserve">Giacon </w:t>
      </w:r>
      <w:r w:rsidRPr="00991ABF">
        <w:rPr>
          <w:rFonts w:ascii="Garamond" w:hAnsi="Garamond"/>
          <w:i/>
          <w:sz w:val="20"/>
          <w:szCs w:val="20"/>
          <w:lang w:val="en-US"/>
        </w:rPr>
        <w:t>nì de vuy se meror</w:t>
      </w:r>
    </w:p>
  </w:footnote>
  <w:footnote w:id="161">
    <w:p w14:paraId="66C9D596" w14:textId="51BD43C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 </w:t>
      </w:r>
      <w:r w:rsidRPr="00991ABF">
        <w:rPr>
          <w:rFonts w:ascii="Garamond" w:hAnsi="Garamond"/>
          <w:i/>
          <w:sz w:val="20"/>
          <w:szCs w:val="20"/>
          <w:lang w:val="en-US"/>
        </w:rPr>
        <w:t>"la gente desfaé</w:t>
      </w:r>
      <w:r w:rsidRPr="00991ABF">
        <w:rPr>
          <w:rFonts w:ascii="Garamond" w:hAnsi="Garamond"/>
          <w:sz w:val="20"/>
          <w:szCs w:val="20"/>
          <w:lang w:val="en-US"/>
        </w:rPr>
        <w:t>"</w:t>
      </w:r>
    </w:p>
  </w:footnote>
  <w:footnote w:id="162">
    <w:p w14:paraId="15E2C7F7" w14:textId="179A805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Correct? </w:t>
      </w:r>
      <w:r w:rsidRPr="00991ABF">
        <w:rPr>
          <w:rFonts w:ascii="Garamond" w:hAnsi="Garamond"/>
          <w:sz w:val="20"/>
          <w:szCs w:val="20"/>
          <w:lang w:val="en-US"/>
        </w:rPr>
        <w:t>"fosse"; occurs again line 3162</w:t>
      </w:r>
    </w:p>
  </w:footnote>
  <w:footnote w:id="163">
    <w:p w14:paraId="4893B887" w14:textId="6090E63C" w:rsidR="00EE260D" w:rsidRPr="004605A7"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004605A7">
        <w:rPr>
          <w:rFonts w:ascii="Garamond" w:hAnsi="Garamond"/>
          <w:sz w:val="20"/>
          <w:szCs w:val="20"/>
          <w:lang w:val="en-US"/>
        </w:rPr>
        <w:t xml:space="preserve">MS </w:t>
      </w:r>
      <w:r w:rsidR="004605A7">
        <w:rPr>
          <w:rFonts w:ascii="Garamond" w:hAnsi="Garamond"/>
          <w:i/>
          <w:sz w:val="20"/>
          <w:szCs w:val="20"/>
          <w:lang w:val="en-US"/>
        </w:rPr>
        <w:t>cunssentie</w:t>
      </w:r>
      <w:r w:rsidR="004605A7">
        <w:rPr>
          <w:rFonts w:ascii="Garamond" w:hAnsi="Garamond"/>
          <w:sz w:val="20"/>
          <w:szCs w:val="20"/>
          <w:lang w:val="en-US"/>
        </w:rPr>
        <w:t xml:space="preserve">, scribal error with last </w:t>
      </w:r>
      <w:r w:rsidR="004605A7">
        <w:rPr>
          <w:rFonts w:ascii="Garamond" w:hAnsi="Garamond"/>
          <w:i/>
          <w:sz w:val="20"/>
          <w:szCs w:val="20"/>
          <w:lang w:val="en-US"/>
        </w:rPr>
        <w:t>e</w:t>
      </w:r>
      <w:r w:rsidR="004605A7">
        <w:rPr>
          <w:rFonts w:ascii="Garamond" w:hAnsi="Garamond"/>
          <w:sz w:val="20"/>
          <w:szCs w:val="20"/>
          <w:lang w:val="en-US"/>
        </w:rPr>
        <w:t xml:space="preserve"> stuck through.</w:t>
      </w:r>
    </w:p>
  </w:footnote>
  <w:footnote w:id="164">
    <w:p w14:paraId="692AED51" w14:textId="4BDFE5B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conferme</w:t>
      </w:r>
    </w:p>
  </w:footnote>
  <w:footnote w:id="165">
    <w:p w14:paraId="54AD2EB3" w14:textId="0971DBB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either </w:t>
      </w:r>
      <w:r w:rsidRPr="00991ABF">
        <w:rPr>
          <w:rFonts w:ascii="Garamond" w:hAnsi="Garamond"/>
          <w:i/>
          <w:sz w:val="20"/>
          <w:szCs w:val="20"/>
          <w:lang w:val="en-US"/>
        </w:rPr>
        <w:t>n(o) è</w:t>
      </w:r>
      <w:r w:rsidRPr="00991ABF">
        <w:rPr>
          <w:rFonts w:ascii="Garamond" w:hAnsi="Garamond"/>
          <w:sz w:val="20"/>
          <w:szCs w:val="20"/>
          <w:lang w:val="en-US"/>
        </w:rPr>
        <w:t xml:space="preserve"> or </w:t>
      </w:r>
      <w:r w:rsidRPr="00991ABF">
        <w:rPr>
          <w:rFonts w:ascii="Garamond" w:hAnsi="Garamond"/>
          <w:i/>
          <w:sz w:val="20"/>
          <w:szCs w:val="20"/>
          <w:lang w:val="en-US"/>
        </w:rPr>
        <w:t>n(on) è</w:t>
      </w:r>
      <w:r w:rsidRPr="00991ABF">
        <w:rPr>
          <w:rFonts w:ascii="Garamond" w:hAnsi="Garamond"/>
          <w:sz w:val="20"/>
          <w:szCs w:val="20"/>
          <w:lang w:val="en-US"/>
        </w:rPr>
        <w:t xml:space="preserve">, depending on frequency, and to eliminate confusion with </w:t>
      </w:r>
      <w:r w:rsidRPr="00991ABF">
        <w:rPr>
          <w:rFonts w:ascii="Garamond" w:hAnsi="Garamond"/>
          <w:i/>
          <w:sz w:val="20"/>
          <w:szCs w:val="20"/>
          <w:lang w:val="en-US"/>
        </w:rPr>
        <w:t>n'</w:t>
      </w:r>
      <w:r w:rsidRPr="00991ABF">
        <w:rPr>
          <w:rFonts w:ascii="Garamond" w:hAnsi="Garamond"/>
          <w:sz w:val="20"/>
          <w:szCs w:val="20"/>
          <w:lang w:val="en-US"/>
        </w:rPr>
        <w:t xml:space="preserve"> (=ne).</w:t>
      </w:r>
    </w:p>
  </w:footnote>
  <w:footnote w:id="166">
    <w:p w14:paraId="597D9835" w14:textId="520228C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già</w:t>
      </w:r>
      <w:r w:rsidRPr="00991ABF">
        <w:rPr>
          <w:rFonts w:ascii="Garamond" w:hAnsi="Garamond"/>
          <w:sz w:val="20"/>
          <w:szCs w:val="20"/>
          <w:lang w:val="en-US"/>
        </w:rPr>
        <w:t>,</w:t>
      </w:r>
      <w:r w:rsidRPr="00991ABF">
        <w:rPr>
          <w:rFonts w:ascii="Garamond" w:hAnsi="Garamond"/>
          <w:i/>
          <w:sz w:val="20"/>
          <w:szCs w:val="20"/>
          <w:lang w:val="en-US"/>
        </w:rPr>
        <w:t xml:space="preserve"> </w:t>
      </w:r>
      <w:r w:rsidRPr="00991ABF">
        <w:rPr>
          <w:rFonts w:ascii="Garamond" w:hAnsi="Garamond"/>
          <w:sz w:val="20"/>
          <w:szCs w:val="20"/>
          <w:lang w:val="en-US"/>
        </w:rPr>
        <w:t xml:space="preserve">from </w:t>
      </w:r>
      <w:r w:rsidRPr="00991ABF">
        <w:rPr>
          <w:rFonts w:ascii="Garamond" w:hAnsi="Garamond"/>
          <w:i/>
          <w:sz w:val="20"/>
          <w:szCs w:val="20"/>
          <w:lang w:val="en-US"/>
        </w:rPr>
        <w:t>gire</w:t>
      </w:r>
      <w:r w:rsidRPr="00991ABF">
        <w:rPr>
          <w:rFonts w:ascii="Garamond" w:hAnsi="Garamond"/>
          <w:sz w:val="20"/>
          <w:szCs w:val="20"/>
          <w:lang w:val="en-US"/>
        </w:rPr>
        <w:t>, to go; "he did not go willingly"</w:t>
      </w:r>
    </w:p>
  </w:footnote>
  <w:footnote w:id="167">
    <w:p w14:paraId="3CB521AD" w14:textId="3DC0861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Modified for rhyme.</w:t>
      </w:r>
    </w:p>
  </w:footnote>
  <w:footnote w:id="168">
    <w:p w14:paraId="5B8558ED" w14:textId="48E01E7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novl</w:t>
      </w:r>
      <w:r w:rsidRPr="00991ABF">
        <w:rPr>
          <w:rFonts w:ascii="Garamond" w:hAnsi="Garamond"/>
          <w:sz w:val="20"/>
          <w:szCs w:val="20"/>
          <w:lang w:val="en-US"/>
        </w:rPr>
        <w:t xml:space="preserve">; there is a superscript </w:t>
      </w:r>
      <w:r w:rsidRPr="00991ABF">
        <w:rPr>
          <w:rFonts w:ascii="Garamond" w:hAnsi="Garamond"/>
          <w:i/>
          <w:sz w:val="20"/>
          <w:szCs w:val="20"/>
          <w:lang w:val="en-US"/>
        </w:rPr>
        <w:t>o</w:t>
      </w:r>
      <w:r w:rsidRPr="00991ABF">
        <w:rPr>
          <w:rFonts w:ascii="Garamond" w:hAnsi="Garamond"/>
          <w:sz w:val="20"/>
          <w:szCs w:val="20"/>
          <w:lang w:val="en-US"/>
        </w:rPr>
        <w:t xml:space="preserve"> between the </w:t>
      </w:r>
      <w:r w:rsidRPr="00991ABF">
        <w:rPr>
          <w:rFonts w:ascii="Garamond" w:hAnsi="Garamond"/>
          <w:i/>
          <w:sz w:val="20"/>
          <w:szCs w:val="20"/>
          <w:lang w:val="en-US"/>
        </w:rPr>
        <w:t>v</w:t>
      </w:r>
      <w:r w:rsidRPr="00991ABF">
        <w:rPr>
          <w:rFonts w:ascii="Garamond" w:hAnsi="Garamond"/>
          <w:sz w:val="20"/>
          <w:szCs w:val="20"/>
          <w:lang w:val="en-US"/>
        </w:rPr>
        <w:t xml:space="preserve"> and the </w:t>
      </w:r>
      <w:r w:rsidRPr="00991ABF">
        <w:rPr>
          <w:rFonts w:ascii="Garamond" w:hAnsi="Garamond"/>
          <w:i/>
          <w:sz w:val="20"/>
          <w:szCs w:val="20"/>
          <w:lang w:val="en-US"/>
        </w:rPr>
        <w:t>l</w:t>
      </w:r>
      <w:r w:rsidRPr="00991ABF">
        <w:rPr>
          <w:rFonts w:ascii="Garamond" w:hAnsi="Garamond"/>
          <w:sz w:val="20"/>
          <w:szCs w:val="20"/>
          <w:lang w:val="en-US"/>
        </w:rPr>
        <w:t>.</w:t>
      </w:r>
    </w:p>
  </w:footnote>
  <w:footnote w:id="169">
    <w:p w14:paraId="1D5F1ADD" w14:textId="2EF87A8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Catchword </w:t>
      </w:r>
      <w:r w:rsidRPr="00991ABF">
        <w:rPr>
          <w:rFonts w:ascii="Garamond" w:hAnsi="Garamond" w:cs="Times New Roman"/>
          <w:i/>
          <w:color w:val="000000" w:themeColor="text1"/>
          <w:sz w:val="20"/>
          <w:szCs w:val="20"/>
          <w:lang w:val="en-US"/>
        </w:rPr>
        <w:t xml:space="preserve">lo conte </w:t>
      </w:r>
    </w:p>
  </w:footnote>
  <w:footnote w:id="170">
    <w:p w14:paraId="0A1AE129" w14:textId="5F42738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menat</w:t>
      </w:r>
    </w:p>
  </w:footnote>
  <w:footnote w:id="171">
    <w:p w14:paraId="168D0479" w14:textId="13560C5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 convinant</w:t>
      </w:r>
      <w:r w:rsidRPr="00991ABF">
        <w:rPr>
          <w:rFonts w:ascii="Garamond" w:hAnsi="Garamond"/>
          <w:sz w:val="20"/>
          <w:szCs w:val="20"/>
          <w:lang w:val="en-US"/>
        </w:rPr>
        <w:t xml:space="preserve">; I amend according to the most frequent occurance, </w:t>
      </w:r>
      <w:r w:rsidRPr="00991ABF">
        <w:rPr>
          <w:rFonts w:ascii="Garamond" w:hAnsi="Garamond"/>
          <w:i/>
          <w:sz w:val="20"/>
          <w:szCs w:val="20"/>
          <w:lang w:val="en-US"/>
        </w:rPr>
        <w:t>lo convinant</w:t>
      </w:r>
      <w:r w:rsidRPr="00991ABF">
        <w:rPr>
          <w:rFonts w:ascii="Garamond" w:hAnsi="Garamond"/>
          <w:sz w:val="20"/>
          <w:szCs w:val="20"/>
          <w:lang w:val="en-US"/>
        </w:rPr>
        <w:t>.</w:t>
      </w:r>
    </w:p>
  </w:footnote>
  <w:footnote w:id="172">
    <w:p w14:paraId="0B126E51" w14:textId="015B8A65"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caxeva</w:t>
      </w:r>
    </w:p>
  </w:footnote>
  <w:footnote w:id="173">
    <w:p w14:paraId="51C77552" w14:textId="060CE67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174">
    <w:p w14:paraId="07B6A229" w14:textId="65FB5B9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pietade</w:t>
      </w:r>
    </w:p>
  </w:footnote>
  <w:footnote w:id="175">
    <w:p w14:paraId="2A0EDE82" w14:textId="1CC84B5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habitançe</w:t>
      </w:r>
    </w:p>
  </w:footnote>
  <w:footnote w:id="176">
    <w:p w14:paraId="025CF7BD" w14:textId="40EF0D0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“Soggiorno”? Check Andrea da Barberino, ll. 1858-1862.</w:t>
      </w:r>
    </w:p>
  </w:footnote>
  <w:footnote w:id="177">
    <w:p w14:paraId="518B4C9B" w14:textId="44DE831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confra</w:t>
      </w:r>
      <w:r w:rsidRPr="00991ABF">
        <w:rPr>
          <w:rFonts w:ascii="Garamond" w:hAnsi="Garamond"/>
          <w:sz w:val="20"/>
          <w:szCs w:val="20"/>
          <w:lang w:val="en-US"/>
        </w:rPr>
        <w:t xml:space="preserve">; </w:t>
      </w:r>
      <w:r w:rsidRPr="00991ABF">
        <w:rPr>
          <w:rFonts w:ascii="Garamond" w:hAnsi="Garamond"/>
          <w:i/>
          <w:sz w:val="20"/>
          <w:szCs w:val="20"/>
          <w:lang w:val="en-US"/>
        </w:rPr>
        <w:t>t</w:t>
      </w:r>
      <w:r w:rsidRPr="00991ABF">
        <w:rPr>
          <w:rFonts w:ascii="Garamond" w:hAnsi="Garamond"/>
          <w:sz w:val="20"/>
          <w:szCs w:val="20"/>
          <w:lang w:val="en-US"/>
        </w:rPr>
        <w:t xml:space="preserve"> written over in darker ink, scribal correction.</w:t>
      </w:r>
    </w:p>
  </w:footnote>
  <w:footnote w:id="178">
    <w:p w14:paraId="2988BC14" w14:textId="5E4A662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el al</w:t>
      </w:r>
    </w:p>
  </w:footnote>
  <w:footnote w:id="179">
    <w:p w14:paraId="043D8893" w14:textId="2DE211F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Carlo Magno: once in T, twice in B </w:t>
      </w:r>
      <w:r w:rsidRPr="00991ABF">
        <w:rPr>
          <w:rFonts w:ascii="Garamond" w:hAnsi="Garamond"/>
          <w:sz w:val="20"/>
          <w:szCs w:val="20"/>
          <w:highlight w:val="yellow"/>
        </w:rPr>
        <w:t>(cite)</w:t>
      </w:r>
      <w:r w:rsidRPr="00991ABF">
        <w:rPr>
          <w:rFonts w:ascii="Garamond" w:hAnsi="Garamond"/>
          <w:sz w:val="20"/>
          <w:szCs w:val="20"/>
        </w:rPr>
        <w:t xml:space="preserve">; </w:t>
      </w:r>
      <w:r w:rsidRPr="00991ABF">
        <w:rPr>
          <w:rFonts w:ascii="Garamond" w:hAnsi="Garamond"/>
          <w:sz w:val="20"/>
          <w:szCs w:val="20"/>
          <w:lang w:val="en-US"/>
        </w:rPr>
        <w:t>Come nota Giacon, "E' questo l'unico punto del poema in cui Carlo Martello è detto Carlo Magno." (123)</w:t>
      </w:r>
    </w:p>
  </w:footnote>
  <w:footnote w:id="180">
    <w:p w14:paraId="726AFB70" w14:textId="52CC6C9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Before </w:t>
      </w:r>
      <w:r w:rsidRPr="00991ABF">
        <w:rPr>
          <w:rFonts w:ascii="Garamond" w:hAnsi="Garamond"/>
          <w:i/>
          <w:sz w:val="20"/>
          <w:szCs w:val="20"/>
          <w:lang w:val="en-US"/>
        </w:rPr>
        <w:t>destrier</w:t>
      </w:r>
      <w:r w:rsidRPr="00991ABF">
        <w:rPr>
          <w:rFonts w:ascii="Garamond" w:hAnsi="Garamond"/>
          <w:sz w:val="20"/>
          <w:szCs w:val="20"/>
          <w:lang w:val="en-US"/>
        </w:rPr>
        <w:t xml:space="preserve"> the scribe struck through </w:t>
      </w:r>
      <w:r w:rsidRPr="00991ABF">
        <w:rPr>
          <w:rFonts w:ascii="Garamond" w:hAnsi="Garamond"/>
          <w:i/>
          <w:sz w:val="20"/>
          <w:szCs w:val="20"/>
          <w:lang w:val="en-US"/>
        </w:rPr>
        <w:t>co</w:t>
      </w:r>
      <w:r w:rsidRPr="00991ABF">
        <w:rPr>
          <w:rFonts w:ascii="Garamond" w:hAnsi="Garamond"/>
          <w:sz w:val="20"/>
          <w:szCs w:val="20"/>
          <w:lang w:val="en-US"/>
        </w:rPr>
        <w:t>.</w:t>
      </w:r>
    </w:p>
  </w:footnote>
  <w:footnote w:id="181">
    <w:p w14:paraId="239287ED" w14:textId="601ADB4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cristran</w:t>
      </w:r>
    </w:p>
  </w:footnote>
  <w:footnote w:id="182">
    <w:p w14:paraId="70D72D74" w14:textId="46E8F46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erased </w:t>
      </w:r>
      <w:r w:rsidRPr="00991ABF">
        <w:rPr>
          <w:rFonts w:ascii="Garamond" w:hAnsi="Garamond"/>
          <w:i/>
          <w:sz w:val="20"/>
          <w:szCs w:val="20"/>
          <w:lang w:val="en-US"/>
        </w:rPr>
        <w:t>a</w:t>
      </w:r>
      <w:r w:rsidRPr="00991ABF">
        <w:rPr>
          <w:rFonts w:ascii="Garamond" w:hAnsi="Garamond"/>
          <w:sz w:val="20"/>
          <w:szCs w:val="20"/>
          <w:lang w:val="en-US"/>
        </w:rPr>
        <w:t xml:space="preserve"> followed by </w:t>
      </w:r>
      <w:r w:rsidRPr="00991ABF">
        <w:rPr>
          <w:rFonts w:ascii="Garamond" w:hAnsi="Garamond"/>
          <w:i/>
          <w:sz w:val="20"/>
          <w:szCs w:val="20"/>
          <w:lang w:val="en-US"/>
        </w:rPr>
        <w:t>l</w:t>
      </w:r>
      <w:r w:rsidRPr="00991ABF">
        <w:rPr>
          <w:rFonts w:ascii="Garamond" w:hAnsi="Garamond"/>
          <w:sz w:val="20"/>
          <w:szCs w:val="20"/>
          <w:lang w:val="en-US"/>
        </w:rPr>
        <w:t xml:space="preserve"> ? The following </w:t>
      </w:r>
      <w:r w:rsidRPr="00991ABF">
        <w:rPr>
          <w:rFonts w:ascii="Garamond" w:hAnsi="Garamond"/>
          <w:i/>
          <w:sz w:val="20"/>
          <w:szCs w:val="20"/>
          <w:lang w:val="en-US"/>
        </w:rPr>
        <w:t>via</w:t>
      </w:r>
      <w:r w:rsidRPr="00991ABF">
        <w:rPr>
          <w:rFonts w:ascii="Garamond" w:hAnsi="Garamond"/>
          <w:sz w:val="20"/>
          <w:szCs w:val="20"/>
          <w:lang w:val="en-US"/>
        </w:rPr>
        <w:t xml:space="preserve"> looks as if it was corrected as well. </w:t>
      </w:r>
    </w:p>
  </w:footnote>
  <w:footnote w:id="183">
    <w:p w14:paraId="54EF74EC" w14:textId="2E879C1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iegno</w:t>
      </w:r>
    </w:p>
  </w:footnote>
  <w:footnote w:id="184">
    <w:p w14:paraId="6824F712" w14:textId="301716E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Giacon proposes the emendation </w:t>
      </w:r>
      <w:r w:rsidRPr="00991ABF">
        <w:rPr>
          <w:rFonts w:ascii="Garamond" w:hAnsi="Garamond" w:cs="Times New Roman"/>
          <w:i/>
          <w:color w:val="000000" w:themeColor="text1"/>
          <w:sz w:val="20"/>
          <w:szCs w:val="20"/>
          <w:lang w:val="en-US"/>
        </w:rPr>
        <w:t>l'ariv(u)e</w:t>
      </w:r>
      <w:r w:rsidRPr="00991ABF">
        <w:rPr>
          <w:rFonts w:ascii="Garamond" w:hAnsi="Garamond"/>
          <w:sz w:val="20"/>
          <w:szCs w:val="20"/>
          <w:lang w:val="en-US"/>
        </w:rPr>
        <w:t xml:space="preserve"> to preserve the rhyme. For the sense of the line, I preserve the copyist's reading.</w:t>
      </w:r>
    </w:p>
  </w:footnote>
  <w:footnote w:id="185">
    <w:p w14:paraId="2FB5478F" w14:textId="469E60F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Amend to </w:t>
      </w:r>
      <w:r w:rsidRPr="00991ABF">
        <w:rPr>
          <w:rFonts w:ascii="Garamond" w:hAnsi="Garamond"/>
          <w:i/>
          <w:sz w:val="20"/>
          <w:szCs w:val="20"/>
          <w:lang w:val="en-US"/>
        </w:rPr>
        <w:t xml:space="preserve">(à) intendu </w:t>
      </w:r>
      <w:r w:rsidRPr="00991ABF">
        <w:rPr>
          <w:rFonts w:ascii="Garamond" w:hAnsi="Garamond"/>
          <w:sz w:val="20"/>
          <w:szCs w:val="20"/>
          <w:lang w:val="en-US"/>
        </w:rPr>
        <w:t>?</w:t>
      </w:r>
    </w:p>
  </w:footnote>
  <w:footnote w:id="186">
    <w:p w14:paraId="2CA56061" w14:textId="4D55CE8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 </w:t>
      </w:r>
      <w:r w:rsidRPr="00991ABF">
        <w:rPr>
          <w:rFonts w:ascii="Garamond" w:hAnsi="Garamond"/>
          <w:i/>
          <w:sz w:val="20"/>
          <w:szCs w:val="20"/>
          <w:lang w:val="en-US"/>
        </w:rPr>
        <w:t>in guarant</w:t>
      </w:r>
      <w:r w:rsidRPr="00991ABF">
        <w:rPr>
          <w:rFonts w:ascii="Garamond" w:hAnsi="Garamond"/>
          <w:sz w:val="20"/>
          <w:szCs w:val="20"/>
          <w:lang w:val="en-US"/>
        </w:rPr>
        <w:t xml:space="preserve">; an example devoiced velar plosive. Cf. l. 1951 and the variant </w:t>
      </w:r>
      <w:r w:rsidRPr="00991ABF">
        <w:rPr>
          <w:rFonts w:ascii="Garamond" w:hAnsi="Garamond"/>
          <w:i/>
          <w:sz w:val="20"/>
          <w:szCs w:val="20"/>
          <w:lang w:val="en-US"/>
        </w:rPr>
        <w:t xml:space="preserve">guarant </w:t>
      </w:r>
      <w:r w:rsidRPr="00991ABF">
        <w:rPr>
          <w:rFonts w:ascii="Garamond" w:hAnsi="Garamond"/>
          <w:sz w:val="20"/>
          <w:szCs w:val="20"/>
          <w:lang w:val="en-US"/>
        </w:rPr>
        <w:t>l. 357 passim.</w:t>
      </w:r>
    </w:p>
  </w:footnote>
  <w:footnote w:id="187">
    <w:p w14:paraId="64C95478" w14:textId="4A4BFC9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da</w:t>
      </w:r>
    </w:p>
  </w:footnote>
  <w:footnote w:id="188">
    <w:p w14:paraId="6BA55225" w14:textId="0DD8C6A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ve'</w:t>
      </w:r>
    </w:p>
  </w:footnote>
  <w:footnote w:id="189">
    <w:p w14:paraId="0DDFAA59" w14:textId="0EB57ED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malançant</w:t>
      </w:r>
    </w:p>
  </w:footnote>
  <w:footnote w:id="190">
    <w:p w14:paraId="4DB73159" w14:textId="2E88175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La si si</w:t>
      </w:r>
    </w:p>
  </w:footnote>
  <w:footnote w:id="191">
    <w:p w14:paraId="46EAFFC9" w14:textId="1BCD0DC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du</w:t>
      </w:r>
    </w:p>
  </w:footnote>
  <w:footnote w:id="192">
    <w:p w14:paraId="75C1CFC8" w14:textId="1BA683DF" w:rsidR="00EE260D" w:rsidRPr="002D1814"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002D1814">
        <w:rPr>
          <w:rFonts w:ascii="Garamond" w:hAnsi="Garamond"/>
          <w:sz w:val="20"/>
          <w:szCs w:val="20"/>
          <w:lang w:val="en-US"/>
        </w:rPr>
        <w:t>=</w:t>
      </w:r>
      <w:r w:rsidRPr="00991ABF">
        <w:rPr>
          <w:rFonts w:ascii="Garamond" w:hAnsi="Garamond"/>
          <w:sz w:val="20"/>
          <w:szCs w:val="20"/>
          <w:lang w:val="en-US"/>
        </w:rPr>
        <w:t xml:space="preserve"> </w:t>
      </w:r>
      <w:r w:rsidR="002D1814">
        <w:rPr>
          <w:rFonts w:ascii="Garamond" w:hAnsi="Garamond"/>
          <w:i/>
          <w:sz w:val="20"/>
          <w:szCs w:val="20"/>
          <w:lang w:val="en-US"/>
        </w:rPr>
        <w:t>pl</w:t>
      </w:r>
      <w:r w:rsidRPr="00991ABF">
        <w:rPr>
          <w:rFonts w:ascii="Garamond" w:hAnsi="Garamond"/>
          <w:i/>
          <w:sz w:val="20"/>
          <w:szCs w:val="20"/>
          <w:lang w:val="en-US"/>
        </w:rPr>
        <w:t>ui</w:t>
      </w:r>
      <w:r w:rsidR="002D1814">
        <w:rPr>
          <w:rFonts w:ascii="Garamond" w:hAnsi="Garamond"/>
          <w:sz w:val="20"/>
          <w:szCs w:val="20"/>
          <w:lang w:val="en-US"/>
        </w:rPr>
        <w:t xml:space="preserve">; does </w:t>
      </w:r>
      <w:r w:rsidR="002D1814">
        <w:rPr>
          <w:rFonts w:ascii="Garamond" w:hAnsi="Garamond"/>
          <w:i/>
          <w:sz w:val="20"/>
          <w:szCs w:val="20"/>
          <w:lang w:val="en-US"/>
        </w:rPr>
        <w:t>pui</w:t>
      </w:r>
      <w:r w:rsidR="002D1814">
        <w:rPr>
          <w:rFonts w:ascii="Garamond" w:hAnsi="Garamond"/>
          <w:sz w:val="20"/>
          <w:szCs w:val="20"/>
          <w:lang w:val="en-US"/>
        </w:rPr>
        <w:t xml:space="preserve"> occur elsewhere? LZM – correct?</w:t>
      </w:r>
    </w:p>
  </w:footnote>
  <w:footnote w:id="193">
    <w:p w14:paraId="6BCD3638" w14:textId="3B46017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Infidarsi? Or s'en fidò?</w:t>
      </w:r>
    </w:p>
  </w:footnote>
  <w:footnote w:id="194">
    <w:p w14:paraId="4C7665F1" w14:textId="07622F5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 </w:t>
      </w:r>
      <w:r w:rsidRPr="00991ABF">
        <w:rPr>
          <w:rFonts w:ascii="Garamond" w:hAnsi="Garamond"/>
          <w:i/>
          <w:sz w:val="20"/>
          <w:szCs w:val="20"/>
          <w:lang w:val="en-US"/>
        </w:rPr>
        <w:t>prese</w:t>
      </w:r>
      <w:r w:rsidRPr="00991ABF">
        <w:rPr>
          <w:rFonts w:ascii="Garamond" w:hAnsi="Garamond"/>
          <w:sz w:val="20"/>
          <w:szCs w:val="20"/>
          <w:lang w:val="en-US"/>
        </w:rPr>
        <w:t>, metathesis</w:t>
      </w:r>
    </w:p>
  </w:footnote>
  <w:footnote w:id="195">
    <w:p w14:paraId="1E7BD2B0" w14:textId="1D56D2C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Cf. modern French </w:t>
      </w:r>
      <w:r w:rsidRPr="00991ABF">
        <w:rPr>
          <w:rFonts w:ascii="Garamond" w:hAnsi="Garamond"/>
          <w:i/>
          <w:sz w:val="20"/>
          <w:szCs w:val="20"/>
          <w:lang w:val="en-US"/>
        </w:rPr>
        <w:t>lisons</w:t>
      </w:r>
    </w:p>
  </w:footnote>
  <w:footnote w:id="196">
    <w:p w14:paraId="5CC13862" w14:textId="11640A6F" w:rsidR="00EE260D" w:rsidRPr="00991ABF" w:rsidRDefault="00EE260D" w:rsidP="002A7D0E">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Extra </w:t>
      </w:r>
      <w:r w:rsidRPr="00991ABF">
        <w:rPr>
          <w:rFonts w:ascii="Garamond" w:hAnsi="Garamond"/>
          <w:i/>
          <w:sz w:val="20"/>
          <w:szCs w:val="20"/>
          <w:lang w:val="en-US"/>
        </w:rPr>
        <w:t>a</w:t>
      </w:r>
      <w:r w:rsidRPr="00991ABF">
        <w:rPr>
          <w:rFonts w:ascii="Garamond" w:hAnsi="Garamond"/>
          <w:sz w:val="20"/>
          <w:szCs w:val="20"/>
          <w:lang w:val="en-US"/>
        </w:rPr>
        <w:t xml:space="preserve"> ? Check Pope, lenition of occlusive; T-L </w:t>
      </w:r>
      <w:r w:rsidRPr="00991ABF">
        <w:rPr>
          <w:rFonts w:ascii="Garamond" w:hAnsi="Garamond"/>
          <w:i/>
          <w:sz w:val="20"/>
          <w:szCs w:val="20"/>
          <w:lang w:val="en-US"/>
        </w:rPr>
        <w:t>nul</w:t>
      </w:r>
      <w:r w:rsidRPr="00991ABF">
        <w:rPr>
          <w:rFonts w:ascii="Garamond" w:hAnsi="Garamond"/>
          <w:sz w:val="20"/>
          <w:szCs w:val="20"/>
          <w:lang w:val="en-US"/>
        </w:rPr>
        <w:t xml:space="preserve"> – no one, anyone (as substantive); </w:t>
      </w:r>
      <w:r w:rsidRPr="00991ABF">
        <w:rPr>
          <w:rFonts w:ascii="Garamond" w:hAnsi="Garamond"/>
          <w:i/>
          <w:sz w:val="20"/>
          <w:szCs w:val="20"/>
          <w:lang w:val="en-US"/>
        </w:rPr>
        <w:t>nus à / nul à</w:t>
      </w:r>
      <w:r w:rsidRPr="00991ABF">
        <w:rPr>
          <w:rFonts w:ascii="Garamond" w:hAnsi="Garamond"/>
          <w:sz w:val="20"/>
          <w:szCs w:val="20"/>
          <w:lang w:val="en-US"/>
        </w:rPr>
        <w:t xml:space="preserve">, palatized lost, </w:t>
      </w:r>
      <w:r w:rsidRPr="00991ABF">
        <w:rPr>
          <w:rFonts w:ascii="Garamond" w:hAnsi="Garamond"/>
          <w:i/>
          <w:sz w:val="20"/>
          <w:szCs w:val="20"/>
          <w:lang w:val="en-US"/>
        </w:rPr>
        <w:t>nessuna</w:t>
      </w:r>
      <w:r w:rsidRPr="00991ABF">
        <w:rPr>
          <w:rFonts w:ascii="Garamond" w:hAnsi="Garamond"/>
          <w:sz w:val="20"/>
          <w:szCs w:val="20"/>
          <w:lang w:val="en-US"/>
        </w:rPr>
        <w:t xml:space="preserve"> (l. 3534).</w:t>
      </w:r>
    </w:p>
  </w:footnote>
  <w:footnote w:id="197">
    <w:p w14:paraId="48C571D4" w14:textId="2DA3371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 after this line</w:t>
      </w:r>
    </w:p>
  </w:footnote>
  <w:footnote w:id="198">
    <w:p w14:paraId="068BC064" w14:textId="057854D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Lines 1999 and 2000 are reversed; read 2000 first. </w:t>
      </w:r>
      <w:r w:rsidRPr="00991ABF">
        <w:rPr>
          <w:rFonts w:ascii="Garamond" w:hAnsi="Garamond"/>
          <w:sz w:val="20"/>
          <w:szCs w:val="20"/>
          <w:highlight w:val="yellow"/>
          <w:lang w:val="en-US"/>
        </w:rPr>
        <w:t>CORRECT?</w:t>
      </w:r>
    </w:p>
  </w:footnote>
  <w:footnote w:id="199">
    <w:p w14:paraId="13450AAE" w14:textId="0E856E4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pelegiis</w:t>
      </w:r>
      <w:r w:rsidRPr="00991ABF">
        <w:rPr>
          <w:rFonts w:ascii="Garamond" w:hAnsi="Garamond"/>
          <w:sz w:val="20"/>
          <w:szCs w:val="20"/>
          <w:lang w:val="en-US"/>
        </w:rPr>
        <w:t xml:space="preserve">; the double </w:t>
      </w:r>
      <w:r w:rsidRPr="00991ABF">
        <w:rPr>
          <w:rFonts w:ascii="Garamond" w:hAnsi="Garamond"/>
          <w:i/>
          <w:sz w:val="20"/>
          <w:szCs w:val="20"/>
          <w:lang w:val="en-US"/>
        </w:rPr>
        <w:t>i</w:t>
      </w:r>
      <w:r w:rsidRPr="00991ABF">
        <w:rPr>
          <w:rFonts w:ascii="Garamond" w:hAnsi="Garamond"/>
          <w:sz w:val="20"/>
          <w:szCs w:val="20"/>
          <w:lang w:val="en-US"/>
        </w:rPr>
        <w:t xml:space="preserve"> could be an </w:t>
      </w:r>
      <w:r w:rsidRPr="00991ABF">
        <w:rPr>
          <w:rFonts w:ascii="Garamond" w:hAnsi="Garamond"/>
          <w:i/>
          <w:sz w:val="20"/>
          <w:szCs w:val="20"/>
          <w:lang w:val="en-US"/>
        </w:rPr>
        <w:t>n</w:t>
      </w:r>
      <w:r w:rsidRPr="00991ABF">
        <w:rPr>
          <w:rFonts w:ascii="Garamond" w:hAnsi="Garamond"/>
          <w:sz w:val="20"/>
          <w:szCs w:val="20"/>
          <w:lang w:val="en-US"/>
        </w:rPr>
        <w:t xml:space="preserve">. The scribe clearly attempts to correct this word with an ondulating titulus over the </w:t>
      </w:r>
      <w:r w:rsidRPr="00991ABF">
        <w:rPr>
          <w:rFonts w:ascii="Garamond" w:hAnsi="Garamond"/>
          <w:i/>
          <w:sz w:val="20"/>
          <w:szCs w:val="20"/>
          <w:lang w:val="en-US"/>
        </w:rPr>
        <w:t>ii</w:t>
      </w:r>
      <w:r w:rsidRPr="00991ABF">
        <w:rPr>
          <w:rFonts w:ascii="Garamond" w:hAnsi="Garamond"/>
          <w:sz w:val="20"/>
          <w:szCs w:val="20"/>
          <w:lang w:val="en-US"/>
        </w:rPr>
        <w:t>/</w:t>
      </w:r>
      <w:r w:rsidRPr="00991ABF">
        <w:rPr>
          <w:rFonts w:ascii="Garamond" w:hAnsi="Garamond"/>
          <w:i/>
          <w:sz w:val="20"/>
          <w:szCs w:val="20"/>
          <w:lang w:val="en-US"/>
        </w:rPr>
        <w:t>n</w:t>
      </w:r>
      <w:r w:rsidRPr="00991ABF">
        <w:rPr>
          <w:rFonts w:ascii="Garamond" w:hAnsi="Garamond"/>
          <w:sz w:val="20"/>
          <w:szCs w:val="20"/>
          <w:lang w:val="en-US"/>
        </w:rPr>
        <w:t xml:space="preserve">, which would stand for </w:t>
      </w:r>
      <w:r w:rsidRPr="00991ABF">
        <w:rPr>
          <w:rFonts w:ascii="Garamond" w:hAnsi="Garamond"/>
          <w:i/>
          <w:sz w:val="20"/>
          <w:szCs w:val="20"/>
          <w:lang w:val="en-US"/>
        </w:rPr>
        <w:t>r</w:t>
      </w:r>
      <w:r w:rsidRPr="00991ABF">
        <w:rPr>
          <w:rFonts w:ascii="Garamond" w:hAnsi="Garamond"/>
          <w:sz w:val="20"/>
          <w:szCs w:val="20"/>
          <w:lang w:val="en-US"/>
        </w:rPr>
        <w:t>.</w:t>
      </w:r>
    </w:p>
  </w:footnote>
  <w:footnote w:id="200">
    <w:p w14:paraId="65D1CDDA" w14:textId="2D813CF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Place?</w:t>
      </w:r>
    </w:p>
  </w:footnote>
  <w:footnote w:id="201">
    <w:p w14:paraId="4DC9CBF4" w14:textId="296BE3D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e la doman</w:t>
      </w:r>
    </w:p>
  </w:footnote>
  <w:footnote w:id="202">
    <w:p w14:paraId="6B65FABB" w14:textId="49EE0B7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profunda</w:t>
      </w:r>
      <w:r w:rsidRPr="00991ABF">
        <w:rPr>
          <w:rFonts w:ascii="Garamond" w:hAnsi="Garamond"/>
          <w:sz w:val="20"/>
          <w:szCs w:val="20"/>
          <w:lang w:val="en-US"/>
        </w:rPr>
        <w:t xml:space="preserve"> with final </w:t>
      </w:r>
      <w:r w:rsidRPr="00991ABF">
        <w:rPr>
          <w:rFonts w:ascii="Garamond" w:hAnsi="Garamond"/>
          <w:i/>
          <w:sz w:val="20"/>
          <w:szCs w:val="20"/>
          <w:lang w:val="en-US"/>
        </w:rPr>
        <w:t xml:space="preserve">a </w:t>
      </w:r>
      <w:r w:rsidRPr="00991ABF">
        <w:rPr>
          <w:rFonts w:ascii="Garamond" w:hAnsi="Garamond"/>
          <w:sz w:val="20"/>
          <w:szCs w:val="20"/>
          <w:lang w:val="en-US"/>
        </w:rPr>
        <w:t xml:space="preserve">corrected to an </w:t>
      </w:r>
      <w:r w:rsidRPr="00991ABF">
        <w:rPr>
          <w:rFonts w:ascii="Garamond" w:hAnsi="Garamond"/>
          <w:i/>
          <w:sz w:val="20"/>
          <w:szCs w:val="20"/>
          <w:lang w:val="en-US"/>
        </w:rPr>
        <w:t>o</w:t>
      </w:r>
      <w:r w:rsidRPr="00991ABF">
        <w:rPr>
          <w:rFonts w:ascii="Garamond" w:hAnsi="Garamond"/>
          <w:sz w:val="20"/>
          <w:szCs w:val="20"/>
          <w:lang w:val="en-US"/>
        </w:rPr>
        <w:t>.</w:t>
      </w:r>
    </w:p>
  </w:footnote>
  <w:footnote w:id="203">
    <w:p w14:paraId="18085BC7" w14:textId="5F259B1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Read </w:t>
      </w:r>
      <w:r w:rsidRPr="00991ABF">
        <w:rPr>
          <w:rFonts w:ascii="Garamond" w:hAnsi="Garamond"/>
          <w:i/>
          <w:sz w:val="20"/>
          <w:szCs w:val="20"/>
          <w:lang w:val="en-US"/>
        </w:rPr>
        <w:t>çà</w:t>
      </w:r>
    </w:p>
  </w:footnote>
  <w:footnote w:id="204">
    <w:p w14:paraId="5331E143" w14:textId="47B1447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"He began to put his lance in / he couldn't find the bottom of it."</w:t>
      </w:r>
    </w:p>
  </w:footnote>
  <w:footnote w:id="205">
    <w:p w14:paraId="10D9E208" w14:textId="1760D1B6" w:rsidR="00EE260D" w:rsidRPr="00991ABF" w:rsidRDefault="00EE260D" w:rsidP="00606E42">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e</w:t>
      </w:r>
    </w:p>
  </w:footnote>
  <w:footnote w:id="206">
    <w:p w14:paraId="2E144083" w14:textId="46CB93D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qui; correct?</w:t>
      </w:r>
    </w:p>
  </w:footnote>
  <w:footnote w:id="207">
    <w:p w14:paraId="78A1625F" w14:textId="7450D44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vite</w:t>
      </w:r>
      <w:r w:rsidRPr="00991ABF">
        <w:rPr>
          <w:rFonts w:ascii="Garamond" w:hAnsi="Garamond"/>
          <w:sz w:val="20"/>
          <w:szCs w:val="20"/>
          <w:lang w:val="en-US"/>
        </w:rPr>
        <w:t xml:space="preserve"> corrected by scribe to </w:t>
      </w:r>
      <w:r w:rsidRPr="00991ABF">
        <w:rPr>
          <w:rFonts w:ascii="Garamond" w:hAnsi="Garamond"/>
          <w:i/>
          <w:sz w:val="20"/>
          <w:szCs w:val="20"/>
          <w:lang w:val="en-US"/>
        </w:rPr>
        <w:t>vete</w:t>
      </w:r>
    </w:p>
  </w:footnote>
  <w:footnote w:id="208">
    <w:p w14:paraId="7FAFDC7B" w14:textId="3B80A4A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li cacé</w:t>
      </w:r>
      <w:r w:rsidRPr="00991ABF">
        <w:rPr>
          <w:rFonts w:ascii="Garamond" w:hAnsi="Garamond"/>
          <w:sz w:val="20"/>
          <w:szCs w:val="20"/>
          <w:lang w:val="en-US"/>
        </w:rPr>
        <w:t xml:space="preserve"> with scribal correction to insert </w:t>
      </w:r>
      <w:r w:rsidRPr="00991ABF">
        <w:rPr>
          <w:rFonts w:ascii="Garamond" w:hAnsi="Garamond"/>
          <w:i/>
          <w:sz w:val="20"/>
          <w:szCs w:val="20"/>
          <w:lang w:val="en-US"/>
        </w:rPr>
        <w:t>a</w:t>
      </w:r>
    </w:p>
  </w:footnote>
  <w:footnote w:id="209">
    <w:p w14:paraId="4761DAEF" w14:textId="438BE50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Scribal correction, </w:t>
      </w:r>
      <w:r w:rsidRPr="00991ABF">
        <w:rPr>
          <w:rFonts w:ascii="Garamond" w:hAnsi="Garamond"/>
          <w:i/>
          <w:sz w:val="20"/>
          <w:szCs w:val="20"/>
          <w:lang w:val="en-US"/>
        </w:rPr>
        <w:t>e</w:t>
      </w:r>
      <w:r w:rsidRPr="00991ABF">
        <w:rPr>
          <w:rFonts w:ascii="Garamond" w:hAnsi="Garamond"/>
          <w:sz w:val="20"/>
          <w:szCs w:val="20"/>
          <w:lang w:val="en-US"/>
        </w:rPr>
        <w:t xml:space="preserve"> added before </w:t>
      </w:r>
      <w:r w:rsidRPr="00991ABF">
        <w:rPr>
          <w:rFonts w:ascii="Garamond" w:hAnsi="Garamond"/>
          <w:i/>
          <w:sz w:val="20"/>
          <w:szCs w:val="20"/>
          <w:lang w:val="en-US"/>
        </w:rPr>
        <w:t>l</w:t>
      </w:r>
      <w:r w:rsidRPr="00991ABF">
        <w:rPr>
          <w:rFonts w:ascii="Garamond" w:hAnsi="Garamond"/>
          <w:sz w:val="20"/>
          <w:szCs w:val="20"/>
          <w:lang w:val="en-US"/>
        </w:rPr>
        <w:t>.</w:t>
      </w:r>
    </w:p>
  </w:footnote>
  <w:footnote w:id="210">
    <w:p w14:paraId="6360CAB1" w14:textId="34B2E62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gnanda</w:t>
      </w:r>
      <w:r w:rsidRPr="00991ABF">
        <w:rPr>
          <w:rFonts w:ascii="Garamond" w:hAnsi="Garamond"/>
          <w:sz w:val="20"/>
          <w:szCs w:val="20"/>
          <w:lang w:val="en-US"/>
        </w:rPr>
        <w:t xml:space="preserve"> with ondulating titulus for </w:t>
      </w:r>
      <w:r w:rsidRPr="00991ABF">
        <w:rPr>
          <w:rFonts w:ascii="Garamond" w:hAnsi="Garamond"/>
          <w:i/>
          <w:sz w:val="20"/>
          <w:szCs w:val="20"/>
          <w:lang w:val="en-US"/>
        </w:rPr>
        <w:t>r</w:t>
      </w:r>
      <w:r w:rsidRPr="00991ABF">
        <w:rPr>
          <w:rFonts w:ascii="Garamond" w:hAnsi="Garamond"/>
          <w:sz w:val="20"/>
          <w:szCs w:val="20"/>
          <w:lang w:val="en-US"/>
        </w:rPr>
        <w:t xml:space="preserve">. Scribal error with attempt to correct to </w:t>
      </w:r>
      <w:r w:rsidRPr="00991ABF">
        <w:rPr>
          <w:rFonts w:ascii="Garamond" w:hAnsi="Garamond"/>
          <w:i/>
          <w:sz w:val="20"/>
          <w:szCs w:val="20"/>
          <w:lang w:val="en-US"/>
        </w:rPr>
        <w:t>granda</w:t>
      </w:r>
      <w:r w:rsidRPr="00991ABF">
        <w:rPr>
          <w:rFonts w:ascii="Garamond" w:hAnsi="Garamond"/>
          <w:sz w:val="20"/>
          <w:szCs w:val="20"/>
          <w:lang w:val="en-US"/>
        </w:rPr>
        <w:t>.</w:t>
      </w:r>
    </w:p>
  </w:footnote>
  <w:footnote w:id="211">
    <w:p w14:paraId="2826918E" w14:textId="6CD30A6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Altered form for rhyme.</w:t>
      </w:r>
    </w:p>
  </w:footnote>
  <w:footnote w:id="212">
    <w:p w14:paraId="794F1B83" w14:textId="36AFCA18" w:rsidR="00EE260D" w:rsidRPr="00991ABF" w:rsidRDefault="00EE260D" w:rsidP="002C7088">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Torner</w:t>
      </w:r>
      <w:r w:rsidRPr="00991ABF">
        <w:rPr>
          <w:rFonts w:ascii="Garamond" w:hAnsi="Garamond"/>
          <w:sz w:val="20"/>
          <w:szCs w:val="20"/>
          <w:lang w:val="en-US"/>
        </w:rPr>
        <w:t xml:space="preserve"> by metathesis; Rohlfs cites metathesis involving the preconsonant </w:t>
      </w:r>
      <w:r w:rsidRPr="00991ABF">
        <w:rPr>
          <w:rFonts w:ascii="Garamond" w:hAnsi="Garamond"/>
          <w:i/>
          <w:sz w:val="20"/>
          <w:szCs w:val="20"/>
          <w:lang w:val="en-US"/>
        </w:rPr>
        <w:t>r</w:t>
      </w:r>
      <w:r w:rsidRPr="00991ABF">
        <w:rPr>
          <w:rFonts w:ascii="Garamond" w:hAnsi="Garamond"/>
          <w:sz w:val="20"/>
          <w:szCs w:val="20"/>
          <w:lang w:val="en-US"/>
        </w:rPr>
        <w:t xml:space="preserve"> as a frequent form for Old Paduan, as in </w:t>
      </w:r>
      <w:r w:rsidRPr="00991ABF">
        <w:rPr>
          <w:rFonts w:ascii="Garamond" w:hAnsi="Garamond"/>
          <w:i/>
          <w:sz w:val="20"/>
          <w:szCs w:val="20"/>
          <w:lang w:val="en-US"/>
        </w:rPr>
        <w:t xml:space="preserve">fromire, fremo, </w:t>
      </w:r>
      <w:r w:rsidRPr="00991ABF">
        <w:rPr>
          <w:rFonts w:ascii="Garamond" w:hAnsi="Garamond"/>
          <w:sz w:val="20"/>
          <w:szCs w:val="20"/>
          <w:lang w:val="en-US"/>
        </w:rPr>
        <w:t xml:space="preserve">and </w:t>
      </w:r>
      <w:r w:rsidRPr="00991ABF">
        <w:rPr>
          <w:rFonts w:ascii="Garamond" w:hAnsi="Garamond"/>
          <w:i/>
          <w:sz w:val="20"/>
          <w:szCs w:val="20"/>
          <w:lang w:val="en-US"/>
        </w:rPr>
        <w:t>frofante</w:t>
      </w:r>
      <w:r w:rsidRPr="00991ABF">
        <w:rPr>
          <w:rFonts w:ascii="Garamond" w:hAnsi="Garamond"/>
          <w:sz w:val="20"/>
          <w:szCs w:val="20"/>
          <w:lang w:val="en-US"/>
        </w:rPr>
        <w:t xml:space="preserve"> (</w:t>
      </w:r>
      <w:r w:rsidRPr="00991ABF">
        <w:rPr>
          <w:rFonts w:ascii="Garamond" w:hAnsi="Garamond"/>
          <w:i/>
          <w:sz w:val="20"/>
          <w:szCs w:val="20"/>
          <w:lang w:val="en-US"/>
        </w:rPr>
        <w:t xml:space="preserve">Fonetica </w:t>
      </w:r>
      <w:r w:rsidRPr="00991ABF">
        <w:rPr>
          <w:rFonts w:ascii="Garamond" w:hAnsi="Garamond"/>
          <w:sz w:val="20"/>
          <w:szCs w:val="20"/>
          <w:lang w:val="en-US"/>
        </w:rPr>
        <w:t>§ 322).</w:t>
      </w:r>
    </w:p>
  </w:footnote>
  <w:footnote w:id="213">
    <w:p w14:paraId="3AE2716E" w14:textId="590BC68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 xml:space="preserve">curera </w:t>
      </w:r>
      <w:r w:rsidRPr="00991ABF">
        <w:rPr>
          <w:rFonts w:ascii="Garamond" w:hAnsi="Garamond"/>
          <w:sz w:val="20"/>
          <w:szCs w:val="20"/>
          <w:lang w:val="en-US"/>
        </w:rPr>
        <w:t xml:space="preserve">with scribal correction, </w:t>
      </w:r>
      <w:r w:rsidRPr="00991ABF">
        <w:rPr>
          <w:rFonts w:ascii="Garamond" w:hAnsi="Garamond"/>
          <w:i/>
          <w:sz w:val="20"/>
          <w:szCs w:val="20"/>
          <w:lang w:val="en-US"/>
        </w:rPr>
        <w:t>ve</w:t>
      </w:r>
      <w:r w:rsidRPr="00991ABF">
        <w:rPr>
          <w:rFonts w:ascii="Garamond" w:hAnsi="Garamond"/>
          <w:sz w:val="20"/>
          <w:szCs w:val="20"/>
          <w:lang w:val="en-US"/>
        </w:rPr>
        <w:t xml:space="preserve"> in superscript; Giacon </w:t>
      </w:r>
      <w:r w:rsidRPr="00991ABF">
        <w:rPr>
          <w:rFonts w:ascii="Garamond" w:hAnsi="Garamond"/>
          <w:i/>
          <w:sz w:val="20"/>
          <w:szCs w:val="20"/>
          <w:lang w:val="en-US"/>
        </w:rPr>
        <w:t>curerà metà</w:t>
      </w:r>
    </w:p>
  </w:footnote>
  <w:footnote w:id="214">
    <w:p w14:paraId="08CAD45D" w14:textId="21D6B26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The scribe must have unintentionally eliminated </w:t>
      </w:r>
      <w:r w:rsidRPr="00991ABF">
        <w:rPr>
          <w:rFonts w:ascii="Garamond" w:hAnsi="Garamond"/>
          <w:i/>
          <w:sz w:val="20"/>
          <w:szCs w:val="20"/>
          <w:lang w:val="en-US"/>
        </w:rPr>
        <w:t>çorni</w:t>
      </w:r>
      <w:r w:rsidRPr="00991ABF">
        <w:rPr>
          <w:rFonts w:ascii="Garamond" w:hAnsi="Garamond"/>
          <w:sz w:val="20"/>
          <w:szCs w:val="20"/>
          <w:lang w:val="en-US"/>
        </w:rPr>
        <w:t xml:space="preserve"> here, whithout which this line does not make sense. This argument makes sense in light of the following line, which cites the fifth day (</w:t>
      </w:r>
      <w:r w:rsidRPr="00991ABF">
        <w:rPr>
          <w:rFonts w:ascii="Garamond" w:hAnsi="Garamond"/>
          <w:i/>
          <w:sz w:val="20"/>
          <w:szCs w:val="20"/>
          <w:lang w:val="en-US"/>
        </w:rPr>
        <w:t>cinque çorno</w:t>
      </w:r>
      <w:r w:rsidRPr="00991ABF">
        <w:rPr>
          <w:rFonts w:ascii="Garamond" w:hAnsi="Garamond"/>
          <w:sz w:val="20"/>
          <w:szCs w:val="20"/>
          <w:lang w:val="en-US"/>
        </w:rPr>
        <w:t>) of Huon's stay.</w:t>
      </w:r>
      <w:r w:rsidRPr="00991ABF">
        <w:rPr>
          <w:rFonts w:ascii="Garamond" w:hAnsi="Garamond"/>
          <w:i/>
          <w:sz w:val="20"/>
          <w:szCs w:val="20"/>
          <w:lang w:val="en-US"/>
        </w:rPr>
        <w:t xml:space="preserve"> </w:t>
      </w:r>
      <w:r w:rsidRPr="00991ABF">
        <w:rPr>
          <w:rFonts w:ascii="Garamond" w:hAnsi="Garamond"/>
          <w:sz w:val="20"/>
          <w:szCs w:val="20"/>
          <w:lang w:val="en-US"/>
        </w:rPr>
        <w:t xml:space="preserve">I have used the form </w:t>
      </w:r>
      <w:r w:rsidRPr="00991ABF">
        <w:rPr>
          <w:rFonts w:ascii="Garamond" w:hAnsi="Garamond"/>
          <w:i/>
          <w:sz w:val="20"/>
          <w:szCs w:val="20"/>
          <w:lang w:val="en-US"/>
        </w:rPr>
        <w:t>çorni</w:t>
      </w:r>
      <w:r w:rsidRPr="00991ABF">
        <w:rPr>
          <w:rFonts w:ascii="Garamond" w:hAnsi="Garamond"/>
          <w:sz w:val="20"/>
          <w:szCs w:val="20"/>
          <w:lang w:val="en-US"/>
        </w:rPr>
        <w:t>, since it is used 5 other times in the manuscript.</w:t>
      </w:r>
    </w:p>
  </w:footnote>
  <w:footnote w:id="215">
    <w:p w14:paraId="163CB5A5" w14:textId="4A93E136" w:rsidR="00EE260D" w:rsidRPr="00FE56F3"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00FE56F3">
        <w:rPr>
          <w:rFonts w:ascii="Garamond" w:hAnsi="Garamond"/>
          <w:sz w:val="20"/>
          <w:szCs w:val="20"/>
          <w:lang w:val="en-US"/>
        </w:rPr>
        <w:t xml:space="preserve">MS </w:t>
      </w:r>
      <w:r w:rsidR="00FE56F3">
        <w:rPr>
          <w:rFonts w:ascii="Garamond" w:hAnsi="Garamond"/>
          <w:i/>
          <w:sz w:val="20"/>
          <w:szCs w:val="20"/>
          <w:lang w:val="en-US"/>
        </w:rPr>
        <w:t>soçarna</w:t>
      </w:r>
      <w:r w:rsidR="00FE56F3">
        <w:rPr>
          <w:rFonts w:ascii="Garamond" w:hAnsi="Garamond"/>
          <w:sz w:val="20"/>
          <w:szCs w:val="20"/>
          <w:lang w:val="en-US"/>
        </w:rPr>
        <w:t xml:space="preserve">, scribal correction, with </w:t>
      </w:r>
      <w:r w:rsidR="00FE56F3">
        <w:rPr>
          <w:rFonts w:ascii="Garamond" w:hAnsi="Garamond"/>
          <w:i/>
          <w:sz w:val="20"/>
          <w:szCs w:val="20"/>
          <w:lang w:val="en-US"/>
        </w:rPr>
        <w:t>o</w:t>
      </w:r>
      <w:r w:rsidR="00FE56F3">
        <w:rPr>
          <w:rFonts w:ascii="Garamond" w:hAnsi="Garamond"/>
          <w:sz w:val="20"/>
          <w:szCs w:val="20"/>
          <w:lang w:val="en-US"/>
        </w:rPr>
        <w:t xml:space="preserve"> over the first </w:t>
      </w:r>
      <w:r w:rsidR="00FE56F3">
        <w:rPr>
          <w:rFonts w:ascii="Garamond" w:hAnsi="Garamond"/>
          <w:i/>
          <w:sz w:val="20"/>
          <w:szCs w:val="20"/>
          <w:lang w:val="en-US"/>
        </w:rPr>
        <w:t>a</w:t>
      </w:r>
      <w:r w:rsidR="00FE56F3">
        <w:rPr>
          <w:rFonts w:ascii="Garamond" w:hAnsi="Garamond"/>
          <w:sz w:val="20"/>
          <w:szCs w:val="20"/>
          <w:lang w:val="en-US"/>
        </w:rPr>
        <w:t>.</w:t>
      </w:r>
    </w:p>
  </w:footnote>
  <w:footnote w:id="216">
    <w:p w14:paraId="1FFFC472" w14:textId="77777777" w:rsidR="00EE260D" w:rsidRPr="00991ABF" w:rsidRDefault="00EE260D" w:rsidP="005A134E">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There may be missing lines before this line; the sense changes abruptly. </w:t>
      </w:r>
    </w:p>
  </w:footnote>
  <w:footnote w:id="217">
    <w:p w14:paraId="674E8CA3" w14:textId="4613ED1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tim</w:t>
      </w:r>
      <w:r w:rsidRPr="00991ABF">
        <w:rPr>
          <w:rFonts w:ascii="Garamond" w:hAnsi="Garamond"/>
          <w:sz w:val="20"/>
          <w:szCs w:val="20"/>
          <w:lang w:val="en-US"/>
        </w:rPr>
        <w:t xml:space="preserve"> with superscript </w:t>
      </w:r>
      <w:r w:rsidRPr="00991ABF">
        <w:rPr>
          <w:rFonts w:ascii="Garamond" w:hAnsi="Garamond"/>
          <w:i/>
          <w:sz w:val="20"/>
          <w:szCs w:val="20"/>
          <w:lang w:val="en-US"/>
        </w:rPr>
        <w:t>e</w:t>
      </w:r>
      <w:r w:rsidR="00597F95">
        <w:rPr>
          <w:rFonts w:ascii="Garamond" w:hAnsi="Garamond"/>
          <w:sz w:val="20"/>
          <w:szCs w:val="20"/>
          <w:lang w:val="en-US"/>
        </w:rPr>
        <w:t xml:space="preserve"> added by scribe.</w:t>
      </w:r>
    </w:p>
  </w:footnote>
  <w:footnote w:id="218">
    <w:p w14:paraId="7F498150" w14:textId="03EC841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Metathesis, see above.</w:t>
      </w:r>
    </w:p>
  </w:footnote>
  <w:footnote w:id="219">
    <w:p w14:paraId="3397CE36" w14:textId="6F66762C"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concote</w:t>
      </w:r>
    </w:p>
  </w:footnote>
  <w:footnote w:id="220">
    <w:p w14:paraId="0C771292" w14:textId="53813E0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Meaning unclear; “birichino”?</w:t>
      </w:r>
    </w:p>
  </w:footnote>
  <w:footnote w:id="221">
    <w:p w14:paraId="1E49CF70" w14:textId="1A35B25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guard</w:t>
      </w:r>
      <w:r w:rsidRPr="00991ABF">
        <w:rPr>
          <w:rFonts w:ascii="Garamond" w:hAnsi="Garamond"/>
          <w:sz w:val="20"/>
          <w:szCs w:val="20"/>
          <w:lang w:val="en-US"/>
        </w:rPr>
        <w:t xml:space="preserve"> with superscript </w:t>
      </w:r>
      <w:r w:rsidRPr="00991ABF">
        <w:rPr>
          <w:rFonts w:ascii="Garamond" w:hAnsi="Garamond"/>
          <w:i/>
          <w:sz w:val="20"/>
          <w:szCs w:val="20"/>
          <w:lang w:val="en-US"/>
        </w:rPr>
        <w:t>a</w:t>
      </w:r>
    </w:p>
  </w:footnote>
  <w:footnote w:id="222">
    <w:p w14:paraId="725640C5" w14:textId="6482B0F4"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ni e cité</w:t>
      </w:r>
    </w:p>
  </w:footnote>
  <w:footnote w:id="223">
    <w:p w14:paraId="08B1C977" w14:textId="5205656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224">
    <w:p w14:paraId="34740C25" w14:textId="2B67448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lo manda</w:t>
      </w:r>
    </w:p>
  </w:footnote>
  <w:footnote w:id="225">
    <w:p w14:paraId="0AA25A8D" w14:textId="08B9125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caxan</w:t>
      </w:r>
      <w:r w:rsidRPr="00991ABF">
        <w:rPr>
          <w:rFonts w:ascii="Garamond" w:hAnsi="Garamond"/>
          <w:sz w:val="20"/>
          <w:szCs w:val="20"/>
          <w:lang w:val="en-US"/>
        </w:rPr>
        <w:t xml:space="preserve"> </w:t>
      </w:r>
      <w:r w:rsidRPr="00991ABF">
        <w:rPr>
          <w:rFonts w:ascii="Garamond" w:hAnsi="Garamond"/>
          <w:sz w:val="20"/>
          <w:szCs w:val="20"/>
          <w:highlight w:val="yellow"/>
          <w:lang w:val="en-US"/>
        </w:rPr>
        <w:t>CORRECT?</w:t>
      </w:r>
    </w:p>
  </w:footnote>
  <w:footnote w:id="226">
    <w:p w14:paraId="67CAA5DD" w14:textId="6B478CD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Rajna: </w:t>
      </w:r>
      <w:r w:rsidRPr="00991ABF">
        <w:rPr>
          <w:rFonts w:ascii="Garamond" w:hAnsi="Garamond"/>
          <w:i/>
          <w:sz w:val="20"/>
          <w:szCs w:val="20"/>
          <w:lang w:val="en-US"/>
        </w:rPr>
        <w:t>argento</w:t>
      </w:r>
      <w:r w:rsidRPr="00991ABF">
        <w:rPr>
          <w:rFonts w:ascii="Garamond" w:hAnsi="Garamond"/>
          <w:sz w:val="20"/>
          <w:szCs w:val="20"/>
          <w:lang w:val="en-US"/>
        </w:rPr>
        <w:t>.</w:t>
      </w:r>
    </w:p>
  </w:footnote>
  <w:footnote w:id="227">
    <w:p w14:paraId="2F75F2A6" w14:textId="6B0390B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(a)ltri</w:t>
      </w:r>
      <w:r w:rsidRPr="00991ABF">
        <w:rPr>
          <w:rFonts w:ascii="Garamond" w:hAnsi="Garamond"/>
          <w:sz w:val="20"/>
          <w:szCs w:val="20"/>
          <w:lang w:val="en-US"/>
        </w:rPr>
        <w:t xml:space="preserve"> ? Check for other occurances.</w:t>
      </w:r>
    </w:p>
  </w:footnote>
  <w:footnote w:id="228">
    <w:p w14:paraId="44E66882" w14:textId="3F24CE3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dntro</w:t>
      </w:r>
      <w:r w:rsidRPr="00991ABF">
        <w:rPr>
          <w:rFonts w:ascii="Garamond" w:hAnsi="Garamond"/>
          <w:sz w:val="20"/>
          <w:szCs w:val="20"/>
          <w:lang w:val="en-US"/>
        </w:rPr>
        <w:t xml:space="preserve"> with superscript </w:t>
      </w:r>
      <w:r w:rsidRPr="00991ABF">
        <w:rPr>
          <w:rFonts w:ascii="Garamond" w:hAnsi="Garamond"/>
          <w:i/>
          <w:sz w:val="20"/>
          <w:szCs w:val="20"/>
          <w:lang w:val="en-US"/>
        </w:rPr>
        <w:t>e</w:t>
      </w:r>
    </w:p>
  </w:footnote>
  <w:footnote w:id="229">
    <w:p w14:paraId="3852973F" w14:textId="6476648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guran</w:t>
      </w:r>
    </w:p>
  </w:footnote>
  <w:footnote w:id="230">
    <w:p w14:paraId="70060014" w14:textId="54FA6AE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ande ande</w:t>
      </w:r>
    </w:p>
  </w:footnote>
  <w:footnote w:id="231">
    <w:p w14:paraId="6C8D8069" w14:textId="32D9C5B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Vallecalle équivalent de l’adverbe ancien français « celeement » (“en secret”), précédé de « a ». Also, </w:t>
      </w:r>
      <w:r w:rsidRPr="00991ABF">
        <w:rPr>
          <w:rFonts w:ascii="Garamond" w:hAnsi="Garamond"/>
          <w:i/>
          <w:sz w:val="20"/>
          <w:szCs w:val="20"/>
          <w:lang w:val="en-US"/>
        </w:rPr>
        <w:t>prexon</w:t>
      </w:r>
      <w:r w:rsidRPr="00991ABF">
        <w:rPr>
          <w:rFonts w:ascii="Garamond" w:hAnsi="Garamond"/>
          <w:sz w:val="20"/>
          <w:szCs w:val="20"/>
          <w:lang w:val="en-US"/>
        </w:rPr>
        <w:t xml:space="preserve"> comes from </w:t>
      </w:r>
      <w:r w:rsidRPr="00991ABF">
        <w:rPr>
          <w:rFonts w:ascii="Garamond" w:hAnsi="Garamond"/>
          <w:i/>
          <w:sz w:val="20"/>
          <w:szCs w:val="20"/>
          <w:lang w:val="en-US"/>
        </w:rPr>
        <w:t>pregare</w:t>
      </w:r>
      <w:r w:rsidRPr="00991ABF">
        <w:rPr>
          <w:rFonts w:ascii="Garamond" w:hAnsi="Garamond"/>
          <w:sz w:val="20"/>
          <w:szCs w:val="20"/>
          <w:lang w:val="en-US"/>
        </w:rPr>
        <w:t xml:space="preserve">. </w:t>
      </w:r>
    </w:p>
  </w:footnote>
  <w:footnote w:id="232">
    <w:p w14:paraId="79D3A2D8" w14:textId="713ED38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ç / j</w:t>
      </w:r>
    </w:p>
  </w:footnote>
  <w:footnote w:id="233">
    <w:p w14:paraId="3233A287" w14:textId="1ECB9A5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one word </w:t>
      </w:r>
      <w:r w:rsidRPr="00991ABF">
        <w:rPr>
          <w:rFonts w:ascii="Garamond" w:hAnsi="Garamond"/>
          <w:i/>
          <w:sz w:val="20"/>
          <w:szCs w:val="20"/>
          <w:lang w:val="en-US"/>
        </w:rPr>
        <w:t>perpenser</w:t>
      </w:r>
      <w:r w:rsidRPr="00991ABF">
        <w:rPr>
          <w:rFonts w:ascii="Garamond" w:hAnsi="Garamond"/>
          <w:sz w:val="20"/>
          <w:szCs w:val="20"/>
          <w:lang w:val="en-US"/>
        </w:rPr>
        <w:t xml:space="preserve"> ? OF </w:t>
      </w:r>
      <w:r w:rsidRPr="00991ABF">
        <w:rPr>
          <w:rFonts w:ascii="Garamond" w:hAnsi="Garamond"/>
          <w:i/>
          <w:sz w:val="20"/>
          <w:szCs w:val="20"/>
          <w:lang w:val="en-US"/>
        </w:rPr>
        <w:t>pourpenser</w:t>
      </w:r>
    </w:p>
  </w:footnote>
  <w:footnote w:id="234">
    <w:p w14:paraId="5F6B3281" w14:textId="3CE04DD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combatant</w:t>
      </w:r>
      <w:r w:rsidRPr="00991ABF">
        <w:rPr>
          <w:rFonts w:ascii="Garamond" w:hAnsi="Garamond"/>
          <w:sz w:val="20"/>
          <w:szCs w:val="20"/>
          <w:lang w:val="en-US"/>
        </w:rPr>
        <w:t xml:space="preserve"> to be interpreted as a verb</w:t>
      </w:r>
    </w:p>
  </w:footnote>
  <w:footnote w:id="235">
    <w:p w14:paraId="0292FBFC" w14:textId="10219AF9" w:rsidR="00EE260D" w:rsidRPr="00991ABF" w:rsidRDefault="00EE260D">
      <w:pPr>
        <w:pStyle w:val="FootnoteText"/>
        <w:rPr>
          <w:rFonts w:ascii="Garamond" w:hAnsi="Garamond"/>
          <w:sz w:val="20"/>
          <w:szCs w:val="20"/>
          <w:lang w:val="en-US"/>
        </w:rPr>
      </w:pPr>
      <w:r w:rsidRPr="001F42DB">
        <w:rPr>
          <w:rStyle w:val="FootnoteReference"/>
          <w:rFonts w:ascii="Garamond" w:hAnsi="Garamond"/>
          <w:sz w:val="20"/>
          <w:szCs w:val="20"/>
        </w:rPr>
        <w:footnoteRef/>
      </w:r>
      <w:r w:rsidRPr="001F42DB">
        <w:rPr>
          <w:rFonts w:ascii="Garamond" w:hAnsi="Garamond"/>
          <w:sz w:val="20"/>
          <w:szCs w:val="20"/>
        </w:rPr>
        <w:t xml:space="preserve"> </w:t>
      </w:r>
      <w:r w:rsidR="001F42DB" w:rsidRPr="001F42DB">
        <w:rPr>
          <w:rFonts w:ascii="Garamond" w:hAnsi="Garamond"/>
          <w:sz w:val="20"/>
          <w:szCs w:val="20"/>
        </w:rPr>
        <w:t xml:space="preserve">= </w:t>
      </w:r>
      <w:r w:rsidR="001F42DB" w:rsidRPr="001F42DB">
        <w:rPr>
          <w:rFonts w:ascii="Garamond" w:hAnsi="Garamond"/>
          <w:i/>
          <w:sz w:val="20"/>
          <w:szCs w:val="20"/>
        </w:rPr>
        <w:t>insenblemant</w:t>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236">
    <w:p w14:paraId="41C16AC5" w14:textId="5B8A94D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Catch word </w:t>
      </w:r>
      <w:r w:rsidRPr="00991ABF">
        <w:rPr>
          <w:rFonts w:ascii="Garamond" w:hAnsi="Garamond"/>
          <w:i/>
          <w:sz w:val="20"/>
          <w:szCs w:val="20"/>
          <w:lang w:val="en-US"/>
        </w:rPr>
        <w:t>e per un puocho</w:t>
      </w:r>
    </w:p>
  </w:footnote>
  <w:footnote w:id="237">
    <w:p w14:paraId="6B99105B" w14:textId="7881E17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lang w:val="en-US"/>
        </w:rPr>
        <w:t>puoho</w:t>
      </w:r>
    </w:p>
  </w:footnote>
  <w:footnote w:id="238">
    <w:p w14:paraId="4DF2A52B" w14:textId="7BEB322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 </w:t>
      </w:r>
      <w:r w:rsidRPr="00991ABF">
        <w:rPr>
          <w:rFonts w:ascii="Garamond" w:hAnsi="Garamond"/>
          <w:i/>
          <w:sz w:val="20"/>
          <w:szCs w:val="20"/>
          <w:lang w:val="en-US"/>
        </w:rPr>
        <w:t>puoi</w:t>
      </w:r>
      <w:r w:rsidRPr="00991ABF">
        <w:rPr>
          <w:rFonts w:ascii="Garamond" w:hAnsi="Garamond"/>
          <w:sz w:val="20"/>
          <w:szCs w:val="20"/>
          <w:lang w:val="en-US"/>
        </w:rPr>
        <w:t xml:space="preserve"> ?</w:t>
      </w:r>
    </w:p>
  </w:footnote>
  <w:footnote w:id="239">
    <w:p w14:paraId="0B15EE1F" w14:textId="3A5728F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davant</w:t>
      </w:r>
      <w:r w:rsidRPr="00991ABF">
        <w:rPr>
          <w:rFonts w:ascii="Garamond" w:hAnsi="Garamond"/>
          <w:sz w:val="20"/>
          <w:szCs w:val="20"/>
          <w:lang w:val="en-US"/>
        </w:rPr>
        <w:t xml:space="preserve"> with scribal correction from </w:t>
      </w:r>
      <w:r w:rsidRPr="00991ABF">
        <w:rPr>
          <w:rFonts w:ascii="Garamond" w:hAnsi="Garamond"/>
          <w:i/>
          <w:sz w:val="20"/>
          <w:szCs w:val="20"/>
          <w:lang w:val="en-US"/>
        </w:rPr>
        <w:t>t</w:t>
      </w:r>
      <w:r w:rsidRPr="00991ABF">
        <w:rPr>
          <w:rFonts w:ascii="Garamond" w:hAnsi="Garamond"/>
          <w:sz w:val="20"/>
          <w:szCs w:val="20"/>
          <w:lang w:val="en-US"/>
        </w:rPr>
        <w:t xml:space="preserve"> to </w:t>
      </w:r>
      <w:r w:rsidRPr="00991ABF">
        <w:rPr>
          <w:rFonts w:ascii="Garamond" w:hAnsi="Garamond"/>
          <w:i/>
          <w:sz w:val="20"/>
          <w:szCs w:val="20"/>
          <w:lang w:val="en-US"/>
        </w:rPr>
        <w:t>s</w:t>
      </w:r>
    </w:p>
  </w:footnote>
  <w:footnote w:id="240">
    <w:p w14:paraId="72341260" w14:textId="797C26F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Metathesis</w:t>
      </w:r>
    </w:p>
  </w:footnote>
  <w:footnote w:id="241">
    <w:p w14:paraId="44FF3156" w14:textId="0275E98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"nous a", ne = ci in OI.</w:t>
      </w:r>
    </w:p>
  </w:footnote>
  <w:footnote w:id="242">
    <w:p w14:paraId="3D90625E" w14:textId="70FD1E2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intendiment</w:t>
      </w:r>
      <w:r w:rsidRPr="00991ABF">
        <w:rPr>
          <w:rFonts w:ascii="Garamond" w:hAnsi="Garamond"/>
          <w:sz w:val="20"/>
          <w:szCs w:val="20"/>
          <w:lang w:val="en-US"/>
        </w:rPr>
        <w:t xml:space="preserve"> does not respect the laisse rhyme scheme. Giacon </w:t>
      </w:r>
      <w:r w:rsidRPr="00991ABF">
        <w:rPr>
          <w:rFonts w:ascii="Garamond" w:hAnsi="Garamond"/>
          <w:i/>
          <w:sz w:val="20"/>
          <w:szCs w:val="20"/>
          <w:lang w:val="en-US"/>
        </w:rPr>
        <w:t xml:space="preserve">intendimans </w:t>
      </w:r>
      <w:r w:rsidRPr="00991ABF">
        <w:rPr>
          <w:rFonts w:ascii="Garamond" w:hAnsi="Garamond"/>
          <w:sz w:val="20"/>
          <w:szCs w:val="20"/>
          <w:lang w:val="en-US"/>
        </w:rPr>
        <w:t xml:space="preserve"> CORRECT?</w:t>
      </w:r>
    </w:p>
  </w:footnote>
  <w:footnote w:id="243">
    <w:p w14:paraId="57FBD518" w14:textId="0714C3D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dede spartimans</w:t>
      </w:r>
    </w:p>
  </w:footnote>
  <w:footnote w:id="244">
    <w:p w14:paraId="5D05EEC5" w14:textId="724CF593"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the second </w:t>
      </w:r>
      <w:r w:rsidRPr="00991ABF">
        <w:rPr>
          <w:rFonts w:ascii="Garamond" w:hAnsi="Garamond"/>
          <w:i/>
          <w:sz w:val="20"/>
          <w:szCs w:val="20"/>
          <w:lang w:val="en-US"/>
        </w:rPr>
        <w:t xml:space="preserve">r </w:t>
      </w:r>
      <w:r w:rsidRPr="00991ABF">
        <w:rPr>
          <w:rFonts w:ascii="Garamond" w:hAnsi="Garamond"/>
          <w:sz w:val="20"/>
          <w:szCs w:val="20"/>
          <w:lang w:val="en-US"/>
        </w:rPr>
        <w:t xml:space="preserve">? (Vallecalle says no); if not, note this conjugation. </w:t>
      </w:r>
    </w:p>
  </w:footnote>
  <w:footnote w:id="245">
    <w:p w14:paraId="549A02E1" w14:textId="4912D77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dondha</w:t>
      </w:r>
    </w:p>
  </w:footnote>
  <w:footnote w:id="246">
    <w:p w14:paraId="3241F876" w14:textId="03B55D7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al</w:t>
      </w:r>
      <w:r w:rsidRPr="00991ABF">
        <w:rPr>
          <w:rFonts w:ascii="Garamond" w:hAnsi="Garamond"/>
          <w:sz w:val="20"/>
          <w:szCs w:val="20"/>
          <w:lang w:val="en-US"/>
        </w:rPr>
        <w:t>, struck through by scribe</w:t>
      </w:r>
    </w:p>
  </w:footnote>
  <w:footnote w:id="247">
    <w:p w14:paraId="1FDB16D6" w14:textId="3B1DC43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"furono"</w:t>
      </w:r>
    </w:p>
  </w:footnote>
  <w:footnote w:id="248">
    <w:p w14:paraId="7F8EA2A3" w14:textId="40A9866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highlight w:val="yellow"/>
          <w:lang w:val="en-US"/>
        </w:rPr>
        <w:t>Check other occurances</w:t>
      </w:r>
    </w:p>
  </w:footnote>
  <w:footnote w:id="249">
    <w:p w14:paraId="4D6031BA" w14:textId="7FD4AD8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"each defeat his own (man) before the emperor"</w:t>
      </w:r>
    </w:p>
  </w:footnote>
  <w:footnote w:id="250">
    <w:p w14:paraId="0AD5F01E" w14:textId="5BBAC0A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Past participle anticipates agreement with </w:t>
      </w:r>
      <w:r w:rsidRPr="00991ABF">
        <w:rPr>
          <w:rFonts w:ascii="Garamond" w:hAnsi="Garamond"/>
          <w:i/>
          <w:sz w:val="20"/>
          <w:szCs w:val="20"/>
          <w:lang w:val="en-US"/>
        </w:rPr>
        <w:t>spada</w:t>
      </w:r>
    </w:p>
  </w:footnote>
  <w:footnote w:id="251">
    <w:p w14:paraId="7FA564A3" w14:textId="23C6E8A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Word unclear, </w:t>
      </w:r>
      <w:r w:rsidRPr="00991ABF">
        <w:rPr>
          <w:rFonts w:ascii="Garamond" w:hAnsi="Garamond"/>
          <w:i/>
          <w:sz w:val="20"/>
          <w:szCs w:val="20"/>
        </w:rPr>
        <w:t>ellinere </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 xml:space="preserve">It appears as if the scribe attemted to correct this word: one of the two </w:t>
      </w:r>
      <w:r w:rsidRPr="00991ABF">
        <w:rPr>
          <w:rFonts w:ascii="Garamond" w:hAnsi="Garamond"/>
          <w:i/>
          <w:sz w:val="20"/>
          <w:szCs w:val="20"/>
          <w:lang w:val="en-US"/>
        </w:rPr>
        <w:t>l</w:t>
      </w:r>
      <w:r w:rsidRPr="00991ABF">
        <w:rPr>
          <w:rFonts w:ascii="Garamond" w:hAnsi="Garamond"/>
          <w:sz w:val="20"/>
          <w:szCs w:val="20"/>
          <w:lang w:val="en-US"/>
        </w:rPr>
        <w:t xml:space="preserve">s is scratched out. The first letter resembles an </w:t>
      </w:r>
      <w:r w:rsidRPr="00991ABF">
        <w:rPr>
          <w:rFonts w:ascii="Garamond" w:hAnsi="Garamond"/>
          <w:i/>
          <w:sz w:val="20"/>
          <w:szCs w:val="20"/>
          <w:lang w:val="en-US"/>
        </w:rPr>
        <w:t>e</w:t>
      </w:r>
      <w:r w:rsidRPr="00991ABF">
        <w:rPr>
          <w:rFonts w:ascii="Garamond" w:hAnsi="Garamond"/>
          <w:sz w:val="20"/>
          <w:szCs w:val="20"/>
          <w:lang w:val="en-US"/>
        </w:rPr>
        <w:t xml:space="preserve"> more than a </w:t>
      </w:r>
      <w:r w:rsidRPr="00991ABF">
        <w:rPr>
          <w:rFonts w:ascii="Garamond" w:hAnsi="Garamond"/>
          <w:i/>
          <w:sz w:val="20"/>
          <w:szCs w:val="20"/>
          <w:lang w:val="en-US"/>
        </w:rPr>
        <w:t>c</w:t>
      </w:r>
      <w:r w:rsidRPr="00991ABF">
        <w:rPr>
          <w:rFonts w:ascii="Garamond" w:hAnsi="Garamond"/>
          <w:sz w:val="20"/>
          <w:szCs w:val="20"/>
          <w:lang w:val="en-US"/>
        </w:rPr>
        <w:t xml:space="preserve">, yet the context suggests that the lexeme here is </w:t>
      </w:r>
      <w:r w:rsidRPr="00991ABF">
        <w:rPr>
          <w:rFonts w:ascii="Garamond" w:hAnsi="Garamond"/>
          <w:i/>
          <w:sz w:val="20"/>
          <w:szCs w:val="20"/>
          <w:lang w:val="en-US"/>
        </w:rPr>
        <w:t>clinere</w:t>
      </w:r>
      <w:r w:rsidRPr="00991ABF">
        <w:rPr>
          <w:rFonts w:ascii="Garamond" w:hAnsi="Garamond"/>
          <w:sz w:val="20"/>
          <w:szCs w:val="20"/>
          <w:lang w:val="en-US"/>
        </w:rPr>
        <w:t xml:space="preserve">. Cf. l. 1639. </w:t>
      </w:r>
      <w:r w:rsidRPr="00991ABF">
        <w:rPr>
          <w:rFonts w:ascii="Garamond" w:hAnsi="Garamond"/>
          <w:sz w:val="20"/>
          <w:szCs w:val="20"/>
          <w:highlight w:val="cyan"/>
          <w:lang w:val="en-US"/>
        </w:rPr>
        <w:t>CHECK RAJNA</w:t>
      </w:r>
    </w:p>
  </w:footnote>
  <w:footnote w:id="252">
    <w:p w14:paraId="0C6A5497" w14:textId="7C4BB2F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LZM "raised dot here correct" ...because replacing </w:t>
      </w:r>
      <w:r w:rsidRPr="00991ABF">
        <w:rPr>
          <w:rFonts w:ascii="Garamond" w:hAnsi="Garamond"/>
          <w:i/>
          <w:sz w:val="20"/>
          <w:szCs w:val="20"/>
          <w:lang w:val="en-US"/>
        </w:rPr>
        <w:t>a</w:t>
      </w:r>
      <w:r w:rsidRPr="00991ABF">
        <w:rPr>
          <w:rFonts w:ascii="Garamond" w:hAnsi="Garamond"/>
          <w:sz w:val="20"/>
          <w:szCs w:val="20"/>
          <w:lang w:val="en-US"/>
        </w:rPr>
        <w:t xml:space="preserve"> in </w:t>
      </w:r>
      <w:r w:rsidRPr="00991ABF">
        <w:rPr>
          <w:rFonts w:ascii="Garamond" w:hAnsi="Garamond"/>
          <w:i/>
          <w:sz w:val="20"/>
          <w:szCs w:val="20"/>
          <w:lang w:val="en-US"/>
        </w:rPr>
        <w:t>alla</w:t>
      </w:r>
      <w:r w:rsidRPr="00991ABF">
        <w:rPr>
          <w:rFonts w:ascii="Garamond" w:hAnsi="Garamond"/>
          <w:sz w:val="20"/>
          <w:szCs w:val="20"/>
          <w:lang w:val="en-US"/>
        </w:rPr>
        <w:t xml:space="preserve"> ? But wouldn't </w:t>
      </w:r>
      <w:r w:rsidRPr="00991ABF">
        <w:rPr>
          <w:rFonts w:ascii="Garamond" w:hAnsi="Garamond"/>
          <w:i/>
          <w:sz w:val="20"/>
          <w:szCs w:val="20"/>
          <w:lang w:val="en-US"/>
        </w:rPr>
        <w:t>asidie</w:t>
      </w:r>
      <w:r w:rsidRPr="00991ABF">
        <w:rPr>
          <w:rFonts w:ascii="Garamond" w:hAnsi="Garamond"/>
          <w:sz w:val="20"/>
          <w:szCs w:val="20"/>
          <w:lang w:val="en-US"/>
        </w:rPr>
        <w:t xml:space="preserve"> take a direct object? </w:t>
      </w:r>
      <w:r w:rsidRPr="00991ABF">
        <w:rPr>
          <w:rFonts w:ascii="Garamond" w:hAnsi="Garamond"/>
          <w:i/>
          <w:sz w:val="20"/>
          <w:szCs w:val="20"/>
          <w:lang w:val="en-US"/>
        </w:rPr>
        <w:t>à asidie lla çitade</w:t>
      </w:r>
      <w:r w:rsidRPr="00991ABF">
        <w:rPr>
          <w:rFonts w:ascii="Garamond" w:hAnsi="Garamond"/>
          <w:sz w:val="20"/>
          <w:szCs w:val="20"/>
          <w:lang w:val="en-US"/>
        </w:rPr>
        <w:t xml:space="preserve">? </w:t>
      </w:r>
      <w:r w:rsidRPr="00991ABF">
        <w:rPr>
          <w:rFonts w:ascii="Garamond" w:hAnsi="Garamond"/>
          <w:i/>
          <w:sz w:val="20"/>
          <w:szCs w:val="20"/>
          <w:lang w:val="en-US"/>
        </w:rPr>
        <w:t>≠alla çitade</w:t>
      </w:r>
      <w:r w:rsidRPr="00991ABF">
        <w:rPr>
          <w:rFonts w:ascii="Garamond" w:hAnsi="Garamond"/>
          <w:sz w:val="20"/>
          <w:szCs w:val="20"/>
          <w:lang w:val="en-US"/>
        </w:rPr>
        <w:t xml:space="preserve"> ?</w:t>
      </w:r>
    </w:p>
  </w:footnote>
  <w:footnote w:id="253">
    <w:p w14:paraId="46E82E0D" w14:textId="7C4D290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Giacon </w:t>
      </w:r>
      <w:r w:rsidRPr="00991ABF">
        <w:rPr>
          <w:rFonts w:ascii="Garamond" w:hAnsi="Garamond"/>
          <w:i/>
          <w:sz w:val="20"/>
          <w:szCs w:val="20"/>
        </w:rPr>
        <w:t>painie</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compare to other abbreviations above p; a scribal correction?</w:t>
      </w:r>
    </w:p>
  </w:footnote>
  <w:footnote w:id="254">
    <w:p w14:paraId="4C6A46C8" w14:textId="452E475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Does not respect rhyme</w:t>
      </w:r>
    </w:p>
  </w:footnote>
  <w:footnote w:id="255">
    <w:p w14:paraId="2D0BA249" w14:textId="002E7D5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f(o)sse</w:t>
      </w:r>
      <w:r w:rsidRPr="00991ABF">
        <w:rPr>
          <w:rFonts w:ascii="Garamond" w:hAnsi="Garamond"/>
          <w:sz w:val="20"/>
          <w:szCs w:val="20"/>
          <w:lang w:val="en-US"/>
        </w:rPr>
        <w:t xml:space="preserve"> ?</w:t>
      </w:r>
    </w:p>
  </w:footnote>
  <w:footnote w:id="256">
    <w:p w14:paraId="0CAD6B2C" w14:textId="7783C44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lang w:val="en-US"/>
        </w:rPr>
        <w:t>De ço che ço</w:t>
      </w:r>
    </w:p>
  </w:footnote>
  <w:footnote w:id="257">
    <w:p w14:paraId="70309E27" w14:textId="52B22AF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Possibly: "</w:t>
      </w:r>
      <w:r w:rsidRPr="00991ABF">
        <w:rPr>
          <w:rFonts w:ascii="Garamond" w:hAnsi="Garamond"/>
          <w:sz w:val="20"/>
          <w:szCs w:val="20"/>
          <w:lang w:val="en-US"/>
        </w:rPr>
        <w:t>Because of what he had done he raged." Check with other versions.</w:t>
      </w:r>
    </w:p>
  </w:footnote>
  <w:footnote w:id="258">
    <w:p w14:paraId="3276C3B8" w14:textId="6F5AEB5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quae</w:t>
      </w:r>
      <w:r w:rsidRPr="00991ABF">
        <w:rPr>
          <w:rFonts w:ascii="Garamond" w:hAnsi="Garamond"/>
          <w:sz w:val="20"/>
          <w:szCs w:val="20"/>
        </w:rPr>
        <w:t xml:space="preserve">; </w:t>
      </w:r>
      <w:r w:rsidRPr="00991ABF">
        <w:rPr>
          <w:rFonts w:ascii="Garamond" w:hAnsi="Garamond"/>
          <w:sz w:val="20"/>
          <w:szCs w:val="20"/>
          <w:lang w:val="en-US"/>
        </w:rPr>
        <w:t xml:space="preserve">scribe intended </w:t>
      </w:r>
      <w:r w:rsidRPr="00991ABF">
        <w:rPr>
          <w:rFonts w:ascii="Garamond" w:hAnsi="Garamond"/>
          <w:i/>
          <w:sz w:val="20"/>
          <w:szCs w:val="20"/>
          <w:lang w:val="en-US"/>
        </w:rPr>
        <w:t>e</w:t>
      </w:r>
      <w:r w:rsidRPr="00991ABF">
        <w:rPr>
          <w:rFonts w:ascii="Garamond" w:hAnsi="Garamond"/>
          <w:sz w:val="20"/>
          <w:szCs w:val="20"/>
          <w:lang w:val="en-US"/>
        </w:rPr>
        <w:t xml:space="preserve"> instead of </w:t>
      </w:r>
      <w:r w:rsidRPr="00991ABF">
        <w:rPr>
          <w:rFonts w:ascii="Garamond" w:hAnsi="Garamond"/>
          <w:i/>
          <w:sz w:val="20"/>
          <w:szCs w:val="20"/>
          <w:lang w:val="en-US"/>
        </w:rPr>
        <w:t>a</w:t>
      </w:r>
      <w:r w:rsidRPr="00991ABF">
        <w:rPr>
          <w:rFonts w:ascii="Garamond" w:hAnsi="Garamond"/>
          <w:sz w:val="20"/>
          <w:szCs w:val="20"/>
          <w:lang w:val="en-US"/>
        </w:rPr>
        <w:t xml:space="preserve"> and corrects. </w:t>
      </w:r>
      <w:r w:rsidRPr="00991ABF">
        <w:rPr>
          <w:rFonts w:ascii="Garamond" w:hAnsi="Garamond"/>
          <w:sz w:val="20"/>
          <w:szCs w:val="20"/>
          <w:highlight w:val="cyan"/>
          <w:lang w:val="en-US"/>
        </w:rPr>
        <w:t>RAJNA</w:t>
      </w:r>
    </w:p>
  </w:footnote>
  <w:footnote w:id="259">
    <w:p w14:paraId="3A5038F3" w14:textId="41FBA23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Scribal error, should read </w:t>
      </w:r>
      <w:r w:rsidRPr="00991ABF">
        <w:rPr>
          <w:rFonts w:ascii="Garamond" w:hAnsi="Garamond"/>
          <w:i/>
          <w:sz w:val="20"/>
          <w:szCs w:val="20"/>
          <w:lang w:val="en-US"/>
        </w:rPr>
        <w:t>miga</w:t>
      </w:r>
      <w:r w:rsidRPr="00991ABF">
        <w:rPr>
          <w:rFonts w:ascii="Garamond" w:hAnsi="Garamond"/>
          <w:sz w:val="20"/>
          <w:szCs w:val="20"/>
          <w:lang w:val="en-US"/>
        </w:rPr>
        <w:t>; correct?</w:t>
      </w:r>
    </w:p>
  </w:footnote>
  <w:footnote w:id="260">
    <w:p w14:paraId="5A83E615" w14:textId="0F43830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 </w:t>
      </w:r>
      <w:r w:rsidRPr="00991ABF">
        <w:rPr>
          <w:rFonts w:ascii="Garamond" w:hAnsi="Garamond"/>
          <w:i/>
          <w:sz w:val="20"/>
          <w:szCs w:val="20"/>
          <w:lang w:val="en-US"/>
        </w:rPr>
        <w:t>çamai</w:t>
      </w:r>
    </w:p>
  </w:footnote>
  <w:footnote w:id="261">
    <w:p w14:paraId="54000C90" w14:textId="47023CC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à vete</w:t>
      </w:r>
      <w:r w:rsidRPr="00991ABF">
        <w:rPr>
          <w:rFonts w:ascii="Garamond" w:hAnsi="Garamond"/>
          <w:sz w:val="20"/>
          <w:szCs w:val="20"/>
          <w:lang w:val="en-US"/>
        </w:rPr>
        <w:t xml:space="preserve"> ?</w:t>
      </w:r>
    </w:p>
  </w:footnote>
  <w:footnote w:id="262">
    <w:p w14:paraId="6F7416C0" w14:textId="1536284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Note form</w:t>
      </w:r>
    </w:p>
  </w:footnote>
  <w:footnote w:id="263">
    <w:p w14:paraId="528EAC80" w14:textId="6F1FDA0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264">
    <w:p w14:paraId="694D3445" w14:textId="0292A4A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"who calls him"; </w:t>
      </w:r>
      <w:r w:rsidRPr="00991ABF">
        <w:rPr>
          <w:rFonts w:ascii="Garamond" w:hAnsi="Garamond"/>
          <w:i/>
          <w:sz w:val="20"/>
          <w:szCs w:val="20"/>
          <w:lang w:val="en-US"/>
        </w:rPr>
        <w:t>domandi</w:t>
      </w:r>
      <w:r w:rsidRPr="00991ABF">
        <w:rPr>
          <w:rFonts w:ascii="Garamond" w:hAnsi="Garamond"/>
          <w:sz w:val="20"/>
          <w:szCs w:val="20"/>
          <w:lang w:val="en-US"/>
        </w:rPr>
        <w:t xml:space="preserve"> : present subjunctive form</w:t>
      </w:r>
    </w:p>
  </w:footnote>
  <w:footnote w:id="265">
    <w:p w14:paraId="74A7789C" w14:textId="4CC420E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sun un</w:t>
      </w:r>
    </w:p>
  </w:footnote>
  <w:footnote w:id="266">
    <w:p w14:paraId="59815945" w14:textId="7ADA561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OF </w:t>
      </w:r>
      <w:r w:rsidRPr="00991ABF">
        <w:rPr>
          <w:rFonts w:ascii="Garamond" w:hAnsi="Garamond"/>
          <w:i/>
          <w:sz w:val="20"/>
          <w:szCs w:val="20"/>
        </w:rPr>
        <w:t xml:space="preserve">alquant/auquant </w:t>
      </w:r>
      <w:r w:rsidRPr="00991ABF">
        <w:rPr>
          <w:rFonts w:ascii="Garamond" w:hAnsi="Garamond"/>
          <w:sz w:val="20"/>
          <w:szCs w:val="20"/>
          <w:lang w:val="en-US"/>
        </w:rPr>
        <w:t>through rhotacism</w:t>
      </w:r>
    </w:p>
  </w:footnote>
  <w:footnote w:id="267">
    <w:p w14:paraId="6D0837C6" w14:textId="70BACC3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Difficult to read; Giacon </w:t>
      </w:r>
      <w:r w:rsidRPr="00991ABF">
        <w:rPr>
          <w:rFonts w:ascii="Garamond" w:hAnsi="Garamond"/>
          <w:i/>
          <w:sz w:val="20"/>
          <w:szCs w:val="20"/>
          <w:lang w:val="en-US"/>
        </w:rPr>
        <w:t>beuto</w:t>
      </w:r>
      <w:r w:rsidRPr="00991ABF">
        <w:rPr>
          <w:rFonts w:ascii="Garamond" w:hAnsi="Garamond"/>
          <w:sz w:val="20"/>
          <w:szCs w:val="20"/>
          <w:lang w:val="en-US"/>
        </w:rPr>
        <w:t>; this can't be the solution since it does not follow rhyme.</w:t>
      </w:r>
    </w:p>
  </w:footnote>
  <w:footnote w:id="268">
    <w:p w14:paraId="33290B45" w14:textId="1A61468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highlight w:val="yellow"/>
          <w:lang w:val="en-US"/>
        </w:rPr>
        <w:t xml:space="preserve">Double </w:t>
      </w:r>
      <w:r w:rsidRPr="00991ABF">
        <w:rPr>
          <w:rFonts w:ascii="Garamond" w:hAnsi="Garamond"/>
          <w:i/>
          <w:sz w:val="20"/>
          <w:szCs w:val="20"/>
          <w:highlight w:val="yellow"/>
          <w:lang w:val="en-US"/>
        </w:rPr>
        <w:t>r</w:t>
      </w:r>
      <w:r w:rsidRPr="00991ABF">
        <w:rPr>
          <w:rFonts w:ascii="Garamond" w:hAnsi="Garamond"/>
          <w:sz w:val="20"/>
          <w:szCs w:val="20"/>
          <w:highlight w:val="yellow"/>
          <w:lang w:val="en-US"/>
        </w:rPr>
        <w:t xml:space="preserve"> in northern dialects, by chance? Correct?</w:t>
      </w:r>
    </w:p>
  </w:footnote>
  <w:footnote w:id="269">
    <w:p w14:paraId="439B18F2" w14:textId="223D2EC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Superscript </w:t>
      </w:r>
      <w:r w:rsidRPr="00991ABF">
        <w:rPr>
          <w:rFonts w:ascii="Garamond" w:hAnsi="Garamond"/>
          <w:i/>
          <w:sz w:val="20"/>
          <w:szCs w:val="20"/>
          <w:lang w:val="en-US"/>
        </w:rPr>
        <w:t>a</w:t>
      </w:r>
    </w:p>
  </w:footnote>
  <w:footnote w:id="270">
    <w:p w14:paraId="72B25D6E" w14:textId="4F9F3F5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cf. </w:t>
      </w:r>
      <w:r w:rsidRPr="00991ABF">
        <w:rPr>
          <w:rFonts w:ascii="Garamond" w:hAnsi="Garamond"/>
          <w:i/>
          <w:sz w:val="20"/>
          <w:szCs w:val="20"/>
          <w:lang w:val="en-US"/>
        </w:rPr>
        <w:t>Roman d’Alexandre</w:t>
      </w:r>
    </w:p>
  </w:footnote>
  <w:footnote w:id="271">
    <w:p w14:paraId="151A926F" w14:textId="737E9C4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Read </w:t>
      </w:r>
      <w:r w:rsidRPr="00991ABF">
        <w:rPr>
          <w:rFonts w:ascii="Garamond" w:hAnsi="Garamond"/>
          <w:i/>
          <w:sz w:val="20"/>
          <w:szCs w:val="20"/>
          <w:lang w:val="en-US"/>
        </w:rPr>
        <w:t>ne mie</w:t>
      </w:r>
      <w:r w:rsidRPr="00991ABF">
        <w:rPr>
          <w:rFonts w:ascii="Garamond" w:hAnsi="Garamond"/>
          <w:sz w:val="20"/>
          <w:szCs w:val="20"/>
          <w:lang w:val="en-US"/>
        </w:rPr>
        <w:t>; cf. ll. 814, 2606, 4854.</w:t>
      </w:r>
    </w:p>
  </w:footnote>
  <w:footnote w:id="272">
    <w:p w14:paraId="5653FD77" w14:textId="7785145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Giacon omitts this line</w:t>
      </w:r>
    </w:p>
  </w:footnote>
  <w:footnote w:id="273">
    <w:p w14:paraId="1FA205B0" w14:textId="3298B8A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domandòlo</w:t>
      </w:r>
      <w:r w:rsidRPr="00991ABF">
        <w:rPr>
          <w:rFonts w:ascii="Garamond" w:hAnsi="Garamond"/>
          <w:sz w:val="20"/>
          <w:szCs w:val="20"/>
          <w:lang w:val="en-US"/>
        </w:rPr>
        <w:t xml:space="preserve"> ?</w:t>
      </w:r>
    </w:p>
  </w:footnote>
  <w:footnote w:id="274">
    <w:p w14:paraId="1AF102CD" w14:textId="7DCF7A8C"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parsse</w:t>
      </w:r>
    </w:p>
  </w:footnote>
  <w:footnote w:id="275">
    <w:p w14:paraId="0B4B2024" w14:textId="5010D2C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Vallecalle - </w:t>
      </w:r>
      <w:r w:rsidRPr="00991ABF">
        <w:rPr>
          <w:rFonts w:ascii="Garamond" w:hAnsi="Garamond"/>
          <w:sz w:val="20"/>
          <w:szCs w:val="20"/>
        </w:rPr>
        <w:t>si l’on met entre parenthèses la précision sur le nom de Charles, il faudrait intégrer aussi dans la parenthèse la fin du vers et le vers suivant qui indiquent sa puissance. La construction de la phrase est interrompue par cette longue coupure et par le passage au style direct, et l’interrogative indirecte « como per lo signor » reste en suspens.</w:t>
      </w:r>
    </w:p>
  </w:footnote>
  <w:footnote w:id="276">
    <w:p w14:paraId="51F33AEB" w14:textId="707233C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Rohlfs, Italia meridionale, </w:t>
      </w:r>
      <w:r w:rsidRPr="00991ABF">
        <w:rPr>
          <w:rFonts w:ascii="Garamond" w:hAnsi="Garamond" w:cs="Times New Roman"/>
          <w:sz w:val="20"/>
          <w:szCs w:val="20"/>
          <w:lang w:val="en-US"/>
        </w:rPr>
        <w:t xml:space="preserve">§336. </w:t>
      </w:r>
      <w:r w:rsidRPr="00991ABF">
        <w:rPr>
          <w:rFonts w:ascii="Garamond" w:hAnsi="Garamond" w:cs="Times New Roman"/>
          <w:i/>
          <w:sz w:val="20"/>
          <w:szCs w:val="20"/>
          <w:lang w:val="en-US"/>
        </w:rPr>
        <w:t>Ne</w:t>
      </w:r>
      <w:r w:rsidRPr="00991ABF">
        <w:rPr>
          <w:rFonts w:ascii="Garamond" w:hAnsi="Garamond" w:cs="Times New Roman"/>
          <w:sz w:val="20"/>
          <w:szCs w:val="20"/>
          <w:lang w:val="en-US"/>
        </w:rPr>
        <w:t xml:space="preserve"> paragogico.</w:t>
      </w:r>
    </w:p>
  </w:footnote>
  <w:footnote w:id="277">
    <w:p w14:paraId="6D49CDB0" w14:textId="4DE7FDA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questa</w:t>
      </w:r>
      <w:r w:rsidRPr="00991ABF">
        <w:rPr>
          <w:rFonts w:ascii="Garamond" w:hAnsi="Garamond"/>
          <w:sz w:val="20"/>
          <w:szCs w:val="20"/>
          <w:lang w:val="en-US"/>
        </w:rPr>
        <w:t xml:space="preserve">; scribal correction, superscript </w:t>
      </w:r>
      <w:r w:rsidRPr="00991ABF">
        <w:rPr>
          <w:rFonts w:ascii="Garamond" w:hAnsi="Garamond"/>
          <w:i/>
          <w:sz w:val="20"/>
          <w:szCs w:val="20"/>
          <w:lang w:val="en-US"/>
        </w:rPr>
        <w:t>o</w:t>
      </w:r>
      <w:r w:rsidRPr="00991ABF">
        <w:rPr>
          <w:rFonts w:ascii="Garamond" w:hAnsi="Garamond"/>
          <w:sz w:val="20"/>
          <w:szCs w:val="20"/>
          <w:lang w:val="en-US"/>
        </w:rPr>
        <w:t xml:space="preserve"> above </w:t>
      </w:r>
      <w:r w:rsidRPr="00991ABF">
        <w:rPr>
          <w:rFonts w:ascii="Garamond" w:hAnsi="Garamond"/>
          <w:i/>
          <w:sz w:val="20"/>
          <w:szCs w:val="20"/>
          <w:lang w:val="en-US"/>
        </w:rPr>
        <w:t>a</w:t>
      </w:r>
      <w:r w:rsidRPr="00991ABF">
        <w:rPr>
          <w:rFonts w:ascii="Garamond" w:hAnsi="Garamond"/>
          <w:sz w:val="20"/>
          <w:szCs w:val="20"/>
          <w:lang w:val="en-US"/>
        </w:rPr>
        <w:t>.</w:t>
      </w:r>
    </w:p>
  </w:footnote>
  <w:footnote w:id="278">
    <w:p w14:paraId="2E3241AB" w14:textId="2D25B653"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critor</w:t>
      </w:r>
    </w:p>
  </w:footnote>
  <w:footnote w:id="279">
    <w:p w14:paraId="27C187FE" w14:textId="4022B30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Descender without bow, struck through.</w:t>
      </w:r>
    </w:p>
  </w:footnote>
  <w:footnote w:id="280">
    <w:p w14:paraId="2DD58B6B" w14:textId="143768E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 take Giacon's solution here; "Avrete fatto meglio di lasciare l'amore dell'almansor..."</w:t>
      </w:r>
    </w:p>
  </w:footnote>
  <w:footnote w:id="281">
    <w:p w14:paraId="67E047DC" w14:textId="7A6C2EA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 </w:t>
      </w:r>
      <w:r w:rsidRPr="00991ABF">
        <w:rPr>
          <w:rFonts w:ascii="Garamond" w:hAnsi="Garamond"/>
          <w:i/>
          <w:sz w:val="20"/>
          <w:szCs w:val="20"/>
        </w:rPr>
        <w:t xml:space="preserve">in garant </w:t>
      </w:r>
      <w:r w:rsidRPr="00991ABF">
        <w:rPr>
          <w:rFonts w:ascii="Garamond" w:hAnsi="Garamond"/>
          <w:sz w:val="20"/>
          <w:szCs w:val="20"/>
          <w:lang w:val="en-US"/>
        </w:rPr>
        <w:t xml:space="preserve">; an example devoiced velar plosive. Cf. l. 1951 and the variant </w:t>
      </w:r>
      <w:r w:rsidRPr="00991ABF">
        <w:rPr>
          <w:rFonts w:ascii="Garamond" w:hAnsi="Garamond"/>
          <w:i/>
          <w:sz w:val="20"/>
          <w:szCs w:val="20"/>
          <w:lang w:val="en-US"/>
        </w:rPr>
        <w:t xml:space="preserve">guarant </w:t>
      </w:r>
      <w:r w:rsidRPr="00991ABF">
        <w:rPr>
          <w:rFonts w:ascii="Garamond" w:hAnsi="Garamond"/>
          <w:sz w:val="20"/>
          <w:szCs w:val="20"/>
          <w:lang w:val="en-US"/>
        </w:rPr>
        <w:t>l. 357 passim.</w:t>
      </w:r>
    </w:p>
  </w:footnote>
  <w:footnote w:id="282">
    <w:p w14:paraId="206245FD" w14:textId="3AD19A8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franch(an)t</w:t>
      </w:r>
      <w:r w:rsidRPr="00991ABF">
        <w:rPr>
          <w:rFonts w:ascii="Garamond" w:hAnsi="Garamond"/>
          <w:sz w:val="20"/>
          <w:szCs w:val="20"/>
          <w:lang w:val="en-US"/>
        </w:rPr>
        <w:t xml:space="preserve"> ?</w:t>
      </w:r>
    </w:p>
  </w:footnote>
  <w:footnote w:id="283">
    <w:p w14:paraId="45E2D6BD" w14:textId="30A82E1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peniiteant</w:t>
      </w:r>
    </w:p>
  </w:footnote>
  <w:footnote w:id="284">
    <w:p w14:paraId="381BCA89" w14:textId="79388E0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maltalanant</w:t>
      </w:r>
    </w:p>
  </w:footnote>
  <w:footnote w:id="285">
    <w:p w14:paraId="38A89608" w14:textId="21F13AA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pant</w:t>
      </w:r>
      <w:r w:rsidRPr="00991ABF">
        <w:rPr>
          <w:rFonts w:ascii="Garamond" w:hAnsi="Garamond"/>
          <w:sz w:val="20"/>
          <w:szCs w:val="20"/>
          <w:lang w:val="en-US"/>
        </w:rPr>
        <w:t xml:space="preserve"> with ondulating titulus over </w:t>
      </w:r>
      <w:r w:rsidRPr="00991ABF">
        <w:rPr>
          <w:rFonts w:ascii="Garamond" w:hAnsi="Garamond"/>
          <w:i/>
          <w:sz w:val="20"/>
          <w:szCs w:val="20"/>
          <w:lang w:val="en-US"/>
        </w:rPr>
        <w:t>a</w:t>
      </w:r>
    </w:p>
  </w:footnote>
  <w:footnote w:id="286">
    <w:p w14:paraId="7FA0A1F7" w14:textId="5069AFD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LZM </w:t>
      </w:r>
      <w:r w:rsidRPr="00991ABF">
        <w:rPr>
          <w:rFonts w:ascii="Garamond" w:hAnsi="Garamond"/>
          <w:i/>
          <w:sz w:val="20"/>
          <w:szCs w:val="20"/>
          <w:lang w:val="en-US"/>
        </w:rPr>
        <w:t>com aç or e plui tromant</w:t>
      </w:r>
      <w:r w:rsidRPr="00991ABF">
        <w:rPr>
          <w:rFonts w:ascii="Garamond" w:hAnsi="Garamond"/>
          <w:sz w:val="20"/>
          <w:szCs w:val="20"/>
          <w:lang w:val="en-US"/>
        </w:rPr>
        <w:t>; “for he has then (=now) greater torment.”</w:t>
      </w:r>
    </w:p>
  </w:footnote>
  <w:footnote w:id="287">
    <w:p w14:paraId="2B4C107E" w14:textId="7281E3D0"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Gra</w:t>
      </w:r>
    </w:p>
  </w:footnote>
  <w:footnote w:id="288">
    <w:p w14:paraId="28FCF766" w14:textId="2811D55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cs="Times New Roman"/>
          <w:i/>
          <w:color w:val="000000" w:themeColor="text1"/>
          <w:sz w:val="20"/>
          <w:szCs w:val="20"/>
          <w:lang w:val="en-US"/>
        </w:rPr>
        <w:t>dantrt</w:t>
      </w:r>
    </w:p>
  </w:footnote>
  <w:footnote w:id="289">
    <w:p w14:paraId="43BA4C23" w14:textId="1E08A16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nobe</w:t>
      </w:r>
    </w:p>
  </w:footnote>
  <w:footnote w:id="290">
    <w:p w14:paraId="6057172C" w14:textId="2C1465AF"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pregiere</w:t>
      </w:r>
    </w:p>
  </w:footnote>
  <w:footnote w:id="291">
    <w:p w14:paraId="124E47AB" w14:textId="350005A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nous a</w:t>
      </w:r>
    </w:p>
  </w:footnote>
  <w:footnote w:id="292">
    <w:p w14:paraId="78592862" w14:textId="6717C33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Meaning of these lines obscure ; </w:t>
      </w:r>
      <w:r w:rsidRPr="00991ABF">
        <w:rPr>
          <w:rFonts w:ascii="Garamond" w:hAnsi="Garamond"/>
          <w:sz w:val="20"/>
          <w:szCs w:val="20"/>
          <w:lang w:val="en-US"/>
        </w:rPr>
        <w:t xml:space="preserve">Gdfry OF </w:t>
      </w:r>
      <w:r w:rsidRPr="00991ABF">
        <w:rPr>
          <w:rFonts w:ascii="Garamond" w:hAnsi="Garamond"/>
          <w:i/>
          <w:sz w:val="20"/>
          <w:szCs w:val="20"/>
          <w:lang w:val="en-US"/>
        </w:rPr>
        <w:t>cuidié</w:t>
      </w:r>
      <w:r w:rsidRPr="00991ABF">
        <w:rPr>
          <w:rFonts w:ascii="Garamond" w:hAnsi="Garamond"/>
          <w:sz w:val="20"/>
          <w:szCs w:val="20"/>
          <w:lang w:val="en-US"/>
        </w:rPr>
        <w:t>, “pensée”</w:t>
      </w:r>
    </w:p>
  </w:footnote>
  <w:footnote w:id="293">
    <w:p w14:paraId="73D09956" w14:textId="27C6CD9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294">
    <w:p w14:paraId="29291E1A" w14:textId="56C045EE"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LZM </w:t>
      </w:r>
      <w:r w:rsidRPr="00991ABF">
        <w:rPr>
          <w:rFonts w:ascii="Garamond" w:hAnsi="Garamond"/>
          <w:i/>
          <w:sz w:val="20"/>
          <w:szCs w:val="20"/>
          <w:lang w:val="en-US"/>
        </w:rPr>
        <w:t>con tu is</w:t>
      </w:r>
    </w:p>
  </w:footnote>
  <w:footnote w:id="295">
    <w:p w14:paraId="53DFB9B1" w14:textId="67CD20D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w:t>
      </w:r>
    </w:p>
  </w:footnote>
  <w:footnote w:id="296">
    <w:p w14:paraId="552AD527" w14:textId="542124F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Fian</w:t>
      </w:r>
    </w:p>
  </w:footnote>
  <w:footnote w:id="297">
    <w:p w14:paraId="3B6F0475" w14:textId="3081737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Dèlli</w:t>
      </w:r>
      <w:r w:rsidRPr="00991ABF">
        <w:rPr>
          <w:rFonts w:ascii="Garamond" w:hAnsi="Garamond"/>
          <w:sz w:val="20"/>
          <w:szCs w:val="20"/>
          <w:lang w:val="en-US"/>
        </w:rPr>
        <w:t xml:space="preserve"> ?</w:t>
      </w:r>
    </w:p>
  </w:footnote>
  <w:footnote w:id="298">
    <w:p w14:paraId="2D06D950" w14:textId="2C8F4A0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Puoché</w:t>
      </w:r>
      <w:r w:rsidRPr="00991ABF">
        <w:rPr>
          <w:rFonts w:ascii="Garamond" w:hAnsi="Garamond"/>
          <w:sz w:val="20"/>
          <w:szCs w:val="20"/>
          <w:lang w:val="en-US"/>
        </w:rPr>
        <w:t xml:space="preserve"> ?</w:t>
      </w:r>
    </w:p>
  </w:footnote>
  <w:footnote w:id="299">
    <w:p w14:paraId="17A97373" w14:textId="50F79BF0" w:rsidR="00EE260D" w:rsidRPr="00991ABF" w:rsidRDefault="00EE260D" w:rsidP="00A61568">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sana</w:t>
      </w:r>
    </w:p>
  </w:footnote>
  <w:footnote w:id="300">
    <w:p w14:paraId="5602CC4A" w14:textId="48D156B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clalma</w:t>
      </w:r>
    </w:p>
  </w:footnote>
  <w:footnote w:id="301">
    <w:p w14:paraId="00C3E6E3" w14:textId="5DA1B3B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“qui ressuscita, il gisait (était mort) depuis quatre jours”</w:t>
      </w:r>
    </w:p>
  </w:footnote>
  <w:footnote w:id="302">
    <w:p w14:paraId="56738C91"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corrects this to </w:t>
      </w:r>
      <w:r w:rsidRPr="00991ABF">
        <w:rPr>
          <w:rFonts w:ascii="Garamond" w:hAnsi="Garamond"/>
          <w:i/>
          <w:sz w:val="20"/>
          <w:szCs w:val="20"/>
          <w:lang w:val="en-US"/>
        </w:rPr>
        <w:t>sovegnate</w:t>
      </w:r>
    </w:p>
  </w:footnote>
  <w:footnote w:id="303">
    <w:p w14:paraId="29E473AA"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Catch word </w:t>
      </w:r>
      <w:r w:rsidRPr="00991ABF">
        <w:rPr>
          <w:rFonts w:ascii="Garamond" w:hAnsi="Garamond" w:cs="Times New Roman"/>
          <w:i/>
          <w:color w:val="000000" w:themeColor="text1"/>
          <w:sz w:val="20"/>
          <w:szCs w:val="20"/>
          <w:lang w:val="en-US"/>
        </w:rPr>
        <w:t>medieximani</w:t>
      </w:r>
      <w:r w:rsidRPr="00991ABF">
        <w:rPr>
          <w:rFonts w:ascii="Garamond" w:hAnsi="Garamond" w:cs="Times New Roman"/>
          <w:i/>
          <w:iCs/>
          <w:color w:val="000000" w:themeColor="text1"/>
          <w:sz w:val="20"/>
          <w:szCs w:val="20"/>
          <w:lang w:val="en-US"/>
        </w:rPr>
        <w:t>n</w:t>
      </w:r>
      <w:r w:rsidRPr="00991ABF">
        <w:rPr>
          <w:rFonts w:ascii="Garamond" w:hAnsi="Garamond" w:cs="Times New Roman"/>
          <w:i/>
          <w:color w:val="000000" w:themeColor="text1"/>
          <w:sz w:val="20"/>
          <w:szCs w:val="20"/>
          <w:lang w:val="en-US"/>
        </w:rPr>
        <w:t>ete</w:t>
      </w:r>
    </w:p>
  </w:footnote>
  <w:footnote w:id="304">
    <w:p w14:paraId="3C360432" w14:textId="242A0546"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mo</w:t>
      </w:r>
    </w:p>
  </w:footnote>
  <w:footnote w:id="305">
    <w:p w14:paraId="406EDB6D" w14:textId="549A669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 </w:t>
      </w:r>
      <w:r w:rsidRPr="00991ABF">
        <w:rPr>
          <w:rFonts w:ascii="Garamond" w:hAnsi="Garamond"/>
          <w:sz w:val="20"/>
          <w:szCs w:val="20"/>
          <w:lang w:val="en-US"/>
        </w:rPr>
        <w:t>"dont"</w:t>
      </w:r>
    </w:p>
  </w:footnote>
  <w:footnote w:id="306">
    <w:p w14:paraId="7F4BB7EB"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Scribal error; line should be with next laisse?</w:t>
      </w:r>
    </w:p>
  </w:footnote>
  <w:footnote w:id="307">
    <w:p w14:paraId="450D2E77" w14:textId="0888824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metathesis, see above.</w:t>
      </w:r>
    </w:p>
  </w:footnote>
  <w:footnote w:id="308">
    <w:p w14:paraId="3AA5D73D" w14:textId="182774A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pgere</w:t>
      </w:r>
      <w:r w:rsidRPr="00991ABF">
        <w:rPr>
          <w:rFonts w:ascii="Garamond" w:hAnsi="Garamond"/>
          <w:sz w:val="20"/>
          <w:szCs w:val="20"/>
          <w:lang w:val="en-US"/>
        </w:rPr>
        <w:t xml:space="preserve">, with titulus above </w:t>
      </w:r>
      <w:r w:rsidRPr="00991ABF">
        <w:rPr>
          <w:rFonts w:ascii="Garamond" w:hAnsi="Garamond"/>
          <w:i/>
          <w:sz w:val="20"/>
          <w:szCs w:val="20"/>
          <w:lang w:val="en-US"/>
        </w:rPr>
        <w:t>p</w:t>
      </w:r>
      <w:r w:rsidRPr="00991ABF">
        <w:rPr>
          <w:rFonts w:ascii="Garamond" w:hAnsi="Garamond"/>
          <w:sz w:val="20"/>
          <w:szCs w:val="20"/>
          <w:lang w:val="en-US"/>
        </w:rPr>
        <w:t xml:space="preserve">; context suggests this correction; cf. </w:t>
      </w:r>
      <w:r w:rsidRPr="00991ABF">
        <w:rPr>
          <w:rFonts w:ascii="Garamond" w:hAnsi="Garamond"/>
          <w:i/>
          <w:sz w:val="20"/>
          <w:szCs w:val="20"/>
          <w:lang w:val="en-US"/>
        </w:rPr>
        <w:t>plançe</w:t>
      </w:r>
      <w:r w:rsidRPr="00991ABF">
        <w:rPr>
          <w:rFonts w:ascii="Garamond" w:hAnsi="Garamond"/>
          <w:sz w:val="20"/>
          <w:szCs w:val="20"/>
          <w:lang w:val="en-US"/>
        </w:rPr>
        <w:t xml:space="preserve"> (l. 1339)</w:t>
      </w:r>
    </w:p>
  </w:footnote>
  <w:footnote w:id="309">
    <w:p w14:paraId="02F6E421" w14:textId="6274FB90" w:rsidR="00EE260D" w:rsidRPr="00991ABF" w:rsidRDefault="00EE260D" w:rsidP="00C854C1">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OFr </w:t>
      </w:r>
      <w:r w:rsidRPr="00991ABF">
        <w:rPr>
          <w:rFonts w:ascii="Garamond" w:hAnsi="Garamond"/>
          <w:i/>
          <w:sz w:val="20"/>
          <w:szCs w:val="20"/>
        </w:rPr>
        <w:t>puiier</w:t>
      </w:r>
      <w:r w:rsidRPr="00991ABF">
        <w:rPr>
          <w:rFonts w:ascii="Garamond" w:hAnsi="Garamond"/>
          <w:sz w:val="20"/>
          <w:szCs w:val="20"/>
        </w:rPr>
        <w:t xml:space="preserve"> (T-L col. 2053)</w:t>
      </w:r>
    </w:p>
  </w:footnote>
  <w:footnote w:id="310">
    <w:p w14:paraId="30169695" w14:textId="5BC20E7C"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ella erra</w:t>
      </w:r>
    </w:p>
  </w:footnote>
  <w:footnote w:id="311">
    <w:p w14:paraId="31850618" w14:textId="6638DC2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No vete me caxa</w:t>
      </w:r>
    </w:p>
  </w:footnote>
  <w:footnote w:id="312">
    <w:p w14:paraId="46FDC905"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pernde</w:t>
      </w:r>
    </w:p>
  </w:footnote>
  <w:footnote w:id="313">
    <w:p w14:paraId="51BD7FB3" w14:textId="66E73F4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gra</w:t>
      </w:r>
    </w:p>
  </w:footnote>
  <w:footnote w:id="314">
    <w:p w14:paraId="11159F68" w14:textId="1B7AC9A0"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tosto</w:t>
      </w:r>
    </w:p>
  </w:footnote>
  <w:footnote w:id="315">
    <w:p w14:paraId="2C0849B0"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316">
    <w:p w14:paraId="21282A01" w14:textId="1D2F070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Per ta</w:t>
      </w:r>
    </w:p>
  </w:footnote>
  <w:footnote w:id="317">
    <w:p w14:paraId="54FFB6E8"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bestiame ynsir</w:t>
      </w:r>
    </w:p>
  </w:footnote>
  <w:footnote w:id="318">
    <w:p w14:paraId="32F98380" w14:textId="2C564AA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començo a inglotir</w:t>
      </w:r>
      <w:r w:rsidRPr="00991ABF">
        <w:rPr>
          <w:rFonts w:ascii="Garamond" w:hAnsi="Garamond"/>
          <w:sz w:val="20"/>
          <w:szCs w:val="20"/>
          <w:lang w:val="en-US"/>
        </w:rPr>
        <w:t xml:space="preserve">; vowel </w:t>
      </w:r>
      <w:r w:rsidRPr="00991ABF">
        <w:rPr>
          <w:rFonts w:ascii="Garamond" w:hAnsi="Garamond"/>
          <w:sz w:val="20"/>
          <w:szCs w:val="20"/>
          <w:highlight w:val="yellow"/>
          <w:lang w:val="en-US"/>
        </w:rPr>
        <w:t>united</w:t>
      </w:r>
      <w:r w:rsidRPr="00991ABF">
        <w:rPr>
          <w:rFonts w:ascii="Garamond" w:hAnsi="Garamond"/>
          <w:sz w:val="20"/>
          <w:szCs w:val="20"/>
          <w:lang w:val="en-US"/>
        </w:rPr>
        <w:t xml:space="preserve"> with </w:t>
      </w:r>
      <w:r w:rsidRPr="00991ABF">
        <w:rPr>
          <w:rFonts w:ascii="Garamond" w:hAnsi="Garamond"/>
          <w:i/>
          <w:sz w:val="20"/>
          <w:szCs w:val="20"/>
          <w:lang w:val="en-US"/>
        </w:rPr>
        <w:t>i</w:t>
      </w:r>
      <w:r w:rsidRPr="00991ABF">
        <w:rPr>
          <w:rFonts w:ascii="Garamond" w:hAnsi="Garamond"/>
          <w:sz w:val="20"/>
          <w:szCs w:val="20"/>
          <w:lang w:val="en-US"/>
        </w:rPr>
        <w:t xml:space="preserve"> </w:t>
      </w:r>
      <w:r w:rsidRPr="00991ABF">
        <w:rPr>
          <w:rFonts w:ascii="Garamond" w:hAnsi="Garamond"/>
          <w:sz w:val="20"/>
          <w:szCs w:val="20"/>
          <w:highlight w:val="yellow"/>
          <w:lang w:val="en-US"/>
        </w:rPr>
        <w:t>(phonetic term for this?)</w:t>
      </w:r>
    </w:p>
  </w:footnote>
  <w:footnote w:id="319">
    <w:p w14:paraId="6111D399" w14:textId="3D267036"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incontir</w:t>
      </w:r>
    </w:p>
  </w:footnote>
  <w:footnote w:id="320">
    <w:p w14:paraId="37122DA1" w14:textId="66FB11C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LZM </w:t>
      </w:r>
      <w:r w:rsidRPr="00991ABF">
        <w:rPr>
          <w:rFonts w:ascii="Garamond" w:hAnsi="Garamond"/>
          <w:i/>
          <w:sz w:val="20"/>
          <w:szCs w:val="20"/>
          <w:lang w:val="en-US"/>
        </w:rPr>
        <w:t xml:space="preserve">n’è </w:t>
      </w:r>
      <w:r w:rsidRPr="00991ABF">
        <w:rPr>
          <w:rFonts w:ascii="Garamond" w:hAnsi="Garamond"/>
          <w:sz w:val="20"/>
          <w:szCs w:val="20"/>
          <w:lang w:val="en-US"/>
        </w:rPr>
        <w:t>?</w:t>
      </w:r>
    </w:p>
  </w:footnote>
  <w:footnote w:id="321">
    <w:p w14:paraId="03EF8833" w14:textId="2A1D6F52"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feirr</w:t>
      </w:r>
    </w:p>
  </w:footnote>
  <w:footnote w:id="322">
    <w:p w14:paraId="1748CA6C"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saversse</w:t>
      </w:r>
    </w:p>
  </w:footnote>
  <w:footnote w:id="323">
    <w:p w14:paraId="27717BC0" w14:textId="734730E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"tourment" by metathesis</w:t>
      </w:r>
    </w:p>
  </w:footnote>
  <w:footnote w:id="324">
    <w:p w14:paraId="3115CB9D" w14:textId="6F79DF1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Vallecalle - les paroles du psaume sont citées en partie en latin en partie en franco-italien, selon un procédé apprécié par les poètes franco-italiens : cf. Holtus et Wunderli, </w:t>
      </w:r>
      <w:r w:rsidRPr="00991ABF">
        <w:rPr>
          <w:rFonts w:ascii="Garamond" w:hAnsi="Garamond"/>
          <w:i/>
          <w:sz w:val="20"/>
          <w:szCs w:val="20"/>
        </w:rPr>
        <w:t>Grundriss der romanischen Literaturen des Mittelalters. Volume III. Les épopées romanes</w:t>
      </w:r>
      <w:r w:rsidRPr="00991ABF">
        <w:rPr>
          <w:rFonts w:ascii="Garamond" w:hAnsi="Garamond"/>
          <w:sz w:val="20"/>
          <w:szCs w:val="20"/>
        </w:rPr>
        <w:t xml:space="preserve">, t. 1/2, fascicule 10, </w:t>
      </w:r>
      <w:r w:rsidRPr="00991ABF">
        <w:rPr>
          <w:rFonts w:ascii="Garamond" w:hAnsi="Garamond"/>
          <w:i/>
          <w:sz w:val="20"/>
          <w:szCs w:val="20"/>
        </w:rPr>
        <w:t>Franco-italien et épopée franco-italienne</w:t>
      </w:r>
      <w:r w:rsidRPr="00991ABF">
        <w:rPr>
          <w:rFonts w:ascii="Garamond" w:hAnsi="Garamond"/>
          <w:sz w:val="20"/>
          <w:szCs w:val="20"/>
        </w:rPr>
        <w:t>, Heidelberg, Winter, 2005, p. 141-142.</w:t>
      </w:r>
    </w:p>
  </w:footnote>
  <w:footnote w:id="325">
    <w:p w14:paraId="5E8A460F" w14:textId="715CB6DA"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Matando</w:t>
      </w:r>
    </w:p>
  </w:footnote>
  <w:footnote w:id="326">
    <w:p w14:paraId="79AE8975"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MS guan</w:t>
      </w:r>
      <w:r w:rsidRPr="00991ABF">
        <w:rPr>
          <w:rFonts w:ascii="Garamond" w:hAnsi="Garamond"/>
          <w:i/>
          <w:sz w:val="20"/>
          <w:szCs w:val="20"/>
          <w:lang w:val="en-US"/>
        </w:rPr>
        <w:t>r</w:t>
      </w:r>
      <w:r w:rsidRPr="00991ABF">
        <w:rPr>
          <w:rFonts w:ascii="Garamond" w:hAnsi="Garamond"/>
          <w:sz w:val="20"/>
          <w:szCs w:val="20"/>
          <w:lang w:val="en-US"/>
        </w:rPr>
        <w:t>da</w:t>
      </w:r>
    </w:p>
  </w:footnote>
  <w:footnote w:id="327">
    <w:p w14:paraId="37DC4FCE" w14:textId="32F6EA1A"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çasçuna</w:t>
      </w:r>
    </w:p>
  </w:footnote>
  <w:footnote w:id="328">
    <w:p w14:paraId="4072A6CB" w14:textId="31DAF893"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sebla</w:t>
      </w:r>
    </w:p>
  </w:footnote>
  <w:footnote w:id="329">
    <w:p w14:paraId="5CFE57B4" w14:textId="1F2DA486"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quan</w:t>
      </w:r>
      <w:r w:rsidRPr="00991ABF">
        <w:rPr>
          <w:rFonts w:ascii="Garamond" w:hAnsi="Garamond"/>
          <w:sz w:val="20"/>
          <w:szCs w:val="20"/>
        </w:rPr>
        <w:t xml:space="preserve">; </w:t>
      </w:r>
      <w:r w:rsidRPr="00991ABF">
        <w:rPr>
          <w:rFonts w:ascii="Garamond" w:hAnsi="Garamond"/>
          <w:i/>
          <w:sz w:val="20"/>
          <w:szCs w:val="20"/>
          <w:lang w:val="en-US"/>
        </w:rPr>
        <w:t>do</w:t>
      </w:r>
      <w:r w:rsidRPr="00991ABF">
        <w:rPr>
          <w:rFonts w:ascii="Garamond" w:hAnsi="Garamond"/>
          <w:sz w:val="20"/>
          <w:szCs w:val="20"/>
          <w:lang w:val="en-US"/>
        </w:rPr>
        <w:t xml:space="preserve"> written above the line, scribal correction</w:t>
      </w:r>
    </w:p>
  </w:footnote>
  <w:footnote w:id="330">
    <w:p w14:paraId="24777101" w14:textId="19527490"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cignado</w:t>
      </w:r>
    </w:p>
  </w:footnote>
  <w:footnote w:id="331">
    <w:p w14:paraId="1536FA53"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Initial </w:t>
      </w:r>
      <w:r w:rsidRPr="00991ABF">
        <w:rPr>
          <w:rFonts w:ascii="Garamond" w:hAnsi="Garamond"/>
          <w:i/>
          <w:sz w:val="20"/>
          <w:szCs w:val="20"/>
          <w:lang w:val="en-US"/>
        </w:rPr>
        <w:t>C</w:t>
      </w:r>
      <w:r w:rsidRPr="00991ABF">
        <w:rPr>
          <w:rFonts w:ascii="Garamond" w:hAnsi="Garamond"/>
          <w:sz w:val="20"/>
          <w:szCs w:val="20"/>
          <w:lang w:val="en-US"/>
        </w:rPr>
        <w:t xml:space="preserve"> instead of </w:t>
      </w:r>
      <w:r w:rsidRPr="00991ABF">
        <w:rPr>
          <w:rFonts w:ascii="Garamond" w:hAnsi="Garamond"/>
          <w:i/>
          <w:sz w:val="20"/>
          <w:szCs w:val="20"/>
          <w:lang w:val="en-US"/>
        </w:rPr>
        <w:t>E</w:t>
      </w:r>
    </w:p>
  </w:footnote>
  <w:footnote w:id="332">
    <w:p w14:paraId="73491241"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un mio mio</w:t>
      </w:r>
    </w:p>
  </w:footnote>
  <w:footnote w:id="333">
    <w:p w14:paraId="554E2A98"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Errasure after </w:t>
      </w:r>
      <w:r w:rsidRPr="00991ABF">
        <w:rPr>
          <w:rFonts w:ascii="Garamond" w:hAnsi="Garamond"/>
          <w:i/>
          <w:sz w:val="20"/>
          <w:szCs w:val="20"/>
          <w:lang w:val="en-US"/>
        </w:rPr>
        <w:t>questa</w:t>
      </w:r>
    </w:p>
  </w:footnote>
  <w:footnote w:id="334">
    <w:p w14:paraId="4C45C1CF" w14:textId="1F178F4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Metathesis</w:t>
      </w:r>
    </w:p>
  </w:footnote>
  <w:footnote w:id="335">
    <w:p w14:paraId="0E17257F"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Aancora</w:t>
      </w:r>
    </w:p>
  </w:footnote>
  <w:footnote w:id="336">
    <w:p w14:paraId="30044E1B" w14:textId="19BBAFE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Past participle of </w:t>
      </w:r>
      <w:r w:rsidRPr="00991ABF">
        <w:rPr>
          <w:rFonts w:ascii="Garamond" w:hAnsi="Garamond"/>
          <w:i/>
          <w:sz w:val="20"/>
          <w:szCs w:val="20"/>
          <w:lang w:val="en-US"/>
        </w:rPr>
        <w:t>ensire</w:t>
      </w:r>
      <w:r w:rsidRPr="00991ABF">
        <w:rPr>
          <w:rFonts w:ascii="Garamond" w:hAnsi="Garamond"/>
          <w:sz w:val="20"/>
          <w:szCs w:val="20"/>
          <w:lang w:val="en-US"/>
        </w:rPr>
        <w:t>, “to come out of”</w:t>
      </w:r>
    </w:p>
  </w:footnote>
  <w:footnote w:id="337">
    <w:p w14:paraId="38A7F135" w14:textId="23830DE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Un(de)</w:t>
      </w:r>
      <w:r w:rsidRPr="00991ABF">
        <w:rPr>
          <w:rFonts w:ascii="Garamond" w:hAnsi="Garamond"/>
          <w:sz w:val="20"/>
          <w:szCs w:val="20"/>
          <w:lang w:val="en-US"/>
        </w:rPr>
        <w:t xml:space="preserve"> ?</w:t>
      </w:r>
    </w:p>
  </w:footnote>
  <w:footnote w:id="338">
    <w:p w14:paraId="10A5B27C" w14:textId="02ACD49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fra</w:t>
      </w:r>
    </w:p>
  </w:footnote>
  <w:footnote w:id="339">
    <w:p w14:paraId="1EA456A4"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 p</w:t>
      </w:r>
      <w:r w:rsidRPr="00991ABF">
        <w:rPr>
          <w:rFonts w:ascii="Garamond" w:hAnsi="Garamond"/>
          <w:sz w:val="20"/>
          <w:szCs w:val="20"/>
          <w:lang w:val="en-US"/>
        </w:rPr>
        <w:t>er</w:t>
      </w:r>
      <w:r w:rsidRPr="00991ABF">
        <w:rPr>
          <w:rFonts w:ascii="Garamond" w:hAnsi="Garamond"/>
          <w:i/>
          <w:sz w:val="20"/>
          <w:szCs w:val="20"/>
          <w:lang w:val="en-US"/>
        </w:rPr>
        <w:t xml:space="preserve"> lo sso</w:t>
      </w:r>
    </w:p>
  </w:footnote>
  <w:footnote w:id="340">
    <w:p w14:paraId="22CA75A8" w14:textId="1425C2F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"branches"? </w:t>
      </w:r>
      <w:r w:rsidRPr="00991ABF">
        <w:rPr>
          <w:rFonts w:ascii="Garamond" w:hAnsi="Garamond" w:cs="Times New Roman"/>
          <w:color w:val="000000" w:themeColor="text1"/>
          <w:sz w:val="20"/>
          <w:szCs w:val="20"/>
          <w:lang w:val="it-IT"/>
        </w:rPr>
        <w:t>rinaçe?  (h)erinaçe? (h)eruiaçe? erviaçe?</w:t>
      </w:r>
    </w:p>
  </w:footnote>
  <w:footnote w:id="341">
    <w:p w14:paraId="10860F46"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342">
    <w:p w14:paraId="392F5430" w14:textId="72DEF17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highlight w:val="cyan"/>
          <w:lang w:val="en-US"/>
        </w:rPr>
        <w:t>CHECK MS</w:t>
      </w:r>
      <w:r w:rsidRPr="00991ABF">
        <w:rPr>
          <w:rFonts w:ascii="Garamond" w:hAnsi="Garamond"/>
          <w:sz w:val="20"/>
          <w:szCs w:val="20"/>
          <w:lang w:val="en-US"/>
        </w:rPr>
        <w:t xml:space="preserve"> - 3052 to 3056 damage to manuscript</w:t>
      </w:r>
    </w:p>
  </w:footnote>
  <w:footnote w:id="343">
    <w:p w14:paraId="06A0709F" w14:textId="2ADC82C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çascu[n]o</w:t>
      </w:r>
      <w:r w:rsidRPr="00991ABF">
        <w:rPr>
          <w:rFonts w:ascii="Garamond" w:hAnsi="Garamond"/>
          <w:sz w:val="20"/>
          <w:szCs w:val="20"/>
          <w:lang w:val="en-US"/>
        </w:rPr>
        <w:t xml:space="preserve"> ?</w:t>
      </w:r>
    </w:p>
  </w:footnote>
  <w:footnote w:id="344">
    <w:p w14:paraId="5D3730E9" w14:textId="21AB27D1" w:rsidR="008A0642" w:rsidRPr="008A0642" w:rsidRDefault="008A0642">
      <w:pPr>
        <w:pStyle w:val="FootnoteText"/>
        <w:rPr>
          <w:lang w:val="en-US"/>
        </w:rPr>
      </w:pPr>
      <w:r>
        <w:rPr>
          <w:rStyle w:val="FootnoteReference"/>
        </w:rPr>
        <w:footnoteRef/>
      </w:r>
      <w:r>
        <w:t xml:space="preserve"> </w:t>
      </w:r>
      <w:r>
        <w:rPr>
          <w:lang w:val="en-US"/>
        </w:rPr>
        <w:t xml:space="preserve">Manuscript damaged, this last word is unclear. </w:t>
      </w:r>
      <w:r w:rsidRPr="008A0642">
        <w:rPr>
          <w:highlight w:val="green"/>
          <w:lang w:val="en-US"/>
        </w:rPr>
        <w:t>TAG DAMAGE IN TEI.</w:t>
      </w:r>
    </w:p>
  </w:footnote>
  <w:footnote w:id="345">
    <w:p w14:paraId="6D35459D" w14:textId="76E82CA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vet(e)</w:t>
      </w:r>
      <w:r w:rsidRPr="00991ABF">
        <w:rPr>
          <w:rFonts w:ascii="Garamond" w:hAnsi="Garamond"/>
          <w:sz w:val="20"/>
          <w:szCs w:val="20"/>
          <w:lang w:val="en-US"/>
        </w:rPr>
        <w:t xml:space="preserve"> ?</w:t>
      </w:r>
    </w:p>
  </w:footnote>
  <w:footnote w:id="346">
    <w:p w14:paraId="07448AA1"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De llo</w:t>
      </w:r>
    </w:p>
  </w:footnote>
  <w:footnote w:id="347">
    <w:p w14:paraId="6B86F810"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Qusto</w:t>
      </w:r>
    </w:p>
  </w:footnote>
  <w:footnote w:id="348">
    <w:p w14:paraId="29E03ECE"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349">
    <w:p w14:paraId="1AD640ED"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mandona</w:t>
      </w:r>
    </w:p>
  </w:footnote>
  <w:footnote w:id="350">
    <w:p w14:paraId="67472637" w14:textId="428EC46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v(a)</w:t>
      </w:r>
    </w:p>
  </w:footnote>
  <w:footnote w:id="351">
    <w:p w14:paraId="288580A4" w14:textId="66B297B2"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 </w:t>
      </w:r>
      <w:r w:rsidRPr="00991ABF">
        <w:rPr>
          <w:rFonts w:ascii="Garamond" w:hAnsi="Garamond"/>
          <w:i/>
          <w:sz w:val="20"/>
          <w:szCs w:val="20"/>
          <w:lang w:val="en-US"/>
        </w:rPr>
        <w:t>braço</w:t>
      </w:r>
    </w:p>
  </w:footnote>
  <w:footnote w:id="352">
    <w:p w14:paraId="24A4E46E"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che ssia sera sera</w:t>
      </w:r>
    </w:p>
  </w:footnote>
  <w:footnote w:id="353">
    <w:p w14:paraId="64DC030F"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"absolu"; "assolto"?</w:t>
      </w:r>
    </w:p>
  </w:footnote>
  <w:footnote w:id="354">
    <w:p w14:paraId="0E4CDE5D"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Ehe</w:t>
      </w:r>
    </w:p>
  </w:footnote>
  <w:footnote w:id="355">
    <w:p w14:paraId="67F700F1" w14:textId="3119B1E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français </w:t>
      </w:r>
      <w:r w:rsidRPr="00991ABF">
        <w:rPr>
          <w:rFonts w:ascii="Garamond" w:hAnsi="Garamond"/>
          <w:i/>
          <w:sz w:val="20"/>
          <w:szCs w:val="20"/>
        </w:rPr>
        <w:t>agréée</w:t>
      </w:r>
      <w:r w:rsidRPr="00991ABF">
        <w:rPr>
          <w:rFonts w:ascii="Garamond" w:hAnsi="Garamond"/>
          <w:sz w:val="20"/>
          <w:szCs w:val="20"/>
        </w:rPr>
        <w:t> : “acceptée”</w:t>
      </w:r>
    </w:p>
  </w:footnote>
  <w:footnote w:id="356">
    <w:p w14:paraId="0230F84B"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tortesie</w:t>
      </w:r>
    </w:p>
  </w:footnote>
  <w:footnote w:id="357">
    <w:p w14:paraId="2BB21529" w14:textId="15BFF921"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Devoiced velar plosive, cf. l. 1951 (correct to </w:t>
      </w:r>
      <w:r w:rsidRPr="00991ABF">
        <w:rPr>
          <w:rFonts w:ascii="Garamond" w:hAnsi="Garamond"/>
          <w:i/>
          <w:sz w:val="20"/>
          <w:szCs w:val="20"/>
          <w:lang w:val="en-US"/>
        </w:rPr>
        <w:t>(G)uarda?</w:t>
      </w:r>
      <w:r w:rsidRPr="00991ABF">
        <w:rPr>
          <w:rFonts w:ascii="Garamond" w:hAnsi="Garamond"/>
          <w:sz w:val="20"/>
          <w:szCs w:val="20"/>
          <w:lang w:val="en-US"/>
        </w:rPr>
        <w:t xml:space="preserve">) </w:t>
      </w:r>
      <w:r w:rsidRPr="00991ABF">
        <w:rPr>
          <w:rFonts w:ascii="Garamond" w:hAnsi="Garamond"/>
          <w:sz w:val="20"/>
          <w:szCs w:val="20"/>
          <w:highlight w:val="yellow"/>
          <w:lang w:val="en-US"/>
        </w:rPr>
        <w:t>INTRO</w:t>
      </w:r>
    </w:p>
  </w:footnote>
  <w:footnote w:id="358">
    <w:p w14:paraId="66B3F5F9" w14:textId="182816F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Vallecalle </w:t>
      </w:r>
      <w:r w:rsidRPr="00991ABF">
        <w:rPr>
          <w:rFonts w:ascii="Garamond" w:hAnsi="Garamond"/>
          <w:i/>
          <w:sz w:val="20"/>
          <w:szCs w:val="20"/>
          <w:lang w:val="en-US"/>
        </w:rPr>
        <w:t>guer</w:t>
      </w:r>
    </w:p>
  </w:footnote>
  <w:footnote w:id="359">
    <w:p w14:paraId="35BDBBFB"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Lo conte conte</w:t>
      </w:r>
    </w:p>
  </w:footnote>
  <w:footnote w:id="360">
    <w:p w14:paraId="30596E67" w14:textId="42FAFE9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(c)aça</w:t>
      </w:r>
      <w:r w:rsidRPr="00991ABF">
        <w:rPr>
          <w:rFonts w:ascii="Garamond" w:hAnsi="Garamond"/>
          <w:sz w:val="20"/>
          <w:szCs w:val="20"/>
          <w:lang w:val="en-US"/>
        </w:rPr>
        <w:t xml:space="preserve"> ?</w:t>
      </w:r>
    </w:p>
  </w:footnote>
  <w:footnote w:id="361">
    <w:p w14:paraId="448C806B"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che ven er(a) pluxor</w:t>
      </w:r>
    </w:p>
  </w:footnote>
  <w:footnote w:id="362">
    <w:p w14:paraId="5D2774FE" w14:textId="1101CBD2"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ho</w:t>
      </w:r>
    </w:p>
  </w:footnote>
  <w:footnote w:id="363">
    <w:p w14:paraId="4DC0123C"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pudor</w:t>
      </w:r>
      <w:r w:rsidRPr="00991ABF">
        <w:rPr>
          <w:rFonts w:ascii="Garamond" w:hAnsi="Garamond"/>
          <w:sz w:val="20"/>
          <w:szCs w:val="20"/>
          <w:lang w:val="en-US"/>
        </w:rPr>
        <w:t xml:space="preserve"> ?</w:t>
      </w:r>
    </w:p>
  </w:footnote>
  <w:footnote w:id="364">
    <w:p w14:paraId="0A584BE3" w14:textId="18F4441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presa </w:t>
      </w:r>
      <w:r w:rsidRPr="00991ABF">
        <w:rPr>
          <w:rFonts w:ascii="Garamond" w:hAnsi="Garamond"/>
          <w:sz w:val="20"/>
          <w:szCs w:val="20"/>
        </w:rPr>
        <w:t xml:space="preserve">? P with strike through descender ; or </w:t>
      </w:r>
      <w:r w:rsidRPr="00991ABF">
        <w:rPr>
          <w:rFonts w:ascii="Garamond" w:hAnsi="Garamond"/>
          <w:sz w:val="20"/>
          <w:szCs w:val="20"/>
          <w:lang w:val="en-US"/>
        </w:rPr>
        <w:t xml:space="preserve">= </w:t>
      </w:r>
      <w:r w:rsidRPr="00991ABF">
        <w:rPr>
          <w:rFonts w:ascii="Garamond" w:hAnsi="Garamond"/>
          <w:i/>
          <w:sz w:val="20"/>
          <w:szCs w:val="20"/>
          <w:lang w:val="en-US"/>
        </w:rPr>
        <w:t>presa</w:t>
      </w:r>
      <w:r w:rsidRPr="00991ABF">
        <w:rPr>
          <w:rFonts w:ascii="Garamond" w:hAnsi="Garamond"/>
          <w:sz w:val="20"/>
          <w:szCs w:val="20"/>
          <w:lang w:val="en-US"/>
        </w:rPr>
        <w:t>, metathesis</w:t>
      </w:r>
    </w:p>
  </w:footnote>
  <w:footnote w:id="365">
    <w:p w14:paraId="19406552" w14:textId="5B312DC5"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stenxe</w:t>
      </w:r>
    </w:p>
  </w:footnote>
  <w:footnote w:id="366">
    <w:p w14:paraId="303D2DE6" w14:textId="3B70FDD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Tobler-Mussafia law</w:t>
      </w:r>
    </w:p>
  </w:footnote>
  <w:footnote w:id="367">
    <w:p w14:paraId="567BC4BE"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Catchword </w:t>
      </w:r>
      <w:r w:rsidRPr="00991ABF">
        <w:rPr>
          <w:rFonts w:ascii="Garamond" w:hAnsi="Garamond"/>
          <w:i/>
          <w:sz w:val="20"/>
          <w:szCs w:val="20"/>
          <w:lang w:val="en-US"/>
        </w:rPr>
        <w:t>forte</w:t>
      </w:r>
    </w:p>
  </w:footnote>
  <w:footnote w:id="368">
    <w:p w14:paraId="65379193" w14:textId="3D22FCD1"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se stent</w:t>
      </w:r>
      <w:r w:rsidRPr="00991ABF">
        <w:rPr>
          <w:rFonts w:ascii="Garamond" w:hAnsi="Garamond"/>
          <w:sz w:val="20"/>
          <w:szCs w:val="20"/>
          <w:lang w:val="en-US"/>
        </w:rPr>
        <w:t xml:space="preserve"> ? ; "estendre" – check with other versions</w:t>
      </w:r>
    </w:p>
  </w:footnote>
  <w:footnote w:id="369">
    <w:p w14:paraId="1FD8AB77"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sa</w:t>
      </w:r>
      <w:r w:rsidRPr="00991ABF">
        <w:rPr>
          <w:rFonts w:ascii="Garamond" w:hAnsi="Garamond"/>
          <w:sz w:val="20"/>
          <w:szCs w:val="20"/>
          <w:lang w:val="en-US"/>
        </w:rPr>
        <w:t>n</w:t>
      </w:r>
      <w:r w:rsidRPr="00991ABF">
        <w:rPr>
          <w:rFonts w:ascii="Garamond" w:hAnsi="Garamond"/>
          <w:i/>
          <w:sz w:val="20"/>
          <w:szCs w:val="20"/>
          <w:lang w:val="en-US"/>
        </w:rPr>
        <w:t>mo</w:t>
      </w:r>
    </w:p>
  </w:footnote>
  <w:footnote w:id="370">
    <w:p w14:paraId="5636BFC2"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noblent</w:t>
      </w:r>
    </w:p>
  </w:footnote>
  <w:footnote w:id="371">
    <w:p w14:paraId="4FE4A1E4"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ter</w:t>
      </w:r>
    </w:p>
  </w:footnote>
  <w:footnote w:id="372">
    <w:p w14:paraId="11237B3A"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ch'el p(a)rent</w:t>
      </w:r>
    </w:p>
  </w:footnote>
  <w:footnote w:id="373">
    <w:p w14:paraId="193B19EB"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"guardar" I remember some source saying that this is a northern form. Find source.</w:t>
      </w:r>
    </w:p>
  </w:footnote>
  <w:footnote w:id="374">
    <w:p w14:paraId="317A6A81" w14:textId="1D1F5976"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Metathesis</w:t>
      </w:r>
    </w:p>
  </w:footnote>
  <w:footnote w:id="375">
    <w:p w14:paraId="5D698643" w14:textId="3B44072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dromença</w:t>
      </w:r>
      <w:r w:rsidRPr="00991ABF">
        <w:rPr>
          <w:rFonts w:ascii="Garamond" w:hAnsi="Garamond"/>
          <w:sz w:val="20"/>
          <w:szCs w:val="20"/>
          <w:lang w:val="en-US"/>
        </w:rPr>
        <w:t xml:space="preserve">; see line 3785 below where scribe corrects </w:t>
      </w:r>
      <w:r w:rsidRPr="00991ABF">
        <w:rPr>
          <w:rFonts w:ascii="Garamond" w:hAnsi="Garamond"/>
          <w:i/>
          <w:sz w:val="20"/>
          <w:szCs w:val="20"/>
          <w:lang w:val="en-US"/>
        </w:rPr>
        <w:t>t</w:t>
      </w:r>
      <w:r w:rsidRPr="00991ABF">
        <w:rPr>
          <w:rFonts w:ascii="Garamond" w:hAnsi="Garamond"/>
          <w:sz w:val="20"/>
          <w:szCs w:val="20"/>
          <w:lang w:val="en-US"/>
        </w:rPr>
        <w:t xml:space="preserve"> to </w:t>
      </w:r>
      <w:r w:rsidRPr="00991ABF">
        <w:rPr>
          <w:rFonts w:ascii="Garamond" w:hAnsi="Garamond"/>
          <w:i/>
          <w:sz w:val="20"/>
          <w:szCs w:val="20"/>
          <w:lang w:val="en-US"/>
        </w:rPr>
        <w:t>d</w:t>
      </w:r>
    </w:p>
  </w:footnote>
  <w:footnote w:id="376">
    <w:p w14:paraId="09541A5D" w14:textId="77777777"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i</w:t>
      </w:r>
      <w:r w:rsidRPr="00991ABF">
        <w:rPr>
          <w:rFonts w:ascii="Garamond" w:hAnsi="Garamond"/>
          <w:sz w:val="20"/>
          <w:szCs w:val="20"/>
          <w:lang w:val="en-US"/>
        </w:rPr>
        <w:t>n</w:t>
      </w:r>
      <w:r w:rsidRPr="00991ABF">
        <w:rPr>
          <w:rFonts w:ascii="Garamond" w:hAnsi="Garamond"/>
          <w:i/>
          <w:sz w:val="20"/>
          <w:szCs w:val="20"/>
          <w:lang w:val="en-US"/>
        </w:rPr>
        <w:t>n</w:t>
      </w:r>
    </w:p>
  </w:footnote>
  <w:footnote w:id="377">
    <w:p w14:paraId="7A8414A9" w14:textId="115C8FF2"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 </w:t>
      </w:r>
      <w:r w:rsidRPr="00991ABF">
        <w:rPr>
          <w:rFonts w:ascii="Garamond" w:hAnsi="Garamond"/>
          <w:i/>
          <w:sz w:val="20"/>
          <w:szCs w:val="20"/>
          <w:lang w:val="en-US"/>
        </w:rPr>
        <w:t>clavan</w:t>
      </w:r>
      <w:r w:rsidRPr="00991ABF">
        <w:rPr>
          <w:rFonts w:ascii="Garamond" w:hAnsi="Garamond"/>
          <w:sz w:val="20"/>
          <w:szCs w:val="20"/>
          <w:lang w:val="en-US"/>
        </w:rPr>
        <w:t xml:space="preserve">, T </w:t>
      </w:r>
      <w:r w:rsidRPr="00991ABF">
        <w:rPr>
          <w:rFonts w:ascii="Garamond" w:hAnsi="Garamond"/>
          <w:i/>
          <w:sz w:val="20"/>
          <w:szCs w:val="20"/>
          <w:lang w:val="en-US"/>
        </w:rPr>
        <w:t>chapo</w:t>
      </w:r>
    </w:p>
  </w:footnote>
  <w:footnote w:id="378">
    <w:p w14:paraId="38197E0C" w14:textId="1D1D8AA5"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 </w:t>
      </w:r>
      <w:r w:rsidRPr="00991ABF">
        <w:rPr>
          <w:rFonts w:ascii="Garamond" w:hAnsi="Garamond"/>
          <w:i/>
          <w:sz w:val="20"/>
          <w:szCs w:val="20"/>
          <w:lang w:val="en-US"/>
        </w:rPr>
        <w:t>bocheran</w:t>
      </w:r>
      <w:r w:rsidRPr="00991ABF">
        <w:rPr>
          <w:rFonts w:ascii="Garamond" w:hAnsi="Garamond"/>
          <w:sz w:val="20"/>
          <w:szCs w:val="20"/>
          <w:lang w:val="en-US"/>
        </w:rPr>
        <w:t xml:space="preserve"> T </w:t>
      </w:r>
      <w:r w:rsidRPr="00991ABF">
        <w:rPr>
          <w:rFonts w:ascii="Garamond" w:hAnsi="Garamond"/>
          <w:i/>
          <w:sz w:val="20"/>
          <w:szCs w:val="20"/>
          <w:lang w:val="en-US"/>
        </w:rPr>
        <w:t>chavalo</w:t>
      </w:r>
    </w:p>
  </w:footnote>
  <w:footnote w:id="379">
    <w:p w14:paraId="03316144" w14:textId="6F3A059C"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Correct to </w:t>
      </w:r>
      <w:r w:rsidRPr="00991ABF">
        <w:rPr>
          <w:rFonts w:ascii="Garamond" w:hAnsi="Garamond"/>
          <w:i/>
          <w:sz w:val="20"/>
          <w:szCs w:val="20"/>
        </w:rPr>
        <w:t>alt(r)etas</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rPr>
        <w:t>ancien français « altretant » = “aussi”. Il passe le rocher et aussi la vallée. Cf. « altrotal » au v. 3381.</w:t>
      </w:r>
    </w:p>
  </w:footnote>
  <w:footnote w:id="380">
    <w:p w14:paraId="7FBCDF33"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tractus over </w:t>
      </w:r>
      <w:r w:rsidRPr="00991ABF">
        <w:rPr>
          <w:rFonts w:ascii="Garamond" w:hAnsi="Garamond"/>
          <w:i/>
          <w:sz w:val="20"/>
          <w:szCs w:val="20"/>
          <w:lang w:val="en-US"/>
        </w:rPr>
        <w:t>n</w:t>
      </w:r>
    </w:p>
  </w:footnote>
  <w:footnote w:id="381">
    <w:p w14:paraId="0BCBABDB"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mvilé</w:t>
      </w:r>
      <w:r w:rsidRPr="00991ABF">
        <w:rPr>
          <w:rFonts w:ascii="Garamond" w:hAnsi="Garamond"/>
          <w:sz w:val="20"/>
          <w:szCs w:val="20"/>
          <w:lang w:val="en-US"/>
        </w:rPr>
        <w:t xml:space="preserve"> with superscript </w:t>
      </w:r>
      <w:r w:rsidRPr="00991ABF">
        <w:rPr>
          <w:rFonts w:ascii="Garamond" w:hAnsi="Garamond"/>
          <w:i/>
          <w:sz w:val="20"/>
          <w:szCs w:val="20"/>
          <w:lang w:val="en-US"/>
        </w:rPr>
        <w:t>e</w:t>
      </w:r>
      <w:r w:rsidRPr="00991ABF">
        <w:rPr>
          <w:rFonts w:ascii="Garamond" w:hAnsi="Garamond"/>
          <w:sz w:val="20"/>
          <w:szCs w:val="20"/>
          <w:lang w:val="en-US"/>
        </w:rPr>
        <w:t xml:space="preserve"> over </w:t>
      </w:r>
      <w:r w:rsidRPr="00991ABF">
        <w:rPr>
          <w:rFonts w:ascii="Garamond" w:hAnsi="Garamond"/>
          <w:i/>
          <w:sz w:val="20"/>
          <w:szCs w:val="20"/>
          <w:lang w:val="en-US"/>
        </w:rPr>
        <w:t>m</w:t>
      </w:r>
    </w:p>
  </w:footnote>
  <w:footnote w:id="382">
    <w:p w14:paraId="1F8C9BA5"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cs="Times New Roman"/>
          <w:color w:val="000000" w:themeColor="text1"/>
          <w:sz w:val="20"/>
          <w:szCs w:val="20"/>
          <w:lang w:val="en-US"/>
        </w:rPr>
        <w:t xml:space="preserve">superscript </w:t>
      </w:r>
      <w:r w:rsidRPr="00991ABF">
        <w:rPr>
          <w:rFonts w:ascii="Garamond" w:hAnsi="Garamond" w:cs="Times New Roman"/>
          <w:i/>
          <w:iCs/>
          <w:color w:val="000000" w:themeColor="text1"/>
          <w:sz w:val="20"/>
          <w:szCs w:val="20"/>
          <w:lang w:val="en-US"/>
        </w:rPr>
        <w:t>si</w:t>
      </w:r>
      <w:r w:rsidRPr="00991ABF">
        <w:rPr>
          <w:rFonts w:ascii="Garamond" w:hAnsi="Garamond" w:cs="Times New Roman"/>
          <w:iCs/>
          <w:color w:val="000000" w:themeColor="text1"/>
          <w:sz w:val="20"/>
          <w:szCs w:val="20"/>
          <w:lang w:val="en-US"/>
        </w:rPr>
        <w:t xml:space="preserve"> over </w:t>
      </w:r>
      <w:r w:rsidRPr="00991ABF">
        <w:rPr>
          <w:rFonts w:ascii="Garamond" w:hAnsi="Garamond" w:cs="Times New Roman"/>
          <w:i/>
          <w:iCs/>
          <w:color w:val="000000" w:themeColor="text1"/>
          <w:sz w:val="20"/>
          <w:szCs w:val="20"/>
          <w:lang w:val="en-US"/>
        </w:rPr>
        <w:t>inversso</w:t>
      </w:r>
    </w:p>
  </w:footnote>
  <w:footnote w:id="383">
    <w:p w14:paraId="021B6125" w14:textId="26A8BE18"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baro</w:t>
      </w:r>
    </w:p>
  </w:footnote>
  <w:footnote w:id="384">
    <w:p w14:paraId="16210AEB" w14:textId="26454B2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iala</w:t>
      </w:r>
      <w:r w:rsidRPr="00991ABF">
        <w:rPr>
          <w:rFonts w:ascii="Garamond" w:hAnsi="Garamond"/>
          <w:sz w:val="20"/>
          <w:szCs w:val="20"/>
          <w:lang w:val="en-US"/>
        </w:rPr>
        <w:t xml:space="preserve"> above?</w:t>
      </w:r>
    </w:p>
  </w:footnote>
  <w:footnote w:id="385">
    <w:p w14:paraId="7A80D07E" w14:textId="28002A9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or 50? </w:t>
      </w:r>
    </w:p>
  </w:footnote>
  <w:footnote w:id="386">
    <w:p w14:paraId="7FD0116B"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pontoïs</w:t>
      </w:r>
      <w:r w:rsidRPr="00991ABF">
        <w:rPr>
          <w:rFonts w:ascii="Garamond" w:hAnsi="Garamond"/>
          <w:sz w:val="20"/>
          <w:szCs w:val="20"/>
          <w:lang w:val="en-US"/>
        </w:rPr>
        <w:t xml:space="preserve"> ?</w:t>
      </w:r>
    </w:p>
  </w:footnote>
  <w:footnote w:id="387">
    <w:p w14:paraId="6AC23E4D"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388">
    <w:p w14:paraId="62119154" w14:textId="241BB10E"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travale</w:t>
      </w:r>
    </w:p>
  </w:footnote>
  <w:footnote w:id="389">
    <w:p w14:paraId="6283120F" w14:textId="7EAAFEA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bataie</w:t>
      </w:r>
    </w:p>
  </w:footnote>
  <w:footnote w:id="390">
    <w:p w14:paraId="5AA00C5D" w14:textId="1AFDBD3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Other occurances?</w:t>
      </w:r>
    </w:p>
  </w:footnote>
  <w:footnote w:id="391">
    <w:p w14:paraId="34E5D2FE" w14:textId="135FFE6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Se</w:t>
      </w:r>
    </w:p>
  </w:footnote>
  <w:footnote w:id="392">
    <w:p w14:paraId="40B8958C" w14:textId="4006126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gnolo</w:t>
      </w:r>
    </w:p>
  </w:footnote>
  <w:footnote w:id="393">
    <w:p w14:paraId="55D024CA" w14:textId="7CA9BB2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Les bornes d'Arthur; </w:t>
      </w:r>
      <w:r w:rsidRPr="00991ABF">
        <w:rPr>
          <w:rFonts w:ascii="Garamond" w:hAnsi="Garamond"/>
          <w:i/>
          <w:sz w:val="20"/>
          <w:szCs w:val="20"/>
          <w:lang w:val="en-US"/>
        </w:rPr>
        <w:t>boés</w:t>
      </w:r>
      <w:r w:rsidRPr="00991ABF">
        <w:rPr>
          <w:rFonts w:ascii="Garamond" w:hAnsi="Garamond"/>
          <w:sz w:val="20"/>
          <w:szCs w:val="20"/>
          <w:lang w:val="en-US"/>
        </w:rPr>
        <w:t>?</w:t>
      </w:r>
    </w:p>
  </w:footnote>
  <w:footnote w:id="394">
    <w:p w14:paraId="2D9F7B80" w14:textId="05B6DE0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"di lui" or "da lì"?</w:t>
      </w:r>
    </w:p>
  </w:footnote>
  <w:footnote w:id="395">
    <w:p w14:paraId="7AC1B9F4" w14:textId="3452C15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amantinat</w:t>
      </w:r>
    </w:p>
  </w:footnote>
  <w:footnote w:id="396">
    <w:p w14:paraId="67C271DC" w14:textId="122EF92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granda la vale</w:t>
      </w:r>
    </w:p>
  </w:footnote>
  <w:footnote w:id="397">
    <w:p w14:paraId="3BB6D14E" w14:textId="72F1F6B4"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prexe guardar</w:t>
      </w:r>
    </w:p>
  </w:footnote>
  <w:footnote w:id="398">
    <w:p w14:paraId="62A32115" w14:textId="5E48FA2A"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pança</w:t>
      </w:r>
    </w:p>
  </w:footnote>
  <w:footnote w:id="399">
    <w:p w14:paraId="78BFFEDC" w14:textId="22C94CF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Are these each one word, verbs? As in "insella" above"? Compare and look for other occurances.</w:t>
      </w:r>
    </w:p>
  </w:footnote>
  <w:footnote w:id="400">
    <w:p w14:paraId="76E442EA" w14:textId="73713FB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Could this be a place name?</w:t>
      </w:r>
    </w:p>
  </w:footnote>
  <w:footnote w:id="401">
    <w:p w14:paraId="10CD6356" w14:textId="4370CED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mte</w:t>
      </w:r>
    </w:p>
  </w:footnote>
  <w:footnote w:id="402">
    <w:p w14:paraId="289B8BA7" w14:textId="295196D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Saint George is evoked here in reference to the legend of the slaying of the dragon. </w:t>
      </w:r>
    </w:p>
  </w:footnote>
  <w:footnote w:id="403">
    <w:p w14:paraId="00D1CE7A" w14:textId="75B18BC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peut-être une forme du verbe ancien français « verser » =“abattre”</w:t>
      </w:r>
    </w:p>
  </w:footnote>
  <w:footnote w:id="404">
    <w:p w14:paraId="7451C290" w14:textId="42701ED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It seems as if the scribe wrote these two verses on the same line. I separate in the middle, where there is a rhyme.</w:t>
      </w:r>
    </w:p>
  </w:footnote>
  <w:footnote w:id="405">
    <w:p w14:paraId="61BFE7D3" w14:textId="3A2DB2C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 xml:space="preserve">flaba </w:t>
      </w:r>
      <w:r w:rsidRPr="00991ABF">
        <w:rPr>
          <w:rFonts w:ascii="Garamond" w:hAnsi="Garamond"/>
          <w:sz w:val="20"/>
          <w:szCs w:val="20"/>
          <w:lang w:val="en-US"/>
        </w:rPr>
        <w:t xml:space="preserve">?; I choose </w:t>
      </w:r>
      <w:r w:rsidRPr="00991ABF">
        <w:rPr>
          <w:rFonts w:ascii="Garamond" w:hAnsi="Garamond"/>
          <w:i/>
          <w:sz w:val="20"/>
          <w:szCs w:val="20"/>
          <w:lang w:val="en-US"/>
        </w:rPr>
        <w:t>flaba</w:t>
      </w:r>
      <w:r w:rsidRPr="00991ABF">
        <w:rPr>
          <w:rFonts w:ascii="Garamond" w:hAnsi="Garamond"/>
          <w:sz w:val="20"/>
          <w:szCs w:val="20"/>
          <w:lang w:val="en-US"/>
        </w:rPr>
        <w:t xml:space="preserve"> instead of </w:t>
      </w:r>
      <w:r w:rsidRPr="00991ABF">
        <w:rPr>
          <w:rFonts w:ascii="Garamond" w:hAnsi="Garamond"/>
          <w:i/>
          <w:sz w:val="20"/>
          <w:szCs w:val="20"/>
          <w:lang w:val="en-US"/>
        </w:rPr>
        <w:t>fiaba</w:t>
      </w:r>
      <w:r w:rsidRPr="00991ABF">
        <w:rPr>
          <w:rFonts w:ascii="Garamond" w:hAnsi="Garamond"/>
          <w:sz w:val="20"/>
          <w:szCs w:val="20"/>
          <w:lang w:val="en-US"/>
        </w:rPr>
        <w:t xml:space="preserve"> as per other outcomes of the "fl" consonant cluster. See, for example, </w:t>
      </w:r>
      <w:r w:rsidRPr="00991ABF">
        <w:rPr>
          <w:rFonts w:ascii="Garamond" w:hAnsi="Garamond"/>
          <w:i/>
          <w:sz w:val="20"/>
          <w:szCs w:val="20"/>
          <w:lang w:val="en-US"/>
        </w:rPr>
        <w:t>flama</w:t>
      </w:r>
      <w:r w:rsidRPr="00991ABF">
        <w:rPr>
          <w:rFonts w:ascii="Garamond" w:hAnsi="Garamond"/>
          <w:sz w:val="20"/>
          <w:szCs w:val="20"/>
          <w:lang w:val="en-US"/>
        </w:rPr>
        <w:t xml:space="preserve"> in line 3630 below.</w:t>
      </w:r>
    </w:p>
  </w:footnote>
  <w:footnote w:id="406">
    <w:p w14:paraId="064BE3E2" w14:textId="35D0A61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santi(t)à</w:t>
      </w:r>
      <w:r w:rsidRPr="00991ABF">
        <w:rPr>
          <w:rFonts w:ascii="Garamond" w:hAnsi="Garamond"/>
          <w:sz w:val="20"/>
          <w:szCs w:val="20"/>
          <w:lang w:val="en-US"/>
        </w:rPr>
        <w:t xml:space="preserve"> ; I leave this word as is, following line 3676. Other occurances?</w:t>
      </w:r>
    </w:p>
  </w:footnote>
  <w:footnote w:id="407">
    <w:p w14:paraId="6EB2593A" w14:textId="0FB3ED1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corlar</w:t>
      </w:r>
    </w:p>
  </w:footnote>
  <w:footnote w:id="408">
    <w:p w14:paraId="47A29FC3" w14:textId="6B3FF55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(e)n</w:t>
      </w:r>
      <w:r w:rsidRPr="00991ABF">
        <w:rPr>
          <w:rFonts w:ascii="Garamond" w:hAnsi="Garamond"/>
          <w:sz w:val="20"/>
          <w:szCs w:val="20"/>
          <w:lang w:val="en-US"/>
        </w:rPr>
        <w:t xml:space="preserve"> ?</w:t>
      </w:r>
    </w:p>
  </w:footnote>
  <w:footnote w:id="409">
    <w:p w14:paraId="29064033" w14:textId="3E73415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Mes çe que vaut remis est en martire.</w:t>
      </w:r>
    </w:p>
  </w:footnote>
  <w:footnote w:id="410">
    <w:p w14:paraId="11E902B1" w14:textId="62ED139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This line is problematic: the rhyme does not fit the present or following </w:t>
      </w:r>
      <w:r w:rsidRPr="00991ABF">
        <w:rPr>
          <w:rFonts w:ascii="Garamond" w:hAnsi="Garamond"/>
          <w:i/>
          <w:sz w:val="20"/>
          <w:szCs w:val="20"/>
          <w:lang w:val="en-US"/>
        </w:rPr>
        <w:t>laisse</w:t>
      </w:r>
      <w:r w:rsidRPr="00991ABF">
        <w:rPr>
          <w:rFonts w:ascii="Garamond" w:hAnsi="Garamond"/>
          <w:sz w:val="20"/>
          <w:szCs w:val="20"/>
          <w:lang w:val="en-US"/>
        </w:rPr>
        <w:t xml:space="preserve">. Giacon places it with the previous </w:t>
      </w:r>
      <w:r w:rsidRPr="00991ABF">
        <w:rPr>
          <w:rFonts w:ascii="Garamond" w:hAnsi="Garamond"/>
          <w:i/>
          <w:sz w:val="20"/>
          <w:szCs w:val="20"/>
          <w:lang w:val="en-US"/>
        </w:rPr>
        <w:t>laisse</w:t>
      </w:r>
      <w:r w:rsidRPr="00991ABF">
        <w:rPr>
          <w:rFonts w:ascii="Garamond" w:hAnsi="Garamond"/>
          <w:sz w:val="20"/>
          <w:szCs w:val="20"/>
          <w:lang w:val="en-US"/>
        </w:rPr>
        <w:t xml:space="preserve">. I follow the manuscript and place it in </w:t>
      </w:r>
      <w:r w:rsidRPr="00991ABF">
        <w:rPr>
          <w:rFonts w:ascii="Garamond" w:hAnsi="Garamond"/>
          <w:i/>
          <w:sz w:val="20"/>
          <w:szCs w:val="20"/>
          <w:lang w:val="en-US"/>
        </w:rPr>
        <w:t xml:space="preserve">laisse </w:t>
      </w:r>
      <w:r w:rsidRPr="00991ABF">
        <w:rPr>
          <w:rFonts w:ascii="Garamond" w:hAnsi="Garamond"/>
          <w:sz w:val="20"/>
          <w:szCs w:val="20"/>
          <w:lang w:val="en-US"/>
        </w:rPr>
        <w:t xml:space="preserve">120. </w:t>
      </w:r>
      <w:r w:rsidRPr="00991ABF">
        <w:rPr>
          <w:rFonts w:ascii="Garamond" w:hAnsi="Garamond"/>
          <w:sz w:val="20"/>
          <w:szCs w:val="20"/>
          <w:highlight w:val="yellow"/>
          <w:lang w:val="en-US"/>
        </w:rPr>
        <w:t>"a bandoni"?</w:t>
      </w:r>
    </w:p>
  </w:footnote>
  <w:footnote w:id="411">
    <w:p w14:paraId="3CB59F82" w14:textId="3F1F063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Note shifting of second and third person here.</w:t>
      </w:r>
    </w:p>
  </w:footnote>
  <w:footnote w:id="412">
    <w:p w14:paraId="34A3B482" w14:textId="10818C0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Tigris</w:t>
      </w:r>
    </w:p>
  </w:footnote>
  <w:footnote w:id="413">
    <w:p w14:paraId="6DED4552" w14:textId="7682572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Vos ai lasé</w:t>
      </w:r>
    </w:p>
  </w:footnote>
  <w:footnote w:id="414">
    <w:p w14:paraId="6D406230" w14:textId="7B602EF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me</w:t>
      </w:r>
      <w:r w:rsidRPr="00991ABF">
        <w:rPr>
          <w:rFonts w:ascii="Garamond" w:hAnsi="Garamond"/>
          <w:sz w:val="20"/>
          <w:szCs w:val="20"/>
        </w:rPr>
        <w:t xml:space="preserve"> + verbe ancien français </w:t>
      </w:r>
      <w:r w:rsidRPr="00991ABF">
        <w:rPr>
          <w:rFonts w:ascii="Garamond" w:hAnsi="Garamond"/>
          <w:i/>
          <w:sz w:val="20"/>
          <w:szCs w:val="20"/>
        </w:rPr>
        <w:t>engignier</w:t>
      </w:r>
      <w:r w:rsidRPr="00991ABF">
        <w:rPr>
          <w:rFonts w:ascii="Garamond" w:hAnsi="Garamond"/>
          <w:sz w:val="20"/>
          <w:szCs w:val="20"/>
        </w:rPr>
        <w:t> : “tromper, duper”) : = “je me suis mis moi-même en mauvaise situation”</w:t>
      </w:r>
    </w:p>
  </w:footnote>
  <w:footnote w:id="415">
    <w:p w14:paraId="0B9478CA" w14:textId="3E7A3320"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mai</w:t>
      </w:r>
    </w:p>
  </w:footnote>
  <w:footnote w:id="416">
    <w:p w14:paraId="64B78D52" w14:textId="3FC835A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Superscript </w:t>
      </w:r>
      <w:r w:rsidRPr="00991ABF">
        <w:rPr>
          <w:rFonts w:ascii="Garamond" w:hAnsi="Garamond"/>
          <w:i/>
          <w:sz w:val="20"/>
          <w:szCs w:val="20"/>
          <w:lang w:val="en-US"/>
        </w:rPr>
        <w:t>a</w:t>
      </w:r>
      <w:r w:rsidRPr="00991ABF">
        <w:rPr>
          <w:rFonts w:ascii="Garamond" w:hAnsi="Garamond"/>
          <w:sz w:val="20"/>
          <w:szCs w:val="20"/>
          <w:lang w:val="en-US"/>
        </w:rPr>
        <w:t xml:space="preserve"> over last letter.</w:t>
      </w:r>
    </w:p>
  </w:footnote>
  <w:footnote w:id="417">
    <w:p w14:paraId="4B9DE7D1" w14:textId="061893E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“dire de manière assurée ou certaine”</w:t>
      </w:r>
    </w:p>
  </w:footnote>
  <w:footnote w:id="418">
    <w:p w14:paraId="41FEC076" w14:textId="1A012A2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Llo camin me à tradito e vedi</w:t>
      </w:r>
    </w:p>
  </w:footnote>
  <w:footnote w:id="419">
    <w:p w14:paraId="54AF5B69" w14:textId="4EA67DD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ravi</w:t>
      </w:r>
    </w:p>
  </w:footnote>
  <w:footnote w:id="420">
    <w:p w14:paraId="00BA0285" w14:textId="0BFDE6E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Vallecalle - </w:t>
      </w:r>
      <w:r w:rsidRPr="00991ABF">
        <w:rPr>
          <w:rFonts w:ascii="Garamond" w:hAnsi="Garamond"/>
          <w:sz w:val="20"/>
          <w:szCs w:val="20"/>
        </w:rPr>
        <w:t>est-ce que l’exp</w:t>
      </w:r>
      <w:r>
        <w:rPr>
          <w:rFonts w:ascii="Garamond" w:hAnsi="Garamond"/>
          <w:sz w:val="20"/>
          <w:szCs w:val="20"/>
        </w:rPr>
        <w:t>ression « che consei</w:t>
      </w:r>
      <w:r w:rsidRPr="00991ABF">
        <w:rPr>
          <w:rFonts w:ascii="Garamond" w:hAnsi="Garamond"/>
          <w:sz w:val="20"/>
          <w:szCs w:val="20"/>
        </w:rPr>
        <w:t>o manda se ius » fait partie des paroles de Huon et détermine « Dio », ou bien est-ce qu’elle détermine « ello » (Huon) ? Si elle détermine « Dio », faut-il écrire « manda se » ou « mandas(s)e » ? Si elle détermine « ello », ne faut-ol pas garder « manda », mais placer les guillemets au début du vers sui</w:t>
      </w:r>
      <w:r>
        <w:rPr>
          <w:rFonts w:ascii="Garamond" w:hAnsi="Garamond"/>
          <w:sz w:val="20"/>
          <w:szCs w:val="20"/>
        </w:rPr>
        <w:t>vant, et non devant « che consei</w:t>
      </w:r>
      <w:r w:rsidRPr="00991ABF">
        <w:rPr>
          <w:rFonts w:ascii="Garamond" w:hAnsi="Garamond"/>
          <w:sz w:val="20"/>
          <w:szCs w:val="20"/>
        </w:rPr>
        <w:t>o » ?</w:t>
      </w:r>
    </w:p>
  </w:footnote>
  <w:footnote w:id="421">
    <w:p w14:paraId="58067E17" w14:textId="1C35CB8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chaüe</w:t>
      </w:r>
    </w:p>
  </w:footnote>
  <w:footnote w:id="422">
    <w:p w14:paraId="516562E6" w14:textId="4CADFAFC"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 xml:space="preserve">Lla boca larga, la dentadure ague </w:t>
      </w:r>
      <w:r w:rsidRPr="00991ABF">
        <w:rPr>
          <w:rFonts w:ascii="Garamond" w:hAnsi="Garamond"/>
          <w:sz w:val="20"/>
          <w:szCs w:val="20"/>
          <w:highlight w:val="yellow"/>
          <w:lang w:val="en-US"/>
        </w:rPr>
        <w:t xml:space="preserve">Check BA for </w:t>
      </w:r>
      <w:r w:rsidRPr="00991ABF">
        <w:rPr>
          <w:rFonts w:ascii="Garamond" w:hAnsi="Garamond"/>
          <w:i/>
          <w:sz w:val="20"/>
          <w:szCs w:val="20"/>
          <w:highlight w:val="yellow"/>
          <w:lang w:val="en-US"/>
        </w:rPr>
        <w:t>dentadure</w:t>
      </w:r>
    </w:p>
  </w:footnote>
  <w:footnote w:id="423">
    <w:p w14:paraId="2F768069" w14:textId="4EDAA8B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si n'oit doutançe heüe</w:t>
      </w:r>
    </w:p>
  </w:footnote>
  <w:footnote w:id="424">
    <w:p w14:paraId="43E924E8" w14:textId="6C6CAC7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desù</w:t>
      </w:r>
      <w:r w:rsidRPr="00991ABF">
        <w:rPr>
          <w:rFonts w:ascii="Garamond" w:hAnsi="Garamond"/>
          <w:sz w:val="20"/>
          <w:szCs w:val="20"/>
          <w:lang w:val="en-US"/>
        </w:rPr>
        <w:t xml:space="preserve"> ?</w:t>
      </w:r>
    </w:p>
  </w:footnote>
  <w:footnote w:id="425">
    <w:p w14:paraId="733B9FEB" w14:textId="438036B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Br </w:t>
      </w:r>
      <w:r w:rsidRPr="00991ABF">
        <w:rPr>
          <w:rFonts w:ascii="Garamond" w:hAnsi="Garamond"/>
          <w:i/>
          <w:sz w:val="20"/>
          <w:szCs w:val="20"/>
        </w:rPr>
        <w:t>t'ençoigne</w:t>
      </w:r>
      <w:r w:rsidRPr="00991ABF">
        <w:rPr>
          <w:rFonts w:ascii="Garamond" w:hAnsi="Garamond"/>
          <w:sz w:val="20"/>
          <w:szCs w:val="20"/>
        </w:rPr>
        <w:t xml:space="preserve"> OF 'ensoigner' – to concern oneself;</w:t>
      </w:r>
      <w:r w:rsidRPr="00991ABF">
        <w:rPr>
          <w:rFonts w:ascii="Garamond" w:hAnsi="Garamond"/>
          <w:i/>
          <w:sz w:val="20"/>
          <w:szCs w:val="20"/>
        </w:rPr>
        <w:t xml:space="preserve"> </w:t>
      </w:r>
      <w:r w:rsidRPr="00991ABF">
        <w:rPr>
          <w:rFonts w:ascii="Garamond" w:hAnsi="Garamond"/>
          <w:sz w:val="20"/>
          <w:szCs w:val="20"/>
          <w:lang w:val="en-US"/>
        </w:rPr>
        <w:t>Andrea da Barberino "Non avere temenza, ch'io non sono possente sopra di te."</w:t>
      </w:r>
    </w:p>
  </w:footnote>
  <w:footnote w:id="426">
    <w:p w14:paraId="2939FD71" w14:textId="6AA3242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Or leave </w:t>
      </w:r>
      <w:r w:rsidRPr="00991ABF">
        <w:rPr>
          <w:rFonts w:ascii="Garamond" w:hAnsi="Garamond"/>
          <w:i/>
          <w:sz w:val="20"/>
          <w:szCs w:val="20"/>
          <w:lang w:val="en-US"/>
        </w:rPr>
        <w:t>à</w:t>
      </w:r>
      <w:r w:rsidRPr="00991ABF">
        <w:rPr>
          <w:rFonts w:ascii="Garamond" w:hAnsi="Garamond"/>
          <w:sz w:val="20"/>
          <w:szCs w:val="20"/>
          <w:lang w:val="en-US"/>
        </w:rPr>
        <w:t xml:space="preserve"> ? Check with conjugation of AVERE</w:t>
      </w:r>
    </w:p>
  </w:footnote>
  <w:footnote w:id="427">
    <w:p w14:paraId="329FCBD9" w14:textId="16F212A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Andrea da Barberino "hai per sofferenza vinta la giunta."</w:t>
      </w:r>
    </w:p>
  </w:footnote>
  <w:footnote w:id="428">
    <w:p w14:paraId="6D9468DF" w14:textId="073B0CD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mudan</w:t>
      </w:r>
    </w:p>
  </w:footnote>
  <w:footnote w:id="429">
    <w:p w14:paraId="4CF7ECC5" w14:textId="2AA1BF7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Br </w:t>
      </w:r>
      <w:r w:rsidRPr="00991ABF">
        <w:rPr>
          <w:rFonts w:ascii="Garamond" w:hAnsi="Garamond"/>
          <w:i/>
          <w:sz w:val="20"/>
          <w:szCs w:val="20"/>
        </w:rPr>
        <w:t>moine</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O' tu poré veder li mu(n)dan e lli demogne</w:t>
      </w:r>
      <w:r w:rsidRPr="00991ABF">
        <w:rPr>
          <w:rFonts w:ascii="Garamond" w:hAnsi="Garamond"/>
          <w:sz w:val="20"/>
          <w:szCs w:val="20"/>
          <w:lang w:val="en-US"/>
        </w:rPr>
        <w:t>; Andrea da Barberino "dove potrai vedere le grida e le pene che hanno i peccatori."</w:t>
      </w:r>
    </w:p>
  </w:footnote>
  <w:footnote w:id="430">
    <w:p w14:paraId="0E82AA07" w14:textId="747BA54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The second letter is unclear. </w:t>
      </w:r>
    </w:p>
  </w:footnote>
  <w:footnote w:id="431">
    <w:p w14:paraId="13C75C60" w14:textId="12F14B4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Dialectical? Correct to </w:t>
      </w:r>
      <w:r w:rsidRPr="00991ABF">
        <w:rPr>
          <w:rFonts w:ascii="Garamond" w:hAnsi="Garamond"/>
          <w:i/>
          <w:sz w:val="20"/>
          <w:szCs w:val="20"/>
          <w:lang w:val="en-US"/>
        </w:rPr>
        <w:t>a(s)peterò</w:t>
      </w:r>
      <w:r w:rsidRPr="00991ABF">
        <w:rPr>
          <w:rFonts w:ascii="Garamond" w:hAnsi="Garamond"/>
          <w:sz w:val="20"/>
          <w:szCs w:val="20"/>
          <w:lang w:val="en-US"/>
        </w:rPr>
        <w:t xml:space="preserve"> ?</w:t>
      </w:r>
    </w:p>
  </w:footnote>
  <w:footnote w:id="432">
    <w:p w14:paraId="203F934A" w14:textId="6E58812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veràs</w:t>
      </w:r>
      <w:r w:rsidRPr="00991ABF">
        <w:rPr>
          <w:rFonts w:ascii="Garamond" w:hAnsi="Garamond"/>
          <w:sz w:val="20"/>
          <w:szCs w:val="20"/>
          <w:lang w:val="en-US"/>
        </w:rPr>
        <w:t xml:space="preserve">; review throughout this </w:t>
      </w:r>
      <w:r w:rsidRPr="00991ABF">
        <w:rPr>
          <w:rFonts w:ascii="Garamond" w:hAnsi="Garamond"/>
          <w:i/>
          <w:sz w:val="20"/>
          <w:szCs w:val="20"/>
          <w:lang w:val="en-US"/>
        </w:rPr>
        <w:t>laisse</w:t>
      </w:r>
      <w:r w:rsidRPr="00991ABF">
        <w:rPr>
          <w:rFonts w:ascii="Garamond" w:hAnsi="Garamond"/>
          <w:sz w:val="20"/>
          <w:szCs w:val="20"/>
          <w:lang w:val="en-US"/>
        </w:rPr>
        <w:t>.</w:t>
      </w:r>
    </w:p>
  </w:footnote>
  <w:footnote w:id="433">
    <w:p w14:paraId="302529FA" w14:textId="667FD07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merchié</w:t>
      </w:r>
      <w:r w:rsidRPr="00991ABF">
        <w:rPr>
          <w:rFonts w:ascii="Garamond" w:hAnsi="Garamond"/>
          <w:sz w:val="20"/>
          <w:szCs w:val="20"/>
          <w:lang w:val="en-US"/>
        </w:rPr>
        <w:t>; "inçado"? "incanto"?</w:t>
      </w:r>
    </w:p>
  </w:footnote>
  <w:footnote w:id="434">
    <w:p w14:paraId="5C140C84" w14:textId="0AE371E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3765-3769: meaning of lines unclear. Check with Andrea.</w:t>
      </w:r>
    </w:p>
  </w:footnote>
  <w:footnote w:id="435">
    <w:p w14:paraId="185964E2" w14:textId="77902B53"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corno</w:t>
      </w:r>
    </w:p>
  </w:footnote>
  <w:footnote w:id="436">
    <w:p w14:paraId="2723BE57" w14:textId="00B244B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elesalvais</w:t>
      </w:r>
      <w:r w:rsidRPr="00991ABF">
        <w:rPr>
          <w:rFonts w:ascii="Garamond" w:hAnsi="Garamond"/>
          <w:sz w:val="20"/>
          <w:szCs w:val="20"/>
          <w:lang w:val="en-US"/>
        </w:rPr>
        <w:t xml:space="preserve">; probably repetition of previous </w:t>
      </w:r>
      <w:r w:rsidRPr="00991ABF">
        <w:rPr>
          <w:rFonts w:ascii="Garamond" w:hAnsi="Garamond"/>
          <w:i/>
          <w:sz w:val="20"/>
          <w:szCs w:val="20"/>
          <w:lang w:val="en-US"/>
        </w:rPr>
        <w:t>e lle</w:t>
      </w:r>
      <w:r w:rsidRPr="00991ABF">
        <w:rPr>
          <w:rFonts w:ascii="Garamond" w:hAnsi="Garamond"/>
          <w:sz w:val="20"/>
          <w:szCs w:val="20"/>
          <w:lang w:val="en-US"/>
        </w:rPr>
        <w:t>.</w:t>
      </w:r>
    </w:p>
  </w:footnote>
  <w:footnote w:id="437">
    <w:p w14:paraId="52924768" w14:textId="0B330643"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palas</w:t>
      </w:r>
    </w:p>
  </w:footnote>
  <w:footnote w:id="438">
    <w:p w14:paraId="03E3946C" w14:textId="1D66EDF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gist</w:t>
      </w:r>
    </w:p>
  </w:footnote>
  <w:footnote w:id="439">
    <w:p w14:paraId="5E6178EB" w14:textId="2736E56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sacrifas</w:t>
      </w:r>
    </w:p>
  </w:footnote>
  <w:footnote w:id="440">
    <w:p w14:paraId="20E27DA8" w14:textId="4180C2A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dromento</w:t>
      </w:r>
      <w:r w:rsidRPr="00991ABF">
        <w:rPr>
          <w:rFonts w:ascii="Garamond" w:hAnsi="Garamond"/>
          <w:sz w:val="20"/>
          <w:szCs w:val="20"/>
        </w:rPr>
        <w:t xml:space="preserve">; scribal correction with </w:t>
      </w:r>
      <w:r w:rsidRPr="00991ABF">
        <w:rPr>
          <w:rFonts w:ascii="Garamond" w:hAnsi="Garamond"/>
          <w:sz w:val="20"/>
          <w:szCs w:val="20"/>
          <w:lang w:val="en-US"/>
        </w:rPr>
        <w:t xml:space="preserve">superscript </w:t>
      </w:r>
      <w:r w:rsidRPr="00991ABF">
        <w:rPr>
          <w:rFonts w:ascii="Garamond" w:hAnsi="Garamond"/>
          <w:i/>
          <w:sz w:val="20"/>
          <w:szCs w:val="20"/>
          <w:lang w:val="en-US"/>
        </w:rPr>
        <w:t>t</w:t>
      </w:r>
      <w:r w:rsidRPr="00991ABF">
        <w:rPr>
          <w:rFonts w:ascii="Garamond" w:hAnsi="Garamond"/>
          <w:sz w:val="20"/>
          <w:szCs w:val="20"/>
          <w:lang w:val="en-US"/>
        </w:rPr>
        <w:t xml:space="preserve"> over </w:t>
      </w:r>
      <w:r w:rsidRPr="00991ABF">
        <w:rPr>
          <w:rFonts w:ascii="Garamond" w:hAnsi="Garamond"/>
          <w:i/>
          <w:sz w:val="20"/>
          <w:szCs w:val="20"/>
          <w:lang w:val="en-US"/>
        </w:rPr>
        <w:t>dro</w:t>
      </w:r>
      <w:r w:rsidRPr="00991ABF">
        <w:rPr>
          <w:rFonts w:ascii="Garamond" w:hAnsi="Garamond"/>
          <w:sz w:val="20"/>
          <w:szCs w:val="20"/>
          <w:lang w:val="en-US"/>
        </w:rPr>
        <w:t>; "tormento" by metathesis, see above.</w:t>
      </w:r>
    </w:p>
  </w:footnote>
  <w:footnote w:id="441">
    <w:p w14:paraId="1583B808" w14:textId="419E14E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no plus moi oïrais</w:t>
      </w:r>
    </w:p>
  </w:footnote>
  <w:footnote w:id="442">
    <w:p w14:paraId="10C5775F" w14:textId="4F815CE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inbriun</w:t>
      </w:r>
    </w:p>
  </w:footnote>
  <w:footnote w:id="443">
    <w:p w14:paraId="0B6C3FF7" w14:textId="4A256590"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inorie</w:t>
      </w:r>
    </w:p>
  </w:footnote>
  <w:footnote w:id="444">
    <w:p w14:paraId="36C4C3AB" w14:textId="23292C7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ubra</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 xml:space="preserve">Correct to either </w:t>
      </w:r>
      <w:r w:rsidRPr="00991ABF">
        <w:rPr>
          <w:rFonts w:ascii="Garamond" w:hAnsi="Garamond"/>
          <w:i/>
          <w:sz w:val="20"/>
          <w:szCs w:val="20"/>
          <w:lang w:val="en-US"/>
        </w:rPr>
        <w:t>u(n)bra</w:t>
      </w:r>
      <w:r w:rsidRPr="00991ABF">
        <w:rPr>
          <w:rFonts w:ascii="Garamond" w:hAnsi="Garamond"/>
          <w:sz w:val="20"/>
          <w:szCs w:val="20"/>
          <w:lang w:val="en-US"/>
        </w:rPr>
        <w:t xml:space="preserve"> or </w:t>
      </w:r>
      <w:r w:rsidRPr="00991ABF">
        <w:rPr>
          <w:rFonts w:ascii="Garamond" w:hAnsi="Garamond"/>
          <w:i/>
          <w:sz w:val="20"/>
          <w:szCs w:val="20"/>
          <w:lang w:val="en-US"/>
        </w:rPr>
        <w:t>u(m)bra</w:t>
      </w:r>
      <w:r w:rsidRPr="00991ABF">
        <w:rPr>
          <w:rFonts w:ascii="Garamond" w:hAnsi="Garamond"/>
          <w:sz w:val="20"/>
          <w:szCs w:val="20"/>
          <w:lang w:val="en-US"/>
        </w:rPr>
        <w:t xml:space="preserve"> depending on frequency.</w:t>
      </w:r>
    </w:p>
  </w:footnote>
  <w:footnote w:id="445">
    <w:p w14:paraId="4F477076" w14:textId="76FAD92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Abbreviation ambiguous here</w:t>
      </w:r>
    </w:p>
  </w:footnote>
  <w:footnote w:id="446">
    <w:p w14:paraId="603EE538" w14:textId="329EED8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Giacon </w:t>
      </w:r>
      <w:r w:rsidRPr="00991ABF">
        <w:rPr>
          <w:rFonts w:ascii="Garamond" w:hAnsi="Garamond"/>
          <w:i/>
          <w:sz w:val="20"/>
          <w:szCs w:val="20"/>
        </w:rPr>
        <w:t>planté</w:t>
      </w:r>
    </w:p>
  </w:footnote>
  <w:footnote w:id="447">
    <w:p w14:paraId="749C2847" w14:textId="095B008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graçia</w:t>
      </w:r>
    </w:p>
  </w:footnote>
  <w:footnote w:id="448">
    <w:p w14:paraId="5967FFFF" w14:textId="7E40979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camai</w:t>
      </w:r>
    </w:p>
  </w:footnote>
  <w:footnote w:id="449">
    <w:p w14:paraId="3020B34D" w14:textId="7AD1FBE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Vallecalle - </w:t>
      </w:r>
      <w:r w:rsidRPr="00991ABF">
        <w:rPr>
          <w:rFonts w:ascii="Garamond" w:hAnsi="Garamond"/>
          <w:sz w:val="20"/>
          <w:szCs w:val="20"/>
        </w:rPr>
        <w:t xml:space="preserve">Dans toute la laisse, faut-il vraiment un accent sur les terminaisons en </w:t>
      </w:r>
      <w:r w:rsidRPr="00991ABF">
        <w:rPr>
          <w:rFonts w:ascii="Garamond" w:hAnsi="Garamond"/>
          <w:i/>
          <w:sz w:val="20"/>
          <w:szCs w:val="20"/>
        </w:rPr>
        <w:t>-ee</w:t>
      </w:r>
      <w:r w:rsidRPr="00991ABF">
        <w:rPr>
          <w:rFonts w:ascii="Garamond" w:hAnsi="Garamond"/>
          <w:sz w:val="20"/>
          <w:szCs w:val="20"/>
        </w:rPr>
        <w:t xml:space="preserve"> ? ; see also Wunderli, </w:t>
      </w:r>
      <w:r w:rsidRPr="00991ABF">
        <w:rPr>
          <w:rFonts w:ascii="Garamond" w:hAnsi="Garamond"/>
          <w:i/>
          <w:sz w:val="20"/>
          <w:szCs w:val="20"/>
        </w:rPr>
        <w:t>Aquilon</w:t>
      </w:r>
      <w:r w:rsidRPr="00991ABF">
        <w:rPr>
          <w:rFonts w:ascii="Garamond" w:hAnsi="Garamond"/>
          <w:sz w:val="20"/>
          <w:szCs w:val="20"/>
        </w:rPr>
        <w:t xml:space="preserve">. </w:t>
      </w:r>
    </w:p>
  </w:footnote>
  <w:footnote w:id="450">
    <w:p w14:paraId="16F7CAAD" w14:textId="46EC4F80"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Correction based on Br </w:t>
      </w:r>
      <w:r w:rsidRPr="00991ABF">
        <w:rPr>
          <w:rFonts w:ascii="Garamond" w:hAnsi="Garamond"/>
          <w:i/>
          <w:sz w:val="20"/>
          <w:szCs w:val="20"/>
          <w:lang w:val="en-US"/>
        </w:rPr>
        <w:t>Oï la parole</w:t>
      </w:r>
    </w:p>
  </w:footnote>
  <w:footnote w:id="451">
    <w:p w14:paraId="7F15960D" w14:textId="50E44A7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li à ssegurà</w:t>
      </w:r>
    </w:p>
  </w:footnote>
  <w:footnote w:id="452">
    <w:p w14:paraId="5EEEA231" w14:textId="48E6452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As in </w:t>
      </w:r>
      <w:r w:rsidRPr="00991ABF">
        <w:rPr>
          <w:rFonts w:ascii="Garamond" w:hAnsi="Garamond"/>
          <w:i/>
          <w:sz w:val="20"/>
          <w:szCs w:val="20"/>
          <w:lang w:val="en-US"/>
        </w:rPr>
        <w:t>gendré</w:t>
      </w:r>
      <w:r w:rsidRPr="00991ABF">
        <w:rPr>
          <w:rFonts w:ascii="Garamond" w:hAnsi="Garamond"/>
          <w:sz w:val="20"/>
          <w:szCs w:val="20"/>
          <w:lang w:val="en-US"/>
        </w:rPr>
        <w:t>, or father, lineage?</w:t>
      </w:r>
    </w:p>
  </w:footnote>
  <w:footnote w:id="453">
    <w:p w14:paraId="2D7E9817" w14:textId="22080A0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Vallecalle - </w:t>
      </w:r>
      <w:r w:rsidRPr="00991ABF">
        <w:rPr>
          <w:rFonts w:ascii="Garamond" w:hAnsi="Garamond"/>
          <w:sz w:val="20"/>
          <w:szCs w:val="20"/>
        </w:rPr>
        <w:t xml:space="preserve">dans la mesure où « peça » est l’adverbe ancien français « pieça » qui provient de « piece + a (verbe </w:t>
      </w:r>
      <w:r w:rsidRPr="00991ABF">
        <w:rPr>
          <w:rFonts w:ascii="Garamond" w:hAnsi="Garamond"/>
          <w:i/>
          <w:sz w:val="20"/>
          <w:szCs w:val="20"/>
        </w:rPr>
        <w:t>avoir</w:t>
      </w:r>
      <w:r w:rsidRPr="00991ABF">
        <w:rPr>
          <w:rFonts w:ascii="Garamond" w:hAnsi="Garamond"/>
          <w:sz w:val="20"/>
          <w:szCs w:val="20"/>
        </w:rPr>
        <w:t>) », j’écrirais ici « piçà » avec accent.</w:t>
      </w:r>
    </w:p>
  </w:footnote>
  <w:footnote w:id="454">
    <w:p w14:paraId="7BB54002" w14:textId="74D44D6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MS</w:t>
      </w:r>
      <w:r w:rsidRPr="00991ABF">
        <w:rPr>
          <w:rFonts w:ascii="Garamond" w:hAnsi="Garamond"/>
          <w:i/>
          <w:sz w:val="20"/>
          <w:szCs w:val="20"/>
          <w:lang w:val="en-US"/>
        </w:rPr>
        <w:t xml:space="preserve"> icorporee</w:t>
      </w:r>
    </w:p>
  </w:footnote>
  <w:footnote w:id="455">
    <w:p w14:paraId="590CD45A" w14:textId="089956E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Eo</w:t>
      </w:r>
      <w:r w:rsidRPr="00991ABF">
        <w:rPr>
          <w:rFonts w:ascii="Garamond" w:hAnsi="Garamond"/>
          <w:sz w:val="20"/>
          <w:szCs w:val="20"/>
          <w:lang w:val="en-US"/>
        </w:rPr>
        <w:t xml:space="preserve">; </w:t>
      </w:r>
      <w:r w:rsidRPr="00991ABF">
        <w:rPr>
          <w:rFonts w:ascii="Garamond" w:hAnsi="Garamond"/>
          <w:i/>
          <w:sz w:val="20"/>
          <w:szCs w:val="20"/>
          <w:lang w:val="en-US"/>
        </w:rPr>
        <w:t>E</w:t>
      </w:r>
      <w:r w:rsidRPr="00991ABF">
        <w:rPr>
          <w:rFonts w:ascii="Garamond" w:hAnsi="Garamond"/>
          <w:sz w:val="20"/>
          <w:szCs w:val="20"/>
          <w:lang w:val="en-US"/>
        </w:rPr>
        <w:t xml:space="preserve"> is a large decorated blue initial.</w:t>
      </w:r>
    </w:p>
  </w:footnote>
  <w:footnote w:id="456">
    <w:p w14:paraId="560DB03D" w14:textId="7F57F42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BA 'enfidare' ?</w:t>
      </w:r>
    </w:p>
  </w:footnote>
  <w:footnote w:id="457">
    <w:p w14:paraId="7BEA2E72" w14:textId="71932CD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pensament</w:t>
      </w:r>
    </w:p>
  </w:footnote>
  <w:footnote w:id="458">
    <w:p w14:paraId="3B6B39CB" w14:textId="641A39D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atendre</w:t>
      </w:r>
    </w:p>
  </w:footnote>
  <w:footnote w:id="459">
    <w:p w14:paraId="1907013C" w14:textId="214F033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sartie</w:t>
      </w:r>
    </w:p>
  </w:footnote>
  <w:footnote w:id="460">
    <w:p w14:paraId="0F74D0CA" w14:textId="42C9CB4A"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Senble qe</w:t>
      </w:r>
    </w:p>
  </w:footnote>
  <w:footnote w:id="461">
    <w:p w14:paraId="7EEC277D" w14:textId="2C0E770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Vallecalle </w:t>
      </w:r>
      <w:r w:rsidRPr="00991ABF">
        <w:rPr>
          <w:rFonts w:ascii="Garamond" w:hAnsi="Garamond"/>
          <w:i/>
          <w:sz w:val="20"/>
          <w:szCs w:val="20"/>
        </w:rPr>
        <w:t>Leva tié</w:t>
      </w:r>
      <w:r w:rsidRPr="00991ABF">
        <w:rPr>
          <w:rFonts w:ascii="Garamond" w:hAnsi="Garamond"/>
          <w:sz w:val="20"/>
          <w:szCs w:val="20"/>
        </w:rPr>
        <w:t xml:space="preserve"> and </w:t>
      </w:r>
      <w:r w:rsidRPr="00991ABF">
        <w:rPr>
          <w:rFonts w:ascii="Garamond" w:hAnsi="Garamond"/>
          <w:i/>
          <w:sz w:val="20"/>
          <w:szCs w:val="20"/>
        </w:rPr>
        <w:t>leva te</w:t>
      </w:r>
      <w:r w:rsidRPr="00991ABF">
        <w:rPr>
          <w:rFonts w:ascii="Garamond" w:hAnsi="Garamond"/>
          <w:sz w:val="20"/>
          <w:szCs w:val="20"/>
        </w:rPr>
        <w:t xml:space="preserve"> in next line</w:t>
      </w:r>
    </w:p>
  </w:footnote>
  <w:footnote w:id="462">
    <w:p w14:paraId="5C5D0F39" w14:textId="611D0A2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ame</w:t>
      </w:r>
    </w:p>
  </w:footnote>
  <w:footnote w:id="463">
    <w:p w14:paraId="1DB8EC36" w14:textId="64C03F9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vanegloi</w:t>
      </w:r>
    </w:p>
  </w:footnote>
  <w:footnote w:id="464">
    <w:p w14:paraId="6392F03E" w14:textId="183E93F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lang w:val="en-US"/>
        </w:rPr>
        <w:t>eo me ve vesti</w:t>
      </w:r>
    </w:p>
  </w:footnote>
  <w:footnote w:id="465">
    <w:p w14:paraId="1FDC108C" w14:textId="0D7DC4D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Compare to </w:t>
      </w:r>
      <w:r w:rsidRPr="00991ABF">
        <w:rPr>
          <w:rFonts w:ascii="Garamond" w:hAnsi="Garamond"/>
          <w:i/>
          <w:sz w:val="20"/>
          <w:szCs w:val="20"/>
          <w:lang w:val="en-US"/>
        </w:rPr>
        <w:t>Guillaume d'Orange</w:t>
      </w:r>
      <w:r w:rsidRPr="00991ABF">
        <w:rPr>
          <w:rFonts w:ascii="Garamond" w:hAnsi="Garamond"/>
          <w:sz w:val="20"/>
          <w:szCs w:val="20"/>
          <w:lang w:val="en-US"/>
        </w:rPr>
        <w:t xml:space="preserve"> for sense. </w:t>
      </w:r>
    </w:p>
  </w:footnote>
  <w:footnote w:id="466">
    <w:p w14:paraId="1A3D6323" w14:textId="6E236AB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sanc</w:t>
      </w:r>
    </w:p>
  </w:footnote>
  <w:footnote w:id="467">
    <w:p w14:paraId="7AD0BA04" w14:textId="4B61724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cs="Times New Roman"/>
          <w:i/>
          <w:color w:val="000000" w:themeColor="text1"/>
          <w:sz w:val="20"/>
          <w:szCs w:val="20"/>
          <w:lang w:val="en-US"/>
        </w:rPr>
        <w:t>çasçun</w:t>
      </w:r>
    </w:p>
  </w:footnote>
  <w:footnote w:id="468">
    <w:p w14:paraId="7642BA4E" w14:textId="5DA3BEC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a(ve)ssi</w:t>
      </w:r>
      <w:r w:rsidRPr="00991ABF">
        <w:rPr>
          <w:rFonts w:ascii="Garamond" w:hAnsi="Garamond"/>
          <w:sz w:val="20"/>
          <w:szCs w:val="20"/>
          <w:lang w:val="en-US"/>
        </w:rPr>
        <w:t xml:space="preserve"> ?</w:t>
      </w:r>
    </w:p>
  </w:footnote>
  <w:footnote w:id="469">
    <w:p w14:paraId="7FB891AE" w14:textId="28D7C1F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 xml:space="preserve">(às) </w:t>
      </w:r>
      <w:r w:rsidRPr="00991ABF">
        <w:rPr>
          <w:rFonts w:ascii="Garamond" w:hAnsi="Garamond"/>
          <w:sz w:val="20"/>
          <w:szCs w:val="20"/>
          <w:lang w:val="en-US"/>
        </w:rPr>
        <w:t xml:space="preserve">? Br </w:t>
      </w:r>
      <w:r w:rsidRPr="00991ABF">
        <w:rPr>
          <w:rFonts w:ascii="Garamond" w:hAnsi="Garamond"/>
          <w:i/>
          <w:sz w:val="20"/>
          <w:szCs w:val="20"/>
          <w:lang w:val="en-US"/>
        </w:rPr>
        <w:t>tu as por Deu de moi ton condutor</w:t>
      </w:r>
    </w:p>
  </w:footnote>
  <w:footnote w:id="470">
    <w:p w14:paraId="7F30793D" w14:textId="7423FB3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Sense of line unclear; "Tu è, per Dio, de mi (l)o condutor"? "Tu è per Dio de mi (l)o condutor"?</w:t>
      </w:r>
    </w:p>
  </w:footnote>
  <w:footnote w:id="471">
    <w:p w14:paraId="31A4769C" w14:textId="78DDC63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valmaxor</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almansor</w:t>
      </w:r>
    </w:p>
  </w:footnote>
  <w:footnote w:id="472">
    <w:p w14:paraId="26A9A64F" w14:textId="156751D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oldé</w:t>
      </w:r>
      <w:r w:rsidRPr="00991ABF">
        <w:rPr>
          <w:rFonts w:ascii="Garamond" w:hAnsi="Garamond"/>
          <w:sz w:val="20"/>
          <w:szCs w:val="20"/>
          <w:lang w:val="en-US"/>
        </w:rPr>
        <w:t xml:space="preserve"> ? Compare to other Franco-Italian texts</w:t>
      </w:r>
    </w:p>
  </w:footnote>
  <w:footnote w:id="473">
    <w:p w14:paraId="518F5EAE" w14:textId="4FA9BE9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èno</w:t>
      </w:r>
      <w:r w:rsidRPr="00991ABF">
        <w:rPr>
          <w:rFonts w:ascii="Garamond" w:hAnsi="Garamond"/>
          <w:sz w:val="20"/>
          <w:szCs w:val="20"/>
          <w:lang w:val="en-US"/>
        </w:rPr>
        <w:t xml:space="preserve"> ?</w:t>
      </w:r>
    </w:p>
  </w:footnote>
  <w:footnote w:id="474">
    <w:p w14:paraId="52840E8C" w14:textId="6459527A"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se'n</w:t>
      </w:r>
    </w:p>
  </w:footnote>
  <w:footnote w:id="475">
    <w:p w14:paraId="3C937B58" w14:textId="7907965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tu o io?</w:t>
      </w:r>
    </w:p>
  </w:footnote>
  <w:footnote w:id="476">
    <w:p w14:paraId="23698AF9" w14:textId="5D4C274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Coorect to </w:t>
      </w:r>
      <w:r w:rsidRPr="00991ABF">
        <w:rPr>
          <w:rFonts w:ascii="Garamond" w:hAnsi="Garamond"/>
          <w:i/>
          <w:sz w:val="20"/>
          <w:szCs w:val="20"/>
          <w:lang w:val="en-US"/>
        </w:rPr>
        <w:t>f(al)so</w:t>
      </w:r>
      <w:r w:rsidRPr="00991ABF">
        <w:rPr>
          <w:rFonts w:ascii="Garamond" w:hAnsi="Garamond"/>
          <w:sz w:val="20"/>
          <w:szCs w:val="20"/>
          <w:lang w:val="en-US"/>
        </w:rPr>
        <w:t xml:space="preserve"> ? Or another instance of metathesis?</w:t>
      </w:r>
    </w:p>
  </w:footnote>
  <w:footnote w:id="477">
    <w:p w14:paraId="0CB2E130" w14:textId="1D43560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im·prima</w:t>
      </w:r>
    </w:p>
  </w:footnote>
  <w:footnote w:id="478">
    <w:p w14:paraId="26BDC402" w14:textId="08FC35C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Abbreviation resolved based on line 4054.</w:t>
      </w:r>
    </w:p>
  </w:footnote>
  <w:footnote w:id="479">
    <w:p w14:paraId="53D44DA5" w14:textId="357373E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Giacon omits line</w:t>
      </w:r>
    </w:p>
  </w:footnote>
  <w:footnote w:id="480">
    <w:p w14:paraId="0D1A2BAE" w14:textId="7870A23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 xml:space="preserve"> crinel</w:t>
      </w:r>
    </w:p>
  </w:footnote>
  <w:footnote w:id="481">
    <w:p w14:paraId="707E5D82" w14:textId="3ED0E82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The rhyme in this </w:t>
      </w:r>
      <w:r w:rsidRPr="00991ABF">
        <w:rPr>
          <w:rFonts w:ascii="Garamond" w:hAnsi="Garamond"/>
          <w:i/>
          <w:sz w:val="20"/>
          <w:szCs w:val="20"/>
          <w:lang w:val="en-US"/>
        </w:rPr>
        <w:t>laisse</w:t>
      </w:r>
      <w:r w:rsidRPr="00991ABF">
        <w:rPr>
          <w:rFonts w:ascii="Garamond" w:hAnsi="Garamond"/>
          <w:sz w:val="20"/>
          <w:szCs w:val="20"/>
          <w:lang w:val="en-US"/>
        </w:rPr>
        <w:t xml:space="preserve"> is particularly problematic and requires numerous emendations.</w:t>
      </w:r>
    </w:p>
  </w:footnote>
  <w:footnote w:id="482">
    <w:p w14:paraId="6C8F7846" w14:textId="2D29B87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durer</w:t>
      </w:r>
    </w:p>
  </w:footnote>
  <w:footnote w:id="483">
    <w:p w14:paraId="406D0B47" w14:textId="0D666FA0"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figurae</w:t>
      </w:r>
      <w:r w:rsidRPr="00991ABF">
        <w:rPr>
          <w:rFonts w:ascii="Garamond" w:hAnsi="Garamond"/>
          <w:sz w:val="20"/>
          <w:szCs w:val="20"/>
          <w:lang w:val="en-US"/>
        </w:rPr>
        <w:t xml:space="preserve">; scribe seems to have written an </w:t>
      </w:r>
      <w:r w:rsidRPr="00991ABF">
        <w:rPr>
          <w:rFonts w:ascii="Garamond" w:hAnsi="Garamond"/>
          <w:i/>
          <w:sz w:val="20"/>
          <w:szCs w:val="20"/>
          <w:lang w:val="en-US"/>
        </w:rPr>
        <w:t xml:space="preserve">e </w:t>
      </w:r>
      <w:r w:rsidRPr="00991ABF">
        <w:rPr>
          <w:rFonts w:ascii="Garamond" w:hAnsi="Garamond"/>
          <w:sz w:val="20"/>
          <w:szCs w:val="20"/>
          <w:lang w:val="en-US"/>
        </w:rPr>
        <w:t xml:space="preserve">over an original </w:t>
      </w:r>
      <w:r w:rsidRPr="00991ABF">
        <w:rPr>
          <w:rFonts w:ascii="Garamond" w:hAnsi="Garamond"/>
          <w:i/>
          <w:sz w:val="20"/>
          <w:szCs w:val="20"/>
          <w:lang w:val="en-US"/>
        </w:rPr>
        <w:t>a</w:t>
      </w:r>
    </w:p>
  </w:footnote>
  <w:footnote w:id="484">
    <w:p w14:paraId="64AEBB72" w14:textId="07A21BD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futurer</w:t>
      </w:r>
    </w:p>
  </w:footnote>
  <w:footnote w:id="485">
    <w:p w14:paraId="52CE7447" w14:textId="0F35CB6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purer</w:t>
      </w:r>
    </w:p>
  </w:footnote>
  <w:footnote w:id="486">
    <w:p w14:paraId="7F6F1995" w14:textId="26E9684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scur</w:t>
      </w:r>
    </w:p>
  </w:footnote>
  <w:footnote w:id="487">
    <w:p w14:paraId="42EB6917" w14:textId="426066FA"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mesur</w:t>
      </w:r>
    </w:p>
  </w:footnote>
  <w:footnote w:id="488">
    <w:p w14:paraId="01C85E3F" w14:textId="18BC11A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Correct to </w:t>
      </w:r>
      <w:r w:rsidRPr="00991ABF">
        <w:rPr>
          <w:rFonts w:ascii="Garamond" w:hAnsi="Garamond"/>
          <w:i/>
          <w:sz w:val="20"/>
          <w:szCs w:val="20"/>
          <w:lang w:val="en-US"/>
        </w:rPr>
        <w:t>a(r)oi</w:t>
      </w:r>
      <w:r w:rsidRPr="00991ABF">
        <w:rPr>
          <w:rFonts w:ascii="Garamond" w:hAnsi="Garamond"/>
          <w:sz w:val="20"/>
          <w:szCs w:val="20"/>
          <w:lang w:val="en-US"/>
        </w:rPr>
        <w:t xml:space="preserve"> ? </w:t>
      </w:r>
      <w:r w:rsidRPr="00991ABF">
        <w:rPr>
          <w:rFonts w:ascii="Garamond" w:hAnsi="Garamond"/>
          <w:i/>
          <w:sz w:val="20"/>
          <w:szCs w:val="20"/>
          <w:lang w:val="en-US"/>
        </w:rPr>
        <w:t>(des)a(r)oi</w:t>
      </w:r>
      <w:r w:rsidRPr="00991ABF">
        <w:rPr>
          <w:rFonts w:ascii="Garamond" w:hAnsi="Garamond"/>
          <w:sz w:val="20"/>
          <w:szCs w:val="20"/>
          <w:lang w:val="en-US"/>
        </w:rPr>
        <w:t xml:space="preserve"> ? Br </w:t>
      </w:r>
      <w:r w:rsidRPr="00991ABF">
        <w:rPr>
          <w:rFonts w:ascii="Garamond" w:hAnsi="Garamond"/>
          <w:i/>
          <w:sz w:val="20"/>
          <w:szCs w:val="20"/>
          <w:lang w:val="en-US"/>
        </w:rPr>
        <w:t>aurent fors che mal e desroi</w:t>
      </w:r>
    </w:p>
  </w:footnote>
  <w:footnote w:id="489">
    <w:p w14:paraId="05584828" w14:textId="0405413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insegné</w:t>
      </w:r>
      <w:r w:rsidRPr="00991ABF">
        <w:rPr>
          <w:rFonts w:ascii="Garamond" w:hAnsi="Garamond"/>
          <w:sz w:val="20"/>
          <w:szCs w:val="20"/>
          <w:lang w:val="en-US"/>
        </w:rPr>
        <w:t>, altered from in rhymed position</w:t>
      </w:r>
    </w:p>
  </w:footnote>
  <w:footnote w:id="490">
    <w:p w14:paraId="4F40472A" w14:textId="0F347C5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491">
    <w:p w14:paraId="1CAA553F"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cs="Times New Roman"/>
          <w:i/>
          <w:color w:val="000000" w:themeColor="text1"/>
          <w:sz w:val="20"/>
          <w:szCs w:val="20"/>
          <w:lang w:val="en-US"/>
        </w:rPr>
        <w:t xml:space="preserve">discedite a me maledicti in ignem </w:t>
      </w:r>
      <w:r w:rsidRPr="00991ABF">
        <w:rPr>
          <w:rFonts w:ascii="Garamond" w:hAnsi="Garamond"/>
          <w:i/>
          <w:color w:val="000000"/>
          <w:sz w:val="20"/>
          <w:szCs w:val="20"/>
          <w:lang w:val="en-US"/>
        </w:rPr>
        <w:t>ae</w:t>
      </w:r>
      <w:r w:rsidRPr="00991ABF">
        <w:rPr>
          <w:rFonts w:ascii="Garamond" w:hAnsi="Garamond" w:cs="Times New Roman"/>
          <w:i/>
          <w:color w:val="000000" w:themeColor="text1"/>
          <w:sz w:val="20"/>
          <w:szCs w:val="20"/>
          <w:lang w:val="en-US"/>
        </w:rPr>
        <w:t>ternum</w:t>
      </w:r>
      <w:r w:rsidRPr="00991ABF">
        <w:rPr>
          <w:rFonts w:ascii="Garamond" w:hAnsi="Garamond" w:cs="Times New Roman"/>
          <w:color w:val="000000" w:themeColor="text1"/>
          <w:sz w:val="20"/>
          <w:szCs w:val="20"/>
          <w:lang w:val="en-US"/>
        </w:rPr>
        <w:t xml:space="preserve"> Matthew 25:41</w:t>
      </w:r>
    </w:p>
  </w:footnote>
  <w:footnote w:id="492">
    <w:p w14:paraId="30CE56C8" w14:textId="2C1CDD6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Giacon omits this line</w:t>
      </w:r>
    </w:p>
  </w:footnote>
  <w:footnote w:id="493">
    <w:p w14:paraId="049179E7" w14:textId="44873C7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0005420F">
        <w:rPr>
          <w:rFonts w:ascii="Garamond" w:hAnsi="Garamond"/>
          <w:sz w:val="20"/>
          <w:szCs w:val="20"/>
          <w:lang w:val="en-US"/>
        </w:rPr>
        <w:t>= d’Alvernia</w:t>
      </w:r>
    </w:p>
  </w:footnote>
  <w:footnote w:id="494">
    <w:p w14:paraId="706CD2BF" w14:textId="51681530" w:rsidR="00776097" w:rsidRPr="00776097" w:rsidRDefault="00776097">
      <w:pPr>
        <w:pStyle w:val="FootnoteText"/>
        <w:rPr>
          <w:lang w:val="en-US"/>
        </w:rPr>
      </w:pPr>
      <w:r>
        <w:rPr>
          <w:rStyle w:val="FootnoteReference"/>
        </w:rPr>
        <w:footnoteRef/>
      </w:r>
      <w:r>
        <w:t xml:space="preserve"> = </w:t>
      </w:r>
      <w:r>
        <w:rPr>
          <w:i/>
        </w:rPr>
        <w:t>çentil </w:t>
      </w:r>
      <w:r>
        <w:t>; correct ? LZM</w:t>
      </w:r>
    </w:p>
  </w:footnote>
  <w:footnote w:id="495">
    <w:p w14:paraId="06DAC143" w14:textId="718AD546" w:rsidR="00EE260D" w:rsidRPr="0005420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0005420F">
        <w:rPr>
          <w:rFonts w:ascii="Garamond" w:hAnsi="Garamond"/>
          <w:sz w:val="20"/>
          <w:szCs w:val="20"/>
          <w:lang w:val="en-US"/>
        </w:rPr>
        <w:t xml:space="preserve">MS </w:t>
      </w:r>
      <w:r w:rsidR="0005420F">
        <w:rPr>
          <w:rFonts w:ascii="Garamond" w:hAnsi="Garamond"/>
          <w:i/>
          <w:sz w:val="20"/>
          <w:szCs w:val="20"/>
          <w:lang w:val="en-US"/>
        </w:rPr>
        <w:t>Chen</w:t>
      </w:r>
      <w:r w:rsidR="0005420F">
        <w:rPr>
          <w:rFonts w:ascii="Garamond" w:hAnsi="Garamond"/>
          <w:sz w:val="20"/>
          <w:szCs w:val="20"/>
          <w:lang w:val="en-US"/>
        </w:rPr>
        <w:t xml:space="preserve">, scribal correction, with </w:t>
      </w:r>
      <w:r w:rsidR="0005420F">
        <w:rPr>
          <w:rFonts w:ascii="Garamond" w:hAnsi="Garamond"/>
          <w:i/>
          <w:sz w:val="20"/>
          <w:szCs w:val="20"/>
          <w:lang w:val="en-US"/>
        </w:rPr>
        <w:t>e</w:t>
      </w:r>
      <w:r w:rsidR="0005420F">
        <w:rPr>
          <w:rFonts w:ascii="Garamond" w:hAnsi="Garamond"/>
          <w:sz w:val="20"/>
          <w:szCs w:val="20"/>
          <w:lang w:val="en-US"/>
        </w:rPr>
        <w:t xml:space="preserve"> changed to </w:t>
      </w:r>
      <w:r w:rsidR="0005420F">
        <w:rPr>
          <w:rFonts w:ascii="Garamond" w:hAnsi="Garamond"/>
          <w:i/>
          <w:sz w:val="20"/>
          <w:szCs w:val="20"/>
          <w:lang w:val="en-US"/>
        </w:rPr>
        <w:t>o</w:t>
      </w:r>
      <w:r w:rsidR="0005420F">
        <w:rPr>
          <w:rFonts w:ascii="Garamond" w:hAnsi="Garamond"/>
          <w:sz w:val="20"/>
          <w:szCs w:val="20"/>
          <w:lang w:val="en-US"/>
        </w:rPr>
        <w:t>.</w:t>
      </w:r>
    </w:p>
  </w:footnote>
  <w:footnote w:id="496">
    <w:p w14:paraId="65BD5ADC" w14:textId="4236273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Scribal correction, superscript </w:t>
      </w:r>
      <w:r w:rsidRPr="00991ABF">
        <w:rPr>
          <w:rFonts w:ascii="Garamond" w:hAnsi="Garamond"/>
          <w:i/>
          <w:sz w:val="20"/>
          <w:szCs w:val="20"/>
          <w:lang w:val="en-US"/>
        </w:rPr>
        <w:t>i</w:t>
      </w:r>
    </w:p>
  </w:footnote>
  <w:footnote w:id="497">
    <w:p w14:paraId="7107A6FF" w14:textId="31DFA70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le spal</w:t>
      </w:r>
    </w:p>
  </w:footnote>
  <w:footnote w:id="498">
    <w:p w14:paraId="4C938CC1" w14:textId="0CB3D81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pugal</w:t>
      </w:r>
    </w:p>
  </w:footnote>
  <w:footnote w:id="499">
    <w:p w14:paraId="708319E6" w14:textId="1B33F8C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martelal</w:t>
      </w:r>
    </w:p>
  </w:footnote>
  <w:footnote w:id="500">
    <w:p w14:paraId="3BAFDC12" w14:textId="5F600EF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Cf. Br </w:t>
      </w:r>
      <w:r w:rsidRPr="00991ABF">
        <w:rPr>
          <w:rFonts w:ascii="Garamond" w:hAnsi="Garamond"/>
          <w:i/>
          <w:sz w:val="20"/>
          <w:szCs w:val="20"/>
          <w:lang w:val="en-US"/>
        </w:rPr>
        <w:t>val</w:t>
      </w:r>
    </w:p>
  </w:footnote>
  <w:footnote w:id="501">
    <w:p w14:paraId="362A7176" w14:textId="33579F09"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cs="Times New Roman"/>
          <w:sz w:val="20"/>
          <w:szCs w:val="20"/>
          <w:lang w:val="en-US"/>
        </w:rPr>
        <w:t xml:space="preserve">MS </w:t>
      </w:r>
      <w:r w:rsidRPr="00991ABF">
        <w:rPr>
          <w:rFonts w:ascii="Garamond" w:hAnsi="Garamond" w:cs="Times New Roman"/>
          <w:i/>
          <w:sz w:val="20"/>
          <w:szCs w:val="20"/>
          <w:lang w:val="en-US"/>
        </w:rPr>
        <w:t>conete</w:t>
      </w:r>
    </w:p>
  </w:footnote>
  <w:footnote w:id="502">
    <w:p w14:paraId="2C4A4648" w14:textId="5378F00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an(c)estre</w:t>
      </w:r>
      <w:r w:rsidRPr="00991ABF">
        <w:rPr>
          <w:rFonts w:ascii="Garamond" w:hAnsi="Garamond"/>
          <w:sz w:val="20"/>
          <w:szCs w:val="20"/>
          <w:lang w:val="en-US"/>
        </w:rPr>
        <w:t xml:space="preserve"> ?</w:t>
      </w:r>
    </w:p>
  </w:footnote>
  <w:footnote w:id="503">
    <w:p w14:paraId="33031B1A" w14:textId="0CCD36CA"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Giacon </w:t>
      </w:r>
      <w:r w:rsidRPr="00991ABF">
        <w:rPr>
          <w:rFonts w:ascii="Garamond" w:hAnsi="Garamond"/>
          <w:i/>
          <w:sz w:val="20"/>
          <w:szCs w:val="20"/>
          <w:lang w:val="en-US"/>
        </w:rPr>
        <w:t>li plase(r) lo son</w:t>
      </w:r>
    </w:p>
  </w:footnote>
  <w:footnote w:id="504">
    <w:p w14:paraId="37E7B0F6" w14:textId="022DF68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There is no laisse division here in the manuscript.</w:t>
      </w:r>
    </w:p>
  </w:footnote>
  <w:footnote w:id="505">
    <w:p w14:paraId="02C4E6B1" w14:textId="6B5A1FD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rerguarda</w:t>
      </w:r>
    </w:p>
  </w:footnote>
  <w:footnote w:id="506">
    <w:p w14:paraId="570FA941" w14:textId="1C68D6D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Missing illumination; catch words </w:t>
      </w:r>
      <w:r w:rsidRPr="00991ABF">
        <w:rPr>
          <w:rFonts w:ascii="Garamond" w:hAnsi="Garamond"/>
          <w:i/>
          <w:sz w:val="20"/>
          <w:szCs w:val="20"/>
          <w:lang w:val="en-US"/>
        </w:rPr>
        <w:t>dellor defender</w:t>
      </w:r>
    </w:p>
  </w:footnote>
  <w:footnote w:id="507">
    <w:p w14:paraId="261A2D9B" w14:textId="76A2DB6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espere</w:t>
      </w:r>
      <w:r w:rsidRPr="00991ABF">
        <w:rPr>
          <w:rFonts w:ascii="Garamond" w:hAnsi="Garamond"/>
          <w:sz w:val="20"/>
          <w:szCs w:val="20"/>
          <w:lang w:val="en-US"/>
        </w:rPr>
        <w:t>; appears to be corrupt scribal reading</w:t>
      </w:r>
    </w:p>
  </w:footnote>
  <w:footnote w:id="508">
    <w:p w14:paraId="0F93E081" w14:textId="674C7AD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qe vos governe</w:t>
      </w:r>
    </w:p>
  </w:footnote>
  <w:footnote w:id="509">
    <w:p w14:paraId="627A8415" w14:textId="436A5E89"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cs="Times New Roman"/>
          <w:sz w:val="20"/>
          <w:szCs w:val="20"/>
          <w:lang w:val="en-US"/>
        </w:rPr>
        <w:t xml:space="preserve">MS </w:t>
      </w:r>
      <w:r w:rsidRPr="00991ABF">
        <w:rPr>
          <w:rFonts w:ascii="Garamond" w:hAnsi="Garamond" w:cs="Times New Roman"/>
          <w:i/>
          <w:sz w:val="20"/>
          <w:szCs w:val="20"/>
          <w:lang w:val="en-US"/>
        </w:rPr>
        <w:t>sperne</w:t>
      </w:r>
      <w:r w:rsidRPr="00991ABF">
        <w:rPr>
          <w:rFonts w:ascii="Garamond" w:hAnsi="Garamond" w:cs="Times New Roman"/>
          <w:sz w:val="20"/>
          <w:szCs w:val="20"/>
          <w:lang w:val="en-US"/>
        </w:rPr>
        <w:t xml:space="preserve">; scribal correction with superscript </w:t>
      </w:r>
      <w:r w:rsidRPr="00991ABF">
        <w:rPr>
          <w:rFonts w:ascii="Garamond" w:hAnsi="Garamond" w:cs="Times New Roman"/>
          <w:i/>
          <w:sz w:val="20"/>
          <w:szCs w:val="20"/>
          <w:lang w:val="en-US"/>
        </w:rPr>
        <w:t>u</w:t>
      </w:r>
      <w:r w:rsidRPr="00991ABF">
        <w:rPr>
          <w:rFonts w:ascii="Garamond" w:hAnsi="Garamond" w:cs="Times New Roman"/>
          <w:sz w:val="20"/>
          <w:szCs w:val="20"/>
          <w:lang w:val="en-US"/>
        </w:rPr>
        <w:t xml:space="preserve"> </w:t>
      </w:r>
    </w:p>
  </w:footnote>
  <w:footnote w:id="510">
    <w:p w14:paraId="6E86F5E3" w14:textId="002FF8E5"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drpi</w:t>
      </w:r>
    </w:p>
  </w:footnote>
  <w:footnote w:id="511">
    <w:p w14:paraId="05CD4712" w14:textId="3198C9D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Is this line the dialogue of Huon or Guillelmo?</w:t>
      </w:r>
    </w:p>
  </w:footnote>
  <w:footnote w:id="512">
    <w:p w14:paraId="3A200BA1" w14:textId="08F8B0E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 xml:space="preserve">i' </w:t>
      </w:r>
      <w:r w:rsidRPr="00991ABF">
        <w:rPr>
          <w:rFonts w:ascii="Garamond" w:hAnsi="Garamond"/>
          <w:sz w:val="20"/>
          <w:szCs w:val="20"/>
        </w:rPr>
        <w:t>? Subject pronoun, third plur?</w:t>
      </w:r>
    </w:p>
  </w:footnote>
  <w:footnote w:id="513">
    <w:p w14:paraId="24B25FAA" w14:textId="3245B0F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"in mire" (see Hindley)(Shira, Laisse 363)</w:t>
      </w:r>
    </w:p>
  </w:footnote>
  <w:footnote w:id="514">
    <w:p w14:paraId="7FC46A3B" w14:textId="7DB5A4B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T 9124 "smangana"; B 9473 "enmanganeç"</w:t>
      </w:r>
    </w:p>
  </w:footnote>
  <w:footnote w:id="515">
    <w:p w14:paraId="4B057ACD" w14:textId="283F955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poi defiçés</w:t>
      </w:r>
    </w:p>
  </w:footnote>
  <w:footnote w:id="516">
    <w:p w14:paraId="3A74E644" w14:textId="504CD66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tolerent</w:t>
      </w:r>
      <w:r w:rsidRPr="00991ABF">
        <w:rPr>
          <w:rFonts w:ascii="Garamond" w:hAnsi="Garamond"/>
          <w:sz w:val="20"/>
          <w:szCs w:val="20"/>
          <w:lang w:val="en-US"/>
        </w:rPr>
        <w:t xml:space="preserve">; </w:t>
      </w:r>
      <w:r w:rsidRPr="00991ABF">
        <w:rPr>
          <w:rFonts w:ascii="Garamond" w:hAnsi="Garamond"/>
          <w:sz w:val="20"/>
          <w:szCs w:val="20"/>
          <w:highlight w:val="yellow"/>
          <w:lang w:val="en-US"/>
        </w:rPr>
        <w:t>B … T …</w:t>
      </w:r>
    </w:p>
  </w:footnote>
  <w:footnote w:id="517">
    <w:p w14:paraId="24E5E5B3" w14:textId="78FA4D6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highlight w:val="yellow"/>
          <w:lang w:val="en-US"/>
        </w:rPr>
        <w:t>B 9484</w:t>
      </w:r>
      <w:r w:rsidRPr="00991ABF">
        <w:rPr>
          <w:rFonts w:ascii="Garamond" w:hAnsi="Garamond"/>
          <w:sz w:val="20"/>
          <w:szCs w:val="20"/>
          <w:lang w:val="en-US"/>
        </w:rPr>
        <w:t xml:space="preserve">; </w:t>
      </w:r>
      <w:r w:rsidRPr="00991ABF">
        <w:rPr>
          <w:rFonts w:ascii="Garamond" w:hAnsi="Garamond"/>
          <w:i/>
          <w:sz w:val="20"/>
          <w:szCs w:val="20"/>
          <w:lang w:val="en-US"/>
        </w:rPr>
        <w:t>E per far maledir a tramant</w:t>
      </w:r>
      <w:r w:rsidRPr="00991ABF">
        <w:rPr>
          <w:rFonts w:ascii="Garamond" w:hAnsi="Garamond"/>
          <w:sz w:val="20"/>
          <w:szCs w:val="20"/>
          <w:lang w:val="en-US"/>
        </w:rPr>
        <w:t xml:space="preserve"> ?</w:t>
      </w:r>
    </w:p>
  </w:footnote>
  <w:footnote w:id="518">
    <w:p w14:paraId="6412B8B0" w14:textId="0AEFADE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Br </w:t>
      </w:r>
      <w:r w:rsidRPr="00991ABF">
        <w:rPr>
          <w:rFonts w:ascii="Garamond" w:hAnsi="Garamond"/>
          <w:i/>
          <w:sz w:val="20"/>
          <w:szCs w:val="20"/>
        </w:rPr>
        <w:t>ireement</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rPr>
        <w:t xml:space="preserve">How to correct ? </w:t>
      </w:r>
      <w:r w:rsidRPr="00991ABF">
        <w:rPr>
          <w:rFonts w:ascii="Garamond" w:hAnsi="Garamond"/>
          <w:i/>
          <w:sz w:val="20"/>
          <w:szCs w:val="20"/>
        </w:rPr>
        <w:t>(hautem)ant</w:t>
      </w:r>
      <w:r w:rsidRPr="00991ABF">
        <w:rPr>
          <w:rFonts w:ascii="Garamond" w:hAnsi="Garamond"/>
          <w:sz w:val="20"/>
          <w:szCs w:val="20"/>
        </w:rPr>
        <w:t xml:space="preserve"> ? </w:t>
      </w:r>
      <w:r w:rsidRPr="00991ABF">
        <w:rPr>
          <w:rFonts w:ascii="Garamond" w:hAnsi="Garamond"/>
          <w:sz w:val="20"/>
          <w:szCs w:val="20"/>
          <w:lang w:val="en-US"/>
        </w:rPr>
        <w:t xml:space="preserve">Vallecalle - </w:t>
      </w:r>
      <w:r w:rsidRPr="00991ABF">
        <w:rPr>
          <w:rFonts w:ascii="Garamond" w:hAnsi="Garamond"/>
          <w:sz w:val="20"/>
          <w:szCs w:val="20"/>
        </w:rPr>
        <w:t xml:space="preserve">la forme « vaoavant » (en un seul mot) me semble une mauvaise lecture du copiste pour un adverbe comme l’ancien français « hautement », très souvent employé avec </w:t>
      </w:r>
      <w:r w:rsidRPr="00991ABF">
        <w:rPr>
          <w:rFonts w:ascii="Garamond" w:hAnsi="Garamond"/>
          <w:i/>
          <w:sz w:val="20"/>
          <w:szCs w:val="20"/>
        </w:rPr>
        <w:t>crier</w:t>
      </w:r>
      <w:r w:rsidRPr="00991ABF">
        <w:rPr>
          <w:rFonts w:ascii="Garamond" w:hAnsi="Garamond"/>
          <w:sz w:val="20"/>
          <w:szCs w:val="20"/>
        </w:rPr>
        <w:t>.</w:t>
      </w:r>
    </w:p>
  </w:footnote>
  <w:footnote w:id="519">
    <w:p w14:paraId="42A64592" w14:textId="2ED11F7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ancien français </w:t>
      </w:r>
      <w:r w:rsidRPr="00991ABF">
        <w:rPr>
          <w:rFonts w:ascii="Garamond" w:hAnsi="Garamond"/>
          <w:i/>
          <w:sz w:val="20"/>
          <w:szCs w:val="20"/>
        </w:rPr>
        <w:t>similiance</w:t>
      </w:r>
      <w:r w:rsidRPr="00991ABF">
        <w:rPr>
          <w:rFonts w:ascii="Garamond" w:hAnsi="Garamond"/>
          <w:sz w:val="20"/>
          <w:szCs w:val="20"/>
        </w:rPr>
        <w:t xml:space="preserve"> "la même chose"</w:t>
      </w:r>
    </w:p>
  </w:footnote>
  <w:footnote w:id="520">
    <w:p w14:paraId="4D3935F2" w14:textId="18C4CC6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Vallecalle "t'en desole" ? ; B 9504 </w:t>
      </w:r>
      <w:r w:rsidRPr="00991ABF">
        <w:rPr>
          <w:rFonts w:ascii="Garamond" w:hAnsi="Garamond"/>
          <w:i/>
          <w:sz w:val="20"/>
          <w:szCs w:val="20"/>
        </w:rPr>
        <w:t>Or enfle tot</w:t>
      </w:r>
      <w:r w:rsidRPr="00991ABF">
        <w:rPr>
          <w:rFonts w:ascii="Garamond" w:hAnsi="Garamond"/>
          <w:sz w:val="20"/>
          <w:szCs w:val="20"/>
        </w:rPr>
        <w:t xml:space="preserve">; T 9154 </w:t>
      </w:r>
      <w:r w:rsidRPr="00991ABF">
        <w:rPr>
          <w:rFonts w:ascii="Garamond" w:hAnsi="Garamond"/>
          <w:i/>
          <w:sz w:val="20"/>
          <w:szCs w:val="20"/>
        </w:rPr>
        <w:t>ynfio tosto</w:t>
      </w:r>
      <w:r w:rsidRPr="00991ABF">
        <w:rPr>
          <w:rFonts w:ascii="Garamond" w:hAnsi="Garamond"/>
          <w:sz w:val="20"/>
          <w:szCs w:val="20"/>
        </w:rPr>
        <w:t xml:space="preserve">; Br 672 </w:t>
      </w:r>
      <w:r w:rsidRPr="00991ABF">
        <w:rPr>
          <w:rFonts w:ascii="Garamond" w:hAnsi="Garamond"/>
          <w:i/>
          <w:sz w:val="20"/>
          <w:szCs w:val="20"/>
        </w:rPr>
        <w:t>enfle</w:t>
      </w:r>
    </w:p>
  </w:footnote>
  <w:footnote w:id="521">
    <w:p w14:paraId="67058F9C" w14:textId="5517E70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sovrna</w:t>
      </w:r>
    </w:p>
  </w:footnote>
  <w:footnote w:id="522">
    <w:p w14:paraId="44587807" w14:textId="29116EA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"le dialecte auvergnat</w:t>
      </w:r>
    </w:p>
  </w:footnote>
  <w:footnote w:id="523">
    <w:p w14:paraId="605864FF" w14:textId="3BF8F2B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 </w:t>
      </w:r>
      <w:r w:rsidRPr="00991ABF">
        <w:rPr>
          <w:rFonts w:ascii="Garamond" w:hAnsi="Garamond"/>
          <w:sz w:val="20"/>
          <w:szCs w:val="20"/>
          <w:highlight w:val="yellow"/>
          <w:lang w:val="en-US"/>
        </w:rPr>
        <w:t>LINE</w:t>
      </w:r>
      <w:r w:rsidRPr="00991ABF">
        <w:rPr>
          <w:rFonts w:ascii="Garamond" w:hAnsi="Garamond"/>
          <w:sz w:val="20"/>
          <w:szCs w:val="20"/>
          <w:lang w:val="en-US"/>
        </w:rPr>
        <w:t xml:space="preserve"> </w:t>
      </w:r>
      <w:r w:rsidRPr="00991ABF">
        <w:rPr>
          <w:rFonts w:ascii="Garamond" w:hAnsi="Garamond"/>
          <w:i/>
          <w:sz w:val="20"/>
          <w:szCs w:val="20"/>
          <w:lang w:val="en-US"/>
        </w:rPr>
        <w:t>fessy</w:t>
      </w:r>
      <w:r w:rsidRPr="00991ABF">
        <w:rPr>
          <w:rFonts w:ascii="Garamond" w:hAnsi="Garamond"/>
          <w:sz w:val="20"/>
          <w:szCs w:val="20"/>
          <w:lang w:val="en-US"/>
        </w:rPr>
        <w:t xml:space="preserve">; B </w:t>
      </w:r>
      <w:r w:rsidRPr="00991ABF">
        <w:rPr>
          <w:rFonts w:ascii="Garamond" w:hAnsi="Garamond"/>
          <w:sz w:val="20"/>
          <w:szCs w:val="20"/>
          <w:highlight w:val="yellow"/>
          <w:lang w:val="en-US"/>
        </w:rPr>
        <w:t>LINE</w:t>
      </w:r>
      <w:r w:rsidRPr="00991ABF">
        <w:rPr>
          <w:rFonts w:ascii="Garamond" w:hAnsi="Garamond"/>
          <w:sz w:val="20"/>
          <w:szCs w:val="20"/>
          <w:lang w:val="en-US"/>
        </w:rPr>
        <w:t xml:space="preserve"> </w:t>
      </w:r>
      <w:r w:rsidRPr="00991ABF">
        <w:rPr>
          <w:rFonts w:ascii="Garamond" w:hAnsi="Garamond"/>
          <w:i/>
          <w:sz w:val="20"/>
          <w:szCs w:val="20"/>
          <w:lang w:val="en-US"/>
        </w:rPr>
        <w:t>feis</w:t>
      </w:r>
    </w:p>
  </w:footnote>
  <w:footnote w:id="524">
    <w:p w14:paraId="2AF5862D" w14:textId="2A0B6C1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 9536 </w:t>
      </w:r>
      <w:r w:rsidRPr="00991ABF">
        <w:rPr>
          <w:rFonts w:ascii="Garamond" w:hAnsi="Garamond"/>
          <w:i/>
          <w:sz w:val="20"/>
          <w:szCs w:val="20"/>
          <w:lang w:val="en-US"/>
        </w:rPr>
        <w:t>Je suy cely qui tout mauvés matin</w:t>
      </w:r>
    </w:p>
  </w:footnote>
  <w:footnote w:id="525">
    <w:p w14:paraId="4D2DD441" w14:textId="4EA6029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Is this a question?</w:t>
      </w:r>
    </w:p>
  </w:footnote>
  <w:footnote w:id="526">
    <w:p w14:paraId="1997476B" w14:textId="5BB4E04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These words are difficult to decifer</w:t>
      </w:r>
    </w:p>
  </w:footnote>
  <w:footnote w:id="527">
    <w:p w14:paraId="7A90DC02" w14:textId="61BD16D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528">
    <w:p w14:paraId="211C7501" w14:textId="388EC3BA"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açoin</w:t>
      </w:r>
      <w:r w:rsidRPr="00991ABF">
        <w:rPr>
          <w:rFonts w:ascii="Garamond" w:hAnsi="Garamond"/>
          <w:sz w:val="20"/>
          <w:szCs w:val="20"/>
          <w:lang w:val="en-US"/>
        </w:rPr>
        <w:t xml:space="preserve">; B </w:t>
      </w:r>
      <w:r w:rsidRPr="00991ABF">
        <w:rPr>
          <w:rFonts w:ascii="Garamond" w:hAnsi="Garamond"/>
          <w:sz w:val="20"/>
          <w:szCs w:val="20"/>
          <w:highlight w:val="yellow"/>
          <w:lang w:val="en-US"/>
        </w:rPr>
        <w:t>LINE</w:t>
      </w:r>
      <w:r w:rsidRPr="00991ABF">
        <w:rPr>
          <w:rFonts w:ascii="Garamond" w:hAnsi="Garamond"/>
          <w:sz w:val="20"/>
          <w:szCs w:val="20"/>
          <w:lang w:val="en-US"/>
        </w:rPr>
        <w:t xml:space="preserve"> </w:t>
      </w:r>
      <w:r w:rsidRPr="00991ABF">
        <w:rPr>
          <w:rFonts w:ascii="Garamond" w:hAnsi="Garamond"/>
          <w:i/>
          <w:sz w:val="20"/>
          <w:szCs w:val="20"/>
          <w:lang w:val="en-US"/>
        </w:rPr>
        <w:t>un angevin</w:t>
      </w:r>
    </w:p>
  </w:footnote>
  <w:footnote w:id="529">
    <w:p w14:paraId="39AE2C0B" w14:textId="505918B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aist</w:t>
      </w:r>
      <w:r w:rsidRPr="00991ABF">
        <w:rPr>
          <w:rFonts w:ascii="Garamond" w:hAnsi="Garamond"/>
          <w:sz w:val="20"/>
          <w:szCs w:val="20"/>
          <w:lang w:val="en-US"/>
        </w:rPr>
        <w:t xml:space="preserve">; B 9563 </w:t>
      </w:r>
      <w:r w:rsidRPr="00991ABF">
        <w:rPr>
          <w:rFonts w:ascii="Garamond" w:hAnsi="Garamond"/>
          <w:i/>
          <w:sz w:val="20"/>
          <w:szCs w:val="20"/>
          <w:lang w:val="en-US"/>
        </w:rPr>
        <w:t>s'il te traçist</w:t>
      </w:r>
    </w:p>
  </w:footnote>
  <w:footnote w:id="530">
    <w:p w14:paraId="33FBCA43" w14:textId="4831ECF6"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cs="Times New Roman"/>
          <w:sz w:val="20"/>
          <w:szCs w:val="20"/>
          <w:lang w:val="en-US"/>
        </w:rPr>
        <w:t xml:space="preserve"> This word was omitted by the scribe, then added later.</w:t>
      </w:r>
    </w:p>
  </w:footnote>
  <w:footnote w:id="531">
    <w:p w14:paraId="740C4206" w14:textId="5DF52B9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Citation?</w:t>
      </w:r>
    </w:p>
  </w:footnote>
  <w:footnote w:id="532">
    <w:p w14:paraId="1451B2D0" w14:textId="4990FDCF"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cs="Times New Roman"/>
          <w:i/>
          <w:color w:val="000000" w:themeColor="text1"/>
          <w:sz w:val="20"/>
          <w:szCs w:val="20"/>
          <w:lang w:val="en-US"/>
        </w:rPr>
        <w:t>a esscris e cris</w:t>
      </w:r>
      <w:r w:rsidRPr="00991ABF">
        <w:rPr>
          <w:rFonts w:ascii="Garamond" w:hAnsi="Garamond"/>
          <w:sz w:val="20"/>
          <w:szCs w:val="20"/>
          <w:lang w:val="en-US"/>
        </w:rPr>
        <w:t xml:space="preserve">; </w:t>
      </w:r>
      <w:r w:rsidRPr="00991ABF">
        <w:rPr>
          <w:rFonts w:ascii="Garamond" w:hAnsi="Garamond"/>
          <w:i/>
          <w:sz w:val="20"/>
          <w:szCs w:val="20"/>
          <w:lang w:val="en-US"/>
        </w:rPr>
        <w:t xml:space="preserve">e cris </w:t>
      </w:r>
      <w:r w:rsidRPr="00991ABF">
        <w:rPr>
          <w:rFonts w:ascii="Garamond" w:hAnsi="Garamond"/>
          <w:sz w:val="20"/>
          <w:szCs w:val="20"/>
          <w:lang w:val="en-US"/>
        </w:rPr>
        <w:t xml:space="preserve">is likely a correction of preceding </w:t>
      </w:r>
      <w:r w:rsidRPr="00991ABF">
        <w:rPr>
          <w:rFonts w:ascii="Garamond" w:hAnsi="Garamond"/>
          <w:i/>
          <w:sz w:val="20"/>
          <w:szCs w:val="20"/>
          <w:lang w:val="en-US"/>
        </w:rPr>
        <w:t>a esscris</w:t>
      </w:r>
      <w:r w:rsidRPr="00991ABF">
        <w:rPr>
          <w:rFonts w:ascii="Garamond" w:hAnsi="Garamond"/>
          <w:sz w:val="20"/>
          <w:szCs w:val="20"/>
          <w:lang w:val="en-US"/>
        </w:rPr>
        <w:t>, even if the scribe does not cross it out.</w:t>
      </w:r>
    </w:p>
  </w:footnote>
  <w:footnote w:id="533">
    <w:p w14:paraId="16E438EE" w14:textId="7FA31C27"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doloxo</w:t>
      </w:r>
      <w:r w:rsidRPr="00991ABF">
        <w:rPr>
          <w:rFonts w:ascii="Garamond" w:hAnsi="Garamond"/>
          <w:sz w:val="20"/>
          <w:szCs w:val="20"/>
        </w:rPr>
        <w:t>; corrected according to line</w:t>
      </w:r>
      <w:r w:rsidRPr="00991ABF">
        <w:rPr>
          <w:rFonts w:ascii="Garamond" w:hAnsi="Garamond"/>
          <w:sz w:val="20"/>
          <w:szCs w:val="20"/>
          <w:lang w:val="en-US"/>
        </w:rPr>
        <w:t xml:space="preserve"> 3779, </w:t>
      </w:r>
      <w:r w:rsidRPr="00991ABF">
        <w:rPr>
          <w:rFonts w:ascii="Garamond" w:hAnsi="Garamond"/>
          <w:i/>
          <w:sz w:val="20"/>
          <w:szCs w:val="20"/>
          <w:lang w:val="en-US"/>
        </w:rPr>
        <w:t>doloroso</w:t>
      </w:r>
    </w:p>
  </w:footnote>
  <w:footnote w:id="534">
    <w:p w14:paraId="73B26CEB" w14:textId="558D4DF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gratisant</w:t>
      </w:r>
    </w:p>
  </w:footnote>
  <w:footnote w:id="535">
    <w:p w14:paraId="0C6EDBB5" w14:textId="49CC6C1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lang w:val="en-US"/>
        </w:rPr>
        <w:t>camai</w:t>
      </w:r>
    </w:p>
  </w:footnote>
  <w:footnote w:id="536">
    <w:p w14:paraId="76D37326" w14:textId="2975E84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adricés</w:t>
      </w:r>
    </w:p>
  </w:footnote>
  <w:footnote w:id="537">
    <w:p w14:paraId="1588CFFD" w14:textId="1744062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 sketch in blank area.</w:t>
      </w:r>
    </w:p>
  </w:footnote>
  <w:footnote w:id="538">
    <w:p w14:paraId="44B4D34B" w14:textId="48ECD3A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tuò-te</w:t>
      </w:r>
      <w:r w:rsidRPr="00991ABF">
        <w:rPr>
          <w:rFonts w:ascii="Garamond" w:hAnsi="Garamond"/>
          <w:sz w:val="20"/>
          <w:szCs w:val="20"/>
          <w:lang w:val="en-US"/>
        </w:rPr>
        <w:t xml:space="preserve">; </w:t>
      </w:r>
      <w:r w:rsidRPr="00991ABF">
        <w:rPr>
          <w:rFonts w:ascii="Garamond" w:hAnsi="Garamond"/>
          <w:i/>
          <w:sz w:val="20"/>
          <w:szCs w:val="20"/>
          <w:lang w:val="en-US"/>
        </w:rPr>
        <w:t>tuo’-te</w:t>
      </w:r>
      <w:r w:rsidRPr="00991ABF">
        <w:rPr>
          <w:rFonts w:ascii="Garamond" w:hAnsi="Garamond"/>
          <w:sz w:val="20"/>
          <w:szCs w:val="20"/>
          <w:lang w:val="en-US"/>
        </w:rPr>
        <w:t xml:space="preserve"> ? </w:t>
      </w:r>
    </w:p>
  </w:footnote>
  <w:footnote w:id="539">
    <w:p w14:paraId="4CC026FE" w14:textId="4E92BFA6"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cs="Times New Roman"/>
          <w:i/>
          <w:color w:val="000000" w:themeColor="text1"/>
          <w:sz w:val="20"/>
          <w:szCs w:val="20"/>
          <w:lang w:val="en-US"/>
        </w:rPr>
        <w:t>apaltes</w:t>
      </w:r>
      <w:r w:rsidRPr="00991ABF">
        <w:rPr>
          <w:rFonts w:ascii="Garamond" w:hAnsi="Garamond" w:cs="Times New Roman"/>
          <w:color w:val="000000" w:themeColor="text1"/>
          <w:sz w:val="20"/>
          <w:szCs w:val="20"/>
          <w:lang w:val="en-US"/>
        </w:rPr>
        <w:t xml:space="preserve">, titulus over second </w:t>
      </w:r>
      <w:r w:rsidRPr="00991ABF">
        <w:rPr>
          <w:rFonts w:ascii="Garamond" w:hAnsi="Garamond" w:cs="Times New Roman"/>
          <w:i/>
          <w:color w:val="000000" w:themeColor="text1"/>
          <w:sz w:val="20"/>
          <w:szCs w:val="20"/>
          <w:lang w:val="en-US"/>
        </w:rPr>
        <w:t>a</w:t>
      </w:r>
      <w:r w:rsidRPr="00991ABF">
        <w:rPr>
          <w:rFonts w:ascii="Garamond" w:hAnsi="Garamond" w:cs="Times New Roman"/>
          <w:color w:val="000000" w:themeColor="text1"/>
          <w:sz w:val="20"/>
          <w:szCs w:val="20"/>
          <w:lang w:val="en-US"/>
        </w:rPr>
        <w:t xml:space="preserve"> and </w:t>
      </w:r>
      <w:r w:rsidRPr="00991ABF">
        <w:rPr>
          <w:rFonts w:ascii="Garamond" w:hAnsi="Garamond" w:cs="Times New Roman"/>
          <w:i/>
          <w:color w:val="000000" w:themeColor="text1"/>
          <w:sz w:val="20"/>
          <w:szCs w:val="20"/>
          <w:lang w:val="en-US"/>
        </w:rPr>
        <w:t>e</w:t>
      </w:r>
      <w:r w:rsidRPr="00991ABF">
        <w:rPr>
          <w:rFonts w:ascii="Garamond" w:hAnsi="Garamond" w:cs="Times New Roman"/>
          <w:color w:val="000000" w:themeColor="text1"/>
          <w:sz w:val="20"/>
          <w:szCs w:val="20"/>
          <w:lang w:val="en-US"/>
        </w:rPr>
        <w:t xml:space="preserve">; B 9682 </w:t>
      </w:r>
      <w:r w:rsidRPr="00991ABF">
        <w:rPr>
          <w:rFonts w:ascii="Garamond" w:hAnsi="Garamond" w:cs="Times New Roman"/>
          <w:i/>
          <w:color w:val="000000" w:themeColor="text1"/>
          <w:sz w:val="20"/>
          <w:szCs w:val="20"/>
          <w:lang w:val="en-US"/>
        </w:rPr>
        <w:t>ja voit il à plantés</w:t>
      </w:r>
    </w:p>
  </w:footnote>
  <w:footnote w:id="540">
    <w:p w14:paraId="4B0334C8" w14:textId="6F6B4B7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si·lli·n àn portés</w:t>
      </w:r>
      <w:r w:rsidRPr="00991ABF">
        <w:rPr>
          <w:rFonts w:ascii="Garamond" w:hAnsi="Garamond"/>
          <w:sz w:val="20"/>
          <w:szCs w:val="20"/>
          <w:lang w:val="en-US"/>
        </w:rPr>
        <w:t xml:space="preserve"> ? </w:t>
      </w:r>
      <w:r w:rsidRPr="00991ABF">
        <w:rPr>
          <w:rFonts w:ascii="Garamond" w:hAnsi="Garamond"/>
          <w:i/>
          <w:sz w:val="20"/>
          <w:szCs w:val="20"/>
          <w:lang w:val="en-US"/>
        </w:rPr>
        <w:t>si·lli van portés</w:t>
      </w:r>
      <w:r w:rsidRPr="00991ABF">
        <w:rPr>
          <w:rFonts w:ascii="Garamond" w:hAnsi="Garamond"/>
          <w:sz w:val="20"/>
          <w:szCs w:val="20"/>
          <w:lang w:val="en-US"/>
        </w:rPr>
        <w:t xml:space="preserve"> ? Br </w:t>
      </w:r>
      <w:r w:rsidRPr="00991ABF">
        <w:rPr>
          <w:rFonts w:ascii="Garamond" w:hAnsi="Garamond"/>
          <w:i/>
          <w:sz w:val="20"/>
          <w:szCs w:val="20"/>
          <w:lang w:val="en-US"/>
        </w:rPr>
        <w:t>si les n'ont portés</w:t>
      </w:r>
    </w:p>
  </w:footnote>
  <w:footnote w:id="541">
    <w:p w14:paraId="194BC593" w14:textId="134143B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"qui a gagné aux dés"</w:t>
      </w:r>
    </w:p>
  </w:footnote>
  <w:footnote w:id="542">
    <w:p w14:paraId="26520F0C" w14:textId="46A7DB4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que ta nature a partagé en deux moitiés</w:t>
      </w:r>
      <w:r w:rsidRPr="00991ABF">
        <w:rPr>
          <w:rFonts w:ascii="Garamond" w:hAnsi="Garamond"/>
          <w:sz w:val="20"/>
          <w:szCs w:val="20"/>
        </w:rPr>
        <w:t> : il s’agit du centaure</w:t>
      </w:r>
    </w:p>
  </w:footnote>
  <w:footnote w:id="543">
    <w:p w14:paraId="34C9E8EB" w14:textId="69D5EE8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Corrupt reading; B </w:t>
      </w:r>
      <w:r w:rsidRPr="00991ABF">
        <w:rPr>
          <w:rFonts w:ascii="Garamond" w:hAnsi="Garamond"/>
          <w:sz w:val="20"/>
          <w:szCs w:val="20"/>
          <w:highlight w:val="yellow"/>
          <w:lang w:val="en-US"/>
        </w:rPr>
        <w:t>LINE</w:t>
      </w:r>
      <w:r w:rsidRPr="00991ABF">
        <w:rPr>
          <w:rFonts w:ascii="Garamond" w:hAnsi="Garamond"/>
          <w:sz w:val="20"/>
          <w:szCs w:val="20"/>
          <w:lang w:val="en-US"/>
        </w:rPr>
        <w:t xml:space="preserve"> </w:t>
      </w:r>
      <w:r w:rsidRPr="00991ABF">
        <w:rPr>
          <w:rFonts w:ascii="Garamond" w:hAnsi="Garamond"/>
          <w:i/>
          <w:sz w:val="20"/>
          <w:szCs w:val="20"/>
          <w:lang w:val="en-US"/>
        </w:rPr>
        <w:t>a les oil relevés</w:t>
      </w:r>
      <w:r w:rsidRPr="00991ABF">
        <w:rPr>
          <w:rFonts w:ascii="Garamond" w:hAnsi="Garamond"/>
          <w:sz w:val="20"/>
          <w:szCs w:val="20"/>
          <w:lang w:val="en-US"/>
        </w:rPr>
        <w:t xml:space="preserve">; T </w:t>
      </w:r>
      <w:r w:rsidRPr="00991ABF">
        <w:rPr>
          <w:rFonts w:ascii="Garamond" w:hAnsi="Garamond"/>
          <w:sz w:val="20"/>
          <w:szCs w:val="20"/>
          <w:highlight w:val="yellow"/>
          <w:lang w:val="en-US"/>
        </w:rPr>
        <w:t>LINE</w:t>
      </w:r>
      <w:r w:rsidRPr="00991ABF">
        <w:rPr>
          <w:rFonts w:ascii="Garamond" w:hAnsi="Garamond"/>
          <w:sz w:val="20"/>
          <w:szCs w:val="20"/>
          <w:lang w:val="en-US"/>
        </w:rPr>
        <w:t xml:space="preserve"> </w:t>
      </w:r>
      <w:r w:rsidRPr="00991ABF">
        <w:rPr>
          <w:rFonts w:ascii="Garamond" w:hAnsi="Garamond"/>
          <w:i/>
          <w:sz w:val="20"/>
          <w:szCs w:val="20"/>
          <w:lang w:val="en-US"/>
        </w:rPr>
        <w:t>avè li ochy rossy</w:t>
      </w:r>
      <w:r w:rsidRPr="00991ABF">
        <w:rPr>
          <w:rFonts w:ascii="Garamond" w:hAnsi="Garamond"/>
          <w:sz w:val="20"/>
          <w:szCs w:val="20"/>
          <w:lang w:val="en-US"/>
        </w:rPr>
        <w:t xml:space="preserve">; Br </w:t>
      </w:r>
      <w:r w:rsidRPr="00991ABF">
        <w:rPr>
          <w:rFonts w:ascii="Garamond" w:hAnsi="Garamond"/>
          <w:sz w:val="20"/>
          <w:szCs w:val="20"/>
          <w:highlight w:val="yellow"/>
          <w:lang w:val="en-US"/>
        </w:rPr>
        <w:t>LINE</w:t>
      </w:r>
      <w:r w:rsidRPr="00991ABF">
        <w:rPr>
          <w:rFonts w:ascii="Garamond" w:hAnsi="Garamond"/>
          <w:i/>
          <w:sz w:val="20"/>
          <w:szCs w:val="20"/>
          <w:lang w:val="en-US"/>
        </w:rPr>
        <w:t xml:space="preserve"> a les oilç ruelés</w:t>
      </w:r>
    </w:p>
  </w:footnote>
  <w:footnote w:id="544">
    <w:p w14:paraId="362A79CC" w14:textId="29B4560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Çò che vui che vui</w:t>
      </w:r>
    </w:p>
  </w:footnote>
  <w:footnote w:id="545">
    <w:p w14:paraId="722E3507" w14:textId="2CF15F8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ami</w:t>
      </w:r>
      <w:r w:rsidRPr="00991ABF">
        <w:rPr>
          <w:rFonts w:ascii="Garamond" w:hAnsi="Garamond"/>
          <w:sz w:val="20"/>
          <w:szCs w:val="20"/>
          <w:lang w:val="en-US"/>
        </w:rPr>
        <w:t xml:space="preserve"> ? Line only exists in P.</w:t>
      </w:r>
    </w:p>
  </w:footnote>
  <w:footnote w:id="546">
    <w:p w14:paraId="33B9B9D7" w14:textId="30AEF1C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"That you look so pale when you were red?"</w:t>
      </w:r>
    </w:p>
  </w:footnote>
  <w:footnote w:id="547">
    <w:p w14:paraId="33194B24" w14:textId="343E246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Br </w:t>
      </w:r>
      <w:r w:rsidRPr="00991ABF">
        <w:rPr>
          <w:rFonts w:ascii="Garamond" w:hAnsi="Garamond"/>
          <w:i/>
          <w:sz w:val="20"/>
          <w:szCs w:val="20"/>
        </w:rPr>
        <w:t>ocisos</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rPr>
        <w:t xml:space="preserve">Vallecalle </w:t>
      </w:r>
      <w:r w:rsidRPr="00991ABF">
        <w:rPr>
          <w:rFonts w:ascii="Garamond" w:hAnsi="Garamond"/>
          <w:i/>
          <w:sz w:val="20"/>
          <w:szCs w:val="20"/>
        </w:rPr>
        <w:t>faut-il y voir une forme de l’ancien français « oils » (= yeux, &lt; latin oculos) ?</w:t>
      </w:r>
    </w:p>
  </w:footnote>
  <w:footnote w:id="548">
    <w:p w14:paraId="41CDA1AA" w14:textId="1A4CC1DB"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b se croit</w:t>
      </w:r>
      <w:r w:rsidRPr="00991ABF">
        <w:rPr>
          <w:rFonts w:ascii="Garamond" w:hAnsi="Garamond"/>
          <w:sz w:val="20"/>
          <w:szCs w:val="20"/>
          <w:lang w:val="en-US"/>
        </w:rPr>
        <w:t>; b expunctuated with dot under line</w:t>
      </w:r>
    </w:p>
  </w:footnote>
  <w:footnote w:id="549">
    <w:p w14:paraId="51D57C97" w14:textId="5224D4D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benedit</w:t>
      </w:r>
    </w:p>
  </w:footnote>
  <w:footnote w:id="550">
    <w:p w14:paraId="7F4B46F8" w14:textId="67DEE73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 </w:t>
      </w:r>
      <w:r w:rsidRPr="00991ABF">
        <w:rPr>
          <w:rFonts w:ascii="Garamond" w:hAnsi="Garamond"/>
          <w:i/>
          <w:sz w:val="20"/>
          <w:szCs w:val="20"/>
          <w:lang w:val="en-US"/>
        </w:rPr>
        <w:t>aronde</w:t>
      </w:r>
      <w:r w:rsidRPr="00991ABF">
        <w:rPr>
          <w:rFonts w:ascii="Garamond" w:hAnsi="Garamond"/>
          <w:sz w:val="20"/>
          <w:szCs w:val="20"/>
          <w:lang w:val="en-US"/>
        </w:rPr>
        <w:t xml:space="preserve">; T </w:t>
      </w:r>
      <w:r w:rsidRPr="00991ABF">
        <w:rPr>
          <w:rFonts w:ascii="Garamond" w:hAnsi="Garamond"/>
          <w:i/>
          <w:sz w:val="20"/>
          <w:szCs w:val="20"/>
          <w:lang w:val="en-US"/>
        </w:rPr>
        <w:t>arende</w:t>
      </w:r>
      <w:r w:rsidRPr="00991ABF">
        <w:rPr>
          <w:rFonts w:ascii="Garamond" w:hAnsi="Garamond"/>
          <w:sz w:val="20"/>
          <w:szCs w:val="20"/>
          <w:lang w:val="en-US"/>
        </w:rPr>
        <w:t xml:space="preserve">; Br </w:t>
      </w:r>
      <w:r w:rsidRPr="00991ABF">
        <w:rPr>
          <w:rFonts w:ascii="Garamond" w:hAnsi="Garamond"/>
          <w:i/>
          <w:sz w:val="20"/>
          <w:szCs w:val="20"/>
          <w:lang w:val="en-US"/>
        </w:rPr>
        <w:t>ne nule ronde</w:t>
      </w:r>
    </w:p>
  </w:footnote>
  <w:footnote w:id="551">
    <w:p w14:paraId="12A0A6C7" w14:textId="21739D1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Seguramente puo lo signa, e questo dix'elo alora</w:t>
      </w:r>
      <w:r w:rsidRPr="00991ABF">
        <w:rPr>
          <w:rFonts w:ascii="Garamond" w:hAnsi="Garamond"/>
          <w:sz w:val="20"/>
          <w:szCs w:val="20"/>
          <w:lang w:val="en-US"/>
        </w:rPr>
        <w:t xml:space="preserve">; the syntactical order of this sentence must be reversed to make sense, as read in B: </w:t>
      </w:r>
      <w:r w:rsidRPr="00991ABF">
        <w:rPr>
          <w:rFonts w:ascii="Garamond" w:hAnsi="Garamond"/>
          <w:sz w:val="20"/>
          <w:szCs w:val="20"/>
          <w:highlight w:val="yellow"/>
          <w:lang w:val="en-US"/>
        </w:rPr>
        <w:t>B 9766 CITE</w:t>
      </w:r>
    </w:p>
  </w:footnote>
  <w:footnote w:id="552">
    <w:p w14:paraId="08BFD013" w14:textId="4342F4E0"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Scribe originally wrote </w:t>
      </w:r>
      <w:r w:rsidRPr="00991ABF">
        <w:rPr>
          <w:rFonts w:ascii="Garamond" w:hAnsi="Garamond" w:cs="Times New Roman"/>
          <w:i/>
          <w:sz w:val="20"/>
          <w:szCs w:val="20"/>
          <w:lang w:val="en-US"/>
        </w:rPr>
        <w:t>monti</w:t>
      </w:r>
      <w:r w:rsidRPr="00991ABF">
        <w:rPr>
          <w:rFonts w:ascii="Garamond" w:hAnsi="Garamond" w:cs="Times New Roman"/>
          <w:sz w:val="20"/>
          <w:szCs w:val="20"/>
          <w:lang w:val="en-US"/>
        </w:rPr>
        <w:t xml:space="preserve">, as above, then changed it to </w:t>
      </w:r>
      <w:r w:rsidRPr="00991ABF">
        <w:rPr>
          <w:rFonts w:ascii="Garamond" w:hAnsi="Garamond" w:cs="Times New Roman"/>
          <w:i/>
          <w:sz w:val="20"/>
          <w:szCs w:val="20"/>
          <w:lang w:val="en-US"/>
        </w:rPr>
        <w:t>morti</w:t>
      </w:r>
      <w:r w:rsidRPr="00991ABF">
        <w:rPr>
          <w:rFonts w:ascii="Garamond" w:hAnsi="Garamond" w:cs="Times New Roman"/>
          <w:sz w:val="20"/>
          <w:szCs w:val="20"/>
          <w:lang w:val="en-US"/>
        </w:rPr>
        <w:t xml:space="preserve">, with an abbreviated </w:t>
      </w:r>
      <w:r w:rsidRPr="00991ABF">
        <w:rPr>
          <w:rFonts w:ascii="Garamond" w:hAnsi="Garamond" w:cs="Times New Roman"/>
          <w:i/>
          <w:sz w:val="20"/>
          <w:szCs w:val="20"/>
          <w:lang w:val="en-US"/>
        </w:rPr>
        <w:t>r</w:t>
      </w:r>
      <w:r w:rsidRPr="00991ABF">
        <w:rPr>
          <w:rFonts w:ascii="Garamond" w:hAnsi="Garamond" w:cs="Times New Roman"/>
          <w:sz w:val="20"/>
          <w:szCs w:val="20"/>
          <w:lang w:val="en-US"/>
        </w:rPr>
        <w:t>.</w:t>
      </w:r>
    </w:p>
  </w:footnote>
  <w:footnote w:id="553">
    <w:p w14:paraId="5E6A9F4C" w14:textId="4FA9E4C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w:t>
      </w:r>
      <w:r w:rsidRPr="00991ABF">
        <w:rPr>
          <w:rFonts w:ascii="Garamond" w:hAnsi="Garamond"/>
          <w:i/>
          <w:sz w:val="20"/>
          <w:szCs w:val="20"/>
        </w:rPr>
        <w:t xml:space="preserve"> jusqu’à ce moment"</w:t>
      </w:r>
    </w:p>
  </w:footnote>
  <w:footnote w:id="554">
    <w:p w14:paraId="7A37C4AC" w14:textId="42D5E43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"ceux qui seront absous"</w:t>
      </w:r>
    </w:p>
  </w:footnote>
  <w:footnote w:id="555">
    <w:p w14:paraId="5D19A177" w14:textId="3E4FE18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s'en de</w:t>
      </w:r>
      <w:r w:rsidRPr="00991ABF">
        <w:rPr>
          <w:rFonts w:ascii="Garamond" w:hAnsi="Garamond" w:cs="Times New Roman"/>
          <w:i/>
          <w:color w:val="000000" w:themeColor="text1"/>
          <w:sz w:val="20"/>
          <w:szCs w:val="20"/>
          <w:vertAlign w:val="superscript"/>
          <w:lang w:val="en-US"/>
        </w:rPr>
        <w:t xml:space="preserve"> </w:t>
      </w:r>
      <w:r w:rsidRPr="00991ABF">
        <w:rPr>
          <w:rFonts w:ascii="Garamond" w:hAnsi="Garamond" w:cs="Times New Roman"/>
          <w:i/>
          <w:color w:val="000000" w:themeColor="text1"/>
          <w:sz w:val="20"/>
          <w:szCs w:val="20"/>
          <w:lang w:val="en-US"/>
        </w:rPr>
        <w:t>inssi</w:t>
      </w:r>
    </w:p>
  </w:footnote>
  <w:footnote w:id="556">
    <w:p w14:paraId="35226428" w14:textId="4FCEA5B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Poi qoi Guliaume por conduit le rova</w:t>
      </w:r>
    </w:p>
  </w:footnote>
  <w:footnote w:id="557">
    <w:p w14:paraId="68BD4AC5" w14:textId="271AAD3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cs="Times New Roman"/>
          <w:i/>
          <w:color w:val="000000" w:themeColor="text1"/>
          <w:sz w:val="20"/>
          <w:szCs w:val="20"/>
          <w:lang w:val="en-US"/>
        </w:rPr>
        <w:t>detosto aller</w:t>
      </w:r>
      <w:r w:rsidRPr="00991ABF">
        <w:rPr>
          <w:rFonts w:ascii="Garamond" w:hAnsi="Garamond" w:cs="Times New Roman"/>
          <w:color w:val="000000" w:themeColor="text1"/>
          <w:sz w:val="20"/>
          <w:szCs w:val="20"/>
          <w:lang w:val="en-US"/>
        </w:rPr>
        <w:t xml:space="preserve">; OF </w:t>
      </w:r>
      <w:r w:rsidRPr="00991ABF">
        <w:rPr>
          <w:rFonts w:ascii="Garamond" w:hAnsi="Garamond" w:cs="Times New Roman"/>
          <w:i/>
          <w:color w:val="000000" w:themeColor="text1"/>
          <w:sz w:val="20"/>
          <w:szCs w:val="20"/>
          <w:lang w:val="en-US"/>
        </w:rPr>
        <w:t>decoste</w:t>
      </w:r>
      <w:r w:rsidRPr="00991ABF">
        <w:rPr>
          <w:rFonts w:ascii="Garamond" w:hAnsi="Garamond" w:cs="Times New Roman"/>
          <w:color w:val="000000" w:themeColor="text1"/>
          <w:sz w:val="20"/>
          <w:szCs w:val="20"/>
          <w:lang w:val="en-US"/>
        </w:rPr>
        <w:t>;</w:t>
      </w:r>
      <w:r w:rsidRPr="00991ABF">
        <w:rPr>
          <w:rFonts w:ascii="Garamond" w:hAnsi="Garamond" w:cs="Times New Roman"/>
          <w:i/>
          <w:color w:val="000000" w:themeColor="text1"/>
          <w:sz w:val="20"/>
          <w:szCs w:val="20"/>
          <w:lang w:val="en-US"/>
        </w:rPr>
        <w:t xml:space="preserve"> </w:t>
      </w:r>
      <w:r w:rsidRPr="00991ABF">
        <w:rPr>
          <w:rFonts w:ascii="Garamond" w:hAnsi="Garamond" w:cs="Times New Roman"/>
          <w:color w:val="000000" w:themeColor="text1"/>
          <w:sz w:val="20"/>
          <w:szCs w:val="20"/>
          <w:highlight w:val="yellow"/>
          <w:lang w:val="en-US"/>
        </w:rPr>
        <w:t>B 9807 CITE</w:t>
      </w:r>
    </w:p>
  </w:footnote>
  <w:footnote w:id="558">
    <w:p w14:paraId="57DFB1BF" w14:textId="45661B4B" w:rsidR="00EE260D" w:rsidRPr="00991ABF" w:rsidRDefault="00EE260D" w:rsidP="00702583">
      <w:pPr>
        <w:shd w:val="clear" w:color="auto" w:fill="FFFFFF"/>
        <w:rPr>
          <w:rFonts w:ascii="Garamond" w:hAnsi="Garamond" w:cs="Arial"/>
          <w:color w:val="222222"/>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exunde</w:t>
      </w:r>
      <w:r w:rsidRPr="00991ABF">
        <w:rPr>
          <w:rFonts w:ascii="Garamond" w:hAnsi="Garamond"/>
          <w:sz w:val="20"/>
          <w:szCs w:val="20"/>
          <w:lang w:val="en-US"/>
        </w:rPr>
        <w:t xml:space="preserve"> ? “to go out”; LZM </w:t>
      </w:r>
      <w:r w:rsidRPr="00991ABF">
        <w:rPr>
          <w:rFonts w:ascii="Garamond" w:hAnsi="Garamond" w:cs="Arial"/>
          <w:color w:val="222222"/>
          <w:sz w:val="20"/>
          <w:szCs w:val="20"/>
          <w:lang w:val="en-US"/>
        </w:rPr>
        <w:t>Entrée d’Espagne, aont, aonté, aonterPerhaps aunir/er, to unite, bring together</w:t>
      </w:r>
    </w:p>
  </w:footnote>
  <w:footnote w:id="559">
    <w:p w14:paraId="04F6A4A4" w14:textId="1F3DC04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"luce"?</w:t>
      </w:r>
    </w:p>
  </w:footnote>
  <w:footnote w:id="560">
    <w:p w14:paraId="390731D0" w14:textId="68857F21"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in</w:t>
      </w:r>
    </w:p>
  </w:footnote>
  <w:footnote w:id="561">
    <w:p w14:paraId="2FFCF469" w14:textId="74A7035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ariere</w:t>
      </w:r>
      <w:r w:rsidRPr="00991ABF">
        <w:rPr>
          <w:rFonts w:ascii="Garamond" w:hAnsi="Garamond"/>
          <w:sz w:val="20"/>
          <w:szCs w:val="20"/>
          <w:lang w:val="en-US"/>
        </w:rPr>
        <w:t xml:space="preserve">; B 9840 </w:t>
      </w:r>
      <w:r w:rsidRPr="00991ABF">
        <w:rPr>
          <w:rFonts w:ascii="Garamond" w:hAnsi="Garamond"/>
          <w:i/>
          <w:sz w:val="20"/>
          <w:szCs w:val="20"/>
          <w:lang w:val="en-US"/>
        </w:rPr>
        <w:t>ou fiert et torne aré</w:t>
      </w:r>
    </w:p>
  </w:footnote>
  <w:footnote w:id="562">
    <w:p w14:paraId="0C0440C1" w14:textId="0FB2817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delent</w:t>
      </w:r>
    </w:p>
  </w:footnote>
  <w:footnote w:id="563">
    <w:p w14:paraId="04DA5F2B" w14:textId="4A9C749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romagnet</w:t>
      </w:r>
    </w:p>
  </w:footnote>
  <w:footnote w:id="564">
    <w:p w14:paraId="139CF2C7" w14:textId="5EF31CC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Com çil chi caço e non prent nient</w:t>
      </w:r>
      <w:r w:rsidRPr="00991ABF">
        <w:rPr>
          <w:rFonts w:ascii="Garamond" w:hAnsi="Garamond"/>
          <w:sz w:val="20"/>
          <w:szCs w:val="20"/>
          <w:lang w:val="en-US"/>
        </w:rPr>
        <w:t>; B 9878; T 9572; “someone who talks but does not act.”</w:t>
      </w:r>
    </w:p>
  </w:footnote>
  <w:footnote w:id="565">
    <w:p w14:paraId="4AC42EFB" w14:textId="7D48180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avere?</w:t>
      </w:r>
    </w:p>
  </w:footnote>
  <w:footnote w:id="566">
    <w:p w14:paraId="4AA94F89" w14:textId="493DD255"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i/>
          <w:sz w:val="20"/>
          <w:szCs w:val="20"/>
          <w:lang w:val="en-US"/>
        </w:rPr>
        <w:t>ss</w:t>
      </w:r>
      <w:r w:rsidRPr="00991ABF">
        <w:rPr>
          <w:rFonts w:ascii="Garamond" w:hAnsi="Garamond"/>
          <w:sz w:val="20"/>
          <w:szCs w:val="20"/>
          <w:lang w:val="en-US"/>
        </w:rPr>
        <w:t xml:space="preserve"> crossed out</w:t>
      </w:r>
    </w:p>
  </w:footnote>
  <w:footnote w:id="567">
    <w:p w14:paraId="7C6424DE" w14:textId="6150305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Br </w:t>
      </w:r>
      <w:r w:rsidRPr="00991ABF">
        <w:rPr>
          <w:rFonts w:ascii="Garamond" w:hAnsi="Garamond"/>
          <w:i/>
          <w:sz w:val="20"/>
          <w:szCs w:val="20"/>
        </w:rPr>
        <w:t>eschernie </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 xml:space="preserve">T-L col. 861 OF </w:t>
      </w:r>
      <w:r w:rsidRPr="00991ABF">
        <w:rPr>
          <w:rFonts w:ascii="Garamond" w:hAnsi="Garamond"/>
          <w:i/>
          <w:sz w:val="20"/>
          <w:szCs w:val="20"/>
          <w:lang w:val="en-US"/>
        </w:rPr>
        <w:t>escharnir</w:t>
      </w:r>
      <w:r w:rsidRPr="00991ABF">
        <w:rPr>
          <w:rFonts w:ascii="Garamond" w:hAnsi="Garamond"/>
          <w:sz w:val="20"/>
          <w:szCs w:val="20"/>
          <w:lang w:val="en-US"/>
        </w:rPr>
        <w:t xml:space="preserve"> – to mock, jeer; Hindley </w:t>
      </w:r>
      <w:r w:rsidRPr="00991ABF">
        <w:rPr>
          <w:rFonts w:ascii="Garamond" w:hAnsi="Garamond"/>
          <w:i/>
          <w:sz w:val="20"/>
          <w:szCs w:val="20"/>
          <w:lang w:val="en-US"/>
        </w:rPr>
        <w:t>escharni</w:t>
      </w:r>
      <w:r w:rsidRPr="00991ABF">
        <w:rPr>
          <w:rFonts w:ascii="Garamond" w:hAnsi="Garamond"/>
          <w:sz w:val="20"/>
          <w:szCs w:val="20"/>
          <w:lang w:val="en-US"/>
        </w:rPr>
        <w:t xml:space="preserve"> – insulted, shamed, scorned</w:t>
      </w:r>
    </w:p>
  </w:footnote>
  <w:footnote w:id="568">
    <w:p w14:paraId="01F2FF1A" w14:textId="7B7CE7F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Per e me</w:t>
      </w:r>
    </w:p>
  </w:footnote>
  <w:footnote w:id="569">
    <w:p w14:paraId="367AFE76" w14:textId="6A2793A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Giacon omits this line.</w:t>
      </w:r>
    </w:p>
  </w:footnote>
  <w:footnote w:id="570">
    <w:p w14:paraId="03521160" w14:textId="4A322DF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"Tornano le carte": This word appears to be </w:t>
      </w:r>
      <w:r w:rsidRPr="00991ABF">
        <w:rPr>
          <w:rFonts w:ascii="Garamond" w:hAnsi="Garamond"/>
          <w:i/>
          <w:sz w:val="20"/>
          <w:szCs w:val="20"/>
        </w:rPr>
        <w:t xml:space="preserve">Trovano </w:t>
      </w:r>
      <w:r w:rsidRPr="00991ABF">
        <w:rPr>
          <w:rFonts w:ascii="Garamond" w:hAnsi="Garamond"/>
          <w:sz w:val="20"/>
          <w:szCs w:val="20"/>
        </w:rPr>
        <w:t xml:space="preserve">in the manuscript, however, this reading does not make sense. Considering that metathesis between the </w:t>
      </w:r>
      <w:r w:rsidRPr="00991ABF">
        <w:rPr>
          <w:rFonts w:ascii="Garamond" w:hAnsi="Garamond"/>
          <w:i/>
          <w:sz w:val="20"/>
          <w:szCs w:val="20"/>
        </w:rPr>
        <w:t xml:space="preserve">r </w:t>
      </w:r>
      <w:r w:rsidRPr="00991ABF">
        <w:rPr>
          <w:rFonts w:ascii="Garamond" w:hAnsi="Garamond"/>
          <w:sz w:val="20"/>
          <w:szCs w:val="20"/>
        </w:rPr>
        <w:t xml:space="preserve">and </w:t>
      </w:r>
      <w:r w:rsidRPr="00991ABF">
        <w:rPr>
          <w:rFonts w:ascii="Garamond" w:hAnsi="Garamond"/>
          <w:i/>
          <w:sz w:val="20"/>
          <w:szCs w:val="20"/>
        </w:rPr>
        <w:t xml:space="preserve">o </w:t>
      </w:r>
      <w:r w:rsidRPr="00991ABF">
        <w:rPr>
          <w:rFonts w:ascii="Garamond" w:hAnsi="Garamond"/>
          <w:sz w:val="20"/>
          <w:szCs w:val="20"/>
        </w:rPr>
        <w:t xml:space="preserve">cluster occurs in other passages in our text (2118, 2122, 5010), it is possible to argue that the fourth letter could be read as an </w:t>
      </w:r>
      <w:r w:rsidRPr="00991ABF">
        <w:rPr>
          <w:rFonts w:ascii="Garamond" w:hAnsi="Garamond"/>
          <w:i/>
          <w:sz w:val="20"/>
          <w:szCs w:val="20"/>
        </w:rPr>
        <w:t xml:space="preserve">n </w:t>
      </w:r>
      <w:r w:rsidRPr="00991ABF">
        <w:rPr>
          <w:rFonts w:ascii="Garamond" w:hAnsi="Garamond"/>
          <w:sz w:val="20"/>
          <w:szCs w:val="20"/>
        </w:rPr>
        <w:t xml:space="preserve">instead of an </w:t>
      </w:r>
      <w:r w:rsidRPr="00991ABF">
        <w:rPr>
          <w:rFonts w:ascii="Garamond" w:hAnsi="Garamond"/>
          <w:i/>
          <w:sz w:val="20"/>
          <w:szCs w:val="20"/>
        </w:rPr>
        <w:t>v</w:t>
      </w:r>
      <w:r w:rsidRPr="00991ABF">
        <w:rPr>
          <w:rFonts w:ascii="Garamond" w:hAnsi="Garamond"/>
          <w:sz w:val="20"/>
          <w:szCs w:val="20"/>
        </w:rPr>
        <w:t xml:space="preserve">, and therefore </w:t>
      </w:r>
      <w:r w:rsidRPr="00991ABF">
        <w:rPr>
          <w:rFonts w:ascii="Garamond" w:hAnsi="Garamond"/>
          <w:i/>
          <w:sz w:val="20"/>
          <w:szCs w:val="20"/>
        </w:rPr>
        <w:t>tornano le carte</w:t>
      </w:r>
      <w:r w:rsidRPr="00991ABF">
        <w:rPr>
          <w:rFonts w:ascii="Garamond" w:hAnsi="Garamond"/>
          <w:sz w:val="20"/>
          <w:szCs w:val="20"/>
        </w:rPr>
        <w:t xml:space="preserve">. This would reflect the meaning in both B and T: </w:t>
      </w:r>
      <w:r w:rsidRPr="00991ABF">
        <w:rPr>
          <w:rFonts w:ascii="Garamond" w:hAnsi="Garamond"/>
          <w:i/>
          <w:sz w:val="20"/>
          <w:szCs w:val="20"/>
        </w:rPr>
        <w:t xml:space="preserve"> </w:t>
      </w:r>
      <w:r w:rsidRPr="00991ABF">
        <w:rPr>
          <w:rFonts w:ascii="Garamond" w:hAnsi="Garamond"/>
          <w:sz w:val="20"/>
          <w:szCs w:val="20"/>
        </w:rPr>
        <w:t xml:space="preserve">B 9923 </w:t>
      </w:r>
      <w:r w:rsidRPr="00991ABF">
        <w:rPr>
          <w:rFonts w:ascii="Garamond" w:hAnsi="Garamond"/>
          <w:i/>
          <w:sz w:val="20"/>
          <w:szCs w:val="20"/>
        </w:rPr>
        <w:t>voltent le cartes</w:t>
      </w:r>
      <w:r w:rsidRPr="00991ABF">
        <w:rPr>
          <w:rFonts w:ascii="Garamond" w:hAnsi="Garamond"/>
          <w:sz w:val="20"/>
          <w:szCs w:val="20"/>
        </w:rPr>
        <w:t xml:space="preserve">; T 9566 </w:t>
      </w:r>
      <w:r w:rsidRPr="00991ABF">
        <w:rPr>
          <w:rFonts w:ascii="Garamond" w:hAnsi="Garamond"/>
          <w:i/>
          <w:sz w:val="20"/>
          <w:szCs w:val="20"/>
        </w:rPr>
        <w:t>voltano le carte</w:t>
      </w:r>
    </w:p>
  </w:footnote>
  <w:footnote w:id="571">
    <w:p w14:paraId="5C5D14D5" w14:textId="23DE52F0"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i/>
          <w:sz w:val="20"/>
          <w:szCs w:val="20"/>
          <w:lang w:val="en-US"/>
        </w:rPr>
        <w:t xml:space="preserve">||Son </w:t>
      </w:r>
      <w:r w:rsidRPr="00991ABF">
        <w:rPr>
          <w:rFonts w:ascii="Garamond" w:hAnsi="Garamond"/>
          <w:sz w:val="20"/>
          <w:szCs w:val="20"/>
          <w:lang w:val="en-US"/>
        </w:rPr>
        <w:t>added at the end of this line</w:t>
      </w:r>
    </w:p>
  </w:footnote>
  <w:footnote w:id="572">
    <w:p w14:paraId="6B4E9C1B" w14:textId="3E8D26F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See l. 4811 below, </w:t>
      </w:r>
      <w:r w:rsidRPr="00991ABF">
        <w:rPr>
          <w:rFonts w:ascii="Garamond" w:hAnsi="Garamond"/>
          <w:i/>
          <w:sz w:val="20"/>
          <w:szCs w:val="20"/>
          <w:lang w:val="en-US"/>
        </w:rPr>
        <w:t>scoleri</w:t>
      </w:r>
    </w:p>
  </w:footnote>
  <w:footnote w:id="573">
    <w:p w14:paraId="47B0CB25" w14:textId="026BC1A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574">
    <w:p w14:paraId="413B9BEA" w14:textId="72312E8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Pr>
          <w:rFonts w:ascii="Garamond" w:hAnsi="Garamond"/>
          <w:sz w:val="20"/>
          <w:szCs w:val="20"/>
        </w:rPr>
        <w:t xml:space="preserve">MS </w:t>
      </w:r>
      <w:r>
        <w:rPr>
          <w:rFonts w:ascii="Garamond" w:hAnsi="Garamond"/>
          <w:i/>
          <w:sz w:val="20"/>
          <w:szCs w:val="20"/>
        </w:rPr>
        <w:t>soller </w:t>
      </w:r>
      <w:r>
        <w:rPr>
          <w:rFonts w:ascii="Garamond" w:hAnsi="Garamond"/>
          <w:sz w:val="20"/>
          <w:szCs w:val="20"/>
        </w:rPr>
        <w:t>;</w:t>
      </w:r>
      <w:r>
        <w:rPr>
          <w:rFonts w:ascii="Garamond" w:hAnsi="Garamond"/>
          <w:i/>
          <w:sz w:val="20"/>
          <w:szCs w:val="20"/>
        </w:rPr>
        <w:t xml:space="preserve"> </w:t>
      </w:r>
      <w:r>
        <w:rPr>
          <w:rFonts w:ascii="Garamond" w:hAnsi="Garamond"/>
          <w:sz w:val="20"/>
          <w:szCs w:val="20"/>
          <w:lang w:val="en-US"/>
        </w:rPr>
        <w:t>cf.</w:t>
      </w:r>
      <w:r w:rsidRPr="00991ABF">
        <w:rPr>
          <w:rFonts w:ascii="Garamond" w:hAnsi="Garamond"/>
          <w:sz w:val="20"/>
          <w:szCs w:val="20"/>
          <w:lang w:val="en-US"/>
        </w:rPr>
        <w:t xml:space="preserve"> l. 4811 below, </w:t>
      </w:r>
      <w:r w:rsidRPr="00991ABF">
        <w:rPr>
          <w:rFonts w:ascii="Garamond" w:hAnsi="Garamond"/>
          <w:i/>
          <w:sz w:val="20"/>
          <w:szCs w:val="20"/>
          <w:lang w:val="en-US"/>
        </w:rPr>
        <w:t>scoleri</w:t>
      </w:r>
    </w:p>
  </w:footnote>
  <w:footnote w:id="575">
    <w:p w14:paraId="18A9FE1E" w14:textId="2A96668F" w:rsidR="00EE260D" w:rsidRPr="00390B5E"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Pr>
          <w:rFonts w:ascii="Garamond" w:hAnsi="Garamond"/>
          <w:sz w:val="20"/>
          <w:szCs w:val="20"/>
        </w:rPr>
        <w:t xml:space="preserve"> </w:t>
      </w:r>
      <w:r w:rsidRPr="00991ABF">
        <w:rPr>
          <w:rFonts w:ascii="Garamond" w:hAnsi="Garamond"/>
          <w:sz w:val="20"/>
          <w:szCs w:val="20"/>
          <w:highlight w:val="yellow"/>
          <w:lang w:val="en-US"/>
        </w:rPr>
        <w:t>CITE B and T</w:t>
      </w:r>
      <w:r>
        <w:rPr>
          <w:rFonts w:ascii="Garamond" w:hAnsi="Garamond"/>
          <w:sz w:val="20"/>
          <w:szCs w:val="20"/>
          <w:lang w:val="en-US"/>
        </w:rPr>
        <w:t xml:space="preserve"> </w:t>
      </w:r>
      <w:r>
        <w:rPr>
          <w:rFonts w:ascii="Garamond" w:hAnsi="Garamond"/>
          <w:i/>
          <w:sz w:val="20"/>
          <w:szCs w:val="20"/>
          <w:lang w:val="en-US"/>
        </w:rPr>
        <w:t>Farabus</w:t>
      </w:r>
    </w:p>
  </w:footnote>
  <w:footnote w:id="576">
    <w:p w14:paraId="2B913AA3" w14:textId="4C31423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Proposed amendation based on forms in ll. 4201 &amp; 4315.</w:t>
      </w:r>
    </w:p>
  </w:footnote>
  <w:footnote w:id="577">
    <w:p w14:paraId="6597B1A8" w14:textId="536CE9F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Br </w:t>
      </w:r>
      <w:r w:rsidRPr="00991ABF">
        <w:rPr>
          <w:rFonts w:ascii="Garamond" w:hAnsi="Garamond"/>
          <w:i/>
          <w:sz w:val="20"/>
          <w:szCs w:val="20"/>
          <w:lang w:val="en-US"/>
        </w:rPr>
        <w:t>Tu croi q'i leçent</w:t>
      </w:r>
      <w:r w:rsidRPr="00991ABF">
        <w:rPr>
          <w:rFonts w:ascii="Garamond" w:hAnsi="Garamond"/>
          <w:sz w:val="20"/>
          <w:szCs w:val="20"/>
          <w:lang w:val="en-US"/>
        </w:rPr>
        <w:t xml:space="preserve">; T </w:t>
      </w:r>
      <w:r w:rsidRPr="00991ABF">
        <w:rPr>
          <w:rFonts w:ascii="Garamond" w:hAnsi="Garamond"/>
          <w:i/>
          <w:sz w:val="20"/>
          <w:szCs w:val="20"/>
          <w:lang w:val="en-US"/>
        </w:rPr>
        <w:t>Tu credy</w:t>
      </w:r>
      <w:r w:rsidRPr="00991ABF">
        <w:rPr>
          <w:rFonts w:ascii="Garamond" w:hAnsi="Garamond"/>
          <w:sz w:val="20"/>
          <w:szCs w:val="20"/>
          <w:lang w:val="en-US"/>
        </w:rPr>
        <w:t>;</w:t>
      </w:r>
      <w:r w:rsidRPr="00991ABF">
        <w:rPr>
          <w:rFonts w:ascii="Garamond" w:hAnsi="Garamond"/>
          <w:i/>
          <w:sz w:val="20"/>
          <w:szCs w:val="20"/>
          <w:lang w:val="en-US"/>
        </w:rPr>
        <w:t xml:space="preserve"> </w:t>
      </w:r>
      <w:r w:rsidRPr="00991ABF">
        <w:rPr>
          <w:rFonts w:ascii="Garamond" w:hAnsi="Garamond"/>
          <w:sz w:val="20"/>
          <w:szCs w:val="20"/>
          <w:lang w:val="en-US"/>
        </w:rPr>
        <w:t xml:space="preserve">possible </w:t>
      </w:r>
      <w:r w:rsidRPr="00991ABF">
        <w:rPr>
          <w:rFonts w:ascii="Garamond" w:hAnsi="Garamond"/>
          <w:i/>
          <w:sz w:val="20"/>
          <w:szCs w:val="20"/>
          <w:lang w:val="en-US"/>
        </w:rPr>
        <w:t>saute du même au même</w:t>
      </w:r>
      <w:r w:rsidRPr="00991ABF">
        <w:rPr>
          <w:rFonts w:ascii="Garamond" w:hAnsi="Garamond"/>
          <w:sz w:val="20"/>
          <w:szCs w:val="20"/>
          <w:lang w:val="en-US"/>
        </w:rPr>
        <w:t xml:space="preserve"> with following </w:t>
      </w:r>
      <w:r w:rsidRPr="00991ABF">
        <w:rPr>
          <w:rFonts w:ascii="Garamond" w:hAnsi="Garamond"/>
          <w:i/>
          <w:sz w:val="20"/>
          <w:szCs w:val="20"/>
          <w:lang w:val="en-US"/>
        </w:rPr>
        <w:t>ch’il</w:t>
      </w:r>
      <w:r w:rsidRPr="00991ABF">
        <w:rPr>
          <w:rFonts w:ascii="Garamond" w:hAnsi="Garamond"/>
          <w:sz w:val="20"/>
          <w:szCs w:val="20"/>
          <w:lang w:val="en-US"/>
        </w:rPr>
        <w:t xml:space="preserve">? Correction based on </w:t>
      </w:r>
      <w:r w:rsidRPr="00991ABF">
        <w:rPr>
          <w:rFonts w:ascii="Garamond" w:hAnsi="Garamond"/>
          <w:i/>
          <w:sz w:val="20"/>
          <w:szCs w:val="20"/>
          <w:lang w:val="en-US"/>
        </w:rPr>
        <w:t>credisti</w:t>
      </w:r>
      <w:r w:rsidRPr="00991ABF">
        <w:rPr>
          <w:rFonts w:ascii="Garamond" w:hAnsi="Garamond"/>
          <w:sz w:val="20"/>
          <w:szCs w:val="20"/>
          <w:lang w:val="en-US"/>
        </w:rPr>
        <w:t xml:space="preserve"> (l. 2639)</w:t>
      </w:r>
    </w:p>
  </w:footnote>
  <w:footnote w:id="578">
    <w:p w14:paraId="033D55DA"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This line was omitted and added later next to the preceding line Cite Morgan, "Padua," p. 75.</w:t>
      </w:r>
    </w:p>
  </w:footnote>
  <w:footnote w:id="579">
    <w:p w14:paraId="78453F0F" w14:textId="49E80F17" w:rsidR="00EE260D" w:rsidRPr="00991ABF" w:rsidRDefault="00EE260D" w:rsidP="008048EA">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"une fosse sous la terre"</w:t>
      </w:r>
    </w:p>
  </w:footnote>
  <w:footnote w:id="580">
    <w:p w14:paraId="3875E985" w14:textId="59239AF7"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blano</w:t>
      </w:r>
    </w:p>
  </w:footnote>
  <w:footnote w:id="581">
    <w:p w14:paraId="3F937F2B" w14:textId="6394DE5F"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bl</w:t>
      </w:r>
    </w:p>
  </w:footnote>
  <w:footnote w:id="582">
    <w:p w14:paraId="01CB7FAE" w14:textId="6F3849B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N responde</w:t>
      </w:r>
      <w:r w:rsidRPr="00991ABF">
        <w:rPr>
          <w:rFonts w:ascii="Garamond" w:hAnsi="Garamond"/>
          <w:sz w:val="20"/>
          <w:szCs w:val="20"/>
          <w:lang w:val="en-US"/>
        </w:rPr>
        <w:t xml:space="preserve">; initial </w:t>
      </w:r>
      <w:r w:rsidRPr="00991ABF">
        <w:rPr>
          <w:rFonts w:ascii="Garamond" w:hAnsi="Garamond"/>
          <w:i/>
          <w:sz w:val="20"/>
          <w:szCs w:val="20"/>
          <w:lang w:val="en-US"/>
        </w:rPr>
        <w:t>N</w:t>
      </w:r>
      <w:r w:rsidRPr="00991ABF">
        <w:rPr>
          <w:rFonts w:ascii="Garamond" w:hAnsi="Garamond"/>
          <w:sz w:val="20"/>
          <w:szCs w:val="20"/>
          <w:lang w:val="en-US"/>
        </w:rPr>
        <w:t xml:space="preserve"> is struck through</w:t>
      </w:r>
    </w:p>
  </w:footnote>
  <w:footnote w:id="583">
    <w:p w14:paraId="7A4B76C8" w14:textId="0BA57E6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scribal correction, </w:t>
      </w:r>
      <w:r w:rsidRPr="00991ABF">
        <w:rPr>
          <w:rFonts w:ascii="Garamond" w:hAnsi="Garamond"/>
          <w:i/>
          <w:sz w:val="20"/>
          <w:szCs w:val="20"/>
          <w:lang w:val="en-US"/>
        </w:rPr>
        <w:t xml:space="preserve">l </w:t>
      </w:r>
      <w:r w:rsidRPr="00991ABF">
        <w:rPr>
          <w:rFonts w:ascii="Garamond" w:hAnsi="Garamond"/>
          <w:sz w:val="20"/>
          <w:szCs w:val="20"/>
          <w:lang w:val="en-US"/>
        </w:rPr>
        <w:t xml:space="preserve">with superscript </w:t>
      </w:r>
      <w:r w:rsidRPr="00991ABF">
        <w:rPr>
          <w:rFonts w:ascii="Garamond" w:hAnsi="Garamond"/>
          <w:i/>
          <w:sz w:val="20"/>
          <w:szCs w:val="20"/>
          <w:lang w:val="en-US"/>
        </w:rPr>
        <w:t xml:space="preserve">a </w:t>
      </w:r>
      <w:r w:rsidRPr="00991ABF">
        <w:rPr>
          <w:rFonts w:ascii="Garamond" w:hAnsi="Garamond"/>
          <w:sz w:val="20"/>
          <w:szCs w:val="20"/>
          <w:lang w:val="en-US"/>
        </w:rPr>
        <w:t xml:space="preserve">written above </w:t>
      </w:r>
      <w:r w:rsidRPr="00991ABF">
        <w:rPr>
          <w:rFonts w:ascii="Garamond" w:hAnsi="Garamond"/>
          <w:i/>
          <w:sz w:val="20"/>
          <w:szCs w:val="20"/>
          <w:lang w:val="en-US"/>
        </w:rPr>
        <w:t>lg</w:t>
      </w:r>
    </w:p>
  </w:footnote>
  <w:footnote w:id="584">
    <w:p w14:paraId="636A2543" w14:textId="2556A5D9" w:rsidR="00EE260D" w:rsidRPr="00991ABF" w:rsidRDefault="00EE260D" w:rsidP="00EC64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"mente" (keep in mind?); I omit the next three lines, which repeat lines 4745-47:</w:t>
      </w:r>
    </w:p>
    <w:p w14:paraId="44055748" w14:textId="273C486B" w:rsidR="00EE260D" w:rsidRPr="00991ABF" w:rsidRDefault="00EE260D" w:rsidP="00EC64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ascii="Garamond" w:hAnsi="Garamond" w:cs="Times New Roman"/>
          <w:color w:val="000000" w:themeColor="text1"/>
          <w:sz w:val="20"/>
          <w:szCs w:val="20"/>
          <w:lang w:val="en-US"/>
        </w:rPr>
      </w:pPr>
      <w:r w:rsidRPr="00991ABF">
        <w:rPr>
          <w:rFonts w:ascii="Garamond" w:hAnsi="Garamond" w:cs="Times New Roman"/>
          <w:color w:val="000000" w:themeColor="text1"/>
          <w:sz w:val="20"/>
          <w:szCs w:val="20"/>
          <w:lang w:val="en-US"/>
        </w:rPr>
        <w:tab/>
        <w:t>Gran paura ano del gran asenbiament</w:t>
      </w:r>
    </w:p>
    <w:p w14:paraId="1BF230E9" w14:textId="4EB2E732" w:rsidR="00EE260D" w:rsidRPr="00991ABF" w:rsidRDefault="00EE260D" w:rsidP="00EC64A7">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ascii="Garamond" w:hAnsi="Garamond" w:cs="Times New Roman"/>
          <w:color w:val="000000" w:themeColor="text1"/>
          <w:sz w:val="20"/>
          <w:szCs w:val="20"/>
          <w:lang w:val="en-US"/>
        </w:rPr>
      </w:pPr>
      <w:r w:rsidRPr="00991ABF">
        <w:rPr>
          <w:rFonts w:ascii="Garamond" w:hAnsi="Garamond" w:cs="Times New Roman"/>
          <w:color w:val="000000" w:themeColor="text1"/>
          <w:sz w:val="20"/>
          <w:szCs w:val="20"/>
          <w:lang w:val="en-US"/>
        </w:rPr>
        <w:tab/>
        <w:t>Che in Joxafat serà dopladi li tromant</w:t>
      </w:r>
    </w:p>
    <w:p w14:paraId="1C8AC385" w14:textId="10F59A17" w:rsidR="00EE260D" w:rsidRPr="00991ABF" w:rsidRDefault="00EE260D" w:rsidP="00ED1110">
      <w:pPr>
        <w:widowControl w:val="0"/>
        <w:tabs>
          <w:tab w:val="left" w:pos="560"/>
          <w:tab w:val="left" w:pos="171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contextualSpacing/>
        <w:jc w:val="both"/>
        <w:rPr>
          <w:rFonts w:ascii="Garamond" w:hAnsi="Garamond" w:cs="Times New Roman"/>
          <w:color w:val="000000" w:themeColor="text1"/>
          <w:sz w:val="20"/>
          <w:szCs w:val="20"/>
          <w:lang w:val="en-US"/>
        </w:rPr>
      </w:pPr>
      <w:r w:rsidRPr="00991ABF">
        <w:rPr>
          <w:rFonts w:ascii="Garamond" w:hAnsi="Garamond" w:cs="Times New Roman"/>
          <w:color w:val="000000" w:themeColor="text1"/>
          <w:sz w:val="20"/>
          <w:szCs w:val="20"/>
          <w:lang w:val="en-US"/>
        </w:rPr>
        <w:tab/>
        <w:t>China lo cavo e ven segura</w:t>
      </w:r>
      <w:r w:rsidRPr="00991ABF">
        <w:rPr>
          <w:rFonts w:ascii="Garamond" w:hAnsi="Garamond" w:cs="Times New Roman"/>
          <w:i/>
          <w:color w:val="000000" w:themeColor="text1"/>
          <w:sz w:val="20"/>
          <w:szCs w:val="20"/>
          <w:lang w:val="en-US"/>
        </w:rPr>
        <w:t>n</w:t>
      </w:r>
      <w:r w:rsidRPr="00991ABF">
        <w:rPr>
          <w:rFonts w:ascii="Garamond" w:hAnsi="Garamond" w:cs="Times New Roman"/>
          <w:color w:val="000000" w:themeColor="text1"/>
          <w:sz w:val="20"/>
          <w:szCs w:val="20"/>
          <w:lang w:val="en-US"/>
        </w:rPr>
        <w:t>t</w:t>
      </w:r>
    </w:p>
  </w:footnote>
  <w:footnote w:id="585">
    <w:p w14:paraId="07D1406B" w14:textId="76A52732" w:rsidR="00EE260D" w:rsidRPr="00991ABF" w:rsidRDefault="00EE260D">
      <w:pPr>
        <w:pStyle w:val="FootnoteText"/>
        <w:contextualSpacing/>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586">
    <w:p w14:paraId="7F731650" w14:textId="1C27CCB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B and T insert 9 laisses on Old French epic themes here</w:t>
      </w:r>
    </w:p>
  </w:footnote>
  <w:footnote w:id="587">
    <w:p w14:paraId="62D8555C" w14:textId="18EE844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Meaning of this line unclear between the previous and following lines. Cr. Br, which omits this middle line:</w:t>
      </w:r>
      <w:r w:rsidRPr="00991ABF">
        <w:rPr>
          <w:rFonts w:ascii="Garamond" w:hAnsi="Garamond"/>
          <w:i/>
          <w:sz w:val="20"/>
          <w:szCs w:val="20"/>
          <w:lang w:val="en-US"/>
        </w:rPr>
        <w:t>"Jantil espirit, por quoi funt en senblançe / çili qui portent des esiençe l'amançe?</w:t>
      </w:r>
      <w:r w:rsidRPr="00991ABF">
        <w:rPr>
          <w:rFonts w:ascii="Garamond" w:hAnsi="Garamond"/>
          <w:sz w:val="20"/>
          <w:szCs w:val="20"/>
          <w:lang w:val="en-US"/>
        </w:rPr>
        <w:t>"</w:t>
      </w:r>
    </w:p>
  </w:footnote>
  <w:footnote w:id="588">
    <w:p w14:paraId="4493796D" w14:textId="3B2692D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Nnon</w:t>
      </w:r>
    </w:p>
  </w:footnote>
  <w:footnote w:id="589">
    <w:p w14:paraId="4E0DF8F8"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cs="Times New Roman"/>
          <w:sz w:val="20"/>
          <w:szCs w:val="20"/>
          <w:lang w:val="en-US"/>
        </w:rPr>
        <w:t>De Bartholomais p. 13</w:t>
      </w:r>
    </w:p>
  </w:footnote>
  <w:footnote w:id="590">
    <w:p w14:paraId="7BDA67CC" w14:textId="63BBC05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se no</w:t>
      </w:r>
      <w:r w:rsidRPr="00991ABF">
        <w:rPr>
          <w:rFonts w:ascii="Garamond" w:hAnsi="Garamond"/>
          <w:sz w:val="20"/>
          <w:szCs w:val="20"/>
          <w:lang w:val="en-US"/>
        </w:rPr>
        <w:t xml:space="preserve"> ?</w:t>
      </w:r>
    </w:p>
  </w:footnote>
  <w:footnote w:id="591">
    <w:p w14:paraId="19BAEF50" w14:textId="41EE0AC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Lines unique to P ?; </w:t>
      </w:r>
      <w:r w:rsidRPr="00991ABF">
        <w:rPr>
          <w:rFonts w:ascii="Garamond" w:hAnsi="Garamond"/>
          <w:sz w:val="20"/>
          <w:szCs w:val="20"/>
          <w:lang w:val="en-US"/>
        </w:rPr>
        <w:t>meaning of line unclear; “Where of this mind you would see the good clergy.” ?</w:t>
      </w:r>
    </w:p>
  </w:footnote>
  <w:footnote w:id="592">
    <w:p w14:paraId="3F6199B6" w14:textId="016A68F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This phrase can be read also as </w:t>
      </w:r>
      <w:r w:rsidRPr="00991ABF">
        <w:rPr>
          <w:rFonts w:ascii="Garamond" w:hAnsi="Garamond"/>
          <w:i/>
          <w:sz w:val="20"/>
          <w:szCs w:val="20"/>
          <w:lang w:val="en-US"/>
        </w:rPr>
        <w:t>ch'eli ais</w:t>
      </w:r>
    </w:p>
  </w:footnote>
  <w:footnote w:id="593">
    <w:p w14:paraId="1BDCEF4E" w14:textId="627786C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ancien français "gab"</w:t>
      </w:r>
    </w:p>
  </w:footnote>
  <w:footnote w:id="594">
    <w:p w14:paraId="555A8FFD" w14:textId="01CC1FB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595">
    <w:p w14:paraId="416F6EFF" w14:textId="64EE4964"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tornal</w:t>
      </w:r>
    </w:p>
  </w:footnote>
  <w:footnote w:id="596">
    <w:p w14:paraId="33A2FEF6" w14:textId="0B89048D"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lon</w:t>
      </w:r>
    </w:p>
  </w:footnote>
  <w:footnote w:id="597">
    <w:p w14:paraId="70E59D56" w14:textId="24ABF01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Cf. B 463, “not worth a lily”; may be read also as un’alie (T-L </w:t>
      </w:r>
      <w:r w:rsidRPr="00991ABF">
        <w:rPr>
          <w:rFonts w:ascii="Garamond" w:hAnsi="Garamond"/>
          <w:i/>
          <w:sz w:val="20"/>
          <w:szCs w:val="20"/>
          <w:lang w:val="en-US"/>
        </w:rPr>
        <w:t>alie</w:t>
      </w:r>
      <w:r w:rsidRPr="00991ABF">
        <w:rPr>
          <w:rFonts w:ascii="Garamond" w:hAnsi="Garamond"/>
          <w:sz w:val="20"/>
          <w:szCs w:val="20"/>
          <w:lang w:val="en-US"/>
        </w:rPr>
        <w:t xml:space="preserve">, garlic). I edit for the first option to remain consistent with B. </w:t>
      </w:r>
      <w:r w:rsidRPr="00991ABF">
        <w:rPr>
          <w:rFonts w:ascii="Garamond" w:hAnsi="Garamond"/>
          <w:sz w:val="20"/>
          <w:szCs w:val="20"/>
          <w:highlight w:val="yellow"/>
          <w:lang w:val="en-US"/>
        </w:rPr>
        <w:t>T?</w:t>
      </w:r>
    </w:p>
  </w:footnote>
  <w:footnote w:id="598">
    <w:p w14:paraId="3F56A077" w14:textId="74E7318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Space in MS, </w:t>
      </w:r>
      <w:r w:rsidRPr="00991ABF">
        <w:rPr>
          <w:rFonts w:ascii="Garamond" w:hAnsi="Garamond"/>
          <w:i/>
          <w:sz w:val="20"/>
          <w:szCs w:val="20"/>
        </w:rPr>
        <w:t>Ço che</w:t>
      </w:r>
      <w:r w:rsidRPr="00991ABF">
        <w:rPr>
          <w:rFonts w:ascii="Garamond" w:hAnsi="Garamond"/>
          <w:sz w:val="20"/>
          <w:szCs w:val="20"/>
        </w:rPr>
        <w:t xml:space="preserve"> in MS looks like </w:t>
      </w:r>
      <w:r w:rsidRPr="00991ABF">
        <w:rPr>
          <w:rFonts w:ascii="Garamond" w:hAnsi="Garamond"/>
          <w:i/>
          <w:sz w:val="20"/>
          <w:szCs w:val="20"/>
        </w:rPr>
        <w:t>quer</w:t>
      </w:r>
      <w:r w:rsidRPr="00991ABF">
        <w:rPr>
          <w:rFonts w:ascii="Garamond" w:hAnsi="Garamond"/>
          <w:sz w:val="20"/>
          <w:szCs w:val="20"/>
        </w:rPr>
        <w:t xml:space="preserve">, scribe may have thought he already wrote </w:t>
      </w:r>
      <w:r w:rsidRPr="00991ABF">
        <w:rPr>
          <w:rFonts w:ascii="Garamond" w:hAnsi="Garamond"/>
          <w:i/>
          <w:sz w:val="20"/>
          <w:szCs w:val="20"/>
        </w:rPr>
        <w:tab/>
        <w:t>quer</w:t>
      </w:r>
      <w:r w:rsidRPr="00991ABF">
        <w:rPr>
          <w:rFonts w:ascii="Garamond" w:hAnsi="Garamond"/>
          <w:sz w:val="20"/>
          <w:szCs w:val="20"/>
        </w:rPr>
        <w:t xml:space="preserve"> an omitted it; cf. </w:t>
      </w:r>
      <w:r w:rsidRPr="00991ABF">
        <w:rPr>
          <w:rFonts w:ascii="Garamond" w:hAnsi="Garamond"/>
          <w:i/>
          <w:sz w:val="20"/>
          <w:szCs w:val="20"/>
        </w:rPr>
        <w:t xml:space="preserve">quer </w:t>
      </w:r>
      <w:r w:rsidRPr="00991ABF">
        <w:rPr>
          <w:rFonts w:ascii="Garamond" w:hAnsi="Garamond"/>
          <w:sz w:val="20"/>
          <w:szCs w:val="20"/>
          <w:lang w:val="en-US"/>
        </w:rPr>
        <w:t>(l. 2915)</w:t>
      </w:r>
    </w:p>
  </w:footnote>
  <w:footnote w:id="599">
    <w:p w14:paraId="0FC07BE2" w14:textId="28FAE89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lang w:val="en-US"/>
        </w:rPr>
        <w:t>Al ti</w:t>
      </w:r>
    </w:p>
  </w:footnote>
  <w:footnote w:id="600">
    <w:p w14:paraId="6040ACC6" w14:textId="399CBE9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Scribal correction; word written in superscript</w:t>
      </w:r>
    </w:p>
  </w:footnote>
  <w:footnote w:id="601">
    <w:p w14:paraId="647319E2" w14:textId="1759B65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highlight w:val="yellow"/>
          <w:lang w:val="en-US"/>
        </w:rPr>
        <w:t>T-L ???</w:t>
      </w:r>
      <w:r w:rsidRPr="00991ABF">
        <w:rPr>
          <w:rFonts w:ascii="Garamond" w:hAnsi="Garamond"/>
          <w:sz w:val="20"/>
          <w:szCs w:val="20"/>
          <w:lang w:val="en-US"/>
        </w:rPr>
        <w:t xml:space="preserve"> – </w:t>
      </w:r>
      <w:r w:rsidRPr="00991ABF">
        <w:rPr>
          <w:rFonts w:ascii="Garamond" w:hAnsi="Garamond"/>
          <w:i/>
          <w:sz w:val="20"/>
          <w:szCs w:val="20"/>
          <w:lang w:val="en-US"/>
        </w:rPr>
        <w:t>to note</w:t>
      </w:r>
      <w:r w:rsidRPr="00991ABF">
        <w:rPr>
          <w:rFonts w:ascii="Garamond" w:hAnsi="Garamond"/>
          <w:sz w:val="20"/>
          <w:szCs w:val="20"/>
          <w:lang w:val="en-US"/>
        </w:rPr>
        <w:t xml:space="preserve">; as a noun, </w:t>
      </w:r>
      <w:r w:rsidRPr="00991ABF">
        <w:rPr>
          <w:rFonts w:ascii="Garamond" w:hAnsi="Garamond"/>
          <w:i/>
          <w:sz w:val="20"/>
          <w:szCs w:val="20"/>
          <w:lang w:val="en-US"/>
        </w:rPr>
        <w:t>noteson</w:t>
      </w:r>
      <w:r w:rsidRPr="00991ABF">
        <w:rPr>
          <w:rFonts w:ascii="Garamond" w:hAnsi="Garamond"/>
          <w:sz w:val="20"/>
          <w:szCs w:val="20"/>
          <w:lang w:val="en-US"/>
        </w:rPr>
        <w:t xml:space="preserve"> may be understood as “knowledge” </w:t>
      </w:r>
      <w:r w:rsidRPr="00991ABF">
        <w:rPr>
          <w:rFonts w:ascii="Garamond" w:hAnsi="Garamond"/>
          <w:sz w:val="20"/>
          <w:szCs w:val="20"/>
          <w:highlight w:val="yellow"/>
          <w:lang w:val="en-US"/>
        </w:rPr>
        <w:t>(T-L ???)</w:t>
      </w:r>
    </w:p>
  </w:footnote>
  <w:footnote w:id="602">
    <w:p w14:paraId="38BB9E54" w14:textId="46312FF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“come se lì avesse”; the </w:t>
      </w:r>
      <w:r w:rsidRPr="00991ABF">
        <w:rPr>
          <w:rFonts w:ascii="Garamond" w:hAnsi="Garamond"/>
          <w:i/>
          <w:sz w:val="20"/>
          <w:szCs w:val="20"/>
          <w:lang w:val="en-US"/>
        </w:rPr>
        <w:t>ç</w:t>
      </w:r>
      <w:r w:rsidRPr="00991ABF">
        <w:rPr>
          <w:rFonts w:ascii="Garamond" w:hAnsi="Garamond"/>
          <w:sz w:val="20"/>
          <w:szCs w:val="20"/>
          <w:lang w:val="en-US"/>
        </w:rPr>
        <w:t xml:space="preserve"> in P is unreliable (see </w:t>
      </w:r>
      <w:r w:rsidRPr="00991ABF">
        <w:rPr>
          <w:rFonts w:ascii="Garamond" w:hAnsi="Garamond"/>
          <w:sz w:val="20"/>
          <w:szCs w:val="20"/>
          <w:highlight w:val="yellow"/>
          <w:lang w:val="en-US"/>
        </w:rPr>
        <w:t>INTRO</w:t>
      </w:r>
      <w:r w:rsidRPr="00991ABF">
        <w:rPr>
          <w:rFonts w:ascii="Garamond" w:hAnsi="Garamond"/>
          <w:sz w:val="20"/>
          <w:szCs w:val="20"/>
          <w:lang w:val="en-US"/>
        </w:rPr>
        <w:t>)</w:t>
      </w:r>
    </w:p>
  </w:footnote>
  <w:footnote w:id="603">
    <w:p w14:paraId="1F5971BC"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Scribe wrote "clo" before che. Error is crossed out.</w:t>
      </w:r>
    </w:p>
  </w:footnote>
  <w:footnote w:id="604">
    <w:p w14:paraId="3C816590" w14:textId="36646F15"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ella</w:t>
      </w:r>
    </w:p>
  </w:footnote>
  <w:footnote w:id="605">
    <w:p w14:paraId="7704FF7E" w14:textId="7EBB7AE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meciere</w:t>
      </w:r>
    </w:p>
  </w:footnote>
  <w:footnote w:id="606">
    <w:p w14:paraId="3279B504" w14:textId="4E2E1BC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r w:rsidR="00771DF4">
        <w:rPr>
          <w:rFonts w:ascii="Garamond" w:hAnsi="Garamond"/>
          <w:sz w:val="20"/>
          <w:szCs w:val="20"/>
          <w:lang w:val="en-US"/>
        </w:rPr>
        <w:t>.</w:t>
      </w:r>
    </w:p>
  </w:footnote>
  <w:footnote w:id="607">
    <w:p w14:paraId="0E0B1D1A" w14:textId="467B443C"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Can singular subj. pron. stand for plural? Correct to </w:t>
      </w:r>
      <w:r w:rsidRPr="00991ABF">
        <w:rPr>
          <w:rFonts w:ascii="Garamond" w:hAnsi="Garamond"/>
          <w:i/>
          <w:sz w:val="20"/>
          <w:szCs w:val="20"/>
          <w:lang w:val="en-US"/>
        </w:rPr>
        <w:t>el(i)</w:t>
      </w:r>
      <w:r w:rsidRPr="00991ABF">
        <w:rPr>
          <w:rFonts w:ascii="Garamond" w:hAnsi="Garamond"/>
          <w:sz w:val="20"/>
          <w:szCs w:val="20"/>
          <w:lang w:val="en-US"/>
        </w:rPr>
        <w:t xml:space="preserve"> ? Or </w:t>
      </w:r>
      <w:r w:rsidRPr="00991ABF">
        <w:rPr>
          <w:rFonts w:ascii="Garamond" w:hAnsi="Garamond"/>
          <w:i/>
          <w:sz w:val="20"/>
          <w:szCs w:val="20"/>
          <w:lang w:val="en-US"/>
        </w:rPr>
        <w:t>el'</w:t>
      </w:r>
      <w:r w:rsidRPr="00991ABF">
        <w:rPr>
          <w:rFonts w:ascii="Garamond" w:hAnsi="Garamond"/>
          <w:sz w:val="20"/>
          <w:szCs w:val="20"/>
          <w:lang w:val="en-US"/>
        </w:rPr>
        <w:t xml:space="preserve"> ?</w:t>
      </w:r>
    </w:p>
  </w:footnote>
  <w:footnote w:id="608">
    <w:p w14:paraId="5F841082" w14:textId="731B64D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participe passé, correspondant au verbe ancien français « fichier » (</w:t>
      </w:r>
      <w:r w:rsidRPr="00991ABF">
        <w:rPr>
          <w:rFonts w:ascii="Garamond" w:hAnsi="Garamond"/>
          <w:i/>
          <w:sz w:val="20"/>
          <w:szCs w:val="20"/>
        </w:rPr>
        <w:t>fixer, transpercer</w:t>
      </w:r>
    </w:p>
  </w:footnote>
  <w:footnote w:id="609">
    <w:p w14:paraId="3804EA9D" w14:textId="4FED6ED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mee</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Missing illumination.</w:t>
      </w:r>
    </w:p>
  </w:footnote>
  <w:footnote w:id="610">
    <w:p w14:paraId="247241B3" w14:textId="77777777" w:rsidR="00EE260D" w:rsidRPr="00991ABF" w:rsidRDefault="00EE260D" w:rsidP="00AB7E25">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acate caramente</w:t>
      </w:r>
      <w:r w:rsidRPr="00991ABF">
        <w:rPr>
          <w:rFonts w:ascii="Garamond" w:hAnsi="Garamond"/>
          <w:sz w:val="20"/>
          <w:szCs w:val="20"/>
          <w:lang w:val="en-US"/>
        </w:rPr>
        <w:t>; I have inverted the words to preserve the rhyme. This reordering is justified also by placing the French word at the end of the line.</w:t>
      </w:r>
    </w:p>
  </w:footnote>
  <w:footnote w:id="611">
    <w:p w14:paraId="008EE8A3"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abbreviation over vor</w:t>
      </w:r>
    </w:p>
  </w:footnote>
  <w:footnote w:id="612">
    <w:p w14:paraId="58A01351" w14:textId="36E63DD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Correct or leave s</w:t>
      </w:r>
      <w:r w:rsidRPr="00991ABF">
        <w:rPr>
          <w:rFonts w:ascii="Garamond" w:hAnsi="Garamond"/>
          <w:i/>
          <w:sz w:val="20"/>
          <w:szCs w:val="20"/>
          <w:lang w:val="en-US"/>
        </w:rPr>
        <w:t>er</w:t>
      </w:r>
      <w:r w:rsidRPr="00991ABF">
        <w:rPr>
          <w:rFonts w:ascii="Garamond" w:hAnsi="Garamond"/>
          <w:sz w:val="20"/>
          <w:szCs w:val="20"/>
          <w:lang w:val="en-US"/>
        </w:rPr>
        <w:t xml:space="preserve"> ?</w:t>
      </w:r>
    </w:p>
  </w:footnote>
  <w:footnote w:id="613">
    <w:p w14:paraId="75E7C785" w14:textId="1A5D2C49"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 xml:space="preserve">un </w:t>
      </w:r>
      <w:r w:rsidRPr="00991ABF">
        <w:rPr>
          <w:rFonts w:ascii="Garamond" w:hAnsi="Garamond"/>
          <w:sz w:val="20"/>
          <w:szCs w:val="20"/>
          <w:lang w:val="en-US"/>
        </w:rPr>
        <w:t xml:space="preserve">with abbreviation. </w:t>
      </w:r>
      <w:r w:rsidRPr="00991ABF">
        <w:rPr>
          <w:rFonts w:ascii="Garamond" w:hAnsi="Garamond"/>
          <w:sz w:val="20"/>
          <w:szCs w:val="20"/>
          <w:highlight w:val="yellow"/>
          <w:lang w:val="en-US"/>
        </w:rPr>
        <w:t>Check for other occurances.</w:t>
      </w:r>
      <w:r w:rsidRPr="00991ABF">
        <w:rPr>
          <w:rFonts w:ascii="Garamond" w:hAnsi="Garamond"/>
          <w:sz w:val="20"/>
          <w:szCs w:val="20"/>
          <w:lang w:val="en-US"/>
        </w:rPr>
        <w:t xml:space="preserve"> </w:t>
      </w:r>
    </w:p>
  </w:footnote>
  <w:footnote w:id="614">
    <w:p w14:paraId="17CBC064" w14:textId="10E8D80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Metathesis, see above. </w:t>
      </w:r>
    </w:p>
  </w:footnote>
  <w:footnote w:id="615">
    <w:p w14:paraId="0DC9D98A" w14:textId="3D5547A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allo lo corpo</w:t>
      </w:r>
    </w:p>
  </w:footnote>
  <w:footnote w:id="616">
    <w:p w14:paraId="30BA39E4" w14:textId="10571A4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ancien français </w:t>
      </w:r>
      <w:r w:rsidRPr="00991ABF">
        <w:rPr>
          <w:rFonts w:ascii="Garamond" w:hAnsi="Garamond"/>
          <w:i/>
          <w:sz w:val="20"/>
          <w:szCs w:val="20"/>
        </w:rPr>
        <w:t>fermer</w:t>
      </w:r>
      <w:r w:rsidRPr="00991ABF">
        <w:rPr>
          <w:rFonts w:ascii="Garamond" w:hAnsi="Garamond"/>
          <w:sz w:val="20"/>
          <w:szCs w:val="20"/>
        </w:rPr>
        <w:t xml:space="preserve"> = “fixer”. “Elle avait une couronne posée / placée / fixée sur le front</w:t>
      </w:r>
    </w:p>
  </w:footnote>
  <w:footnote w:id="617">
    <w:p w14:paraId="317F847E" w14:textId="03F57C3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scalvon</w:t>
      </w:r>
    </w:p>
  </w:footnote>
  <w:footnote w:id="618">
    <w:p w14:paraId="7150E2D5" w14:textId="0F916A5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lang w:val="en-US"/>
        </w:rPr>
        <w:t>che la retenon</w:t>
      </w:r>
      <w:r w:rsidRPr="00991ABF">
        <w:rPr>
          <w:rFonts w:ascii="Garamond" w:hAnsi="Garamond"/>
          <w:sz w:val="20"/>
          <w:szCs w:val="20"/>
          <w:lang w:val="en-US"/>
        </w:rPr>
        <w:t xml:space="preserve"> ?</w:t>
      </w:r>
    </w:p>
  </w:footnote>
  <w:footnote w:id="619">
    <w:p w14:paraId="7A4D705D" w14:textId="44F26A5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Meaning unclear ; </w:t>
      </w:r>
      <w:r w:rsidRPr="00991ABF">
        <w:rPr>
          <w:rFonts w:ascii="Garamond" w:hAnsi="Garamond"/>
          <w:i/>
          <w:sz w:val="20"/>
          <w:szCs w:val="20"/>
          <w:lang w:val="en-US"/>
        </w:rPr>
        <w:t xml:space="preserve">e’ </w:t>
      </w:r>
      <w:r w:rsidRPr="00991ABF">
        <w:rPr>
          <w:rFonts w:ascii="Garamond" w:hAnsi="Garamond"/>
          <w:sz w:val="20"/>
          <w:szCs w:val="20"/>
          <w:lang w:val="en-US"/>
        </w:rPr>
        <w:t xml:space="preserve">could be truncated personal pronoun </w:t>
      </w:r>
      <w:r w:rsidRPr="00991ABF">
        <w:rPr>
          <w:rFonts w:ascii="Garamond" w:hAnsi="Garamond"/>
          <w:i/>
          <w:sz w:val="20"/>
          <w:szCs w:val="20"/>
          <w:lang w:val="en-US"/>
        </w:rPr>
        <w:t>eo</w:t>
      </w:r>
      <w:r w:rsidRPr="00991ABF">
        <w:rPr>
          <w:rFonts w:ascii="Garamond" w:hAnsi="Garamond"/>
          <w:sz w:val="20"/>
          <w:szCs w:val="20"/>
          <w:lang w:val="en-US"/>
        </w:rPr>
        <w:t xml:space="preserve">; alternate readings: </w:t>
      </w:r>
      <w:r w:rsidRPr="00991ABF">
        <w:rPr>
          <w:rFonts w:ascii="Garamond" w:hAnsi="Garamond"/>
          <w:i/>
          <w:sz w:val="20"/>
          <w:szCs w:val="20"/>
          <w:lang w:val="en-US"/>
        </w:rPr>
        <w:t>se Dio me faça perdon</w:t>
      </w:r>
      <w:r w:rsidRPr="00991ABF">
        <w:rPr>
          <w:rFonts w:ascii="Garamond" w:hAnsi="Garamond"/>
          <w:sz w:val="20"/>
          <w:szCs w:val="20"/>
          <w:lang w:val="en-US"/>
        </w:rPr>
        <w:t xml:space="preserve"> or </w:t>
      </w:r>
      <w:r w:rsidRPr="00991ABF">
        <w:rPr>
          <w:rFonts w:ascii="Garamond" w:hAnsi="Garamond"/>
          <w:i/>
          <w:sz w:val="20"/>
          <w:szCs w:val="20"/>
          <w:lang w:val="en-US"/>
        </w:rPr>
        <w:t>se Dio [l]iè faça perdon</w:t>
      </w:r>
      <w:r w:rsidRPr="00991ABF">
        <w:rPr>
          <w:rFonts w:ascii="Garamond" w:hAnsi="Garamond"/>
          <w:sz w:val="20"/>
          <w:szCs w:val="20"/>
          <w:lang w:val="en-US"/>
        </w:rPr>
        <w:t>.</w:t>
      </w:r>
    </w:p>
  </w:footnote>
  <w:footnote w:id="620">
    <w:p w14:paraId="33DA4340" w14:textId="2EC8835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Pr>
          <w:rFonts w:ascii="Garamond" w:hAnsi="Garamond"/>
          <w:sz w:val="20"/>
          <w:szCs w:val="20"/>
        </w:rPr>
        <w:t xml:space="preserve">Is </w:t>
      </w:r>
      <w:r>
        <w:rPr>
          <w:rFonts w:ascii="Garamond" w:hAnsi="Garamond"/>
          <w:i/>
          <w:sz w:val="20"/>
          <w:szCs w:val="20"/>
        </w:rPr>
        <w:t xml:space="preserve">intendu </w:t>
      </w:r>
      <w:r>
        <w:rPr>
          <w:rFonts w:ascii="Garamond" w:hAnsi="Garamond"/>
          <w:sz w:val="20"/>
          <w:szCs w:val="20"/>
        </w:rPr>
        <w:t xml:space="preserve">used as a preterite form ? Cf. 1939, 3175 ; </w:t>
      </w:r>
      <w:r w:rsidRPr="00991ABF">
        <w:rPr>
          <w:rFonts w:ascii="Garamond" w:hAnsi="Garamond"/>
          <w:sz w:val="20"/>
          <w:szCs w:val="20"/>
          <w:lang w:val="en-US"/>
        </w:rPr>
        <w:t xml:space="preserve">MS </w:t>
      </w:r>
      <w:r w:rsidRPr="00991ABF">
        <w:rPr>
          <w:rFonts w:ascii="Garamond" w:hAnsi="Garamond"/>
          <w:i/>
          <w:sz w:val="20"/>
          <w:szCs w:val="20"/>
          <w:lang w:val="en-US"/>
        </w:rPr>
        <w:t>io ben intendu</w:t>
      </w:r>
    </w:p>
  </w:footnote>
  <w:footnote w:id="621">
    <w:p w14:paraId="39D7600C"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Letter blackened out, corrected above with e</w:t>
      </w:r>
    </w:p>
  </w:footnote>
  <w:footnote w:id="622">
    <w:p w14:paraId="4D14C4A7" w14:textId="673C10B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en + llo</w:t>
      </w:r>
    </w:p>
  </w:footnote>
  <w:footnote w:id="623">
    <w:p w14:paraId="168C70EC" w14:textId="37072676"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"Guillem[Guielmo?]h," she said, "if only you had left me upon the high mount(?), in the forest, in the leafy woods." </w:t>
      </w:r>
    </w:p>
  </w:footnote>
  <w:footnote w:id="624">
    <w:p w14:paraId="122D18F9" w14:textId="13527E24"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cs="Times New Roman"/>
          <w:color w:val="000000" w:themeColor="text1"/>
          <w:sz w:val="20"/>
          <w:szCs w:val="20"/>
          <w:lang w:val="en-US"/>
        </w:rPr>
        <w:t>i</w:t>
      </w:r>
      <w:r w:rsidRPr="00991ABF">
        <w:rPr>
          <w:rFonts w:ascii="Garamond" w:hAnsi="Garamond" w:cs="Times New Roman"/>
          <w:i/>
          <w:color w:val="000000" w:themeColor="text1"/>
          <w:sz w:val="20"/>
          <w:szCs w:val="20"/>
          <w:lang w:val="en-US"/>
        </w:rPr>
        <w:t>n</w:t>
      </w:r>
      <w:r w:rsidRPr="00991ABF">
        <w:rPr>
          <w:rFonts w:ascii="Garamond" w:hAnsi="Garamond"/>
          <w:sz w:val="20"/>
          <w:szCs w:val="20"/>
          <w:lang w:val="en-US"/>
        </w:rPr>
        <w:t xml:space="preserve"> expunged by scribe.</w:t>
      </w:r>
    </w:p>
  </w:footnote>
  <w:footnote w:id="625">
    <w:p w14:paraId="607D768A" w14:textId="78777AEE"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"se met en quête"</w:t>
      </w:r>
    </w:p>
  </w:footnote>
  <w:footnote w:id="626">
    <w:p w14:paraId="0A3DEEF0" w14:textId="002C770F"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metathesis (see above)</w:t>
      </w:r>
    </w:p>
  </w:footnote>
  <w:footnote w:id="627">
    <w:p w14:paraId="3B3594E7" w14:textId="20064282" w:rsidR="00EE260D" w:rsidRPr="00991ABF" w:rsidRDefault="00EE260D" w:rsidP="00542C70">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Once paradigm of ESSERE complete, decide if </w:t>
      </w:r>
      <w:r w:rsidRPr="00991ABF">
        <w:rPr>
          <w:rFonts w:ascii="Garamond" w:hAnsi="Garamond"/>
          <w:i/>
          <w:sz w:val="20"/>
          <w:szCs w:val="20"/>
        </w:rPr>
        <w:t>sè</w:t>
      </w:r>
      <w:r w:rsidRPr="00991ABF">
        <w:rPr>
          <w:rFonts w:ascii="Garamond" w:hAnsi="Garamond"/>
          <w:sz w:val="20"/>
          <w:szCs w:val="20"/>
        </w:rPr>
        <w:t xml:space="preserve"> or </w:t>
      </w:r>
      <w:r w:rsidRPr="00991ABF">
        <w:rPr>
          <w:rFonts w:ascii="Garamond" w:hAnsi="Garamond"/>
          <w:i/>
          <w:sz w:val="20"/>
          <w:szCs w:val="20"/>
        </w:rPr>
        <w:t>se'</w:t>
      </w:r>
    </w:p>
  </w:footnote>
  <w:footnote w:id="628">
    <w:p w14:paraId="63002FC3" w14:textId="0ED40F3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j’ai donné de l’argent</w:t>
      </w:r>
      <w:r w:rsidRPr="00991ABF">
        <w:rPr>
          <w:rFonts w:ascii="Garamond" w:hAnsi="Garamond"/>
          <w:sz w:val="20"/>
          <w:szCs w:val="20"/>
        </w:rPr>
        <w:t xml:space="preserve"> (</w:t>
      </w:r>
      <w:r w:rsidRPr="00991ABF">
        <w:rPr>
          <w:rFonts w:ascii="Garamond" w:hAnsi="Garamond"/>
          <w:i/>
          <w:sz w:val="20"/>
          <w:szCs w:val="20"/>
        </w:rPr>
        <w:t>usure</w:t>
      </w:r>
      <w:r w:rsidRPr="00991ABF">
        <w:rPr>
          <w:rFonts w:ascii="Garamond" w:hAnsi="Garamond"/>
          <w:sz w:val="20"/>
          <w:szCs w:val="20"/>
        </w:rPr>
        <w:t xml:space="preserve">, </w:t>
      </w:r>
      <w:r w:rsidRPr="00991ABF">
        <w:rPr>
          <w:rFonts w:ascii="Garamond" w:hAnsi="Garamond"/>
          <w:i/>
          <w:sz w:val="20"/>
          <w:szCs w:val="20"/>
        </w:rPr>
        <w:t>intérêt</w:t>
      </w:r>
      <w:r w:rsidRPr="00991ABF">
        <w:rPr>
          <w:rFonts w:ascii="Garamond" w:hAnsi="Garamond"/>
          <w:sz w:val="20"/>
          <w:szCs w:val="20"/>
        </w:rPr>
        <w:t>)</w:t>
      </w:r>
    </w:p>
  </w:footnote>
  <w:footnote w:id="629">
    <w:p w14:paraId="1242AC65" w14:textId="1BE43106"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Vallecalle proposes - </w:t>
      </w:r>
      <w:r w:rsidRPr="00991ABF">
        <w:rPr>
          <w:rFonts w:ascii="Garamond" w:hAnsi="Garamond"/>
          <w:i/>
          <w:sz w:val="20"/>
          <w:szCs w:val="20"/>
        </w:rPr>
        <w:t>interdit</w:t>
      </w:r>
      <w:r w:rsidRPr="00991ABF">
        <w:rPr>
          <w:rFonts w:ascii="Garamond" w:hAnsi="Garamond"/>
          <w:sz w:val="20"/>
          <w:szCs w:val="20"/>
        </w:rPr>
        <w:t xml:space="preserve">, &lt; latin </w:t>
      </w:r>
      <w:r w:rsidRPr="00991ABF">
        <w:rPr>
          <w:rFonts w:ascii="Garamond" w:hAnsi="Garamond"/>
          <w:i/>
          <w:sz w:val="20"/>
          <w:szCs w:val="20"/>
        </w:rPr>
        <w:t>veto</w:t>
      </w:r>
      <w:r w:rsidRPr="00991ABF">
        <w:rPr>
          <w:rFonts w:ascii="Garamond" w:hAnsi="Garamond"/>
          <w:sz w:val="20"/>
          <w:szCs w:val="20"/>
        </w:rPr>
        <w:t xml:space="preserve"> = “interdire”</w:t>
      </w:r>
    </w:p>
  </w:footnote>
  <w:footnote w:id="630">
    <w:p w14:paraId="1E044C90" w14:textId="7EF29964"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Pr="00991ABF">
        <w:rPr>
          <w:rFonts w:ascii="Garamond" w:hAnsi="Garamond"/>
          <w:i/>
          <w:sz w:val="20"/>
          <w:szCs w:val="20"/>
          <w:lang w:val="en-US"/>
        </w:rPr>
        <w:t>circunda</w:t>
      </w:r>
      <w:r w:rsidRPr="00991ABF">
        <w:rPr>
          <w:rFonts w:ascii="Garamond" w:hAnsi="Garamond"/>
          <w:sz w:val="20"/>
          <w:szCs w:val="20"/>
          <w:lang w:val="en-US"/>
        </w:rPr>
        <w:t xml:space="preserve"> by metathesis</w:t>
      </w:r>
    </w:p>
  </w:footnote>
  <w:footnote w:id="631">
    <w:p w14:paraId="56618669" w14:textId="2F28F2F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Vallecalle - </w:t>
      </w:r>
      <w:r w:rsidRPr="00991ABF">
        <w:rPr>
          <w:rFonts w:ascii="Garamond" w:hAnsi="Garamond"/>
          <w:sz w:val="20"/>
          <w:szCs w:val="20"/>
        </w:rPr>
        <w:t>« si » annonce la consécutive construite en parataxe du vers suivant] (</w:t>
      </w:r>
      <w:r w:rsidRPr="00991ABF">
        <w:rPr>
          <w:rFonts w:ascii="Garamond" w:hAnsi="Garamond"/>
          <w:i/>
          <w:sz w:val="20"/>
          <w:szCs w:val="20"/>
        </w:rPr>
        <w:t>cette porte a une nature telle (que)…</w:t>
      </w:r>
    </w:p>
  </w:footnote>
  <w:footnote w:id="632">
    <w:p w14:paraId="134F2EFD" w14:textId="739CD6C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"As soon as they open they immediately close"</w:t>
      </w:r>
    </w:p>
  </w:footnote>
  <w:footnote w:id="633">
    <w:p w14:paraId="43FCADD8" w14:textId="3BAA98A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"aprire"</w:t>
      </w:r>
    </w:p>
  </w:footnote>
  <w:footnote w:id="634">
    <w:p w14:paraId="1E0A053E" w14:textId="7CF7C7A3" w:rsidR="00EE260D" w:rsidRPr="00991ABF" w:rsidRDefault="00EE260D" w:rsidP="00FC085D">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ve</w:t>
      </w:r>
      <w:r w:rsidRPr="00991ABF">
        <w:rPr>
          <w:rFonts w:ascii="Garamond" w:hAnsi="Garamond"/>
          <w:sz w:val="20"/>
          <w:szCs w:val="20"/>
          <w:lang w:val="en-US"/>
        </w:rPr>
        <w:t xml:space="preserve">; scribal correction </w:t>
      </w:r>
      <w:r w:rsidRPr="00991ABF">
        <w:rPr>
          <w:rFonts w:ascii="Garamond" w:hAnsi="Garamond"/>
          <w:i/>
          <w:sz w:val="20"/>
          <w:szCs w:val="20"/>
          <w:lang w:val="en-US"/>
        </w:rPr>
        <w:t>vo</w:t>
      </w:r>
      <w:r w:rsidRPr="00991ABF">
        <w:rPr>
          <w:rFonts w:ascii="Garamond" w:hAnsi="Garamond"/>
          <w:sz w:val="20"/>
          <w:szCs w:val="20"/>
          <w:lang w:val="en-US"/>
        </w:rPr>
        <w:t xml:space="preserve"> written in superscript</w:t>
      </w:r>
    </w:p>
  </w:footnote>
  <w:footnote w:id="635">
    <w:p w14:paraId="125D4E09" w14:textId="77777777"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quira? g and q often indistinguishable, see above.</w:t>
      </w:r>
    </w:p>
  </w:footnote>
  <w:footnote w:id="636">
    <w:p w14:paraId="56883AB4" w14:textId="3E79568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LZM </w:t>
      </w:r>
      <w:r w:rsidRPr="00991ABF">
        <w:rPr>
          <w:rFonts w:ascii="Garamond" w:hAnsi="Garamond"/>
          <w:i/>
          <w:sz w:val="20"/>
          <w:szCs w:val="20"/>
        </w:rPr>
        <w:t>E per ch’el oe veçò : vi è aparue</w:t>
      </w:r>
    </w:p>
  </w:footnote>
  <w:footnote w:id="637">
    <w:p w14:paraId="14728EB0" w14:textId="0F95D5F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boso</w:t>
      </w:r>
    </w:p>
  </w:footnote>
  <w:footnote w:id="638">
    <w:p w14:paraId="5BD8DCAA" w14:textId="37168E6C"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 </w:t>
      </w:r>
      <w:r w:rsidRPr="00991ABF">
        <w:rPr>
          <w:rFonts w:ascii="Garamond" w:hAnsi="Garamond"/>
          <w:i/>
          <w:sz w:val="20"/>
          <w:szCs w:val="20"/>
          <w:lang w:val="en-US"/>
        </w:rPr>
        <w:t xml:space="preserve">en </w:t>
      </w:r>
      <w:r w:rsidRPr="00991ABF">
        <w:rPr>
          <w:rFonts w:ascii="Garamond" w:hAnsi="Garamond"/>
          <w:sz w:val="20"/>
          <w:szCs w:val="20"/>
          <w:lang w:val="en-US"/>
        </w:rPr>
        <w:t xml:space="preserve">+ </w:t>
      </w:r>
      <w:r w:rsidRPr="00991ABF">
        <w:rPr>
          <w:rFonts w:ascii="Garamond" w:hAnsi="Garamond"/>
          <w:i/>
          <w:sz w:val="20"/>
          <w:szCs w:val="20"/>
          <w:lang w:val="en-US"/>
        </w:rPr>
        <w:t>lle</w:t>
      </w:r>
    </w:p>
  </w:footnote>
  <w:footnote w:id="639">
    <w:p w14:paraId="6A9A01F7" w14:textId="226D119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fere</w:t>
      </w:r>
      <w:r w:rsidRPr="00991ABF">
        <w:rPr>
          <w:rFonts w:ascii="Garamond" w:hAnsi="Garamond"/>
          <w:sz w:val="20"/>
          <w:szCs w:val="20"/>
          <w:lang w:val="en-US"/>
        </w:rPr>
        <w:t xml:space="preserve">; </w:t>
      </w:r>
      <w:r w:rsidRPr="00991ABF">
        <w:rPr>
          <w:rFonts w:ascii="Garamond" w:hAnsi="Garamond"/>
          <w:sz w:val="20"/>
          <w:szCs w:val="20"/>
        </w:rPr>
        <w:t>cf. 5195</w:t>
      </w:r>
    </w:p>
  </w:footnote>
  <w:footnote w:id="640">
    <w:p w14:paraId="09D3CA89" w14:textId="292F8659"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se prexe m</w:t>
      </w:r>
      <w:r>
        <w:rPr>
          <w:rFonts w:ascii="Garamond" w:hAnsi="Garamond"/>
          <w:i/>
          <w:sz w:val="20"/>
          <w:szCs w:val="20"/>
          <w:lang w:val="en-US"/>
        </w:rPr>
        <w:t>erevei</w:t>
      </w:r>
      <w:r w:rsidRPr="00991ABF">
        <w:rPr>
          <w:rFonts w:ascii="Garamond" w:hAnsi="Garamond"/>
          <w:i/>
          <w:sz w:val="20"/>
          <w:szCs w:val="20"/>
          <w:lang w:val="en-US"/>
        </w:rPr>
        <w:t>ere</w:t>
      </w:r>
    </w:p>
  </w:footnote>
  <w:footnote w:id="641">
    <w:p w14:paraId="5962CACA" w14:textId="1398BBF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Catch word </w:t>
      </w:r>
      <w:r w:rsidRPr="00991ABF">
        <w:rPr>
          <w:rFonts w:ascii="Garamond" w:hAnsi="Garamond"/>
          <w:i/>
          <w:sz w:val="20"/>
          <w:szCs w:val="20"/>
          <w:lang w:val="en-US"/>
        </w:rPr>
        <w:t>ai sire</w:t>
      </w:r>
    </w:p>
  </w:footnote>
  <w:footnote w:id="642">
    <w:p w14:paraId="0489C9E7" w14:textId="32CED7A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Carla</w:t>
      </w:r>
    </w:p>
  </w:footnote>
  <w:footnote w:id="643">
    <w:p w14:paraId="41800187" w14:textId="27E7585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The resolution for the abbreviation over </w:t>
      </w:r>
      <w:r w:rsidRPr="00991ABF">
        <w:rPr>
          <w:rFonts w:ascii="Garamond" w:hAnsi="Garamond"/>
          <w:i/>
          <w:sz w:val="20"/>
          <w:szCs w:val="20"/>
        </w:rPr>
        <w:t>oran</w:t>
      </w:r>
      <w:r w:rsidRPr="00991ABF">
        <w:rPr>
          <w:rFonts w:ascii="Garamond" w:hAnsi="Garamond"/>
          <w:sz w:val="20"/>
          <w:szCs w:val="20"/>
        </w:rPr>
        <w:t xml:space="preserve"> is unclear, so I resolve as this word occurs in 2681</w:t>
      </w:r>
    </w:p>
  </w:footnote>
  <w:footnote w:id="644">
    <w:p w14:paraId="1EEB5055" w14:textId="6666A26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Laisse not marked in manuscript</w:t>
      </w:r>
    </w:p>
  </w:footnote>
  <w:footnote w:id="645">
    <w:p w14:paraId="7BCBC32D" w14:textId="3D932F9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646">
    <w:p w14:paraId="60DD0241" w14:textId="48139EA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Lo lo</w:t>
      </w:r>
    </w:p>
  </w:footnote>
  <w:footnote w:id="647">
    <w:p w14:paraId="4C074D8B" w14:textId="12009B4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cf. B 1821 </w:t>
      </w:r>
      <w:r w:rsidRPr="00991ABF">
        <w:rPr>
          <w:rFonts w:ascii="Garamond" w:hAnsi="Garamond"/>
          <w:i/>
          <w:sz w:val="20"/>
          <w:szCs w:val="20"/>
          <w:lang w:val="en-US"/>
        </w:rPr>
        <w:t>Sancte Marie</w:t>
      </w:r>
    </w:p>
  </w:footnote>
  <w:footnote w:id="648">
    <w:p w14:paraId="1557CF20" w14:textId="1DD7CBBC"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lo sove ovre</w:t>
      </w:r>
    </w:p>
  </w:footnote>
  <w:footnote w:id="649">
    <w:p w14:paraId="3C94AC4C" w14:textId="04E3A10B"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marmoruns</w:t>
      </w:r>
    </w:p>
  </w:footnote>
  <w:footnote w:id="650">
    <w:p w14:paraId="75334E0A" w14:textId="4F74EF42"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drdragon</w:t>
      </w:r>
    </w:p>
  </w:footnote>
  <w:footnote w:id="651">
    <w:p w14:paraId="66D21FC8" w14:textId="4FBC6D1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"non ha dato"</w:t>
      </w:r>
    </w:p>
  </w:footnote>
  <w:footnote w:id="652">
    <w:p w14:paraId="29729460" w14:textId="6039B53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mirant</w:t>
      </w:r>
      <w:r w:rsidRPr="00991ABF">
        <w:rPr>
          <w:rFonts w:ascii="Garamond" w:hAnsi="Garamond"/>
          <w:sz w:val="20"/>
          <w:szCs w:val="20"/>
          <w:lang w:val="en-US"/>
        </w:rPr>
        <w:t xml:space="preserve">; scribal correction with superscript </w:t>
      </w:r>
      <w:r w:rsidRPr="00991ABF">
        <w:rPr>
          <w:rFonts w:ascii="Garamond" w:hAnsi="Garamond"/>
          <w:i/>
          <w:sz w:val="20"/>
          <w:szCs w:val="20"/>
          <w:lang w:val="en-US"/>
        </w:rPr>
        <w:t>a</w:t>
      </w:r>
    </w:p>
  </w:footnote>
  <w:footnote w:id="653">
    <w:p w14:paraId="3A7A56BF" w14:textId="15C0F6D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metathesis (see above)</w:t>
      </w:r>
    </w:p>
  </w:footnote>
  <w:footnote w:id="654">
    <w:p w14:paraId="2A2166F8" w14:textId="184DECF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Scribal correction; written in superscript</w:t>
      </w:r>
    </w:p>
  </w:footnote>
  <w:footnote w:id="655">
    <w:p w14:paraId="150DB8BB" w14:textId="61FF2D3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Vallecalle </w:t>
      </w:r>
      <w:r w:rsidRPr="00991ABF">
        <w:rPr>
          <w:rFonts w:ascii="Garamond" w:hAnsi="Garamond"/>
          <w:i/>
          <w:sz w:val="20"/>
          <w:szCs w:val="20"/>
          <w:lang w:val="en-US"/>
        </w:rPr>
        <w:t>dié</w:t>
      </w:r>
    </w:p>
  </w:footnote>
  <w:footnote w:id="656">
    <w:p w14:paraId="50552C79" w14:textId="7216915D"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de soa de soa</w:t>
      </w:r>
    </w:p>
  </w:footnote>
  <w:footnote w:id="657">
    <w:p w14:paraId="66980AE8" w14:textId="1431D76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658">
    <w:p w14:paraId="4CC92DB8" w14:textId="47B0CCC6"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orere</w:t>
      </w:r>
    </w:p>
  </w:footnote>
  <w:footnote w:id="659">
    <w:p w14:paraId="21E42914" w14:textId="1B4A54D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Antico padovano, </w:t>
      </w:r>
      <w:r w:rsidRPr="00991ABF">
        <w:rPr>
          <w:rFonts w:ascii="Garamond" w:hAnsi="Garamond"/>
          <w:i/>
          <w:sz w:val="20"/>
          <w:szCs w:val="20"/>
          <w:lang w:val="en-US"/>
        </w:rPr>
        <w:t>possù</w:t>
      </w:r>
      <w:r w:rsidRPr="00991ABF">
        <w:rPr>
          <w:rFonts w:ascii="Garamond" w:hAnsi="Garamond"/>
          <w:sz w:val="20"/>
          <w:szCs w:val="20"/>
          <w:lang w:val="en-US"/>
        </w:rPr>
        <w:t xml:space="preserve"> (Rohlfs §622)</w:t>
      </w:r>
    </w:p>
  </w:footnote>
  <w:footnote w:id="660">
    <w:p w14:paraId="4FD38330" w14:textId="7F234C3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For this laisse, consider whether or not present or past: </w:t>
      </w:r>
      <w:r w:rsidRPr="00991ABF">
        <w:rPr>
          <w:rFonts w:ascii="Garamond" w:hAnsi="Garamond"/>
          <w:i/>
          <w:sz w:val="20"/>
          <w:szCs w:val="20"/>
          <w:lang w:val="en-US"/>
        </w:rPr>
        <w:t>redota</w:t>
      </w:r>
      <w:r w:rsidRPr="00991ABF">
        <w:rPr>
          <w:rFonts w:ascii="Garamond" w:hAnsi="Garamond"/>
          <w:sz w:val="20"/>
          <w:szCs w:val="20"/>
          <w:lang w:val="en-US"/>
        </w:rPr>
        <w:t xml:space="preserve"> or </w:t>
      </w:r>
      <w:r w:rsidRPr="00991ABF">
        <w:rPr>
          <w:rFonts w:ascii="Garamond" w:hAnsi="Garamond"/>
          <w:i/>
          <w:sz w:val="20"/>
          <w:szCs w:val="20"/>
          <w:lang w:val="en-US"/>
        </w:rPr>
        <w:t>redotà</w:t>
      </w:r>
      <w:r w:rsidRPr="00991ABF">
        <w:rPr>
          <w:rFonts w:ascii="Garamond" w:hAnsi="Garamond"/>
          <w:sz w:val="20"/>
          <w:szCs w:val="20"/>
          <w:lang w:val="en-US"/>
        </w:rPr>
        <w:t xml:space="preserve"> ? Line 5387 : </w:t>
      </w:r>
      <w:r w:rsidRPr="00991ABF">
        <w:rPr>
          <w:rFonts w:ascii="Garamond" w:hAnsi="Garamond"/>
          <w:i/>
          <w:sz w:val="20"/>
          <w:szCs w:val="20"/>
          <w:lang w:val="en-US"/>
        </w:rPr>
        <w:t>mandà</w:t>
      </w:r>
      <w:r w:rsidRPr="00991ABF">
        <w:rPr>
          <w:rFonts w:ascii="Garamond" w:hAnsi="Garamond"/>
          <w:sz w:val="20"/>
          <w:szCs w:val="20"/>
          <w:lang w:val="en-US"/>
        </w:rPr>
        <w:t xml:space="preserve"> wouldn't make sense as a preterite with an ending in </w:t>
      </w:r>
      <w:r w:rsidRPr="00991ABF">
        <w:rPr>
          <w:rFonts w:ascii="Garamond" w:hAnsi="Garamond"/>
          <w:i/>
          <w:sz w:val="20"/>
          <w:szCs w:val="20"/>
          <w:lang w:val="en-US"/>
        </w:rPr>
        <w:t>–à</w:t>
      </w:r>
      <w:r w:rsidRPr="00991ABF">
        <w:rPr>
          <w:rFonts w:ascii="Garamond" w:hAnsi="Garamond"/>
          <w:sz w:val="20"/>
          <w:szCs w:val="20"/>
          <w:lang w:val="en-US"/>
        </w:rPr>
        <w:t xml:space="preserve"> (should be –</w:t>
      </w:r>
      <w:r w:rsidRPr="00991ABF">
        <w:rPr>
          <w:rFonts w:ascii="Garamond" w:hAnsi="Garamond"/>
          <w:i/>
          <w:sz w:val="20"/>
          <w:szCs w:val="20"/>
          <w:lang w:val="en-US"/>
        </w:rPr>
        <w:t>ò</w:t>
      </w:r>
      <w:r w:rsidRPr="00991ABF">
        <w:rPr>
          <w:rFonts w:ascii="Garamond" w:hAnsi="Garamond"/>
          <w:sz w:val="20"/>
          <w:szCs w:val="20"/>
          <w:lang w:val="en-US"/>
        </w:rPr>
        <w:t xml:space="preserve">) ; some verbs are future forms, so should the others be understood as past to maintain the assonance? Yet 5394 is clearly present tense, and wouldn't have an </w:t>
      </w:r>
      <w:r w:rsidRPr="00991ABF">
        <w:rPr>
          <w:rFonts w:ascii="Garamond" w:hAnsi="Garamond"/>
          <w:i/>
          <w:sz w:val="20"/>
          <w:szCs w:val="20"/>
          <w:lang w:val="en-US"/>
        </w:rPr>
        <w:t>-à</w:t>
      </w:r>
    </w:p>
  </w:footnote>
  <w:footnote w:id="661">
    <w:p w14:paraId="1ACC4781" w14:textId="6EE28E1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dentor</w:t>
      </w:r>
      <w:r w:rsidRPr="00991ABF">
        <w:rPr>
          <w:rFonts w:ascii="Garamond" w:hAnsi="Garamond"/>
          <w:sz w:val="20"/>
          <w:szCs w:val="20"/>
          <w:lang w:val="en-US"/>
        </w:rPr>
        <w:t xml:space="preserve">; the form </w:t>
      </w:r>
      <w:r w:rsidRPr="00991ABF">
        <w:rPr>
          <w:rFonts w:ascii="Garamond" w:hAnsi="Garamond"/>
          <w:i/>
          <w:sz w:val="20"/>
          <w:szCs w:val="20"/>
          <w:lang w:val="en-US"/>
        </w:rPr>
        <w:t>dentor</w:t>
      </w:r>
      <w:r w:rsidRPr="00991ABF">
        <w:rPr>
          <w:rFonts w:ascii="Garamond" w:hAnsi="Garamond"/>
          <w:sz w:val="20"/>
          <w:szCs w:val="20"/>
          <w:lang w:val="en-US"/>
        </w:rPr>
        <w:t xml:space="preserve"> occurs once in the text (line 5228), but this is likely a modified form for the rhymed position. Rohlfs however notes that </w:t>
      </w:r>
      <w:r w:rsidRPr="00991ABF">
        <w:rPr>
          <w:rFonts w:ascii="Garamond" w:hAnsi="Garamond"/>
          <w:i/>
          <w:sz w:val="20"/>
          <w:szCs w:val="20"/>
          <w:lang w:val="en-US"/>
        </w:rPr>
        <w:t>denter</w:t>
      </w:r>
      <w:r w:rsidRPr="00991ABF">
        <w:rPr>
          <w:rFonts w:ascii="Garamond" w:hAnsi="Garamond"/>
          <w:sz w:val="20"/>
          <w:szCs w:val="20"/>
          <w:lang w:val="en-US"/>
        </w:rPr>
        <w:t xml:space="preserve"> is an Old Lombard form of </w:t>
      </w:r>
      <w:r w:rsidRPr="00991ABF">
        <w:rPr>
          <w:rFonts w:ascii="Garamond" w:hAnsi="Garamond"/>
          <w:i/>
          <w:sz w:val="20"/>
          <w:szCs w:val="20"/>
          <w:lang w:val="en-US"/>
        </w:rPr>
        <w:t>dentro</w:t>
      </w:r>
      <w:r w:rsidRPr="00991ABF">
        <w:rPr>
          <w:rFonts w:ascii="Garamond" w:hAnsi="Garamond"/>
          <w:sz w:val="20"/>
          <w:szCs w:val="20"/>
          <w:lang w:val="en-US"/>
        </w:rPr>
        <w:t xml:space="preserve"> (§917).</w:t>
      </w:r>
    </w:p>
  </w:footnote>
  <w:footnote w:id="662">
    <w:p w14:paraId="08533D36" w14:textId="4E906CF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ancien français « granmoi / gramoi » = « tristesse, colère, dépit etc. »</w:t>
      </w:r>
    </w:p>
  </w:footnote>
  <w:footnote w:id="663">
    <w:p w14:paraId="3359A83E" w14:textId="3CBD7615"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Ase l'ai tentada</w:t>
      </w:r>
      <w:r w:rsidRPr="00991ABF">
        <w:rPr>
          <w:rFonts w:ascii="Garamond" w:hAnsi="Garamond"/>
          <w:sz w:val="20"/>
          <w:szCs w:val="20"/>
          <w:lang w:val="en-US"/>
        </w:rPr>
        <w:t>; the scribe meant to use the third person singular, speaking about Carlo Martello.</w:t>
      </w:r>
    </w:p>
  </w:footnote>
  <w:footnote w:id="664">
    <w:p w14:paraId="7096336B" w14:textId="4B67C80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Should this be understood as the indirect object pronoun? "To do </w:t>
      </w:r>
      <w:r w:rsidRPr="00991ABF">
        <w:rPr>
          <w:rFonts w:ascii="Garamond" w:hAnsi="Garamond"/>
          <w:i/>
          <w:sz w:val="20"/>
          <w:szCs w:val="20"/>
          <w:lang w:val="en-US"/>
        </w:rPr>
        <w:t>for him</w:t>
      </w:r>
      <w:r w:rsidRPr="00991ABF">
        <w:rPr>
          <w:rFonts w:ascii="Garamond" w:hAnsi="Garamond"/>
          <w:sz w:val="20"/>
          <w:szCs w:val="20"/>
          <w:lang w:val="en-US"/>
        </w:rPr>
        <w:t xml:space="preserve"> his will." Correct using a similar indirect object pronoun form in the text.</w:t>
      </w:r>
    </w:p>
  </w:footnote>
  <w:footnote w:id="665">
    <w:p w14:paraId="357C88BC" w14:textId="783BA7D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No possudo</w:t>
      </w:r>
      <w:r w:rsidRPr="00991ABF">
        <w:rPr>
          <w:rFonts w:ascii="Garamond" w:hAnsi="Garamond"/>
          <w:sz w:val="20"/>
          <w:szCs w:val="20"/>
          <w:lang w:val="en-US"/>
        </w:rPr>
        <w:t xml:space="preserve"> </w:t>
      </w:r>
    </w:p>
  </w:footnote>
  <w:footnote w:id="666">
    <w:p w14:paraId="3ACDEAD6" w14:textId="7A58598C"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cs="Times New Roman"/>
          <w:i/>
          <w:sz w:val="20"/>
          <w:szCs w:val="20"/>
          <w:lang w:val="en-US"/>
        </w:rPr>
        <w:t>a</w:t>
      </w:r>
      <w:r w:rsidRPr="00991ABF">
        <w:rPr>
          <w:rFonts w:ascii="Garamond" w:hAnsi="Garamond" w:cs="Times New Roman"/>
          <w:i/>
          <w:strike/>
          <w:sz w:val="20"/>
          <w:szCs w:val="20"/>
          <w:lang w:val="en-US"/>
        </w:rPr>
        <w:t>lle</w:t>
      </w:r>
      <w:r w:rsidRPr="00991ABF">
        <w:rPr>
          <w:rFonts w:ascii="Garamond" w:hAnsi="Garamond" w:cs="Times New Roman"/>
          <w:i/>
          <w:sz w:val="20"/>
          <w:szCs w:val="20"/>
          <w:lang w:val="en-US"/>
        </w:rPr>
        <w:t>nello</w:t>
      </w:r>
    </w:p>
  </w:footnote>
  <w:footnote w:id="667">
    <w:p w14:paraId="0C255230" w14:textId="58BE8D5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Meaning of this term unclear; in line 5576, </w:t>
      </w:r>
      <w:r w:rsidRPr="00991ABF">
        <w:rPr>
          <w:rFonts w:ascii="Garamond" w:hAnsi="Garamond"/>
          <w:i/>
          <w:sz w:val="20"/>
          <w:szCs w:val="20"/>
          <w:lang w:val="en-US"/>
        </w:rPr>
        <w:t xml:space="preserve">serena </w:t>
      </w:r>
      <w:r w:rsidRPr="00991ABF">
        <w:rPr>
          <w:rFonts w:ascii="Garamond" w:hAnsi="Garamond"/>
          <w:sz w:val="20"/>
          <w:szCs w:val="20"/>
          <w:lang w:val="en-US"/>
        </w:rPr>
        <w:t xml:space="preserve">corresponds to a passage in B-T that describes singing birds. In this sense, </w:t>
      </w:r>
      <w:r w:rsidRPr="00991ABF">
        <w:rPr>
          <w:rFonts w:ascii="Garamond" w:hAnsi="Garamond"/>
          <w:i/>
          <w:sz w:val="20"/>
          <w:szCs w:val="20"/>
          <w:lang w:val="en-US"/>
        </w:rPr>
        <w:t>serena</w:t>
      </w:r>
      <w:r w:rsidRPr="00991ABF">
        <w:rPr>
          <w:rFonts w:ascii="Garamond" w:hAnsi="Garamond"/>
          <w:sz w:val="20"/>
          <w:szCs w:val="20"/>
          <w:lang w:val="en-US"/>
        </w:rPr>
        <w:t xml:space="preserve"> could refer to a mermaid that sings and tempts Carlo into Hell.</w:t>
      </w:r>
    </w:p>
  </w:footnote>
  <w:footnote w:id="668">
    <w:p w14:paraId="211CD719" w14:textId="77777777" w:rsidR="00EE260D" w:rsidRPr="00991ABF" w:rsidRDefault="00EE260D" w:rsidP="00845607">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Quasto</w:t>
      </w:r>
    </w:p>
  </w:footnote>
  <w:footnote w:id="669">
    <w:p w14:paraId="1F6AB7DD" w14:textId="412E5D20"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Qusto</w:t>
      </w:r>
    </w:p>
  </w:footnote>
  <w:footnote w:id="670">
    <w:p w14:paraId="30DD380C" w14:textId="356346A2" w:rsidR="00EE260D" w:rsidRPr="00991ABF" w:rsidRDefault="00EE260D" w:rsidP="0070778F">
      <w:pPr>
        <w:pStyle w:val="FootnoteText"/>
        <w:rPr>
          <w:rFonts w:ascii="Garamond" w:hAnsi="Garamond"/>
          <w:i/>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lolatrbuto</w:t>
      </w:r>
    </w:p>
  </w:footnote>
  <w:footnote w:id="671">
    <w:p w14:paraId="34F2F537" w14:textId="6EDB2D1E"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malmansor</w:t>
      </w:r>
      <w:r w:rsidRPr="00991ABF">
        <w:rPr>
          <w:rFonts w:ascii="Garamond" w:hAnsi="Garamond"/>
          <w:sz w:val="20"/>
          <w:szCs w:val="20"/>
          <w:lang w:val="en-US"/>
        </w:rPr>
        <w:t xml:space="preserve">; afr. line 5473, </w:t>
      </w:r>
      <w:r w:rsidRPr="00991ABF">
        <w:rPr>
          <w:rFonts w:ascii="Garamond" w:hAnsi="Garamond"/>
          <w:i/>
          <w:sz w:val="20"/>
          <w:szCs w:val="20"/>
          <w:lang w:val="en-US"/>
        </w:rPr>
        <w:t>almansor</w:t>
      </w:r>
      <w:r w:rsidRPr="00991ABF">
        <w:rPr>
          <w:rFonts w:ascii="Garamond" w:hAnsi="Garamond"/>
          <w:sz w:val="20"/>
          <w:szCs w:val="20"/>
          <w:lang w:val="en-US"/>
        </w:rPr>
        <w:t>.</w:t>
      </w:r>
    </w:p>
  </w:footnote>
  <w:footnote w:id="672">
    <w:p w14:paraId="7D092F17" w14:textId="4307277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Possible missing line that introduces Huon's response to Guielmo's question. </w:t>
      </w:r>
    </w:p>
  </w:footnote>
  <w:footnote w:id="673">
    <w:p w14:paraId="6E5A9027" w14:textId="519DD481"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“And this happens to the poor and the mendicant, from whom they [the devils] take all of their belongs”</w:t>
      </w:r>
    </w:p>
  </w:footnote>
  <w:footnote w:id="674">
    <w:p w14:paraId="46EACDA0" w14:textId="0E134DBA"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flnins</w:t>
      </w:r>
      <w:r w:rsidRPr="00991ABF">
        <w:rPr>
          <w:rFonts w:ascii="Garamond" w:hAnsi="Garamond"/>
          <w:sz w:val="20"/>
          <w:szCs w:val="20"/>
          <w:lang w:val="en-US"/>
        </w:rPr>
        <w:t xml:space="preserve">; the sense of this lexem is unclear. I propose </w:t>
      </w:r>
      <w:r w:rsidRPr="00991ABF">
        <w:rPr>
          <w:rFonts w:ascii="Garamond" w:hAnsi="Garamond"/>
          <w:i/>
          <w:sz w:val="20"/>
          <w:szCs w:val="20"/>
          <w:lang w:val="en-US"/>
        </w:rPr>
        <w:t>florins</w:t>
      </w:r>
      <w:r w:rsidRPr="00991ABF">
        <w:rPr>
          <w:rFonts w:ascii="Garamond" w:hAnsi="Garamond"/>
          <w:sz w:val="20"/>
          <w:szCs w:val="20"/>
          <w:lang w:val="en-US"/>
        </w:rPr>
        <w:t xml:space="preserve"> in light of the context.</w:t>
      </w:r>
    </w:p>
  </w:footnote>
  <w:footnote w:id="675">
    <w:p w14:paraId="1F1D4E96" w14:textId="55B667E8"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Ti che che</w:t>
      </w:r>
    </w:p>
  </w:footnote>
  <w:footnote w:id="676">
    <w:p w14:paraId="03D82EFD" w14:textId="76295D5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rPr>
        <w:t>Braça</w:t>
      </w:r>
      <w:r w:rsidRPr="00991ABF">
        <w:rPr>
          <w:rFonts w:ascii="Garamond" w:hAnsi="Garamond"/>
          <w:sz w:val="20"/>
          <w:szCs w:val="20"/>
        </w:rPr>
        <w:t>;</w:t>
      </w:r>
      <w:r w:rsidRPr="00991ABF">
        <w:rPr>
          <w:rFonts w:ascii="Garamond" w:hAnsi="Garamond"/>
          <w:i/>
          <w:sz w:val="20"/>
          <w:szCs w:val="20"/>
        </w:rPr>
        <w:t xml:space="preserve"> </w:t>
      </w:r>
      <w:r w:rsidRPr="00991ABF">
        <w:rPr>
          <w:rFonts w:ascii="Garamond" w:hAnsi="Garamond"/>
          <w:sz w:val="20"/>
          <w:szCs w:val="20"/>
          <w:lang w:val="en-US"/>
        </w:rPr>
        <w:t xml:space="preserve">Likely scribal error, </w:t>
      </w:r>
      <w:r w:rsidRPr="00991ABF">
        <w:rPr>
          <w:rFonts w:ascii="Garamond" w:hAnsi="Garamond"/>
          <w:i/>
          <w:sz w:val="20"/>
          <w:szCs w:val="20"/>
          <w:lang w:val="en-US"/>
        </w:rPr>
        <w:t>graça</w:t>
      </w:r>
      <w:r w:rsidRPr="00991ABF">
        <w:rPr>
          <w:rFonts w:ascii="Garamond" w:hAnsi="Garamond"/>
          <w:sz w:val="20"/>
          <w:szCs w:val="20"/>
          <w:lang w:val="en-US"/>
        </w:rPr>
        <w:t xml:space="preserve"> would make more sense here.</w:t>
      </w:r>
    </w:p>
  </w:footnote>
  <w:footnote w:id="677">
    <w:p w14:paraId="00450AAC" w14:textId="611A005B"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"A Dieu sois recommandé!"</w:t>
      </w:r>
    </w:p>
  </w:footnote>
  <w:footnote w:id="678">
    <w:p w14:paraId="2B31E045" w14:textId="749E1EE5"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"dotare; ha doto"</w:t>
      </w:r>
    </w:p>
  </w:footnote>
  <w:footnote w:id="679">
    <w:p w14:paraId="4D2D7673" w14:textId="4D77D89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ch'elo labor</w:t>
      </w:r>
    </w:p>
  </w:footnote>
  <w:footnote w:id="680">
    <w:p w14:paraId="3E1D22C0" w14:textId="4116723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MS </w:t>
      </w:r>
      <w:r w:rsidRPr="00991ABF">
        <w:rPr>
          <w:rFonts w:ascii="Garamond" w:hAnsi="Garamond"/>
          <w:i/>
          <w:sz w:val="20"/>
          <w:szCs w:val="20"/>
          <w:lang w:val="en-US"/>
        </w:rPr>
        <w:t>ò abudo abudo</w:t>
      </w:r>
    </w:p>
  </w:footnote>
  <w:footnote w:id="681">
    <w:p w14:paraId="7DBDCB98" w14:textId="4F53DDE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i/>
          <w:sz w:val="20"/>
          <w:szCs w:val="20"/>
        </w:rPr>
        <w:t>vialde</w:t>
      </w:r>
      <w:r w:rsidRPr="00991ABF">
        <w:rPr>
          <w:rFonts w:ascii="Garamond" w:hAnsi="Garamond"/>
          <w:sz w:val="20"/>
          <w:szCs w:val="20"/>
        </w:rPr>
        <w:t xml:space="preserve"> &gt; VICTUALIA, through lenition (voicing of </w:t>
      </w:r>
      <w:r w:rsidRPr="00991ABF">
        <w:rPr>
          <w:rFonts w:ascii="Garamond" w:hAnsi="Garamond"/>
          <w:i/>
          <w:sz w:val="20"/>
          <w:szCs w:val="20"/>
        </w:rPr>
        <w:t>t</w:t>
      </w:r>
      <w:r w:rsidRPr="00991ABF">
        <w:rPr>
          <w:rFonts w:ascii="Garamond" w:hAnsi="Garamond"/>
          <w:sz w:val="20"/>
          <w:szCs w:val="20"/>
        </w:rPr>
        <w:t xml:space="preserve"> to </w:t>
      </w:r>
      <w:r w:rsidRPr="00991ABF">
        <w:rPr>
          <w:rFonts w:ascii="Garamond" w:hAnsi="Garamond"/>
          <w:i/>
          <w:sz w:val="20"/>
          <w:szCs w:val="20"/>
        </w:rPr>
        <w:t>d</w:t>
      </w:r>
      <w:r w:rsidRPr="00991ABF">
        <w:rPr>
          <w:rFonts w:ascii="Garamond" w:hAnsi="Garamond"/>
          <w:sz w:val="20"/>
          <w:szCs w:val="20"/>
        </w:rPr>
        <w:t>) and metathesis. See INTRO</w:t>
      </w:r>
    </w:p>
  </w:footnote>
  <w:footnote w:id="682">
    <w:p w14:paraId="1203473E" w14:textId="3D66AF57"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cs="Times New Roman"/>
          <w:color w:val="000000" w:themeColor="text1"/>
          <w:sz w:val="20"/>
          <w:szCs w:val="20"/>
        </w:rPr>
        <w:t xml:space="preserve">MS </w:t>
      </w:r>
      <w:r w:rsidRPr="00991ABF">
        <w:rPr>
          <w:rFonts w:ascii="Garamond" w:hAnsi="Garamond" w:cs="Times New Roman"/>
          <w:i/>
          <w:color w:val="000000" w:themeColor="text1"/>
          <w:sz w:val="20"/>
          <w:szCs w:val="20"/>
        </w:rPr>
        <w:t>no</w:t>
      </w:r>
    </w:p>
  </w:footnote>
  <w:footnote w:id="683">
    <w:p w14:paraId="66755B5A" w14:textId="44D6B813"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por…</w:t>
      </w:r>
      <w:r w:rsidRPr="00991ABF">
        <w:rPr>
          <w:rFonts w:ascii="Garamond" w:hAnsi="Garamond"/>
          <w:sz w:val="20"/>
          <w:szCs w:val="20"/>
          <w:lang w:val="en-US"/>
        </w:rPr>
        <w:t>; manuscript damaged here.</w:t>
      </w:r>
    </w:p>
  </w:footnote>
  <w:footnote w:id="684">
    <w:p w14:paraId="250AB0E2" w14:textId="41DC8C02"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Vallecalle </w:t>
      </w:r>
      <w:r w:rsidRPr="00991ABF">
        <w:rPr>
          <w:rFonts w:ascii="Garamond" w:hAnsi="Garamond"/>
          <w:i/>
          <w:sz w:val="20"/>
          <w:szCs w:val="20"/>
        </w:rPr>
        <w:t>s’il (=cela) vous sera agréable (« grant » = dérivé de « gré »</w:t>
      </w:r>
    </w:p>
  </w:footnote>
  <w:footnote w:id="685">
    <w:p w14:paraId="11DC1B19" w14:textId="7F52E587"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citade</w:t>
      </w:r>
    </w:p>
  </w:footnote>
  <w:footnote w:id="686">
    <w:p w14:paraId="55F4AC48" w14:textId="158112E4"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w:t>
      </w:r>
      <w:r w:rsidR="00B726ED">
        <w:rPr>
          <w:rFonts w:ascii="Garamond" w:hAnsi="Garamond"/>
          <w:sz w:val="20"/>
          <w:szCs w:val="20"/>
          <w:lang w:val="en-US"/>
        </w:rPr>
        <w:t>Hole in paper</w:t>
      </w:r>
      <w:r w:rsidRPr="00991ABF">
        <w:rPr>
          <w:rFonts w:ascii="Garamond" w:hAnsi="Garamond"/>
          <w:sz w:val="20"/>
          <w:szCs w:val="20"/>
          <w:lang w:val="en-US"/>
        </w:rPr>
        <w:t xml:space="preserve"> and first part of word </w:t>
      </w:r>
      <w:r w:rsidR="00B726ED">
        <w:rPr>
          <w:rFonts w:ascii="Garamond" w:hAnsi="Garamond"/>
          <w:sz w:val="20"/>
          <w:szCs w:val="20"/>
          <w:lang w:val="en-US"/>
        </w:rPr>
        <w:t>impossible to read</w:t>
      </w:r>
      <w:r w:rsidRPr="00991ABF">
        <w:rPr>
          <w:rFonts w:ascii="Garamond" w:hAnsi="Garamond"/>
          <w:sz w:val="20"/>
          <w:szCs w:val="20"/>
          <w:lang w:val="en-US"/>
        </w:rPr>
        <w:t>.</w:t>
      </w:r>
    </w:p>
  </w:footnote>
  <w:footnote w:id="687">
    <w:p w14:paraId="6023B8C2" w14:textId="0799F0B0"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menus</w:t>
      </w:r>
    </w:p>
  </w:footnote>
  <w:footnote w:id="688">
    <w:p w14:paraId="2F5BAB32" w14:textId="352E238D"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689">
    <w:p w14:paraId="163063C9" w14:textId="519D3ADA" w:rsidR="00EE260D" w:rsidRPr="00991ABF" w:rsidRDefault="00EE260D" w:rsidP="0070778F">
      <w:pPr>
        <w:pStyle w:val="FootnoteText"/>
        <w:rPr>
          <w:rFonts w:ascii="Garamond" w:hAnsi="Garamond"/>
          <w:sz w:val="20"/>
          <w:szCs w:val="20"/>
          <w:lang w:val="en-US"/>
        </w:rPr>
      </w:pPr>
      <w:r w:rsidRPr="00991ABF">
        <w:rPr>
          <w:rStyle w:val="FootnoteReference"/>
          <w:rFonts w:ascii="Garamond" w:hAnsi="Garamond"/>
          <w:sz w:val="20"/>
          <w:szCs w:val="20"/>
          <w:lang w:val="en-US"/>
        </w:rPr>
        <w:footnoteRef/>
      </w:r>
      <w:r w:rsidRPr="00991ABF">
        <w:rPr>
          <w:rFonts w:ascii="Garamond" w:hAnsi="Garamond"/>
          <w:sz w:val="20"/>
          <w:szCs w:val="20"/>
          <w:lang w:val="en-US"/>
        </w:rPr>
        <w:t xml:space="preserve"> MS </w:t>
      </w:r>
      <w:r w:rsidRPr="00991ABF">
        <w:rPr>
          <w:rFonts w:ascii="Garamond" w:hAnsi="Garamond"/>
          <w:i/>
          <w:sz w:val="20"/>
          <w:szCs w:val="20"/>
          <w:lang w:val="en-US"/>
        </w:rPr>
        <w:t>chi…</w:t>
      </w:r>
      <w:r w:rsidRPr="00991ABF">
        <w:rPr>
          <w:rFonts w:ascii="Garamond" w:hAnsi="Garamond"/>
          <w:sz w:val="20"/>
          <w:szCs w:val="20"/>
          <w:lang w:val="en-US"/>
        </w:rPr>
        <w:t>;</w:t>
      </w:r>
      <w:r w:rsidRPr="00991ABF">
        <w:rPr>
          <w:rFonts w:ascii="Garamond" w:hAnsi="Garamond"/>
          <w:i/>
          <w:sz w:val="20"/>
          <w:szCs w:val="20"/>
          <w:lang w:val="en-US"/>
        </w:rPr>
        <w:t xml:space="preserve"> </w:t>
      </w:r>
      <w:r w:rsidRPr="00991ABF">
        <w:rPr>
          <w:rFonts w:ascii="Garamond" w:hAnsi="Garamond"/>
          <w:sz w:val="20"/>
          <w:szCs w:val="20"/>
          <w:lang w:val="en-US"/>
        </w:rPr>
        <w:t>manuscript damaged here; meaning unclear.</w:t>
      </w:r>
    </w:p>
  </w:footnote>
  <w:footnote w:id="690">
    <w:p w14:paraId="7E11AD59" w14:textId="53776C29"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vte</w:t>
      </w:r>
    </w:p>
  </w:footnote>
  <w:footnote w:id="691">
    <w:p w14:paraId="2B8F56E4" w14:textId="53038E22"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Missing illumination.</w:t>
      </w:r>
    </w:p>
  </w:footnote>
  <w:footnote w:id="692">
    <w:p w14:paraId="123DA348" w14:textId="002F17BA"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Gdfy </w:t>
      </w:r>
      <w:r w:rsidRPr="00991ABF">
        <w:rPr>
          <w:rFonts w:ascii="Garamond" w:hAnsi="Garamond"/>
          <w:i/>
          <w:sz w:val="20"/>
          <w:szCs w:val="20"/>
          <w:lang w:val="en-US"/>
        </w:rPr>
        <w:t>ressaiier</w:t>
      </w:r>
      <w:r w:rsidRPr="00991ABF">
        <w:rPr>
          <w:rFonts w:ascii="Garamond" w:hAnsi="Garamond"/>
          <w:sz w:val="20"/>
          <w:szCs w:val="20"/>
          <w:lang w:val="en-US"/>
        </w:rPr>
        <w:t xml:space="preserve"> – resalir, to spring up again; cf. l. 567 </w:t>
      </w:r>
      <w:r w:rsidRPr="00991ABF">
        <w:rPr>
          <w:rFonts w:ascii="Garamond" w:hAnsi="Garamond"/>
          <w:i/>
          <w:sz w:val="20"/>
          <w:szCs w:val="20"/>
          <w:lang w:val="en-US"/>
        </w:rPr>
        <w:t>arsalto</w:t>
      </w:r>
      <w:r w:rsidRPr="00991ABF">
        <w:rPr>
          <w:rFonts w:ascii="Garamond" w:hAnsi="Garamond"/>
          <w:sz w:val="20"/>
          <w:szCs w:val="20"/>
          <w:lang w:val="en-US"/>
        </w:rPr>
        <w:t xml:space="preserve"> – search for </w:t>
      </w:r>
      <w:r w:rsidRPr="00991ABF">
        <w:rPr>
          <w:rFonts w:ascii="Garamond" w:hAnsi="Garamond"/>
          <w:i/>
          <w:sz w:val="20"/>
          <w:szCs w:val="20"/>
          <w:lang w:val="en-US"/>
        </w:rPr>
        <w:t xml:space="preserve">ar- </w:t>
      </w:r>
      <w:r w:rsidRPr="00991ABF">
        <w:rPr>
          <w:rFonts w:ascii="Garamond" w:hAnsi="Garamond"/>
          <w:sz w:val="20"/>
          <w:szCs w:val="20"/>
          <w:lang w:val="en-US"/>
        </w:rPr>
        <w:t xml:space="preserve">/ </w:t>
      </w:r>
      <w:r w:rsidRPr="00991ABF">
        <w:rPr>
          <w:rFonts w:ascii="Garamond" w:hAnsi="Garamond"/>
          <w:i/>
          <w:sz w:val="20"/>
          <w:szCs w:val="20"/>
          <w:lang w:val="en-US"/>
        </w:rPr>
        <w:t>al-</w:t>
      </w:r>
      <w:r w:rsidRPr="00991ABF">
        <w:rPr>
          <w:rFonts w:ascii="Garamond" w:hAnsi="Garamond"/>
          <w:sz w:val="20"/>
          <w:szCs w:val="20"/>
          <w:lang w:val="en-US"/>
        </w:rPr>
        <w:t xml:space="preserve"> ; rhoticism for </w:t>
      </w:r>
      <w:r w:rsidRPr="00991ABF">
        <w:rPr>
          <w:rFonts w:ascii="Garamond" w:hAnsi="Garamond"/>
          <w:i/>
          <w:sz w:val="20"/>
          <w:szCs w:val="20"/>
          <w:lang w:val="en-US"/>
        </w:rPr>
        <w:t>ass</w:t>
      </w:r>
      <w:r w:rsidRPr="00991ABF">
        <w:rPr>
          <w:rFonts w:ascii="Garamond" w:hAnsi="Garamond"/>
          <w:sz w:val="20"/>
          <w:szCs w:val="20"/>
          <w:lang w:val="en-US"/>
        </w:rPr>
        <w:t>- ?</w:t>
      </w:r>
    </w:p>
  </w:footnote>
  <w:footnote w:id="693">
    <w:p w14:paraId="548E681F" w14:textId="1611B6E3"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Or </w:t>
      </w:r>
      <w:r w:rsidRPr="00991ABF">
        <w:rPr>
          <w:rFonts w:ascii="Garamond" w:hAnsi="Garamond" w:cs="Times New Roman"/>
          <w:i/>
          <w:color w:val="000000" w:themeColor="text1"/>
          <w:sz w:val="20"/>
          <w:szCs w:val="20"/>
          <w:lang w:val="en-US"/>
        </w:rPr>
        <w:t>Dio à fatto p</w:t>
      </w:r>
      <w:r w:rsidRPr="00991ABF">
        <w:rPr>
          <w:rFonts w:ascii="Garamond" w:hAnsi="Garamond" w:cs="Times New Roman"/>
          <w:i/>
          <w:iCs/>
          <w:color w:val="000000" w:themeColor="text1"/>
          <w:sz w:val="20"/>
          <w:szCs w:val="20"/>
          <w:lang w:val="en-US"/>
        </w:rPr>
        <w:t>er</w:t>
      </w:r>
      <w:r w:rsidRPr="00991ABF">
        <w:rPr>
          <w:rFonts w:ascii="Garamond" w:hAnsi="Garamond" w:cs="Times New Roman"/>
          <w:i/>
          <w:color w:val="000000" w:themeColor="text1"/>
          <w:sz w:val="20"/>
          <w:szCs w:val="20"/>
          <w:lang w:val="en-US"/>
        </w:rPr>
        <w:t xml:space="preserve"> nui miracolo, -- çoè miracoli -- e vertue</w:t>
      </w:r>
    </w:p>
  </w:footnote>
  <w:footnote w:id="694">
    <w:p w14:paraId="5E02B402" w14:textId="167C3A54"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…in</w:t>
      </w:r>
      <w:r w:rsidRPr="00991ABF">
        <w:rPr>
          <w:rFonts w:ascii="Garamond" w:hAnsi="Garamond"/>
          <w:sz w:val="20"/>
          <w:szCs w:val="20"/>
          <w:lang w:val="en-US"/>
        </w:rPr>
        <w:t>; man</w:t>
      </w:r>
      <w:r w:rsidRPr="00991ABF">
        <w:rPr>
          <w:rFonts w:ascii="Garamond" w:hAnsi="Garamond"/>
          <w:sz w:val="20"/>
          <w:szCs w:val="20"/>
          <w:lang w:val="en-US"/>
        </w:rPr>
        <w:tab/>
        <w:t xml:space="preserve">uscript damaged here. </w:t>
      </w:r>
      <w:r w:rsidRPr="00991ABF">
        <w:rPr>
          <w:rFonts w:ascii="Garamond" w:hAnsi="Garamond"/>
          <w:i/>
          <w:sz w:val="20"/>
          <w:szCs w:val="20"/>
          <w:lang w:val="en-US"/>
        </w:rPr>
        <w:t>Sandin</w:t>
      </w:r>
      <w:r w:rsidRPr="00991ABF">
        <w:rPr>
          <w:rFonts w:ascii="Garamond" w:hAnsi="Garamond"/>
          <w:sz w:val="20"/>
          <w:szCs w:val="20"/>
          <w:lang w:val="en-US"/>
        </w:rPr>
        <w:t xml:space="preserve"> is clear from context and the visible final </w:t>
      </w:r>
      <w:r w:rsidRPr="00991ABF">
        <w:rPr>
          <w:rFonts w:ascii="Garamond" w:hAnsi="Garamond"/>
          <w:i/>
          <w:sz w:val="20"/>
          <w:szCs w:val="20"/>
          <w:lang w:val="en-US"/>
        </w:rPr>
        <w:t>–in</w:t>
      </w:r>
      <w:r w:rsidRPr="00991ABF">
        <w:rPr>
          <w:rFonts w:ascii="Garamond" w:hAnsi="Garamond"/>
          <w:sz w:val="20"/>
          <w:szCs w:val="20"/>
          <w:lang w:val="en-US"/>
        </w:rPr>
        <w:t>.</w:t>
      </w:r>
    </w:p>
  </w:footnote>
  <w:footnote w:id="695">
    <w:p w14:paraId="5C52D43A" w14:textId="33E9FBE7" w:rsidR="00EE260D" w:rsidRPr="00991ABF" w:rsidRDefault="00EE260D">
      <w:pPr>
        <w:pStyle w:val="FootnoteText"/>
        <w:rPr>
          <w:rFonts w:ascii="Garamond" w:hAnsi="Garamond"/>
          <w:i/>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 xml:space="preserve">MS </w:t>
      </w:r>
      <w:r w:rsidRPr="00991ABF">
        <w:rPr>
          <w:rFonts w:ascii="Garamond" w:hAnsi="Garamond"/>
          <w:i/>
          <w:sz w:val="20"/>
          <w:szCs w:val="20"/>
          <w:lang w:val="en-US"/>
        </w:rPr>
        <w:t>Ponetenca</w:t>
      </w:r>
    </w:p>
  </w:footnote>
  <w:footnote w:id="696">
    <w:p w14:paraId="530531E4" w14:textId="4AD71628" w:rsidR="00EE260D" w:rsidRPr="00991ABF" w:rsidRDefault="00EE260D">
      <w:pPr>
        <w:pStyle w:val="FootnoteText"/>
        <w:rPr>
          <w:rFonts w:ascii="Garamond" w:hAnsi="Garamond"/>
          <w:sz w:val="20"/>
          <w:szCs w:val="20"/>
          <w:lang w:val="en-US"/>
        </w:rPr>
      </w:pPr>
      <w:r w:rsidRPr="00991ABF">
        <w:rPr>
          <w:rStyle w:val="FootnoteReference"/>
          <w:rFonts w:ascii="Garamond" w:hAnsi="Garamond"/>
          <w:sz w:val="20"/>
          <w:szCs w:val="20"/>
        </w:rPr>
        <w:footnoteRef/>
      </w:r>
      <w:r w:rsidRPr="00991ABF">
        <w:rPr>
          <w:rFonts w:ascii="Garamond" w:hAnsi="Garamond"/>
          <w:sz w:val="20"/>
          <w:szCs w:val="20"/>
        </w:rPr>
        <w:t xml:space="preserve"> </w:t>
      </w:r>
      <w:r w:rsidRPr="00991ABF">
        <w:rPr>
          <w:rFonts w:ascii="Garamond" w:hAnsi="Garamond"/>
          <w:sz w:val="20"/>
          <w:szCs w:val="20"/>
          <w:lang w:val="en-US"/>
        </w:rPr>
        <w:t>Last page torn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9C308" w14:textId="77777777" w:rsidR="00EE260D" w:rsidRDefault="00EE260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F2F89"/>
    <w:multiLevelType w:val="hybridMultilevel"/>
    <w:tmpl w:val="503C9B50"/>
    <w:lvl w:ilvl="0" w:tplc="BE38247C">
      <w:start w:val="5234"/>
      <w:numFmt w:val="decimal"/>
      <w:lvlText w:val="%1"/>
      <w:lvlJc w:val="left"/>
      <w:pPr>
        <w:ind w:left="360" w:hanging="360"/>
      </w:pPr>
      <w:rPr>
        <w:rFonts w:hint="default"/>
      </w:rPr>
    </w:lvl>
    <w:lvl w:ilvl="1" w:tplc="E5FEE0C4">
      <w:numFmt w:val="bullet"/>
      <w:lvlText w:val=""/>
      <w:lvlJc w:val="left"/>
      <w:pPr>
        <w:ind w:left="1440" w:hanging="360"/>
      </w:pPr>
      <w:rPr>
        <w:rFonts w:ascii="Symbol" w:eastAsiaTheme="minorEastAsia"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796BBD"/>
    <w:multiLevelType w:val="hybridMultilevel"/>
    <w:tmpl w:val="E932C00E"/>
    <w:lvl w:ilvl="0" w:tplc="873EC518">
      <w:start w:val="1"/>
      <w:numFmt w:val="decimal"/>
      <w:lvlText w:val="%1       "/>
      <w:lvlJc w:val="left"/>
      <w:pPr>
        <w:tabs>
          <w:tab w:val="num" w:pos="360"/>
        </w:tabs>
        <w:ind w:left="720" w:hanging="360"/>
      </w:pPr>
      <w:rPr>
        <w:rFonts w:hint="default"/>
      </w:rPr>
    </w:lvl>
    <w:lvl w:ilvl="1" w:tplc="06705B94">
      <w:numFmt w:val="bullet"/>
      <w:lvlText w:val=""/>
      <w:lvlJc w:val="left"/>
      <w:pPr>
        <w:ind w:left="1440" w:hanging="360"/>
      </w:pPr>
      <w:rPr>
        <w:rFonts w:ascii="Symbol" w:eastAsiaTheme="minorEastAsia"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660B2F"/>
    <w:multiLevelType w:val="hybridMultilevel"/>
    <w:tmpl w:val="830E1D1C"/>
    <w:lvl w:ilvl="0" w:tplc="0478E6EC">
      <w:start w:val="465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618D9"/>
    <w:multiLevelType w:val="hybridMultilevel"/>
    <w:tmpl w:val="E878E6BC"/>
    <w:lvl w:ilvl="0" w:tplc="FB826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85C23"/>
    <w:multiLevelType w:val="hybridMultilevel"/>
    <w:tmpl w:val="83B4F41C"/>
    <w:lvl w:ilvl="0" w:tplc="FB826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53514"/>
    <w:multiLevelType w:val="hybridMultilevel"/>
    <w:tmpl w:val="002048CC"/>
    <w:lvl w:ilvl="0" w:tplc="CCD23E52">
      <w:start w:val="404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54439"/>
    <w:multiLevelType w:val="hybridMultilevel"/>
    <w:tmpl w:val="0BB8FF38"/>
    <w:lvl w:ilvl="0" w:tplc="FB826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83F18"/>
    <w:multiLevelType w:val="hybridMultilevel"/>
    <w:tmpl w:val="9BE4E922"/>
    <w:lvl w:ilvl="0" w:tplc="CCD23E52">
      <w:start w:val="4040"/>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622A7E"/>
    <w:multiLevelType w:val="hybridMultilevel"/>
    <w:tmpl w:val="7CA43804"/>
    <w:lvl w:ilvl="0" w:tplc="CCD23E52">
      <w:start w:val="404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007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245C3"/>
    <w:multiLevelType w:val="hybridMultilevel"/>
    <w:tmpl w:val="3704216E"/>
    <w:lvl w:ilvl="0" w:tplc="D16C9A4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892373"/>
    <w:multiLevelType w:val="multilevel"/>
    <w:tmpl w:val="002048CC"/>
    <w:lvl w:ilvl="0">
      <w:start w:val="4040"/>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01C5AE6"/>
    <w:multiLevelType w:val="hybridMultilevel"/>
    <w:tmpl w:val="84CCE6D0"/>
    <w:lvl w:ilvl="0" w:tplc="2C6231C6">
      <w:start w:val="467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8A52EC"/>
    <w:multiLevelType w:val="hybridMultilevel"/>
    <w:tmpl w:val="DBF847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48110A"/>
    <w:multiLevelType w:val="hybridMultilevel"/>
    <w:tmpl w:val="AC68A9BE"/>
    <w:lvl w:ilvl="0" w:tplc="86480504">
      <w:start w:val="1"/>
      <w:numFmt w:val="decimal"/>
      <w:lvlText w:val="%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537A5A"/>
    <w:multiLevelType w:val="hybridMultilevel"/>
    <w:tmpl w:val="F99208D2"/>
    <w:lvl w:ilvl="0" w:tplc="1804AADA">
      <w:start w:val="464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A26431"/>
    <w:multiLevelType w:val="hybridMultilevel"/>
    <w:tmpl w:val="0E505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696EEC"/>
    <w:multiLevelType w:val="multilevel"/>
    <w:tmpl w:val="DA3E055C"/>
    <w:lvl w:ilvl="0">
      <w:start w:val="1"/>
      <w:numFmt w:val="decimal"/>
      <w:lvlText w:val="%1       "/>
      <w:lvlJc w:val="left"/>
      <w:pPr>
        <w:ind w:left="720" w:hanging="360"/>
      </w:pPr>
      <w:rPr>
        <w:rFonts w:hint="default"/>
      </w:rPr>
    </w:lvl>
    <w:lvl w:ilvl="1">
      <w:numFmt w:val="bullet"/>
      <w:lvlText w:val=""/>
      <w:lvlJc w:val="left"/>
      <w:pPr>
        <w:ind w:left="1440" w:hanging="360"/>
      </w:pPr>
      <w:rPr>
        <w:rFonts w:ascii="Symbol" w:eastAsiaTheme="minorEastAsia" w:hAnsi="Symbol"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EF15FB4"/>
    <w:multiLevelType w:val="hybridMultilevel"/>
    <w:tmpl w:val="89560C5C"/>
    <w:lvl w:ilvl="0" w:tplc="86480504">
      <w:start w:val="1"/>
      <w:numFmt w:val="decimal"/>
      <w:lvlText w:val="%1       "/>
      <w:lvlJc w:val="left"/>
      <w:pPr>
        <w:ind w:left="720" w:hanging="360"/>
      </w:pPr>
      <w:rPr>
        <w:rFonts w:hint="default"/>
      </w:rPr>
    </w:lvl>
    <w:lvl w:ilvl="1" w:tplc="06705B94">
      <w:numFmt w:val="bullet"/>
      <w:lvlText w:val=""/>
      <w:lvlJc w:val="left"/>
      <w:pPr>
        <w:ind w:left="1440" w:hanging="360"/>
      </w:pPr>
      <w:rPr>
        <w:rFonts w:ascii="Symbol" w:eastAsiaTheme="minorEastAsia"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505959"/>
    <w:multiLevelType w:val="hybridMultilevel"/>
    <w:tmpl w:val="CA5495BA"/>
    <w:lvl w:ilvl="0" w:tplc="8648050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587F10"/>
    <w:multiLevelType w:val="multilevel"/>
    <w:tmpl w:val="17E069B4"/>
    <w:lvl w:ilvl="0">
      <w:start w:val="1"/>
      <w:numFmt w:val="decimal"/>
      <w:lvlText w:val="%1       "/>
      <w:lvlJc w:val="left"/>
      <w:pPr>
        <w:ind w:left="720" w:hanging="360"/>
      </w:pPr>
      <w:rPr>
        <w:rFonts w:hint="default"/>
      </w:rPr>
    </w:lvl>
    <w:lvl w:ilvl="1">
      <w:numFmt w:val="bullet"/>
      <w:lvlText w:val=""/>
      <w:lvlJc w:val="left"/>
      <w:pPr>
        <w:ind w:left="1440" w:hanging="360"/>
      </w:pPr>
      <w:rPr>
        <w:rFonts w:ascii="Symbol" w:eastAsiaTheme="minorEastAsia" w:hAnsi="Symbol" w:cs="Times New Roman"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96746F7"/>
    <w:multiLevelType w:val="hybridMultilevel"/>
    <w:tmpl w:val="BA248B48"/>
    <w:lvl w:ilvl="0" w:tplc="FB826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2"/>
  </w:num>
  <w:num w:numId="4">
    <w:abstractNumId w:val="11"/>
  </w:num>
  <w:num w:numId="5">
    <w:abstractNumId w:val="0"/>
  </w:num>
  <w:num w:numId="6">
    <w:abstractNumId w:val="5"/>
  </w:num>
  <w:num w:numId="7">
    <w:abstractNumId w:val="20"/>
  </w:num>
  <w:num w:numId="8">
    <w:abstractNumId w:val="6"/>
  </w:num>
  <w:num w:numId="9">
    <w:abstractNumId w:val="4"/>
  </w:num>
  <w:num w:numId="10">
    <w:abstractNumId w:val="3"/>
  </w:num>
  <w:num w:numId="11">
    <w:abstractNumId w:val="18"/>
  </w:num>
  <w:num w:numId="12">
    <w:abstractNumId w:val="9"/>
  </w:num>
  <w:num w:numId="13">
    <w:abstractNumId w:val="17"/>
  </w:num>
  <w:num w:numId="14">
    <w:abstractNumId w:val="16"/>
  </w:num>
  <w:num w:numId="15">
    <w:abstractNumId w:val="1"/>
  </w:num>
  <w:num w:numId="16">
    <w:abstractNumId w:val="12"/>
  </w:num>
  <w:num w:numId="17">
    <w:abstractNumId w:val="13"/>
  </w:num>
  <w:num w:numId="18">
    <w:abstractNumId w:val="19"/>
  </w:num>
  <w:num w:numId="19">
    <w:abstractNumId w:val="15"/>
  </w:num>
  <w:num w:numId="20">
    <w:abstractNumId w:val="10"/>
  </w:num>
  <w:num w:numId="2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hideSpellingErrors/>
  <w:activeWritingStyle w:appName="MSWord" w:lang="en-US" w:vendorID="64" w:dllVersion="131078" w:nlCheck="1" w:checkStyle="0"/>
  <w:activeWritingStyle w:appName="MSWord" w:lang="fr-FR" w:vendorID="64" w:dllVersion="131078" w:nlCheck="1" w:checkStyle="0"/>
  <w:activeWritingStyle w:appName="MSWord" w:lang="it-IT" w:vendorID="64" w:dllVersion="131078" w:nlCheck="1" w:checkStyle="0"/>
  <w:activeWritingStyle w:appName="MSWord" w:lang="en-US" w:vendorID="2" w:dllVersion="6" w:checkStyle="1"/>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E84"/>
    <w:rsid w:val="00000C5E"/>
    <w:rsid w:val="00004A6B"/>
    <w:rsid w:val="00007891"/>
    <w:rsid w:val="00007AA0"/>
    <w:rsid w:val="00010407"/>
    <w:rsid w:val="0001058F"/>
    <w:rsid w:val="00010B5A"/>
    <w:rsid w:val="000112C5"/>
    <w:rsid w:val="00011FFB"/>
    <w:rsid w:val="0001312F"/>
    <w:rsid w:val="00013ABC"/>
    <w:rsid w:val="00014C58"/>
    <w:rsid w:val="00016DA3"/>
    <w:rsid w:val="000170E0"/>
    <w:rsid w:val="00020A3A"/>
    <w:rsid w:val="000225DD"/>
    <w:rsid w:val="000232B4"/>
    <w:rsid w:val="00023B61"/>
    <w:rsid w:val="00024205"/>
    <w:rsid w:val="000246A0"/>
    <w:rsid w:val="000267C8"/>
    <w:rsid w:val="00027DD8"/>
    <w:rsid w:val="00035A61"/>
    <w:rsid w:val="00037E9C"/>
    <w:rsid w:val="00040756"/>
    <w:rsid w:val="0004221E"/>
    <w:rsid w:val="000428CD"/>
    <w:rsid w:val="000437B0"/>
    <w:rsid w:val="00044529"/>
    <w:rsid w:val="00044C5A"/>
    <w:rsid w:val="000458C0"/>
    <w:rsid w:val="000503D4"/>
    <w:rsid w:val="0005306D"/>
    <w:rsid w:val="00053D6A"/>
    <w:rsid w:val="0005420F"/>
    <w:rsid w:val="000547DD"/>
    <w:rsid w:val="00055430"/>
    <w:rsid w:val="000564A8"/>
    <w:rsid w:val="00057F04"/>
    <w:rsid w:val="000604F1"/>
    <w:rsid w:val="00060A41"/>
    <w:rsid w:val="000619D6"/>
    <w:rsid w:val="00061BB6"/>
    <w:rsid w:val="00061D2A"/>
    <w:rsid w:val="00061D90"/>
    <w:rsid w:val="00061D99"/>
    <w:rsid w:val="00062329"/>
    <w:rsid w:val="00062533"/>
    <w:rsid w:val="00070C29"/>
    <w:rsid w:val="00071C84"/>
    <w:rsid w:val="000720A0"/>
    <w:rsid w:val="000735E7"/>
    <w:rsid w:val="0007418D"/>
    <w:rsid w:val="00075042"/>
    <w:rsid w:val="00075527"/>
    <w:rsid w:val="00076F52"/>
    <w:rsid w:val="00077769"/>
    <w:rsid w:val="000808CB"/>
    <w:rsid w:val="00080A4B"/>
    <w:rsid w:val="00082395"/>
    <w:rsid w:val="000852A9"/>
    <w:rsid w:val="00087F72"/>
    <w:rsid w:val="0009389D"/>
    <w:rsid w:val="00094F05"/>
    <w:rsid w:val="00095338"/>
    <w:rsid w:val="0009654C"/>
    <w:rsid w:val="00097BDC"/>
    <w:rsid w:val="000A018D"/>
    <w:rsid w:val="000A0A63"/>
    <w:rsid w:val="000A1AE9"/>
    <w:rsid w:val="000A2CAC"/>
    <w:rsid w:val="000A367B"/>
    <w:rsid w:val="000A3A05"/>
    <w:rsid w:val="000A5B42"/>
    <w:rsid w:val="000A65BA"/>
    <w:rsid w:val="000A6705"/>
    <w:rsid w:val="000A7F74"/>
    <w:rsid w:val="000B1530"/>
    <w:rsid w:val="000B2023"/>
    <w:rsid w:val="000B23C1"/>
    <w:rsid w:val="000B302F"/>
    <w:rsid w:val="000B30EA"/>
    <w:rsid w:val="000B3616"/>
    <w:rsid w:val="000B4B34"/>
    <w:rsid w:val="000B69DB"/>
    <w:rsid w:val="000C1971"/>
    <w:rsid w:val="000C23AC"/>
    <w:rsid w:val="000C34B5"/>
    <w:rsid w:val="000C3FEB"/>
    <w:rsid w:val="000C48A4"/>
    <w:rsid w:val="000C538F"/>
    <w:rsid w:val="000C5C46"/>
    <w:rsid w:val="000C67CA"/>
    <w:rsid w:val="000C6931"/>
    <w:rsid w:val="000C7478"/>
    <w:rsid w:val="000D0C61"/>
    <w:rsid w:val="000D14B3"/>
    <w:rsid w:val="000D27B7"/>
    <w:rsid w:val="000D2C9B"/>
    <w:rsid w:val="000D3357"/>
    <w:rsid w:val="000D6448"/>
    <w:rsid w:val="000D6F2C"/>
    <w:rsid w:val="000D7C7D"/>
    <w:rsid w:val="000E05B5"/>
    <w:rsid w:val="000E075D"/>
    <w:rsid w:val="000E4293"/>
    <w:rsid w:val="000E490A"/>
    <w:rsid w:val="000F0F9C"/>
    <w:rsid w:val="000F1727"/>
    <w:rsid w:val="000F23BD"/>
    <w:rsid w:val="000F37B7"/>
    <w:rsid w:val="000F3BB8"/>
    <w:rsid w:val="000F435D"/>
    <w:rsid w:val="000F4465"/>
    <w:rsid w:val="000F4CC6"/>
    <w:rsid w:val="000F536D"/>
    <w:rsid w:val="000F75FA"/>
    <w:rsid w:val="000F7C19"/>
    <w:rsid w:val="001008A3"/>
    <w:rsid w:val="00101425"/>
    <w:rsid w:val="00101A96"/>
    <w:rsid w:val="00102713"/>
    <w:rsid w:val="00103817"/>
    <w:rsid w:val="00104B9B"/>
    <w:rsid w:val="0010502E"/>
    <w:rsid w:val="00105400"/>
    <w:rsid w:val="00106A8B"/>
    <w:rsid w:val="00111107"/>
    <w:rsid w:val="001122CD"/>
    <w:rsid w:val="00112C1D"/>
    <w:rsid w:val="0011345C"/>
    <w:rsid w:val="001157D5"/>
    <w:rsid w:val="00116F81"/>
    <w:rsid w:val="00117474"/>
    <w:rsid w:val="001200DE"/>
    <w:rsid w:val="0012130B"/>
    <w:rsid w:val="001234FA"/>
    <w:rsid w:val="001276A8"/>
    <w:rsid w:val="00130077"/>
    <w:rsid w:val="00131867"/>
    <w:rsid w:val="001318B7"/>
    <w:rsid w:val="00132717"/>
    <w:rsid w:val="0013558C"/>
    <w:rsid w:val="00137873"/>
    <w:rsid w:val="00140AE0"/>
    <w:rsid w:val="001427DB"/>
    <w:rsid w:val="0014326F"/>
    <w:rsid w:val="00144F1F"/>
    <w:rsid w:val="00145C36"/>
    <w:rsid w:val="00152111"/>
    <w:rsid w:val="001527A4"/>
    <w:rsid w:val="001560A1"/>
    <w:rsid w:val="001561D6"/>
    <w:rsid w:val="00157A1F"/>
    <w:rsid w:val="00161204"/>
    <w:rsid w:val="00163549"/>
    <w:rsid w:val="00164AE0"/>
    <w:rsid w:val="00164B6F"/>
    <w:rsid w:val="00164C14"/>
    <w:rsid w:val="00165969"/>
    <w:rsid w:val="00170B72"/>
    <w:rsid w:val="001729D0"/>
    <w:rsid w:val="00173639"/>
    <w:rsid w:val="0017438A"/>
    <w:rsid w:val="0017440C"/>
    <w:rsid w:val="001746E2"/>
    <w:rsid w:val="001765FF"/>
    <w:rsid w:val="0017729F"/>
    <w:rsid w:val="00177411"/>
    <w:rsid w:val="00180088"/>
    <w:rsid w:val="0018050D"/>
    <w:rsid w:val="00184207"/>
    <w:rsid w:val="001852F9"/>
    <w:rsid w:val="00186304"/>
    <w:rsid w:val="0019240F"/>
    <w:rsid w:val="00192AA2"/>
    <w:rsid w:val="001930A1"/>
    <w:rsid w:val="001941B0"/>
    <w:rsid w:val="001949BB"/>
    <w:rsid w:val="001950F4"/>
    <w:rsid w:val="001A03F2"/>
    <w:rsid w:val="001A04CC"/>
    <w:rsid w:val="001A1171"/>
    <w:rsid w:val="001A1BB0"/>
    <w:rsid w:val="001A4D48"/>
    <w:rsid w:val="001A56BA"/>
    <w:rsid w:val="001A5D61"/>
    <w:rsid w:val="001B1189"/>
    <w:rsid w:val="001B4D86"/>
    <w:rsid w:val="001B4E9B"/>
    <w:rsid w:val="001B579D"/>
    <w:rsid w:val="001B5FCF"/>
    <w:rsid w:val="001C0454"/>
    <w:rsid w:val="001C0DE4"/>
    <w:rsid w:val="001C2B51"/>
    <w:rsid w:val="001C4AEA"/>
    <w:rsid w:val="001C5475"/>
    <w:rsid w:val="001D4BC1"/>
    <w:rsid w:val="001E0175"/>
    <w:rsid w:val="001E05F8"/>
    <w:rsid w:val="001E19D2"/>
    <w:rsid w:val="001E19E3"/>
    <w:rsid w:val="001E24D0"/>
    <w:rsid w:val="001E3491"/>
    <w:rsid w:val="001E3627"/>
    <w:rsid w:val="001E4910"/>
    <w:rsid w:val="001E55BE"/>
    <w:rsid w:val="001F040D"/>
    <w:rsid w:val="001F3013"/>
    <w:rsid w:val="001F31D2"/>
    <w:rsid w:val="001F35BB"/>
    <w:rsid w:val="001F42DB"/>
    <w:rsid w:val="001F45CA"/>
    <w:rsid w:val="001F49CB"/>
    <w:rsid w:val="001F56BD"/>
    <w:rsid w:val="001F6609"/>
    <w:rsid w:val="00203EC8"/>
    <w:rsid w:val="00206719"/>
    <w:rsid w:val="002076C0"/>
    <w:rsid w:val="00207A94"/>
    <w:rsid w:val="00210469"/>
    <w:rsid w:val="00210ACB"/>
    <w:rsid w:val="002115C1"/>
    <w:rsid w:val="00211CA4"/>
    <w:rsid w:val="00211CC3"/>
    <w:rsid w:val="002152E0"/>
    <w:rsid w:val="00217F77"/>
    <w:rsid w:val="002242D2"/>
    <w:rsid w:val="0022494D"/>
    <w:rsid w:val="00225D95"/>
    <w:rsid w:val="00225E73"/>
    <w:rsid w:val="00227B99"/>
    <w:rsid w:val="00230AB2"/>
    <w:rsid w:val="00230F00"/>
    <w:rsid w:val="00232936"/>
    <w:rsid w:val="00232FE8"/>
    <w:rsid w:val="002332C3"/>
    <w:rsid w:val="002371A7"/>
    <w:rsid w:val="00237BEC"/>
    <w:rsid w:val="0024062A"/>
    <w:rsid w:val="00241591"/>
    <w:rsid w:val="002416C5"/>
    <w:rsid w:val="0024190C"/>
    <w:rsid w:val="00241916"/>
    <w:rsid w:val="00241A5A"/>
    <w:rsid w:val="00241C50"/>
    <w:rsid w:val="00243E62"/>
    <w:rsid w:val="00244870"/>
    <w:rsid w:val="002461D9"/>
    <w:rsid w:val="002464C8"/>
    <w:rsid w:val="00252D93"/>
    <w:rsid w:val="00255049"/>
    <w:rsid w:val="00255213"/>
    <w:rsid w:val="00260C1F"/>
    <w:rsid w:val="002610E0"/>
    <w:rsid w:val="00262E0E"/>
    <w:rsid w:val="00265E8D"/>
    <w:rsid w:val="00267AEB"/>
    <w:rsid w:val="00267EF6"/>
    <w:rsid w:val="002709D1"/>
    <w:rsid w:val="002713AF"/>
    <w:rsid w:val="002725DE"/>
    <w:rsid w:val="0027337F"/>
    <w:rsid w:val="00277725"/>
    <w:rsid w:val="00277C4A"/>
    <w:rsid w:val="00281016"/>
    <w:rsid w:val="00283841"/>
    <w:rsid w:val="00286660"/>
    <w:rsid w:val="00291B0B"/>
    <w:rsid w:val="00292004"/>
    <w:rsid w:val="002921CB"/>
    <w:rsid w:val="00294A4F"/>
    <w:rsid w:val="0029722C"/>
    <w:rsid w:val="002A12CB"/>
    <w:rsid w:val="002A4314"/>
    <w:rsid w:val="002A550A"/>
    <w:rsid w:val="002A5639"/>
    <w:rsid w:val="002A60D6"/>
    <w:rsid w:val="002A678E"/>
    <w:rsid w:val="002A7D0E"/>
    <w:rsid w:val="002B3821"/>
    <w:rsid w:val="002B4DA4"/>
    <w:rsid w:val="002B52E0"/>
    <w:rsid w:val="002C678B"/>
    <w:rsid w:val="002C69D4"/>
    <w:rsid w:val="002C7088"/>
    <w:rsid w:val="002D10B1"/>
    <w:rsid w:val="002D1725"/>
    <w:rsid w:val="002D1814"/>
    <w:rsid w:val="002D3FDE"/>
    <w:rsid w:val="002D4ABD"/>
    <w:rsid w:val="002D6484"/>
    <w:rsid w:val="002D65EF"/>
    <w:rsid w:val="002D6BE5"/>
    <w:rsid w:val="002D6F64"/>
    <w:rsid w:val="002E07BE"/>
    <w:rsid w:val="002E47AE"/>
    <w:rsid w:val="002E7C69"/>
    <w:rsid w:val="002F1412"/>
    <w:rsid w:val="002F1FBB"/>
    <w:rsid w:val="002F45BC"/>
    <w:rsid w:val="002F7188"/>
    <w:rsid w:val="00300E5C"/>
    <w:rsid w:val="00302490"/>
    <w:rsid w:val="00302A84"/>
    <w:rsid w:val="003032A6"/>
    <w:rsid w:val="003046CB"/>
    <w:rsid w:val="003071E3"/>
    <w:rsid w:val="00310270"/>
    <w:rsid w:val="00310963"/>
    <w:rsid w:val="00312593"/>
    <w:rsid w:val="003129BF"/>
    <w:rsid w:val="0031466F"/>
    <w:rsid w:val="00314A4F"/>
    <w:rsid w:val="0031625A"/>
    <w:rsid w:val="00316724"/>
    <w:rsid w:val="00321A51"/>
    <w:rsid w:val="00321DD3"/>
    <w:rsid w:val="00322885"/>
    <w:rsid w:val="00323485"/>
    <w:rsid w:val="00323C9E"/>
    <w:rsid w:val="00325A0B"/>
    <w:rsid w:val="0033476B"/>
    <w:rsid w:val="003351C1"/>
    <w:rsid w:val="0033593A"/>
    <w:rsid w:val="00336F5D"/>
    <w:rsid w:val="00340429"/>
    <w:rsid w:val="003409C5"/>
    <w:rsid w:val="00341F82"/>
    <w:rsid w:val="00342A38"/>
    <w:rsid w:val="00342E12"/>
    <w:rsid w:val="00344653"/>
    <w:rsid w:val="00344D57"/>
    <w:rsid w:val="003452FE"/>
    <w:rsid w:val="003472C0"/>
    <w:rsid w:val="003500BF"/>
    <w:rsid w:val="00351B39"/>
    <w:rsid w:val="00352836"/>
    <w:rsid w:val="00353A78"/>
    <w:rsid w:val="003542BA"/>
    <w:rsid w:val="00354B1E"/>
    <w:rsid w:val="00355715"/>
    <w:rsid w:val="003557CD"/>
    <w:rsid w:val="00355963"/>
    <w:rsid w:val="00355FA8"/>
    <w:rsid w:val="003569B9"/>
    <w:rsid w:val="00356DEF"/>
    <w:rsid w:val="00357107"/>
    <w:rsid w:val="00360284"/>
    <w:rsid w:val="00360C7B"/>
    <w:rsid w:val="0036179D"/>
    <w:rsid w:val="003621FA"/>
    <w:rsid w:val="00363BCA"/>
    <w:rsid w:val="00367CE5"/>
    <w:rsid w:val="00370B42"/>
    <w:rsid w:val="00371161"/>
    <w:rsid w:val="00374D85"/>
    <w:rsid w:val="003766A5"/>
    <w:rsid w:val="0037674E"/>
    <w:rsid w:val="00377045"/>
    <w:rsid w:val="003811F1"/>
    <w:rsid w:val="00384E1F"/>
    <w:rsid w:val="003861CD"/>
    <w:rsid w:val="00386940"/>
    <w:rsid w:val="00390A6F"/>
    <w:rsid w:val="00390B5E"/>
    <w:rsid w:val="00392171"/>
    <w:rsid w:val="00392229"/>
    <w:rsid w:val="003929B0"/>
    <w:rsid w:val="003936D2"/>
    <w:rsid w:val="0039371A"/>
    <w:rsid w:val="00393ED9"/>
    <w:rsid w:val="00394205"/>
    <w:rsid w:val="003947EA"/>
    <w:rsid w:val="00395865"/>
    <w:rsid w:val="003A085B"/>
    <w:rsid w:val="003A16E0"/>
    <w:rsid w:val="003A23CF"/>
    <w:rsid w:val="003A266F"/>
    <w:rsid w:val="003A2F1D"/>
    <w:rsid w:val="003A3C35"/>
    <w:rsid w:val="003A692F"/>
    <w:rsid w:val="003B1072"/>
    <w:rsid w:val="003B1CE9"/>
    <w:rsid w:val="003B1DFA"/>
    <w:rsid w:val="003B2E36"/>
    <w:rsid w:val="003B393C"/>
    <w:rsid w:val="003B415E"/>
    <w:rsid w:val="003C13DE"/>
    <w:rsid w:val="003C1D80"/>
    <w:rsid w:val="003C2F33"/>
    <w:rsid w:val="003C31E3"/>
    <w:rsid w:val="003C5663"/>
    <w:rsid w:val="003C6A0E"/>
    <w:rsid w:val="003C7C0F"/>
    <w:rsid w:val="003D1280"/>
    <w:rsid w:val="003D296C"/>
    <w:rsid w:val="003D37F8"/>
    <w:rsid w:val="003D3836"/>
    <w:rsid w:val="003D564B"/>
    <w:rsid w:val="003D6F52"/>
    <w:rsid w:val="003D7D74"/>
    <w:rsid w:val="003E563C"/>
    <w:rsid w:val="003E6391"/>
    <w:rsid w:val="003E783C"/>
    <w:rsid w:val="003E7C27"/>
    <w:rsid w:val="003F0E8F"/>
    <w:rsid w:val="003F175B"/>
    <w:rsid w:val="003F1D7E"/>
    <w:rsid w:val="003F2E1D"/>
    <w:rsid w:val="003F3286"/>
    <w:rsid w:val="003F46C6"/>
    <w:rsid w:val="003F4AD3"/>
    <w:rsid w:val="003F5C3C"/>
    <w:rsid w:val="003F6748"/>
    <w:rsid w:val="004004F4"/>
    <w:rsid w:val="0040050D"/>
    <w:rsid w:val="0040053D"/>
    <w:rsid w:val="00400C37"/>
    <w:rsid w:val="00401E87"/>
    <w:rsid w:val="00402A5E"/>
    <w:rsid w:val="0040536A"/>
    <w:rsid w:val="00405BC9"/>
    <w:rsid w:val="00411869"/>
    <w:rsid w:val="00413047"/>
    <w:rsid w:val="004154CA"/>
    <w:rsid w:val="004162F3"/>
    <w:rsid w:val="0041734B"/>
    <w:rsid w:val="004213BA"/>
    <w:rsid w:val="0042189C"/>
    <w:rsid w:val="00422167"/>
    <w:rsid w:val="004226A3"/>
    <w:rsid w:val="0042519C"/>
    <w:rsid w:val="00425957"/>
    <w:rsid w:val="00425BF5"/>
    <w:rsid w:val="0042639D"/>
    <w:rsid w:val="00427677"/>
    <w:rsid w:val="00431634"/>
    <w:rsid w:val="00432719"/>
    <w:rsid w:val="004336C5"/>
    <w:rsid w:val="00433812"/>
    <w:rsid w:val="00437F71"/>
    <w:rsid w:val="00441FB5"/>
    <w:rsid w:val="00442378"/>
    <w:rsid w:val="004431AB"/>
    <w:rsid w:val="00443FF3"/>
    <w:rsid w:val="00445229"/>
    <w:rsid w:val="004501EC"/>
    <w:rsid w:val="00451E41"/>
    <w:rsid w:val="00451EDC"/>
    <w:rsid w:val="00452C9B"/>
    <w:rsid w:val="00453A5F"/>
    <w:rsid w:val="00453C6B"/>
    <w:rsid w:val="00454A24"/>
    <w:rsid w:val="0045680B"/>
    <w:rsid w:val="00456BE0"/>
    <w:rsid w:val="00456EE3"/>
    <w:rsid w:val="00457625"/>
    <w:rsid w:val="004605A7"/>
    <w:rsid w:val="00460A1C"/>
    <w:rsid w:val="00461BB0"/>
    <w:rsid w:val="00462598"/>
    <w:rsid w:val="0046438F"/>
    <w:rsid w:val="00465F0D"/>
    <w:rsid w:val="004702D6"/>
    <w:rsid w:val="004720EF"/>
    <w:rsid w:val="00472EBB"/>
    <w:rsid w:val="004761B6"/>
    <w:rsid w:val="00476298"/>
    <w:rsid w:val="004764CE"/>
    <w:rsid w:val="00476A57"/>
    <w:rsid w:val="00477724"/>
    <w:rsid w:val="00480979"/>
    <w:rsid w:val="00483370"/>
    <w:rsid w:val="00483CEB"/>
    <w:rsid w:val="0048464E"/>
    <w:rsid w:val="00484D90"/>
    <w:rsid w:val="0048621C"/>
    <w:rsid w:val="00486D44"/>
    <w:rsid w:val="004872C2"/>
    <w:rsid w:val="00490B7C"/>
    <w:rsid w:val="00490B89"/>
    <w:rsid w:val="004924ED"/>
    <w:rsid w:val="00492C4B"/>
    <w:rsid w:val="00492EF9"/>
    <w:rsid w:val="004934F1"/>
    <w:rsid w:val="00494185"/>
    <w:rsid w:val="00494E1D"/>
    <w:rsid w:val="00494F2B"/>
    <w:rsid w:val="0049537E"/>
    <w:rsid w:val="004954A9"/>
    <w:rsid w:val="00497DCF"/>
    <w:rsid w:val="004A09E8"/>
    <w:rsid w:val="004A0DD6"/>
    <w:rsid w:val="004A1970"/>
    <w:rsid w:val="004A201C"/>
    <w:rsid w:val="004A2A10"/>
    <w:rsid w:val="004A4698"/>
    <w:rsid w:val="004A53AB"/>
    <w:rsid w:val="004A5ACB"/>
    <w:rsid w:val="004B04AD"/>
    <w:rsid w:val="004B05BD"/>
    <w:rsid w:val="004B09CA"/>
    <w:rsid w:val="004B1BDA"/>
    <w:rsid w:val="004B2D0C"/>
    <w:rsid w:val="004B5CC8"/>
    <w:rsid w:val="004C1E39"/>
    <w:rsid w:val="004C67F0"/>
    <w:rsid w:val="004D0E46"/>
    <w:rsid w:val="004D0F5E"/>
    <w:rsid w:val="004D2259"/>
    <w:rsid w:val="004D478A"/>
    <w:rsid w:val="004D488A"/>
    <w:rsid w:val="004D739E"/>
    <w:rsid w:val="004E02EB"/>
    <w:rsid w:val="004E0397"/>
    <w:rsid w:val="004E33C8"/>
    <w:rsid w:val="004E39CD"/>
    <w:rsid w:val="004E517F"/>
    <w:rsid w:val="004E5184"/>
    <w:rsid w:val="004E5DC9"/>
    <w:rsid w:val="004E66DE"/>
    <w:rsid w:val="004E6C73"/>
    <w:rsid w:val="004E7F9B"/>
    <w:rsid w:val="004F06B8"/>
    <w:rsid w:val="004F0A47"/>
    <w:rsid w:val="004F0B49"/>
    <w:rsid w:val="004F19B8"/>
    <w:rsid w:val="004F323C"/>
    <w:rsid w:val="004F71A7"/>
    <w:rsid w:val="00503E32"/>
    <w:rsid w:val="0050438F"/>
    <w:rsid w:val="005062EC"/>
    <w:rsid w:val="0050671A"/>
    <w:rsid w:val="005068C2"/>
    <w:rsid w:val="00506933"/>
    <w:rsid w:val="005069B3"/>
    <w:rsid w:val="00507879"/>
    <w:rsid w:val="005078E1"/>
    <w:rsid w:val="00510BD3"/>
    <w:rsid w:val="005127F5"/>
    <w:rsid w:val="00513969"/>
    <w:rsid w:val="005165B6"/>
    <w:rsid w:val="0051664D"/>
    <w:rsid w:val="00524085"/>
    <w:rsid w:val="005242C2"/>
    <w:rsid w:val="00524359"/>
    <w:rsid w:val="005246D9"/>
    <w:rsid w:val="00525D87"/>
    <w:rsid w:val="005260CA"/>
    <w:rsid w:val="00527E98"/>
    <w:rsid w:val="0053078B"/>
    <w:rsid w:val="00530C22"/>
    <w:rsid w:val="00531FAB"/>
    <w:rsid w:val="0053274C"/>
    <w:rsid w:val="00533334"/>
    <w:rsid w:val="005333CB"/>
    <w:rsid w:val="00533568"/>
    <w:rsid w:val="00533F64"/>
    <w:rsid w:val="005341A4"/>
    <w:rsid w:val="0053469E"/>
    <w:rsid w:val="00536734"/>
    <w:rsid w:val="0053768B"/>
    <w:rsid w:val="005400E6"/>
    <w:rsid w:val="0054090C"/>
    <w:rsid w:val="00540B30"/>
    <w:rsid w:val="00541DED"/>
    <w:rsid w:val="00542225"/>
    <w:rsid w:val="005425E8"/>
    <w:rsid w:val="00542C70"/>
    <w:rsid w:val="00547919"/>
    <w:rsid w:val="00550624"/>
    <w:rsid w:val="00551D56"/>
    <w:rsid w:val="00556CC5"/>
    <w:rsid w:val="00557730"/>
    <w:rsid w:val="00557B4E"/>
    <w:rsid w:val="0056064E"/>
    <w:rsid w:val="0056127B"/>
    <w:rsid w:val="00562126"/>
    <w:rsid w:val="00562870"/>
    <w:rsid w:val="00563146"/>
    <w:rsid w:val="0056470F"/>
    <w:rsid w:val="00566885"/>
    <w:rsid w:val="00570777"/>
    <w:rsid w:val="00571D40"/>
    <w:rsid w:val="00572258"/>
    <w:rsid w:val="005722AF"/>
    <w:rsid w:val="005724A5"/>
    <w:rsid w:val="00572816"/>
    <w:rsid w:val="00572B24"/>
    <w:rsid w:val="00572E08"/>
    <w:rsid w:val="00572E5E"/>
    <w:rsid w:val="00573A3B"/>
    <w:rsid w:val="00576376"/>
    <w:rsid w:val="00576871"/>
    <w:rsid w:val="0058180E"/>
    <w:rsid w:val="00582543"/>
    <w:rsid w:val="0058361D"/>
    <w:rsid w:val="0058367C"/>
    <w:rsid w:val="005843EF"/>
    <w:rsid w:val="005860C0"/>
    <w:rsid w:val="005861E1"/>
    <w:rsid w:val="00586ACE"/>
    <w:rsid w:val="00587A9E"/>
    <w:rsid w:val="00590AFA"/>
    <w:rsid w:val="00592635"/>
    <w:rsid w:val="00593AD9"/>
    <w:rsid w:val="005951D1"/>
    <w:rsid w:val="005964DA"/>
    <w:rsid w:val="00596D85"/>
    <w:rsid w:val="00597F95"/>
    <w:rsid w:val="005A0FE7"/>
    <w:rsid w:val="005A134E"/>
    <w:rsid w:val="005A1AE1"/>
    <w:rsid w:val="005A1D63"/>
    <w:rsid w:val="005A2F99"/>
    <w:rsid w:val="005A364B"/>
    <w:rsid w:val="005A416C"/>
    <w:rsid w:val="005A7EAA"/>
    <w:rsid w:val="005A7F8E"/>
    <w:rsid w:val="005B1571"/>
    <w:rsid w:val="005B248F"/>
    <w:rsid w:val="005B3422"/>
    <w:rsid w:val="005B3FFE"/>
    <w:rsid w:val="005B5197"/>
    <w:rsid w:val="005B522A"/>
    <w:rsid w:val="005B5614"/>
    <w:rsid w:val="005B57FA"/>
    <w:rsid w:val="005B59AE"/>
    <w:rsid w:val="005B5DB3"/>
    <w:rsid w:val="005B6D07"/>
    <w:rsid w:val="005B6EDE"/>
    <w:rsid w:val="005B71CE"/>
    <w:rsid w:val="005C02A9"/>
    <w:rsid w:val="005C0F0A"/>
    <w:rsid w:val="005C3CDB"/>
    <w:rsid w:val="005C3E4F"/>
    <w:rsid w:val="005C40DC"/>
    <w:rsid w:val="005C4AB5"/>
    <w:rsid w:val="005C4B7D"/>
    <w:rsid w:val="005C4F4B"/>
    <w:rsid w:val="005C55C1"/>
    <w:rsid w:val="005C684A"/>
    <w:rsid w:val="005D0960"/>
    <w:rsid w:val="005D0FC4"/>
    <w:rsid w:val="005D1E98"/>
    <w:rsid w:val="005D2836"/>
    <w:rsid w:val="005D2DE3"/>
    <w:rsid w:val="005D3472"/>
    <w:rsid w:val="005D3546"/>
    <w:rsid w:val="005D3E8D"/>
    <w:rsid w:val="005E156C"/>
    <w:rsid w:val="005E17E4"/>
    <w:rsid w:val="005E1D40"/>
    <w:rsid w:val="005E1EAB"/>
    <w:rsid w:val="005E2A22"/>
    <w:rsid w:val="005E2D63"/>
    <w:rsid w:val="005E70A7"/>
    <w:rsid w:val="005E7CB8"/>
    <w:rsid w:val="005F2125"/>
    <w:rsid w:val="005F3050"/>
    <w:rsid w:val="005F36D1"/>
    <w:rsid w:val="005F3A09"/>
    <w:rsid w:val="005F455E"/>
    <w:rsid w:val="005F4FFE"/>
    <w:rsid w:val="006002CA"/>
    <w:rsid w:val="00600AA6"/>
    <w:rsid w:val="00602671"/>
    <w:rsid w:val="006028F4"/>
    <w:rsid w:val="00606DC8"/>
    <w:rsid w:val="00606E42"/>
    <w:rsid w:val="0061038D"/>
    <w:rsid w:val="006107FB"/>
    <w:rsid w:val="00611953"/>
    <w:rsid w:val="00611A9E"/>
    <w:rsid w:val="006120CA"/>
    <w:rsid w:val="006130F6"/>
    <w:rsid w:val="00613544"/>
    <w:rsid w:val="00614164"/>
    <w:rsid w:val="00616AE6"/>
    <w:rsid w:val="00620AD9"/>
    <w:rsid w:val="00621874"/>
    <w:rsid w:val="00625C67"/>
    <w:rsid w:val="00626A6C"/>
    <w:rsid w:val="00626ACA"/>
    <w:rsid w:val="006270A2"/>
    <w:rsid w:val="006276E9"/>
    <w:rsid w:val="0063016E"/>
    <w:rsid w:val="006329C3"/>
    <w:rsid w:val="0063725E"/>
    <w:rsid w:val="00637B30"/>
    <w:rsid w:val="0064008B"/>
    <w:rsid w:val="00640E38"/>
    <w:rsid w:val="00642243"/>
    <w:rsid w:val="006433BE"/>
    <w:rsid w:val="00644351"/>
    <w:rsid w:val="00644B72"/>
    <w:rsid w:val="0065354D"/>
    <w:rsid w:val="006546B6"/>
    <w:rsid w:val="00655F38"/>
    <w:rsid w:val="00660C6C"/>
    <w:rsid w:val="006611CC"/>
    <w:rsid w:val="00663388"/>
    <w:rsid w:val="006639E5"/>
    <w:rsid w:val="00663A0E"/>
    <w:rsid w:val="00664804"/>
    <w:rsid w:val="006659BE"/>
    <w:rsid w:val="00667F39"/>
    <w:rsid w:val="00667F4D"/>
    <w:rsid w:val="00670B77"/>
    <w:rsid w:val="00671642"/>
    <w:rsid w:val="00674175"/>
    <w:rsid w:val="00674E15"/>
    <w:rsid w:val="00674FD8"/>
    <w:rsid w:val="0067746C"/>
    <w:rsid w:val="00677EAA"/>
    <w:rsid w:val="0068031E"/>
    <w:rsid w:val="00681472"/>
    <w:rsid w:val="00685706"/>
    <w:rsid w:val="006877D8"/>
    <w:rsid w:val="00690A9C"/>
    <w:rsid w:val="00690B63"/>
    <w:rsid w:val="00692713"/>
    <w:rsid w:val="006935F5"/>
    <w:rsid w:val="00694251"/>
    <w:rsid w:val="00696346"/>
    <w:rsid w:val="006964EB"/>
    <w:rsid w:val="00696772"/>
    <w:rsid w:val="0069688C"/>
    <w:rsid w:val="00697951"/>
    <w:rsid w:val="006A0F68"/>
    <w:rsid w:val="006A17AD"/>
    <w:rsid w:val="006A50A5"/>
    <w:rsid w:val="006A57CF"/>
    <w:rsid w:val="006A7143"/>
    <w:rsid w:val="006B031A"/>
    <w:rsid w:val="006B0C83"/>
    <w:rsid w:val="006B3472"/>
    <w:rsid w:val="006B363C"/>
    <w:rsid w:val="006B456A"/>
    <w:rsid w:val="006C1BFC"/>
    <w:rsid w:val="006C29EC"/>
    <w:rsid w:val="006C319F"/>
    <w:rsid w:val="006C6515"/>
    <w:rsid w:val="006C7C49"/>
    <w:rsid w:val="006D2042"/>
    <w:rsid w:val="006D2550"/>
    <w:rsid w:val="006D3C8D"/>
    <w:rsid w:val="006D7645"/>
    <w:rsid w:val="006D7BD6"/>
    <w:rsid w:val="006E0068"/>
    <w:rsid w:val="006E0B93"/>
    <w:rsid w:val="006E3538"/>
    <w:rsid w:val="006E3FDA"/>
    <w:rsid w:val="006E47A0"/>
    <w:rsid w:val="006F049E"/>
    <w:rsid w:val="006F1B77"/>
    <w:rsid w:val="006F25BD"/>
    <w:rsid w:val="006F2948"/>
    <w:rsid w:val="006F32C5"/>
    <w:rsid w:val="006F49B5"/>
    <w:rsid w:val="006F4BBB"/>
    <w:rsid w:val="006F646D"/>
    <w:rsid w:val="006F6C9F"/>
    <w:rsid w:val="006F71AA"/>
    <w:rsid w:val="006F72DE"/>
    <w:rsid w:val="00702583"/>
    <w:rsid w:val="0070531E"/>
    <w:rsid w:val="00705FE1"/>
    <w:rsid w:val="0070701E"/>
    <w:rsid w:val="0070778F"/>
    <w:rsid w:val="00712447"/>
    <w:rsid w:val="00712992"/>
    <w:rsid w:val="00712CE1"/>
    <w:rsid w:val="00713F1B"/>
    <w:rsid w:val="00715093"/>
    <w:rsid w:val="00720FAC"/>
    <w:rsid w:val="0072184F"/>
    <w:rsid w:val="00721E07"/>
    <w:rsid w:val="007228C7"/>
    <w:rsid w:val="007256BE"/>
    <w:rsid w:val="00731A43"/>
    <w:rsid w:val="0073248F"/>
    <w:rsid w:val="00732CA5"/>
    <w:rsid w:val="00742291"/>
    <w:rsid w:val="00742CEB"/>
    <w:rsid w:val="007438AF"/>
    <w:rsid w:val="00744734"/>
    <w:rsid w:val="00745C73"/>
    <w:rsid w:val="00752CC8"/>
    <w:rsid w:val="00752D3E"/>
    <w:rsid w:val="0075322A"/>
    <w:rsid w:val="00753F97"/>
    <w:rsid w:val="0075545F"/>
    <w:rsid w:val="007562DF"/>
    <w:rsid w:val="00756E98"/>
    <w:rsid w:val="00757048"/>
    <w:rsid w:val="00757300"/>
    <w:rsid w:val="00757ED9"/>
    <w:rsid w:val="00760D10"/>
    <w:rsid w:val="007618C9"/>
    <w:rsid w:val="007622BE"/>
    <w:rsid w:val="00762C64"/>
    <w:rsid w:val="00762DA1"/>
    <w:rsid w:val="00763969"/>
    <w:rsid w:val="00763977"/>
    <w:rsid w:val="00763BBC"/>
    <w:rsid w:val="00763FB5"/>
    <w:rsid w:val="00764AC5"/>
    <w:rsid w:val="007659AB"/>
    <w:rsid w:val="00765B00"/>
    <w:rsid w:val="00770168"/>
    <w:rsid w:val="007705A4"/>
    <w:rsid w:val="00771DF4"/>
    <w:rsid w:val="00772430"/>
    <w:rsid w:val="00773B6C"/>
    <w:rsid w:val="007758B2"/>
    <w:rsid w:val="00776097"/>
    <w:rsid w:val="007769D0"/>
    <w:rsid w:val="00777F98"/>
    <w:rsid w:val="00780259"/>
    <w:rsid w:val="007808F8"/>
    <w:rsid w:val="007826A0"/>
    <w:rsid w:val="00782E22"/>
    <w:rsid w:val="00784495"/>
    <w:rsid w:val="0079088B"/>
    <w:rsid w:val="0079117B"/>
    <w:rsid w:val="00792ED1"/>
    <w:rsid w:val="00792FFA"/>
    <w:rsid w:val="00793AC7"/>
    <w:rsid w:val="007947D5"/>
    <w:rsid w:val="00794852"/>
    <w:rsid w:val="00794D26"/>
    <w:rsid w:val="00796177"/>
    <w:rsid w:val="00796E6E"/>
    <w:rsid w:val="007A1283"/>
    <w:rsid w:val="007A1E47"/>
    <w:rsid w:val="007A254C"/>
    <w:rsid w:val="007A38CD"/>
    <w:rsid w:val="007A4807"/>
    <w:rsid w:val="007A523C"/>
    <w:rsid w:val="007A611C"/>
    <w:rsid w:val="007B1BC8"/>
    <w:rsid w:val="007B2454"/>
    <w:rsid w:val="007B51F4"/>
    <w:rsid w:val="007B5F31"/>
    <w:rsid w:val="007C0D98"/>
    <w:rsid w:val="007C210A"/>
    <w:rsid w:val="007C469C"/>
    <w:rsid w:val="007C48CD"/>
    <w:rsid w:val="007C4E72"/>
    <w:rsid w:val="007C6642"/>
    <w:rsid w:val="007C71E1"/>
    <w:rsid w:val="007D1B46"/>
    <w:rsid w:val="007D1CC6"/>
    <w:rsid w:val="007D260C"/>
    <w:rsid w:val="007D33C5"/>
    <w:rsid w:val="007D594E"/>
    <w:rsid w:val="007D665D"/>
    <w:rsid w:val="007D6F19"/>
    <w:rsid w:val="007E017C"/>
    <w:rsid w:val="007E1564"/>
    <w:rsid w:val="007E2CE0"/>
    <w:rsid w:val="007E31FE"/>
    <w:rsid w:val="007E535F"/>
    <w:rsid w:val="007E6E49"/>
    <w:rsid w:val="007E701D"/>
    <w:rsid w:val="007E73F7"/>
    <w:rsid w:val="007F0C90"/>
    <w:rsid w:val="007F0EE4"/>
    <w:rsid w:val="007F0F67"/>
    <w:rsid w:val="007F18CF"/>
    <w:rsid w:val="007F1FFC"/>
    <w:rsid w:val="007F36C7"/>
    <w:rsid w:val="007F384E"/>
    <w:rsid w:val="007F3F85"/>
    <w:rsid w:val="007F503C"/>
    <w:rsid w:val="007F543B"/>
    <w:rsid w:val="007F5E93"/>
    <w:rsid w:val="007F603D"/>
    <w:rsid w:val="007F6490"/>
    <w:rsid w:val="007F66A2"/>
    <w:rsid w:val="007F6C83"/>
    <w:rsid w:val="00801946"/>
    <w:rsid w:val="0080199A"/>
    <w:rsid w:val="008028A0"/>
    <w:rsid w:val="00803AB8"/>
    <w:rsid w:val="0080420B"/>
    <w:rsid w:val="008048EA"/>
    <w:rsid w:val="008051E1"/>
    <w:rsid w:val="00806238"/>
    <w:rsid w:val="008066C8"/>
    <w:rsid w:val="0081301B"/>
    <w:rsid w:val="00815E94"/>
    <w:rsid w:val="00817AEE"/>
    <w:rsid w:val="0082126D"/>
    <w:rsid w:val="00821361"/>
    <w:rsid w:val="00824284"/>
    <w:rsid w:val="008243DF"/>
    <w:rsid w:val="00824A45"/>
    <w:rsid w:val="00826610"/>
    <w:rsid w:val="008267B3"/>
    <w:rsid w:val="008271F0"/>
    <w:rsid w:val="00827362"/>
    <w:rsid w:val="00827D60"/>
    <w:rsid w:val="00827FD9"/>
    <w:rsid w:val="0083006B"/>
    <w:rsid w:val="00831601"/>
    <w:rsid w:val="0083439F"/>
    <w:rsid w:val="00840150"/>
    <w:rsid w:val="00840456"/>
    <w:rsid w:val="0084084D"/>
    <w:rsid w:val="008410F3"/>
    <w:rsid w:val="00841383"/>
    <w:rsid w:val="00841664"/>
    <w:rsid w:val="008421A2"/>
    <w:rsid w:val="008434E0"/>
    <w:rsid w:val="008436DD"/>
    <w:rsid w:val="00844C99"/>
    <w:rsid w:val="00845607"/>
    <w:rsid w:val="00845749"/>
    <w:rsid w:val="008504C7"/>
    <w:rsid w:val="00850C11"/>
    <w:rsid w:val="008528F6"/>
    <w:rsid w:val="00854952"/>
    <w:rsid w:val="00855ABA"/>
    <w:rsid w:val="00856084"/>
    <w:rsid w:val="00860F65"/>
    <w:rsid w:val="0086195B"/>
    <w:rsid w:val="0086270E"/>
    <w:rsid w:val="00863347"/>
    <w:rsid w:val="008650A2"/>
    <w:rsid w:val="008660BB"/>
    <w:rsid w:val="00870C70"/>
    <w:rsid w:val="00870E0B"/>
    <w:rsid w:val="00873E35"/>
    <w:rsid w:val="00874362"/>
    <w:rsid w:val="00874BA5"/>
    <w:rsid w:val="008757CF"/>
    <w:rsid w:val="00875EE0"/>
    <w:rsid w:val="008814C8"/>
    <w:rsid w:val="00881D45"/>
    <w:rsid w:val="00881FA6"/>
    <w:rsid w:val="0088313D"/>
    <w:rsid w:val="0088320D"/>
    <w:rsid w:val="008835ED"/>
    <w:rsid w:val="00883990"/>
    <w:rsid w:val="008840CC"/>
    <w:rsid w:val="00884933"/>
    <w:rsid w:val="00884AA6"/>
    <w:rsid w:val="00884FF9"/>
    <w:rsid w:val="00887DB6"/>
    <w:rsid w:val="00890E0F"/>
    <w:rsid w:val="00891466"/>
    <w:rsid w:val="00893951"/>
    <w:rsid w:val="008946B4"/>
    <w:rsid w:val="00897361"/>
    <w:rsid w:val="008A0642"/>
    <w:rsid w:val="008A205C"/>
    <w:rsid w:val="008A4C6A"/>
    <w:rsid w:val="008A517F"/>
    <w:rsid w:val="008B1B9C"/>
    <w:rsid w:val="008B1E2C"/>
    <w:rsid w:val="008B2581"/>
    <w:rsid w:val="008B3799"/>
    <w:rsid w:val="008B4B36"/>
    <w:rsid w:val="008B55C1"/>
    <w:rsid w:val="008C04E8"/>
    <w:rsid w:val="008C58AE"/>
    <w:rsid w:val="008C771C"/>
    <w:rsid w:val="008D19D7"/>
    <w:rsid w:val="008D24DA"/>
    <w:rsid w:val="008D417A"/>
    <w:rsid w:val="008D4B3E"/>
    <w:rsid w:val="008D4DF5"/>
    <w:rsid w:val="008D598F"/>
    <w:rsid w:val="008D6EAB"/>
    <w:rsid w:val="008D74DF"/>
    <w:rsid w:val="008D7C01"/>
    <w:rsid w:val="008E2B3E"/>
    <w:rsid w:val="008E3BA3"/>
    <w:rsid w:val="008E4820"/>
    <w:rsid w:val="008E73EE"/>
    <w:rsid w:val="008F01AA"/>
    <w:rsid w:val="008F2E67"/>
    <w:rsid w:val="008F4504"/>
    <w:rsid w:val="008F5FAF"/>
    <w:rsid w:val="00900547"/>
    <w:rsid w:val="00900DD2"/>
    <w:rsid w:val="009013D7"/>
    <w:rsid w:val="00901D50"/>
    <w:rsid w:val="00902F69"/>
    <w:rsid w:val="00903A66"/>
    <w:rsid w:val="009047A9"/>
    <w:rsid w:val="00904F07"/>
    <w:rsid w:val="009056D5"/>
    <w:rsid w:val="00905DBC"/>
    <w:rsid w:val="009064F6"/>
    <w:rsid w:val="009100A9"/>
    <w:rsid w:val="00910D09"/>
    <w:rsid w:val="009116DC"/>
    <w:rsid w:val="00911A8A"/>
    <w:rsid w:val="009136F1"/>
    <w:rsid w:val="009151C4"/>
    <w:rsid w:val="00916855"/>
    <w:rsid w:val="00921604"/>
    <w:rsid w:val="009225F0"/>
    <w:rsid w:val="00922B8E"/>
    <w:rsid w:val="009243D5"/>
    <w:rsid w:val="0092576D"/>
    <w:rsid w:val="00926AC6"/>
    <w:rsid w:val="00926D28"/>
    <w:rsid w:val="009322E3"/>
    <w:rsid w:val="00933D8F"/>
    <w:rsid w:val="00935015"/>
    <w:rsid w:val="0093680A"/>
    <w:rsid w:val="00936FD0"/>
    <w:rsid w:val="00942753"/>
    <w:rsid w:val="009431A8"/>
    <w:rsid w:val="009431C0"/>
    <w:rsid w:val="00944825"/>
    <w:rsid w:val="00944B9A"/>
    <w:rsid w:val="00945241"/>
    <w:rsid w:val="0094546E"/>
    <w:rsid w:val="00945DC2"/>
    <w:rsid w:val="00945FA0"/>
    <w:rsid w:val="00946D5B"/>
    <w:rsid w:val="00950D23"/>
    <w:rsid w:val="00951D13"/>
    <w:rsid w:val="00953666"/>
    <w:rsid w:val="00955236"/>
    <w:rsid w:val="0096078C"/>
    <w:rsid w:val="00960CA2"/>
    <w:rsid w:val="00960E53"/>
    <w:rsid w:val="0096192D"/>
    <w:rsid w:val="00961E81"/>
    <w:rsid w:val="009628F5"/>
    <w:rsid w:val="009642A2"/>
    <w:rsid w:val="00965226"/>
    <w:rsid w:val="00965265"/>
    <w:rsid w:val="0096556B"/>
    <w:rsid w:val="00967FB2"/>
    <w:rsid w:val="009734E4"/>
    <w:rsid w:val="00974FFE"/>
    <w:rsid w:val="00975A41"/>
    <w:rsid w:val="009806C3"/>
    <w:rsid w:val="00981555"/>
    <w:rsid w:val="00983996"/>
    <w:rsid w:val="0098567E"/>
    <w:rsid w:val="009858D5"/>
    <w:rsid w:val="00985D3C"/>
    <w:rsid w:val="0098745C"/>
    <w:rsid w:val="009913FB"/>
    <w:rsid w:val="00991ABF"/>
    <w:rsid w:val="0099252E"/>
    <w:rsid w:val="00992CFE"/>
    <w:rsid w:val="0099364A"/>
    <w:rsid w:val="009956A4"/>
    <w:rsid w:val="009A2682"/>
    <w:rsid w:val="009A340C"/>
    <w:rsid w:val="009A36E0"/>
    <w:rsid w:val="009A4F47"/>
    <w:rsid w:val="009A5337"/>
    <w:rsid w:val="009A689D"/>
    <w:rsid w:val="009A7D38"/>
    <w:rsid w:val="009B0727"/>
    <w:rsid w:val="009B116B"/>
    <w:rsid w:val="009B1D68"/>
    <w:rsid w:val="009B2A7E"/>
    <w:rsid w:val="009B59A1"/>
    <w:rsid w:val="009C01CA"/>
    <w:rsid w:val="009C333B"/>
    <w:rsid w:val="009C36E0"/>
    <w:rsid w:val="009C3CEB"/>
    <w:rsid w:val="009C4053"/>
    <w:rsid w:val="009C7752"/>
    <w:rsid w:val="009D097B"/>
    <w:rsid w:val="009D1515"/>
    <w:rsid w:val="009D7085"/>
    <w:rsid w:val="009E4819"/>
    <w:rsid w:val="009E5747"/>
    <w:rsid w:val="009E5934"/>
    <w:rsid w:val="009E59B5"/>
    <w:rsid w:val="009E64AE"/>
    <w:rsid w:val="009E674F"/>
    <w:rsid w:val="009E7980"/>
    <w:rsid w:val="009F13F1"/>
    <w:rsid w:val="009F1B31"/>
    <w:rsid w:val="009F1B4C"/>
    <w:rsid w:val="009F395C"/>
    <w:rsid w:val="009F3ECD"/>
    <w:rsid w:val="009F68C8"/>
    <w:rsid w:val="00A044B5"/>
    <w:rsid w:val="00A0467C"/>
    <w:rsid w:val="00A05CA9"/>
    <w:rsid w:val="00A07C4D"/>
    <w:rsid w:val="00A105B2"/>
    <w:rsid w:val="00A12BD4"/>
    <w:rsid w:val="00A15A77"/>
    <w:rsid w:val="00A170D0"/>
    <w:rsid w:val="00A17896"/>
    <w:rsid w:val="00A2184C"/>
    <w:rsid w:val="00A25112"/>
    <w:rsid w:val="00A25871"/>
    <w:rsid w:val="00A25EAB"/>
    <w:rsid w:val="00A26424"/>
    <w:rsid w:val="00A30BD7"/>
    <w:rsid w:val="00A31629"/>
    <w:rsid w:val="00A31994"/>
    <w:rsid w:val="00A3523B"/>
    <w:rsid w:val="00A376CC"/>
    <w:rsid w:val="00A415E0"/>
    <w:rsid w:val="00A4297F"/>
    <w:rsid w:val="00A4454B"/>
    <w:rsid w:val="00A457AF"/>
    <w:rsid w:val="00A50784"/>
    <w:rsid w:val="00A524A7"/>
    <w:rsid w:val="00A531E8"/>
    <w:rsid w:val="00A5348A"/>
    <w:rsid w:val="00A54339"/>
    <w:rsid w:val="00A543CC"/>
    <w:rsid w:val="00A56577"/>
    <w:rsid w:val="00A5657E"/>
    <w:rsid w:val="00A6127B"/>
    <w:rsid w:val="00A61568"/>
    <w:rsid w:val="00A619C6"/>
    <w:rsid w:val="00A644F8"/>
    <w:rsid w:val="00A64837"/>
    <w:rsid w:val="00A64ECC"/>
    <w:rsid w:val="00A653DD"/>
    <w:rsid w:val="00A658DC"/>
    <w:rsid w:val="00A67706"/>
    <w:rsid w:val="00A6772D"/>
    <w:rsid w:val="00A67EED"/>
    <w:rsid w:val="00A70593"/>
    <w:rsid w:val="00A720B2"/>
    <w:rsid w:val="00A72E02"/>
    <w:rsid w:val="00A72F35"/>
    <w:rsid w:val="00A82C29"/>
    <w:rsid w:val="00A83B11"/>
    <w:rsid w:val="00A84092"/>
    <w:rsid w:val="00A8453E"/>
    <w:rsid w:val="00A8476F"/>
    <w:rsid w:val="00A85CD9"/>
    <w:rsid w:val="00A90D56"/>
    <w:rsid w:val="00A9305C"/>
    <w:rsid w:val="00A94127"/>
    <w:rsid w:val="00A965A9"/>
    <w:rsid w:val="00A96637"/>
    <w:rsid w:val="00A96B53"/>
    <w:rsid w:val="00A96EF5"/>
    <w:rsid w:val="00A97242"/>
    <w:rsid w:val="00A97A43"/>
    <w:rsid w:val="00A97EF0"/>
    <w:rsid w:val="00AA09C6"/>
    <w:rsid w:val="00AA2A44"/>
    <w:rsid w:val="00AA2E76"/>
    <w:rsid w:val="00AA47CA"/>
    <w:rsid w:val="00AA4EA9"/>
    <w:rsid w:val="00AA75F5"/>
    <w:rsid w:val="00AB0092"/>
    <w:rsid w:val="00AB1C06"/>
    <w:rsid w:val="00AB2960"/>
    <w:rsid w:val="00AB49BF"/>
    <w:rsid w:val="00AB6F3F"/>
    <w:rsid w:val="00AB7B33"/>
    <w:rsid w:val="00AB7E25"/>
    <w:rsid w:val="00AC1007"/>
    <w:rsid w:val="00AC3A94"/>
    <w:rsid w:val="00AC426D"/>
    <w:rsid w:val="00AC427C"/>
    <w:rsid w:val="00AC4549"/>
    <w:rsid w:val="00AC4A0B"/>
    <w:rsid w:val="00AC588C"/>
    <w:rsid w:val="00AC5C31"/>
    <w:rsid w:val="00AC6014"/>
    <w:rsid w:val="00AC617D"/>
    <w:rsid w:val="00AD0EC7"/>
    <w:rsid w:val="00AD1617"/>
    <w:rsid w:val="00AD6B31"/>
    <w:rsid w:val="00AD7A14"/>
    <w:rsid w:val="00AD7DEC"/>
    <w:rsid w:val="00AE1624"/>
    <w:rsid w:val="00AE23D1"/>
    <w:rsid w:val="00AE33A3"/>
    <w:rsid w:val="00AE6CFF"/>
    <w:rsid w:val="00AE710F"/>
    <w:rsid w:val="00AE7543"/>
    <w:rsid w:val="00AF0331"/>
    <w:rsid w:val="00AF10F1"/>
    <w:rsid w:val="00AF1197"/>
    <w:rsid w:val="00AF1BC5"/>
    <w:rsid w:val="00AF7201"/>
    <w:rsid w:val="00B0012D"/>
    <w:rsid w:val="00B020B0"/>
    <w:rsid w:val="00B02DFB"/>
    <w:rsid w:val="00B078F4"/>
    <w:rsid w:val="00B114D5"/>
    <w:rsid w:val="00B1230F"/>
    <w:rsid w:val="00B139D0"/>
    <w:rsid w:val="00B15865"/>
    <w:rsid w:val="00B15F68"/>
    <w:rsid w:val="00B163CB"/>
    <w:rsid w:val="00B16718"/>
    <w:rsid w:val="00B1752B"/>
    <w:rsid w:val="00B203DF"/>
    <w:rsid w:val="00B2257B"/>
    <w:rsid w:val="00B22604"/>
    <w:rsid w:val="00B24D4C"/>
    <w:rsid w:val="00B25D02"/>
    <w:rsid w:val="00B27AF5"/>
    <w:rsid w:val="00B334D3"/>
    <w:rsid w:val="00B3358B"/>
    <w:rsid w:val="00B37D85"/>
    <w:rsid w:val="00B4006A"/>
    <w:rsid w:val="00B40B69"/>
    <w:rsid w:val="00B415EC"/>
    <w:rsid w:val="00B41B38"/>
    <w:rsid w:val="00B44108"/>
    <w:rsid w:val="00B4413C"/>
    <w:rsid w:val="00B455B4"/>
    <w:rsid w:val="00B45F20"/>
    <w:rsid w:val="00B46FDA"/>
    <w:rsid w:val="00B51AD5"/>
    <w:rsid w:val="00B51FFC"/>
    <w:rsid w:val="00B53084"/>
    <w:rsid w:val="00B55368"/>
    <w:rsid w:val="00B565D6"/>
    <w:rsid w:val="00B57C95"/>
    <w:rsid w:val="00B608F1"/>
    <w:rsid w:val="00B61E76"/>
    <w:rsid w:val="00B627EC"/>
    <w:rsid w:val="00B6322C"/>
    <w:rsid w:val="00B63519"/>
    <w:rsid w:val="00B64E34"/>
    <w:rsid w:val="00B660B8"/>
    <w:rsid w:val="00B67C6F"/>
    <w:rsid w:val="00B70355"/>
    <w:rsid w:val="00B703D7"/>
    <w:rsid w:val="00B71E9C"/>
    <w:rsid w:val="00B7232F"/>
    <w:rsid w:val="00B72597"/>
    <w:rsid w:val="00B726ED"/>
    <w:rsid w:val="00B73C01"/>
    <w:rsid w:val="00B73E9F"/>
    <w:rsid w:val="00B74C82"/>
    <w:rsid w:val="00B760C3"/>
    <w:rsid w:val="00B7679F"/>
    <w:rsid w:val="00B776EE"/>
    <w:rsid w:val="00B806AF"/>
    <w:rsid w:val="00B80C56"/>
    <w:rsid w:val="00B81526"/>
    <w:rsid w:val="00B8378B"/>
    <w:rsid w:val="00B84504"/>
    <w:rsid w:val="00B858FC"/>
    <w:rsid w:val="00B86483"/>
    <w:rsid w:val="00B87B24"/>
    <w:rsid w:val="00B90516"/>
    <w:rsid w:val="00B9058B"/>
    <w:rsid w:val="00B905A0"/>
    <w:rsid w:val="00B910FA"/>
    <w:rsid w:val="00B9144D"/>
    <w:rsid w:val="00B920C6"/>
    <w:rsid w:val="00B92C39"/>
    <w:rsid w:val="00B9559E"/>
    <w:rsid w:val="00B9651A"/>
    <w:rsid w:val="00B97995"/>
    <w:rsid w:val="00B97F1F"/>
    <w:rsid w:val="00BA1CE9"/>
    <w:rsid w:val="00BA29C6"/>
    <w:rsid w:val="00BA37BC"/>
    <w:rsid w:val="00BA3F5C"/>
    <w:rsid w:val="00BA52C6"/>
    <w:rsid w:val="00BA65CF"/>
    <w:rsid w:val="00BA6C6E"/>
    <w:rsid w:val="00BA6EB0"/>
    <w:rsid w:val="00BB1661"/>
    <w:rsid w:val="00BB1CCB"/>
    <w:rsid w:val="00BB267E"/>
    <w:rsid w:val="00BB3C65"/>
    <w:rsid w:val="00BB3E84"/>
    <w:rsid w:val="00BB444B"/>
    <w:rsid w:val="00BB7738"/>
    <w:rsid w:val="00BB79A0"/>
    <w:rsid w:val="00BC0FD5"/>
    <w:rsid w:val="00BC3284"/>
    <w:rsid w:val="00BC61C3"/>
    <w:rsid w:val="00BC67A6"/>
    <w:rsid w:val="00BC6A06"/>
    <w:rsid w:val="00BC6EF4"/>
    <w:rsid w:val="00BD0056"/>
    <w:rsid w:val="00BD034D"/>
    <w:rsid w:val="00BE155D"/>
    <w:rsid w:val="00BE16D6"/>
    <w:rsid w:val="00BE20F3"/>
    <w:rsid w:val="00BE2B0E"/>
    <w:rsid w:val="00BE3A32"/>
    <w:rsid w:val="00BE5A91"/>
    <w:rsid w:val="00BE5E3F"/>
    <w:rsid w:val="00BE742F"/>
    <w:rsid w:val="00BE775A"/>
    <w:rsid w:val="00BF0408"/>
    <w:rsid w:val="00BF1104"/>
    <w:rsid w:val="00BF184A"/>
    <w:rsid w:val="00BF2E94"/>
    <w:rsid w:val="00BF3C54"/>
    <w:rsid w:val="00BF6E8D"/>
    <w:rsid w:val="00C026CD"/>
    <w:rsid w:val="00C05719"/>
    <w:rsid w:val="00C07201"/>
    <w:rsid w:val="00C1163C"/>
    <w:rsid w:val="00C13965"/>
    <w:rsid w:val="00C15C33"/>
    <w:rsid w:val="00C16B8C"/>
    <w:rsid w:val="00C17B3E"/>
    <w:rsid w:val="00C17E9B"/>
    <w:rsid w:val="00C20431"/>
    <w:rsid w:val="00C2132B"/>
    <w:rsid w:val="00C243C6"/>
    <w:rsid w:val="00C24670"/>
    <w:rsid w:val="00C24A6A"/>
    <w:rsid w:val="00C31C7A"/>
    <w:rsid w:val="00C3286E"/>
    <w:rsid w:val="00C3369D"/>
    <w:rsid w:val="00C3399B"/>
    <w:rsid w:val="00C3458C"/>
    <w:rsid w:val="00C37404"/>
    <w:rsid w:val="00C40C3B"/>
    <w:rsid w:val="00C4273A"/>
    <w:rsid w:val="00C50AD0"/>
    <w:rsid w:val="00C5165C"/>
    <w:rsid w:val="00C51AD9"/>
    <w:rsid w:val="00C526BA"/>
    <w:rsid w:val="00C5300F"/>
    <w:rsid w:val="00C53618"/>
    <w:rsid w:val="00C54F3F"/>
    <w:rsid w:val="00C571B8"/>
    <w:rsid w:val="00C57427"/>
    <w:rsid w:val="00C57C79"/>
    <w:rsid w:val="00C61404"/>
    <w:rsid w:val="00C6195D"/>
    <w:rsid w:val="00C63373"/>
    <w:rsid w:val="00C64102"/>
    <w:rsid w:val="00C64A27"/>
    <w:rsid w:val="00C66803"/>
    <w:rsid w:val="00C676E3"/>
    <w:rsid w:val="00C71993"/>
    <w:rsid w:val="00C76F45"/>
    <w:rsid w:val="00C7701A"/>
    <w:rsid w:val="00C82FF3"/>
    <w:rsid w:val="00C83BF9"/>
    <w:rsid w:val="00C848F6"/>
    <w:rsid w:val="00C85219"/>
    <w:rsid w:val="00C8547E"/>
    <w:rsid w:val="00C854C1"/>
    <w:rsid w:val="00C87D8A"/>
    <w:rsid w:val="00C90013"/>
    <w:rsid w:val="00C920D3"/>
    <w:rsid w:val="00C930CD"/>
    <w:rsid w:val="00CA4701"/>
    <w:rsid w:val="00CA51F3"/>
    <w:rsid w:val="00CA51FD"/>
    <w:rsid w:val="00CA6AC6"/>
    <w:rsid w:val="00CA74AF"/>
    <w:rsid w:val="00CA755C"/>
    <w:rsid w:val="00CA7756"/>
    <w:rsid w:val="00CB1528"/>
    <w:rsid w:val="00CB1735"/>
    <w:rsid w:val="00CB22B4"/>
    <w:rsid w:val="00CB2526"/>
    <w:rsid w:val="00CB2782"/>
    <w:rsid w:val="00CB31B7"/>
    <w:rsid w:val="00CB3372"/>
    <w:rsid w:val="00CB3546"/>
    <w:rsid w:val="00CB490D"/>
    <w:rsid w:val="00CC1B57"/>
    <w:rsid w:val="00CC2050"/>
    <w:rsid w:val="00CC22A3"/>
    <w:rsid w:val="00CC2582"/>
    <w:rsid w:val="00CC377B"/>
    <w:rsid w:val="00CC37D3"/>
    <w:rsid w:val="00CC429C"/>
    <w:rsid w:val="00CC4486"/>
    <w:rsid w:val="00CC5A2E"/>
    <w:rsid w:val="00CC5AA9"/>
    <w:rsid w:val="00CC5F3F"/>
    <w:rsid w:val="00CC68C1"/>
    <w:rsid w:val="00CD09A0"/>
    <w:rsid w:val="00CD0EAF"/>
    <w:rsid w:val="00CD0FE2"/>
    <w:rsid w:val="00CD1BD5"/>
    <w:rsid w:val="00CD3D43"/>
    <w:rsid w:val="00CD3DA4"/>
    <w:rsid w:val="00CD4206"/>
    <w:rsid w:val="00CD55F5"/>
    <w:rsid w:val="00CD79FB"/>
    <w:rsid w:val="00CE14EB"/>
    <w:rsid w:val="00CE1603"/>
    <w:rsid w:val="00CE2171"/>
    <w:rsid w:val="00CE28F9"/>
    <w:rsid w:val="00CE40DA"/>
    <w:rsid w:val="00CE4A98"/>
    <w:rsid w:val="00CE5D3F"/>
    <w:rsid w:val="00CE6F2A"/>
    <w:rsid w:val="00CF081A"/>
    <w:rsid w:val="00CF39BE"/>
    <w:rsid w:val="00CF5D5C"/>
    <w:rsid w:val="00CF7FC0"/>
    <w:rsid w:val="00D009D8"/>
    <w:rsid w:val="00D023B7"/>
    <w:rsid w:val="00D061C9"/>
    <w:rsid w:val="00D0796B"/>
    <w:rsid w:val="00D108AA"/>
    <w:rsid w:val="00D10B09"/>
    <w:rsid w:val="00D1239C"/>
    <w:rsid w:val="00D130F6"/>
    <w:rsid w:val="00D14B45"/>
    <w:rsid w:val="00D162E3"/>
    <w:rsid w:val="00D16C99"/>
    <w:rsid w:val="00D200BB"/>
    <w:rsid w:val="00D21B38"/>
    <w:rsid w:val="00D2235F"/>
    <w:rsid w:val="00D23BCA"/>
    <w:rsid w:val="00D244D3"/>
    <w:rsid w:val="00D33306"/>
    <w:rsid w:val="00D34275"/>
    <w:rsid w:val="00D34E65"/>
    <w:rsid w:val="00D3604E"/>
    <w:rsid w:val="00D3780B"/>
    <w:rsid w:val="00D422A2"/>
    <w:rsid w:val="00D42929"/>
    <w:rsid w:val="00D43554"/>
    <w:rsid w:val="00D4599E"/>
    <w:rsid w:val="00D47208"/>
    <w:rsid w:val="00D47EE8"/>
    <w:rsid w:val="00D50D92"/>
    <w:rsid w:val="00D51282"/>
    <w:rsid w:val="00D52E75"/>
    <w:rsid w:val="00D5353F"/>
    <w:rsid w:val="00D5355F"/>
    <w:rsid w:val="00D54F9C"/>
    <w:rsid w:val="00D555AD"/>
    <w:rsid w:val="00D56EF8"/>
    <w:rsid w:val="00D5776C"/>
    <w:rsid w:val="00D60204"/>
    <w:rsid w:val="00D6072E"/>
    <w:rsid w:val="00D65071"/>
    <w:rsid w:val="00D705EB"/>
    <w:rsid w:val="00D73542"/>
    <w:rsid w:val="00D75818"/>
    <w:rsid w:val="00D77704"/>
    <w:rsid w:val="00D77955"/>
    <w:rsid w:val="00D80AFD"/>
    <w:rsid w:val="00D80FE6"/>
    <w:rsid w:val="00D81A6A"/>
    <w:rsid w:val="00D82278"/>
    <w:rsid w:val="00D824FC"/>
    <w:rsid w:val="00D826EC"/>
    <w:rsid w:val="00D82A4F"/>
    <w:rsid w:val="00D8335C"/>
    <w:rsid w:val="00D84AD4"/>
    <w:rsid w:val="00D85014"/>
    <w:rsid w:val="00D86C42"/>
    <w:rsid w:val="00D872EF"/>
    <w:rsid w:val="00D874F2"/>
    <w:rsid w:val="00D87B60"/>
    <w:rsid w:val="00D87E63"/>
    <w:rsid w:val="00D87EB8"/>
    <w:rsid w:val="00D9001C"/>
    <w:rsid w:val="00D900F0"/>
    <w:rsid w:val="00D90AEB"/>
    <w:rsid w:val="00D96205"/>
    <w:rsid w:val="00DA08C8"/>
    <w:rsid w:val="00DA08E4"/>
    <w:rsid w:val="00DA09ED"/>
    <w:rsid w:val="00DA15A0"/>
    <w:rsid w:val="00DA21F0"/>
    <w:rsid w:val="00DA37E3"/>
    <w:rsid w:val="00DA4E2C"/>
    <w:rsid w:val="00DA4FC5"/>
    <w:rsid w:val="00DA6DFD"/>
    <w:rsid w:val="00DA7CA2"/>
    <w:rsid w:val="00DA7F19"/>
    <w:rsid w:val="00DB0A98"/>
    <w:rsid w:val="00DB0F0B"/>
    <w:rsid w:val="00DB1E94"/>
    <w:rsid w:val="00DB3225"/>
    <w:rsid w:val="00DB5E55"/>
    <w:rsid w:val="00DB73A9"/>
    <w:rsid w:val="00DB785F"/>
    <w:rsid w:val="00DB7DD8"/>
    <w:rsid w:val="00DC13A5"/>
    <w:rsid w:val="00DC1E7F"/>
    <w:rsid w:val="00DC464E"/>
    <w:rsid w:val="00DC4F7A"/>
    <w:rsid w:val="00DC58E9"/>
    <w:rsid w:val="00DC65FE"/>
    <w:rsid w:val="00DD0AF3"/>
    <w:rsid w:val="00DD1FF9"/>
    <w:rsid w:val="00DD3B6F"/>
    <w:rsid w:val="00DD5BE3"/>
    <w:rsid w:val="00DD741D"/>
    <w:rsid w:val="00DE1078"/>
    <w:rsid w:val="00DE180D"/>
    <w:rsid w:val="00DE2B47"/>
    <w:rsid w:val="00DE47FD"/>
    <w:rsid w:val="00DE4B6F"/>
    <w:rsid w:val="00DE6EC5"/>
    <w:rsid w:val="00DF0179"/>
    <w:rsid w:val="00DF05C5"/>
    <w:rsid w:val="00DF1E5A"/>
    <w:rsid w:val="00DF3D8A"/>
    <w:rsid w:val="00DF692C"/>
    <w:rsid w:val="00E00B74"/>
    <w:rsid w:val="00E01BCC"/>
    <w:rsid w:val="00E022F6"/>
    <w:rsid w:val="00E037F2"/>
    <w:rsid w:val="00E05769"/>
    <w:rsid w:val="00E06262"/>
    <w:rsid w:val="00E078F0"/>
    <w:rsid w:val="00E16173"/>
    <w:rsid w:val="00E16BFE"/>
    <w:rsid w:val="00E20A3E"/>
    <w:rsid w:val="00E233B2"/>
    <w:rsid w:val="00E24476"/>
    <w:rsid w:val="00E259CE"/>
    <w:rsid w:val="00E26156"/>
    <w:rsid w:val="00E27596"/>
    <w:rsid w:val="00E27948"/>
    <w:rsid w:val="00E3034E"/>
    <w:rsid w:val="00E30987"/>
    <w:rsid w:val="00E33FED"/>
    <w:rsid w:val="00E34E30"/>
    <w:rsid w:val="00E35119"/>
    <w:rsid w:val="00E351D5"/>
    <w:rsid w:val="00E354FE"/>
    <w:rsid w:val="00E35D9B"/>
    <w:rsid w:val="00E36833"/>
    <w:rsid w:val="00E37711"/>
    <w:rsid w:val="00E3780D"/>
    <w:rsid w:val="00E416C6"/>
    <w:rsid w:val="00E417BB"/>
    <w:rsid w:val="00E41FFA"/>
    <w:rsid w:val="00E4218B"/>
    <w:rsid w:val="00E4350F"/>
    <w:rsid w:val="00E45C19"/>
    <w:rsid w:val="00E45F2A"/>
    <w:rsid w:val="00E46172"/>
    <w:rsid w:val="00E515FB"/>
    <w:rsid w:val="00E531D3"/>
    <w:rsid w:val="00E53ABA"/>
    <w:rsid w:val="00E54F2A"/>
    <w:rsid w:val="00E5564B"/>
    <w:rsid w:val="00E6029B"/>
    <w:rsid w:val="00E629C4"/>
    <w:rsid w:val="00E66AB3"/>
    <w:rsid w:val="00E67877"/>
    <w:rsid w:val="00E713DD"/>
    <w:rsid w:val="00E71820"/>
    <w:rsid w:val="00E72370"/>
    <w:rsid w:val="00E74587"/>
    <w:rsid w:val="00E75841"/>
    <w:rsid w:val="00E8049F"/>
    <w:rsid w:val="00E80A49"/>
    <w:rsid w:val="00E81D61"/>
    <w:rsid w:val="00E82393"/>
    <w:rsid w:val="00E825FC"/>
    <w:rsid w:val="00E836C9"/>
    <w:rsid w:val="00E84155"/>
    <w:rsid w:val="00E85BB0"/>
    <w:rsid w:val="00E87672"/>
    <w:rsid w:val="00E9014F"/>
    <w:rsid w:val="00E90535"/>
    <w:rsid w:val="00E914AD"/>
    <w:rsid w:val="00E91DDA"/>
    <w:rsid w:val="00E9316E"/>
    <w:rsid w:val="00E94CF1"/>
    <w:rsid w:val="00E96E84"/>
    <w:rsid w:val="00E9727A"/>
    <w:rsid w:val="00E97F93"/>
    <w:rsid w:val="00EA152E"/>
    <w:rsid w:val="00EA1B85"/>
    <w:rsid w:val="00EA224B"/>
    <w:rsid w:val="00EA30AA"/>
    <w:rsid w:val="00EA4795"/>
    <w:rsid w:val="00EA5A33"/>
    <w:rsid w:val="00EA634B"/>
    <w:rsid w:val="00EB0803"/>
    <w:rsid w:val="00EB17C6"/>
    <w:rsid w:val="00EB29C1"/>
    <w:rsid w:val="00EB3456"/>
    <w:rsid w:val="00EB3E6C"/>
    <w:rsid w:val="00EB3FDF"/>
    <w:rsid w:val="00EB4EAE"/>
    <w:rsid w:val="00EB5437"/>
    <w:rsid w:val="00EB5FC3"/>
    <w:rsid w:val="00EB6C01"/>
    <w:rsid w:val="00EC30A3"/>
    <w:rsid w:val="00EC5E77"/>
    <w:rsid w:val="00EC64A7"/>
    <w:rsid w:val="00EC6603"/>
    <w:rsid w:val="00ED1110"/>
    <w:rsid w:val="00ED12F0"/>
    <w:rsid w:val="00ED4FB8"/>
    <w:rsid w:val="00ED68C2"/>
    <w:rsid w:val="00ED68DD"/>
    <w:rsid w:val="00ED6B3B"/>
    <w:rsid w:val="00ED7A2C"/>
    <w:rsid w:val="00ED7F26"/>
    <w:rsid w:val="00EE1ADE"/>
    <w:rsid w:val="00EE253F"/>
    <w:rsid w:val="00EE260D"/>
    <w:rsid w:val="00EE4214"/>
    <w:rsid w:val="00EE5990"/>
    <w:rsid w:val="00EE6F72"/>
    <w:rsid w:val="00EF061C"/>
    <w:rsid w:val="00EF12D3"/>
    <w:rsid w:val="00EF1705"/>
    <w:rsid w:val="00EF1C96"/>
    <w:rsid w:val="00EF36CB"/>
    <w:rsid w:val="00EF431A"/>
    <w:rsid w:val="00F00846"/>
    <w:rsid w:val="00F013DE"/>
    <w:rsid w:val="00F02333"/>
    <w:rsid w:val="00F02F8C"/>
    <w:rsid w:val="00F03328"/>
    <w:rsid w:val="00F048A5"/>
    <w:rsid w:val="00F04D06"/>
    <w:rsid w:val="00F05B1E"/>
    <w:rsid w:val="00F05B8F"/>
    <w:rsid w:val="00F06D3B"/>
    <w:rsid w:val="00F0746F"/>
    <w:rsid w:val="00F07748"/>
    <w:rsid w:val="00F11AAF"/>
    <w:rsid w:val="00F1225F"/>
    <w:rsid w:val="00F12A6F"/>
    <w:rsid w:val="00F16222"/>
    <w:rsid w:val="00F17919"/>
    <w:rsid w:val="00F20045"/>
    <w:rsid w:val="00F208C6"/>
    <w:rsid w:val="00F20B50"/>
    <w:rsid w:val="00F22883"/>
    <w:rsid w:val="00F24C8F"/>
    <w:rsid w:val="00F24D0B"/>
    <w:rsid w:val="00F24D32"/>
    <w:rsid w:val="00F252AC"/>
    <w:rsid w:val="00F256CE"/>
    <w:rsid w:val="00F257A9"/>
    <w:rsid w:val="00F266D5"/>
    <w:rsid w:val="00F3236F"/>
    <w:rsid w:val="00F33B6C"/>
    <w:rsid w:val="00F35169"/>
    <w:rsid w:val="00F3656C"/>
    <w:rsid w:val="00F36D3D"/>
    <w:rsid w:val="00F37D26"/>
    <w:rsid w:val="00F41C56"/>
    <w:rsid w:val="00F4472D"/>
    <w:rsid w:val="00F44D59"/>
    <w:rsid w:val="00F45BFC"/>
    <w:rsid w:val="00F462FA"/>
    <w:rsid w:val="00F46394"/>
    <w:rsid w:val="00F47295"/>
    <w:rsid w:val="00F47832"/>
    <w:rsid w:val="00F50A65"/>
    <w:rsid w:val="00F52804"/>
    <w:rsid w:val="00F535BD"/>
    <w:rsid w:val="00F55585"/>
    <w:rsid w:val="00F57B90"/>
    <w:rsid w:val="00F6011E"/>
    <w:rsid w:val="00F602C1"/>
    <w:rsid w:val="00F6227A"/>
    <w:rsid w:val="00F62594"/>
    <w:rsid w:val="00F63131"/>
    <w:rsid w:val="00F641B0"/>
    <w:rsid w:val="00F64C0A"/>
    <w:rsid w:val="00F6583C"/>
    <w:rsid w:val="00F661F6"/>
    <w:rsid w:val="00F70CB9"/>
    <w:rsid w:val="00F70D3C"/>
    <w:rsid w:val="00F7248A"/>
    <w:rsid w:val="00F73B50"/>
    <w:rsid w:val="00F7428A"/>
    <w:rsid w:val="00F74653"/>
    <w:rsid w:val="00F7713F"/>
    <w:rsid w:val="00F779D2"/>
    <w:rsid w:val="00F82811"/>
    <w:rsid w:val="00F847F3"/>
    <w:rsid w:val="00F84A3E"/>
    <w:rsid w:val="00F86179"/>
    <w:rsid w:val="00F8639B"/>
    <w:rsid w:val="00F900D1"/>
    <w:rsid w:val="00F904A1"/>
    <w:rsid w:val="00F91902"/>
    <w:rsid w:val="00F91A2E"/>
    <w:rsid w:val="00F92030"/>
    <w:rsid w:val="00F92E0F"/>
    <w:rsid w:val="00F92FB6"/>
    <w:rsid w:val="00F93272"/>
    <w:rsid w:val="00F93A68"/>
    <w:rsid w:val="00F93C29"/>
    <w:rsid w:val="00F96372"/>
    <w:rsid w:val="00F9643A"/>
    <w:rsid w:val="00F97337"/>
    <w:rsid w:val="00F97FDA"/>
    <w:rsid w:val="00FA1549"/>
    <w:rsid w:val="00FA222F"/>
    <w:rsid w:val="00FA2D52"/>
    <w:rsid w:val="00FA347D"/>
    <w:rsid w:val="00FA3A3D"/>
    <w:rsid w:val="00FA4902"/>
    <w:rsid w:val="00FA6673"/>
    <w:rsid w:val="00FB0DAC"/>
    <w:rsid w:val="00FB4DEC"/>
    <w:rsid w:val="00FC085D"/>
    <w:rsid w:val="00FC1FC9"/>
    <w:rsid w:val="00FC3E79"/>
    <w:rsid w:val="00FC4726"/>
    <w:rsid w:val="00FC5BD9"/>
    <w:rsid w:val="00FC601A"/>
    <w:rsid w:val="00FC69C4"/>
    <w:rsid w:val="00FC7E02"/>
    <w:rsid w:val="00FD2573"/>
    <w:rsid w:val="00FD2AC7"/>
    <w:rsid w:val="00FD2D37"/>
    <w:rsid w:val="00FD2D50"/>
    <w:rsid w:val="00FD4871"/>
    <w:rsid w:val="00FD4A9D"/>
    <w:rsid w:val="00FD575C"/>
    <w:rsid w:val="00FE10DB"/>
    <w:rsid w:val="00FE1A37"/>
    <w:rsid w:val="00FE1CE8"/>
    <w:rsid w:val="00FE1D37"/>
    <w:rsid w:val="00FE21FE"/>
    <w:rsid w:val="00FE246F"/>
    <w:rsid w:val="00FE33C7"/>
    <w:rsid w:val="00FE3EA9"/>
    <w:rsid w:val="00FE56F3"/>
    <w:rsid w:val="00FE75E2"/>
    <w:rsid w:val="00FF085D"/>
    <w:rsid w:val="00FF1112"/>
    <w:rsid w:val="00FF1521"/>
    <w:rsid w:val="00FF2F31"/>
    <w:rsid w:val="00FF6EBE"/>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771AB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3E84"/>
    <w:rPr>
      <w:lang w:val="fr-FR"/>
    </w:rPr>
  </w:style>
  <w:style w:type="paragraph" w:styleId="Heading1">
    <w:name w:val="heading 1"/>
    <w:basedOn w:val="Normal"/>
    <w:next w:val="Normal"/>
    <w:link w:val="Heading1Char"/>
    <w:uiPriority w:val="9"/>
    <w:qFormat/>
    <w:rsid w:val="009225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25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E84"/>
    <w:pPr>
      <w:ind w:left="720"/>
      <w:contextualSpacing/>
    </w:pPr>
  </w:style>
  <w:style w:type="paragraph" w:styleId="FootnoteText">
    <w:name w:val="footnote text"/>
    <w:basedOn w:val="Normal"/>
    <w:link w:val="FootnoteTextChar"/>
    <w:uiPriority w:val="99"/>
    <w:unhideWhenUsed/>
    <w:rsid w:val="000547DD"/>
  </w:style>
  <w:style w:type="character" w:customStyle="1" w:styleId="FootnoteTextChar">
    <w:name w:val="Footnote Text Char"/>
    <w:basedOn w:val="DefaultParagraphFont"/>
    <w:link w:val="FootnoteText"/>
    <w:uiPriority w:val="99"/>
    <w:rsid w:val="000547DD"/>
    <w:rPr>
      <w:lang w:val="fr-FR"/>
    </w:rPr>
  </w:style>
  <w:style w:type="character" w:styleId="FootnoteReference">
    <w:name w:val="footnote reference"/>
    <w:basedOn w:val="DefaultParagraphFont"/>
    <w:uiPriority w:val="99"/>
    <w:unhideWhenUsed/>
    <w:rsid w:val="000547DD"/>
    <w:rPr>
      <w:vertAlign w:val="superscript"/>
    </w:rPr>
  </w:style>
  <w:style w:type="paragraph" w:styleId="Footer">
    <w:name w:val="footer"/>
    <w:basedOn w:val="Normal"/>
    <w:link w:val="FooterChar"/>
    <w:uiPriority w:val="99"/>
    <w:unhideWhenUsed/>
    <w:rsid w:val="00D14B45"/>
    <w:pPr>
      <w:tabs>
        <w:tab w:val="center" w:pos="4320"/>
        <w:tab w:val="right" w:pos="8640"/>
      </w:tabs>
    </w:pPr>
  </w:style>
  <w:style w:type="character" w:customStyle="1" w:styleId="FooterChar">
    <w:name w:val="Footer Char"/>
    <w:basedOn w:val="DefaultParagraphFont"/>
    <w:link w:val="Footer"/>
    <w:uiPriority w:val="99"/>
    <w:rsid w:val="00D14B45"/>
    <w:rPr>
      <w:lang w:val="fr-FR"/>
    </w:rPr>
  </w:style>
  <w:style w:type="character" w:styleId="PageNumber">
    <w:name w:val="page number"/>
    <w:basedOn w:val="DefaultParagraphFont"/>
    <w:uiPriority w:val="99"/>
    <w:semiHidden/>
    <w:unhideWhenUsed/>
    <w:rsid w:val="00D14B45"/>
  </w:style>
  <w:style w:type="character" w:styleId="CommentReference">
    <w:name w:val="annotation reference"/>
    <w:basedOn w:val="DefaultParagraphFont"/>
    <w:uiPriority w:val="99"/>
    <w:semiHidden/>
    <w:unhideWhenUsed/>
    <w:rsid w:val="001E0175"/>
    <w:rPr>
      <w:sz w:val="18"/>
      <w:szCs w:val="18"/>
    </w:rPr>
  </w:style>
  <w:style w:type="paragraph" w:styleId="CommentText">
    <w:name w:val="annotation text"/>
    <w:basedOn w:val="Normal"/>
    <w:link w:val="CommentTextChar"/>
    <w:uiPriority w:val="99"/>
    <w:semiHidden/>
    <w:unhideWhenUsed/>
    <w:rsid w:val="001E0175"/>
  </w:style>
  <w:style w:type="character" w:customStyle="1" w:styleId="CommentTextChar">
    <w:name w:val="Comment Text Char"/>
    <w:basedOn w:val="DefaultParagraphFont"/>
    <w:link w:val="CommentText"/>
    <w:uiPriority w:val="99"/>
    <w:semiHidden/>
    <w:rsid w:val="001E0175"/>
    <w:rPr>
      <w:lang w:val="fr-FR"/>
    </w:rPr>
  </w:style>
  <w:style w:type="paragraph" w:styleId="CommentSubject">
    <w:name w:val="annotation subject"/>
    <w:basedOn w:val="CommentText"/>
    <w:next w:val="CommentText"/>
    <w:link w:val="CommentSubjectChar"/>
    <w:uiPriority w:val="99"/>
    <w:semiHidden/>
    <w:unhideWhenUsed/>
    <w:rsid w:val="001E0175"/>
    <w:rPr>
      <w:b/>
      <w:bCs/>
      <w:sz w:val="20"/>
      <w:szCs w:val="20"/>
    </w:rPr>
  </w:style>
  <w:style w:type="character" w:customStyle="1" w:styleId="CommentSubjectChar">
    <w:name w:val="Comment Subject Char"/>
    <w:basedOn w:val="CommentTextChar"/>
    <w:link w:val="CommentSubject"/>
    <w:uiPriority w:val="99"/>
    <w:semiHidden/>
    <w:rsid w:val="001E0175"/>
    <w:rPr>
      <w:b/>
      <w:bCs/>
      <w:sz w:val="20"/>
      <w:szCs w:val="20"/>
      <w:lang w:val="fr-FR"/>
    </w:rPr>
  </w:style>
  <w:style w:type="paragraph" w:styleId="BalloonText">
    <w:name w:val="Balloon Text"/>
    <w:basedOn w:val="Normal"/>
    <w:link w:val="BalloonTextChar"/>
    <w:uiPriority w:val="99"/>
    <w:semiHidden/>
    <w:unhideWhenUsed/>
    <w:rsid w:val="001E01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175"/>
    <w:rPr>
      <w:rFonts w:ascii="Lucida Grande" w:hAnsi="Lucida Grande" w:cs="Lucida Grande"/>
      <w:sz w:val="18"/>
      <w:szCs w:val="18"/>
      <w:lang w:val="fr-FR"/>
    </w:rPr>
  </w:style>
  <w:style w:type="paragraph" w:styleId="Header">
    <w:name w:val="header"/>
    <w:basedOn w:val="Normal"/>
    <w:link w:val="HeaderChar"/>
    <w:uiPriority w:val="99"/>
    <w:unhideWhenUsed/>
    <w:rsid w:val="005C684A"/>
    <w:pPr>
      <w:tabs>
        <w:tab w:val="center" w:pos="4320"/>
        <w:tab w:val="right" w:pos="8640"/>
      </w:tabs>
    </w:pPr>
  </w:style>
  <w:style w:type="character" w:customStyle="1" w:styleId="HeaderChar">
    <w:name w:val="Header Char"/>
    <w:basedOn w:val="DefaultParagraphFont"/>
    <w:link w:val="Header"/>
    <w:uiPriority w:val="99"/>
    <w:rsid w:val="005C684A"/>
    <w:rPr>
      <w:lang w:val="fr-FR"/>
    </w:rPr>
  </w:style>
  <w:style w:type="paragraph" w:styleId="EndnoteText">
    <w:name w:val="endnote text"/>
    <w:basedOn w:val="Normal"/>
    <w:link w:val="EndnoteTextChar"/>
    <w:uiPriority w:val="99"/>
    <w:unhideWhenUsed/>
    <w:rsid w:val="00E30987"/>
  </w:style>
  <w:style w:type="character" w:customStyle="1" w:styleId="EndnoteTextChar">
    <w:name w:val="Endnote Text Char"/>
    <w:basedOn w:val="DefaultParagraphFont"/>
    <w:link w:val="EndnoteText"/>
    <w:uiPriority w:val="99"/>
    <w:rsid w:val="00E30987"/>
    <w:rPr>
      <w:lang w:val="fr-FR"/>
    </w:rPr>
  </w:style>
  <w:style w:type="character" w:styleId="EndnoteReference">
    <w:name w:val="endnote reference"/>
    <w:basedOn w:val="DefaultParagraphFont"/>
    <w:uiPriority w:val="99"/>
    <w:unhideWhenUsed/>
    <w:rsid w:val="00E30987"/>
    <w:rPr>
      <w:vertAlign w:val="superscript"/>
    </w:rPr>
  </w:style>
  <w:style w:type="character" w:styleId="PlaceholderText">
    <w:name w:val="Placeholder Text"/>
    <w:basedOn w:val="DefaultParagraphFont"/>
    <w:uiPriority w:val="99"/>
    <w:semiHidden/>
    <w:rsid w:val="0063725E"/>
    <w:rPr>
      <w:color w:val="808080"/>
    </w:rPr>
  </w:style>
  <w:style w:type="character" w:customStyle="1" w:styleId="Heading1Char">
    <w:name w:val="Heading 1 Char"/>
    <w:basedOn w:val="DefaultParagraphFont"/>
    <w:link w:val="Heading1"/>
    <w:uiPriority w:val="9"/>
    <w:rsid w:val="009225F0"/>
    <w:rPr>
      <w:rFonts w:asciiTheme="majorHAnsi" w:eastAsiaTheme="majorEastAsia" w:hAnsiTheme="majorHAnsi" w:cstheme="majorBidi"/>
      <w:b/>
      <w:bCs/>
      <w:color w:val="345A8A" w:themeColor="accent1" w:themeShade="B5"/>
      <w:sz w:val="32"/>
      <w:szCs w:val="32"/>
      <w:lang w:val="fr-FR"/>
    </w:rPr>
  </w:style>
  <w:style w:type="character" w:customStyle="1" w:styleId="Heading2Char">
    <w:name w:val="Heading 2 Char"/>
    <w:basedOn w:val="DefaultParagraphFont"/>
    <w:link w:val="Heading2"/>
    <w:uiPriority w:val="9"/>
    <w:rsid w:val="009225F0"/>
    <w:rPr>
      <w:rFonts w:asciiTheme="majorHAnsi" w:eastAsiaTheme="majorEastAsia" w:hAnsiTheme="majorHAnsi" w:cstheme="majorBidi"/>
      <w:b/>
      <w:bCs/>
      <w:color w:val="4F81BD" w:themeColor="accent1"/>
      <w:sz w:val="26"/>
      <w:szCs w:val="26"/>
      <w:lang w:val="fr-FR"/>
    </w:rPr>
  </w:style>
  <w:style w:type="paragraph" w:styleId="Title">
    <w:name w:val="Title"/>
    <w:basedOn w:val="Normal"/>
    <w:next w:val="Normal"/>
    <w:link w:val="TitleChar"/>
    <w:uiPriority w:val="10"/>
    <w:qFormat/>
    <w:rsid w:val="009225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25F0"/>
    <w:rPr>
      <w:rFonts w:asciiTheme="majorHAnsi" w:eastAsiaTheme="majorEastAsia" w:hAnsiTheme="majorHAnsi" w:cstheme="majorBidi"/>
      <w:color w:val="17365D" w:themeColor="text2" w:themeShade="BF"/>
      <w:spacing w:val="5"/>
      <w:kern w:val="28"/>
      <w:sz w:val="52"/>
      <w:szCs w:val="52"/>
      <w:lang w:val="fr-FR"/>
    </w:rPr>
  </w:style>
  <w:style w:type="paragraph" w:styleId="BodyText">
    <w:name w:val="Body Text"/>
    <w:basedOn w:val="Normal"/>
    <w:link w:val="BodyTextChar"/>
    <w:uiPriority w:val="99"/>
    <w:unhideWhenUsed/>
    <w:rsid w:val="009225F0"/>
    <w:pPr>
      <w:spacing w:after="120"/>
    </w:pPr>
  </w:style>
  <w:style w:type="character" w:customStyle="1" w:styleId="BodyTextChar">
    <w:name w:val="Body Text Char"/>
    <w:basedOn w:val="DefaultParagraphFont"/>
    <w:link w:val="BodyText"/>
    <w:uiPriority w:val="99"/>
    <w:rsid w:val="009225F0"/>
    <w:rPr>
      <w:lang w:val="fr-FR"/>
    </w:rPr>
  </w:style>
  <w:style w:type="paragraph" w:styleId="BodyTextIndent">
    <w:name w:val="Body Text Indent"/>
    <w:basedOn w:val="Normal"/>
    <w:link w:val="BodyTextIndentChar"/>
    <w:uiPriority w:val="99"/>
    <w:semiHidden/>
    <w:unhideWhenUsed/>
    <w:rsid w:val="009225F0"/>
    <w:pPr>
      <w:spacing w:after="120"/>
      <w:ind w:left="360"/>
    </w:pPr>
  </w:style>
  <w:style w:type="character" w:customStyle="1" w:styleId="BodyTextIndentChar">
    <w:name w:val="Body Text Indent Char"/>
    <w:basedOn w:val="DefaultParagraphFont"/>
    <w:link w:val="BodyTextIndent"/>
    <w:uiPriority w:val="99"/>
    <w:semiHidden/>
    <w:rsid w:val="009225F0"/>
    <w:rPr>
      <w:lang w:val="fr-FR"/>
    </w:rPr>
  </w:style>
  <w:style w:type="paragraph" w:styleId="BodyTextFirstIndent2">
    <w:name w:val="Body Text First Indent 2"/>
    <w:basedOn w:val="BodyTextIndent"/>
    <w:link w:val="BodyTextFirstIndent2Char"/>
    <w:uiPriority w:val="99"/>
    <w:unhideWhenUsed/>
    <w:rsid w:val="009225F0"/>
    <w:pPr>
      <w:spacing w:after="0"/>
      <w:ind w:firstLine="360"/>
    </w:pPr>
  </w:style>
  <w:style w:type="character" w:customStyle="1" w:styleId="BodyTextFirstIndent2Char">
    <w:name w:val="Body Text First Indent 2 Char"/>
    <w:basedOn w:val="BodyTextIndentChar"/>
    <w:link w:val="BodyTextFirstIndent2"/>
    <w:uiPriority w:val="99"/>
    <w:rsid w:val="009225F0"/>
    <w:rPr>
      <w:lang w:val="fr-FR"/>
    </w:rPr>
  </w:style>
  <w:style w:type="character" w:customStyle="1" w:styleId="apple-converted-space">
    <w:name w:val="apple-converted-space"/>
    <w:basedOn w:val="DefaultParagraphFont"/>
    <w:rsid w:val="00560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6531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402354-A9B6-744F-861B-FE41A8344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32857</Words>
  <Characters>187285</Characters>
  <Application>Microsoft Macintosh Word</Application>
  <DocSecurity>0</DocSecurity>
  <Lines>1560</Lines>
  <Paragraphs>439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Huon d'Auvergne, Biblioteca del Seminario Vescovile, MS 32</vt:lpstr>
      <vt:lpstr>TO ADD TO TEI</vt:lpstr>
      <vt:lpstr>Laisse 1 </vt:lpstr>
    </vt:vector>
  </TitlesOfParts>
  <Company>University of Oregon</Company>
  <LinksUpToDate>false</LinksUpToDate>
  <CharactersWithSpaces>219703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McCormick, Stephen</dc:creator>
  <cp:keywords/>
  <dc:description/>
  <cp:lastModifiedBy>McCormick, Stephen</cp:lastModifiedBy>
  <cp:revision>1</cp:revision>
  <cp:lastPrinted>2017-01-02T23:07:00Z</cp:lastPrinted>
  <dcterms:created xsi:type="dcterms:W3CDTF">2016-12-31T17:00:00Z</dcterms:created>
  <dcterms:modified xsi:type="dcterms:W3CDTF">2017-02-16T09:20:00Z</dcterms:modified>
</cp:coreProperties>
</file>